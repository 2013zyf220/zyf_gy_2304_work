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sz w:val="21"/>
          <w:szCs w:val="21"/>
          <w:highlight w:val="none"/>
          <w:lang w:val="en-US" w:eastAsia="zh-CN"/>
        </w:rPr>
      </w:pPr>
      <w:bookmarkStart w:id="0" w:name="OLE_LINK1"/>
      <w:bookmarkStart w:id="1" w:name="OLE_LINK4"/>
      <w:bookmarkStart w:id="2" w:name="OLE_LINK2"/>
      <w:bookmarkStart w:id="3" w:name="OLE_LINK3"/>
      <w:r>
        <w:rPr>
          <w:rFonts w:hint="eastAsia"/>
          <w:sz w:val="21"/>
          <w:szCs w:val="21"/>
          <w:highlight w:val="none"/>
          <w:lang w:val="en-US" w:eastAsia="zh-CN"/>
        </w:rPr>
        <w:t>Cover Letter</w:t>
      </w:r>
    </w:p>
    <w:bookmarkEnd w:id="0"/>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Dear Editors,</w:t>
      </w:r>
    </w:p>
    <w:p>
      <w:pPr>
        <w:rPr>
          <w:rFonts w:hint="default" w:ascii="Times New Roman" w:hAnsi="Times New Roman" w:eastAsia="SimSun" w:cs="Times New Roman"/>
          <w:color w:val="000000"/>
          <w:kern w:val="0"/>
          <w:sz w:val="21"/>
          <w:szCs w:val="21"/>
          <w:highlight w:val="none"/>
          <w:lang w:val="en-US" w:eastAsia="zh-CN" w:bidi="ar"/>
        </w:rPr>
      </w:pPr>
    </w:p>
    <w:p>
      <w:pPr>
        <w:jc w:val="left"/>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We are pleased to submit our manuscript entitled "</w:t>
      </w:r>
      <w:r>
        <w:rPr>
          <w:rFonts w:hint="eastAsia" w:ascii="Times New Roman" w:hAnsi="Times New Roman" w:eastAsia="SimSun" w:cs="Times New Roman"/>
          <w:color w:val="000000"/>
          <w:kern w:val="0"/>
          <w:sz w:val="21"/>
          <w:szCs w:val="21"/>
          <w:highlight w:val="none"/>
          <w:lang w:val="en-US" w:eastAsia="zh-CN" w:bidi="ar"/>
        </w:rPr>
        <w:t>Exploring River Cooling Effects in a Mountainous City: A Study Across Normal and Extreme Summer Weather conditions</w:t>
      </w:r>
      <w:r>
        <w:rPr>
          <w:rFonts w:hint="default" w:ascii="Times New Roman" w:hAnsi="Times New Roman" w:eastAsia="SimSun" w:cs="Times New Roman"/>
          <w:color w:val="000000"/>
          <w:kern w:val="0"/>
          <w:sz w:val="21"/>
          <w:szCs w:val="21"/>
          <w:highlight w:val="none"/>
          <w:lang w:val="en-US" w:eastAsia="zh-CN" w:bidi="ar"/>
        </w:rPr>
        <w:t>" for your consideration.</w:t>
      </w:r>
    </w:p>
    <w:p>
      <w:pPr>
        <w:jc w:val="left"/>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 xml:space="preserve">In this study, we conducted a comparative analysis of the river cooling effects on the surrounding urban environment between </w:t>
      </w:r>
      <w:r>
        <w:rPr>
          <w:rFonts w:hint="eastAsia" w:ascii="Times New Roman" w:hAnsi="Times New Roman" w:eastAsia="SimSun" w:cs="Times New Roman"/>
          <w:color w:val="000000"/>
          <w:kern w:val="0"/>
          <w:sz w:val="21"/>
          <w:szCs w:val="21"/>
          <w:highlight w:val="none"/>
          <w:lang w:val="en-US" w:eastAsia="zh-CN" w:bidi="ar"/>
        </w:rPr>
        <w:t xml:space="preserve">the </w:t>
      </w:r>
      <w:r>
        <w:rPr>
          <w:rFonts w:hint="default" w:ascii="Times New Roman" w:hAnsi="Times New Roman" w:eastAsia="SimSun" w:cs="Times New Roman"/>
          <w:color w:val="000000"/>
          <w:kern w:val="0"/>
          <w:sz w:val="21"/>
          <w:szCs w:val="21"/>
          <w:highlight w:val="none"/>
          <w:lang w:val="en-US" w:eastAsia="zh-CN" w:bidi="ar"/>
        </w:rPr>
        <w:t xml:space="preserve">normal summer day and </w:t>
      </w:r>
      <w:r>
        <w:rPr>
          <w:rFonts w:hint="eastAsia" w:ascii="Times New Roman" w:hAnsi="Times New Roman" w:eastAsia="SimSun" w:cs="Times New Roman"/>
          <w:color w:val="000000"/>
          <w:kern w:val="0"/>
          <w:sz w:val="21"/>
          <w:szCs w:val="21"/>
          <w:highlight w:val="none"/>
          <w:lang w:val="en-US" w:eastAsia="zh-CN" w:bidi="ar"/>
        </w:rPr>
        <w:t xml:space="preserve">the </w:t>
      </w:r>
      <w:r>
        <w:rPr>
          <w:rFonts w:hint="default" w:ascii="Times New Roman" w:hAnsi="Times New Roman" w:eastAsia="SimSun" w:cs="Times New Roman"/>
          <w:color w:val="000000"/>
          <w:kern w:val="0"/>
          <w:sz w:val="21"/>
          <w:szCs w:val="21"/>
          <w:highlight w:val="none"/>
          <w:lang w:val="en-US" w:eastAsia="zh-CN" w:bidi="ar"/>
        </w:rPr>
        <w:t xml:space="preserve">extremely hot day, </w:t>
      </w:r>
      <w:r>
        <w:rPr>
          <w:rFonts w:hint="eastAsia" w:ascii="Times New Roman" w:hAnsi="Times New Roman" w:eastAsia="SimSun" w:cs="Times New Roman"/>
          <w:color w:val="000000"/>
          <w:kern w:val="0"/>
          <w:sz w:val="21"/>
          <w:szCs w:val="21"/>
          <w:highlight w:val="none"/>
          <w:lang w:val="en-US" w:eastAsia="zh-CN" w:bidi="ar"/>
        </w:rPr>
        <w:t>taking</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a</w:t>
      </w:r>
      <w:r>
        <w:rPr>
          <w:rFonts w:hint="default" w:ascii="Times New Roman" w:hAnsi="Times New Roman" w:eastAsia="SimSun" w:cs="Times New Roman"/>
          <w:color w:val="000000"/>
          <w:kern w:val="0"/>
          <w:sz w:val="21"/>
          <w:szCs w:val="21"/>
          <w:highlight w:val="none"/>
          <w:lang w:val="en-US" w:eastAsia="zh-CN" w:bidi="ar"/>
        </w:rPr>
        <w:t xml:space="preserve"> mountainous city as </w:t>
      </w:r>
      <w:r>
        <w:rPr>
          <w:rFonts w:hint="eastAsia" w:ascii="Times New Roman" w:hAnsi="Times New Roman" w:eastAsia="SimSun" w:cs="Times New Roman"/>
          <w:color w:val="000000"/>
          <w:kern w:val="0"/>
          <w:sz w:val="21"/>
          <w:szCs w:val="21"/>
          <w:highlight w:val="none"/>
          <w:lang w:val="en-US" w:eastAsia="zh-CN" w:bidi="ar"/>
        </w:rPr>
        <w:t>an example</w:t>
      </w:r>
      <w:r>
        <w:rPr>
          <w:rFonts w:hint="default" w:ascii="Times New Roman" w:hAnsi="Times New Roman" w:eastAsia="SimSun" w:cs="Times New Roman"/>
          <w:color w:val="000000"/>
          <w:kern w:val="0"/>
          <w:sz w:val="21"/>
          <w:szCs w:val="21"/>
          <w:highlight w:val="none"/>
          <w:lang w:val="en-US" w:eastAsia="zh-CN" w:bidi="ar"/>
        </w:rPr>
        <w:t xml:space="preserve">. </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Compared to previous research</w:t>
      </w:r>
      <w:r>
        <w:rPr>
          <w:rFonts w:hint="eastAsia" w:ascii="Times New Roman" w:hAnsi="Times New Roman" w:eastAsia="SimSun" w:cs="Times New Roman"/>
          <w:color w:val="000000"/>
          <w:kern w:val="0"/>
          <w:sz w:val="21"/>
          <w:szCs w:val="21"/>
          <w:highlight w:val="none"/>
          <w:lang w:val="en-US" w:eastAsia="zh-CN" w:bidi="ar"/>
        </w:rPr>
        <w:t>es</w:t>
      </w:r>
      <w:r>
        <w:rPr>
          <w:rFonts w:hint="default" w:ascii="Times New Roman" w:hAnsi="Times New Roman" w:eastAsia="SimSun" w:cs="Times New Roman"/>
          <w:color w:val="000000"/>
          <w:kern w:val="0"/>
          <w:sz w:val="21"/>
          <w:szCs w:val="21"/>
          <w:highlight w:val="none"/>
          <w:lang w:val="en-US" w:eastAsia="zh-CN" w:bidi="ar"/>
        </w:rPr>
        <w:t>, this study offers several novel contributions:</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 xml:space="preserve">1. </w:t>
      </w:r>
      <w:r>
        <w:rPr>
          <w:rFonts w:hint="eastAsia" w:ascii="Times New Roman" w:hAnsi="Times New Roman" w:eastAsia="SimSun" w:cs="Times New Roman"/>
          <w:color w:val="000000"/>
          <w:kern w:val="0"/>
          <w:sz w:val="21"/>
          <w:szCs w:val="21"/>
          <w:highlight w:val="none"/>
          <w:lang w:val="en-US" w:eastAsia="zh-CN" w:bidi="ar"/>
        </w:rPr>
        <w:t xml:space="preserve"> C</w:t>
      </w:r>
      <w:r>
        <w:rPr>
          <w:rFonts w:hint="default" w:ascii="Times New Roman" w:hAnsi="Times New Roman" w:eastAsia="SimSun" w:cs="Times New Roman"/>
          <w:color w:val="000000"/>
          <w:kern w:val="0"/>
          <w:sz w:val="21"/>
          <w:szCs w:val="21"/>
          <w:highlight w:val="none"/>
          <w:lang w:val="en-US" w:eastAsia="zh-CN" w:bidi="ar"/>
        </w:rPr>
        <w:t xml:space="preserve">omplex topography </w:t>
      </w:r>
      <w:r>
        <w:rPr>
          <w:rFonts w:hint="eastAsia" w:ascii="Times New Roman" w:hAnsi="Times New Roman" w:eastAsia="SimSun" w:cs="Times New Roman"/>
          <w:color w:val="000000"/>
          <w:kern w:val="0"/>
          <w:sz w:val="21"/>
          <w:szCs w:val="21"/>
          <w:highlight w:val="none"/>
          <w:lang w:val="en-US" w:eastAsia="zh-CN" w:bidi="ar"/>
        </w:rPr>
        <w:t xml:space="preserve">can </w:t>
      </w:r>
      <w:r>
        <w:rPr>
          <w:rFonts w:hint="default" w:ascii="Times New Roman" w:hAnsi="Times New Roman" w:eastAsia="SimSun" w:cs="Times New Roman"/>
          <w:color w:val="000000"/>
          <w:kern w:val="0"/>
          <w:sz w:val="21"/>
          <w:szCs w:val="21"/>
          <w:highlight w:val="none"/>
          <w:lang w:val="en-US" w:eastAsia="zh-CN" w:bidi="ar"/>
        </w:rPr>
        <w:t xml:space="preserve">significantly impact urban climate in many cities. Including topographical factors </w:t>
      </w:r>
      <w:r>
        <w:rPr>
          <w:rFonts w:hint="eastAsia" w:ascii="Times New Roman" w:hAnsi="Times New Roman" w:eastAsia="SimSun" w:cs="Times New Roman"/>
          <w:color w:val="000000"/>
          <w:kern w:val="0"/>
          <w:sz w:val="21"/>
          <w:szCs w:val="21"/>
          <w:highlight w:val="none"/>
          <w:lang w:val="en-US" w:eastAsia="zh-CN" w:bidi="ar"/>
        </w:rPr>
        <w:t xml:space="preserve">could </w:t>
      </w:r>
      <w:r>
        <w:rPr>
          <w:rFonts w:hint="default" w:ascii="Times New Roman" w:hAnsi="Times New Roman" w:eastAsia="SimSun" w:cs="Times New Roman"/>
          <w:color w:val="000000"/>
          <w:kern w:val="0"/>
          <w:sz w:val="21"/>
          <w:szCs w:val="21"/>
          <w:highlight w:val="none"/>
          <w:lang w:val="en-US" w:eastAsia="zh-CN" w:bidi="ar"/>
        </w:rPr>
        <w:t>provide a more comprehensive understanding of</w:t>
      </w:r>
      <w:r>
        <w:rPr>
          <w:rFonts w:hint="eastAsia" w:ascii="Times New Roman" w:hAnsi="Times New Roman" w:eastAsia="SimSun" w:cs="Times New Roman"/>
          <w:color w:val="000000"/>
          <w:kern w:val="0"/>
          <w:sz w:val="21"/>
          <w:szCs w:val="21"/>
          <w:highlight w:val="none"/>
          <w:lang w:val="en-US" w:eastAsia="zh-CN" w:bidi="ar"/>
        </w:rPr>
        <w:t xml:space="preserve"> the influences of blue spaces on thermal environment</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However</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 xml:space="preserve">previous </w:t>
      </w:r>
      <w:r>
        <w:rPr>
          <w:rFonts w:hint="default" w:ascii="Times New Roman" w:hAnsi="Times New Roman" w:eastAsia="SimSun" w:cs="Times New Roman"/>
          <w:color w:val="000000"/>
          <w:kern w:val="0"/>
          <w:sz w:val="21"/>
          <w:szCs w:val="21"/>
          <w:highlight w:val="none"/>
          <w:lang w:val="en-US" w:eastAsia="zh-CN" w:bidi="ar"/>
        </w:rPr>
        <w:t>studies on water cooling have focused on factors such as land cover and 3D building characteristics, with insufficient</w:t>
      </w:r>
      <w:r>
        <w:rPr>
          <w:rFonts w:hint="eastAsia" w:ascii="Times New Roman" w:hAnsi="Times New Roman" w:eastAsia="SimSun" w:cs="Times New Roman"/>
          <w:color w:val="000000"/>
          <w:kern w:val="0"/>
          <w:sz w:val="21"/>
          <w:szCs w:val="21"/>
          <w:highlight w:val="none"/>
          <w:lang w:val="en-US" w:eastAsia="zh-CN" w:bidi="ar"/>
        </w:rPr>
        <w:t xml:space="preserve"> </w:t>
      </w:r>
      <w:r>
        <w:rPr>
          <w:rFonts w:hint="default" w:ascii="Times New Roman" w:hAnsi="Times New Roman" w:eastAsia="SimSun" w:cs="Times New Roman"/>
          <w:color w:val="000000"/>
          <w:kern w:val="0"/>
          <w:sz w:val="21"/>
          <w:szCs w:val="21"/>
          <w:highlight w:val="none"/>
          <w:lang w:val="en-US" w:eastAsia="zh-CN" w:bidi="ar"/>
        </w:rPr>
        <w:t xml:space="preserve">consideration of topography. In this study, we quantified the roles of topographical variables in </w:t>
      </w:r>
      <w:r>
        <w:rPr>
          <w:rFonts w:hint="eastAsia" w:ascii="Times New Roman" w:hAnsi="Times New Roman" w:eastAsia="SimSun" w:cs="Times New Roman"/>
          <w:color w:val="000000"/>
          <w:kern w:val="0"/>
          <w:sz w:val="21"/>
          <w:szCs w:val="21"/>
          <w:highlight w:val="none"/>
          <w:lang w:val="en-US" w:eastAsia="zh-CN" w:bidi="ar"/>
        </w:rPr>
        <w:t>affecting river</w:t>
      </w:r>
      <w:r>
        <w:rPr>
          <w:rFonts w:hint="default" w:ascii="Times New Roman" w:hAnsi="Times New Roman" w:eastAsia="SimSun" w:cs="Times New Roman"/>
          <w:color w:val="000000"/>
          <w:kern w:val="0"/>
          <w:sz w:val="21"/>
          <w:szCs w:val="21"/>
          <w:highlight w:val="none"/>
          <w:lang w:val="en-US" w:eastAsia="zh-CN" w:bidi="ar"/>
        </w:rPr>
        <w:t xml:space="preserve"> cooling effects </w:t>
      </w:r>
      <w:r>
        <w:rPr>
          <w:rFonts w:hint="eastAsia" w:ascii="Times New Roman" w:hAnsi="Times New Roman" w:eastAsia="SimSun" w:cs="Times New Roman"/>
          <w:color w:val="000000"/>
          <w:kern w:val="0"/>
          <w:sz w:val="21"/>
          <w:szCs w:val="21"/>
          <w:highlight w:val="none"/>
          <w:lang w:val="en-US" w:eastAsia="zh-CN" w:bidi="ar"/>
        </w:rPr>
        <w:t xml:space="preserve">in a mountainous city </w:t>
      </w:r>
      <w:r>
        <w:rPr>
          <w:rFonts w:hint="default" w:ascii="Times New Roman" w:hAnsi="Times New Roman" w:eastAsia="SimSun" w:cs="Times New Roman"/>
          <w:color w:val="000000"/>
          <w:kern w:val="0"/>
          <w:sz w:val="21"/>
          <w:szCs w:val="21"/>
          <w:highlight w:val="none"/>
          <w:lang w:val="en-US" w:eastAsia="zh-CN" w:bidi="ar"/>
        </w:rPr>
        <w:t>and found that the</w:t>
      </w:r>
      <w:r>
        <w:rPr>
          <w:rFonts w:hint="eastAsia" w:ascii="Times New Roman" w:hAnsi="Times New Roman" w:eastAsia="SimSun" w:cs="Times New Roman"/>
          <w:color w:val="000000"/>
          <w:kern w:val="0"/>
          <w:sz w:val="21"/>
          <w:szCs w:val="21"/>
          <w:highlight w:val="none"/>
          <w:lang w:val="en-US" w:eastAsia="zh-CN" w:bidi="ar"/>
        </w:rPr>
        <w:t>se roles</w:t>
      </w:r>
      <w:r>
        <w:rPr>
          <w:rFonts w:hint="default" w:ascii="Times New Roman" w:hAnsi="Times New Roman" w:eastAsia="SimSun" w:cs="Times New Roman"/>
          <w:color w:val="000000"/>
          <w:kern w:val="0"/>
          <w:sz w:val="21"/>
          <w:szCs w:val="21"/>
          <w:highlight w:val="none"/>
          <w:lang w:val="en-US" w:eastAsia="zh-CN" w:bidi="ar"/>
        </w:rPr>
        <w:t xml:space="preserve"> exceed</w:t>
      </w:r>
      <w:r>
        <w:rPr>
          <w:rFonts w:hint="eastAsia" w:ascii="Times New Roman" w:hAnsi="Times New Roman" w:eastAsia="SimSun" w:cs="Times New Roman"/>
          <w:color w:val="000000"/>
          <w:kern w:val="0"/>
          <w:sz w:val="21"/>
          <w:szCs w:val="21"/>
          <w:highlight w:val="none"/>
          <w:lang w:val="en-US" w:eastAsia="zh-CN" w:bidi="ar"/>
        </w:rPr>
        <w:t>ed</w:t>
      </w:r>
      <w:r>
        <w:rPr>
          <w:rFonts w:hint="default" w:ascii="Times New Roman" w:hAnsi="Times New Roman" w:eastAsia="SimSun" w:cs="Times New Roman"/>
          <w:color w:val="000000"/>
          <w:kern w:val="0"/>
          <w:sz w:val="21"/>
          <w:szCs w:val="21"/>
          <w:highlight w:val="none"/>
          <w:lang w:val="en-US" w:eastAsia="zh-CN" w:bidi="ar"/>
        </w:rPr>
        <w:t xml:space="preserve"> the influence</w:t>
      </w:r>
      <w:r>
        <w:rPr>
          <w:rFonts w:hint="eastAsia" w:ascii="Times New Roman" w:hAnsi="Times New Roman" w:eastAsia="SimSun" w:cs="Times New Roman"/>
          <w:color w:val="000000"/>
          <w:kern w:val="0"/>
          <w:sz w:val="21"/>
          <w:szCs w:val="21"/>
          <w:highlight w:val="none"/>
          <w:lang w:val="en-US" w:eastAsia="zh-CN" w:bidi="ar"/>
        </w:rPr>
        <w:t>s</w:t>
      </w:r>
      <w:r>
        <w:rPr>
          <w:rFonts w:hint="default" w:ascii="Times New Roman" w:hAnsi="Times New Roman" w:eastAsia="SimSun" w:cs="Times New Roman"/>
          <w:color w:val="000000"/>
          <w:kern w:val="0"/>
          <w:sz w:val="21"/>
          <w:szCs w:val="21"/>
          <w:highlight w:val="none"/>
          <w:lang w:val="en-US" w:eastAsia="zh-CN" w:bidi="ar"/>
        </w:rPr>
        <w:t xml:space="preserve"> of other factors such as land cover and </w:t>
      </w:r>
      <w:r>
        <w:rPr>
          <w:rFonts w:hint="eastAsia" w:ascii="Times New Roman" w:hAnsi="Times New Roman" w:eastAsia="SimSun" w:cs="Times New Roman"/>
          <w:color w:val="000000"/>
          <w:kern w:val="0"/>
          <w:sz w:val="21"/>
          <w:szCs w:val="21"/>
          <w:highlight w:val="none"/>
          <w:lang w:val="en-US" w:eastAsia="zh-CN" w:bidi="ar"/>
        </w:rPr>
        <w:t xml:space="preserve">3D </w:t>
      </w:r>
      <w:r>
        <w:rPr>
          <w:rFonts w:hint="default" w:ascii="Times New Roman" w:hAnsi="Times New Roman" w:eastAsia="SimSun" w:cs="Times New Roman"/>
          <w:color w:val="000000"/>
          <w:kern w:val="0"/>
          <w:sz w:val="21"/>
          <w:szCs w:val="21"/>
          <w:highlight w:val="none"/>
          <w:lang w:val="en-US" w:eastAsia="zh-CN" w:bidi="ar"/>
        </w:rPr>
        <w:t>building characteristics. These results enhance our understanding in this area.</w:t>
      </w:r>
    </w:p>
    <w:p>
      <w:pPr>
        <w:rPr>
          <w:rFonts w:hint="default" w:ascii="Times New Roman" w:hAnsi="Times New Roman" w:eastAsia="SimSun" w:cs="Times New Roman"/>
          <w:color w:val="000000"/>
          <w:kern w:val="0"/>
          <w:sz w:val="21"/>
          <w:szCs w:val="21"/>
          <w:highlight w:val="none"/>
          <w:lang w:val="en-US" w:eastAsia="zh-CN" w:bidi="ar"/>
        </w:rPr>
      </w:pPr>
    </w:p>
    <w:p>
      <w:pPr>
        <w:numPr>
          <w:ilvl w:val="0"/>
          <w:numId w:val="1"/>
        </w:num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Previous studies on the cooling effects of</w:t>
      </w:r>
      <w:r>
        <w:rPr>
          <w:rFonts w:hint="eastAsia" w:ascii="Times New Roman" w:hAnsi="Times New Roman" w:eastAsia="SimSun" w:cs="Times New Roman"/>
          <w:color w:val="000000"/>
          <w:kern w:val="0"/>
          <w:sz w:val="21"/>
          <w:szCs w:val="21"/>
          <w:highlight w:val="none"/>
          <w:lang w:val="en-US" w:eastAsia="zh-CN" w:bidi="ar"/>
        </w:rPr>
        <w:t xml:space="preserve"> urban</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water bodies</w:t>
      </w:r>
      <w:r>
        <w:rPr>
          <w:rFonts w:hint="default" w:ascii="Times New Roman" w:hAnsi="Times New Roman" w:eastAsia="SimSun" w:cs="Times New Roman"/>
          <w:color w:val="000000"/>
          <w:kern w:val="0"/>
          <w:sz w:val="21"/>
          <w:szCs w:val="21"/>
          <w:highlight w:val="none"/>
          <w:lang w:val="en-US" w:eastAsia="zh-CN" w:bidi="ar"/>
        </w:rPr>
        <w:t xml:space="preserve"> typically treated summer as a integral period, without distinguishing between normal and extreme summer conditions. </w:t>
      </w:r>
      <w:r>
        <w:rPr>
          <w:rFonts w:hint="eastAsia" w:ascii="Times New Roman" w:hAnsi="Times New Roman" w:eastAsia="SimSun" w:cs="Times New Roman"/>
          <w:color w:val="000000"/>
          <w:kern w:val="0"/>
          <w:sz w:val="21"/>
          <w:szCs w:val="21"/>
          <w:highlight w:val="none"/>
          <w:lang w:val="en-US" w:eastAsia="zh-CN" w:bidi="ar"/>
        </w:rPr>
        <w:t xml:space="preserve">As the </w:t>
      </w:r>
      <w:r>
        <w:rPr>
          <w:rFonts w:hint="default" w:ascii="Times New Roman" w:hAnsi="Times New Roman" w:eastAsia="SimSun" w:cs="Times New Roman"/>
          <w:color w:val="000000"/>
          <w:kern w:val="0"/>
          <w:sz w:val="21"/>
          <w:szCs w:val="21"/>
          <w:highlight w:val="none"/>
          <w:lang w:val="en-US" w:eastAsia="zh-CN" w:bidi="ar"/>
        </w:rPr>
        <w:t xml:space="preserve">cooling effects </w:t>
      </w:r>
      <w:r>
        <w:rPr>
          <w:rFonts w:hint="eastAsia" w:ascii="Times New Roman" w:hAnsi="Times New Roman" w:eastAsia="SimSun" w:cs="Times New Roman"/>
          <w:color w:val="000000"/>
          <w:kern w:val="0"/>
          <w:sz w:val="21"/>
          <w:szCs w:val="21"/>
          <w:highlight w:val="none"/>
          <w:lang w:val="en-US" w:eastAsia="zh-CN" w:bidi="ar"/>
        </w:rPr>
        <w:t xml:space="preserve"> are more important </w:t>
      </w:r>
      <w:r>
        <w:rPr>
          <w:rFonts w:hint="default" w:ascii="Times New Roman" w:hAnsi="Times New Roman" w:eastAsia="SimSun" w:cs="Times New Roman"/>
          <w:color w:val="000000"/>
          <w:kern w:val="0"/>
          <w:sz w:val="21"/>
          <w:szCs w:val="21"/>
          <w:highlight w:val="none"/>
          <w:lang w:val="en-US" w:eastAsia="zh-CN" w:bidi="ar"/>
        </w:rPr>
        <w:t>during heatwaves</w:t>
      </w:r>
      <w:r>
        <w:rPr>
          <w:rFonts w:hint="eastAsia" w:ascii="Times New Roman" w:hAnsi="Times New Roman" w:eastAsia="SimSun" w:cs="Times New Roman"/>
          <w:color w:val="000000"/>
          <w:kern w:val="0"/>
          <w:sz w:val="21"/>
          <w:szCs w:val="21"/>
          <w:highlight w:val="none"/>
          <w:lang w:val="en-US" w:eastAsia="zh-CN" w:bidi="ar"/>
        </w:rPr>
        <w:t xml:space="preserve"> than on normal summer days for understanding</w:t>
      </w:r>
      <w:r>
        <w:rPr>
          <w:rFonts w:hint="default" w:ascii="Times New Roman" w:hAnsi="Times New Roman" w:eastAsia="SimSun" w:cs="Times New Roman"/>
          <w:color w:val="000000"/>
          <w:kern w:val="0"/>
          <w:sz w:val="21"/>
          <w:szCs w:val="21"/>
          <w:highlight w:val="none"/>
          <w:lang w:val="en-US" w:eastAsia="zh-CN" w:bidi="ar"/>
        </w:rPr>
        <w:t xml:space="preserve"> </w:t>
      </w:r>
      <w:r>
        <w:rPr>
          <w:rFonts w:hint="eastAsia" w:ascii="Times New Roman" w:hAnsi="Times New Roman" w:eastAsia="SimSun" w:cs="Times New Roman"/>
          <w:color w:val="000000"/>
          <w:kern w:val="0"/>
          <w:sz w:val="21"/>
          <w:szCs w:val="21"/>
          <w:highlight w:val="none"/>
          <w:lang w:val="en-US" w:eastAsia="zh-CN" w:bidi="ar"/>
        </w:rPr>
        <w:t xml:space="preserve">heat mitigation, our research have made this distinction. </w:t>
      </w:r>
      <w:r>
        <w:rPr>
          <w:rFonts w:hint="default" w:ascii="Times New Roman" w:hAnsi="Times New Roman" w:eastAsia="SimSun" w:cs="Times New Roman"/>
          <w:color w:val="000000"/>
          <w:kern w:val="0"/>
          <w:sz w:val="21"/>
          <w:szCs w:val="21"/>
          <w:highlight w:val="none"/>
          <w:lang w:val="en-US" w:eastAsia="zh-CN" w:bidi="ar"/>
        </w:rPr>
        <w:t xml:space="preserve">According to our findings, river cooling effects </w:t>
      </w:r>
      <w:r>
        <w:rPr>
          <w:rFonts w:hint="eastAsia" w:ascii="Times New Roman" w:hAnsi="Times New Roman" w:eastAsia="SimSun" w:cs="Times New Roman"/>
          <w:color w:val="000000"/>
          <w:kern w:val="0"/>
          <w:sz w:val="21"/>
          <w:szCs w:val="21"/>
          <w:highlight w:val="none"/>
          <w:lang w:val="en-US" w:eastAsia="zh-CN" w:bidi="ar"/>
        </w:rPr>
        <w:t>we</w:t>
      </w:r>
      <w:r>
        <w:rPr>
          <w:rFonts w:hint="default" w:ascii="Times New Roman" w:hAnsi="Times New Roman" w:eastAsia="SimSun" w:cs="Times New Roman"/>
          <w:color w:val="000000"/>
          <w:kern w:val="0"/>
          <w:sz w:val="21"/>
          <w:szCs w:val="21"/>
          <w:highlight w:val="none"/>
          <w:lang w:val="en-US" w:eastAsia="zh-CN" w:bidi="ar"/>
        </w:rPr>
        <w:t>re significantly intensified during extreme heat compared to normal summer days. The relative importance of patch density increase</w:t>
      </w:r>
      <w:r>
        <w:rPr>
          <w:rFonts w:hint="eastAsia" w:ascii="Times New Roman" w:hAnsi="Times New Roman" w:eastAsia="SimSun" w:cs="Times New Roman"/>
          <w:color w:val="000000"/>
          <w:kern w:val="0"/>
          <w:sz w:val="21"/>
          <w:szCs w:val="21"/>
          <w:highlight w:val="none"/>
          <w:lang w:val="en-US" w:eastAsia="zh-CN" w:bidi="ar"/>
        </w:rPr>
        <w:t>d</w:t>
      </w:r>
      <w:r>
        <w:rPr>
          <w:rFonts w:hint="default" w:ascii="Times New Roman" w:hAnsi="Times New Roman" w:eastAsia="SimSun" w:cs="Times New Roman"/>
          <w:color w:val="000000"/>
          <w:kern w:val="0"/>
          <w:sz w:val="21"/>
          <w:szCs w:val="21"/>
          <w:highlight w:val="none"/>
          <w:lang w:val="en-US" w:eastAsia="zh-CN" w:bidi="ar"/>
        </w:rPr>
        <w:t>, while the role of river width decrease</w:t>
      </w:r>
      <w:r>
        <w:rPr>
          <w:rFonts w:hint="eastAsia" w:ascii="Times New Roman" w:hAnsi="Times New Roman" w:eastAsia="SimSun" w:cs="Times New Roman"/>
          <w:color w:val="000000"/>
          <w:kern w:val="0"/>
          <w:sz w:val="21"/>
          <w:szCs w:val="21"/>
          <w:highlight w:val="none"/>
          <w:lang w:val="en-US" w:eastAsia="zh-CN" w:bidi="ar"/>
        </w:rPr>
        <w:t>d</w:t>
      </w:r>
      <w:r>
        <w:rPr>
          <w:rFonts w:hint="default" w:ascii="Times New Roman" w:hAnsi="Times New Roman" w:eastAsia="SimSun" w:cs="Times New Roman"/>
          <w:color w:val="000000"/>
          <w:kern w:val="0"/>
          <w:sz w:val="21"/>
          <w:szCs w:val="21"/>
          <w:highlight w:val="none"/>
          <w:lang w:val="en-US" w:eastAsia="zh-CN" w:bidi="ar"/>
        </w:rPr>
        <w:t xml:space="preserve"> during extreme heat. These results highlight the importance of differentiating between normal and extreme summer conditions.</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 xml:space="preserve">Additionally, </w:t>
      </w:r>
      <w:r>
        <w:rPr>
          <w:rFonts w:hint="eastAsia" w:ascii="Times New Roman" w:hAnsi="Times New Roman" w:eastAsia="SimSun" w:cs="Times New Roman"/>
          <w:color w:val="000000"/>
          <w:kern w:val="0"/>
          <w:sz w:val="21"/>
          <w:szCs w:val="21"/>
          <w:highlight w:val="none"/>
          <w:lang w:val="en-US" w:eastAsia="zh-CN" w:bidi="ar"/>
        </w:rPr>
        <w:t>compared to other types of water bodies (e.g., lakes, ponds...), the effects of rivers in influencing the surrounding thermal environment were comparatively less understood. U</w:t>
      </w:r>
      <w:r>
        <w:rPr>
          <w:rFonts w:hint="default" w:ascii="Times New Roman" w:hAnsi="Times New Roman" w:eastAsia="SimSun" w:cs="Times New Roman"/>
          <w:color w:val="000000"/>
          <w:kern w:val="0"/>
          <w:sz w:val="21"/>
          <w:szCs w:val="21"/>
          <w:highlight w:val="none"/>
          <w:lang w:val="en-US" w:eastAsia="zh-CN" w:bidi="ar"/>
        </w:rPr>
        <w:t>nlike most studies that rely on traditional linear regression, our research employ</w:t>
      </w:r>
      <w:r>
        <w:rPr>
          <w:rFonts w:hint="eastAsia" w:ascii="Times New Roman" w:hAnsi="Times New Roman" w:eastAsia="SimSun" w:cs="Times New Roman"/>
          <w:color w:val="000000"/>
          <w:kern w:val="0"/>
          <w:sz w:val="21"/>
          <w:szCs w:val="21"/>
          <w:highlight w:val="none"/>
          <w:lang w:val="en-US" w:eastAsia="zh-CN" w:bidi="ar"/>
        </w:rPr>
        <w:t>ed</w:t>
      </w:r>
      <w:r>
        <w:rPr>
          <w:rFonts w:hint="default" w:ascii="Times New Roman" w:hAnsi="Times New Roman" w:eastAsia="SimSun" w:cs="Times New Roman"/>
          <w:color w:val="000000"/>
          <w:kern w:val="0"/>
          <w:sz w:val="21"/>
          <w:szCs w:val="21"/>
          <w:highlight w:val="none"/>
          <w:lang w:val="en-US" w:eastAsia="zh-CN" w:bidi="ar"/>
        </w:rPr>
        <w:t xml:space="preserve"> machine learning technique</w:t>
      </w:r>
      <w:r>
        <w:rPr>
          <w:rFonts w:hint="eastAsia" w:ascii="Times New Roman" w:hAnsi="Times New Roman" w:eastAsia="SimSun" w:cs="Times New Roman"/>
          <w:color w:val="000000"/>
          <w:kern w:val="0"/>
          <w:sz w:val="21"/>
          <w:szCs w:val="21"/>
          <w:highlight w:val="none"/>
          <w:lang w:val="en-US" w:eastAsia="zh-CN" w:bidi="ar"/>
        </w:rPr>
        <w:t xml:space="preserve">, which </w:t>
      </w:r>
      <w:r>
        <w:rPr>
          <w:rFonts w:hint="default" w:ascii="Times New Roman" w:hAnsi="Times New Roman" w:eastAsia="SimSun" w:cs="Times New Roman"/>
          <w:color w:val="000000"/>
          <w:kern w:val="0"/>
          <w:sz w:val="21"/>
          <w:szCs w:val="21"/>
          <w:highlight w:val="none"/>
          <w:lang w:val="en-US" w:eastAsia="zh-CN" w:bidi="ar"/>
        </w:rPr>
        <w:t xml:space="preserve">allows for the consideration of non-linear effects of environmental </w:t>
      </w:r>
      <w:r>
        <w:rPr>
          <w:rFonts w:hint="eastAsia" w:ascii="Times New Roman" w:hAnsi="Times New Roman" w:eastAsia="SimSun" w:cs="Times New Roman"/>
          <w:color w:val="000000"/>
          <w:kern w:val="0"/>
          <w:sz w:val="21"/>
          <w:szCs w:val="21"/>
          <w:highlight w:val="none"/>
          <w:lang w:val="en-US" w:eastAsia="zh-CN" w:bidi="ar"/>
        </w:rPr>
        <w:t>variables</w:t>
      </w:r>
      <w:r>
        <w:rPr>
          <w:rFonts w:hint="default" w:ascii="Times New Roman" w:hAnsi="Times New Roman" w:eastAsia="SimSun" w:cs="Times New Roman"/>
          <w:color w:val="000000"/>
          <w:kern w:val="0"/>
          <w:sz w:val="21"/>
          <w:szCs w:val="21"/>
          <w:highlight w:val="none"/>
          <w:lang w:val="en-US" w:eastAsia="zh-CN" w:bidi="ar"/>
        </w:rPr>
        <w:t xml:space="preserve"> on river cooling.</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i w:val="0"/>
          <w:iCs w:val="0"/>
          <w:color w:val="000000"/>
          <w:kern w:val="0"/>
          <w:sz w:val="21"/>
          <w:szCs w:val="21"/>
          <w:highlight w:val="none"/>
          <w:lang w:val="en-US" w:eastAsia="zh-CN" w:bidi="ar"/>
        </w:rPr>
      </w:pPr>
      <w:ins w:id="0" w:author="野草" w:date="2024-07-30T09:08:10Z">
        <w:r>
          <w:rPr>
            <w:rFonts w:hint="default" w:ascii="Times New Roman" w:hAnsi="Times New Roman" w:eastAsia="SimSun" w:cs="Times New Roman"/>
            <w:i/>
            <w:iCs/>
            <w:color w:val="000000"/>
            <w:kern w:val="0"/>
            <w:sz w:val="21"/>
            <w:szCs w:val="21"/>
            <w:highlight w:val="none"/>
            <w:lang w:val="en-US" w:eastAsia="zh-CN" w:bidi="ar"/>
          </w:rPr>
          <w:t>Science of the Total Environment </w:t>
        </w:r>
      </w:ins>
      <w:ins w:id="1" w:author="野草" w:date="2024-07-30T09:08:10Z">
        <w:r>
          <w:rPr>
            <w:rFonts w:hint="default" w:ascii="Times New Roman" w:hAnsi="Times New Roman" w:eastAsia="SimSun" w:cs="Times New Roman"/>
            <w:i w:val="0"/>
            <w:iCs w:val="0"/>
            <w:color w:val="000000"/>
            <w:kern w:val="0"/>
            <w:sz w:val="21"/>
            <w:szCs w:val="21"/>
            <w:highlight w:val="none"/>
            <w:lang w:val="en-US" w:eastAsia="zh-CN" w:bidi="ar"/>
            <w:rPrChange w:id="2" w:author="野草" w:date="2024-07-30T09:08:25Z">
              <w:rPr>
                <w:rFonts w:hint="default" w:ascii="Times New Roman" w:hAnsi="Times New Roman" w:eastAsia="SimSun" w:cs="Times New Roman"/>
                <w:i/>
                <w:iCs/>
                <w:color w:val="000000"/>
                <w:kern w:val="0"/>
                <w:sz w:val="21"/>
                <w:szCs w:val="21"/>
                <w:highlight w:val="none"/>
                <w:lang w:val="en-US" w:eastAsia="zh-CN" w:bidi="ar"/>
              </w:rPr>
            </w:rPrChange>
          </w:rPr>
          <w:t>is an international multi-disciplinary natural science journal for publication of novel, hypothesis-driven and high-impact research on the total environment, which interfaces the atmosphere, lithosphere, hydrosphere, biosphere, and anthroposphere.</w:t>
        </w:r>
      </w:ins>
      <w:del w:id="4" w:author="野草" w:date="2024-07-30T09:08:10Z">
        <w:r>
          <w:rPr>
            <w:rFonts w:hint="default" w:ascii="Times New Roman" w:hAnsi="Times New Roman" w:eastAsia="SimSun" w:cs="Times New Roman"/>
            <w:i/>
            <w:iCs/>
            <w:color w:val="000000"/>
            <w:kern w:val="0"/>
            <w:sz w:val="21"/>
            <w:szCs w:val="21"/>
            <w:highlight w:val="none"/>
            <w:lang w:val="en-US" w:eastAsia="zh-CN" w:bidi="ar"/>
          </w:rPr>
          <w:delText>Ecological Indicators focuses on integrating the monitoring and assessment of ecological and environmental indicators with management practices</w:delText>
        </w:r>
      </w:del>
      <w:del w:id="5" w:author="野草" w:date="2024-07-30T09:08:15Z">
        <w:r>
          <w:rPr>
            <w:rFonts w:hint="default" w:ascii="Times New Roman" w:hAnsi="Times New Roman" w:eastAsia="SimSun" w:cs="Times New Roman"/>
            <w:i w:val="0"/>
            <w:iCs w:val="0"/>
            <w:color w:val="000000"/>
            <w:kern w:val="0"/>
            <w:sz w:val="21"/>
            <w:szCs w:val="21"/>
            <w:highlight w:val="none"/>
            <w:lang w:val="en-US" w:eastAsia="zh-CN" w:bidi="ar"/>
          </w:rPr>
          <w:delText>.</w:delText>
        </w:r>
      </w:del>
      <w:r>
        <w:rPr>
          <w:rFonts w:hint="default" w:ascii="Times New Roman" w:hAnsi="Times New Roman" w:eastAsia="SimSun" w:cs="Times New Roman"/>
          <w:i w:val="0"/>
          <w:iCs w:val="0"/>
          <w:color w:val="000000"/>
          <w:kern w:val="0"/>
          <w:sz w:val="21"/>
          <w:szCs w:val="21"/>
          <w:highlight w:val="none"/>
          <w:lang w:val="en-US" w:eastAsia="zh-CN" w:bidi="ar"/>
        </w:rPr>
        <w:t xml:space="preserve"> It frequently publishes papers on urban heat mitigation, including the cooling effects of water bodies and vegetation. In the last 2 years, more than </w:t>
      </w:r>
      <w:del w:id="6" w:author="野草" w:date="2024-07-30T09:10:45Z">
        <w:r>
          <w:rPr>
            <w:rFonts w:hint="default" w:ascii="Times New Roman" w:hAnsi="Times New Roman" w:eastAsia="SimSun" w:cs="Times New Roman"/>
            <w:i w:val="0"/>
            <w:iCs w:val="0"/>
            <w:color w:val="000000"/>
            <w:kern w:val="0"/>
            <w:sz w:val="21"/>
            <w:szCs w:val="21"/>
            <w:highlight w:val="none"/>
            <w:lang w:val="en-US" w:eastAsia="zh-CN" w:bidi="ar"/>
          </w:rPr>
          <w:delText>2</w:delText>
        </w:r>
      </w:del>
      <w:ins w:id="7" w:author="野草" w:date="2024-07-30T09:10:45Z">
        <w:r>
          <w:rPr>
            <w:rFonts w:hint="eastAsia" w:ascii="Times New Roman" w:hAnsi="Times New Roman" w:eastAsia="SimSun" w:cs="Times New Roman"/>
            <w:i w:val="0"/>
            <w:iCs w:val="0"/>
            <w:color w:val="000000"/>
            <w:kern w:val="0"/>
            <w:sz w:val="21"/>
            <w:szCs w:val="21"/>
            <w:highlight w:val="none"/>
            <w:lang w:val="en-US" w:eastAsia="zh-CN" w:bidi="ar"/>
          </w:rPr>
          <w:t>3</w:t>
        </w:r>
      </w:ins>
      <w:r>
        <w:rPr>
          <w:rFonts w:hint="default" w:ascii="Times New Roman" w:hAnsi="Times New Roman" w:eastAsia="SimSun" w:cs="Times New Roman"/>
          <w:i w:val="0"/>
          <w:iCs w:val="0"/>
          <w:color w:val="000000"/>
          <w:kern w:val="0"/>
          <w:sz w:val="21"/>
          <w:szCs w:val="21"/>
          <w:highlight w:val="none"/>
          <w:lang w:val="en-US" w:eastAsia="zh-CN" w:bidi="ar"/>
        </w:rPr>
        <w:t xml:space="preserve">0 papers related to urban climate have been published in </w:t>
      </w:r>
      <w:ins w:id="8" w:author="野草" w:date="2024-07-30T09:10:53Z">
        <w:r>
          <w:rPr>
            <w:rFonts w:hint="default" w:ascii="Times New Roman" w:hAnsi="Times New Roman" w:eastAsia="SimSun" w:cs="Times New Roman"/>
            <w:i/>
            <w:iCs/>
            <w:color w:val="000000"/>
            <w:kern w:val="0"/>
            <w:sz w:val="21"/>
            <w:szCs w:val="21"/>
            <w:highlight w:val="none"/>
            <w:lang w:val="en-US" w:eastAsia="zh-CN" w:bidi="ar"/>
          </w:rPr>
          <w:t>Science of the Total Environment</w:t>
        </w:r>
      </w:ins>
      <w:del w:id="9" w:author="野草" w:date="2024-07-30T09:10:53Z">
        <w:r>
          <w:rPr>
            <w:rFonts w:hint="default" w:ascii="Times New Roman" w:hAnsi="Times New Roman" w:eastAsia="SimSun" w:cs="Times New Roman"/>
            <w:i/>
            <w:iCs/>
            <w:color w:val="000000"/>
            <w:kern w:val="0"/>
            <w:sz w:val="21"/>
            <w:szCs w:val="21"/>
            <w:highlight w:val="none"/>
            <w:lang w:val="en-US" w:eastAsia="zh-CN" w:bidi="ar"/>
          </w:rPr>
          <w:delText>Ecological Indicators</w:delText>
        </w:r>
      </w:del>
      <w:r>
        <w:rPr>
          <w:rFonts w:hint="default" w:ascii="Times New Roman" w:hAnsi="Times New Roman" w:eastAsia="SimSun" w:cs="Times New Roman"/>
          <w:i w:val="0"/>
          <w:iCs w:val="0"/>
          <w:color w:val="000000"/>
          <w:kern w:val="0"/>
          <w:sz w:val="21"/>
          <w:szCs w:val="21"/>
          <w:highlight w:val="none"/>
          <w:lang w:val="en-US" w:eastAsia="zh-CN" w:bidi="ar"/>
        </w:rPr>
        <w:t>. Our manuscript examine</w:t>
      </w:r>
      <w:r>
        <w:rPr>
          <w:rFonts w:hint="eastAsia" w:ascii="Times New Roman" w:hAnsi="Times New Roman" w:eastAsia="SimSun" w:cs="Times New Roman"/>
          <w:i w:val="0"/>
          <w:iCs w:val="0"/>
          <w:color w:val="000000"/>
          <w:kern w:val="0"/>
          <w:sz w:val="21"/>
          <w:szCs w:val="21"/>
          <w:highlight w:val="none"/>
          <w:lang w:val="en-US" w:eastAsia="zh-CN" w:bidi="ar"/>
        </w:rPr>
        <w:t>d</w:t>
      </w:r>
      <w:r>
        <w:rPr>
          <w:rFonts w:hint="default" w:ascii="Times New Roman" w:hAnsi="Times New Roman" w:eastAsia="SimSun" w:cs="Times New Roman"/>
          <w:i w:val="0"/>
          <w:iCs w:val="0"/>
          <w:color w:val="000000"/>
          <w:kern w:val="0"/>
          <w:sz w:val="21"/>
          <w:szCs w:val="21"/>
          <w:highlight w:val="none"/>
          <w:lang w:val="en-US" w:eastAsia="zh-CN" w:bidi="ar"/>
        </w:rPr>
        <w:t xml:space="preserve"> the cooling effects of rivers, and involve</w:t>
      </w:r>
      <w:r>
        <w:rPr>
          <w:rFonts w:hint="eastAsia" w:ascii="Times New Roman" w:hAnsi="Times New Roman" w:eastAsia="SimSun" w:cs="Times New Roman"/>
          <w:i w:val="0"/>
          <w:iCs w:val="0"/>
          <w:color w:val="000000"/>
          <w:kern w:val="0"/>
          <w:sz w:val="21"/>
          <w:szCs w:val="21"/>
          <w:highlight w:val="none"/>
          <w:lang w:val="en-US" w:eastAsia="zh-CN" w:bidi="ar"/>
        </w:rPr>
        <w:t>d</w:t>
      </w:r>
      <w:r>
        <w:rPr>
          <w:rFonts w:hint="default" w:ascii="Times New Roman" w:hAnsi="Times New Roman" w:eastAsia="SimSun" w:cs="Times New Roman"/>
          <w:i w:val="0"/>
          <w:iCs w:val="0"/>
          <w:color w:val="000000"/>
          <w:kern w:val="0"/>
          <w:sz w:val="21"/>
          <w:szCs w:val="21"/>
          <w:highlight w:val="none"/>
          <w:lang w:val="en-US" w:eastAsia="zh-CN" w:bidi="ar"/>
        </w:rPr>
        <w:t xml:space="preserve"> indicators related to river cooling effects, aligning well with the journal’s scope.</w:t>
      </w:r>
    </w:p>
    <w:bookmarkEnd w:id="1"/>
    <w:bookmarkEnd w:id="2"/>
    <w:bookmarkEnd w:id="3"/>
    <w:p>
      <w:pPr>
        <w:pStyle w:val="4"/>
        <w:keepNext w:val="0"/>
        <w:keepLines w:val="0"/>
        <w:widowControl/>
        <w:suppressLineNumbers w:val="0"/>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cs="Times New Roman"/>
          <w:sz w:val="21"/>
          <w:szCs w:val="21"/>
          <w:highlight w:val="none"/>
        </w:rPr>
        <w:t xml:space="preserve">In summary, </w:t>
      </w:r>
      <w:r>
        <w:rPr>
          <w:rFonts w:hint="eastAsia" w:ascii="Times New Roman" w:hAnsi="Times New Roman" w:cs="Times New Roman"/>
          <w:sz w:val="21"/>
          <w:szCs w:val="21"/>
          <w:highlight w:val="none"/>
          <w:lang w:val="en-US" w:eastAsia="zh-CN"/>
        </w:rPr>
        <w:t>our</w:t>
      </w:r>
      <w:r>
        <w:rPr>
          <w:rFonts w:hint="default" w:ascii="Times New Roman" w:hAnsi="Times New Roman" w:cs="Times New Roman"/>
          <w:sz w:val="21"/>
          <w:szCs w:val="21"/>
          <w:highlight w:val="none"/>
        </w:rPr>
        <w:t xml:space="preserve"> paper falls within the scope of </w:t>
      </w:r>
      <w:ins w:id="10" w:author="野草" w:date="2024-07-30T09:11:19Z">
        <w:r>
          <w:rPr>
            <w:rFonts w:hint="default" w:ascii="Times New Roman" w:hAnsi="Times New Roman" w:eastAsia="SimSun" w:cs="Times New Roman"/>
            <w:i/>
            <w:iCs/>
            <w:color w:val="000000"/>
            <w:kern w:val="0"/>
            <w:sz w:val="21"/>
            <w:szCs w:val="21"/>
            <w:highlight w:val="none"/>
            <w:lang w:val="en-US" w:eastAsia="zh-CN" w:bidi="ar"/>
          </w:rPr>
          <w:t>Science of the Total Environment</w:t>
        </w:r>
      </w:ins>
      <w:del w:id="11" w:author="野草" w:date="2024-07-30T09:11:19Z">
        <w:r>
          <w:rPr>
            <w:rFonts w:hint="default" w:ascii="Times New Roman" w:hAnsi="Times New Roman" w:eastAsia="SimSun" w:cs="Times New Roman"/>
            <w:i/>
            <w:iCs/>
            <w:color w:val="000000"/>
            <w:kern w:val="0"/>
            <w:sz w:val="21"/>
            <w:szCs w:val="21"/>
            <w:highlight w:val="none"/>
            <w:lang w:val="en-US" w:eastAsia="zh-CN" w:bidi="ar"/>
          </w:rPr>
          <w:delText>Ecological Indicators</w:delText>
        </w:r>
      </w:del>
      <w:bookmarkStart w:id="4" w:name="_GoBack"/>
      <w:bookmarkEnd w:id="4"/>
      <w:r>
        <w:rPr>
          <w:rFonts w:hint="default" w:ascii="Times New Roman" w:hAnsi="Times New Roman" w:cs="Times New Roman"/>
          <w:sz w:val="21"/>
          <w:szCs w:val="21"/>
          <w:highlight w:val="none"/>
        </w:rPr>
        <w:t xml:space="preserve"> and presents several innovative aspects. Therefore, </w:t>
      </w:r>
      <w:r>
        <w:rPr>
          <w:rFonts w:hint="eastAsia" w:ascii="Times New Roman" w:hAnsi="Times New Roman" w:cs="Times New Roman"/>
          <w:sz w:val="21"/>
          <w:szCs w:val="21"/>
          <w:highlight w:val="none"/>
          <w:lang w:val="en-US" w:eastAsia="zh-CN"/>
        </w:rPr>
        <w:t>we</w:t>
      </w:r>
      <w:r>
        <w:rPr>
          <w:rFonts w:hint="default" w:ascii="Times New Roman" w:hAnsi="Times New Roman" w:cs="Times New Roman"/>
          <w:sz w:val="21"/>
          <w:szCs w:val="21"/>
          <w:highlight w:val="none"/>
        </w:rPr>
        <w:t xml:space="preserve"> believe </w:t>
      </w:r>
      <w:r>
        <w:rPr>
          <w:rFonts w:hint="eastAsia" w:ascii="Times New Roman" w:hAnsi="Times New Roman" w:cs="Times New Roman"/>
          <w:sz w:val="21"/>
          <w:szCs w:val="21"/>
          <w:highlight w:val="none"/>
          <w:lang w:val="en-US" w:eastAsia="zh-CN"/>
        </w:rPr>
        <w:t>that this</w:t>
      </w:r>
      <w:r>
        <w:rPr>
          <w:rFonts w:hint="default" w:ascii="Times New Roman" w:hAnsi="Times New Roman" w:cs="Times New Roman"/>
          <w:sz w:val="21"/>
          <w:szCs w:val="21"/>
          <w:highlight w:val="none"/>
        </w:rPr>
        <w:t xml:space="preserve"> manuscript is well-suited for publication in your esteemed journal.</w:t>
      </w: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We confirm that this manuscript has not been submitted elsewhere, and all authors have no conflicts of interest to declare. We collectively agree with the contents of this manuscript and consent to its submission. We eagerly anticipate any suggestions and comments from you and the reviewers regarding our manuscript.</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Thank you for considering our work.</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Sincerely,</w:t>
      </w:r>
    </w:p>
    <w:p>
      <w:pPr>
        <w:rPr>
          <w:rFonts w:hint="default" w:ascii="Times New Roman" w:hAnsi="Times New Roman" w:eastAsia="SimSun" w:cs="Times New Roman"/>
          <w:color w:val="000000"/>
          <w:kern w:val="0"/>
          <w:sz w:val="21"/>
          <w:szCs w:val="21"/>
          <w:highlight w:val="none"/>
          <w:lang w:val="en-US" w:eastAsia="zh-CN" w:bidi="ar"/>
        </w:rPr>
      </w:pPr>
      <w:r>
        <w:rPr>
          <w:rFonts w:hint="default" w:ascii="Times New Roman" w:hAnsi="Times New Roman" w:eastAsia="SimSun" w:cs="Times New Roman"/>
          <w:color w:val="000000"/>
          <w:kern w:val="0"/>
          <w:sz w:val="21"/>
          <w:szCs w:val="21"/>
          <w:highlight w:val="none"/>
          <w:lang w:val="en-US" w:eastAsia="zh-CN" w:bidi="ar"/>
        </w:rPr>
        <w:t>Rongfei Zhang</w:t>
      </w: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p>
    <w:p>
      <w:pPr>
        <w:rPr>
          <w:rFonts w:hint="default" w:ascii="Times New Roman" w:hAnsi="Times New Roman" w:eastAsia="SimSun" w:cs="Times New Roman"/>
          <w:color w:val="000000"/>
          <w:kern w:val="0"/>
          <w:sz w:val="21"/>
          <w:szCs w:val="21"/>
          <w:highlight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1166F"/>
    <w:multiLevelType w:val="singleLevel"/>
    <w:tmpl w:val="1961166F"/>
    <w:lvl w:ilvl="0" w:tentative="0">
      <w:start w:val="2"/>
      <w:numFmt w:val="decimal"/>
      <w:suff w:val="space"/>
      <w:lvlText w:val="%1."/>
      <w:lvlJc w:val="left"/>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野草">
    <w15:presenceInfo w15:providerId="WPS Office" w15:userId="3495272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revisionView w:markup="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I1OTVmMTA5NzJlZWRlMzVmMDExMGQ2YTg0NzQ1NjIifQ=="/>
  </w:docVars>
  <w:rsids>
    <w:rsidRoot w:val="4A9F4891"/>
    <w:rsid w:val="01E07504"/>
    <w:rsid w:val="032C5FC0"/>
    <w:rsid w:val="04722D72"/>
    <w:rsid w:val="04CA223B"/>
    <w:rsid w:val="04E853C8"/>
    <w:rsid w:val="06BF1F8D"/>
    <w:rsid w:val="07084ECF"/>
    <w:rsid w:val="09776874"/>
    <w:rsid w:val="0A9348DC"/>
    <w:rsid w:val="0B23773D"/>
    <w:rsid w:val="10964D9E"/>
    <w:rsid w:val="13274F40"/>
    <w:rsid w:val="139B13B4"/>
    <w:rsid w:val="13F11F07"/>
    <w:rsid w:val="1C525A3A"/>
    <w:rsid w:val="1CCD2C1C"/>
    <w:rsid w:val="207028EB"/>
    <w:rsid w:val="22287B3C"/>
    <w:rsid w:val="23246162"/>
    <w:rsid w:val="234405FE"/>
    <w:rsid w:val="241136D7"/>
    <w:rsid w:val="267E3B5F"/>
    <w:rsid w:val="26B1342E"/>
    <w:rsid w:val="27724B6C"/>
    <w:rsid w:val="2B155865"/>
    <w:rsid w:val="2B944B63"/>
    <w:rsid w:val="2CFF652B"/>
    <w:rsid w:val="2F4128BD"/>
    <w:rsid w:val="30CC6AB7"/>
    <w:rsid w:val="38FA5C90"/>
    <w:rsid w:val="396602E6"/>
    <w:rsid w:val="3BBF1A5F"/>
    <w:rsid w:val="412F0C12"/>
    <w:rsid w:val="42FA703A"/>
    <w:rsid w:val="48FF5824"/>
    <w:rsid w:val="4A9F4891"/>
    <w:rsid w:val="51A24B88"/>
    <w:rsid w:val="51B20F80"/>
    <w:rsid w:val="57036C9F"/>
    <w:rsid w:val="596A3DDA"/>
    <w:rsid w:val="608A2896"/>
    <w:rsid w:val="638B45B3"/>
    <w:rsid w:val="6A910D69"/>
    <w:rsid w:val="6CE1357C"/>
    <w:rsid w:val="6E425D61"/>
    <w:rsid w:val="6E487D3C"/>
    <w:rsid w:val="6E8468DA"/>
    <w:rsid w:val="73AD75D4"/>
    <w:rsid w:val="78480063"/>
    <w:rsid w:val="79E35AAB"/>
    <w:rsid w:val="7A6C6506"/>
    <w:rsid w:val="7C0A35A6"/>
    <w:rsid w:val="7D417BA4"/>
    <w:rsid w:val="7F361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autoRedefine/>
    <w:qFormat/>
    <w:uiPriority w:val="0"/>
    <w:pPr>
      <w:keepNext/>
      <w:keepLines/>
      <w:spacing w:before="340" w:after="330" w:line="576" w:lineRule="auto"/>
      <w:jc w:val="center"/>
      <w:outlineLvl w:val="0"/>
    </w:pPr>
    <w:rPr>
      <w:b/>
      <w:kern w:val="44"/>
      <w:sz w:val="24"/>
    </w:rPr>
  </w:style>
  <w:style w:type="paragraph" w:styleId="3">
    <w:name w:val="heading 2"/>
    <w:basedOn w:val="1"/>
    <w:next w:val="1"/>
    <w:autoRedefine/>
    <w:unhideWhenUsed/>
    <w:qFormat/>
    <w:uiPriority w:val="0"/>
    <w:pPr>
      <w:keepNext/>
      <w:keepLines/>
      <w:spacing w:before="260" w:beforeLines="0" w:beforeAutospacing="0" w:after="260" w:afterLines="0" w:afterAutospacing="0" w:line="413" w:lineRule="auto"/>
      <w:jc w:val="center"/>
      <w:outlineLvl w:val="1"/>
    </w:pPr>
    <w:rPr>
      <w:rFonts w:ascii="Times New Roman" w:hAnsi="Times New Roman" w:eastAsia="SimHei"/>
      <w:b/>
      <w:sz w:val="36"/>
    </w:rPr>
  </w:style>
  <w:style w:type="character" w:default="1" w:styleId="6">
    <w:name w:val="Default Paragraph Font"/>
    <w:autoRedefine/>
    <w:semiHidden/>
    <w:qFormat/>
    <w:uiPriority w:val="0"/>
  </w:style>
  <w:style w:type="table" w:default="1" w:styleId="5">
    <w:name w:val="Normal Table"/>
    <w:autoRedefine/>
    <w:semiHidden/>
    <w:qFormat/>
    <w:uiPriority w:val="0"/>
    <w:tblPr>
      <w:tblCellMar>
        <w:top w:w="0" w:type="dxa"/>
        <w:left w:w="108" w:type="dxa"/>
        <w:bottom w:w="0" w:type="dxa"/>
        <w:right w:w="108" w:type="dxa"/>
      </w:tblCellMar>
    </w:tblPr>
  </w:style>
  <w:style w:type="paragraph" w:styleId="4">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7">
    <w:name w:val="Strong"/>
    <w:basedOn w:val="6"/>
    <w:autoRedefine/>
    <w:qFormat/>
    <w:uiPriority w:val="0"/>
    <w:rPr>
      <w:b/>
    </w:rPr>
  </w:style>
  <w:style w:type="character" w:styleId="8">
    <w:name w:val="Emphasis"/>
    <w:basedOn w:val="6"/>
    <w:autoRedefine/>
    <w:qFormat/>
    <w:uiPriority w:val="0"/>
    <w:rPr>
      <w:i/>
    </w:rPr>
  </w:style>
  <w:style w:type="character" w:customStyle="1" w:styleId="9">
    <w:name w:val="Heading 1 Char"/>
    <w:link w:val="2"/>
    <w:autoRedefine/>
    <w:qFormat/>
    <w:uiPriority w:val="0"/>
    <w:rPr>
      <w:b/>
      <w:kern w:val="44"/>
      <w:sz w:val="24"/>
    </w:rPr>
  </w:style>
</w:styles>
</file>

<file path=word/_rels/document.xml.rels><?xml version="1.0" encoding="UTF-8" standalone="yes"?>
<Relationships xmlns="http://schemas.openxmlformats.org/package/2006/relationships"><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489</Words>
  <Characters>2913</Characters>
  <Lines>0</Lines>
  <Paragraphs>0</Paragraphs>
  <TotalTime>0</TotalTime>
  <ScaleCrop>false</ScaleCrop>
  <LinksUpToDate>false</LinksUpToDate>
  <CharactersWithSpaces>3391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2024-05-05T11:14:00Z</dcterms:created>
  <dc:creator>野草</dc:creator>
  <cp:lastModifiedBy>野草</cp:lastModifiedBy>
  <dcterms:modified xsi:type="dcterms:W3CDTF">2024-07-30T01:11:20Z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16F910612D42442CA3431272750A4E61_11</vt:lpwstr>
  </property>
</Properties>
</file>