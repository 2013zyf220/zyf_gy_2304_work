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8E4FB">
      <w:pPr>
        <w:pStyle w:val="2"/>
        <w:numPr>
          <w:ilvl w:val="0"/>
          <w:numId w:val="1"/>
        </w:numPr>
        <w:bidi w:val="0"/>
        <w:rPr>
          <w:rFonts w:hint="eastAsia"/>
          <w:lang w:val="en-US" w:eastAsia="zh-CN"/>
        </w:rPr>
      </w:pPr>
      <w:r>
        <w:rPr>
          <w:rFonts w:hint="eastAsia"/>
          <w:lang w:val="en-US" w:eastAsia="zh-CN"/>
        </w:rPr>
        <w:t>Introduction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5082"/>
        <w:gridCol w:w="3440"/>
      </w:tblGrid>
      <w:tr w14:paraId="0A9B4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82" w:type="dxa"/>
            <w:tcBorders>
              <w:top w:val="single" w:color="F2BA02" w:sz="12" w:space="0"/>
              <w:left w:val="single" w:color="F2BA02" w:sz="12" w:space="0"/>
              <w:bottom w:val="single" w:color="F2BA02" w:sz="4" w:space="0"/>
              <w:right w:val="single" w:color="F2BA02" w:sz="4" w:space="0"/>
              <w:tl2br w:val="nil"/>
            </w:tcBorders>
            <w:shd w:val="clear" w:color="auto" w:fill="D4F4F1" w:themeFill="accent5" w:themeFillTint="32"/>
          </w:tcPr>
          <w:p w14:paraId="6E154261">
            <w:pPr>
              <w:numPr>
                <w:ilvl w:val="0"/>
                <w:numId w:val="2"/>
              </w:numPr>
              <w:ind w:left="420" w:leftChars="0" w:hanging="420" w:firstLineChars="0"/>
              <w:rPr>
                <w:rFonts w:hint="eastAsia"/>
                <w:b w:val="0"/>
                <w:color w:val="000000"/>
                <w:lang w:val="en-US" w:eastAsia="zh-CN"/>
              </w:rPr>
            </w:pPr>
            <w:r>
              <w:rPr>
                <w:rFonts w:hint="eastAsia"/>
                <w:b w:val="0"/>
                <w:color w:val="000000"/>
                <w:lang w:val="en-US" w:eastAsia="zh-CN"/>
              </w:rPr>
              <w:t>【up2024 1105 16:57】</w:t>
            </w:r>
          </w:p>
          <w:p w14:paraId="61D8E164">
            <w:pPr>
              <w:numPr>
                <w:ilvl w:val="0"/>
                <w:numId w:val="3"/>
              </w:numPr>
              <w:ind w:left="420" w:leftChars="0" w:hanging="420" w:firstLineChars="0"/>
              <w:rPr>
                <w:rFonts w:hint="eastAsia"/>
                <w:b w:val="0"/>
                <w:color w:val="000000"/>
                <w:lang w:val="en-US" w:eastAsia="zh-CN"/>
              </w:rPr>
            </w:pPr>
            <w:r>
              <w:rPr>
                <w:rFonts w:hint="eastAsia"/>
                <w:b w:val="0"/>
                <w:color w:val="000000"/>
                <w:lang w:val="en-US" w:eastAsia="zh-CN"/>
              </w:rPr>
              <w:t xml:space="preserve">The </w:t>
            </w:r>
            <w:r>
              <w:rPr>
                <w:rFonts w:hint="eastAsia"/>
                <w:b w:val="0"/>
                <w:color w:val="000000"/>
                <w:highlight w:val="yellow"/>
                <w:lang w:val="en-US" w:eastAsia="zh-CN"/>
              </w:rPr>
              <w:t>urban heat island effect</w:t>
            </w:r>
            <w:r>
              <w:rPr>
                <w:rFonts w:hint="eastAsia"/>
                <w:b w:val="0"/>
                <w:color w:val="000000"/>
                <w:lang w:val="en-US" w:eastAsia="zh-CN"/>
              </w:rPr>
              <w:t xml:space="preserve"> refers to the phenomenon where </w:t>
            </w:r>
            <w:r>
              <w:rPr>
                <w:rFonts w:hint="eastAsia"/>
                <w:b w:val="0"/>
                <w:color w:val="000000"/>
                <w:highlight w:val="yellow"/>
                <w:lang w:val="en-US" w:eastAsia="zh-CN"/>
              </w:rPr>
              <w:t>temperatures in cities</w:t>
            </w:r>
            <w:r>
              <w:rPr>
                <w:rFonts w:hint="eastAsia"/>
                <w:b w:val="0"/>
                <w:color w:val="000000"/>
                <w:lang w:val="en-US" w:eastAsia="zh-CN"/>
              </w:rPr>
              <w:t xml:space="preserve"> are significantly higher than those in</w:t>
            </w:r>
            <w:r>
              <w:rPr>
                <w:rFonts w:hint="eastAsia"/>
                <w:b w:val="0"/>
                <w:color w:val="000000"/>
                <w:highlight w:val="yellow"/>
                <w:lang w:val="en-US" w:eastAsia="zh-CN"/>
              </w:rPr>
              <w:t xml:space="preserve"> surrounding rural areas</w:t>
            </w:r>
            <w:r>
              <w:rPr>
                <w:rFonts w:hint="eastAsia"/>
                <w:b w:val="0"/>
                <w:color w:val="000000"/>
                <w:lang w:val="en-US" w:eastAsia="zh-CN"/>
              </w:rPr>
              <w:t xml:space="preserve"> (Oke, 1995), resulting in greater </w:t>
            </w:r>
            <w:r>
              <w:rPr>
                <w:rFonts w:hint="eastAsia"/>
                <w:b w:val="0"/>
                <w:color w:val="000000"/>
                <w:highlight w:val="yellow"/>
                <w:lang w:val="en-US" w:eastAsia="zh-CN"/>
              </w:rPr>
              <w:t>heat exposure</w:t>
            </w:r>
            <w:r>
              <w:rPr>
                <w:rFonts w:hint="eastAsia"/>
                <w:b w:val="0"/>
                <w:color w:val="000000"/>
                <w:lang w:val="en-US" w:eastAsia="zh-CN"/>
              </w:rPr>
              <w:t xml:space="preserve"> for </w:t>
            </w:r>
            <w:r>
              <w:rPr>
                <w:rFonts w:hint="eastAsia"/>
                <w:b w:val="0"/>
                <w:color w:val="000000"/>
                <w:highlight w:val="yellow"/>
                <w:lang w:val="en-US" w:eastAsia="zh-CN"/>
              </w:rPr>
              <w:t>urban residents</w:t>
            </w:r>
            <w:r>
              <w:rPr>
                <w:rFonts w:hint="eastAsia"/>
                <w:b w:val="0"/>
                <w:color w:val="000000"/>
                <w:lang w:val="en-US" w:eastAsia="zh-CN"/>
              </w:rPr>
              <w:t xml:space="preserve"> during </w:t>
            </w:r>
            <w:r>
              <w:rPr>
                <w:rFonts w:hint="eastAsia"/>
                <w:b w:val="0"/>
                <w:color w:val="000000"/>
                <w:highlight w:val="yellow"/>
                <w:lang w:val="en-US" w:eastAsia="zh-CN"/>
              </w:rPr>
              <w:t>hot seasons</w:t>
            </w:r>
            <w:r>
              <w:rPr>
                <w:rFonts w:hint="eastAsia"/>
                <w:b w:val="0"/>
                <w:color w:val="000000"/>
                <w:lang w:val="en-US" w:eastAsia="zh-CN"/>
              </w:rPr>
              <w:t>.</w:t>
            </w:r>
          </w:p>
          <w:p w14:paraId="424D7289">
            <w:pPr>
              <w:numPr>
                <w:ilvl w:val="0"/>
                <w:numId w:val="0"/>
              </w:numPr>
              <w:ind w:leftChars="0"/>
              <w:rPr>
                <w:rFonts w:hint="eastAsia"/>
                <w:b w:val="0"/>
                <w:color w:val="000000"/>
                <w:lang w:val="en-US" w:eastAsia="zh-CN"/>
              </w:rPr>
            </w:pPr>
          </w:p>
          <w:p w14:paraId="79379A21">
            <w:pPr>
              <w:numPr>
                <w:ilvl w:val="0"/>
                <w:numId w:val="3"/>
              </w:numPr>
              <w:ind w:left="420" w:leftChars="0" w:hanging="420" w:firstLineChars="0"/>
              <w:rPr>
                <w:b w:val="0"/>
                <w:color w:val="000000"/>
              </w:rPr>
            </w:pPr>
            <w:r>
              <w:rPr>
                <w:rFonts w:hint="eastAsia"/>
                <w:b w:val="0"/>
                <w:color w:val="000000"/>
                <w:lang w:val="en-US" w:eastAsia="zh-CN"/>
              </w:rPr>
              <w:t xml:space="preserve">With the </w:t>
            </w:r>
            <w:r>
              <w:rPr>
                <w:rFonts w:hint="eastAsia"/>
                <w:b w:val="0"/>
                <w:color w:val="000000"/>
                <w:highlight w:val="yellow"/>
                <w:lang w:val="en-US" w:eastAsia="zh-CN"/>
              </w:rPr>
              <w:t>ongoing trend</w:t>
            </w:r>
            <w:r>
              <w:rPr>
                <w:rFonts w:hint="eastAsia"/>
                <w:b w:val="0"/>
                <w:color w:val="000000"/>
                <w:lang w:val="en-US" w:eastAsia="zh-CN"/>
              </w:rPr>
              <w:t xml:space="preserve"> of </w:t>
            </w:r>
            <w:r>
              <w:rPr>
                <w:rFonts w:hint="eastAsia"/>
                <w:b w:val="0"/>
                <w:color w:val="000000"/>
                <w:highlight w:val="yellow"/>
                <w:lang w:val="en-US" w:eastAsia="zh-CN"/>
              </w:rPr>
              <w:t>global warming</w:t>
            </w:r>
            <w:r>
              <w:rPr>
                <w:rFonts w:hint="eastAsia"/>
                <w:b w:val="0"/>
                <w:color w:val="000000"/>
                <w:lang w:val="en-US" w:eastAsia="zh-CN"/>
              </w:rPr>
              <w:t xml:space="preserve">, the </w:t>
            </w:r>
            <w:r>
              <w:rPr>
                <w:rFonts w:hint="eastAsia"/>
                <w:b w:val="0"/>
                <w:color w:val="000000"/>
                <w:highlight w:val="yellow"/>
                <w:lang w:val="en-US" w:eastAsia="zh-CN"/>
              </w:rPr>
              <w:t>frequency and intensity</w:t>
            </w:r>
            <w:r>
              <w:rPr>
                <w:rFonts w:hint="eastAsia"/>
                <w:b w:val="0"/>
                <w:color w:val="000000"/>
                <w:lang w:val="en-US" w:eastAsia="zh-CN"/>
              </w:rPr>
              <w:t xml:space="preserve"> of </w:t>
            </w:r>
            <w:r>
              <w:rPr>
                <w:rFonts w:hint="eastAsia"/>
                <w:b w:val="0"/>
                <w:color w:val="000000"/>
                <w:highlight w:val="yellow"/>
                <w:lang w:val="en-US" w:eastAsia="zh-CN"/>
              </w:rPr>
              <w:t>urban heatwaves</w:t>
            </w:r>
            <w:r>
              <w:rPr>
                <w:rFonts w:hint="eastAsia"/>
                <w:b w:val="0"/>
                <w:color w:val="000000"/>
                <w:lang w:val="en-US" w:eastAsia="zh-CN"/>
              </w:rPr>
              <w:t xml:space="preserve"> are expected to increase. </w:t>
            </w:r>
            <w:bookmarkStart w:id="7" w:name="_GoBack"/>
            <w:bookmarkEnd w:id="7"/>
            <w:r>
              <w:rPr>
                <w:rFonts w:hint="eastAsia"/>
                <w:b w:val="0"/>
                <w:color w:val="000000"/>
                <w:lang w:val="en-US" w:eastAsia="zh-CN"/>
              </w:rPr>
              <w:t xml:space="preserve">According to </w:t>
            </w:r>
            <w:r>
              <w:rPr>
                <w:rFonts w:hint="eastAsia"/>
                <w:b w:val="0"/>
                <w:color w:val="000000"/>
                <w:highlight w:val="yellow"/>
                <w:u w:val="single"/>
                <w:lang w:val="en-US" w:eastAsia="zh-CN"/>
              </w:rPr>
              <w:t>projections</w:t>
            </w:r>
            <w:r>
              <w:rPr>
                <w:rFonts w:hint="eastAsia"/>
                <w:b w:val="0"/>
                <w:color w:val="000000"/>
                <w:lang w:val="en-US" w:eastAsia="zh-CN"/>
              </w:rPr>
              <w:t xml:space="preserve">, </w:t>
            </w:r>
            <w:r>
              <w:rPr>
                <w:rFonts w:hint="eastAsia"/>
                <w:b w:val="0"/>
                <w:color w:val="000000"/>
                <w:highlight w:val="yellow"/>
                <w:lang w:val="en-US" w:eastAsia="zh-CN"/>
              </w:rPr>
              <w:t>summer temperatures</w:t>
            </w:r>
            <w:r>
              <w:rPr>
                <w:rFonts w:hint="eastAsia"/>
                <w:b w:val="0"/>
                <w:color w:val="000000"/>
                <w:lang w:val="en-US" w:eastAsia="zh-CN"/>
              </w:rPr>
              <w:t xml:space="preserve"> in urban areas could rise by </w:t>
            </w:r>
            <w:r>
              <w:rPr>
                <w:rFonts w:hint="eastAsia"/>
                <w:b w:val="0"/>
                <w:color w:val="000000"/>
                <w:highlight w:val="yellow"/>
                <w:lang w:val="en-US" w:eastAsia="zh-CN"/>
              </w:rPr>
              <w:t>as much as 3°C</w:t>
            </w:r>
            <w:r>
              <w:rPr>
                <w:rFonts w:hint="eastAsia"/>
                <w:b w:val="0"/>
                <w:color w:val="000000"/>
                <w:lang w:val="en-US" w:eastAsia="zh-CN"/>
              </w:rPr>
              <w:t xml:space="preserve"> by 2050 (Huang et al., 2019).</w:t>
            </w:r>
          </w:p>
          <w:p w14:paraId="4786B274">
            <w:pPr>
              <w:numPr>
                <w:ilvl w:val="0"/>
                <w:numId w:val="0"/>
              </w:numPr>
              <w:ind w:leftChars="0"/>
              <w:rPr>
                <w:b w:val="0"/>
                <w:color w:val="000000"/>
              </w:rPr>
            </w:pPr>
          </w:p>
          <w:p w14:paraId="6D9FAB02">
            <w:pPr>
              <w:numPr>
                <w:ilvl w:val="0"/>
                <w:numId w:val="3"/>
              </w:numPr>
              <w:ind w:left="420" w:leftChars="0" w:hanging="420" w:firstLineChars="0"/>
              <w:rPr>
                <w:rFonts w:hint="eastAsia"/>
                <w:b w:val="0"/>
                <w:color w:val="000000"/>
                <w:lang w:val="en-US" w:eastAsia="zh-CN"/>
              </w:rPr>
            </w:pPr>
            <w:r>
              <w:rPr>
                <w:b w:val="0"/>
                <w:color w:val="000000"/>
              </w:rPr>
              <w:t xml:space="preserve">With the </w:t>
            </w:r>
            <w:r>
              <w:rPr>
                <w:rFonts w:hint="eastAsia"/>
                <w:b w:val="0"/>
                <w:color w:val="000000"/>
                <w:highlight w:val="yellow"/>
                <w:lang w:val="en-US" w:eastAsia="zh-CN"/>
              </w:rPr>
              <w:t>increasing</w:t>
            </w:r>
            <w:r>
              <w:rPr>
                <w:b w:val="0"/>
                <w:color w:val="000000"/>
                <w:highlight w:val="yellow"/>
              </w:rPr>
              <w:t xml:space="preserve"> frequency</w:t>
            </w:r>
            <w:r>
              <w:rPr>
                <w:b w:val="0"/>
                <w:color w:val="000000"/>
              </w:rPr>
              <w:t xml:space="preserve"> and </w:t>
            </w:r>
            <w:r>
              <w:rPr>
                <w:rFonts w:hint="eastAsia"/>
                <w:b w:val="0"/>
                <w:color w:val="000000"/>
                <w:highlight w:val="yellow"/>
                <w:lang w:val="en-US" w:eastAsia="zh-CN"/>
              </w:rPr>
              <w:t>intensity</w:t>
            </w:r>
            <w:r>
              <w:rPr>
                <w:b w:val="0"/>
                <w:color w:val="000000"/>
              </w:rPr>
              <w:t xml:space="preserve"> of urban heatwaves, </w:t>
            </w:r>
            <w:r>
              <w:rPr>
                <w:b w:val="0"/>
                <w:color w:val="000000"/>
                <w:highlight w:val="yellow"/>
              </w:rPr>
              <w:t>extreme weather events</w:t>
            </w:r>
            <w:r>
              <w:rPr>
                <w:b w:val="0"/>
                <w:color w:val="000000"/>
              </w:rPr>
              <w:t xml:space="preserve"> like</w:t>
            </w:r>
            <w:r>
              <w:rPr>
                <w:b w:val="0"/>
                <w:color w:val="000000"/>
                <w:highlight w:val="yellow"/>
              </w:rPr>
              <w:t xml:space="preserve"> torrential rainfall</w:t>
            </w:r>
            <w:r>
              <w:rPr>
                <w:b w:val="0"/>
                <w:color w:val="000000"/>
              </w:rPr>
              <w:t xml:space="preserve"> may </w:t>
            </w:r>
            <w:r>
              <w:rPr>
                <w:b w:val="0"/>
                <w:color w:val="000000"/>
                <w:highlight w:val="yellow"/>
              </w:rPr>
              <w:t>become more common</w:t>
            </w:r>
            <w:r>
              <w:rPr>
                <w:rFonts w:hint="eastAsia"/>
                <w:b w:val="0"/>
                <w:color w:val="000000"/>
                <w:lang w:val="en-US" w:eastAsia="zh-CN"/>
              </w:rPr>
              <w:t xml:space="preserve"> (Ganeshan et al., 2013). </w:t>
            </w:r>
          </w:p>
          <w:p w14:paraId="2AAEA59C">
            <w:pPr>
              <w:numPr>
                <w:ilvl w:val="0"/>
                <w:numId w:val="0"/>
              </w:numPr>
              <w:ind w:leftChars="0"/>
              <w:rPr>
                <w:rFonts w:hint="eastAsia"/>
                <w:b w:val="0"/>
                <w:color w:val="000000"/>
                <w:lang w:val="en-US" w:eastAsia="zh-CN"/>
              </w:rPr>
            </w:pPr>
          </w:p>
          <w:p w14:paraId="363DF98B">
            <w:pPr>
              <w:numPr>
                <w:ilvl w:val="0"/>
                <w:numId w:val="3"/>
              </w:numPr>
              <w:ind w:left="420" w:leftChars="0" w:hanging="420" w:firstLineChars="0"/>
              <w:rPr>
                <w:b w:val="0"/>
                <w:color w:val="000000"/>
              </w:rPr>
            </w:pPr>
            <w:r>
              <w:rPr>
                <w:rFonts w:hint="eastAsia"/>
                <w:b w:val="0"/>
                <w:color w:val="000000"/>
                <w:lang w:val="en-US" w:eastAsia="zh-CN"/>
              </w:rPr>
              <w:t xml:space="preserve">Additionally, </w:t>
            </w:r>
            <w:r>
              <w:rPr>
                <w:rFonts w:hint="eastAsia"/>
                <w:b w:val="0"/>
                <w:color w:val="000000"/>
                <w:highlight w:val="yellow"/>
                <w:lang w:val="en-US" w:eastAsia="zh-CN"/>
              </w:rPr>
              <w:t>these heatwaves</w:t>
            </w:r>
            <w:r>
              <w:rPr>
                <w:rFonts w:hint="eastAsia"/>
                <w:b w:val="0"/>
                <w:color w:val="000000"/>
                <w:lang w:val="en-US" w:eastAsia="zh-CN"/>
              </w:rPr>
              <w:t xml:space="preserve"> have </w:t>
            </w:r>
            <w:r>
              <w:rPr>
                <w:rFonts w:hint="eastAsia"/>
                <w:b w:val="0"/>
                <w:color w:val="000000"/>
                <w:highlight w:val="yellow"/>
                <w:lang w:val="en-US" w:eastAsia="zh-CN"/>
              </w:rPr>
              <w:t>various negative impacts</w:t>
            </w:r>
            <w:r>
              <w:rPr>
                <w:rFonts w:hint="eastAsia"/>
                <w:b w:val="0"/>
                <w:color w:val="000000"/>
                <w:lang w:val="en-US" w:eastAsia="zh-CN"/>
              </w:rPr>
              <w:t xml:space="preserve"> on urban socioeconomic activities, including </w:t>
            </w:r>
            <w:r>
              <w:rPr>
                <w:rFonts w:hint="eastAsia"/>
                <w:b w:val="0"/>
                <w:color w:val="000000"/>
                <w:highlight w:val="yellow"/>
                <w:lang w:val="en-US" w:eastAsia="zh-CN"/>
              </w:rPr>
              <w:t>increased energy consumption</w:t>
            </w:r>
            <w:r>
              <w:rPr>
                <w:rFonts w:hint="eastAsia"/>
                <w:b w:val="0"/>
                <w:color w:val="000000"/>
                <w:lang w:val="en-US" w:eastAsia="zh-CN"/>
              </w:rPr>
              <w:t xml:space="preserve">, reduced </w:t>
            </w:r>
            <w:r>
              <w:rPr>
                <w:rFonts w:hint="eastAsia"/>
                <w:b w:val="0"/>
                <w:color w:val="000000"/>
                <w:highlight w:val="yellow"/>
                <w:lang w:val="en-US" w:eastAsia="zh-CN"/>
              </w:rPr>
              <w:t>living comfort</w:t>
            </w:r>
            <w:r>
              <w:rPr>
                <w:rFonts w:hint="eastAsia"/>
                <w:b w:val="0"/>
                <w:color w:val="000000"/>
                <w:lang w:val="en-US" w:eastAsia="zh-CN"/>
              </w:rPr>
              <w:t xml:space="preserve">, and even </w:t>
            </w:r>
            <w:r>
              <w:rPr>
                <w:rFonts w:hint="eastAsia"/>
                <w:b w:val="0"/>
                <w:color w:val="000000"/>
                <w:highlight w:val="yellow"/>
                <w:lang w:val="en-US" w:eastAsia="zh-CN"/>
              </w:rPr>
              <w:t>elevated mortality risk</w:t>
            </w:r>
            <w:r>
              <w:rPr>
                <w:rFonts w:hint="eastAsia"/>
                <w:b w:val="0"/>
                <w:color w:val="000000"/>
                <w:lang w:val="en-US" w:eastAsia="zh-CN"/>
              </w:rPr>
              <w:t xml:space="preserve"> among residents (Santamouris, 2020; Huang et al., 2024; Gao et al., 2023).</w:t>
            </w:r>
          </w:p>
          <w:p w14:paraId="39BFBF1E">
            <w:pPr>
              <w:numPr>
                <w:ilvl w:val="0"/>
                <w:numId w:val="0"/>
              </w:numPr>
              <w:ind w:leftChars="0"/>
              <w:rPr>
                <w:b w:val="0"/>
                <w:color w:val="000000"/>
              </w:rPr>
            </w:pPr>
          </w:p>
          <w:p w14:paraId="3A7E054F">
            <w:pPr>
              <w:numPr>
                <w:ilvl w:val="0"/>
                <w:numId w:val="3"/>
              </w:numPr>
              <w:ind w:left="420" w:leftChars="0" w:hanging="420" w:firstLineChars="0"/>
              <w:rPr>
                <w:rFonts w:hint="eastAsia"/>
                <w:b w:val="0"/>
                <w:color w:val="000000"/>
                <w:lang w:val="en-US" w:eastAsia="zh-CN"/>
              </w:rPr>
            </w:pPr>
            <w:r>
              <w:rPr>
                <w:b w:val="0"/>
                <w:color w:val="000000"/>
              </w:rPr>
              <w:t xml:space="preserve">As awareness of </w:t>
            </w:r>
            <w:r>
              <w:rPr>
                <w:b w:val="0"/>
                <w:color w:val="000000"/>
                <w:highlight w:val="yellow"/>
              </w:rPr>
              <w:t>the urban heat island effect</w:t>
            </w:r>
            <w:r>
              <w:rPr>
                <w:b w:val="0"/>
                <w:color w:val="000000"/>
              </w:rPr>
              <w:t xml:space="preserve">'s impact </w:t>
            </w:r>
            <w:r>
              <w:rPr>
                <w:b w:val="0"/>
                <w:color w:val="000000"/>
                <w:highlight w:val="yellow"/>
              </w:rPr>
              <w:t>continues to increase</w:t>
            </w:r>
            <w:r>
              <w:rPr>
                <w:b w:val="0"/>
                <w:color w:val="000000"/>
              </w:rPr>
              <w:t xml:space="preserve">, </w:t>
            </w:r>
            <w:r>
              <w:rPr>
                <w:rFonts w:hint="default"/>
                <w:b w:val="0"/>
                <w:color w:val="000000"/>
              </w:rPr>
              <w:t xml:space="preserve">effectively mitigating this effect has become a </w:t>
            </w:r>
            <w:r>
              <w:rPr>
                <w:rFonts w:hint="default"/>
                <w:b w:val="0"/>
                <w:color w:val="000000"/>
                <w:highlight w:val="yellow"/>
              </w:rPr>
              <w:t>pressing environmental concern</w:t>
            </w:r>
            <w:r>
              <w:rPr>
                <w:rFonts w:hint="default"/>
                <w:b w:val="0"/>
                <w:color w:val="000000"/>
              </w:rPr>
              <w:t xml:space="preserve"> in </w:t>
            </w:r>
            <w:r>
              <w:rPr>
                <w:rFonts w:hint="default"/>
                <w:b w:val="0"/>
                <w:color w:val="000000"/>
                <w:highlight w:val="yellow"/>
              </w:rPr>
              <w:t>urban areas</w:t>
            </w:r>
            <w:r>
              <w:rPr>
                <w:rFonts w:hint="eastAsia"/>
                <w:b w:val="0"/>
                <w:color w:val="000000"/>
                <w:lang w:val="en-US" w:eastAsia="zh-CN"/>
              </w:rPr>
              <w:t>.</w:t>
            </w:r>
          </w:p>
          <w:p w14:paraId="19105637">
            <w:pPr>
              <w:numPr>
                <w:ilvl w:val="0"/>
                <w:numId w:val="0"/>
              </w:numPr>
              <w:rPr>
                <w:rFonts w:hint="eastAsia"/>
                <w:b w:val="0"/>
                <w:color w:val="000000"/>
                <w:vertAlign w:val="baseline"/>
                <w:lang w:val="en-US" w:eastAsia="zh-CN"/>
              </w:rPr>
            </w:pPr>
          </w:p>
        </w:tc>
        <w:tc>
          <w:tcPr>
            <w:tcW w:w="3440" w:type="dxa"/>
            <w:tcBorders>
              <w:top w:val="single" w:color="F2BA02" w:sz="12" w:space="0"/>
              <w:left w:val="single" w:color="F2BA02" w:sz="4" w:space="0"/>
              <w:bottom w:val="single" w:color="F2BA02" w:sz="4" w:space="0"/>
              <w:right w:val="single" w:color="F2BA02" w:sz="12" w:space="0"/>
              <w:tl2br w:val="nil"/>
            </w:tcBorders>
            <w:shd w:val="clear" w:color="auto" w:fill="FFFFFF" w:themeFill="background1"/>
          </w:tcPr>
          <w:p w14:paraId="6B4F6BC3">
            <w:pPr>
              <w:numPr>
                <w:ilvl w:val="0"/>
                <w:numId w:val="3"/>
              </w:numPr>
              <w:ind w:left="420" w:leftChars="0" w:hanging="420" w:firstLineChars="0"/>
              <w:rPr>
                <w:rFonts w:hint="eastAsia"/>
                <w:b w:val="0"/>
                <w:color w:val="000000"/>
                <w:highlight w:val="yellow"/>
                <w:lang w:val="en-US" w:eastAsia="zh-CN"/>
              </w:rPr>
            </w:pPr>
            <w:r>
              <w:rPr>
                <w:rFonts w:hint="eastAsia"/>
                <w:b w:val="0"/>
                <w:color w:val="000000"/>
                <w:highlight w:val="yellow"/>
                <w:lang w:val="en-US" w:eastAsia="zh-CN"/>
              </w:rPr>
              <w:t>总结</w:t>
            </w:r>
          </w:p>
          <w:p w14:paraId="7BDDFC9E">
            <w:pPr>
              <w:numPr>
                <w:ilvl w:val="0"/>
                <w:numId w:val="4"/>
              </w:numPr>
              <w:tabs>
                <w:tab w:val="clear" w:pos="420"/>
              </w:tabs>
              <w:ind w:left="840" w:leftChars="0" w:hanging="420" w:firstLineChars="0"/>
              <w:rPr>
                <w:rFonts w:hint="eastAsia"/>
                <w:b w:val="0"/>
                <w:color w:val="000000"/>
                <w:highlight w:val="yellow"/>
                <w:lang w:val="en-US" w:eastAsia="zh-CN"/>
              </w:rPr>
            </w:pPr>
            <w:r>
              <w:rPr>
                <w:rFonts w:hint="eastAsia"/>
                <w:b w:val="0"/>
                <w:color w:val="000000"/>
                <w:highlight w:val="yellow"/>
                <w:lang w:val="en-US" w:eastAsia="zh-CN"/>
              </w:rPr>
              <w:t>UHI概述</w:t>
            </w:r>
          </w:p>
          <w:p w14:paraId="5D7329C0">
            <w:pPr>
              <w:numPr>
                <w:ilvl w:val="0"/>
                <w:numId w:val="4"/>
              </w:numPr>
              <w:tabs>
                <w:tab w:val="clear" w:pos="420"/>
              </w:tabs>
              <w:ind w:left="840" w:leftChars="0" w:hanging="420" w:firstLineChars="0"/>
              <w:rPr>
                <w:rFonts w:hint="eastAsia"/>
                <w:b w:val="0"/>
                <w:color w:val="000000"/>
                <w:highlight w:val="yellow"/>
                <w:lang w:val="en-US" w:eastAsia="zh-CN"/>
              </w:rPr>
            </w:pPr>
            <w:r>
              <w:rPr>
                <w:rFonts w:hint="eastAsia"/>
                <w:b w:val="0"/>
                <w:color w:val="000000"/>
                <w:highlight w:val="yellow"/>
                <w:lang w:val="en-US" w:eastAsia="zh-CN"/>
              </w:rPr>
              <w:t>未来UHI趋势</w:t>
            </w:r>
          </w:p>
          <w:p w14:paraId="3192D1FC">
            <w:pPr>
              <w:numPr>
                <w:ilvl w:val="0"/>
                <w:numId w:val="4"/>
              </w:numPr>
              <w:tabs>
                <w:tab w:val="clear" w:pos="420"/>
              </w:tabs>
              <w:ind w:left="840" w:leftChars="0" w:hanging="420" w:firstLineChars="0"/>
              <w:rPr>
                <w:rFonts w:hint="eastAsia"/>
                <w:b w:val="0"/>
                <w:color w:val="000000"/>
                <w:highlight w:val="yellow"/>
                <w:lang w:val="en-US" w:eastAsia="zh-CN"/>
              </w:rPr>
            </w:pPr>
            <w:r>
              <w:rPr>
                <w:rFonts w:hint="eastAsia"/>
                <w:b w:val="0"/>
                <w:color w:val="000000"/>
                <w:highlight w:val="yellow"/>
                <w:lang w:val="en-US" w:eastAsia="zh-CN"/>
              </w:rPr>
              <w:t>UHI危害</w:t>
            </w:r>
          </w:p>
          <w:p w14:paraId="74857809">
            <w:pPr>
              <w:numPr>
                <w:ilvl w:val="0"/>
                <w:numId w:val="4"/>
              </w:numPr>
              <w:tabs>
                <w:tab w:val="clear" w:pos="420"/>
              </w:tabs>
              <w:ind w:left="840" w:leftChars="0" w:hanging="420" w:firstLineChars="0"/>
              <w:rPr>
                <w:ins w:id="0" w:author="野草" w:date="2024-11-07T16:24:43Z"/>
                <w:rFonts w:hint="eastAsia"/>
                <w:b w:val="0"/>
                <w:color w:val="000000"/>
                <w:highlight w:val="yellow"/>
                <w:lang w:val="en-US" w:eastAsia="zh-CN"/>
              </w:rPr>
            </w:pPr>
            <w:r>
              <w:rPr>
                <w:rFonts w:hint="eastAsia"/>
                <w:b w:val="0"/>
                <w:color w:val="000000"/>
                <w:highlight w:val="yellow"/>
                <w:lang w:val="en-US" w:eastAsia="zh-CN"/>
              </w:rPr>
              <w:t>缓解UHI很有必要</w:t>
            </w:r>
          </w:p>
          <w:p w14:paraId="02050E0B">
            <w:pPr>
              <w:numPr>
                <w:ilvl w:val="-1"/>
                <w:numId w:val="0"/>
              </w:numPr>
              <w:ind w:left="420" w:leftChars="0" w:firstLine="0" w:firstLineChars="0"/>
              <w:rPr>
                <w:rFonts w:hint="eastAsia"/>
                <w:b w:val="0"/>
                <w:color w:val="000000"/>
                <w:highlight w:val="yellow"/>
                <w:lang w:val="en-US" w:eastAsia="zh-CN"/>
              </w:rPr>
              <w:pPrChange w:id="1" w:author="野草" w:date="2024-11-07T16:24:43Z">
                <w:pPr>
                  <w:numPr>
                    <w:ilvl w:val="0"/>
                    <w:numId w:val="4"/>
                  </w:numPr>
                  <w:tabs>
                    <w:tab w:val="clear" w:pos="420"/>
                  </w:tabs>
                  <w:ind w:left="840" w:leftChars="0" w:hanging="420" w:firstLineChars="0"/>
                </w:pPr>
              </w:pPrChange>
            </w:pPr>
          </w:p>
          <w:p w14:paraId="69AD2B9E">
            <w:pPr>
              <w:numPr>
                <w:ilvl w:val="0"/>
                <w:numId w:val="3"/>
              </w:numPr>
              <w:ind w:left="420" w:leftChars="0" w:hanging="420" w:firstLineChars="0"/>
              <w:rPr>
                <w:ins w:id="2" w:author="野草" w:date="2024-11-07T16:16:09Z"/>
                <w:rFonts w:hint="eastAsia"/>
                <w:b w:val="0"/>
                <w:color w:val="000000"/>
                <w:lang w:val="en-US" w:eastAsia="zh-CN"/>
              </w:rPr>
            </w:pPr>
            <w:r>
              <w:rPr>
                <w:rFonts w:hint="eastAsia"/>
                <w:b w:val="0"/>
                <w:color w:val="000000"/>
                <w:lang w:val="en-US" w:eastAsia="zh-CN"/>
              </w:rPr>
              <w:t>城市热岛效应是指城市气温显著高于周边农村地区的现象（Oke, 1995），使得城市居民在炎热季节遭受比乡村更大的热暴露。</w:t>
            </w:r>
          </w:p>
          <w:p w14:paraId="0E373C27">
            <w:pPr>
              <w:numPr>
                <w:ilvl w:val="0"/>
                <w:numId w:val="3"/>
              </w:numPr>
              <w:ind w:left="420" w:leftChars="0" w:hanging="420" w:firstLineChars="0"/>
              <w:rPr>
                <w:del w:id="3" w:author="野草" w:date="2024-11-07T16:16:08Z"/>
                <w:rFonts w:hint="eastAsia"/>
                <w:b w:val="0"/>
                <w:color w:val="000000"/>
                <w:lang w:val="en-US" w:eastAsia="zh-CN"/>
              </w:rPr>
            </w:pPr>
          </w:p>
          <w:p w14:paraId="1F7AC4EC">
            <w:pPr>
              <w:numPr>
                <w:ilvl w:val="0"/>
                <w:numId w:val="3"/>
              </w:numPr>
              <w:ind w:left="420" w:leftChars="0" w:hanging="420" w:firstLineChars="0"/>
              <w:rPr>
                <w:rFonts w:hint="eastAsia"/>
                <w:b w:val="0"/>
                <w:color w:val="000000"/>
                <w:lang w:val="en-US" w:eastAsia="zh-CN"/>
              </w:rPr>
            </w:pPr>
            <w:r>
              <w:rPr>
                <w:rFonts w:hint="eastAsia"/>
                <w:b w:val="0"/>
                <w:color w:val="000000"/>
                <w:lang w:val="en-US" w:eastAsia="zh-CN"/>
              </w:rPr>
              <w:t>随着全球变暖的持续，城市热浪的频率和强度预计将不断上升。根据预测，到2050年，夏季城市气温可能上升高达3℃（Huang et al., 2019）。</w:t>
            </w:r>
          </w:p>
          <w:p w14:paraId="16AF9B89">
            <w:pPr>
              <w:numPr>
                <w:ilvl w:val="0"/>
                <w:numId w:val="3"/>
              </w:numPr>
              <w:ind w:left="420" w:leftChars="0" w:hanging="420" w:firstLineChars="0"/>
              <w:rPr>
                <w:rFonts w:hint="eastAsia"/>
                <w:b w:val="0"/>
                <w:color w:val="000000"/>
                <w:vertAlign w:val="baseline"/>
                <w:lang w:val="en-US" w:eastAsia="zh-CN"/>
              </w:rPr>
            </w:pPr>
            <w:r>
              <w:rPr>
                <w:rFonts w:hint="eastAsia"/>
                <w:b w:val="0"/>
                <w:color w:val="000000"/>
                <w:lang w:val="en-US" w:eastAsia="zh-CN"/>
              </w:rPr>
              <w:t>愈发频繁和强烈的城市热浪</w:t>
            </w:r>
            <w:del w:id="4" w:author="野草" w:date="2024-11-07T16:22:34Z">
              <w:r>
                <w:rPr>
                  <w:rFonts w:hint="default"/>
                  <w:b w:val="0"/>
                  <w:color w:val="000000"/>
                  <w:lang w:val="en-US" w:eastAsia="zh-CN"/>
                </w:rPr>
                <w:delText>可能</w:delText>
              </w:r>
            </w:del>
            <w:ins w:id="5" w:author="野草" w:date="2024-11-07T16:22:35Z">
              <w:r>
                <w:rPr>
                  <w:rFonts w:hint="eastAsia"/>
                  <w:b w:val="0"/>
                  <w:color w:val="000000"/>
                  <w:lang w:val="en-US" w:eastAsia="zh-CN"/>
                </w:rPr>
                <w:t>会</w:t>
              </w:r>
            </w:ins>
            <w:ins w:id="6" w:author="野草" w:date="2024-11-07T16:22:47Z">
              <w:r>
                <w:rPr>
                  <w:rFonts w:hint="eastAsia"/>
                  <w:b w:val="0"/>
                  <w:color w:val="000000"/>
                  <w:lang w:val="en-US" w:eastAsia="zh-CN"/>
                </w:rPr>
                <w:t>对</w:t>
              </w:r>
            </w:ins>
            <w:ins w:id="7" w:author="野草" w:date="2024-11-07T16:22:49Z">
              <w:r>
                <w:rPr>
                  <w:rFonts w:hint="eastAsia"/>
                  <w:b w:val="0"/>
                  <w:color w:val="000000"/>
                  <w:lang w:val="en-US" w:eastAsia="zh-CN"/>
                </w:rPr>
                <w:t>城市</w:t>
              </w:r>
            </w:ins>
            <w:ins w:id="8" w:author="野草" w:date="2024-11-07T16:22:50Z">
              <w:r>
                <w:rPr>
                  <w:rFonts w:hint="eastAsia"/>
                  <w:b w:val="0"/>
                  <w:color w:val="000000"/>
                  <w:lang w:val="en-US" w:eastAsia="zh-CN"/>
                </w:rPr>
                <w:t>生态</w:t>
              </w:r>
            </w:ins>
            <w:ins w:id="9" w:author="野草" w:date="2024-11-07T16:22:51Z">
              <w:r>
                <w:rPr>
                  <w:rFonts w:hint="eastAsia"/>
                  <w:b w:val="0"/>
                  <w:color w:val="000000"/>
                  <w:lang w:val="en-US" w:eastAsia="zh-CN"/>
                </w:rPr>
                <w:t>系统</w:t>
              </w:r>
            </w:ins>
            <w:ins w:id="10" w:author="野草" w:date="2024-11-07T16:22:52Z">
              <w:r>
                <w:rPr>
                  <w:rFonts w:hint="eastAsia"/>
                  <w:b w:val="0"/>
                  <w:color w:val="000000"/>
                  <w:lang w:val="en-US" w:eastAsia="zh-CN"/>
                </w:rPr>
                <w:t>造成</w:t>
              </w:r>
            </w:ins>
            <w:ins w:id="11" w:author="野草" w:date="2024-11-07T16:22:54Z">
              <w:r>
                <w:rPr>
                  <w:rFonts w:hint="eastAsia"/>
                  <w:b w:val="0"/>
                  <w:color w:val="000000"/>
                  <w:lang w:val="en-US" w:eastAsia="zh-CN"/>
                </w:rPr>
                <w:t>负面影响。</w:t>
              </w:r>
            </w:ins>
            <w:ins w:id="12" w:author="野草" w:date="2024-11-07T16:22:59Z">
              <w:r>
                <w:rPr>
                  <w:rFonts w:hint="eastAsia"/>
                  <w:b w:val="0"/>
                  <w:color w:val="000000"/>
                  <w:lang w:val="en-US" w:eastAsia="zh-CN"/>
                </w:rPr>
                <w:t>具体</w:t>
              </w:r>
            </w:ins>
            <w:ins w:id="13" w:author="野草" w:date="2024-11-07T16:23:02Z">
              <w:r>
                <w:rPr>
                  <w:rFonts w:hint="eastAsia"/>
                  <w:b w:val="0"/>
                  <w:color w:val="000000"/>
                  <w:lang w:val="en-US" w:eastAsia="zh-CN"/>
                </w:rPr>
                <w:t>而言，</w:t>
              </w:r>
            </w:ins>
            <w:ins w:id="14" w:author="野草" w:date="2024-11-07T16:23:07Z">
              <w:r>
                <w:rPr>
                  <w:rFonts w:hint="eastAsia"/>
                  <w:b w:val="0"/>
                  <w:color w:val="000000"/>
                  <w:lang w:val="en-US" w:eastAsia="zh-CN"/>
                </w:rPr>
                <w:t>它会</w:t>
              </w:r>
            </w:ins>
            <w:ins w:id="15" w:author="野草" w:date="2024-11-07T16:22:30Z">
              <w:r>
                <w:rPr>
                  <w:rFonts w:hint="eastAsia"/>
                  <w:b w:val="0"/>
                  <w:color w:val="000000"/>
                  <w:lang w:val="en-US" w:eastAsia="zh-CN"/>
                </w:rPr>
                <w:t>抑制植被生长</w:t>
              </w:r>
            </w:ins>
            <w:ins w:id="16" w:author="野草" w:date="2024-11-07T16:22:40Z">
              <w:r>
                <w:rPr>
                  <w:rFonts w:hint="eastAsia"/>
                  <w:b w:val="0"/>
                  <w:color w:val="000000"/>
                  <w:lang w:val="en-US" w:eastAsia="zh-CN"/>
                </w:rPr>
                <w:t>，</w:t>
              </w:r>
            </w:ins>
            <w:ins w:id="17" w:author="野草" w:date="2024-11-07T16:24:24Z">
              <w:r>
                <w:rPr>
                  <w:rFonts w:hint="eastAsia"/>
                  <w:b w:val="0"/>
                  <w:color w:val="000000"/>
                  <w:lang w:val="en-US" w:eastAsia="zh-CN"/>
                </w:rPr>
                <w:t>增加</w:t>
              </w:r>
            </w:ins>
            <w:ins w:id="18" w:author="野草" w:date="2024-11-07T16:23:51Z">
              <w:r>
                <w:rPr>
                  <w:rFonts w:hint="eastAsia"/>
                  <w:b w:val="0"/>
                  <w:color w:val="000000"/>
                  <w:lang w:val="en-US" w:eastAsia="zh-CN"/>
                </w:rPr>
                <w:t>森林</w:t>
              </w:r>
            </w:ins>
            <w:ins w:id="19" w:author="野草" w:date="2024-11-07T16:23:52Z">
              <w:r>
                <w:rPr>
                  <w:rFonts w:hint="eastAsia"/>
                  <w:b w:val="0"/>
                  <w:color w:val="000000"/>
                  <w:lang w:val="en-US" w:eastAsia="zh-CN"/>
                </w:rPr>
                <w:t>火灾</w:t>
              </w:r>
            </w:ins>
            <w:ins w:id="20" w:author="野草" w:date="2024-11-07T16:24:29Z">
              <w:r>
                <w:rPr>
                  <w:rFonts w:hint="eastAsia"/>
                  <w:b w:val="0"/>
                  <w:color w:val="000000"/>
                  <w:lang w:val="en-US" w:eastAsia="zh-CN"/>
                </w:rPr>
                <w:t>风向</w:t>
              </w:r>
            </w:ins>
            <w:ins w:id="21" w:author="野草" w:date="2024-11-07T16:24:06Z">
              <w:r>
                <w:rPr>
                  <w:rFonts w:hint="eastAsia"/>
                  <w:b w:val="0"/>
                  <w:color w:val="000000"/>
                  <w:lang w:val="en-US" w:eastAsia="zh-CN"/>
                </w:rPr>
                <w:t>等</w:t>
              </w:r>
            </w:ins>
            <w:del w:id="22" w:author="野草" w:date="2024-11-07T16:22:30Z">
              <w:r>
                <w:rPr>
                  <w:rFonts w:hint="eastAsia"/>
                  <w:b w:val="0"/>
                  <w:color w:val="000000"/>
                  <w:lang w:val="en-US" w:eastAsia="zh-CN"/>
                </w:rPr>
                <w:delText>引发暴雨等极端气象灾害</w:delText>
              </w:r>
            </w:del>
            <w:r>
              <w:rPr>
                <w:rFonts w:hint="eastAsia"/>
                <w:b w:val="0"/>
                <w:color w:val="000000"/>
                <w:lang w:val="en-US" w:eastAsia="zh-CN"/>
              </w:rPr>
              <w:t>（Ganeshan et al., 2013）。此外，这些热浪对城市的社会经济活动产生多方面的负面影响，包括增加能源消耗</w:t>
            </w:r>
            <w:del w:id="23" w:author="野草" w:date="2024-11-07T16:20:33Z">
              <w:r>
                <w:rPr>
                  <w:rFonts w:hint="eastAsia"/>
                  <w:b w:val="0"/>
                  <w:color w:val="000000"/>
                  <w:lang w:val="en-US" w:eastAsia="zh-CN"/>
                </w:rPr>
                <w:delText>、干扰城市植被生长</w:delText>
              </w:r>
            </w:del>
            <w:r>
              <w:rPr>
                <w:rFonts w:hint="eastAsia"/>
                <w:b w:val="0"/>
                <w:color w:val="000000"/>
                <w:lang w:val="en-US" w:eastAsia="zh-CN"/>
              </w:rPr>
              <w:t>、降低居民生活舒适度，甚至提高居民的死亡风险（Santamouris, 2020; Huang et al., 2024; Gao et al., 2023）。</w:t>
            </w:r>
          </w:p>
          <w:p w14:paraId="50FF2B3B">
            <w:pPr>
              <w:numPr>
                <w:ilvl w:val="0"/>
                <w:numId w:val="3"/>
              </w:numPr>
              <w:ind w:left="420" w:leftChars="0" w:hanging="420" w:firstLineChars="0"/>
              <w:rPr>
                <w:rFonts w:hint="eastAsia"/>
                <w:b w:val="0"/>
                <w:color w:val="000000"/>
                <w:vertAlign w:val="baseline"/>
                <w:lang w:val="en-US" w:eastAsia="zh-CN"/>
              </w:rPr>
            </w:pPr>
            <w:r>
              <w:rPr>
                <w:rFonts w:hint="eastAsia"/>
                <w:b w:val="0"/>
                <w:color w:val="000000"/>
                <w:lang w:val="en-US" w:eastAsia="zh-CN"/>
              </w:rPr>
              <w:t>随着人们对城市热岛效应危害的认识加深，如何有效缓解城市热岛效应并调节城市小气候，已成为当前最紧迫的城市环境问题之一。</w:t>
            </w:r>
          </w:p>
        </w:tc>
      </w:tr>
      <w:tr w14:paraId="5F9C8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82" w:type="dxa"/>
            <w:tcBorders>
              <w:top w:val="single" w:color="F2BA02" w:sz="4" w:space="0"/>
              <w:left w:val="single" w:color="F2BA02" w:sz="12" w:space="0"/>
              <w:bottom w:val="single" w:color="auto" w:sz="4" w:space="0"/>
              <w:right w:val="single" w:color="F2BA02" w:sz="4" w:space="0"/>
            </w:tcBorders>
            <w:shd w:val="clear" w:color="auto" w:fill="D4F4F1" w:themeFill="accent5" w:themeFillTint="32"/>
          </w:tcPr>
          <w:p w14:paraId="58491C48">
            <w:pPr>
              <w:numPr>
                <w:ilvl w:val="0"/>
                <w:numId w:val="3"/>
              </w:numPr>
              <w:ind w:left="420" w:leftChars="0" w:hanging="420" w:firstLineChars="0"/>
              <w:rPr>
                <w:rFonts w:hint="eastAsia" w:ascii="Georgia" w:hAnsi="Georgia" w:eastAsia="SimSun" w:cs="Georgia"/>
                <w:b w:val="0"/>
                <w:i w:val="0"/>
                <w:iCs w:val="0"/>
                <w:caps w:val="0"/>
                <w:color w:val="000000"/>
                <w:spacing w:val="0"/>
                <w:u w:val="none"/>
                <w:vertAlign w:val="baseline"/>
                <w:lang w:val="en-US" w:eastAsia="zh-CN"/>
              </w:rPr>
            </w:pPr>
            <w:r>
              <w:rPr>
                <w:rFonts w:hint="eastAsia"/>
                <w:b w:val="0"/>
                <w:color w:val="000000"/>
                <w:lang w:val="en-US" w:eastAsia="zh-CN"/>
              </w:rPr>
              <w:t>【up2024 1105 19:43】</w:t>
            </w:r>
          </w:p>
          <w:p w14:paraId="303D4A0C">
            <w:pPr>
              <w:numPr>
                <w:ilvl w:val="0"/>
                <w:numId w:val="3"/>
              </w:numPr>
              <w:bidi w:val="0"/>
              <w:ind w:left="420" w:leftChars="0" w:hanging="420" w:firstLineChars="0"/>
              <w:rPr>
                <w:b w:val="0"/>
                <w:color w:val="000000"/>
              </w:rPr>
            </w:pPr>
            <w:r>
              <w:rPr>
                <w:b w:val="0"/>
                <w:color w:val="000000"/>
                <w:highlight w:val="yellow"/>
              </w:rPr>
              <w:t>One primary cause</w:t>
            </w:r>
            <w:r>
              <w:rPr>
                <w:b w:val="0"/>
                <w:color w:val="000000"/>
              </w:rPr>
              <w:t xml:space="preserve"> of </w:t>
            </w:r>
            <w:r>
              <w:rPr>
                <w:b w:val="0"/>
                <w:color w:val="000000"/>
                <w:highlight w:val="yellow"/>
              </w:rPr>
              <w:t>the urban heat island effect</w:t>
            </w:r>
            <w:r>
              <w:rPr>
                <w:b w:val="0"/>
                <w:color w:val="000000"/>
              </w:rPr>
              <w:t xml:space="preserve"> is the </w:t>
            </w:r>
            <w:r>
              <w:rPr>
                <w:b w:val="0"/>
                <w:color w:val="000000"/>
                <w:highlight w:val="yellow"/>
              </w:rPr>
              <w:t>significantly higher coverage</w:t>
            </w:r>
            <w:r>
              <w:rPr>
                <w:b w:val="0"/>
                <w:color w:val="000000"/>
              </w:rPr>
              <w:t xml:space="preserve"> of </w:t>
            </w:r>
            <w:r>
              <w:rPr>
                <w:b w:val="0"/>
                <w:color w:val="000000"/>
                <w:highlight w:val="yellow"/>
              </w:rPr>
              <w:t>impervious surfaces</w:t>
            </w:r>
            <w:r>
              <w:rPr>
                <w:b w:val="0"/>
                <w:color w:val="000000"/>
              </w:rPr>
              <w:t xml:space="preserve"> in cities compared to</w:t>
            </w:r>
            <w:r>
              <w:rPr>
                <w:b w:val="0"/>
                <w:color w:val="000000"/>
                <w:highlight w:val="yellow"/>
              </w:rPr>
              <w:t xml:space="preserve"> rural areas</w:t>
            </w:r>
            <w:r>
              <w:rPr>
                <w:b w:val="0"/>
                <w:color w:val="000000"/>
              </w:rPr>
              <w:t xml:space="preserve">. To address this challenge, a range of strategies can be employed to </w:t>
            </w:r>
            <w:r>
              <w:rPr>
                <w:b w:val="0"/>
                <w:color w:val="000000"/>
                <w:highlight w:val="yellow"/>
              </w:rPr>
              <w:t>lower urban temperatures</w:t>
            </w:r>
            <w:r>
              <w:rPr>
                <w:b w:val="0"/>
                <w:color w:val="000000"/>
              </w:rPr>
              <w:t xml:space="preserve">, including </w:t>
            </w:r>
            <w:r>
              <w:rPr>
                <w:b w:val="0"/>
                <w:color w:val="000000"/>
                <w:highlight w:val="yellow"/>
              </w:rPr>
              <w:t>increasing urban vegetation</w:t>
            </w:r>
            <w:r>
              <w:rPr>
                <w:b w:val="0"/>
                <w:color w:val="000000"/>
              </w:rPr>
              <w:t>, utilizing cool roofs, and implementing</w:t>
            </w:r>
            <w:r>
              <w:rPr>
                <w:b w:val="0"/>
                <w:color w:val="000000"/>
                <w:highlight w:val="yellow"/>
              </w:rPr>
              <w:t xml:space="preserve"> cool pavements</w:t>
            </w:r>
            <w:r>
              <w:rPr>
                <w:b w:val="0"/>
                <w:color w:val="000000"/>
              </w:rPr>
              <w:t xml:space="preserve"> (Khare et al., 2021; Wang et al., 2021).</w:t>
            </w:r>
          </w:p>
          <w:p w14:paraId="260A4870">
            <w:pPr>
              <w:numPr>
                <w:ilvl w:val="0"/>
                <w:numId w:val="0"/>
              </w:numPr>
              <w:bidi w:val="0"/>
              <w:ind w:leftChars="0"/>
              <w:rPr>
                <w:b w:val="0"/>
                <w:color w:val="000000"/>
              </w:rPr>
            </w:pPr>
          </w:p>
          <w:p w14:paraId="7E1AEE80">
            <w:pPr>
              <w:numPr>
                <w:ilvl w:val="0"/>
                <w:numId w:val="3"/>
              </w:numPr>
              <w:bidi w:val="0"/>
              <w:ind w:left="420" w:leftChars="0" w:hanging="420" w:firstLineChars="0"/>
              <w:rPr>
                <w:b w:val="0"/>
                <w:color w:val="000000"/>
              </w:rPr>
            </w:pPr>
            <w:r>
              <w:rPr>
                <w:b w:val="0"/>
                <w:color w:val="000000"/>
              </w:rPr>
              <w:t>Among these approaches, the creation and use of</w:t>
            </w:r>
            <w:r>
              <w:rPr>
                <w:b w:val="0"/>
                <w:color w:val="000000"/>
                <w:highlight w:val="yellow"/>
              </w:rPr>
              <w:t xml:space="preserve"> green spaces</w:t>
            </w:r>
            <w:r>
              <w:rPr>
                <w:b w:val="0"/>
                <w:color w:val="000000"/>
              </w:rPr>
              <w:t xml:space="preserve"> have become particularly effective in</w:t>
            </w:r>
            <w:r>
              <w:rPr>
                <w:b w:val="0"/>
                <w:color w:val="000000"/>
                <w:highlight w:val="yellow"/>
              </w:rPr>
              <w:t xml:space="preserve"> mitigating the negative impacts</w:t>
            </w:r>
            <w:r>
              <w:rPr>
                <w:b w:val="0"/>
                <w:color w:val="000000"/>
              </w:rPr>
              <w:t xml:space="preserve"> of extreme heatwaves. Specifically, urban vegetation reduces </w:t>
            </w:r>
            <w:r>
              <w:rPr>
                <w:b w:val="0"/>
                <w:color w:val="000000"/>
                <w:highlight w:val="yellow"/>
              </w:rPr>
              <w:t xml:space="preserve">heat absorption </w:t>
            </w:r>
            <w:r>
              <w:rPr>
                <w:b w:val="0"/>
                <w:color w:val="000000"/>
              </w:rPr>
              <w:t xml:space="preserve">through </w:t>
            </w:r>
            <w:r>
              <w:rPr>
                <w:b w:val="0"/>
                <w:color w:val="000000"/>
                <w:highlight w:val="yellow"/>
              </w:rPr>
              <w:t>shading and evapotranspiration</w:t>
            </w:r>
            <w:r>
              <w:rPr>
                <w:b w:val="0"/>
                <w:color w:val="000000"/>
              </w:rPr>
              <w:t>, thereby lowering local temperatures</w:t>
            </w:r>
            <w:r>
              <w:rPr>
                <w:rFonts w:hint="eastAsia"/>
                <w:b w:val="0"/>
                <w:color w:val="000000"/>
                <w:lang w:val="en-US" w:eastAsia="zh-CN"/>
              </w:rPr>
              <w:t>.</w:t>
            </w:r>
          </w:p>
          <w:p w14:paraId="16DF4CEE">
            <w:pPr>
              <w:numPr>
                <w:ilvl w:val="0"/>
                <w:numId w:val="0"/>
              </w:numPr>
              <w:bidi w:val="0"/>
              <w:ind w:leftChars="0"/>
              <w:rPr>
                <w:b w:val="0"/>
                <w:color w:val="000000"/>
              </w:rPr>
            </w:pPr>
          </w:p>
          <w:p w14:paraId="7CE9542C">
            <w:pPr>
              <w:numPr>
                <w:ilvl w:val="0"/>
                <w:numId w:val="3"/>
              </w:numPr>
              <w:bidi w:val="0"/>
              <w:ind w:left="420" w:leftChars="0" w:hanging="420" w:firstLineChars="0"/>
              <w:rPr>
                <w:b w:val="0"/>
                <w:color w:val="000000"/>
              </w:rPr>
            </w:pPr>
            <w:r>
              <w:rPr>
                <w:b w:val="0"/>
                <w:color w:val="000000"/>
              </w:rPr>
              <w:t>Currently, many</w:t>
            </w:r>
            <w:r>
              <w:rPr>
                <w:b w:val="0"/>
                <w:color w:val="000000"/>
                <w:highlight w:val="yellow"/>
              </w:rPr>
              <w:t xml:space="preserve"> remote sensing studies</w:t>
            </w:r>
            <w:r>
              <w:rPr>
                <w:b w:val="0"/>
                <w:color w:val="000000"/>
              </w:rPr>
              <w:t xml:space="preserve"> have analyzed the</w:t>
            </w:r>
            <w:r>
              <w:rPr>
                <w:b w:val="0"/>
                <w:color w:val="000000"/>
                <w:highlight w:val="yellow"/>
              </w:rPr>
              <w:t xml:space="preserve"> cooling effects </w:t>
            </w:r>
            <w:r>
              <w:rPr>
                <w:b w:val="0"/>
                <w:color w:val="000000"/>
              </w:rPr>
              <w:t xml:space="preserve">of green spaces and the </w:t>
            </w:r>
            <w:r>
              <w:rPr>
                <w:b w:val="0"/>
                <w:color w:val="000000"/>
                <w:highlight w:val="yellow"/>
              </w:rPr>
              <w:t>factors influencing them</w:t>
            </w:r>
            <w:r>
              <w:rPr>
                <w:b w:val="0"/>
                <w:color w:val="000000"/>
              </w:rPr>
              <w:t xml:space="preserve">. Notably, characteristics such as </w:t>
            </w:r>
            <w:r>
              <w:rPr>
                <w:b w:val="0"/>
                <w:color w:val="000000"/>
                <w:highlight w:val="yellow"/>
              </w:rPr>
              <w:t>the area and configuration</w:t>
            </w:r>
            <w:r>
              <w:rPr>
                <w:b w:val="0"/>
                <w:color w:val="000000"/>
              </w:rPr>
              <w:t xml:space="preserve"> of green spaces are </w:t>
            </w:r>
            <w:r>
              <w:rPr>
                <w:b w:val="0"/>
                <w:color w:val="000000"/>
                <w:highlight w:val="yellow"/>
              </w:rPr>
              <w:t>critical factors</w:t>
            </w:r>
            <w:r>
              <w:rPr>
                <w:b w:val="0"/>
                <w:color w:val="000000"/>
              </w:rPr>
              <w:t xml:space="preserve"> affecting </w:t>
            </w:r>
            <w:r>
              <w:rPr>
                <w:b w:val="0"/>
                <w:color w:val="000000"/>
                <w:highlight w:val="yellow"/>
              </w:rPr>
              <w:t xml:space="preserve">surface heat flux </w:t>
            </w:r>
            <w:r>
              <w:rPr>
                <w:b w:val="0"/>
                <w:color w:val="000000"/>
              </w:rPr>
              <w:t xml:space="preserve">and </w:t>
            </w:r>
            <w:r>
              <w:rPr>
                <w:b w:val="0"/>
                <w:color w:val="000000"/>
                <w:highlight w:val="yellow"/>
              </w:rPr>
              <w:t>temperature regulation</w:t>
            </w:r>
            <w:r>
              <w:rPr>
                <w:b w:val="0"/>
                <w:color w:val="000000"/>
              </w:rPr>
              <w:t>.</w:t>
            </w:r>
          </w:p>
          <w:p w14:paraId="6A8E9294">
            <w:pPr>
              <w:numPr>
                <w:ilvl w:val="0"/>
                <w:numId w:val="0"/>
              </w:numPr>
              <w:bidi w:val="0"/>
              <w:ind w:leftChars="0"/>
              <w:rPr>
                <w:b w:val="0"/>
                <w:color w:val="000000"/>
              </w:rPr>
            </w:pPr>
          </w:p>
          <w:p w14:paraId="32CE59D9">
            <w:pPr>
              <w:numPr>
                <w:ilvl w:val="0"/>
                <w:numId w:val="3"/>
              </w:numPr>
              <w:bidi w:val="0"/>
              <w:ind w:left="420" w:leftChars="0" w:hanging="420" w:firstLineChars="0"/>
              <w:rPr>
                <w:b w:val="0"/>
                <w:color w:val="000000"/>
              </w:rPr>
            </w:pPr>
            <w:r>
              <w:rPr>
                <w:b w:val="0"/>
                <w:color w:val="000000"/>
              </w:rPr>
              <w:t xml:space="preserve">For example, </w:t>
            </w:r>
            <w:r>
              <w:rPr>
                <w:b w:val="0"/>
                <w:color w:val="000000"/>
                <w:highlight w:val="yellow"/>
              </w:rPr>
              <w:t>a study conducted in</w:t>
            </w:r>
            <w:r>
              <w:rPr>
                <w:b w:val="0"/>
                <w:color w:val="000000"/>
              </w:rPr>
              <w:t xml:space="preserve"> Mexico found that</w:t>
            </w:r>
            <w:r>
              <w:rPr>
                <w:b w:val="0"/>
                <w:color w:val="000000"/>
                <w:highlight w:val="yellow"/>
              </w:rPr>
              <w:t xml:space="preserve"> green</w:t>
            </w:r>
            <w:r>
              <w:rPr>
                <w:rFonts w:hint="eastAsia"/>
                <w:b w:val="0"/>
                <w:color w:val="000000"/>
                <w:highlight w:val="yellow"/>
                <w:lang w:val="en-US" w:eastAsia="zh-CN"/>
              </w:rPr>
              <w:t xml:space="preserve"> </w:t>
            </w:r>
            <w:r>
              <w:rPr>
                <w:b w:val="0"/>
                <w:color w:val="000000"/>
                <w:highlight w:val="yellow"/>
              </w:rPr>
              <w:t>space</w:t>
            </w:r>
            <w:r>
              <w:rPr>
                <w:rFonts w:hint="eastAsia"/>
                <w:b w:val="0"/>
                <w:color w:val="000000"/>
                <w:highlight w:val="yellow"/>
                <w:lang w:val="en-US" w:eastAsia="zh-CN"/>
              </w:rPr>
              <w:t xml:space="preserve"> </w:t>
            </w:r>
            <w:r>
              <w:rPr>
                <w:b w:val="0"/>
                <w:color w:val="000000"/>
                <w:highlight w:val="yellow"/>
              </w:rPr>
              <w:t xml:space="preserve">area </w:t>
            </w:r>
            <w:r>
              <w:rPr>
                <w:b w:val="0"/>
                <w:color w:val="000000"/>
              </w:rPr>
              <w:t xml:space="preserve">accounts for up to 30% of </w:t>
            </w:r>
            <w:r>
              <w:rPr>
                <w:b w:val="0"/>
                <w:color w:val="000000"/>
                <w:highlight w:val="yellow"/>
              </w:rPr>
              <w:t xml:space="preserve">the variability </w:t>
            </w:r>
            <w:r>
              <w:rPr>
                <w:b w:val="0"/>
                <w:color w:val="000000"/>
              </w:rPr>
              <w:t xml:space="preserve">in its cooling intensity (Gomez-Martinez et al., 2021). Regarding the influence of </w:t>
            </w:r>
            <w:r>
              <w:rPr>
                <w:b w:val="0"/>
                <w:color w:val="000000"/>
                <w:highlight w:val="yellow"/>
              </w:rPr>
              <w:t>green space configuration</w:t>
            </w:r>
            <w:r>
              <w:rPr>
                <w:b w:val="0"/>
                <w:color w:val="000000"/>
              </w:rPr>
              <w:t xml:space="preserve">, research has shown that UHI intensity is negatively correlated with </w:t>
            </w:r>
            <w:r>
              <w:rPr>
                <w:b w:val="0"/>
                <w:color w:val="000000"/>
                <w:highlight w:val="yellow"/>
              </w:rPr>
              <w:t>patch density and patch shape index</w:t>
            </w:r>
            <w:r>
              <w:rPr>
                <w:b w:val="0"/>
                <w:color w:val="000000"/>
              </w:rPr>
              <w:t xml:space="preserve">, while positively correlated with </w:t>
            </w:r>
            <w:r>
              <w:rPr>
                <w:b w:val="0"/>
                <w:color w:val="000000"/>
                <w:highlight w:val="yellow"/>
              </w:rPr>
              <w:t>the edge density</w:t>
            </w:r>
            <w:r>
              <w:rPr>
                <w:b w:val="0"/>
                <w:color w:val="000000"/>
              </w:rPr>
              <w:t xml:space="preserve"> of green space.</w:t>
            </w:r>
          </w:p>
          <w:p w14:paraId="217838E1">
            <w:pPr>
              <w:numPr>
                <w:ilvl w:val="0"/>
                <w:numId w:val="0"/>
              </w:numPr>
              <w:bidi w:val="0"/>
              <w:ind w:leftChars="0"/>
              <w:rPr>
                <w:b w:val="0"/>
                <w:color w:val="000000"/>
              </w:rPr>
            </w:pPr>
          </w:p>
          <w:p w14:paraId="07DEF613">
            <w:pPr>
              <w:numPr>
                <w:ilvl w:val="0"/>
                <w:numId w:val="3"/>
              </w:numPr>
              <w:bidi w:val="0"/>
              <w:ind w:left="420" w:leftChars="0" w:hanging="420" w:firstLineChars="0"/>
              <w:rPr>
                <w:b w:val="0"/>
                <w:color w:val="000000"/>
              </w:rPr>
            </w:pPr>
            <w:r>
              <w:rPr>
                <w:b w:val="0"/>
                <w:color w:val="000000"/>
              </w:rPr>
              <w:t xml:space="preserve">In addition to </w:t>
            </w:r>
            <w:r>
              <w:rPr>
                <w:b w:val="0"/>
                <w:color w:val="000000"/>
                <w:highlight w:val="yellow"/>
              </w:rPr>
              <w:t xml:space="preserve">the characteristics </w:t>
            </w:r>
            <w:r>
              <w:rPr>
                <w:b w:val="0"/>
                <w:color w:val="000000"/>
              </w:rPr>
              <w:t xml:space="preserve">of green spaces themselves, surrounding </w:t>
            </w:r>
            <w:r>
              <w:rPr>
                <w:b w:val="0"/>
                <w:color w:val="000000"/>
                <w:highlight w:val="yellow"/>
              </w:rPr>
              <w:t>urban features</w:t>
            </w:r>
            <w:r>
              <w:rPr>
                <w:b w:val="0"/>
                <w:color w:val="000000"/>
              </w:rPr>
              <w:t xml:space="preserve">, such as </w:t>
            </w:r>
            <w:r>
              <w:rPr>
                <w:b w:val="0"/>
                <w:color w:val="000000"/>
                <w:highlight w:val="yellow"/>
              </w:rPr>
              <w:t>building density</w:t>
            </w:r>
            <w:r>
              <w:rPr>
                <w:b w:val="0"/>
                <w:color w:val="000000"/>
              </w:rPr>
              <w:t xml:space="preserve"> and the</w:t>
            </w:r>
            <w:r>
              <w:rPr>
                <w:b w:val="0"/>
                <w:color w:val="000000"/>
                <w:highlight w:val="yellow"/>
              </w:rPr>
              <w:t xml:space="preserve"> proportion of impervious surfaces</w:t>
            </w:r>
            <w:r>
              <w:rPr>
                <w:b w:val="0"/>
                <w:color w:val="000000"/>
              </w:rPr>
              <w:t xml:space="preserve">, play a significant role in determining </w:t>
            </w:r>
            <w:r>
              <w:rPr>
                <w:b w:val="0"/>
                <w:color w:val="000000"/>
                <w:highlight w:val="yellow"/>
              </w:rPr>
              <w:t>the intensity and extent</w:t>
            </w:r>
            <w:r>
              <w:rPr>
                <w:b w:val="0"/>
                <w:color w:val="000000"/>
              </w:rPr>
              <w:t xml:space="preserve"> of their </w:t>
            </w:r>
            <w:r>
              <w:rPr>
                <w:b w:val="0"/>
                <w:color w:val="000000"/>
                <w:highlight w:val="yellow"/>
              </w:rPr>
              <w:t>cooling effects</w:t>
            </w:r>
            <w:r>
              <w:rPr>
                <w:b w:val="0"/>
                <w:color w:val="000000"/>
              </w:rPr>
              <w:t xml:space="preserve"> (Qiu et al., 2020; Liao et al., 2023). A higher proportion of </w:t>
            </w:r>
            <w:r>
              <w:rPr>
                <w:b w:val="0"/>
                <w:color w:val="000000"/>
                <w:highlight w:val="yellow"/>
              </w:rPr>
              <w:t xml:space="preserve">impervious surfaces </w:t>
            </w:r>
            <w:r>
              <w:rPr>
                <w:b w:val="0"/>
                <w:color w:val="000000"/>
              </w:rPr>
              <w:t xml:space="preserve">tends to reduce the </w:t>
            </w:r>
            <w:r>
              <w:rPr>
                <w:b w:val="0"/>
                <w:color w:val="000000"/>
                <w:highlight w:val="yellow"/>
              </w:rPr>
              <w:t>range of parks' cooling effects</w:t>
            </w:r>
            <w:r>
              <w:rPr>
                <w:b w:val="0"/>
                <w:color w:val="000000"/>
              </w:rPr>
              <w:t xml:space="preserve"> (Han et al., 2023).</w:t>
            </w:r>
          </w:p>
          <w:p w14:paraId="72FF7B9A">
            <w:pPr>
              <w:numPr>
                <w:ilvl w:val="0"/>
                <w:numId w:val="0"/>
              </w:numPr>
              <w:ind w:leftChars="0"/>
              <w:rPr>
                <w:rFonts w:hint="eastAsia"/>
                <w:b w:val="0"/>
                <w:color w:val="000000"/>
                <w:vertAlign w:val="baseline"/>
                <w:lang w:val="en-US" w:eastAsia="zh-CN"/>
              </w:rPr>
            </w:pPr>
          </w:p>
        </w:tc>
        <w:tc>
          <w:tcPr>
            <w:tcW w:w="3440" w:type="dxa"/>
            <w:tcBorders>
              <w:top w:val="single" w:color="F2BA02" w:sz="4" w:space="0"/>
              <w:left w:val="single" w:color="F2BA02" w:sz="4" w:space="0"/>
              <w:bottom w:val="single" w:color="auto" w:sz="4" w:space="0"/>
              <w:right w:val="single" w:color="F2BA02" w:sz="12" w:space="0"/>
            </w:tcBorders>
            <w:shd w:val="clear" w:color="auto" w:fill="FFFFFF" w:themeFill="background1"/>
          </w:tcPr>
          <w:p w14:paraId="5FFA459E">
            <w:pPr>
              <w:numPr>
                <w:ilvl w:val="0"/>
                <w:numId w:val="3"/>
              </w:numPr>
              <w:ind w:left="42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总结</w:t>
            </w:r>
          </w:p>
          <w:p w14:paraId="475DA396">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UHI原因</w:t>
            </w:r>
          </w:p>
          <w:p w14:paraId="03BDD41B">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概述UHI缓解方法</w:t>
            </w:r>
          </w:p>
          <w:p w14:paraId="16DC426A">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提及绿地影响</w:t>
            </w:r>
          </w:p>
          <w:p w14:paraId="16F2405E">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【补充】强调延伸效应</w:t>
            </w:r>
          </w:p>
          <w:p w14:paraId="7E252534">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介绍相关研究</w:t>
            </w:r>
          </w:p>
          <w:p w14:paraId="16AC457F">
            <w:pPr>
              <w:numPr>
                <w:ilvl w:val="0"/>
                <w:numId w:val="5"/>
              </w:numPr>
              <w:ind w:left="84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讨论绿地降温影响因素</w:t>
            </w:r>
          </w:p>
          <w:p w14:paraId="40C7C614">
            <w:pPr>
              <w:numPr>
                <w:ilvl w:val="0"/>
                <w:numId w:val="6"/>
              </w:numPr>
              <w:tabs>
                <w:tab w:val="clear" w:pos="840"/>
              </w:tabs>
              <w:ind w:left="1260" w:leftChars="0" w:hanging="420" w:firstLineChars="0"/>
              <w:rPr>
                <w:rFonts w:hint="eastAsia" w:ascii="Georgia" w:hAnsi="Georgia" w:eastAsia="SimSun" w:cs="Georgia"/>
                <w:b w:val="0"/>
                <w:i w:val="0"/>
                <w:iCs w:val="0"/>
                <w:caps w:val="0"/>
                <w:color w:val="000000"/>
                <w:spacing w:val="0"/>
                <w:highlight w:val="yellow"/>
                <w:u w:val="none"/>
                <w:vertAlign w:val="baseline"/>
                <w:lang w:val="en-US" w:eastAsia="zh-CN"/>
              </w:rPr>
            </w:pPr>
            <w:r>
              <w:rPr>
                <w:rFonts w:hint="eastAsia" w:ascii="Georgia" w:hAnsi="Georgia" w:eastAsia="SimSun" w:cs="Georgia"/>
                <w:b w:val="0"/>
                <w:i w:val="0"/>
                <w:iCs w:val="0"/>
                <w:caps w:val="0"/>
                <w:color w:val="000000"/>
                <w:spacing w:val="0"/>
                <w:highlight w:val="yellow"/>
                <w:u w:val="none"/>
                <w:vertAlign w:val="baseline"/>
                <w:lang w:val="en-US" w:eastAsia="zh-CN"/>
              </w:rPr>
              <w:t>绿地自身、周边环境特征</w:t>
            </w:r>
          </w:p>
          <w:p w14:paraId="4A21233C">
            <w:pPr>
              <w:numPr>
                <w:ilvl w:val="0"/>
                <w:numId w:val="3"/>
              </w:numPr>
              <w:ind w:left="420" w:leftChars="0" w:hanging="420" w:firstLineChars="0"/>
              <w:rPr>
                <w:del w:id="24" w:author="野草" w:date="2024-11-07T14:52:25Z"/>
                <w:rFonts w:hint="eastAsia" w:ascii="Georgia" w:hAnsi="Georgia" w:eastAsia="SimSun" w:cs="Georgia"/>
                <w:b w:val="0"/>
                <w:i w:val="0"/>
                <w:iCs w:val="0"/>
                <w:caps w:val="0"/>
                <w:color w:val="000000"/>
                <w:spacing w:val="0"/>
                <w:u w:val="none"/>
                <w:vertAlign w:val="baseline"/>
                <w:lang w:val="en-US" w:eastAsia="zh-CN"/>
              </w:rPr>
            </w:pPr>
            <w:del w:id="25" w:author="野草" w:date="2024-11-07T14:52:25Z">
              <w:r>
                <w:rPr>
                  <w:rFonts w:hint="eastAsia" w:ascii="Georgia" w:hAnsi="Georgia" w:eastAsia="SimSun" w:cs="Georgia"/>
                  <w:b w:val="0"/>
                  <w:i w:val="0"/>
                  <w:iCs w:val="0"/>
                  <w:caps w:val="0"/>
                  <w:color w:val="000000"/>
                  <w:spacing w:val="0"/>
                  <w:u w:val="none"/>
                  <w:vertAlign w:val="baseline"/>
                  <w:lang w:val="en-US" w:eastAsia="zh-CN"/>
                </w:rPr>
                <w:delText>城市热岛效应的主要原因之一是城市中不透水表面的覆盖率显著高于乡村地区。</w:delText>
              </w:r>
            </w:del>
          </w:p>
          <w:p w14:paraId="49C92DC4">
            <w:pPr>
              <w:numPr>
                <w:ilvl w:val="0"/>
                <w:numId w:val="3"/>
              </w:numPr>
              <w:ind w:left="420" w:leftChars="0" w:hanging="420" w:firstLineChars="0"/>
              <w:rPr>
                <w:rFonts w:hint="eastAsia" w:ascii="Georgia" w:hAnsi="Georgia" w:eastAsia="SimSun" w:cs="Georgia"/>
                <w:b w:val="0"/>
                <w:i w:val="0"/>
                <w:iCs w:val="0"/>
                <w:caps w:val="0"/>
                <w:color w:val="000000"/>
                <w:spacing w:val="0"/>
                <w:u w:val="none"/>
                <w:vertAlign w:val="baseline"/>
                <w:lang w:val="en-US" w:eastAsia="zh-CN"/>
              </w:rPr>
            </w:pPr>
            <w:r>
              <w:rPr>
                <w:rFonts w:hint="eastAsia" w:ascii="Georgia" w:hAnsi="Georgia" w:eastAsia="SimSun" w:cs="Georgia"/>
                <w:b w:val="0"/>
                <w:i w:val="0"/>
                <w:iCs w:val="0"/>
                <w:caps w:val="0"/>
                <w:color w:val="000000"/>
                <w:spacing w:val="0"/>
                <w:u w:val="none"/>
                <w:vertAlign w:val="baseline"/>
                <w:lang w:val="en-US" w:eastAsia="zh-CN"/>
              </w:rPr>
              <w:t>为应对</w:t>
            </w:r>
            <w:ins w:id="26" w:author="野草" w:date="2024-11-07T14:52:37Z">
              <w:r>
                <w:rPr>
                  <w:rFonts w:hint="eastAsia" w:ascii="Georgia" w:hAnsi="Georgia" w:eastAsia="SimSun" w:cs="Georgia"/>
                  <w:b w:val="0"/>
                  <w:i w:val="0"/>
                  <w:iCs w:val="0"/>
                  <w:caps w:val="0"/>
                  <w:color w:val="000000"/>
                  <w:spacing w:val="0"/>
                  <w:u w:val="none"/>
                  <w:vertAlign w:val="baseline"/>
                  <w:lang w:val="en-US" w:eastAsia="zh-CN"/>
                </w:rPr>
                <w:t>未来</w:t>
              </w:r>
            </w:ins>
            <w:ins w:id="27" w:author="野草" w:date="2024-11-07T14:52:43Z">
              <w:r>
                <w:rPr>
                  <w:rFonts w:hint="eastAsia" w:ascii="Georgia" w:hAnsi="Georgia" w:eastAsia="SimSun" w:cs="Georgia"/>
                  <w:b w:val="0"/>
                  <w:i w:val="0"/>
                  <w:iCs w:val="0"/>
                  <w:caps w:val="0"/>
                  <w:color w:val="000000"/>
                  <w:spacing w:val="0"/>
                  <w:u w:val="none"/>
                  <w:vertAlign w:val="baseline"/>
                  <w:lang w:val="en-US" w:eastAsia="zh-CN"/>
                </w:rPr>
                <w:t>潜在的</w:t>
              </w:r>
            </w:ins>
            <w:ins w:id="28" w:author="野草" w:date="2024-11-07T14:52:45Z">
              <w:r>
                <w:rPr>
                  <w:rFonts w:hint="eastAsia" w:ascii="Georgia" w:hAnsi="Georgia" w:eastAsia="SimSun" w:cs="Georgia"/>
                  <w:b w:val="0"/>
                  <w:i w:val="0"/>
                  <w:iCs w:val="0"/>
                  <w:caps w:val="0"/>
                  <w:color w:val="000000"/>
                  <w:spacing w:val="0"/>
                  <w:u w:val="none"/>
                  <w:vertAlign w:val="baseline"/>
                  <w:lang w:val="en-US" w:eastAsia="zh-CN"/>
                </w:rPr>
                <w:t>城市</w:t>
              </w:r>
            </w:ins>
            <w:ins w:id="29" w:author="野草" w:date="2024-11-07T14:52:46Z">
              <w:r>
                <w:rPr>
                  <w:rFonts w:hint="eastAsia" w:ascii="Georgia" w:hAnsi="Georgia" w:eastAsia="SimSun" w:cs="Georgia"/>
                  <w:b w:val="0"/>
                  <w:i w:val="0"/>
                  <w:iCs w:val="0"/>
                  <w:caps w:val="0"/>
                  <w:color w:val="000000"/>
                  <w:spacing w:val="0"/>
                  <w:u w:val="none"/>
                  <w:vertAlign w:val="baseline"/>
                  <w:lang w:val="en-US" w:eastAsia="zh-CN"/>
                </w:rPr>
                <w:t>热浪</w:t>
              </w:r>
            </w:ins>
            <w:ins w:id="30" w:author="野草" w:date="2024-11-07T14:52:47Z">
              <w:r>
                <w:rPr>
                  <w:rFonts w:hint="eastAsia" w:ascii="Georgia" w:hAnsi="Georgia" w:eastAsia="SimSun" w:cs="Georgia"/>
                  <w:b w:val="0"/>
                  <w:i w:val="0"/>
                  <w:iCs w:val="0"/>
                  <w:caps w:val="0"/>
                  <w:color w:val="000000"/>
                  <w:spacing w:val="0"/>
                  <w:u w:val="none"/>
                  <w:vertAlign w:val="baseline"/>
                  <w:lang w:val="en-US" w:eastAsia="zh-CN"/>
                </w:rPr>
                <w:t>增加的</w:t>
              </w:r>
            </w:ins>
            <w:ins w:id="31" w:author="野草" w:date="2024-11-07T14:52:48Z">
              <w:r>
                <w:rPr>
                  <w:rFonts w:hint="eastAsia" w:ascii="Georgia" w:hAnsi="Georgia" w:eastAsia="SimSun" w:cs="Georgia"/>
                  <w:b w:val="0"/>
                  <w:i w:val="0"/>
                  <w:iCs w:val="0"/>
                  <w:caps w:val="0"/>
                  <w:color w:val="000000"/>
                  <w:spacing w:val="0"/>
                  <w:u w:val="none"/>
                  <w:vertAlign w:val="baseline"/>
                  <w:lang w:val="en-US" w:eastAsia="zh-CN"/>
                </w:rPr>
                <w:t>风险</w:t>
              </w:r>
            </w:ins>
            <w:del w:id="32" w:author="野草" w:date="2024-11-07T14:52:50Z">
              <w:r>
                <w:rPr>
                  <w:rFonts w:hint="eastAsia" w:ascii="Georgia" w:hAnsi="Georgia" w:eastAsia="SimSun" w:cs="Georgia"/>
                  <w:b w:val="0"/>
                  <w:i w:val="0"/>
                  <w:iCs w:val="0"/>
                  <w:caps w:val="0"/>
                  <w:color w:val="000000"/>
                  <w:spacing w:val="0"/>
                  <w:u w:val="none"/>
                  <w:vertAlign w:val="baseline"/>
                  <w:lang w:val="en-US" w:eastAsia="zh-CN"/>
                </w:rPr>
                <w:delText>这一挑</w:delText>
              </w:r>
            </w:del>
            <w:del w:id="33" w:author="野草" w:date="2024-11-07T14:52:49Z">
              <w:r>
                <w:rPr>
                  <w:rFonts w:hint="eastAsia" w:ascii="Georgia" w:hAnsi="Georgia" w:eastAsia="SimSun" w:cs="Georgia"/>
                  <w:b w:val="0"/>
                  <w:i w:val="0"/>
                  <w:iCs w:val="0"/>
                  <w:caps w:val="0"/>
                  <w:color w:val="000000"/>
                  <w:spacing w:val="0"/>
                  <w:u w:val="none"/>
                  <w:vertAlign w:val="baseline"/>
                  <w:lang w:val="en-US" w:eastAsia="zh-CN"/>
                </w:rPr>
                <w:delText>战</w:delText>
              </w:r>
            </w:del>
            <w:r>
              <w:rPr>
                <w:rFonts w:hint="eastAsia" w:ascii="Georgia" w:hAnsi="Georgia" w:eastAsia="SimSun" w:cs="Georgia"/>
                <w:b w:val="0"/>
                <w:i w:val="0"/>
                <w:iCs w:val="0"/>
                <w:caps w:val="0"/>
                <w:color w:val="000000"/>
                <w:spacing w:val="0"/>
                <w:u w:val="none"/>
                <w:vertAlign w:val="baseline"/>
                <w:lang w:val="en-US" w:eastAsia="zh-CN"/>
              </w:rPr>
              <w:t>，可以采用多种策略来降低城市温度，例如增加城市植被、使用凉爽的屋顶和实施凉爽的人行道（Khare等，2021；Wang等，2021）。</w:t>
            </w:r>
          </w:p>
          <w:p w14:paraId="202F43F7">
            <w:pPr>
              <w:numPr>
                <w:ilvl w:val="0"/>
                <w:numId w:val="0"/>
              </w:numPr>
              <w:ind w:leftChars="0"/>
              <w:rPr>
                <w:rFonts w:hint="eastAsia" w:ascii="Georgia" w:hAnsi="Georgia" w:eastAsia="SimSun" w:cs="Georgia"/>
                <w:b w:val="0"/>
                <w:i w:val="0"/>
                <w:iCs w:val="0"/>
                <w:caps w:val="0"/>
                <w:color w:val="000000"/>
                <w:spacing w:val="0"/>
                <w:u w:val="none"/>
                <w:vertAlign w:val="baseline"/>
                <w:lang w:val="en-US" w:eastAsia="zh-CN"/>
              </w:rPr>
            </w:pPr>
          </w:p>
          <w:p w14:paraId="328A890C">
            <w:pPr>
              <w:numPr>
                <w:ilvl w:val="0"/>
                <w:numId w:val="3"/>
              </w:numPr>
              <w:ind w:left="420" w:leftChars="0" w:hanging="420" w:firstLineChars="0"/>
              <w:rPr>
                <w:rFonts w:hint="eastAsia" w:ascii="Georgia" w:hAnsi="Georgia" w:eastAsia="SimSun" w:cs="Georgia"/>
                <w:b w:val="0"/>
                <w:i w:val="0"/>
                <w:iCs w:val="0"/>
                <w:caps w:val="0"/>
                <w:color w:val="000000"/>
                <w:spacing w:val="0"/>
                <w:u w:val="none"/>
                <w:vertAlign w:val="baseline"/>
                <w:lang w:val="en-US" w:eastAsia="zh-CN"/>
              </w:rPr>
            </w:pPr>
            <w:r>
              <w:rPr>
                <w:rFonts w:hint="eastAsia" w:ascii="Georgia" w:hAnsi="Georgia" w:eastAsia="SimSun" w:cs="Georgia"/>
                <w:b w:val="0"/>
                <w:i w:val="0"/>
                <w:iCs w:val="0"/>
                <w:caps w:val="0"/>
                <w:color w:val="000000"/>
                <w:spacing w:val="0"/>
                <w:u w:val="none"/>
                <w:vertAlign w:val="baseline"/>
                <w:lang w:val="en-US" w:eastAsia="zh-CN"/>
              </w:rPr>
              <w:t>其中，</w:t>
            </w:r>
            <w:ins w:id="34" w:author="野草" w:date="2024-11-07T14:43:09Z">
              <w:r>
                <w:rPr>
                  <w:rFonts w:hint="eastAsia" w:ascii="Georgia" w:hAnsi="Georgia" w:eastAsia="SimSun" w:cs="Georgia"/>
                  <w:b w:val="0"/>
                  <w:i w:val="0"/>
                  <w:iCs w:val="0"/>
                  <w:caps w:val="0"/>
                  <w:color w:val="000000"/>
                  <w:spacing w:val="0"/>
                  <w:u w:val="none"/>
                  <w:vertAlign w:val="baseline"/>
                  <w:lang w:val="en-US" w:eastAsia="zh-CN"/>
                </w:rPr>
                <w:t>合适</w:t>
              </w:r>
            </w:ins>
            <w:ins w:id="35" w:author="野草" w:date="2024-11-07T14:43:10Z">
              <w:r>
                <w:rPr>
                  <w:rFonts w:hint="eastAsia" w:ascii="Georgia" w:hAnsi="Georgia" w:eastAsia="SimSun" w:cs="Georgia"/>
                  <w:b w:val="0"/>
                  <w:i w:val="0"/>
                  <w:iCs w:val="0"/>
                  <w:caps w:val="0"/>
                  <w:color w:val="000000"/>
                  <w:spacing w:val="0"/>
                  <w:u w:val="none"/>
                  <w:vertAlign w:val="baseline"/>
                  <w:lang w:val="en-US" w:eastAsia="zh-CN"/>
                </w:rPr>
                <w:t>地</w:t>
              </w:r>
            </w:ins>
            <w:ins w:id="36" w:author="野草" w:date="2024-11-07T14:43:16Z">
              <w:r>
                <w:rPr>
                  <w:rFonts w:hint="eastAsia" w:ascii="Georgia" w:hAnsi="Georgia" w:eastAsia="SimSun" w:cs="Georgia"/>
                  <w:b w:val="0"/>
                  <w:i w:val="0"/>
                  <w:iCs w:val="0"/>
                  <w:caps w:val="0"/>
                  <w:color w:val="000000"/>
                  <w:spacing w:val="0"/>
                  <w:u w:val="none"/>
                  <w:vertAlign w:val="baseline"/>
                  <w:lang w:val="en-US" w:eastAsia="zh-CN"/>
                </w:rPr>
                <w:t>创建和</w:t>
              </w:r>
            </w:ins>
            <w:ins w:id="37" w:author="野草" w:date="2024-11-07T14:43:17Z">
              <w:r>
                <w:rPr>
                  <w:rFonts w:hint="eastAsia" w:ascii="Georgia" w:hAnsi="Georgia" w:eastAsia="SimSun" w:cs="Georgia"/>
                  <w:b w:val="0"/>
                  <w:i w:val="0"/>
                  <w:iCs w:val="0"/>
                  <w:caps w:val="0"/>
                  <w:color w:val="000000"/>
                  <w:spacing w:val="0"/>
                  <w:u w:val="none"/>
                  <w:vertAlign w:val="baseline"/>
                  <w:lang w:val="en-US" w:eastAsia="zh-CN"/>
                </w:rPr>
                <w:t>布局</w:t>
              </w:r>
            </w:ins>
            <w:del w:id="38" w:author="野草" w:date="2024-11-07T14:43:14Z">
              <w:r>
                <w:rPr>
                  <w:rFonts w:hint="eastAsia" w:ascii="Georgia" w:hAnsi="Georgia" w:eastAsia="SimSun" w:cs="Georgia"/>
                  <w:b w:val="0"/>
                  <w:i w:val="0"/>
                  <w:iCs w:val="0"/>
                  <w:caps w:val="0"/>
                  <w:color w:val="000000"/>
                  <w:spacing w:val="0"/>
                  <w:u w:val="none"/>
                  <w:vertAlign w:val="baseline"/>
                  <w:lang w:val="en-US" w:eastAsia="zh-CN"/>
                </w:rPr>
                <w:delText>创</w:delText>
              </w:r>
            </w:del>
            <w:del w:id="39" w:author="野草" w:date="2024-11-07T14:43:13Z">
              <w:r>
                <w:rPr>
                  <w:rFonts w:hint="eastAsia" w:ascii="Georgia" w:hAnsi="Georgia" w:eastAsia="SimSun" w:cs="Georgia"/>
                  <w:b w:val="0"/>
                  <w:i w:val="0"/>
                  <w:iCs w:val="0"/>
                  <w:caps w:val="0"/>
                  <w:color w:val="000000"/>
                  <w:spacing w:val="0"/>
                  <w:u w:val="none"/>
                  <w:vertAlign w:val="baseline"/>
                  <w:lang w:val="en-US" w:eastAsia="zh-CN"/>
                </w:rPr>
                <w:delText>建和维护</w:delText>
              </w:r>
            </w:del>
            <w:r>
              <w:rPr>
                <w:rFonts w:hint="eastAsia" w:ascii="Georgia" w:hAnsi="Georgia" w:eastAsia="SimSun" w:cs="Georgia"/>
                <w:b w:val="0"/>
                <w:i w:val="0"/>
                <w:iCs w:val="0"/>
                <w:caps w:val="0"/>
                <w:color w:val="000000"/>
                <w:spacing w:val="0"/>
                <w:u w:val="none"/>
                <w:vertAlign w:val="baseline"/>
                <w:lang w:val="en-US" w:eastAsia="zh-CN"/>
              </w:rPr>
              <w:t>绿地已被证明在缓解极端热浪的负面影响方面特别有效。具体来说，城市植被通过遮阴和蒸散作用减少热量吸收，从而降低局部温度。</w:t>
            </w:r>
          </w:p>
          <w:p w14:paraId="462D1771">
            <w:pPr>
              <w:numPr>
                <w:ilvl w:val="0"/>
                <w:numId w:val="0"/>
              </w:numPr>
              <w:ind w:leftChars="0"/>
              <w:rPr>
                <w:rFonts w:hint="eastAsia" w:ascii="Georgia" w:hAnsi="Georgia" w:eastAsia="SimSun" w:cs="Georgia"/>
                <w:b w:val="0"/>
                <w:i w:val="0"/>
                <w:iCs w:val="0"/>
                <w:caps w:val="0"/>
                <w:color w:val="000000"/>
                <w:spacing w:val="0"/>
                <w:u w:val="none"/>
                <w:vertAlign w:val="baseline"/>
                <w:lang w:val="en-US" w:eastAsia="zh-CN"/>
              </w:rPr>
            </w:pPr>
          </w:p>
          <w:p w14:paraId="7A66A664">
            <w:pPr>
              <w:numPr>
                <w:ilvl w:val="0"/>
                <w:numId w:val="3"/>
              </w:numPr>
              <w:ind w:left="420" w:leftChars="0" w:hanging="420" w:firstLineChars="0"/>
              <w:rPr>
                <w:del w:id="40" w:author="野草" w:date="2024-11-07T14:44:01Z"/>
                <w:rFonts w:hint="default" w:ascii="Georgia" w:hAnsi="Georgia" w:eastAsia="SimSun" w:cs="Georgia"/>
                <w:b w:val="0"/>
                <w:i w:val="0"/>
                <w:iCs w:val="0"/>
                <w:caps w:val="0"/>
                <w:color w:val="000000"/>
                <w:spacing w:val="0"/>
                <w:u w:val="none"/>
                <w:vertAlign w:val="baseline"/>
                <w:lang w:val="en-US" w:eastAsia="zh-CN"/>
              </w:rPr>
            </w:pPr>
            <w:r>
              <w:rPr>
                <w:rFonts w:hint="eastAsia" w:ascii="Georgia" w:hAnsi="Georgia" w:eastAsia="SimSun" w:cs="Georgia"/>
                <w:b w:val="0"/>
                <w:i w:val="0"/>
                <w:iCs w:val="0"/>
                <w:caps w:val="0"/>
                <w:color w:val="000000"/>
                <w:spacing w:val="0"/>
                <w:u w:val="none"/>
                <w:vertAlign w:val="baseline"/>
                <w:lang w:val="en-US" w:eastAsia="zh-CN"/>
              </w:rPr>
              <w:t>目</w:t>
            </w:r>
            <w:del w:id="41" w:author="野草" w:date="2024-11-07T14:44:01Z">
              <w:r>
                <w:rPr>
                  <w:rFonts w:hint="default" w:ascii="Georgia" w:hAnsi="Georgia" w:eastAsia="SimSun" w:cs="Georgia"/>
                  <w:b w:val="0"/>
                  <w:i w:val="0"/>
                  <w:iCs w:val="0"/>
                  <w:caps w:val="0"/>
                  <w:color w:val="000000"/>
                  <w:spacing w:val="0"/>
                  <w:u w:val="none"/>
                  <w:vertAlign w:val="baseline"/>
                  <w:lang w:val="en-US" w:eastAsia="zh-CN"/>
                </w:rPr>
                <w:delText>前，许多基于遥感的研究分析了绿地的降温效果及其影响因素。</w:delText>
              </w:r>
            </w:del>
          </w:p>
          <w:p w14:paraId="54308106">
            <w:pPr>
              <w:numPr>
                <w:ilvl w:val="0"/>
                <w:numId w:val="3"/>
                <w:ins w:id="43" w:author="野草" w:date="2024-11-07T14:53:06Z"/>
              </w:numPr>
              <w:ind w:left="420" w:leftChars="0" w:hanging="420" w:firstLineChars="0"/>
              <w:rPr>
                <w:ins w:id="44" w:author="野草" w:date="2024-11-07T14:53:09Z"/>
                <w:rFonts w:hint="eastAsia" w:ascii="Georgia" w:hAnsi="Georgia" w:eastAsia="SimSun" w:cs="Georgia"/>
                <w:b w:val="0"/>
                <w:i w:val="0"/>
                <w:iCs w:val="0"/>
                <w:caps w:val="0"/>
                <w:color w:val="000000"/>
                <w:spacing w:val="0"/>
                <w:u w:val="none"/>
                <w:vertAlign w:val="baseline"/>
                <w:lang w:val="en-US" w:eastAsia="zh-CN"/>
              </w:rPr>
              <w:pPrChange w:id="42" w:author="野草" w:date="2024-11-07T14:53:06Z">
                <w:pPr>
                  <w:numPr>
                    <w:ilvl w:val="0"/>
                    <w:numId w:val="3"/>
                  </w:numPr>
                  <w:ind w:left="420" w:leftChars="0" w:hanging="420" w:firstLineChars="0"/>
                </w:pPr>
              </w:pPrChange>
            </w:pPr>
            <w:del w:id="45" w:author="野草" w:date="2024-11-07T14:44:01Z">
              <w:r>
                <w:rPr>
                  <w:rFonts w:hint="default" w:ascii="Georgia" w:hAnsi="Georgia" w:eastAsia="SimSun" w:cs="Georgia"/>
                  <w:b w:val="0"/>
                  <w:i w:val="0"/>
                  <w:iCs w:val="0"/>
                  <w:caps w:val="0"/>
                  <w:color w:val="000000"/>
                  <w:spacing w:val="0"/>
                  <w:u w:val="none"/>
                  <w:vertAlign w:val="baseline"/>
                  <w:lang w:val="en-US" w:eastAsia="zh-CN"/>
                </w:rPr>
                <w:delText>值得注意的是</w:delText>
              </w:r>
            </w:del>
            <w:ins w:id="46" w:author="野草" w:date="2024-11-07T14:44:01Z">
              <w:r>
                <w:rPr>
                  <w:rFonts w:hint="eastAsia" w:ascii="Georgia" w:hAnsi="Georgia" w:eastAsia="SimSun" w:cs="Georgia"/>
                  <w:b w:val="0"/>
                  <w:i w:val="0"/>
                  <w:iCs w:val="0"/>
                  <w:caps w:val="0"/>
                  <w:color w:val="000000"/>
                  <w:spacing w:val="0"/>
                  <w:u w:val="none"/>
                  <w:vertAlign w:val="baseline"/>
                  <w:lang w:val="en-US" w:eastAsia="zh-CN"/>
                </w:rPr>
                <w:t>前</w:t>
              </w:r>
            </w:ins>
            <w:ins w:id="47" w:author="野草" w:date="2024-11-07T14:44:04Z">
              <w:r>
                <w:rPr>
                  <w:rFonts w:hint="eastAsia" w:ascii="Georgia" w:hAnsi="Georgia" w:eastAsia="SimSun" w:cs="Georgia"/>
                  <w:b w:val="0"/>
                  <w:i w:val="0"/>
                  <w:iCs w:val="0"/>
                  <w:caps w:val="0"/>
                  <w:color w:val="000000"/>
                  <w:spacing w:val="0"/>
                  <w:u w:val="none"/>
                  <w:vertAlign w:val="baseline"/>
                  <w:lang w:val="en-US" w:eastAsia="zh-CN"/>
                </w:rPr>
                <w:t>已有</w:t>
              </w:r>
            </w:ins>
            <w:ins w:id="48" w:author="野草" w:date="2024-11-07T14:44:05Z">
              <w:r>
                <w:rPr>
                  <w:rFonts w:hint="eastAsia" w:ascii="Georgia" w:hAnsi="Georgia" w:eastAsia="SimSun" w:cs="Georgia"/>
                  <w:b w:val="0"/>
                  <w:i w:val="0"/>
                  <w:iCs w:val="0"/>
                  <w:caps w:val="0"/>
                  <w:color w:val="000000"/>
                  <w:spacing w:val="0"/>
                  <w:u w:val="none"/>
                  <w:vertAlign w:val="baseline"/>
                  <w:lang w:val="en-US" w:eastAsia="zh-CN"/>
                </w:rPr>
                <w:t>大量研究</w:t>
              </w:r>
            </w:ins>
            <w:ins w:id="49" w:author="野草" w:date="2024-11-07T14:44:06Z">
              <w:r>
                <w:rPr>
                  <w:rFonts w:hint="eastAsia" w:ascii="Georgia" w:hAnsi="Georgia" w:eastAsia="SimSun" w:cs="Georgia"/>
                  <w:b w:val="0"/>
                  <w:i w:val="0"/>
                  <w:iCs w:val="0"/>
                  <w:caps w:val="0"/>
                  <w:color w:val="000000"/>
                  <w:spacing w:val="0"/>
                  <w:u w:val="none"/>
                  <w:vertAlign w:val="baseline"/>
                  <w:lang w:val="en-US" w:eastAsia="zh-CN"/>
                </w:rPr>
                <w:t>关注了</w:t>
              </w:r>
            </w:ins>
            <w:ins w:id="50" w:author="野草" w:date="2024-11-07T14:44:08Z">
              <w:r>
                <w:rPr>
                  <w:rFonts w:hint="eastAsia" w:ascii="Georgia" w:hAnsi="Georgia" w:eastAsia="SimSun" w:cs="Georgia"/>
                  <w:b w:val="0"/>
                  <w:i w:val="0"/>
                  <w:iCs w:val="0"/>
                  <w:caps w:val="0"/>
                  <w:color w:val="000000"/>
                  <w:spacing w:val="0"/>
                  <w:u w:val="none"/>
                  <w:vertAlign w:val="baseline"/>
                  <w:lang w:val="en-US" w:eastAsia="zh-CN"/>
                </w:rPr>
                <w:t>环境</w:t>
              </w:r>
            </w:ins>
            <w:ins w:id="51" w:author="野草" w:date="2024-11-07T14:44:09Z">
              <w:r>
                <w:rPr>
                  <w:rFonts w:hint="eastAsia" w:ascii="Georgia" w:hAnsi="Georgia" w:eastAsia="SimSun" w:cs="Georgia"/>
                  <w:b w:val="0"/>
                  <w:i w:val="0"/>
                  <w:iCs w:val="0"/>
                  <w:caps w:val="0"/>
                  <w:color w:val="000000"/>
                  <w:spacing w:val="0"/>
                  <w:u w:val="none"/>
                  <w:vertAlign w:val="baseline"/>
                  <w:lang w:val="en-US" w:eastAsia="zh-CN"/>
                </w:rPr>
                <w:t>因素</w:t>
              </w:r>
            </w:ins>
            <w:ins w:id="52" w:author="野草" w:date="2024-11-07T14:44:10Z">
              <w:r>
                <w:rPr>
                  <w:rFonts w:hint="eastAsia" w:ascii="Georgia" w:hAnsi="Georgia" w:eastAsia="SimSun" w:cs="Georgia"/>
                  <w:b w:val="0"/>
                  <w:i w:val="0"/>
                  <w:iCs w:val="0"/>
                  <w:caps w:val="0"/>
                  <w:color w:val="000000"/>
                  <w:spacing w:val="0"/>
                  <w:u w:val="none"/>
                  <w:vertAlign w:val="baseline"/>
                  <w:lang w:val="en-US" w:eastAsia="zh-CN"/>
                </w:rPr>
                <w:t>对</w:t>
              </w:r>
            </w:ins>
            <w:ins w:id="53" w:author="野草" w:date="2024-11-07T14:44:12Z">
              <w:r>
                <w:rPr>
                  <w:rFonts w:hint="eastAsia" w:ascii="Georgia" w:hAnsi="Georgia" w:eastAsia="SimSun" w:cs="Georgia"/>
                  <w:b w:val="0"/>
                  <w:i w:val="0"/>
                  <w:iCs w:val="0"/>
                  <w:caps w:val="0"/>
                  <w:color w:val="000000"/>
                  <w:spacing w:val="0"/>
                  <w:u w:val="none"/>
                  <w:vertAlign w:val="baseline"/>
                  <w:lang w:val="en-US" w:eastAsia="zh-CN"/>
                </w:rPr>
                <w:t>绿地</w:t>
              </w:r>
            </w:ins>
            <w:ins w:id="54" w:author="野草" w:date="2024-11-07T14:44:13Z">
              <w:r>
                <w:rPr>
                  <w:rFonts w:hint="eastAsia" w:ascii="Georgia" w:hAnsi="Georgia" w:eastAsia="SimSun" w:cs="Georgia"/>
                  <w:b w:val="0"/>
                  <w:i w:val="0"/>
                  <w:iCs w:val="0"/>
                  <w:caps w:val="0"/>
                  <w:color w:val="000000"/>
                  <w:spacing w:val="0"/>
                  <w:u w:val="none"/>
                  <w:vertAlign w:val="baseline"/>
                  <w:lang w:val="en-US" w:eastAsia="zh-CN"/>
                </w:rPr>
                <w:t>降温</w:t>
              </w:r>
            </w:ins>
            <w:ins w:id="55" w:author="野草" w:date="2024-11-07T14:44:14Z">
              <w:r>
                <w:rPr>
                  <w:rFonts w:hint="eastAsia" w:ascii="Georgia" w:hAnsi="Georgia" w:eastAsia="SimSun" w:cs="Georgia"/>
                  <w:b w:val="0"/>
                  <w:i w:val="0"/>
                  <w:iCs w:val="0"/>
                  <w:caps w:val="0"/>
                  <w:color w:val="000000"/>
                  <w:spacing w:val="0"/>
                  <w:u w:val="none"/>
                  <w:vertAlign w:val="baseline"/>
                  <w:lang w:val="en-US" w:eastAsia="zh-CN"/>
                </w:rPr>
                <w:t>效应</w:t>
              </w:r>
            </w:ins>
            <w:ins w:id="56" w:author="野草" w:date="2024-11-07T14:44:15Z">
              <w:r>
                <w:rPr>
                  <w:rFonts w:hint="eastAsia" w:ascii="Georgia" w:hAnsi="Georgia" w:eastAsia="SimSun" w:cs="Georgia"/>
                  <w:b w:val="0"/>
                  <w:i w:val="0"/>
                  <w:iCs w:val="0"/>
                  <w:caps w:val="0"/>
                  <w:color w:val="000000"/>
                  <w:spacing w:val="0"/>
                  <w:u w:val="none"/>
                  <w:vertAlign w:val="baseline"/>
                  <w:lang w:val="en-US" w:eastAsia="zh-CN"/>
                </w:rPr>
                <w:t>的</w:t>
              </w:r>
            </w:ins>
            <w:ins w:id="57" w:author="野草" w:date="2024-11-07T14:44:16Z">
              <w:r>
                <w:rPr>
                  <w:rFonts w:hint="eastAsia" w:ascii="Georgia" w:hAnsi="Georgia" w:eastAsia="SimSun" w:cs="Georgia"/>
                  <w:b w:val="0"/>
                  <w:i w:val="0"/>
                  <w:iCs w:val="0"/>
                  <w:caps w:val="0"/>
                  <w:color w:val="000000"/>
                  <w:spacing w:val="0"/>
                  <w:u w:val="none"/>
                  <w:vertAlign w:val="baseline"/>
                  <w:lang w:val="en-US" w:eastAsia="zh-CN"/>
                </w:rPr>
                <w:t>影响</w:t>
              </w:r>
            </w:ins>
            <w:ins w:id="58" w:author="野草" w:date="2024-11-07T14:44:31Z">
              <w:r>
                <w:rPr>
                  <w:rFonts w:hint="eastAsia" w:ascii="Georgia" w:hAnsi="Georgia" w:eastAsia="SimSun" w:cs="Georgia"/>
                  <w:b w:val="0"/>
                  <w:i w:val="0"/>
                  <w:iCs w:val="0"/>
                  <w:caps w:val="0"/>
                  <w:color w:val="000000"/>
                  <w:spacing w:val="0"/>
                  <w:u w:val="none"/>
                  <w:vertAlign w:val="baseline"/>
                  <w:lang w:val="en-US" w:eastAsia="zh-CN"/>
                </w:rPr>
                <w:t>。</w:t>
              </w:r>
            </w:ins>
            <w:ins w:id="59" w:author="野草" w:date="2024-11-07T14:44:34Z">
              <w:r>
                <w:rPr>
                  <w:rFonts w:hint="eastAsia" w:ascii="Georgia" w:hAnsi="Georgia" w:eastAsia="SimSun" w:cs="Georgia"/>
                  <w:b w:val="0"/>
                  <w:i w:val="0"/>
                  <w:iCs w:val="0"/>
                  <w:caps w:val="0"/>
                  <w:color w:val="000000"/>
                  <w:spacing w:val="0"/>
                  <w:u w:val="none"/>
                  <w:vertAlign w:val="baseline"/>
                  <w:lang w:val="en-US" w:eastAsia="zh-CN"/>
                </w:rPr>
                <w:t>其中，</w:t>
              </w:r>
            </w:ins>
            <w:del w:id="60" w:author="野草" w:date="2024-11-07T14:44:32Z">
              <w:r>
                <w:rPr>
                  <w:rFonts w:hint="eastAsia" w:ascii="Georgia" w:hAnsi="Georgia" w:eastAsia="SimSun" w:cs="Georgia"/>
                  <w:b w:val="0"/>
                  <w:i w:val="0"/>
                  <w:iCs w:val="0"/>
                  <w:caps w:val="0"/>
                  <w:color w:val="000000"/>
                  <w:spacing w:val="0"/>
                  <w:u w:val="none"/>
                  <w:vertAlign w:val="baseline"/>
                  <w:lang w:val="en-US" w:eastAsia="zh-CN"/>
                </w:rPr>
                <w:delText>，</w:delText>
              </w:r>
            </w:del>
            <w:r>
              <w:rPr>
                <w:rFonts w:hint="eastAsia" w:ascii="Georgia" w:hAnsi="Georgia" w:eastAsia="SimSun" w:cs="Georgia"/>
                <w:b w:val="0"/>
                <w:i w:val="0"/>
                <w:iCs w:val="0"/>
                <w:caps w:val="0"/>
                <w:color w:val="000000"/>
                <w:spacing w:val="0"/>
                <w:u w:val="none"/>
                <w:vertAlign w:val="baseline"/>
                <w:lang w:val="en-US" w:eastAsia="zh-CN"/>
              </w:rPr>
              <w:t>绿地</w:t>
            </w:r>
            <w:del w:id="61" w:author="野草" w:date="2024-11-07T14:44:47Z">
              <w:r>
                <w:rPr>
                  <w:rFonts w:hint="eastAsia" w:ascii="Georgia" w:hAnsi="Georgia" w:eastAsia="SimSun" w:cs="Georgia"/>
                  <w:b w:val="0"/>
                  <w:i w:val="0"/>
                  <w:iCs w:val="0"/>
                  <w:caps w:val="0"/>
                  <w:color w:val="000000"/>
                  <w:spacing w:val="0"/>
                  <w:u w:val="none"/>
                  <w:vertAlign w:val="baseline"/>
                  <w:lang w:val="en-US" w:eastAsia="zh-CN"/>
                </w:rPr>
                <w:delText>的</w:delText>
              </w:r>
            </w:del>
            <w:r>
              <w:rPr>
                <w:rFonts w:hint="eastAsia" w:ascii="Georgia" w:hAnsi="Georgia" w:eastAsia="SimSun" w:cs="Georgia"/>
                <w:b w:val="0"/>
                <w:i w:val="0"/>
                <w:iCs w:val="0"/>
                <w:caps w:val="0"/>
                <w:color w:val="000000"/>
                <w:spacing w:val="0"/>
                <w:u w:val="none"/>
                <w:vertAlign w:val="baseline"/>
                <w:lang w:val="en-US" w:eastAsia="zh-CN"/>
              </w:rPr>
              <w:t>面积</w:t>
            </w:r>
            <w:del w:id="62" w:author="野草" w:date="2024-11-07T14:44:52Z">
              <w:r>
                <w:rPr>
                  <w:rFonts w:hint="default" w:ascii="Georgia" w:hAnsi="Georgia" w:eastAsia="SimSun" w:cs="Georgia"/>
                  <w:b w:val="0"/>
                  <w:i w:val="0"/>
                  <w:iCs w:val="0"/>
                  <w:caps w:val="0"/>
                  <w:color w:val="000000"/>
                  <w:spacing w:val="0"/>
                  <w:u w:val="none"/>
                  <w:vertAlign w:val="baseline"/>
                  <w:lang w:val="en-US" w:eastAsia="zh-CN"/>
                </w:rPr>
                <w:delText>和布局等特征是影响地表热通量和温度调节的重要因素</w:delText>
              </w:r>
            </w:del>
            <w:ins w:id="63" w:author="野草" w:date="2024-11-07T14:44:53Z">
              <w:r>
                <w:rPr>
                  <w:rFonts w:hint="eastAsia" w:ascii="Georgia" w:hAnsi="Georgia" w:eastAsia="SimSun" w:cs="Georgia"/>
                  <w:b w:val="0"/>
                  <w:i w:val="0"/>
                  <w:iCs w:val="0"/>
                  <w:caps w:val="0"/>
                  <w:color w:val="000000"/>
                  <w:spacing w:val="0"/>
                  <w:u w:val="none"/>
                  <w:vertAlign w:val="baseline"/>
                  <w:lang w:val="en-US" w:eastAsia="zh-CN"/>
                </w:rPr>
                <w:t>景观</w:t>
              </w:r>
            </w:ins>
            <w:ins w:id="64" w:author="野草" w:date="2024-11-07T14:44:55Z">
              <w:r>
                <w:rPr>
                  <w:rFonts w:hint="eastAsia" w:ascii="Georgia" w:hAnsi="Georgia" w:eastAsia="SimSun" w:cs="Georgia"/>
                  <w:b w:val="0"/>
                  <w:i w:val="0"/>
                  <w:iCs w:val="0"/>
                  <w:caps w:val="0"/>
                  <w:color w:val="000000"/>
                  <w:spacing w:val="0"/>
                  <w:u w:val="none"/>
                  <w:vertAlign w:val="baseline"/>
                  <w:lang w:val="en-US" w:eastAsia="zh-CN"/>
                </w:rPr>
                <w:t>格局</w:t>
              </w:r>
            </w:ins>
            <w:ins w:id="65" w:author="野草" w:date="2024-11-07T14:45:00Z">
              <w:r>
                <w:rPr>
                  <w:rFonts w:hint="eastAsia" w:ascii="Georgia" w:hAnsi="Georgia" w:eastAsia="SimSun" w:cs="Georgia"/>
                  <w:b w:val="0"/>
                  <w:i w:val="0"/>
                  <w:iCs w:val="0"/>
                  <w:caps w:val="0"/>
                  <w:color w:val="000000"/>
                  <w:spacing w:val="0"/>
                  <w:u w:val="none"/>
                  <w:vertAlign w:val="baseline"/>
                  <w:lang w:val="en-US" w:eastAsia="zh-CN"/>
                </w:rPr>
                <w:t>受到了</w:t>
              </w:r>
            </w:ins>
            <w:ins w:id="66" w:author="野草" w:date="2024-11-07T14:45:05Z">
              <w:r>
                <w:rPr>
                  <w:rFonts w:hint="eastAsia" w:ascii="Georgia" w:hAnsi="Georgia" w:eastAsia="SimSun" w:cs="Georgia"/>
                  <w:b w:val="0"/>
                  <w:i w:val="0"/>
                  <w:iCs w:val="0"/>
                  <w:caps w:val="0"/>
                  <w:color w:val="000000"/>
                  <w:spacing w:val="0"/>
                  <w:u w:val="none"/>
                  <w:vertAlign w:val="baseline"/>
                  <w:lang w:val="en-US" w:eastAsia="zh-CN"/>
                </w:rPr>
                <w:t>较为</w:t>
              </w:r>
            </w:ins>
            <w:ins w:id="67" w:author="野草" w:date="2024-11-07T14:45:06Z">
              <w:r>
                <w:rPr>
                  <w:rFonts w:hint="eastAsia" w:ascii="Georgia" w:hAnsi="Georgia" w:eastAsia="SimSun" w:cs="Georgia"/>
                  <w:b w:val="0"/>
                  <w:i w:val="0"/>
                  <w:iCs w:val="0"/>
                  <w:caps w:val="0"/>
                  <w:color w:val="000000"/>
                  <w:spacing w:val="0"/>
                  <w:u w:val="none"/>
                  <w:vertAlign w:val="baseline"/>
                  <w:lang w:val="en-US" w:eastAsia="zh-CN"/>
                </w:rPr>
                <w:t>广泛的</w:t>
              </w:r>
            </w:ins>
            <w:ins w:id="68" w:author="野草" w:date="2024-11-07T14:45:08Z">
              <w:r>
                <w:rPr>
                  <w:rFonts w:hint="eastAsia" w:ascii="Georgia" w:hAnsi="Georgia" w:eastAsia="SimSun" w:cs="Georgia"/>
                  <w:b w:val="0"/>
                  <w:i w:val="0"/>
                  <w:iCs w:val="0"/>
                  <w:caps w:val="0"/>
                  <w:color w:val="000000"/>
                  <w:spacing w:val="0"/>
                  <w:u w:val="none"/>
                  <w:vertAlign w:val="baseline"/>
                  <w:lang w:val="en-US" w:eastAsia="zh-CN"/>
                </w:rPr>
                <w:t>关注</w:t>
              </w:r>
            </w:ins>
            <w:r>
              <w:rPr>
                <w:rFonts w:hint="eastAsia" w:ascii="Georgia" w:hAnsi="Georgia" w:eastAsia="SimSun" w:cs="Georgia"/>
                <w:b w:val="0"/>
                <w:i w:val="0"/>
                <w:iCs w:val="0"/>
                <w:caps w:val="0"/>
                <w:color w:val="000000"/>
                <w:spacing w:val="0"/>
                <w:u w:val="none"/>
                <w:vertAlign w:val="baseline"/>
                <w:lang w:val="en-US" w:eastAsia="zh-CN"/>
              </w:rPr>
              <w:t>。例如，墨西哥的一项研究发现，绿地面积可解释其降温强度的多达30%的变异性（Gomez-Martinez等，2021）。</w:t>
            </w:r>
          </w:p>
          <w:p w14:paraId="5CB5AC61">
            <w:pPr>
              <w:numPr>
                <w:ilvl w:val="0"/>
                <w:numId w:val="3"/>
                <w:ins w:id="70" w:author="野草" w:date="2024-11-07T14:53:06Z"/>
              </w:numPr>
              <w:ind w:left="420" w:leftChars="0" w:hanging="420" w:firstLineChars="0"/>
              <w:rPr>
                <w:rFonts w:hint="eastAsia" w:ascii="Georgia" w:hAnsi="Georgia" w:eastAsia="SimSun" w:cs="Georgia"/>
                <w:b w:val="0"/>
                <w:i w:val="0"/>
                <w:iCs w:val="0"/>
                <w:caps w:val="0"/>
                <w:color w:val="000000"/>
                <w:spacing w:val="0"/>
                <w:u w:val="none"/>
                <w:vertAlign w:val="baseline"/>
                <w:lang w:val="en-US" w:eastAsia="zh-CN"/>
              </w:rPr>
              <w:pPrChange w:id="69" w:author="野草" w:date="2024-11-07T14:53:06Z">
                <w:pPr>
                  <w:numPr>
                    <w:ilvl w:val="0"/>
                    <w:numId w:val="3"/>
                  </w:numPr>
                  <w:ind w:left="420" w:leftChars="0" w:hanging="420" w:firstLineChars="0"/>
                </w:pPr>
              </w:pPrChange>
            </w:pPr>
            <w:r>
              <w:rPr>
                <w:rFonts w:hint="eastAsia" w:ascii="Georgia" w:hAnsi="Georgia" w:eastAsia="SimSun" w:cs="Georgia"/>
                <w:b w:val="0"/>
                <w:i w:val="0"/>
                <w:iCs w:val="0"/>
                <w:caps w:val="0"/>
                <w:color w:val="000000"/>
                <w:spacing w:val="0"/>
                <w:u w:val="none"/>
                <w:vertAlign w:val="baseline"/>
                <w:lang w:val="en-US" w:eastAsia="zh-CN"/>
              </w:rPr>
              <w:t>关于绿地配置的影响，</w:t>
            </w:r>
            <w:del w:id="71" w:author="野草" w:date="2024-11-07T14:46:04Z">
              <w:r>
                <w:rPr>
                  <w:rFonts w:hint="default" w:ascii="Georgia" w:hAnsi="Georgia" w:eastAsia="SimSun" w:cs="Georgia"/>
                  <w:b w:val="0"/>
                  <w:i w:val="0"/>
                  <w:iCs w:val="0"/>
                  <w:caps w:val="0"/>
                  <w:color w:val="000000"/>
                  <w:spacing w:val="0"/>
                  <w:highlight w:val="yellow"/>
                  <w:u w:val="none"/>
                  <w:vertAlign w:val="baseline"/>
                  <w:lang w:val="en-US" w:eastAsia="zh-CN"/>
                  <w:rPrChange w:id="72" w:author="野草" w:date="2024-11-07T14:46:55Z">
                    <w:rPr>
                      <w:rFonts w:hint="default" w:ascii="Georgia" w:hAnsi="Georgia" w:eastAsia="SimSun" w:cs="Georgia"/>
                      <w:b w:val="0"/>
                      <w:i w:val="0"/>
                      <w:iCs w:val="0"/>
                      <w:caps w:val="0"/>
                      <w:color w:val="000000"/>
                      <w:spacing w:val="0"/>
                      <w:u w:val="none"/>
                      <w:vertAlign w:val="baseline"/>
                      <w:lang w:val="en-US" w:eastAsia="zh-CN"/>
                    </w:rPr>
                  </w:rPrChange>
                </w:rPr>
                <w:delText>研究表明</w:delText>
              </w:r>
            </w:del>
            <w:ins w:id="74" w:author="野草" w:date="2024-11-07T14:46:04Z">
              <w:r>
                <w:rPr>
                  <w:rFonts w:hint="eastAsia" w:ascii="Georgia" w:hAnsi="Georgia" w:eastAsia="SimSun" w:cs="Georgia"/>
                  <w:b w:val="0"/>
                  <w:i w:val="0"/>
                  <w:iCs w:val="0"/>
                  <w:caps w:val="0"/>
                  <w:color w:val="000000"/>
                  <w:spacing w:val="0"/>
                  <w:highlight w:val="yellow"/>
                  <w:u w:val="none"/>
                  <w:vertAlign w:val="baseline"/>
                  <w:lang w:val="en-US" w:eastAsia="zh-CN"/>
                  <w:rPrChange w:id="75" w:author="野草" w:date="2024-11-07T14:46:55Z">
                    <w:rPr>
                      <w:rFonts w:hint="eastAsia" w:ascii="Georgia" w:hAnsi="Georgia" w:eastAsia="SimSun" w:cs="Georgia"/>
                      <w:b w:val="0"/>
                      <w:i w:val="0"/>
                      <w:iCs w:val="0"/>
                      <w:caps w:val="0"/>
                      <w:color w:val="000000"/>
                      <w:spacing w:val="0"/>
                      <w:u w:val="none"/>
                      <w:vertAlign w:val="baseline"/>
                      <w:lang w:val="en-US" w:eastAsia="zh-CN"/>
                    </w:rPr>
                  </w:rPrChange>
                </w:rPr>
                <w:t>普遍</w:t>
              </w:r>
            </w:ins>
            <w:ins w:id="77" w:author="野草" w:date="2024-11-07T14:46:07Z">
              <w:r>
                <w:rPr>
                  <w:rFonts w:hint="eastAsia" w:ascii="Georgia" w:hAnsi="Georgia" w:eastAsia="SimSun" w:cs="Georgia"/>
                  <w:b w:val="0"/>
                  <w:i w:val="0"/>
                  <w:iCs w:val="0"/>
                  <w:caps w:val="0"/>
                  <w:color w:val="000000"/>
                  <w:spacing w:val="0"/>
                  <w:highlight w:val="yellow"/>
                  <w:u w:val="none"/>
                  <w:vertAlign w:val="baseline"/>
                  <w:lang w:val="en-US" w:eastAsia="zh-CN"/>
                  <w:rPrChange w:id="78" w:author="野草" w:date="2024-11-07T14:46:55Z">
                    <w:rPr>
                      <w:rFonts w:hint="eastAsia" w:ascii="Georgia" w:hAnsi="Georgia" w:eastAsia="SimSun" w:cs="Georgia"/>
                      <w:b w:val="0"/>
                      <w:i w:val="0"/>
                      <w:iCs w:val="0"/>
                      <w:caps w:val="0"/>
                      <w:color w:val="000000"/>
                      <w:spacing w:val="0"/>
                      <w:u w:val="none"/>
                      <w:vertAlign w:val="baseline"/>
                      <w:lang w:val="en-US" w:eastAsia="zh-CN"/>
                    </w:rPr>
                  </w:rPrChange>
                </w:rPr>
                <w:t>表明</w:t>
              </w:r>
            </w:ins>
            <w:del w:id="80" w:author="野草" w:date="2024-11-07T14:46:51Z">
              <w:r>
                <w:rPr>
                  <w:rFonts w:hint="eastAsia" w:ascii="Georgia" w:hAnsi="Georgia" w:eastAsia="SimSun" w:cs="Georgia"/>
                  <w:b w:val="0"/>
                  <w:i w:val="0"/>
                  <w:iCs w:val="0"/>
                  <w:caps w:val="0"/>
                  <w:color w:val="000000"/>
                  <w:spacing w:val="0"/>
                  <w:highlight w:val="yellow"/>
                  <w:u w:val="none"/>
                  <w:vertAlign w:val="baseline"/>
                  <w:lang w:val="en-US" w:eastAsia="zh-CN"/>
                  <w:rPrChange w:id="81" w:author="野草" w:date="2024-11-07T14:46:55Z">
                    <w:rPr>
                      <w:rFonts w:hint="eastAsia" w:ascii="Georgia" w:hAnsi="Georgia" w:eastAsia="SimSun" w:cs="Georgia"/>
                      <w:b w:val="0"/>
                      <w:i w:val="0"/>
                      <w:iCs w:val="0"/>
                      <w:caps w:val="0"/>
                      <w:color w:val="000000"/>
                      <w:spacing w:val="0"/>
                      <w:u w:val="none"/>
                      <w:vertAlign w:val="baseline"/>
                      <w:lang w:val="en-US" w:eastAsia="zh-CN"/>
                    </w:rPr>
                  </w:rPrChange>
                </w:rPr>
                <w:delText>，</w:delText>
              </w:r>
            </w:del>
            <w:r>
              <w:rPr>
                <w:rFonts w:hint="eastAsia" w:ascii="Georgia" w:hAnsi="Georgia" w:eastAsia="SimSun" w:cs="Georgia"/>
                <w:b w:val="0"/>
                <w:i w:val="0"/>
                <w:iCs w:val="0"/>
                <w:caps w:val="0"/>
                <w:color w:val="000000"/>
                <w:spacing w:val="0"/>
                <w:highlight w:val="yellow"/>
                <w:u w:val="none"/>
                <w:vertAlign w:val="baseline"/>
                <w:lang w:val="en-US" w:eastAsia="zh-CN"/>
                <w:rPrChange w:id="83" w:author="野草" w:date="2024-11-07T14:46:55Z">
                  <w:rPr>
                    <w:rFonts w:hint="eastAsia" w:ascii="Georgia" w:hAnsi="Georgia" w:eastAsia="SimSun" w:cs="Georgia"/>
                    <w:b w:val="0"/>
                    <w:i w:val="0"/>
                    <w:iCs w:val="0"/>
                    <w:caps w:val="0"/>
                    <w:color w:val="000000"/>
                    <w:spacing w:val="0"/>
                    <w:u w:val="none"/>
                    <w:vertAlign w:val="baseline"/>
                    <w:lang w:val="en-US" w:eastAsia="zh-CN"/>
                  </w:rPr>
                </w:rPrChange>
              </w:rPr>
              <w:t>城市热岛（UHI）强度与绿地斑块密度和形状指数呈负相关，而与边缘密度呈正相关。</w:t>
            </w:r>
          </w:p>
          <w:p w14:paraId="134231D2">
            <w:pPr>
              <w:numPr>
                <w:ilvl w:val="0"/>
                <w:numId w:val="3"/>
              </w:numPr>
              <w:ind w:left="420" w:leftChars="0" w:hanging="420" w:firstLineChars="0"/>
              <w:rPr>
                <w:ins w:id="84" w:author="野草" w:date="2024-11-07T15:06:44Z"/>
                <w:rFonts w:hint="eastAsia" w:ascii="Georgia" w:hAnsi="Georgia" w:eastAsia="SimSun" w:cs="Georgia"/>
                <w:b w:val="0"/>
                <w:i w:val="0"/>
                <w:iCs w:val="0"/>
                <w:caps w:val="0"/>
                <w:color w:val="000000"/>
                <w:spacing w:val="0"/>
                <w:u w:val="none"/>
                <w:vertAlign w:val="baseline"/>
                <w:lang w:val="en-US" w:eastAsia="zh-CN"/>
              </w:rPr>
            </w:pPr>
            <w:r>
              <w:rPr>
                <w:rFonts w:hint="eastAsia" w:ascii="Georgia" w:hAnsi="Georgia" w:eastAsia="SimSun" w:cs="Georgia"/>
                <w:b w:val="0"/>
                <w:i w:val="0"/>
                <w:iCs w:val="0"/>
                <w:caps w:val="0"/>
                <w:color w:val="000000"/>
                <w:spacing w:val="0"/>
                <w:u w:val="none"/>
                <w:vertAlign w:val="baseline"/>
                <w:lang w:val="en-US" w:eastAsia="zh-CN"/>
              </w:rPr>
              <w:t>除了绿地本身的特征外，周围的城市特征（如</w:t>
            </w:r>
            <w:del w:id="85" w:author="野草" w:date="2024-11-07T14:47:30Z">
              <w:r>
                <w:rPr>
                  <w:rFonts w:hint="default" w:ascii="Georgia" w:hAnsi="Georgia" w:eastAsia="SimSun" w:cs="Georgia"/>
                  <w:b w:val="0"/>
                  <w:i w:val="0"/>
                  <w:iCs w:val="0"/>
                  <w:caps w:val="0"/>
                  <w:color w:val="000000"/>
                  <w:spacing w:val="0"/>
                  <w:u w:val="none"/>
                  <w:vertAlign w:val="baseline"/>
                  <w:lang w:val="en-US" w:eastAsia="zh-CN"/>
                </w:rPr>
                <w:delText>建筑密度和不透水表面的比例</w:delText>
              </w:r>
            </w:del>
            <w:ins w:id="86" w:author="野草" w:date="2024-11-07T14:47:35Z">
              <w:r>
                <w:rPr>
                  <w:rFonts w:hint="eastAsia" w:ascii="Georgia" w:hAnsi="Georgia" w:eastAsia="SimSun" w:cs="Georgia"/>
                  <w:b w:val="0"/>
                  <w:i w:val="0"/>
                  <w:iCs w:val="0"/>
                  <w:caps w:val="0"/>
                  <w:color w:val="000000"/>
                  <w:spacing w:val="0"/>
                  <w:u w:val="none"/>
                  <w:vertAlign w:val="baseline"/>
                  <w:lang w:val="en-US" w:eastAsia="zh-CN"/>
                </w:rPr>
                <w:t>土地</w:t>
              </w:r>
            </w:ins>
            <w:ins w:id="87" w:author="野草" w:date="2024-11-07T14:47:36Z">
              <w:r>
                <w:rPr>
                  <w:rFonts w:hint="eastAsia" w:ascii="Georgia" w:hAnsi="Georgia" w:eastAsia="SimSun" w:cs="Georgia"/>
                  <w:b w:val="0"/>
                  <w:i w:val="0"/>
                  <w:iCs w:val="0"/>
                  <w:caps w:val="0"/>
                  <w:color w:val="000000"/>
                  <w:spacing w:val="0"/>
                  <w:u w:val="none"/>
                  <w:vertAlign w:val="baseline"/>
                  <w:lang w:val="en-US" w:eastAsia="zh-CN"/>
                </w:rPr>
                <w:t>覆盖</w:t>
              </w:r>
            </w:ins>
            <w:ins w:id="88" w:author="野草" w:date="2024-11-07T14:47:37Z">
              <w:r>
                <w:rPr>
                  <w:rFonts w:hint="eastAsia" w:ascii="Georgia" w:hAnsi="Georgia" w:eastAsia="SimSun" w:cs="Georgia"/>
                  <w:b w:val="0"/>
                  <w:i w:val="0"/>
                  <w:iCs w:val="0"/>
                  <w:caps w:val="0"/>
                  <w:color w:val="000000"/>
                  <w:spacing w:val="0"/>
                  <w:u w:val="none"/>
                  <w:vertAlign w:val="baseline"/>
                  <w:lang w:val="en-US" w:eastAsia="zh-CN"/>
                </w:rPr>
                <w:t>格局</w:t>
              </w:r>
            </w:ins>
            <w:ins w:id="89" w:author="野草" w:date="2024-11-07T14:47:38Z">
              <w:r>
                <w:rPr>
                  <w:rFonts w:hint="eastAsia" w:ascii="Georgia" w:hAnsi="Georgia" w:eastAsia="SimSun" w:cs="Georgia"/>
                  <w:b w:val="0"/>
                  <w:i w:val="0"/>
                  <w:iCs w:val="0"/>
                  <w:caps w:val="0"/>
                  <w:color w:val="000000"/>
                  <w:spacing w:val="0"/>
                  <w:u w:val="none"/>
                  <w:vertAlign w:val="baseline"/>
                  <w:lang w:val="en-US" w:eastAsia="zh-CN"/>
                </w:rPr>
                <w:t>、</w:t>
              </w:r>
            </w:ins>
            <w:ins w:id="90" w:author="野草" w:date="2024-11-07T14:47:42Z">
              <w:r>
                <w:rPr>
                  <w:rFonts w:hint="eastAsia" w:ascii="Georgia" w:hAnsi="Georgia" w:eastAsia="SimSun" w:cs="Georgia"/>
                  <w:b w:val="0"/>
                  <w:i w:val="0"/>
                  <w:iCs w:val="0"/>
                  <w:caps w:val="0"/>
                  <w:color w:val="000000"/>
                  <w:spacing w:val="0"/>
                  <w:u w:val="none"/>
                  <w:vertAlign w:val="baseline"/>
                  <w:lang w:val="en-US" w:eastAsia="zh-CN"/>
                </w:rPr>
                <w:t>三维</w:t>
              </w:r>
            </w:ins>
            <w:ins w:id="91" w:author="野草" w:date="2024-11-07T14:47:44Z">
              <w:r>
                <w:rPr>
                  <w:rFonts w:hint="eastAsia" w:ascii="Georgia" w:hAnsi="Georgia" w:eastAsia="SimSun" w:cs="Georgia"/>
                  <w:b w:val="0"/>
                  <w:i w:val="0"/>
                  <w:iCs w:val="0"/>
                  <w:caps w:val="0"/>
                  <w:color w:val="000000"/>
                  <w:spacing w:val="0"/>
                  <w:u w:val="none"/>
                  <w:vertAlign w:val="baseline"/>
                  <w:lang w:val="en-US" w:eastAsia="zh-CN"/>
                </w:rPr>
                <w:t>形态</w:t>
              </w:r>
            </w:ins>
            <w:ins w:id="92" w:author="野草" w:date="2024-11-07T14:47:45Z">
              <w:r>
                <w:rPr>
                  <w:rFonts w:hint="eastAsia" w:ascii="Georgia" w:hAnsi="Georgia" w:eastAsia="SimSun" w:cs="Georgia"/>
                  <w:b w:val="0"/>
                  <w:i w:val="0"/>
                  <w:iCs w:val="0"/>
                  <w:caps w:val="0"/>
                  <w:color w:val="000000"/>
                  <w:spacing w:val="0"/>
                  <w:u w:val="none"/>
                  <w:vertAlign w:val="baseline"/>
                  <w:lang w:val="en-US" w:eastAsia="zh-CN"/>
                </w:rPr>
                <w:t>特征</w:t>
              </w:r>
            </w:ins>
            <w:ins w:id="93" w:author="野草" w:date="2024-11-07T14:47:47Z">
              <w:r>
                <w:rPr>
                  <w:rFonts w:hint="eastAsia" w:ascii="Georgia" w:hAnsi="Georgia" w:eastAsia="SimSun" w:cs="Georgia"/>
                  <w:b w:val="0"/>
                  <w:i w:val="0"/>
                  <w:iCs w:val="0"/>
                  <w:caps w:val="0"/>
                  <w:color w:val="000000"/>
                  <w:spacing w:val="0"/>
                  <w:u w:val="none"/>
                  <w:vertAlign w:val="baseline"/>
                  <w:lang w:val="en-US" w:eastAsia="zh-CN"/>
                </w:rPr>
                <w:t>等</w:t>
              </w:r>
            </w:ins>
            <w:r>
              <w:rPr>
                <w:rFonts w:hint="eastAsia" w:ascii="Georgia" w:hAnsi="Georgia" w:eastAsia="SimSun" w:cs="Georgia"/>
                <w:b w:val="0"/>
                <w:i w:val="0"/>
                <w:iCs w:val="0"/>
                <w:caps w:val="0"/>
                <w:color w:val="000000"/>
                <w:spacing w:val="0"/>
                <w:u w:val="none"/>
                <w:vertAlign w:val="baseline"/>
                <w:lang w:val="en-US" w:eastAsia="zh-CN"/>
              </w:rPr>
              <w:t>）也在决定其降温效果的强度和范围方面发挥重要作用（Qiu等，2020；Liao等，2023）。</w:t>
            </w:r>
          </w:p>
          <w:p w14:paraId="73147443">
            <w:pPr>
              <w:numPr>
                <w:ilvl w:val="0"/>
                <w:numId w:val="3"/>
              </w:numPr>
              <w:ind w:left="420" w:leftChars="0" w:hanging="420" w:firstLineChars="0"/>
              <w:rPr>
                <w:ins w:id="94" w:author="野草" w:date="2024-11-07T15:08:49Z"/>
                <w:rFonts w:hint="eastAsia" w:ascii="Georgia" w:hAnsi="Georgia" w:eastAsia="SimSun" w:cs="Georgia"/>
                <w:b w:val="0"/>
                <w:i w:val="0"/>
                <w:iCs w:val="0"/>
                <w:caps w:val="0"/>
                <w:color w:val="000000"/>
                <w:spacing w:val="0"/>
                <w:u w:val="none"/>
                <w:vertAlign w:val="baseline"/>
                <w:lang w:val="en-US" w:eastAsia="zh-CN"/>
              </w:rPr>
            </w:pPr>
            <w:ins w:id="95" w:author="野草" w:date="2024-11-07T15:06:45Z">
              <w:r>
                <w:rPr>
                  <w:rFonts w:hint="eastAsia" w:ascii="Georgia" w:hAnsi="Georgia" w:eastAsia="SimSun" w:cs="Georgia"/>
                  <w:b w:val="0"/>
                  <w:i w:val="0"/>
                  <w:iCs w:val="0"/>
                  <w:caps w:val="0"/>
                  <w:color w:val="000000"/>
                  <w:spacing w:val="0"/>
                  <w:u w:val="none"/>
                  <w:vertAlign w:val="baseline"/>
                  <w:lang w:val="en-US" w:eastAsia="zh-CN"/>
                </w:rPr>
                <w:t>目前，</w:t>
              </w:r>
            </w:ins>
            <w:ins w:id="96" w:author="野草" w:date="2024-11-07T15:06:50Z">
              <w:r>
                <w:rPr>
                  <w:rFonts w:hint="eastAsia" w:ascii="Georgia" w:hAnsi="Georgia" w:eastAsia="SimSun" w:cs="Georgia"/>
                  <w:b w:val="0"/>
                  <w:i w:val="0"/>
                  <w:iCs w:val="0"/>
                  <w:caps w:val="0"/>
                  <w:color w:val="000000"/>
                  <w:spacing w:val="0"/>
                  <w:u w:val="none"/>
                  <w:vertAlign w:val="baseline"/>
                  <w:lang w:val="en-US" w:eastAsia="zh-CN"/>
                </w:rPr>
                <w:t>相对于</w:t>
              </w:r>
            </w:ins>
            <w:ins w:id="97" w:author="野草" w:date="2024-11-07T15:06:53Z">
              <w:r>
                <w:rPr>
                  <w:rFonts w:hint="eastAsia" w:ascii="Georgia" w:hAnsi="Georgia" w:eastAsia="SimSun" w:cs="Georgia"/>
                  <w:b w:val="0"/>
                  <w:i w:val="0"/>
                  <w:iCs w:val="0"/>
                  <w:caps w:val="0"/>
                  <w:color w:val="000000"/>
                  <w:spacing w:val="0"/>
                  <w:u w:val="none"/>
                  <w:vertAlign w:val="baseline"/>
                  <w:lang w:val="en-US" w:eastAsia="zh-CN"/>
                </w:rPr>
                <w:t>2</w:t>
              </w:r>
            </w:ins>
            <w:ins w:id="98" w:author="野草" w:date="2024-11-07T15:06:54Z">
              <w:r>
                <w:rPr>
                  <w:rFonts w:hint="eastAsia" w:ascii="Georgia" w:hAnsi="Georgia" w:eastAsia="SimSun" w:cs="Georgia"/>
                  <w:b w:val="0"/>
                  <w:i w:val="0"/>
                  <w:iCs w:val="0"/>
                  <w:caps w:val="0"/>
                  <w:color w:val="000000"/>
                  <w:spacing w:val="0"/>
                  <w:u w:val="none"/>
                  <w:vertAlign w:val="baseline"/>
                  <w:lang w:val="en-US" w:eastAsia="zh-CN"/>
                </w:rPr>
                <w:t>D</w:t>
              </w:r>
            </w:ins>
            <w:ins w:id="99" w:author="野草" w:date="2024-11-07T15:06:56Z">
              <w:r>
                <w:rPr>
                  <w:rFonts w:hint="eastAsia" w:ascii="Georgia" w:hAnsi="Georgia" w:eastAsia="SimSun" w:cs="Georgia"/>
                  <w:b w:val="0"/>
                  <w:i w:val="0"/>
                  <w:iCs w:val="0"/>
                  <w:caps w:val="0"/>
                  <w:color w:val="000000"/>
                  <w:spacing w:val="0"/>
                  <w:u w:val="none"/>
                  <w:vertAlign w:val="baseline"/>
                  <w:lang w:val="en-US" w:eastAsia="zh-CN"/>
                </w:rPr>
                <w:t>因素的</w:t>
              </w:r>
            </w:ins>
            <w:ins w:id="100" w:author="野草" w:date="2024-11-07T15:06:57Z">
              <w:r>
                <w:rPr>
                  <w:rFonts w:hint="eastAsia" w:ascii="Georgia" w:hAnsi="Georgia" w:eastAsia="SimSun" w:cs="Georgia"/>
                  <w:b w:val="0"/>
                  <w:i w:val="0"/>
                  <w:iCs w:val="0"/>
                  <w:caps w:val="0"/>
                  <w:color w:val="000000"/>
                  <w:spacing w:val="0"/>
                  <w:u w:val="none"/>
                  <w:vertAlign w:val="baseline"/>
                  <w:lang w:val="en-US" w:eastAsia="zh-CN"/>
                </w:rPr>
                <w:t>影响，3</w:t>
              </w:r>
            </w:ins>
            <w:ins w:id="101" w:author="野草" w:date="2024-11-07T15:06:58Z">
              <w:r>
                <w:rPr>
                  <w:rFonts w:hint="eastAsia" w:ascii="Georgia" w:hAnsi="Georgia" w:eastAsia="SimSun" w:cs="Georgia"/>
                  <w:b w:val="0"/>
                  <w:i w:val="0"/>
                  <w:iCs w:val="0"/>
                  <w:caps w:val="0"/>
                  <w:color w:val="000000"/>
                  <w:spacing w:val="0"/>
                  <w:u w:val="none"/>
                  <w:vertAlign w:val="baseline"/>
                  <w:lang w:val="en-US" w:eastAsia="zh-CN"/>
                </w:rPr>
                <w:t>D</w:t>
              </w:r>
            </w:ins>
            <w:ins w:id="102" w:author="野草" w:date="2024-11-07T15:06:59Z">
              <w:r>
                <w:rPr>
                  <w:rFonts w:hint="eastAsia" w:ascii="Georgia" w:hAnsi="Georgia" w:eastAsia="SimSun" w:cs="Georgia"/>
                  <w:b w:val="0"/>
                  <w:i w:val="0"/>
                  <w:iCs w:val="0"/>
                  <w:caps w:val="0"/>
                  <w:color w:val="000000"/>
                  <w:spacing w:val="0"/>
                  <w:u w:val="none"/>
                  <w:vertAlign w:val="baseline"/>
                  <w:lang w:val="en-US" w:eastAsia="zh-CN"/>
                </w:rPr>
                <w:t>因素的</w:t>
              </w:r>
            </w:ins>
            <w:ins w:id="103" w:author="野草" w:date="2024-11-07T15:07:00Z">
              <w:r>
                <w:rPr>
                  <w:rFonts w:hint="eastAsia" w:ascii="Georgia" w:hAnsi="Georgia" w:eastAsia="SimSun" w:cs="Georgia"/>
                  <w:b w:val="0"/>
                  <w:i w:val="0"/>
                  <w:iCs w:val="0"/>
                  <w:caps w:val="0"/>
                  <w:color w:val="000000"/>
                  <w:spacing w:val="0"/>
                  <w:u w:val="none"/>
                  <w:vertAlign w:val="baseline"/>
                  <w:lang w:val="en-US" w:eastAsia="zh-CN"/>
                </w:rPr>
                <w:t>考虑</w:t>
              </w:r>
            </w:ins>
            <w:ins w:id="104" w:author="野草" w:date="2024-11-07T15:07:01Z">
              <w:r>
                <w:rPr>
                  <w:rFonts w:hint="eastAsia" w:ascii="Georgia" w:hAnsi="Georgia" w:eastAsia="SimSun" w:cs="Georgia"/>
                  <w:b w:val="0"/>
                  <w:i w:val="0"/>
                  <w:iCs w:val="0"/>
                  <w:caps w:val="0"/>
                  <w:color w:val="000000"/>
                  <w:spacing w:val="0"/>
                  <w:u w:val="none"/>
                  <w:vertAlign w:val="baseline"/>
                  <w:lang w:val="en-US" w:eastAsia="zh-CN"/>
                </w:rPr>
                <w:t>相对</w:t>
              </w:r>
            </w:ins>
            <w:ins w:id="105" w:author="野草" w:date="2024-11-07T15:07:02Z">
              <w:r>
                <w:rPr>
                  <w:rFonts w:hint="eastAsia" w:ascii="Georgia" w:hAnsi="Georgia" w:eastAsia="SimSun" w:cs="Georgia"/>
                  <w:b w:val="0"/>
                  <w:i w:val="0"/>
                  <w:iCs w:val="0"/>
                  <w:caps w:val="0"/>
                  <w:color w:val="000000"/>
                  <w:spacing w:val="0"/>
                  <w:u w:val="none"/>
                  <w:vertAlign w:val="baseline"/>
                  <w:lang w:val="en-US" w:eastAsia="zh-CN"/>
                </w:rPr>
                <w:t>较少</w:t>
              </w:r>
            </w:ins>
            <w:ins w:id="106" w:author="野草" w:date="2024-11-07T15:07:04Z">
              <w:r>
                <w:rPr>
                  <w:rFonts w:hint="eastAsia" w:ascii="Georgia" w:hAnsi="Georgia" w:eastAsia="SimSun" w:cs="Georgia"/>
                  <w:b w:val="0"/>
                  <w:i w:val="0"/>
                  <w:iCs w:val="0"/>
                  <w:caps w:val="0"/>
                  <w:color w:val="000000"/>
                  <w:spacing w:val="0"/>
                  <w:u w:val="none"/>
                  <w:vertAlign w:val="baseline"/>
                  <w:lang w:val="en-US" w:eastAsia="zh-CN"/>
                </w:rPr>
                <w:t>。</w:t>
              </w:r>
            </w:ins>
            <w:ins w:id="107" w:author="野草" w:date="2024-11-07T15:07:06Z">
              <w:r>
                <w:rPr>
                  <w:rFonts w:hint="eastAsia" w:ascii="Georgia" w:hAnsi="Georgia" w:eastAsia="SimSun" w:cs="Georgia"/>
                  <w:b w:val="0"/>
                  <w:i w:val="0"/>
                  <w:iCs w:val="0"/>
                  <w:caps w:val="0"/>
                  <w:color w:val="000000"/>
                  <w:spacing w:val="0"/>
                  <w:u w:val="none"/>
                  <w:vertAlign w:val="baseline"/>
                  <w:lang w:val="en-US" w:eastAsia="zh-CN"/>
                </w:rPr>
                <w:t>然而，</w:t>
              </w:r>
            </w:ins>
            <w:ins w:id="108" w:author="野草" w:date="2024-11-07T15:07:21Z">
              <w:r>
                <w:rPr>
                  <w:rFonts w:hint="eastAsia" w:ascii="Georgia" w:hAnsi="Georgia" w:eastAsia="SimSun" w:cs="Georgia"/>
                  <w:b w:val="0"/>
                  <w:i w:val="0"/>
                  <w:iCs w:val="0"/>
                  <w:caps w:val="0"/>
                  <w:color w:val="000000"/>
                  <w:spacing w:val="0"/>
                  <w:u w:val="none"/>
                  <w:vertAlign w:val="baseline"/>
                  <w:lang w:val="en-US" w:eastAsia="zh-CN"/>
                </w:rPr>
                <w:t>一</w:t>
              </w:r>
            </w:ins>
            <w:ins w:id="109" w:author="野草" w:date="2024-11-07T15:07:18Z">
              <w:r>
                <w:rPr>
                  <w:rFonts w:hint="default"/>
                </w:rPr>
                <w:t>些研究表明3D几何构型可能对城市热环境产生更显着的</w:t>
              </w:r>
            </w:ins>
            <w:ins w:id="110" w:author="野草" w:date="2024-11-07T15:07:28Z">
              <w:r>
                <w:rPr>
                  <w:rFonts w:hint="eastAsia"/>
                  <w:lang w:val="en-US" w:eastAsia="zh-CN"/>
                </w:rPr>
                <w:t>作用。</w:t>
              </w:r>
            </w:ins>
            <w:ins w:id="111" w:author="野草" w:date="2024-11-07T15:08:03Z">
              <w:r>
                <w:rPr>
                  <w:rFonts w:hint="eastAsia"/>
                  <w:lang w:val="en-US" w:eastAsia="zh-CN"/>
                </w:rPr>
                <w:t>它</w:t>
              </w:r>
            </w:ins>
            <w:ins w:id="112" w:author="野草" w:date="2024-11-07T15:08:00Z">
              <w:r>
                <w:rPr>
                  <w:rFonts w:hint="default"/>
                </w:rPr>
                <w:t>可以阻挡和引导气流，影响地面辐射的接受和损失。</w:t>
              </w:r>
            </w:ins>
          </w:p>
          <w:p w14:paraId="498E76A0">
            <w:pPr>
              <w:numPr>
                <w:ilvl w:val="0"/>
                <w:numId w:val="3"/>
              </w:numPr>
              <w:ind w:left="420" w:leftChars="0" w:hanging="420" w:firstLineChars="0"/>
              <w:rPr>
                <w:ins w:id="113" w:author="野草" w:date="2024-11-07T15:07:18Z"/>
                <w:rFonts w:hint="eastAsia" w:ascii="Georgia" w:hAnsi="Georgia" w:eastAsia="SimSun" w:cs="Georgia"/>
                <w:b w:val="0"/>
                <w:i w:val="0"/>
                <w:iCs w:val="0"/>
                <w:caps w:val="0"/>
                <w:color w:val="000000"/>
                <w:spacing w:val="0"/>
                <w:u w:val="none"/>
                <w:vertAlign w:val="baseline"/>
                <w:lang w:val="en-US" w:eastAsia="zh-CN"/>
              </w:rPr>
            </w:pPr>
            <w:ins w:id="114" w:author="野草" w:date="2024-11-07T15:08:49Z">
              <w:r>
                <w:rPr>
                  <w:rFonts w:hint="eastAsia" w:eastAsia="SimSun"/>
                  <w:lang w:eastAsia="zh-CN"/>
                </w:rPr>
                <w:t>【</w:t>
              </w:r>
            </w:ins>
            <w:ins w:id="115" w:author="野草" w:date="2024-11-07T15:08:53Z">
              <w:r>
                <w:rPr>
                  <w:rFonts w:hint="eastAsia" w:eastAsia="SimSun"/>
                  <w:lang w:val="en-US" w:eastAsia="zh-CN"/>
                </w:rPr>
                <w:t>举例</w:t>
              </w:r>
            </w:ins>
            <w:ins w:id="116" w:author="野草" w:date="2024-11-07T15:08:49Z">
              <w:r>
                <w:rPr>
                  <w:rFonts w:hint="eastAsia" w:eastAsia="SimSun"/>
                  <w:lang w:eastAsia="zh-CN"/>
                </w:rPr>
                <w:t>】</w:t>
              </w:r>
            </w:ins>
          </w:p>
          <w:p w14:paraId="4E8156D5">
            <w:pPr>
              <w:numPr>
                <w:ilvl w:val="-1"/>
                <w:numId w:val="0"/>
              </w:numPr>
              <w:ind w:left="0" w:leftChars="0" w:firstLine="0" w:firstLineChars="0"/>
              <w:rPr>
                <w:ins w:id="118" w:author="野草" w:date="2024-11-07T14:59:58Z"/>
                <w:rFonts w:hint="eastAsia" w:ascii="Georgia" w:hAnsi="Georgia" w:eastAsia="SimSun" w:cs="Georgia"/>
                <w:b w:val="0"/>
                <w:i w:val="0"/>
                <w:iCs w:val="0"/>
                <w:caps w:val="0"/>
                <w:color w:val="000000"/>
                <w:spacing w:val="0"/>
                <w:u w:val="none"/>
                <w:vertAlign w:val="baseline"/>
                <w:lang w:val="en-US" w:eastAsia="zh-CN"/>
              </w:rPr>
              <w:pPrChange w:id="117" w:author="野草" w:date="2024-11-07T15:08:31Z">
                <w:pPr>
                  <w:numPr>
                    <w:ilvl w:val="0"/>
                    <w:numId w:val="3"/>
                  </w:numPr>
                  <w:ind w:left="420" w:leftChars="0" w:hanging="420" w:firstLineChars="0"/>
                </w:pPr>
              </w:pPrChange>
            </w:pPr>
          </w:p>
          <w:p w14:paraId="5F674632">
            <w:pPr>
              <w:numPr>
                <w:ilvl w:val="0"/>
                <w:numId w:val="3"/>
              </w:numPr>
              <w:ind w:left="420" w:leftChars="0" w:hanging="420" w:firstLineChars="0"/>
              <w:rPr>
                <w:del w:id="119" w:author="野草" w:date="2024-11-07T15:07:17Z"/>
                <w:rFonts w:hint="eastAsia" w:ascii="Georgia" w:hAnsi="Georgia" w:eastAsia="SimSun" w:cs="Georgia"/>
                <w:b w:val="0"/>
                <w:i w:val="0"/>
                <w:iCs w:val="0"/>
                <w:caps w:val="0"/>
                <w:color w:val="000000"/>
                <w:spacing w:val="0"/>
                <w:u w:val="none"/>
                <w:vertAlign w:val="baseline"/>
                <w:lang w:val="en-US" w:eastAsia="zh-CN"/>
              </w:rPr>
            </w:pPr>
            <w:del w:id="120" w:author="野草" w:date="2024-11-07T15:07:17Z">
              <w:r>
                <w:rPr>
                  <w:rFonts w:hint="default" w:ascii="Georgia" w:hAnsi="Georgia" w:eastAsia="SimSun" w:cs="Georgia"/>
                  <w:b w:val="0"/>
                  <w:i w:val="0"/>
                  <w:iCs w:val="0"/>
                  <w:caps w:val="0"/>
                  <w:color w:val="000000"/>
                  <w:spacing w:val="0"/>
                  <w:u w:val="none"/>
                  <w:vertAlign w:val="baseline"/>
                  <w:lang w:val="en-US" w:eastAsia="zh-CN"/>
                </w:rPr>
                <w:delText>较高的不透水面比例往往会减少公园降温效果的覆盖范围（Han等，2023）。</w:delText>
              </w:r>
            </w:del>
          </w:p>
          <w:p w14:paraId="3C958188">
            <w:pPr>
              <w:numPr>
                <w:numId w:val="0"/>
              </w:numPr>
              <w:ind w:leftChars="0"/>
              <w:rPr>
                <w:b w:val="0"/>
                <w:color w:val="000000"/>
              </w:rPr>
            </w:pPr>
          </w:p>
        </w:tc>
      </w:tr>
      <w:tr w14:paraId="50256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6FE7D251">
            <w:pPr>
              <w:numPr>
                <w:ilvl w:val="0"/>
                <w:numId w:val="0"/>
              </w:numPr>
              <w:bidi w:val="0"/>
              <w:ind w:leftChars="0"/>
              <w:rPr>
                <w:rFonts w:hint="eastAsia"/>
                <w:lang w:val="en-US" w:eastAsia="zh-CN"/>
              </w:rPr>
            </w:pPr>
          </w:p>
          <w:p w14:paraId="7CF33DA4">
            <w:pPr>
              <w:numPr>
                <w:ilvl w:val="0"/>
                <w:numId w:val="7"/>
              </w:numPr>
              <w:bidi w:val="0"/>
              <w:rPr>
                <w:rFonts w:hint="eastAsia"/>
                <w:lang w:val="en-US" w:eastAsia="zh-CN"/>
              </w:rPr>
            </w:pPr>
            <w:r>
              <w:rPr>
                <w:rFonts w:hint="eastAsia"/>
                <w:lang w:val="en-US" w:eastAsia="zh-CN"/>
              </w:rPr>
              <w:t>- Currently, the main methods for studying the cooling effects of green spaces include remote sensing analysis, model simulations, and in situ measurements.</w:t>
            </w:r>
          </w:p>
          <w:p w14:paraId="7AC5D7DE">
            <w:pPr>
              <w:numPr>
                <w:ilvl w:val="0"/>
                <w:numId w:val="7"/>
              </w:numPr>
              <w:bidi w:val="0"/>
              <w:rPr>
                <w:rFonts w:hint="eastAsia"/>
                <w:lang w:val="en-US" w:eastAsia="zh-CN"/>
              </w:rPr>
            </w:pPr>
            <w:r>
              <w:rPr>
                <w:rFonts w:hint="eastAsia"/>
                <w:lang w:val="en-US" w:eastAsia="zh-CN"/>
              </w:rPr>
              <w:t>- Model simulations inevitably simplify real-world conditions to some extent, while remote sensing analysis focuses on surface temperature, which differs from air temperature at pedestrian height.</w:t>
            </w:r>
          </w:p>
          <w:p w14:paraId="548A8B5E">
            <w:pPr>
              <w:numPr>
                <w:ilvl w:val="0"/>
                <w:numId w:val="7"/>
              </w:numPr>
              <w:bidi w:val="0"/>
              <w:rPr>
                <w:rFonts w:hint="eastAsia"/>
                <w:lang w:val="en-US" w:eastAsia="zh-CN"/>
              </w:rPr>
            </w:pPr>
            <w:r>
              <w:rPr>
                <w:rFonts w:hint="eastAsia"/>
                <w:lang w:val="en-US" w:eastAsia="zh-CN"/>
              </w:rPr>
              <w:t>- For example, a study in Shenzhen found that the spatial distribution of cooling and warming hotspots based on surface temperature does not align with that of air temperature (Cao et al., 2021). This discrepancy arises from their different driving mechanisms: surface temperature is directly driven by solar radiation and varies greatly depending on surface material properties, whereas air temperature is mainly influenced by surface radiation. Additionally, the temporal variation and influencing factors of these two temperature types also differ (Sheng et al., 2017). Therefore, analyses based on in situ measurements can more accurately reflect the actual local microclimate.</w:t>
            </w:r>
          </w:p>
          <w:p w14:paraId="73ADB060">
            <w:pPr>
              <w:numPr>
                <w:ilvl w:val="0"/>
                <w:numId w:val="7"/>
              </w:numPr>
              <w:bidi w:val="0"/>
              <w:rPr>
                <w:rFonts w:hint="eastAsia"/>
                <w:lang w:val="en-US" w:eastAsia="zh-CN"/>
              </w:rPr>
            </w:pPr>
            <w:r>
              <w:rPr>
                <w:rFonts w:hint="eastAsia"/>
                <w:lang w:val="en-US" w:eastAsia="zh-CN"/>
              </w:rPr>
              <w:t>- There are already some case studies on green space cooling based on in situ data. For instance, a study in Beijing observed that the temperature difference between inside and outside the Beijing Olympic Park can reach 4.8°C (Yan et al., 2018). In another study in the high-density city of Hong Kong, it was found that the cooling effect of pocket parks is influenced by environmental variables such as building density and building area ratio (Lin et al., 2017).</w:t>
            </w:r>
          </w:p>
          <w:p w14:paraId="455FD22A">
            <w:pPr>
              <w:numPr>
                <w:ilvl w:val="0"/>
                <w:numId w:val="7"/>
              </w:numPr>
              <w:bidi w:val="0"/>
              <w:rPr>
                <w:rFonts w:hint="eastAsia"/>
                <w:lang w:val="en-US" w:eastAsia="zh-CN"/>
              </w:rPr>
            </w:pPr>
            <w:r>
              <w:rPr>
                <w:rFonts w:hint="eastAsia"/>
                <w:lang w:val="en-US" w:eastAsia="zh-CN"/>
              </w:rPr>
              <w:t>- However, current in situ studies on green space cooling are mainly concentrated on a few sites around green spaces, with low monitoring density, making it challenging to accurately capture the fine-scale spatial patterns of thermal environments around large green spaces and their driving factors.</w:t>
            </w:r>
          </w:p>
          <w:p w14:paraId="6118DC37">
            <w:pPr>
              <w:numPr>
                <w:ilvl w:val="0"/>
                <w:numId w:val="7"/>
              </w:numPr>
              <w:bidi w:val="0"/>
              <w:rPr>
                <w:rFonts w:hint="eastAsia"/>
                <w:lang w:val="en-US" w:eastAsia="zh-CN"/>
              </w:rPr>
            </w:pPr>
            <w:r>
              <w:rPr>
                <w:rFonts w:hint="eastAsia"/>
                <w:lang w:val="en-US" w:eastAsia="zh-CN"/>
              </w:rPr>
              <w:t>- Therefore, it is essential to establish a high-density meteorological monitoring network to conduct field monitoring of the thermal environment surrounding green spaces, and to further quantify the fine-scale spatial and temporal patterns of air temperature, relative humidity, and thermal comfort as influenced by environmental factors.</w:t>
            </w:r>
          </w:p>
          <w:p w14:paraId="29336D45">
            <w:pPr>
              <w:numPr>
                <w:ilvl w:val="0"/>
                <w:numId w:val="0"/>
              </w:numPr>
              <w:ind w:leftChars="0"/>
              <w:rPr>
                <w:rFonts w:hint="eastAsia"/>
                <w:b w:val="0"/>
                <w:color w:val="000000"/>
                <w:vertAlign w:val="baseline"/>
                <w:lang w:val="en-US" w:eastAsia="zh-CN"/>
              </w:rPr>
            </w:pP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509A3819">
            <w:pPr>
              <w:numPr>
                <w:ilvl w:val="0"/>
                <w:numId w:val="7"/>
              </w:numPr>
              <w:bidi w:val="0"/>
              <w:rPr>
                <w:rFonts w:hint="eastAsia"/>
                <w:highlight w:val="yellow"/>
                <w:lang w:val="en-US" w:eastAsia="zh-CN"/>
              </w:rPr>
            </w:pPr>
            <w:r>
              <w:rPr>
                <w:rFonts w:hint="eastAsia"/>
                <w:highlight w:val="yellow"/>
                <w:lang w:val="en-US" w:eastAsia="zh-CN"/>
              </w:rPr>
              <w:t>总结</w:t>
            </w:r>
          </w:p>
          <w:p w14:paraId="07CF1543">
            <w:pPr>
              <w:numPr>
                <w:ilvl w:val="0"/>
                <w:numId w:val="8"/>
              </w:numPr>
              <w:tabs>
                <w:tab w:val="clear" w:pos="420"/>
              </w:tabs>
              <w:bidi w:val="0"/>
              <w:ind w:left="840" w:leftChars="0" w:hanging="420" w:firstLineChars="0"/>
              <w:rPr>
                <w:rFonts w:hint="eastAsia"/>
                <w:highlight w:val="yellow"/>
                <w:lang w:val="en-US" w:eastAsia="zh-CN"/>
              </w:rPr>
            </w:pPr>
            <w:r>
              <w:rPr>
                <w:rFonts w:hint="eastAsia"/>
                <w:highlight w:val="yellow"/>
                <w:lang w:val="en-US" w:eastAsia="zh-CN"/>
              </w:rPr>
              <w:t>介绍绿地降温研究方法</w:t>
            </w:r>
          </w:p>
          <w:p w14:paraId="3409F22D">
            <w:pPr>
              <w:numPr>
                <w:ilvl w:val="0"/>
                <w:numId w:val="8"/>
              </w:numPr>
              <w:tabs>
                <w:tab w:val="clear" w:pos="420"/>
              </w:tabs>
              <w:bidi w:val="0"/>
              <w:ind w:left="840" w:leftChars="0" w:hanging="420" w:firstLineChars="0"/>
              <w:rPr>
                <w:rFonts w:hint="eastAsia"/>
                <w:highlight w:val="yellow"/>
                <w:lang w:val="en-US" w:eastAsia="zh-CN"/>
              </w:rPr>
            </w:pPr>
            <w:r>
              <w:rPr>
                <w:rFonts w:hint="eastAsia"/>
                <w:highlight w:val="yellow"/>
                <w:lang w:val="en-US" w:eastAsia="zh-CN"/>
              </w:rPr>
              <w:t>指出只有实测才准确</w:t>
            </w:r>
          </w:p>
          <w:p w14:paraId="1398A216">
            <w:pPr>
              <w:numPr>
                <w:ilvl w:val="0"/>
                <w:numId w:val="8"/>
              </w:numPr>
              <w:tabs>
                <w:tab w:val="clear" w:pos="420"/>
              </w:tabs>
              <w:bidi w:val="0"/>
              <w:ind w:left="840" w:leftChars="0" w:hanging="420" w:firstLineChars="0"/>
              <w:rPr>
                <w:rFonts w:hint="eastAsia"/>
                <w:highlight w:val="yellow"/>
                <w:lang w:val="en-US" w:eastAsia="zh-CN"/>
              </w:rPr>
            </w:pPr>
            <w:r>
              <w:rPr>
                <w:rFonts w:hint="eastAsia"/>
                <w:highlight w:val="yellow"/>
                <w:lang w:val="en-US" w:eastAsia="zh-CN"/>
              </w:rPr>
              <w:t>介绍实测相关研究</w:t>
            </w:r>
          </w:p>
          <w:p w14:paraId="1608CD26">
            <w:pPr>
              <w:numPr>
                <w:ilvl w:val="0"/>
                <w:numId w:val="8"/>
              </w:numPr>
              <w:tabs>
                <w:tab w:val="clear" w:pos="420"/>
              </w:tabs>
              <w:bidi w:val="0"/>
              <w:ind w:left="840" w:leftChars="0" w:hanging="420" w:firstLineChars="0"/>
              <w:rPr>
                <w:rFonts w:hint="eastAsia"/>
                <w:highlight w:val="yellow"/>
                <w:lang w:val="en-US" w:eastAsia="zh-CN"/>
              </w:rPr>
            </w:pPr>
            <w:r>
              <w:rPr>
                <w:rFonts w:hint="eastAsia"/>
                <w:highlight w:val="yellow"/>
                <w:lang w:val="en-US" w:eastAsia="zh-CN"/>
              </w:rPr>
              <w:t>指出实测相关研究的不足——密度低</w:t>
            </w:r>
          </w:p>
          <w:p w14:paraId="5F95B2CA">
            <w:pPr>
              <w:numPr>
                <w:ilvl w:val="0"/>
                <w:numId w:val="8"/>
              </w:numPr>
              <w:tabs>
                <w:tab w:val="clear" w:pos="420"/>
              </w:tabs>
              <w:bidi w:val="0"/>
              <w:ind w:left="840" w:leftChars="0" w:hanging="420" w:firstLineChars="0"/>
              <w:rPr>
                <w:rFonts w:hint="eastAsia"/>
                <w:highlight w:val="yellow"/>
                <w:lang w:val="en-US" w:eastAsia="zh-CN"/>
              </w:rPr>
            </w:pPr>
            <w:r>
              <w:rPr>
                <w:rFonts w:hint="eastAsia"/>
                <w:highlight w:val="yellow"/>
                <w:lang w:val="en-US" w:eastAsia="zh-CN"/>
              </w:rPr>
              <w:t>指出有必要开展高密度监测</w:t>
            </w:r>
          </w:p>
          <w:p w14:paraId="6F9A987E">
            <w:pPr>
              <w:numPr>
                <w:numId w:val="0"/>
              </w:numPr>
              <w:bidi w:val="0"/>
              <w:ind w:leftChars="0"/>
              <w:rPr>
                <w:rFonts w:hint="eastAsia"/>
                <w:lang w:val="en-US" w:eastAsia="zh-CN"/>
              </w:rPr>
            </w:pPr>
          </w:p>
          <w:p w14:paraId="129C8D91">
            <w:pPr>
              <w:numPr>
                <w:ilvl w:val="0"/>
                <w:numId w:val="7"/>
              </w:numPr>
              <w:bidi w:val="0"/>
              <w:rPr>
                <w:rFonts w:hint="eastAsia"/>
                <w:lang w:val="en-US" w:eastAsia="zh-CN"/>
              </w:rPr>
            </w:pPr>
            <w:r>
              <w:rPr>
                <w:rFonts w:hint="eastAsia"/>
                <w:lang w:val="en-US" w:eastAsia="zh-CN"/>
              </w:rPr>
              <w:t>目前，研究绿地降温效果的主要手段包括遥感分析、模型模拟和现场实测。</w:t>
            </w:r>
          </w:p>
          <w:p w14:paraId="2EB89B01">
            <w:pPr>
              <w:numPr>
                <w:ilvl w:val="0"/>
                <w:numId w:val="7"/>
              </w:numPr>
              <w:bidi w:val="0"/>
              <w:rPr>
                <w:rFonts w:hint="eastAsia"/>
                <w:lang w:val="en-US" w:eastAsia="zh-CN"/>
              </w:rPr>
            </w:pPr>
            <w:r>
              <w:rPr>
                <w:rFonts w:hint="eastAsia"/>
                <w:lang w:val="en-US" w:eastAsia="zh-CN"/>
              </w:rPr>
              <w:t>模型模拟不可避免地会对实际情况进行一定程度的简化，而遥感分析基于地表温度，与人行高度的气温存在一定差异</w:t>
            </w:r>
            <w:del w:id="121" w:author="野草" w:date="2024-11-07T15:09:20Z">
              <w:r>
                <w:rPr>
                  <w:rFonts w:hint="eastAsia"/>
                  <w:lang w:val="en-US" w:eastAsia="zh-CN"/>
                </w:rPr>
                <w:delText>。例如，深圳的一项研究发现，地表温度和气温的冷热点分布并不一致</w:delText>
              </w:r>
            </w:del>
            <w:r>
              <w:rPr>
                <w:rFonts w:hint="eastAsia"/>
                <w:lang w:val="en-US" w:eastAsia="zh-CN"/>
              </w:rPr>
              <w:t>（Cao 等, 2021）。</w:t>
            </w:r>
            <w:r>
              <w:rPr>
                <w:rFonts w:hint="eastAsia"/>
                <w:highlight w:val="yellow"/>
                <w:lang w:val="en-US" w:eastAsia="zh-CN"/>
                <w:rPrChange w:id="122" w:author="野草" w:date="2024-11-07T15:09:28Z">
                  <w:rPr>
                    <w:rFonts w:hint="eastAsia"/>
                    <w:lang w:val="en-US" w:eastAsia="zh-CN"/>
                  </w:rPr>
                </w:rPrChange>
              </w:rPr>
              <w:t>这是因为两者的驱动机制不同，地表温度直接受太阳辐射驱动，变化幅度较大且与地表材料的特性密切相关，而气温则主要受到地表辐射的影响。</w:t>
            </w:r>
            <w:r>
              <w:rPr>
                <w:rFonts w:hint="eastAsia"/>
                <w:lang w:val="en-US" w:eastAsia="zh-CN"/>
              </w:rPr>
              <w:t>此外，两者的时间变化特征及其影响因素也有所不同（Sheng 等, 2017）。</w:t>
            </w:r>
            <w:del w:id="123" w:author="野草" w:date="2024-11-07T15:09:51Z">
              <w:r>
                <w:rPr>
                  <w:rFonts w:hint="eastAsia"/>
                  <w:lang w:val="en-US" w:eastAsia="zh-CN"/>
                </w:rPr>
                <w:delText>因此，</w:delText>
              </w:r>
            </w:del>
            <w:r>
              <w:rPr>
                <w:rFonts w:hint="eastAsia"/>
                <w:lang w:val="en-US" w:eastAsia="zh-CN"/>
              </w:rPr>
              <w:t>基于现场实测的分析</w:t>
            </w:r>
            <w:ins w:id="124" w:author="野草" w:date="2024-11-07T15:09:55Z">
              <w:r>
                <w:rPr>
                  <w:rFonts w:hint="eastAsia"/>
                  <w:lang w:val="en-US" w:eastAsia="zh-CN"/>
                </w:rPr>
                <w:t>尽管</w:t>
              </w:r>
            </w:ins>
            <w:ins w:id="125" w:author="野草" w:date="2024-11-07T15:10:22Z">
              <w:r>
                <w:rPr>
                  <w:rFonts w:hint="eastAsia"/>
                  <w:lang w:val="en-US" w:eastAsia="zh-CN"/>
                </w:rPr>
                <w:t>相对</w:t>
              </w:r>
            </w:ins>
            <w:ins w:id="126" w:author="野草" w:date="2024-11-07T15:10:23Z">
              <w:r>
                <w:rPr>
                  <w:rFonts w:hint="eastAsia"/>
                  <w:lang w:val="en-US" w:eastAsia="zh-CN"/>
                </w:rPr>
                <w:t>来说</w:t>
              </w:r>
            </w:ins>
            <w:ins w:id="127" w:author="野草" w:date="2024-11-07T15:10:29Z">
              <w:r>
                <w:rPr>
                  <w:rFonts w:hint="eastAsia"/>
                  <w:lang w:val="en-US" w:eastAsia="zh-CN"/>
                </w:rPr>
                <w:t>需要</w:t>
              </w:r>
            </w:ins>
            <w:ins w:id="128" w:author="野草" w:date="2024-11-07T15:10:31Z">
              <w:r>
                <w:rPr>
                  <w:rFonts w:hint="eastAsia"/>
                  <w:lang w:val="en-US" w:eastAsia="zh-CN"/>
                </w:rPr>
                <w:t>投入</w:t>
              </w:r>
            </w:ins>
            <w:ins w:id="129" w:author="野草" w:date="2024-11-07T15:10:32Z">
              <w:r>
                <w:rPr>
                  <w:rFonts w:hint="eastAsia"/>
                  <w:lang w:val="en-US" w:eastAsia="zh-CN"/>
                </w:rPr>
                <w:t>更大的</w:t>
              </w:r>
            </w:ins>
            <w:ins w:id="130" w:author="野草" w:date="2024-11-07T15:10:35Z">
              <w:r>
                <w:rPr>
                  <w:rFonts w:hint="eastAsia"/>
                  <w:lang w:val="en-US" w:eastAsia="zh-CN"/>
                </w:rPr>
                <w:t>成本</w:t>
              </w:r>
            </w:ins>
            <w:ins w:id="131" w:author="野草" w:date="2024-11-07T15:10:11Z">
              <w:r>
                <w:rPr>
                  <w:rFonts w:hint="eastAsia"/>
                  <w:lang w:val="en-US" w:eastAsia="zh-CN"/>
                </w:rPr>
                <w:t>，</w:t>
              </w:r>
            </w:ins>
            <w:ins w:id="132" w:author="野草" w:date="2024-11-07T15:10:37Z">
              <w:r>
                <w:rPr>
                  <w:rFonts w:hint="eastAsia"/>
                  <w:lang w:val="en-US" w:eastAsia="zh-CN"/>
                </w:rPr>
                <w:t>但</w:t>
              </w:r>
            </w:ins>
            <w:r>
              <w:rPr>
                <w:rFonts w:hint="eastAsia"/>
                <w:lang w:val="en-US" w:eastAsia="zh-CN"/>
              </w:rPr>
              <w:t>能够更准确地反映当地的微气候状况。</w:t>
            </w:r>
          </w:p>
          <w:p w14:paraId="45D1286C">
            <w:pPr>
              <w:numPr>
                <w:ilvl w:val="0"/>
                <w:numId w:val="7"/>
                <w:ins w:id="134" w:author="野草" w:date="2024-11-07T15:19:00Z"/>
              </w:numPr>
              <w:bidi w:val="0"/>
              <w:rPr>
                <w:rFonts w:hint="eastAsia"/>
                <w:lang w:val="en-US" w:eastAsia="zh-CN"/>
              </w:rPr>
              <w:pPrChange w:id="133" w:author="野草" w:date="2024-11-07T15:19:00Z">
                <w:pPr>
                  <w:numPr>
                    <w:ilvl w:val="0"/>
                    <w:numId w:val="7"/>
                  </w:numPr>
                  <w:bidi w:val="0"/>
                </w:pPr>
              </w:pPrChange>
            </w:pPr>
            <w:r>
              <w:rPr>
                <w:rFonts w:hint="eastAsia"/>
                <w:lang w:val="en-US" w:eastAsia="zh-CN"/>
              </w:rPr>
              <w:t>当前，已有一些基于实测数据的绿地降温研究案例。</w:t>
            </w:r>
            <w:ins w:id="135" w:author="野草" w:date="2024-11-07T15:18:27Z">
              <w:r>
                <w:rPr>
                  <w:rFonts w:hint="eastAsia"/>
                  <w:lang w:val="en-US" w:eastAsia="zh-CN"/>
                </w:rPr>
                <w:t>有研究</w:t>
              </w:r>
            </w:ins>
            <w:ins w:id="136" w:author="野草" w:date="2024-11-07T15:18:28Z">
              <w:r>
                <w:rPr>
                  <w:rFonts w:hint="eastAsia"/>
                  <w:lang w:val="en-US" w:eastAsia="zh-CN"/>
                </w:rPr>
                <w:t>关注</w:t>
              </w:r>
            </w:ins>
            <w:ins w:id="137" w:author="野草" w:date="2024-11-07T15:18:29Z">
              <w:r>
                <w:rPr>
                  <w:rFonts w:hint="eastAsia"/>
                  <w:lang w:val="en-US" w:eastAsia="zh-CN"/>
                </w:rPr>
                <w:t>绿地</w:t>
              </w:r>
            </w:ins>
            <w:ins w:id="138" w:author="野草" w:date="2024-11-07T15:18:30Z">
              <w:r>
                <w:rPr>
                  <w:rFonts w:hint="eastAsia"/>
                  <w:lang w:val="en-US" w:eastAsia="zh-CN"/>
                </w:rPr>
                <w:t>内部</w:t>
              </w:r>
            </w:ins>
            <w:ins w:id="139" w:author="野草" w:date="2024-11-07T15:18:31Z">
              <w:r>
                <w:rPr>
                  <w:rFonts w:hint="eastAsia"/>
                  <w:lang w:val="en-US" w:eastAsia="zh-CN"/>
                </w:rPr>
                <w:t>的</w:t>
              </w:r>
            </w:ins>
            <w:ins w:id="140" w:author="野草" w:date="2024-11-07T15:18:33Z">
              <w:r>
                <w:rPr>
                  <w:rFonts w:hint="eastAsia"/>
                  <w:lang w:val="en-US" w:eastAsia="zh-CN"/>
                </w:rPr>
                <w:t>环境</w:t>
              </w:r>
            </w:ins>
            <w:ins w:id="141" w:author="野草" w:date="2024-11-07T15:18:34Z">
              <w:r>
                <w:rPr>
                  <w:rFonts w:hint="eastAsia"/>
                  <w:lang w:val="en-US" w:eastAsia="zh-CN"/>
                </w:rPr>
                <w:t>特征</w:t>
              </w:r>
            </w:ins>
            <w:ins w:id="142" w:author="野草" w:date="2024-11-07T15:18:35Z">
              <w:r>
                <w:rPr>
                  <w:rFonts w:hint="eastAsia"/>
                  <w:lang w:val="en-US" w:eastAsia="zh-CN"/>
                </w:rPr>
                <w:t>。</w:t>
              </w:r>
            </w:ins>
            <w:ins w:id="143" w:author="野草" w:date="2024-11-07T15:18:36Z">
              <w:r>
                <w:rPr>
                  <w:rFonts w:hint="eastAsia"/>
                  <w:lang w:val="en-US" w:eastAsia="zh-CN"/>
                </w:rPr>
                <w:t>如X</w:t>
              </w:r>
            </w:ins>
            <w:ins w:id="144" w:author="野草" w:date="2024-11-07T15:18:37Z">
              <w:r>
                <w:rPr>
                  <w:rFonts w:hint="eastAsia"/>
                  <w:lang w:val="en-US" w:eastAsia="zh-CN"/>
                </w:rPr>
                <w:t>X。</w:t>
              </w:r>
            </w:ins>
            <w:ins w:id="145" w:author="野草" w:date="2024-11-07T15:18:41Z">
              <w:r>
                <w:rPr>
                  <w:rFonts w:hint="eastAsia"/>
                  <w:lang w:val="en-US" w:eastAsia="zh-CN"/>
                </w:rPr>
                <w:t>同样，</w:t>
              </w:r>
            </w:ins>
            <w:ins w:id="146" w:author="野草" w:date="2024-11-07T15:18:43Z">
              <w:r>
                <w:rPr>
                  <w:rFonts w:hint="eastAsia"/>
                  <w:lang w:val="en-US" w:eastAsia="zh-CN"/>
                </w:rPr>
                <w:t>还有</w:t>
              </w:r>
            </w:ins>
            <w:ins w:id="147" w:author="野草" w:date="2024-11-07T15:18:44Z">
              <w:r>
                <w:rPr>
                  <w:rFonts w:hint="eastAsia"/>
                  <w:lang w:val="en-US" w:eastAsia="zh-CN"/>
                </w:rPr>
                <w:t>研究关注</w:t>
              </w:r>
            </w:ins>
            <w:ins w:id="148" w:author="野草" w:date="2024-11-07T15:18:47Z">
              <w:r>
                <w:rPr>
                  <w:rFonts w:hint="eastAsia"/>
                  <w:lang w:val="en-US" w:eastAsia="zh-CN"/>
                </w:rPr>
                <w:t>绿地周边</w:t>
              </w:r>
            </w:ins>
            <w:ins w:id="149" w:author="野草" w:date="2024-11-07T15:18:48Z">
              <w:r>
                <w:rPr>
                  <w:rFonts w:hint="eastAsia"/>
                  <w:lang w:val="en-US" w:eastAsia="zh-CN"/>
                </w:rPr>
                <w:t>的</w:t>
              </w:r>
            </w:ins>
            <w:ins w:id="150" w:author="野草" w:date="2024-11-07T15:18:50Z">
              <w:r>
                <w:rPr>
                  <w:rFonts w:hint="eastAsia"/>
                  <w:lang w:val="en-US" w:eastAsia="zh-CN"/>
                </w:rPr>
                <w:t>热环境特征</w:t>
              </w:r>
            </w:ins>
            <w:ins w:id="151" w:author="野草" w:date="2024-11-07T15:19:12Z">
              <w:r>
                <w:rPr>
                  <w:rFonts w:hint="eastAsia"/>
                  <w:lang w:val="en-US" w:eastAsia="zh-CN"/>
                </w:rPr>
                <w:t>，即</w:t>
              </w:r>
            </w:ins>
            <w:ins w:id="152" w:author="野草" w:date="2024-11-07T15:19:14Z">
              <w:r>
                <w:rPr>
                  <w:rFonts w:hint="eastAsia"/>
                  <w:lang w:val="en-US" w:eastAsia="zh-CN"/>
                </w:rPr>
                <w:t>绿地降温</w:t>
              </w:r>
            </w:ins>
            <w:ins w:id="153" w:author="野草" w:date="2024-11-07T15:19:15Z">
              <w:r>
                <w:rPr>
                  <w:rFonts w:hint="eastAsia"/>
                  <w:lang w:val="en-US" w:eastAsia="zh-CN"/>
                </w:rPr>
                <w:t>的</w:t>
              </w:r>
            </w:ins>
            <w:ins w:id="154" w:author="野草" w:date="2024-11-07T15:19:17Z">
              <w:r>
                <w:rPr>
                  <w:rFonts w:hint="eastAsia"/>
                  <w:lang w:val="en-US" w:eastAsia="zh-CN"/>
                </w:rPr>
                <w:t>延伸</w:t>
              </w:r>
            </w:ins>
            <w:ins w:id="155" w:author="野草" w:date="2024-11-07T15:19:18Z">
              <w:r>
                <w:rPr>
                  <w:rFonts w:hint="eastAsia"/>
                  <w:lang w:val="en-US" w:eastAsia="zh-CN"/>
                </w:rPr>
                <w:t>效应</w:t>
              </w:r>
            </w:ins>
            <w:ins w:id="156" w:author="野草" w:date="2024-11-07T15:18:51Z">
              <w:r>
                <w:rPr>
                  <w:rFonts w:hint="eastAsia"/>
                  <w:lang w:val="en-US" w:eastAsia="zh-CN"/>
                </w:rPr>
                <w:t>。</w:t>
              </w:r>
            </w:ins>
            <w:r>
              <w:rPr>
                <w:rFonts w:hint="eastAsia"/>
                <w:lang w:val="en-US" w:eastAsia="zh-CN"/>
              </w:rPr>
              <w:t>例如，</w:t>
            </w:r>
            <w:del w:id="157" w:author="野草" w:date="2024-11-07T15:11:04Z">
              <w:r>
                <w:rPr>
                  <w:rFonts w:hint="eastAsia"/>
                  <w:lang w:val="en-US" w:eastAsia="zh-CN"/>
                </w:rPr>
                <w:delText>北京的一项研究发现，北京奥林匹克公园内外的温差可达 4.8°C（Yan 等, 2018）。此外，</w:delText>
              </w:r>
            </w:del>
            <w:r>
              <w:rPr>
                <w:rFonts w:hint="eastAsia"/>
                <w:lang w:val="en-US" w:eastAsia="zh-CN"/>
              </w:rPr>
              <w:t>在高密度城市香港的研究中，发现口袋公园的降温效果受到建筑密度和建筑面积比等环境变量的影响（Lin 等, 2017）。</w:t>
            </w:r>
          </w:p>
          <w:p w14:paraId="2E8DAAC3">
            <w:pPr>
              <w:numPr>
                <w:ilvl w:val="0"/>
                <w:numId w:val="7"/>
              </w:numPr>
              <w:bidi w:val="0"/>
              <w:rPr>
                <w:rFonts w:hint="eastAsia"/>
                <w:lang w:val="en-US" w:eastAsia="zh-CN"/>
              </w:rPr>
            </w:pPr>
            <w:r>
              <w:rPr>
                <w:rFonts w:hint="eastAsia"/>
                <w:lang w:val="en-US" w:eastAsia="zh-CN"/>
              </w:rPr>
              <w:t>然而，当前关于绿地降温的实测研究主要集中于绿地周边的个别监测点，监测密度较低</w:t>
            </w:r>
            <w:ins w:id="158" w:author="野草" w:date="2024-11-07T15:20:05Z">
              <w:r>
                <w:rPr>
                  <w:rFonts w:hint="eastAsia"/>
                  <w:lang w:val="en-US" w:eastAsia="zh-CN"/>
                </w:rPr>
                <w:t>。</w:t>
              </w:r>
            </w:ins>
            <w:ins w:id="159" w:author="野草" w:date="2024-11-07T15:20:06Z">
              <w:r>
                <w:rPr>
                  <w:rFonts w:hint="eastAsia"/>
                  <w:lang w:val="en-US" w:eastAsia="zh-CN"/>
                </w:rPr>
                <w:t>不能</w:t>
              </w:r>
            </w:ins>
            <w:ins w:id="160" w:author="野草" w:date="2024-11-07T15:20:07Z">
              <w:r>
                <w:rPr>
                  <w:rFonts w:hint="eastAsia"/>
                  <w:lang w:val="en-US" w:eastAsia="zh-CN"/>
                </w:rPr>
                <w:t>反映</w:t>
              </w:r>
            </w:ins>
            <w:ins w:id="161" w:author="野草" w:date="2024-11-07T15:20:14Z">
              <w:r>
                <w:rPr>
                  <w:rFonts w:hint="eastAsia"/>
                  <w:lang w:val="en-US" w:eastAsia="zh-CN"/>
                </w:rPr>
                <w:t>气温</w:t>
              </w:r>
            </w:ins>
            <w:ins w:id="162" w:author="野草" w:date="2024-11-07T15:20:15Z">
              <w:r>
                <w:rPr>
                  <w:rFonts w:hint="eastAsia"/>
                  <w:lang w:val="en-US" w:eastAsia="zh-CN"/>
                </w:rPr>
                <w:t>等</w:t>
              </w:r>
            </w:ins>
            <w:ins w:id="163" w:author="野草" w:date="2024-11-07T15:20:17Z">
              <w:r>
                <w:rPr>
                  <w:rFonts w:hint="eastAsia"/>
                  <w:lang w:val="en-US" w:eastAsia="zh-CN"/>
                </w:rPr>
                <w:t>热环境指标</w:t>
              </w:r>
            </w:ins>
            <w:ins w:id="164" w:author="野草" w:date="2024-11-07T15:20:20Z">
              <w:r>
                <w:rPr>
                  <w:rFonts w:hint="eastAsia"/>
                  <w:lang w:val="en-US" w:eastAsia="zh-CN"/>
                </w:rPr>
                <w:t>的</w:t>
              </w:r>
            </w:ins>
            <w:ins w:id="165" w:author="野草" w:date="2024-11-07T15:20:24Z">
              <w:r>
                <w:rPr>
                  <w:rFonts w:hint="eastAsia"/>
                  <w:lang w:val="en-US" w:eastAsia="zh-CN"/>
                </w:rPr>
                <w:t>高精度</w:t>
              </w:r>
            </w:ins>
            <w:ins w:id="166" w:author="野草" w:date="2024-11-07T15:20:25Z">
              <w:r>
                <w:rPr>
                  <w:rFonts w:hint="eastAsia"/>
                  <w:lang w:val="en-US" w:eastAsia="zh-CN"/>
                </w:rPr>
                <w:t>连续</w:t>
              </w:r>
            </w:ins>
            <w:ins w:id="167" w:author="野草" w:date="2024-11-07T15:20:27Z">
              <w:r>
                <w:rPr>
                  <w:rFonts w:hint="eastAsia"/>
                  <w:lang w:val="en-US" w:eastAsia="zh-CN"/>
                </w:rPr>
                <w:t>变化</w:t>
              </w:r>
            </w:ins>
            <w:ins w:id="168" w:author="野草" w:date="2024-11-07T15:20:28Z">
              <w:r>
                <w:rPr>
                  <w:rFonts w:hint="eastAsia"/>
                  <w:lang w:val="en-US" w:eastAsia="zh-CN"/>
                </w:rPr>
                <w:t>，</w:t>
              </w:r>
            </w:ins>
            <w:del w:id="169" w:author="野草" w:date="2024-11-07T15:20:04Z">
              <w:r>
                <w:rPr>
                  <w:rFonts w:hint="eastAsia"/>
                  <w:lang w:val="en-US" w:eastAsia="zh-CN"/>
                </w:rPr>
                <w:delText>，</w:delText>
              </w:r>
            </w:del>
            <w:r>
              <w:rPr>
                <w:rFonts w:hint="eastAsia"/>
                <w:lang w:val="en-US" w:eastAsia="zh-CN"/>
              </w:rPr>
              <w:t>难以准确反映大型绿地周边热环境的精细尺度空间格局及其驱动因素</w:t>
            </w:r>
            <w:ins w:id="170" w:author="野草" w:date="2024-11-07T15:21:57Z">
              <w:r>
                <w:rPr>
                  <w:rFonts w:hint="eastAsia"/>
                  <w:lang w:val="en-US" w:eastAsia="zh-CN"/>
                </w:rPr>
                <w:t>，</w:t>
              </w:r>
            </w:ins>
            <w:ins w:id="171" w:author="野草" w:date="2024-11-07T15:21:58Z">
              <w:r>
                <w:rPr>
                  <w:rFonts w:hint="eastAsia"/>
                  <w:lang w:val="en-US" w:eastAsia="zh-CN"/>
                </w:rPr>
                <w:t>尤其是</w:t>
              </w:r>
            </w:ins>
            <w:ins w:id="172" w:author="野草" w:date="2024-11-07T15:22:01Z">
              <w:r>
                <w:rPr>
                  <w:rFonts w:hint="eastAsia"/>
                  <w:lang w:val="en-US" w:eastAsia="zh-CN"/>
                </w:rPr>
                <w:t>对</w:t>
              </w:r>
            </w:ins>
            <w:ins w:id="173" w:author="野草" w:date="2024-11-07T15:22:13Z">
              <w:r>
                <w:rPr>
                  <w:rFonts w:hint="eastAsia"/>
                  <w:lang w:val="en-US" w:eastAsia="zh-CN"/>
                </w:rPr>
                <w:t>降温</w:t>
              </w:r>
            </w:ins>
            <w:ins w:id="174" w:author="野草" w:date="2024-11-07T15:22:14Z">
              <w:r>
                <w:rPr>
                  <w:rFonts w:hint="eastAsia"/>
                  <w:lang w:val="en-US" w:eastAsia="zh-CN"/>
                </w:rPr>
                <w:t>距离、</w:t>
              </w:r>
            </w:ins>
            <w:ins w:id="175" w:author="野草" w:date="2024-11-07T15:22:15Z">
              <w:r>
                <w:rPr>
                  <w:rFonts w:hint="eastAsia"/>
                  <w:lang w:val="en-US" w:eastAsia="zh-CN"/>
                </w:rPr>
                <w:t>降温</w:t>
              </w:r>
            </w:ins>
            <w:ins w:id="176" w:author="野草" w:date="2024-11-07T15:22:20Z">
              <w:r>
                <w:rPr>
                  <w:rFonts w:hint="eastAsia"/>
                  <w:lang w:val="en-US" w:eastAsia="zh-CN"/>
                </w:rPr>
                <w:t>强度等</w:t>
              </w:r>
            </w:ins>
            <w:ins w:id="177" w:author="野草" w:date="2024-11-07T15:22:03Z">
              <w:r>
                <w:rPr>
                  <w:rFonts w:hint="eastAsia"/>
                  <w:lang w:val="en-US" w:eastAsia="zh-CN"/>
                </w:rPr>
                <w:t>绿地</w:t>
              </w:r>
            </w:ins>
            <w:ins w:id="178" w:author="野草" w:date="2024-11-07T15:22:04Z">
              <w:r>
                <w:rPr>
                  <w:rFonts w:hint="eastAsia"/>
                  <w:lang w:val="en-US" w:eastAsia="zh-CN"/>
                </w:rPr>
                <w:t>降温</w:t>
              </w:r>
            </w:ins>
            <w:ins w:id="179" w:author="野草" w:date="2024-11-07T15:22:10Z">
              <w:r>
                <w:rPr>
                  <w:rFonts w:hint="eastAsia"/>
                  <w:lang w:val="en-US" w:eastAsia="zh-CN"/>
                </w:rPr>
                <w:t>指标</w:t>
              </w:r>
            </w:ins>
            <w:ins w:id="180" w:author="野草" w:date="2024-11-07T15:22:22Z">
              <w:r>
                <w:rPr>
                  <w:rFonts w:hint="eastAsia"/>
                  <w:lang w:val="en-US" w:eastAsia="zh-CN"/>
                </w:rPr>
                <w:t>的</w:t>
              </w:r>
            </w:ins>
            <w:ins w:id="181" w:author="野草" w:date="2024-11-07T15:22:23Z">
              <w:r>
                <w:rPr>
                  <w:rFonts w:hint="eastAsia"/>
                  <w:lang w:val="en-US" w:eastAsia="zh-CN"/>
                </w:rPr>
                <w:t>估算</w:t>
              </w:r>
            </w:ins>
            <w:ins w:id="182" w:author="野草" w:date="2024-11-07T15:22:26Z">
              <w:r>
                <w:rPr>
                  <w:rFonts w:hint="eastAsia"/>
                  <w:lang w:val="en-US" w:eastAsia="zh-CN"/>
                </w:rPr>
                <w:t>精准度</w:t>
              </w:r>
            </w:ins>
            <w:ins w:id="183" w:author="野草" w:date="2024-11-07T15:22:27Z">
              <w:r>
                <w:rPr>
                  <w:rFonts w:hint="eastAsia"/>
                  <w:lang w:val="en-US" w:eastAsia="zh-CN"/>
                </w:rPr>
                <w:t>不够。</w:t>
              </w:r>
            </w:ins>
            <w:del w:id="184" w:author="野草" w:date="2024-11-07T15:21:54Z">
              <w:r>
                <w:rPr>
                  <w:rFonts w:hint="eastAsia"/>
                  <w:lang w:val="en-US" w:eastAsia="zh-CN"/>
                </w:rPr>
                <w:delText>。</w:delText>
              </w:r>
            </w:del>
          </w:p>
          <w:p w14:paraId="54C832FE">
            <w:pPr>
              <w:numPr>
                <w:ilvl w:val="0"/>
                <w:numId w:val="7"/>
              </w:numPr>
              <w:bidi w:val="0"/>
              <w:rPr>
                <w:rFonts w:hint="eastAsia"/>
                <w:lang w:val="en-US" w:eastAsia="zh-CN"/>
              </w:rPr>
            </w:pPr>
            <w:r>
              <w:rPr>
                <w:rFonts w:hint="eastAsia"/>
                <w:lang w:val="en-US" w:eastAsia="zh-CN"/>
              </w:rPr>
              <w:t>因此，有必要建立高密度的气象监测网络，以便对绿地周边热环境进行现场监测，进一步量化绿地周边气温、相对湿度和热舒适度的精细尺度时空格局及其受到的环境因素影响。</w:t>
            </w:r>
          </w:p>
          <w:p w14:paraId="65EBE58E">
            <w:pPr>
              <w:numPr>
                <w:ilvl w:val="0"/>
                <w:numId w:val="0"/>
              </w:numPr>
              <w:ind w:leftChars="0"/>
              <w:rPr>
                <w:b w:val="0"/>
                <w:color w:val="000000"/>
              </w:rPr>
            </w:pPr>
          </w:p>
        </w:tc>
      </w:tr>
      <w:tr w14:paraId="3DCD1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042A9536">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It is important to note that the influence of green spaces on urban microclimates is not limited to temperature; they also significantly affect the spatiotemporal patterns of humidity. According to observations by Zhang et al. (2013), while green spaces in subtropical cities can reduce temperatures by up to 5°C, they can also increase relative humidity by up to 8%. In the high-density urban environment of Hong Kong, both humidifying and dehumidifying effects of small parks have been observed (Cheung et al., 2021).</w:t>
            </w:r>
          </w:p>
          <w:p w14:paraId="1F146E44">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Although temperatures around green spaces may decrease to some extent, the spatiotemporal patterns of thermal comfort, which are influenced by both temperature and relative humidity, are not yet fully understood, especially in the context of high summer temperatures. For urban residents, thermal comfort is more directly related to their thermal perception than temperature alone.</w:t>
            </w:r>
          </w:p>
          <w:p w14:paraId="27160257">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Therefore, it is necessary to establish a high-density monitoring network to assess the thermal environment around green spaces. By considering multiple meteorological indicators, we can gain a more comprehensive understanding of the impact of large urban green spaces on the surrounding thermal environment.</w:t>
            </w:r>
          </w:p>
          <w:p w14:paraId="3FDA33CD">
            <w:pPr>
              <w:numPr>
                <w:ilvl w:val="0"/>
                <w:numId w:val="0"/>
              </w:numPr>
              <w:ind w:leftChars="0"/>
              <w:rPr>
                <w:rFonts w:hint="eastAsia"/>
                <w:b w:val="0"/>
                <w:color w:val="000000"/>
                <w:vertAlign w:val="baseline"/>
                <w:lang w:val="en-US" w:eastAsia="zh-CN"/>
              </w:rPr>
            </w:pP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350DB451">
            <w:pPr>
              <w:numPr>
                <w:ilvl w:val="0"/>
                <w:numId w:val="9"/>
              </w:numPr>
              <w:ind w:left="420" w:leftChars="0" w:hanging="420" w:firstLineChars="0"/>
              <w:rPr>
                <w:rFonts w:hint="eastAsia" w:ascii="Georgia" w:hAnsi="Georgia" w:eastAsia="SimSun" w:cs="Georgia"/>
                <w:i w:val="0"/>
                <w:iCs w:val="0"/>
                <w:caps w:val="0"/>
                <w:color w:val="1F1F1F"/>
                <w:spacing w:val="0"/>
                <w:highlight w:val="yellow"/>
                <w:u w:val="none"/>
                <w:lang w:val="en-US" w:eastAsia="zh-CN"/>
              </w:rPr>
            </w:pPr>
            <w:r>
              <w:rPr>
                <w:rFonts w:hint="eastAsia" w:ascii="Georgia" w:hAnsi="Georgia" w:eastAsia="SimSun" w:cs="Georgia"/>
                <w:i w:val="0"/>
                <w:iCs w:val="0"/>
                <w:caps w:val="0"/>
                <w:color w:val="1F1F1F"/>
                <w:spacing w:val="0"/>
                <w:highlight w:val="yellow"/>
                <w:u w:val="none"/>
                <w:lang w:val="en-US" w:eastAsia="zh-CN"/>
              </w:rPr>
              <w:t>总结</w:t>
            </w:r>
          </w:p>
          <w:p w14:paraId="794581D5">
            <w:pPr>
              <w:numPr>
                <w:ilvl w:val="0"/>
                <w:numId w:val="10"/>
              </w:numPr>
              <w:ind w:left="840" w:leftChars="0" w:hanging="420" w:firstLineChars="0"/>
              <w:rPr>
                <w:rFonts w:hint="eastAsia" w:ascii="Georgia" w:hAnsi="Georgia" w:eastAsia="SimSun" w:cs="Georgia"/>
                <w:i w:val="0"/>
                <w:iCs w:val="0"/>
                <w:caps w:val="0"/>
                <w:color w:val="1F1F1F"/>
                <w:spacing w:val="0"/>
                <w:highlight w:val="yellow"/>
                <w:u w:val="none"/>
                <w:lang w:val="en-US" w:eastAsia="zh-CN"/>
              </w:rPr>
            </w:pPr>
            <w:r>
              <w:rPr>
                <w:rFonts w:hint="eastAsia" w:ascii="Georgia" w:hAnsi="Georgia" w:eastAsia="SimSun" w:cs="Georgia"/>
                <w:i w:val="0"/>
                <w:iCs w:val="0"/>
                <w:caps w:val="0"/>
                <w:color w:val="1F1F1F"/>
                <w:spacing w:val="0"/>
                <w:highlight w:val="yellow"/>
                <w:u w:val="none"/>
                <w:lang w:val="en-US" w:eastAsia="zh-CN"/>
              </w:rPr>
              <w:t>绿地对湿度有影响</w:t>
            </w:r>
          </w:p>
          <w:p w14:paraId="2364B53A">
            <w:pPr>
              <w:numPr>
                <w:ilvl w:val="0"/>
                <w:numId w:val="10"/>
              </w:numPr>
              <w:ind w:left="840" w:leftChars="0" w:hanging="420" w:firstLineChars="0"/>
              <w:rPr>
                <w:rFonts w:hint="eastAsia" w:ascii="Georgia" w:hAnsi="Georgia" w:eastAsia="SimSun" w:cs="Georgia"/>
                <w:i w:val="0"/>
                <w:iCs w:val="0"/>
                <w:caps w:val="0"/>
                <w:color w:val="1F1F1F"/>
                <w:spacing w:val="0"/>
                <w:highlight w:val="yellow"/>
                <w:u w:val="none"/>
                <w:lang w:val="en-US" w:eastAsia="zh-CN"/>
              </w:rPr>
            </w:pPr>
            <w:r>
              <w:rPr>
                <w:rFonts w:hint="eastAsia" w:ascii="Georgia" w:hAnsi="Georgia" w:eastAsia="SimSun" w:cs="Georgia"/>
                <w:i w:val="0"/>
                <w:iCs w:val="0"/>
                <w:caps w:val="0"/>
                <w:color w:val="1F1F1F"/>
                <w:spacing w:val="0"/>
                <w:highlight w:val="yellow"/>
                <w:u w:val="none"/>
                <w:lang w:val="en-US" w:eastAsia="zh-CN"/>
              </w:rPr>
              <w:t>绿地对热舒适度有影响</w:t>
            </w:r>
          </w:p>
          <w:p w14:paraId="3CB52779">
            <w:pPr>
              <w:numPr>
                <w:ilvl w:val="0"/>
                <w:numId w:val="10"/>
              </w:numPr>
              <w:ind w:left="840" w:leftChars="0" w:hanging="420" w:firstLineChars="0"/>
              <w:rPr>
                <w:rFonts w:hint="eastAsia" w:ascii="Georgia" w:hAnsi="Georgia" w:eastAsia="SimSun" w:cs="Georgia"/>
                <w:i w:val="0"/>
                <w:iCs w:val="0"/>
                <w:caps w:val="0"/>
                <w:color w:val="1F1F1F"/>
                <w:spacing w:val="0"/>
                <w:highlight w:val="yellow"/>
                <w:u w:val="none"/>
                <w:lang w:val="en-US" w:eastAsia="zh-CN"/>
              </w:rPr>
            </w:pPr>
            <w:r>
              <w:rPr>
                <w:rFonts w:hint="eastAsia" w:ascii="Georgia" w:hAnsi="Georgia" w:eastAsia="SimSun" w:cs="Georgia"/>
                <w:i w:val="0"/>
                <w:iCs w:val="0"/>
                <w:caps w:val="0"/>
                <w:color w:val="1F1F1F"/>
                <w:spacing w:val="0"/>
                <w:highlight w:val="yellow"/>
                <w:u w:val="none"/>
                <w:lang w:val="en-US" w:eastAsia="zh-CN"/>
              </w:rPr>
              <w:t>但相关研究不足，需要深入</w:t>
            </w:r>
          </w:p>
          <w:p w14:paraId="5F25AD4A">
            <w:pPr>
              <w:numPr>
                <w:numId w:val="0"/>
              </w:numPr>
              <w:rPr>
                <w:rFonts w:hint="eastAsia" w:ascii="Georgia" w:hAnsi="Georgia" w:eastAsia="SimSun" w:cs="Georgia"/>
                <w:i w:val="0"/>
                <w:iCs w:val="0"/>
                <w:caps w:val="0"/>
                <w:color w:val="1F1F1F"/>
                <w:spacing w:val="0"/>
                <w:highlight w:val="yellow"/>
                <w:u w:val="none"/>
                <w:lang w:val="en-US" w:eastAsia="zh-CN"/>
              </w:rPr>
            </w:pPr>
          </w:p>
          <w:p w14:paraId="18ACF2AB">
            <w:pPr>
              <w:numPr>
                <w:ilvl w:val="0"/>
                <w:numId w:val="9"/>
                <w:ins w:id="186" w:author="野草" w:date="2024-11-07T15:30:34Z"/>
              </w:numPr>
              <w:ind w:left="420" w:hanging="420"/>
              <w:rPr>
                <w:ins w:id="187" w:author="野草" w:date="2024-11-07T15:30:35Z"/>
              </w:rPr>
              <w:pPrChange w:id="185" w:author="野草" w:date="2024-11-07T15:30:34Z">
                <w:pPr/>
              </w:pPrChange>
            </w:pPr>
            <w:r>
              <w:rPr>
                <w:rFonts w:hint="eastAsia" w:ascii="Georgia" w:hAnsi="Georgia" w:eastAsia="SimSun" w:cs="Georgia"/>
                <w:i w:val="0"/>
                <w:iCs w:val="0"/>
                <w:caps w:val="0"/>
                <w:color w:val="1F1F1F"/>
                <w:spacing w:val="0"/>
                <w:u w:val="none"/>
                <w:lang w:val="en-US" w:eastAsia="zh-CN"/>
              </w:rPr>
              <w:t>需要注意的是，绿地不仅影响城市微气候的温度，还对湿度的时空格局有显著影响。根据Zhang等(2013)的观测结果，尽管绿地在亚热带城市中能够降低气温达5°C，但同时也使相对湿度增加了8%。在香港的高密度城市环境中，小型公园的增湿和减湿效应均有观测到（Cheung et al., 2021）。</w:t>
            </w:r>
          </w:p>
          <w:p w14:paraId="47E023A0">
            <w:pPr>
              <w:numPr>
                <w:ilvl w:val="0"/>
                <w:numId w:val="9"/>
              </w:numPr>
              <w:ind w:left="420" w:leftChars="0" w:hanging="420" w:firstLineChars="0"/>
              <w:rPr>
                <w:del w:id="188" w:author="野草" w:date="2024-11-07T15:32:50Z"/>
                <w:rFonts w:hint="eastAsia" w:ascii="Georgia" w:hAnsi="Georgia" w:eastAsia="SimSun" w:cs="Georgia"/>
                <w:i w:val="0"/>
                <w:iCs w:val="0"/>
                <w:caps w:val="0"/>
                <w:color w:val="1F1F1F"/>
                <w:spacing w:val="0"/>
                <w:u w:val="none"/>
                <w:lang w:val="en-US" w:eastAsia="zh-CN"/>
              </w:rPr>
            </w:pPr>
          </w:p>
          <w:p w14:paraId="70432388">
            <w:pPr>
              <w:numPr>
                <w:ilvl w:val="0"/>
                <w:numId w:val="9"/>
              </w:numPr>
              <w:ind w:left="420" w:leftChars="0" w:hanging="420" w:firstLineChars="0"/>
              <w:rPr>
                <w:ins w:id="189" w:author="野草" w:date="2024-11-07T15:28:10Z"/>
                <w:rFonts w:hint="eastAsia" w:ascii="Georgia" w:hAnsi="Georgia" w:eastAsia="SimSun" w:cs="Georgia"/>
                <w:i w:val="0"/>
                <w:iCs w:val="0"/>
                <w:caps w:val="0"/>
                <w:color w:val="1F1F1F"/>
                <w:spacing w:val="0"/>
                <w:u w:val="none"/>
                <w:lang w:val="en-US" w:eastAsia="zh-CN"/>
              </w:rPr>
            </w:pPr>
            <w:del w:id="190" w:author="野草" w:date="2024-11-07T15:23:45Z">
              <w:r>
                <w:rPr>
                  <w:rFonts w:hint="eastAsia" w:ascii="Georgia" w:hAnsi="Georgia" w:eastAsia="SimSun" w:cs="Georgia"/>
                  <w:i w:val="0"/>
                  <w:iCs w:val="0"/>
                  <w:caps w:val="0"/>
                  <w:color w:val="1F1F1F"/>
                  <w:spacing w:val="0"/>
                  <w:u w:val="none"/>
                  <w:lang w:val="en-US" w:eastAsia="zh-CN"/>
                </w:rPr>
                <w:delText>尽管绿地周边的温度有所下降，但温度与相对湿度综合作用下</w:delText>
              </w:r>
            </w:del>
            <w:ins w:id="191" w:author="野草" w:date="2024-11-07T15:23:45Z">
              <w:r>
                <w:rPr>
                  <w:rFonts w:hint="eastAsia" w:ascii="Georgia" w:hAnsi="Georgia" w:eastAsia="SimSun" w:cs="Georgia"/>
                  <w:i w:val="0"/>
                  <w:iCs w:val="0"/>
                  <w:caps w:val="0"/>
                  <w:color w:val="1F1F1F"/>
                  <w:spacing w:val="0"/>
                  <w:u w:val="none"/>
                  <w:lang w:val="en-US" w:eastAsia="zh-CN"/>
                </w:rPr>
                <w:t>需要</w:t>
              </w:r>
            </w:ins>
            <w:ins w:id="192" w:author="野草" w:date="2024-11-07T15:23:46Z">
              <w:r>
                <w:rPr>
                  <w:rFonts w:hint="eastAsia" w:ascii="Georgia" w:hAnsi="Georgia" w:eastAsia="SimSun" w:cs="Georgia"/>
                  <w:i w:val="0"/>
                  <w:iCs w:val="0"/>
                  <w:caps w:val="0"/>
                  <w:color w:val="1F1F1F"/>
                  <w:spacing w:val="0"/>
                  <w:u w:val="none"/>
                  <w:lang w:val="en-US" w:eastAsia="zh-CN"/>
                </w:rPr>
                <w:t>注意</w:t>
              </w:r>
            </w:ins>
            <w:ins w:id="193" w:author="野草" w:date="2024-11-07T15:23:47Z">
              <w:r>
                <w:rPr>
                  <w:rFonts w:hint="eastAsia" w:ascii="Georgia" w:hAnsi="Georgia" w:eastAsia="SimSun" w:cs="Georgia"/>
                  <w:i w:val="0"/>
                  <w:iCs w:val="0"/>
                  <w:caps w:val="0"/>
                  <w:color w:val="1F1F1F"/>
                  <w:spacing w:val="0"/>
                  <w:u w:val="none"/>
                  <w:lang w:val="en-US" w:eastAsia="zh-CN"/>
                </w:rPr>
                <w:t>的是</w:t>
              </w:r>
            </w:ins>
            <w:ins w:id="194" w:author="野草" w:date="2024-11-07T15:23:34Z">
              <w:r>
                <w:rPr>
                  <w:rFonts w:hint="eastAsia" w:ascii="Georgia" w:hAnsi="Georgia" w:eastAsia="SimSun" w:cs="Georgia"/>
                  <w:i w:val="0"/>
                  <w:iCs w:val="0"/>
                  <w:caps w:val="0"/>
                  <w:color w:val="1F1F1F"/>
                  <w:spacing w:val="0"/>
                  <w:u w:val="none"/>
                  <w:lang w:val="en-US" w:eastAsia="zh-CN"/>
                </w:rPr>
                <w:t>，尽管绿地周边的温度有所下降，</w:t>
              </w:r>
            </w:ins>
            <w:ins w:id="195" w:author="野草" w:date="2024-11-07T15:27:33Z">
              <w:r>
                <w:rPr>
                  <w:rFonts w:hint="eastAsia" w:ascii="Georgia" w:hAnsi="Georgia" w:eastAsia="SimSun" w:cs="Georgia"/>
                  <w:i w:val="0"/>
                  <w:iCs w:val="0"/>
                  <w:caps w:val="0"/>
                  <w:color w:val="1F1F1F"/>
                  <w:spacing w:val="0"/>
                  <w:u w:val="none"/>
                  <w:lang w:val="en-US" w:eastAsia="zh-CN"/>
                </w:rPr>
                <w:t>但</w:t>
              </w:r>
            </w:ins>
            <w:ins w:id="196" w:author="野草" w:date="2024-11-07T15:27:37Z">
              <w:r>
                <w:rPr>
                  <w:rFonts w:hint="eastAsia" w:ascii="Georgia" w:hAnsi="Georgia" w:eastAsia="SimSun" w:cs="Georgia"/>
                  <w:i w:val="0"/>
                  <w:iCs w:val="0"/>
                  <w:caps w:val="0"/>
                  <w:color w:val="1F1F1F"/>
                  <w:spacing w:val="0"/>
                  <w:u w:val="none"/>
                  <w:lang w:val="en-US" w:eastAsia="zh-CN"/>
                </w:rPr>
                <w:t>相对湿度</w:t>
              </w:r>
            </w:ins>
            <w:ins w:id="197" w:author="野草" w:date="2024-11-07T15:27:38Z">
              <w:r>
                <w:rPr>
                  <w:rFonts w:hint="eastAsia" w:ascii="Georgia" w:hAnsi="Georgia" w:eastAsia="SimSun" w:cs="Georgia"/>
                  <w:i w:val="0"/>
                  <w:iCs w:val="0"/>
                  <w:caps w:val="0"/>
                  <w:color w:val="1F1F1F"/>
                  <w:spacing w:val="0"/>
                  <w:u w:val="none"/>
                  <w:lang w:val="en-US" w:eastAsia="zh-CN"/>
                </w:rPr>
                <w:t>的</w:t>
              </w:r>
            </w:ins>
            <w:ins w:id="198" w:author="野草" w:date="2024-11-07T15:27:39Z">
              <w:r>
                <w:rPr>
                  <w:rFonts w:hint="eastAsia" w:ascii="Georgia" w:hAnsi="Georgia" w:eastAsia="SimSun" w:cs="Georgia"/>
                  <w:i w:val="0"/>
                  <w:iCs w:val="0"/>
                  <w:caps w:val="0"/>
                  <w:color w:val="1F1F1F"/>
                  <w:spacing w:val="0"/>
                  <w:u w:val="none"/>
                  <w:lang w:val="en-US" w:eastAsia="zh-CN"/>
                </w:rPr>
                <w:t>增加</w:t>
              </w:r>
            </w:ins>
            <w:ins w:id="199" w:author="野草" w:date="2024-11-07T15:27:41Z">
              <w:r>
                <w:rPr>
                  <w:rFonts w:hint="eastAsia" w:ascii="Georgia" w:hAnsi="Georgia" w:eastAsia="SimSun" w:cs="Georgia"/>
                  <w:i w:val="0"/>
                  <w:iCs w:val="0"/>
                  <w:caps w:val="0"/>
                  <w:color w:val="1F1F1F"/>
                  <w:spacing w:val="0"/>
                  <w:u w:val="none"/>
                  <w:lang w:val="en-US" w:eastAsia="zh-CN"/>
                </w:rPr>
                <w:t>会</w:t>
              </w:r>
            </w:ins>
            <w:ins w:id="200" w:author="野草" w:date="2024-11-07T15:27:43Z">
              <w:r>
                <w:rPr>
                  <w:rFonts w:hint="eastAsia" w:ascii="Georgia" w:hAnsi="Georgia" w:eastAsia="SimSun" w:cs="Georgia"/>
                  <w:i w:val="0"/>
                  <w:iCs w:val="0"/>
                  <w:caps w:val="0"/>
                  <w:color w:val="1F1F1F"/>
                  <w:spacing w:val="0"/>
                  <w:u w:val="none"/>
                  <w:lang w:val="en-US" w:eastAsia="zh-CN"/>
                </w:rPr>
                <w:t>在</w:t>
              </w:r>
            </w:ins>
            <w:ins w:id="201" w:author="野草" w:date="2024-11-07T15:27:44Z">
              <w:r>
                <w:rPr>
                  <w:rFonts w:hint="eastAsia" w:ascii="Georgia" w:hAnsi="Georgia" w:eastAsia="SimSun" w:cs="Georgia"/>
                  <w:i w:val="0"/>
                  <w:iCs w:val="0"/>
                  <w:caps w:val="0"/>
                  <w:color w:val="1F1F1F"/>
                  <w:spacing w:val="0"/>
                  <w:u w:val="none"/>
                  <w:lang w:val="en-US" w:eastAsia="zh-CN"/>
                </w:rPr>
                <w:t>一定</w:t>
              </w:r>
            </w:ins>
            <w:ins w:id="202" w:author="野草" w:date="2024-11-07T15:27:45Z">
              <w:r>
                <w:rPr>
                  <w:rFonts w:hint="eastAsia" w:ascii="Georgia" w:hAnsi="Georgia" w:eastAsia="SimSun" w:cs="Georgia"/>
                  <w:i w:val="0"/>
                  <w:iCs w:val="0"/>
                  <w:caps w:val="0"/>
                  <w:color w:val="1F1F1F"/>
                  <w:spacing w:val="0"/>
                  <w:u w:val="none"/>
                  <w:lang w:val="en-US" w:eastAsia="zh-CN"/>
                </w:rPr>
                <w:t>程度</w:t>
              </w:r>
            </w:ins>
            <w:ins w:id="203" w:author="野草" w:date="2024-11-07T15:27:46Z">
              <w:r>
                <w:rPr>
                  <w:rFonts w:hint="eastAsia" w:ascii="Georgia" w:hAnsi="Georgia" w:eastAsia="SimSun" w:cs="Georgia"/>
                  <w:i w:val="0"/>
                  <w:iCs w:val="0"/>
                  <w:caps w:val="0"/>
                  <w:color w:val="1F1F1F"/>
                  <w:spacing w:val="0"/>
                  <w:u w:val="none"/>
                  <w:lang w:val="en-US" w:eastAsia="zh-CN"/>
                </w:rPr>
                <w:t>上</w:t>
              </w:r>
            </w:ins>
            <w:ins w:id="204" w:author="野草" w:date="2024-11-07T15:27:50Z">
              <w:r>
                <w:rPr>
                  <w:rFonts w:hint="eastAsia" w:ascii="Georgia" w:hAnsi="Georgia" w:eastAsia="SimSun" w:cs="Georgia"/>
                  <w:i w:val="0"/>
                  <w:iCs w:val="0"/>
                  <w:caps w:val="0"/>
                  <w:color w:val="1F1F1F"/>
                  <w:spacing w:val="0"/>
                  <w:u w:val="none"/>
                  <w:lang w:val="en-US" w:eastAsia="zh-CN"/>
                </w:rPr>
                <w:t>抵消</w:t>
              </w:r>
            </w:ins>
            <w:ins w:id="205" w:author="野草" w:date="2024-11-07T15:27:54Z">
              <w:r>
                <w:rPr>
                  <w:rFonts w:hint="eastAsia" w:ascii="Georgia" w:hAnsi="Georgia" w:eastAsia="SimSun" w:cs="Georgia"/>
                  <w:i w:val="0"/>
                  <w:iCs w:val="0"/>
                  <w:caps w:val="0"/>
                  <w:color w:val="1F1F1F"/>
                  <w:spacing w:val="0"/>
                  <w:u w:val="none"/>
                  <w:lang w:val="en-US" w:eastAsia="zh-CN"/>
                </w:rPr>
                <w:t>温度</w:t>
              </w:r>
            </w:ins>
            <w:ins w:id="206" w:author="野草" w:date="2024-11-07T15:27:55Z">
              <w:r>
                <w:rPr>
                  <w:rFonts w:hint="eastAsia" w:ascii="Georgia" w:hAnsi="Georgia" w:eastAsia="SimSun" w:cs="Georgia"/>
                  <w:i w:val="0"/>
                  <w:iCs w:val="0"/>
                  <w:caps w:val="0"/>
                  <w:color w:val="1F1F1F"/>
                  <w:spacing w:val="0"/>
                  <w:u w:val="none"/>
                  <w:lang w:val="en-US" w:eastAsia="zh-CN"/>
                </w:rPr>
                <w:t>下降</w:t>
              </w:r>
            </w:ins>
            <w:ins w:id="207" w:author="野草" w:date="2024-11-07T15:27:57Z">
              <w:r>
                <w:rPr>
                  <w:rFonts w:hint="eastAsia" w:ascii="Georgia" w:hAnsi="Georgia" w:eastAsia="SimSun" w:cs="Georgia"/>
                  <w:i w:val="0"/>
                  <w:iCs w:val="0"/>
                  <w:caps w:val="0"/>
                  <w:color w:val="1F1F1F"/>
                  <w:spacing w:val="0"/>
                  <w:u w:val="none"/>
                  <w:lang w:val="en-US" w:eastAsia="zh-CN"/>
                </w:rPr>
                <w:t>带来</w:t>
              </w:r>
            </w:ins>
            <w:ins w:id="208" w:author="野草" w:date="2024-11-07T15:27:58Z">
              <w:r>
                <w:rPr>
                  <w:rFonts w:hint="eastAsia" w:ascii="Georgia" w:hAnsi="Georgia" w:eastAsia="SimSun" w:cs="Georgia"/>
                  <w:i w:val="0"/>
                  <w:iCs w:val="0"/>
                  <w:caps w:val="0"/>
                  <w:color w:val="1F1F1F"/>
                  <w:spacing w:val="0"/>
                  <w:u w:val="none"/>
                  <w:lang w:val="en-US" w:eastAsia="zh-CN"/>
                </w:rPr>
                <w:t>的</w:t>
              </w:r>
            </w:ins>
            <w:ins w:id="209" w:author="野草" w:date="2024-11-07T15:28:02Z">
              <w:r>
                <w:rPr>
                  <w:rFonts w:hint="eastAsia" w:ascii="Georgia" w:hAnsi="Georgia" w:eastAsia="SimSun" w:cs="Georgia"/>
                  <w:i w:val="0"/>
                  <w:iCs w:val="0"/>
                  <w:caps w:val="0"/>
                  <w:color w:val="1F1F1F"/>
                  <w:spacing w:val="0"/>
                  <w:u w:val="none"/>
                  <w:lang w:val="en-US" w:eastAsia="zh-CN"/>
                </w:rPr>
                <w:t>热舒适</w:t>
              </w:r>
            </w:ins>
            <w:ins w:id="210" w:author="野草" w:date="2024-11-07T15:28:04Z">
              <w:r>
                <w:rPr>
                  <w:rFonts w:hint="eastAsia" w:ascii="Georgia" w:hAnsi="Georgia" w:eastAsia="SimSun" w:cs="Georgia"/>
                  <w:i w:val="0"/>
                  <w:iCs w:val="0"/>
                  <w:caps w:val="0"/>
                  <w:color w:val="1F1F1F"/>
                  <w:spacing w:val="0"/>
                  <w:u w:val="none"/>
                  <w:lang w:val="en-US" w:eastAsia="zh-CN"/>
                </w:rPr>
                <w:t>缓解</w:t>
              </w:r>
            </w:ins>
            <w:ins w:id="211" w:author="野草" w:date="2024-11-07T15:28:06Z">
              <w:r>
                <w:rPr>
                  <w:rFonts w:hint="eastAsia" w:ascii="Georgia" w:hAnsi="Georgia" w:eastAsia="SimSun" w:cs="Georgia"/>
                  <w:i w:val="0"/>
                  <w:iCs w:val="0"/>
                  <w:caps w:val="0"/>
                  <w:color w:val="1F1F1F"/>
                  <w:spacing w:val="0"/>
                  <w:u w:val="none"/>
                  <w:lang w:val="en-US" w:eastAsia="zh-CN"/>
                </w:rPr>
                <w:t>。</w:t>
              </w:r>
            </w:ins>
          </w:p>
          <w:p w14:paraId="6839A711">
            <w:pPr>
              <w:numPr>
                <w:ilvl w:val="0"/>
                <w:numId w:val="9"/>
                <w:ins w:id="213" w:author="野草" w:date="2024-11-07T15:28:48Z"/>
              </w:numPr>
              <w:ind w:left="420" w:leftChars="0" w:hanging="420" w:firstLineChars="0"/>
              <w:rPr>
                <w:ins w:id="214" w:author="野草" w:date="2024-11-07T15:32:56Z"/>
                <w:rFonts w:hint="eastAsia" w:ascii="Georgia" w:hAnsi="Georgia" w:eastAsia="SimSun" w:cs="Georgia"/>
                <w:i w:val="0"/>
                <w:iCs w:val="0"/>
                <w:caps w:val="0"/>
                <w:color w:val="1F1F1F"/>
                <w:spacing w:val="0"/>
                <w:u w:val="none"/>
                <w:lang w:val="en-US" w:eastAsia="zh-CN"/>
              </w:rPr>
              <w:pPrChange w:id="212" w:author="野草" w:date="2024-11-07T15:28:12Z">
                <w:pPr>
                  <w:numPr>
                    <w:ilvl w:val="0"/>
                    <w:numId w:val="9"/>
                  </w:numPr>
                  <w:ind w:left="420" w:leftChars="0" w:hanging="420" w:firstLineChars="0"/>
                </w:pPr>
              </w:pPrChange>
            </w:pPr>
            <w:ins w:id="215" w:author="野草" w:date="2024-11-07T15:28:07Z">
              <w:r>
                <w:rPr>
                  <w:rFonts w:hint="eastAsia" w:ascii="Georgia" w:hAnsi="Georgia" w:eastAsia="SimSun" w:cs="Georgia"/>
                  <w:i w:val="0"/>
                  <w:iCs w:val="0"/>
                  <w:caps w:val="0"/>
                  <w:color w:val="1F1F1F"/>
                  <w:spacing w:val="0"/>
                  <w:u w:val="none"/>
                  <w:lang w:val="en-US" w:eastAsia="zh-CN"/>
                </w:rPr>
                <w:t>因此，</w:t>
              </w:r>
            </w:ins>
            <w:ins w:id="216" w:author="野草" w:date="2024-11-07T15:23:51Z">
              <w:r>
                <w:rPr>
                  <w:rFonts w:hint="eastAsia" w:ascii="Georgia" w:hAnsi="Georgia" w:eastAsia="SimSun" w:cs="Georgia"/>
                  <w:i w:val="0"/>
                  <w:iCs w:val="0"/>
                  <w:caps w:val="0"/>
                  <w:color w:val="1F1F1F"/>
                  <w:spacing w:val="0"/>
                  <w:u w:val="none"/>
                  <w:lang w:val="en-US" w:eastAsia="zh-CN"/>
                </w:rPr>
                <w:t>在</w:t>
              </w:r>
            </w:ins>
            <w:ins w:id="217" w:author="野草" w:date="2024-11-07T15:23:53Z">
              <w:r>
                <w:rPr>
                  <w:rFonts w:hint="eastAsia" w:ascii="Georgia" w:hAnsi="Georgia" w:eastAsia="SimSun" w:cs="Georgia"/>
                  <w:i w:val="0"/>
                  <w:iCs w:val="0"/>
                  <w:caps w:val="0"/>
                  <w:color w:val="1F1F1F"/>
                  <w:spacing w:val="0"/>
                  <w:u w:val="none"/>
                  <w:lang w:val="en-US" w:eastAsia="zh-CN"/>
                </w:rPr>
                <w:t>气温</w:t>
              </w:r>
            </w:ins>
            <w:ins w:id="218" w:author="野草" w:date="2024-11-07T15:23:54Z">
              <w:r>
                <w:rPr>
                  <w:rFonts w:hint="eastAsia" w:ascii="Georgia" w:hAnsi="Georgia" w:eastAsia="SimSun" w:cs="Georgia"/>
                  <w:i w:val="0"/>
                  <w:iCs w:val="0"/>
                  <w:caps w:val="0"/>
                  <w:color w:val="1F1F1F"/>
                  <w:spacing w:val="0"/>
                  <w:u w:val="none"/>
                  <w:lang w:val="en-US" w:eastAsia="zh-CN"/>
                </w:rPr>
                <w:t>和</w:t>
              </w:r>
            </w:ins>
            <w:ins w:id="219" w:author="野草" w:date="2024-11-07T15:23:56Z">
              <w:r>
                <w:rPr>
                  <w:rFonts w:hint="eastAsia" w:ascii="Georgia" w:hAnsi="Georgia" w:eastAsia="SimSun" w:cs="Georgia"/>
                  <w:i w:val="0"/>
                  <w:iCs w:val="0"/>
                  <w:caps w:val="0"/>
                  <w:color w:val="1F1F1F"/>
                  <w:spacing w:val="0"/>
                  <w:u w:val="none"/>
                  <w:lang w:val="en-US" w:eastAsia="zh-CN"/>
                </w:rPr>
                <w:t>相对湿度</w:t>
              </w:r>
            </w:ins>
            <w:ins w:id="220" w:author="野草" w:date="2024-11-07T15:28:15Z">
              <w:r>
                <w:rPr>
                  <w:rFonts w:hint="eastAsia" w:ascii="Georgia" w:hAnsi="Georgia" w:eastAsia="SimSun" w:cs="Georgia"/>
                  <w:i w:val="0"/>
                  <w:iCs w:val="0"/>
                  <w:caps w:val="0"/>
                  <w:color w:val="1F1F1F"/>
                  <w:spacing w:val="0"/>
                  <w:u w:val="none"/>
                  <w:lang w:val="en-US" w:eastAsia="zh-CN"/>
                </w:rPr>
                <w:t>的</w:t>
              </w:r>
            </w:ins>
            <w:ins w:id="221" w:author="野草" w:date="2024-11-07T15:28:16Z">
              <w:r>
                <w:rPr>
                  <w:rFonts w:hint="eastAsia" w:ascii="Georgia" w:hAnsi="Georgia" w:eastAsia="SimSun" w:cs="Georgia"/>
                  <w:i w:val="0"/>
                  <w:iCs w:val="0"/>
                  <w:caps w:val="0"/>
                  <w:color w:val="1F1F1F"/>
                  <w:spacing w:val="0"/>
                  <w:u w:val="none"/>
                  <w:lang w:val="en-US" w:eastAsia="zh-CN"/>
                </w:rPr>
                <w:t>综合</w:t>
              </w:r>
            </w:ins>
            <w:ins w:id="222" w:author="野草" w:date="2024-11-07T15:28:17Z">
              <w:r>
                <w:rPr>
                  <w:rFonts w:hint="eastAsia" w:ascii="Georgia" w:hAnsi="Georgia" w:eastAsia="SimSun" w:cs="Georgia"/>
                  <w:i w:val="0"/>
                  <w:iCs w:val="0"/>
                  <w:caps w:val="0"/>
                  <w:color w:val="1F1F1F"/>
                  <w:spacing w:val="0"/>
                  <w:u w:val="none"/>
                  <w:lang w:val="en-US" w:eastAsia="zh-CN"/>
                </w:rPr>
                <w:t>作用下</w:t>
              </w:r>
            </w:ins>
            <w:ins w:id="223" w:author="野草" w:date="2024-11-07T15:28:18Z">
              <w:r>
                <w:rPr>
                  <w:rFonts w:hint="eastAsia" w:ascii="Georgia" w:hAnsi="Georgia" w:eastAsia="SimSun" w:cs="Georgia"/>
                  <w:i w:val="0"/>
                  <w:iCs w:val="0"/>
                  <w:caps w:val="0"/>
                  <w:color w:val="1F1F1F"/>
                  <w:spacing w:val="0"/>
                  <w:u w:val="none"/>
                  <w:lang w:val="en-US" w:eastAsia="zh-CN"/>
                </w:rPr>
                <w:t>，</w:t>
              </w:r>
            </w:ins>
            <w:ins w:id="224" w:author="野草" w:date="2024-11-07T15:28:23Z">
              <w:r>
                <w:rPr>
                  <w:rFonts w:hint="eastAsia" w:ascii="Georgia" w:hAnsi="Georgia" w:eastAsia="SimSun" w:cs="Georgia"/>
                  <w:i w:val="0"/>
                  <w:iCs w:val="0"/>
                  <w:caps w:val="0"/>
                  <w:color w:val="1F1F1F"/>
                  <w:spacing w:val="0"/>
                  <w:u w:val="none"/>
                  <w:lang w:val="en-US" w:eastAsia="zh-CN"/>
                </w:rPr>
                <w:t>绿地</w:t>
              </w:r>
            </w:ins>
            <w:ins w:id="225" w:author="野草" w:date="2024-11-07T15:28:24Z">
              <w:r>
                <w:rPr>
                  <w:rFonts w:hint="eastAsia" w:ascii="Georgia" w:hAnsi="Georgia" w:eastAsia="SimSun" w:cs="Georgia"/>
                  <w:i w:val="0"/>
                  <w:iCs w:val="0"/>
                  <w:caps w:val="0"/>
                  <w:color w:val="1F1F1F"/>
                  <w:spacing w:val="0"/>
                  <w:u w:val="none"/>
                  <w:lang w:val="en-US" w:eastAsia="zh-CN"/>
                </w:rPr>
                <w:t>对</w:t>
              </w:r>
            </w:ins>
            <w:del w:id="226" w:author="野草" w:date="2024-11-07T15:23:36Z">
              <w:r>
                <w:rPr>
                  <w:rFonts w:hint="eastAsia" w:ascii="Georgia" w:hAnsi="Georgia" w:eastAsia="SimSun" w:cs="Georgia"/>
                  <w:i w:val="0"/>
                  <w:iCs w:val="0"/>
                  <w:caps w:val="0"/>
                  <w:color w:val="1F1F1F"/>
                  <w:spacing w:val="0"/>
                  <w:u w:val="none"/>
                  <w:lang w:val="en-US" w:eastAsia="zh-CN"/>
                </w:rPr>
                <w:delText>的</w:delText>
              </w:r>
            </w:del>
            <w:r>
              <w:rPr>
                <w:rFonts w:hint="eastAsia" w:ascii="Georgia" w:hAnsi="Georgia" w:eastAsia="SimSun" w:cs="Georgia"/>
                <w:i w:val="0"/>
                <w:iCs w:val="0"/>
                <w:caps w:val="0"/>
                <w:color w:val="1F1F1F"/>
                <w:spacing w:val="0"/>
                <w:u w:val="none"/>
                <w:lang w:val="en-US" w:eastAsia="zh-CN"/>
              </w:rPr>
              <w:t>热舒适度</w:t>
            </w:r>
            <w:ins w:id="227" w:author="野草" w:date="2024-11-07T15:28:29Z">
              <w:r>
                <w:rPr>
                  <w:rFonts w:hint="eastAsia" w:ascii="Georgia" w:hAnsi="Georgia" w:eastAsia="SimSun" w:cs="Georgia"/>
                  <w:i w:val="0"/>
                  <w:iCs w:val="0"/>
                  <w:caps w:val="0"/>
                  <w:color w:val="1F1F1F"/>
                  <w:spacing w:val="0"/>
                  <w:u w:val="none"/>
                  <w:lang w:val="en-US" w:eastAsia="zh-CN"/>
                </w:rPr>
                <w:t>影响的</w:t>
              </w:r>
            </w:ins>
            <w:r>
              <w:rPr>
                <w:rFonts w:hint="eastAsia" w:ascii="Georgia" w:hAnsi="Georgia" w:eastAsia="SimSun" w:cs="Georgia"/>
                <w:i w:val="0"/>
                <w:iCs w:val="0"/>
                <w:caps w:val="0"/>
                <w:color w:val="1F1F1F"/>
                <w:spacing w:val="0"/>
                <w:u w:val="none"/>
                <w:lang w:val="en-US" w:eastAsia="zh-CN"/>
              </w:rPr>
              <w:t>时空格局</w:t>
            </w:r>
            <w:ins w:id="228" w:author="野草" w:date="2024-11-07T15:28:31Z">
              <w:r>
                <w:rPr>
                  <w:rFonts w:hint="eastAsia" w:ascii="Georgia" w:hAnsi="Georgia" w:eastAsia="SimSun" w:cs="Georgia"/>
                  <w:i w:val="0"/>
                  <w:iCs w:val="0"/>
                  <w:caps w:val="0"/>
                  <w:color w:val="1F1F1F"/>
                  <w:spacing w:val="0"/>
                  <w:u w:val="none"/>
                  <w:lang w:val="en-US" w:eastAsia="zh-CN"/>
                </w:rPr>
                <w:t>及其</w:t>
              </w:r>
            </w:ins>
            <w:ins w:id="229" w:author="野草" w:date="2024-11-07T15:28:32Z">
              <w:r>
                <w:rPr>
                  <w:rFonts w:hint="eastAsia" w:ascii="Georgia" w:hAnsi="Georgia" w:eastAsia="SimSun" w:cs="Georgia"/>
                  <w:i w:val="0"/>
                  <w:iCs w:val="0"/>
                  <w:caps w:val="0"/>
                  <w:color w:val="1F1F1F"/>
                  <w:spacing w:val="0"/>
                  <w:u w:val="none"/>
                  <w:lang w:val="en-US" w:eastAsia="zh-CN"/>
                </w:rPr>
                <w:t>影响因素</w:t>
              </w:r>
            </w:ins>
            <w:r>
              <w:rPr>
                <w:rFonts w:hint="eastAsia" w:ascii="Georgia" w:hAnsi="Georgia" w:eastAsia="SimSun" w:cs="Georgia"/>
                <w:i w:val="0"/>
                <w:iCs w:val="0"/>
                <w:caps w:val="0"/>
                <w:color w:val="1F1F1F"/>
                <w:spacing w:val="0"/>
                <w:u w:val="none"/>
                <w:lang w:val="en-US" w:eastAsia="zh-CN"/>
              </w:rPr>
              <w:t>仍不完全明了，特别是在夏季高温背景下。</w:t>
            </w:r>
          </w:p>
          <w:p w14:paraId="571AB626">
            <w:pPr>
              <w:numPr>
                <w:ilvl w:val="0"/>
                <w:numId w:val="9"/>
                <w:ins w:id="231" w:author="野草" w:date="2024-11-07T15:33:42Z"/>
              </w:numPr>
              <w:ind w:left="420" w:leftChars="0" w:hanging="420" w:firstLineChars="0"/>
              <w:rPr>
                <w:ins w:id="232" w:author="野草" w:date="2024-11-07T15:28:44Z"/>
                <w:rFonts w:hint="eastAsia" w:ascii="Georgia" w:hAnsi="Georgia" w:eastAsia="SimSun" w:cs="Georgia"/>
                <w:i w:val="0"/>
                <w:iCs w:val="0"/>
                <w:caps w:val="0"/>
                <w:color w:val="1F1F1F"/>
                <w:spacing w:val="0"/>
                <w:u w:val="none"/>
                <w:lang w:val="en-US" w:eastAsia="zh-CN"/>
              </w:rPr>
              <w:pPrChange w:id="230" w:author="野草" w:date="2024-11-07T15:33:42Z">
                <w:pPr>
                  <w:numPr>
                    <w:ilvl w:val="0"/>
                    <w:numId w:val="9"/>
                  </w:numPr>
                  <w:ind w:left="420" w:leftChars="0" w:hanging="420" w:firstLineChars="0"/>
                </w:pPr>
              </w:pPrChange>
            </w:pPr>
            <w:ins w:id="233" w:author="野草" w:date="2024-11-07T15:33:00Z">
              <w:r>
                <w:rPr>
                  <w:rFonts w:hint="eastAsia" w:ascii="Georgia" w:hAnsi="Georgia" w:eastAsia="SimSun" w:cs="Georgia"/>
                  <w:i w:val="0"/>
                  <w:iCs w:val="0"/>
                  <w:caps w:val="0"/>
                  <w:color w:val="1F1F1F"/>
                  <w:spacing w:val="0"/>
                  <w:u w:val="none"/>
                  <w:lang w:val="en-US" w:eastAsia="zh-CN"/>
                </w:rPr>
                <w:t>事实上，</w:t>
              </w:r>
            </w:ins>
            <w:ins w:id="234" w:author="野草" w:date="2024-11-07T15:33:32Z">
              <w:r>
                <w:rPr>
                  <w:rFonts w:hint="default" w:ascii="Georgia" w:hAnsi="Georgia" w:eastAsia="Georgia" w:cs="Georgia"/>
                  <w:i w:val="0"/>
                  <w:iCs w:val="0"/>
                  <w:caps w:val="0"/>
                  <w:color w:val="2E2E2E"/>
                  <w:spacing w:val="0"/>
                </w:rPr>
                <w:t>不同于反映环境热状况的温度和地表温度，热舒适是一种代表对热环境满意度的意识状态[9]，它</w:t>
              </w:r>
            </w:ins>
            <w:ins w:id="235" w:author="野草" w:date="2024-11-07T15:33:32Z">
              <w:bookmarkStart w:id="0" w:name="bbib9"/>
              <w:r>
                <w:rPr>
                  <w:rFonts w:hint="default" w:ascii="Georgia" w:hAnsi="Georgia" w:eastAsia="Georgia" w:cs="Georgia"/>
                  <w:i w:val="0"/>
                  <w:iCs w:val="0"/>
                  <w:caps w:val="0"/>
                  <w:color w:val="0C7DBB"/>
                  <w:spacing w:val="0"/>
                  <w:u w:val="none"/>
                </w:rPr>
                <w:fldChar w:fldCharType="begin"/>
              </w:r>
            </w:ins>
            <w:ins w:id="236" w:author="野草" w:date="2024-11-07T15:33:32Z">
              <w:r>
                <w:rPr>
                  <w:rFonts w:hint="default" w:ascii="Georgia" w:hAnsi="Georgia" w:eastAsia="Georgia" w:cs="Georgia"/>
                  <w:i w:val="0"/>
                  <w:iCs w:val="0"/>
                  <w:caps w:val="0"/>
                  <w:color w:val="0C7DBB"/>
                  <w:spacing w:val="0"/>
                  <w:u w:val="none"/>
                </w:rPr>
                <w:instrText xml:space="preserve"> HYPERLINK "https://www.sciencedirect.com/science/article/pii/S0360132321009604" \l "bib9" </w:instrText>
              </w:r>
            </w:ins>
            <w:ins w:id="237" w:author="野草" w:date="2024-11-07T15:33:32Z">
              <w:r>
                <w:rPr>
                  <w:rFonts w:hint="default" w:ascii="Georgia" w:hAnsi="Georgia" w:eastAsia="Georgia" w:cs="Georgia"/>
                  <w:i w:val="0"/>
                  <w:iCs w:val="0"/>
                  <w:caps w:val="0"/>
                  <w:color w:val="0C7DBB"/>
                  <w:spacing w:val="0"/>
                  <w:u w:val="none"/>
                </w:rPr>
                <w:fldChar w:fldCharType="separate"/>
              </w:r>
            </w:ins>
            <w:ins w:id="238" w:author="野草" w:date="2024-11-07T15:33:32Z">
              <w:r>
                <w:rPr>
                  <w:rStyle w:val="10"/>
                  <w:rFonts w:hint="default" w:ascii="Georgia" w:hAnsi="Georgia" w:eastAsia="Georgia" w:cs="Georgia"/>
                  <w:i w:val="0"/>
                  <w:iCs w:val="0"/>
                  <w:caps w:val="0"/>
                  <w:color w:val="0C7DBB"/>
                  <w:spacing w:val="0"/>
                  <w:u w:val="none"/>
                </w:rPr>
                <w:t>反映</w:t>
              </w:r>
              <w:bookmarkEnd w:id="0"/>
            </w:ins>
            <w:ins w:id="239" w:author="野草" w:date="2024-11-07T15:33:32Z">
              <w:r>
                <w:rPr>
                  <w:rFonts w:hint="default" w:ascii="Georgia" w:hAnsi="Georgia" w:eastAsia="Georgia" w:cs="Georgia"/>
                  <w:i w:val="0"/>
                  <w:iCs w:val="0"/>
                  <w:caps w:val="0"/>
                  <w:color w:val="0C7DBB"/>
                  <w:spacing w:val="0"/>
                  <w:u w:val="none"/>
                </w:rPr>
                <w:fldChar w:fldCharType="end"/>
              </w:r>
            </w:ins>
            <w:ins w:id="240" w:author="野草" w:date="2024-11-07T15:33:32Z">
              <w:r>
                <w:rPr>
                  <w:rFonts w:hint="default" w:ascii="Georgia" w:hAnsi="Georgia" w:eastAsia="Georgia" w:cs="Georgia"/>
                  <w:i w:val="0"/>
                  <w:iCs w:val="0"/>
                  <w:caps w:val="0"/>
                  <w:color w:val="2E2E2E"/>
                  <w:spacing w:val="0"/>
                </w:rPr>
                <w:t>了人们对环境的感知。</w:t>
              </w:r>
            </w:ins>
            <w:ins w:id="241" w:author="野草" w:date="2024-11-07T15:32:56Z">
              <w:r>
                <w:rPr>
                  <w:rFonts w:hint="eastAsia" w:ascii="Georgia" w:hAnsi="Georgia" w:eastAsia="SimSun" w:cs="Georgia"/>
                  <w:i w:val="0"/>
                  <w:iCs w:val="0"/>
                  <w:caps w:val="0"/>
                  <w:color w:val="1F1F1F"/>
                  <w:spacing w:val="0"/>
                  <w:u w:val="none"/>
                  <w:lang w:val="en-US" w:eastAsia="zh-CN"/>
                </w:rPr>
                <w:t>对于城市居民来说，与气温</w:t>
              </w:r>
            </w:ins>
            <w:ins w:id="242" w:author="野草" w:date="2024-11-07T15:33:04Z">
              <w:r>
                <w:rPr>
                  <w:rFonts w:hint="eastAsia" w:ascii="Georgia" w:hAnsi="Georgia" w:eastAsia="SimSun" w:cs="Georgia"/>
                  <w:i w:val="0"/>
                  <w:iCs w:val="0"/>
                  <w:caps w:val="0"/>
                  <w:color w:val="1F1F1F"/>
                  <w:spacing w:val="0"/>
                  <w:u w:val="none"/>
                  <w:lang w:val="en-US" w:eastAsia="zh-CN"/>
                </w:rPr>
                <w:t>等</w:t>
              </w:r>
            </w:ins>
            <w:ins w:id="243" w:author="野草" w:date="2024-11-07T15:33:07Z">
              <w:r>
                <w:rPr>
                  <w:rFonts w:hint="eastAsia" w:ascii="Georgia" w:hAnsi="Georgia" w:eastAsia="SimSun" w:cs="Georgia"/>
                  <w:i w:val="0"/>
                  <w:iCs w:val="0"/>
                  <w:caps w:val="0"/>
                  <w:color w:val="1F1F1F"/>
                  <w:spacing w:val="0"/>
                  <w:u w:val="none"/>
                  <w:lang w:val="en-US" w:eastAsia="zh-CN"/>
                </w:rPr>
                <w:t>基于</w:t>
              </w:r>
            </w:ins>
            <w:ins w:id="244" w:author="野草" w:date="2024-11-07T15:33:08Z">
              <w:r>
                <w:rPr>
                  <w:rFonts w:hint="eastAsia" w:ascii="Georgia" w:hAnsi="Georgia" w:eastAsia="SimSun" w:cs="Georgia"/>
                  <w:i w:val="0"/>
                  <w:iCs w:val="0"/>
                  <w:caps w:val="0"/>
                  <w:color w:val="1F1F1F"/>
                  <w:spacing w:val="0"/>
                  <w:u w:val="none"/>
                  <w:lang w:val="en-US" w:eastAsia="zh-CN"/>
                </w:rPr>
                <w:t>测量的</w:t>
              </w:r>
            </w:ins>
            <w:ins w:id="245" w:author="野草" w:date="2024-11-07T15:33:09Z">
              <w:r>
                <w:rPr>
                  <w:rFonts w:hint="eastAsia" w:ascii="Georgia" w:hAnsi="Georgia" w:eastAsia="SimSun" w:cs="Georgia"/>
                  <w:i w:val="0"/>
                  <w:iCs w:val="0"/>
                  <w:caps w:val="0"/>
                  <w:color w:val="1F1F1F"/>
                  <w:spacing w:val="0"/>
                  <w:u w:val="none"/>
                  <w:lang w:val="en-US" w:eastAsia="zh-CN"/>
                </w:rPr>
                <w:t>气象变量</w:t>
              </w:r>
            </w:ins>
            <w:ins w:id="246" w:author="野草" w:date="2024-11-07T15:32:56Z">
              <w:r>
                <w:rPr>
                  <w:rFonts w:hint="eastAsia" w:ascii="Georgia" w:hAnsi="Georgia" w:eastAsia="SimSun" w:cs="Georgia"/>
                  <w:i w:val="0"/>
                  <w:iCs w:val="0"/>
                  <w:caps w:val="0"/>
                  <w:color w:val="1F1F1F"/>
                  <w:spacing w:val="0"/>
                  <w:u w:val="none"/>
                  <w:lang w:val="en-US" w:eastAsia="zh-CN"/>
                </w:rPr>
                <w:t>相比，热舒适度与他们的热感知更加直接相关。</w:t>
              </w:r>
            </w:ins>
          </w:p>
          <w:p w14:paraId="6F9AA8BA">
            <w:pPr>
              <w:numPr>
                <w:ilvl w:val="0"/>
                <w:numId w:val="9"/>
                <w:ins w:id="248" w:author="野草" w:date="2024-11-07T15:28:48Z"/>
              </w:numPr>
              <w:ind w:left="420" w:leftChars="0" w:hanging="420" w:firstLineChars="0"/>
              <w:rPr>
                <w:del w:id="249" w:author="野草" w:date="2024-11-07T15:30:28Z"/>
                <w:rFonts w:hint="eastAsia" w:ascii="Georgia" w:hAnsi="Georgia" w:eastAsia="SimSun" w:cs="Georgia"/>
                <w:i w:val="0"/>
                <w:iCs w:val="0"/>
                <w:caps w:val="0"/>
                <w:color w:val="1F1F1F"/>
                <w:spacing w:val="0"/>
                <w:u w:val="none"/>
                <w:lang w:val="en-US" w:eastAsia="zh-CN"/>
              </w:rPr>
              <w:pPrChange w:id="247" w:author="野草" w:date="2024-11-07T15:28:12Z">
                <w:pPr>
                  <w:numPr>
                    <w:ilvl w:val="0"/>
                    <w:numId w:val="9"/>
                  </w:numPr>
                  <w:ind w:left="420" w:leftChars="0" w:hanging="420" w:firstLineChars="0"/>
                </w:pPr>
              </w:pPrChange>
            </w:pPr>
            <w:del w:id="250" w:author="野草" w:date="2024-11-07T15:30:28Z">
              <w:r>
                <w:rPr>
                  <w:rFonts w:hint="eastAsia" w:ascii="Georgia" w:hAnsi="Georgia" w:eastAsia="SimSun" w:cs="Georgia"/>
                  <w:i w:val="0"/>
                  <w:iCs w:val="0"/>
                  <w:caps w:val="0"/>
                  <w:color w:val="1F1F1F"/>
                  <w:spacing w:val="0"/>
                  <w:u w:val="none"/>
                  <w:lang w:val="en-US" w:eastAsia="zh-CN"/>
                </w:rPr>
                <w:delText>而对于城市居民来说，与气温相比，热舒适度与他们的热感知更加直接相关。</w:delText>
              </w:r>
            </w:del>
          </w:p>
          <w:p w14:paraId="6F9AA8BA">
            <w:pPr>
              <w:numPr>
                <w:ilvl w:val="0"/>
                <w:numId w:val="9"/>
                <w:ins w:id="252" w:author="野草" w:date="2024-11-07T15:28:48Z"/>
              </w:numPr>
              <w:ind w:left="420" w:leftChars="0" w:hanging="420" w:firstLineChars="0"/>
              <w:rPr>
                <w:rFonts w:hint="eastAsia" w:ascii="Georgia" w:hAnsi="Georgia" w:eastAsia="SimSun" w:cs="Georgia"/>
                <w:i w:val="0"/>
                <w:iCs w:val="0"/>
                <w:caps w:val="0"/>
                <w:color w:val="1F1F1F"/>
                <w:spacing w:val="0"/>
                <w:u w:val="none"/>
                <w:lang w:val="en-US" w:eastAsia="zh-CN"/>
              </w:rPr>
              <w:pPrChange w:id="251" w:author="野草" w:date="2024-11-07T15:28:48Z">
                <w:pPr>
                  <w:numPr>
                    <w:ilvl w:val="0"/>
                    <w:numId w:val="9"/>
                  </w:numPr>
                  <w:ind w:left="420" w:leftChars="0" w:hanging="420" w:firstLineChars="0"/>
                </w:pPr>
              </w:pPrChange>
            </w:pPr>
            <w:r>
              <w:rPr>
                <w:rFonts w:hint="eastAsia" w:ascii="Georgia" w:hAnsi="Georgia" w:eastAsia="SimSun" w:cs="Georgia"/>
                <w:i w:val="0"/>
                <w:iCs w:val="0"/>
                <w:caps w:val="0"/>
                <w:color w:val="1F1F1F"/>
                <w:spacing w:val="0"/>
                <w:u w:val="none"/>
                <w:lang w:val="en-US" w:eastAsia="zh-CN"/>
              </w:rPr>
              <w:t>因此，有必要基于高密度监测网络对绿地周边的热环境进行监测，从多个气象指标的角度，更全面地理解大型城市绿地对周边热环境的影响。</w:t>
            </w:r>
          </w:p>
          <w:p w14:paraId="78029751">
            <w:pPr>
              <w:numPr>
                <w:ilvl w:val="0"/>
                <w:numId w:val="0"/>
              </w:numPr>
              <w:ind w:leftChars="0"/>
              <w:rPr>
                <w:b w:val="0"/>
                <w:color w:val="000000"/>
              </w:rPr>
            </w:pPr>
          </w:p>
        </w:tc>
      </w:tr>
      <w:tr w14:paraId="775BE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63C1BD15">
            <w:pPr>
              <w:numPr>
                <w:ilvl w:val="0"/>
                <w:numId w:val="11"/>
              </w:numPr>
              <w:ind w:left="420" w:leftChars="0" w:hanging="420" w:firstLineChars="0"/>
              <w:rPr>
                <w:rFonts w:hint="default"/>
                <w:lang w:val="en-US" w:eastAsia="zh-CN"/>
              </w:rPr>
            </w:pPr>
            <w:r>
              <w:rPr>
                <w:rFonts w:hint="default"/>
                <w:lang w:val="en-US" w:eastAsia="zh-CN"/>
              </w:rPr>
              <w:t>To this end, this study selected Chongqing Central Park and employed mobile measurement methods to conduct fine-scale, high-density meteorological measurements of the park's surrounding areas. The aim is to understand the thermal environment characteristics around the green space from the perspective of temperature, humidity, and their combined effects, and to quantify the roles of various influencing factors.</w:t>
            </w:r>
          </w:p>
          <w:p w14:paraId="29F2A206">
            <w:pPr>
              <w:numPr>
                <w:ilvl w:val="0"/>
                <w:numId w:val="11"/>
              </w:numPr>
              <w:ind w:left="420" w:leftChars="0" w:hanging="420" w:firstLineChars="0"/>
              <w:rPr>
                <w:rFonts w:hint="default"/>
                <w:lang w:val="en-US" w:eastAsia="zh-CN"/>
              </w:rPr>
            </w:pPr>
            <w:r>
              <w:rPr>
                <w:rFonts w:hint="default"/>
                <w:lang w:val="en-US" w:eastAsia="zh-CN"/>
              </w:rPr>
              <w:t>The specific research objectives are as follows: (1) Analyze the microclimate characteristics of the environment surrounding the green space; (2) Investigate how environmental factors affect meteorological variables at different distances from the park; (3) Quantify the intensity and extent of the cooling effect of the green space and analyze the roles of influencing factors.</w:t>
            </w:r>
          </w:p>
          <w:p w14:paraId="4872E412">
            <w:pPr>
              <w:numPr>
                <w:ilvl w:val="0"/>
                <w:numId w:val="11"/>
              </w:numPr>
              <w:ind w:left="420" w:leftChars="0" w:hanging="420" w:firstLineChars="0"/>
              <w:rPr>
                <w:rFonts w:hint="default"/>
              </w:rPr>
            </w:pPr>
            <w:r>
              <w:rPr>
                <w:rFonts w:hint="default"/>
                <w:lang w:val="en-US" w:eastAsia="zh-CN"/>
              </w:rPr>
              <w:t>The results of this study will contribute to a deeper understanding of the thermal environment characteristics around green spaces and their interactions with surrounding environmental features.</w:t>
            </w:r>
          </w:p>
          <w:p w14:paraId="55EB3287">
            <w:pPr>
              <w:numPr>
                <w:ilvl w:val="0"/>
                <w:numId w:val="0"/>
              </w:numPr>
              <w:ind w:leftChars="0"/>
              <w:rPr>
                <w:rFonts w:hint="eastAsia"/>
                <w:b w:val="0"/>
                <w:color w:val="000000"/>
                <w:vertAlign w:val="baseline"/>
                <w:lang w:val="en-US" w:eastAsia="zh-CN"/>
              </w:rPr>
            </w:pP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2B2E96AD">
            <w:pPr>
              <w:numPr>
                <w:ilvl w:val="0"/>
                <w:numId w:val="11"/>
              </w:numPr>
              <w:bidi w:val="0"/>
              <w:rPr>
                <w:rFonts w:hint="default"/>
                <w:highlight w:val="yellow"/>
              </w:rPr>
            </w:pPr>
            <w:r>
              <w:rPr>
                <w:rFonts w:hint="eastAsia"/>
                <w:highlight w:val="yellow"/>
                <w:lang w:val="en-US" w:eastAsia="zh-CN"/>
              </w:rPr>
              <w:t>总结</w:t>
            </w:r>
          </w:p>
          <w:p w14:paraId="2A3FBBAC">
            <w:pPr>
              <w:numPr>
                <w:ilvl w:val="0"/>
                <w:numId w:val="12"/>
              </w:numPr>
              <w:tabs>
                <w:tab w:val="clear" w:pos="420"/>
              </w:tabs>
              <w:bidi w:val="0"/>
              <w:ind w:left="840" w:leftChars="0" w:hanging="420" w:firstLineChars="0"/>
              <w:rPr>
                <w:rFonts w:hint="default"/>
                <w:highlight w:val="yellow"/>
              </w:rPr>
            </w:pPr>
            <w:r>
              <w:rPr>
                <w:rFonts w:hint="eastAsia"/>
                <w:highlight w:val="yellow"/>
                <w:lang w:val="en-US" w:eastAsia="zh-CN"/>
              </w:rPr>
              <w:t>研究目的-概述</w:t>
            </w:r>
          </w:p>
          <w:p w14:paraId="47EAF6CF">
            <w:pPr>
              <w:numPr>
                <w:ilvl w:val="0"/>
                <w:numId w:val="12"/>
              </w:numPr>
              <w:tabs>
                <w:tab w:val="clear" w:pos="420"/>
              </w:tabs>
              <w:bidi w:val="0"/>
              <w:ind w:left="840" w:leftChars="0" w:hanging="420" w:firstLineChars="0"/>
              <w:rPr>
                <w:rFonts w:hint="default"/>
                <w:highlight w:val="yellow"/>
              </w:rPr>
            </w:pPr>
            <w:r>
              <w:rPr>
                <w:rFonts w:hint="eastAsia"/>
                <w:highlight w:val="yellow"/>
                <w:lang w:val="en-US" w:eastAsia="zh-CN"/>
              </w:rPr>
              <w:t>研究目的-细则</w:t>
            </w:r>
          </w:p>
          <w:p w14:paraId="243ECEE4">
            <w:pPr>
              <w:numPr>
                <w:numId w:val="0"/>
              </w:numPr>
              <w:bidi w:val="0"/>
              <w:ind w:left="420" w:leftChars="0"/>
              <w:rPr>
                <w:rFonts w:hint="default"/>
              </w:rPr>
            </w:pPr>
          </w:p>
          <w:p w14:paraId="51E5F9EF">
            <w:pPr>
              <w:numPr>
                <w:ilvl w:val="0"/>
                <w:numId w:val="11"/>
              </w:numPr>
              <w:bidi w:val="0"/>
              <w:rPr>
                <w:rFonts w:hint="default"/>
              </w:rPr>
            </w:pPr>
            <w:r>
              <w:rPr>
                <w:rFonts w:hint="default"/>
              </w:rPr>
              <w:t>为此，本研究选取了重庆中央公园，采用移动测量方法对公园周边的气象变量进行了精细尺度的高密度测量。研究旨在从温度、湿度及其综合效应的角度，深入理解绿地周边的热环境特征，并量化各影响因素的作用。</w:t>
            </w:r>
          </w:p>
          <w:p w14:paraId="1F70ADFC">
            <w:pPr>
              <w:numPr>
                <w:ilvl w:val="0"/>
                <w:numId w:val="11"/>
              </w:numPr>
              <w:bidi w:val="0"/>
              <w:rPr>
                <w:rFonts w:hint="default"/>
              </w:rPr>
            </w:pPr>
            <w:r>
              <w:rPr>
                <w:rFonts w:hint="default"/>
              </w:rPr>
              <w:t>具体研究目标如下：（1）分析绿地周边环境的微气候特征；（2）探讨在不同距公园距离下，环境因素如何影响气象变量；（3）量化绿地的降温强度和范围，并分析相关影响因素的作用。</w:t>
            </w:r>
          </w:p>
          <w:p w14:paraId="0E25C4E2">
            <w:pPr>
              <w:numPr>
                <w:ilvl w:val="0"/>
                <w:numId w:val="11"/>
              </w:numPr>
              <w:bidi w:val="0"/>
              <w:rPr>
                <w:rFonts w:hint="default"/>
                <w:lang w:val="en-US" w:eastAsia="zh-CN"/>
              </w:rPr>
            </w:pPr>
            <w:r>
              <w:rPr>
                <w:rFonts w:hint="default"/>
              </w:rPr>
              <w:t>本研究的结果将有助于进一步深入理解绿地周边的热环境特征及其与周边环境特征的交互作用。</w:t>
            </w:r>
          </w:p>
          <w:p w14:paraId="1DAD8EFA">
            <w:pPr>
              <w:numPr>
                <w:ilvl w:val="0"/>
                <w:numId w:val="0"/>
              </w:numPr>
              <w:ind w:leftChars="0"/>
              <w:rPr>
                <w:b w:val="0"/>
                <w:color w:val="000000"/>
              </w:rPr>
            </w:pPr>
          </w:p>
        </w:tc>
      </w:tr>
    </w:tbl>
    <w:p w14:paraId="2326E0CF">
      <w:pPr>
        <w:rPr>
          <w:rFonts w:hint="eastAsia"/>
          <w:lang w:val="en-US" w:eastAsia="zh-CN"/>
        </w:rPr>
      </w:pPr>
    </w:p>
    <w:p w14:paraId="7D88B9A9">
      <w:pPr>
        <w:rPr>
          <w:rFonts w:hint="eastAsia"/>
          <w:lang w:val="en-US" w:eastAsia="zh-CN"/>
        </w:rPr>
      </w:pPr>
    </w:p>
    <w:p w14:paraId="5730E8A4">
      <w:pPr>
        <w:rPr>
          <w:rFonts w:hint="eastAsia"/>
          <w:lang w:val="en-US" w:eastAsia="zh-CN"/>
        </w:rPr>
      </w:pPr>
    </w:p>
    <w:p w14:paraId="77AA939A">
      <w:pPr>
        <w:pStyle w:val="2"/>
        <w:numPr>
          <w:ilvl w:val="0"/>
          <w:numId w:val="1"/>
        </w:numPr>
        <w:bidi w:val="0"/>
        <w:rPr>
          <w:rFonts w:hint="eastAsia"/>
          <w:lang w:val="en-US" w:eastAsia="zh-CN"/>
        </w:rPr>
      </w:pPr>
      <w:r>
        <w:rPr>
          <w:rFonts w:hint="eastAsia"/>
          <w:lang w:val="en-US" w:eastAsia="zh-CN"/>
        </w:rPr>
        <w:t>Data and Methods</w:t>
      </w:r>
    </w:p>
    <w:p w14:paraId="2DA54B8C">
      <w:pPr>
        <w:rPr>
          <w:rFonts w:hint="eastAsia"/>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left w:w="108" w:type="dxa"/>
          <w:right w:w="108" w:type="dxa"/>
        </w:tblCellMar>
      </w:tblPr>
      <w:tblGrid>
        <w:gridCol w:w="5082"/>
        <w:gridCol w:w="3440"/>
      </w:tblGrid>
      <w:tr w14:paraId="65713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413763D0">
            <w:pPr>
              <w:numPr>
                <w:ilvl w:val="0"/>
                <w:numId w:val="13"/>
              </w:numPr>
              <w:bidi w:val="0"/>
              <w:ind w:left="420" w:leftChars="0" w:hanging="420" w:firstLineChars="0"/>
              <w:rPr>
                <w:rFonts w:hint="eastAsia"/>
                <w:lang w:val="en-US" w:eastAsia="zh-CN"/>
              </w:rPr>
            </w:pPr>
            <w:r>
              <w:rPr>
                <w:rFonts w:hint="eastAsia"/>
                <w:lang w:val="en-US" w:eastAsia="zh-CN"/>
              </w:rPr>
              <w:t>In this study, we first selected measurement points and conducted meteorological data collection on appropriate dates. Following the field measurements, we calculated the thermal comfort index based on air temperature and relative humidity. We then performed Pearson correlation analysis between meteorological variables (temperature, relative humidity, and Discomfort Index) and environmental variables across streets on all measurement days to examine the impact of environmental factors on meteorological variables. Given the significant day-to-day variations in meteorological variables like temperature and humidity, we used the average values from all measurement days for correlation analysis.</w:t>
            </w:r>
          </w:p>
          <w:p w14:paraId="534D9CEA">
            <w:pPr>
              <w:bidi w:val="0"/>
              <w:rPr>
                <w:rFonts w:hint="eastAsia"/>
                <w:lang w:val="en-US" w:eastAsia="zh-CN"/>
              </w:rPr>
            </w:pPr>
          </w:p>
          <w:p w14:paraId="4A6D7D3B">
            <w:pPr>
              <w:numPr>
                <w:ilvl w:val="0"/>
                <w:numId w:val="13"/>
              </w:numPr>
              <w:bidi w:val="0"/>
              <w:ind w:left="420" w:leftChars="0" w:hanging="420" w:firstLineChars="0"/>
              <w:rPr>
                <w:rFonts w:hint="eastAsia"/>
                <w:lang w:val="en-US" w:eastAsia="zh-CN"/>
              </w:rPr>
            </w:pPr>
            <w:r>
              <w:rPr>
                <w:rFonts w:hint="eastAsia"/>
                <w:lang w:val="en-US" w:eastAsia="zh-CN"/>
              </w:rPr>
              <w:t>Additionally, we calculated the penetration distance and intensity of the park's influence on surrounding meteorological variables and quantified their correlation with environmental variables. All data analyses were conducted in R version 4.3.</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4375C593">
            <w:pPr>
              <w:numPr>
                <w:ilvl w:val="0"/>
                <w:numId w:val="13"/>
              </w:numPr>
              <w:ind w:left="420" w:leftChars="0" w:hanging="420" w:firstLineChars="0"/>
              <w:rPr>
                <w:rFonts w:hint="default"/>
                <w:b w:val="0"/>
                <w:color w:val="000000"/>
              </w:rPr>
            </w:pPr>
            <w:r>
              <w:rPr>
                <w:rFonts w:hint="default"/>
                <w:b w:val="0"/>
                <w:color w:val="000000"/>
              </w:rPr>
              <w:t>在本研究中，我们首先选定了测量点，并在合适的日期进行气象数据的测量。在完成实地测量后，我们基于气温和相对湿度计算了热舒适度指数，并对所有测量日中各街道的气象变量（气温、相对湿度和不适指数）与环境变量进行了皮尔逊相关分析，以探讨环境因素对气象变量的影响。鉴于气温和相对湿度等气象变量在不同日期间存在显著变化，我们采用所有测量日的均值进行相关分析。</w:t>
            </w:r>
          </w:p>
          <w:p w14:paraId="47307C74">
            <w:pPr>
              <w:numPr>
                <w:numId w:val="0"/>
              </w:numPr>
              <w:ind w:leftChars="0"/>
              <w:rPr>
                <w:rFonts w:hint="default"/>
                <w:b w:val="0"/>
                <w:color w:val="000000"/>
              </w:rPr>
            </w:pPr>
          </w:p>
          <w:p w14:paraId="7C4E4176">
            <w:pPr>
              <w:numPr>
                <w:ilvl w:val="0"/>
                <w:numId w:val="13"/>
              </w:numPr>
              <w:ind w:left="420" w:leftChars="0" w:hanging="420" w:firstLineChars="0"/>
              <w:rPr>
                <w:b w:val="0"/>
                <w:color w:val="000000"/>
              </w:rPr>
            </w:pPr>
            <w:r>
              <w:rPr>
                <w:rFonts w:hint="default"/>
                <w:b w:val="0"/>
                <w:color w:val="000000"/>
              </w:rPr>
              <w:t>此外，我们还计算了公园对周边环境气象变量的渗透距离和影响强度，并量化其与环境变量的相关性。所有数据分析均在 R 4.3 中完成。</w:t>
            </w:r>
          </w:p>
        </w:tc>
      </w:tr>
      <w:tr w14:paraId="3D28D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4D95212B">
            <w:pPr>
              <w:pStyle w:val="3"/>
              <w:bidi w:val="0"/>
              <w:rPr>
                <w:rFonts w:hint="default"/>
                <w:lang w:val="en-US" w:eastAsia="zh-CN"/>
              </w:rPr>
            </w:pPr>
            <w:r>
              <w:rPr>
                <w:rFonts w:hint="eastAsia"/>
                <w:lang w:val="en-US" w:eastAsia="zh-CN"/>
              </w:rPr>
              <w:t>2.1 Study area</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36ABBAF9">
            <w:pPr>
              <w:numPr>
                <w:numId w:val="0"/>
              </w:numPr>
              <w:ind w:leftChars="0"/>
              <w:rPr>
                <w:b w:val="0"/>
                <w:color w:val="000000"/>
              </w:rPr>
            </w:pPr>
          </w:p>
        </w:tc>
      </w:tr>
      <w:tr w14:paraId="256C2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vAlign w:val="top"/>
          </w:tcPr>
          <w:p w14:paraId="6253314D">
            <w:pPr>
              <w:numPr>
                <w:ilvl w:val="0"/>
                <w:numId w:val="14"/>
              </w:numPr>
              <w:ind w:left="420" w:leftChars="0" w:hanging="420" w:firstLineChars="0"/>
              <w:rPr>
                <w:rFonts w:hint="eastAsia"/>
                <w:b w:val="0"/>
                <w:color w:val="000000"/>
                <w:lang w:val="en-US" w:eastAsia="zh-CN"/>
              </w:rPr>
            </w:pPr>
            <w:r>
              <w:rPr>
                <w:rFonts w:hint="eastAsia"/>
                <w:b w:val="0"/>
                <w:color w:val="000000"/>
                <w:lang w:val="en-US" w:eastAsia="zh-CN"/>
              </w:rPr>
              <w:t>【up2024 1105 21:09】</w:t>
            </w:r>
          </w:p>
          <w:p w14:paraId="2A829888">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Chongqing is a megacity located in southwestern China, positioned in the upper reaches of the Yangtze River basin. Over the past two decades, its urban population has surged from 6 million in 2000 to 10 million in 2020.</w:t>
            </w:r>
          </w:p>
          <w:p w14:paraId="4EC17D81">
            <w:pPr>
              <w:numPr>
                <w:ilvl w:val="0"/>
                <w:numId w:val="0"/>
              </w:numPr>
              <w:ind w:leftChars="0"/>
              <w:rPr>
                <w:rFonts w:hint="eastAsia"/>
                <w:b w:val="0"/>
                <w:color w:val="000000"/>
                <w:vertAlign w:val="baseline"/>
                <w:lang w:val="en-US" w:eastAsia="zh-CN"/>
              </w:rPr>
            </w:pPr>
          </w:p>
          <w:p w14:paraId="5DA6A163">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The city experiences a subtropical monsoon climate, with winter primarily occurring from December to January, characterized by cold and damp conditions. The summer season lasts from May to September, during which high temperatures are common. Each year, Chongqing can experience up to 40 extremely hot days with temperatures exceeding 35°C and the maximum temperature can reach 43°C.</w:t>
            </w:r>
          </w:p>
          <w:p w14:paraId="23491D86">
            <w:pPr>
              <w:numPr>
                <w:ilvl w:val="0"/>
                <w:numId w:val="0"/>
              </w:numPr>
              <w:ind w:leftChars="0"/>
              <w:rPr>
                <w:rFonts w:hint="eastAsia"/>
                <w:b w:val="0"/>
                <w:color w:val="000000"/>
                <w:vertAlign w:val="baseline"/>
                <w:lang w:val="en-US" w:eastAsia="zh-CN"/>
              </w:rPr>
            </w:pPr>
          </w:p>
          <w:p w14:paraId="7211F2D0">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Chongqing Central Park, located in the northern part of the metropolitan area, spans approximately 1.6 square kilometers and has a rectangular layout, extending about 2 kilometers from north to south and 0.8 kilometers from east to west, making it the largest urban park in the city. The park is primarily surrounded by newly constructed residential and commercial buildings, including high-rise buildings, low-rise apartment blocks, and villas.</w:t>
            </w:r>
          </w:p>
          <w:p w14:paraId="161B769A">
            <w:pPr>
              <w:numPr>
                <w:ilvl w:val="0"/>
                <w:numId w:val="0"/>
              </w:numPr>
              <w:ind w:leftChars="0"/>
              <w:rPr>
                <w:rFonts w:hint="eastAsia"/>
                <w:b w:val="0"/>
                <w:color w:val="000000"/>
                <w:vertAlign w:val="baseline"/>
                <w:lang w:val="en-US" w:eastAsia="zh-CN"/>
              </w:rPr>
            </w:pPr>
          </w:p>
          <w:p w14:paraId="1312DBE3">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As this area is a newly developed urban zone, pedestrian and vehicle traffic remains relatively low, allowing us to consider the impact of human activity on the thermal environment as negligible.</w:t>
            </w:r>
          </w:p>
          <w:p w14:paraId="136453E4">
            <w:pPr>
              <w:numPr>
                <w:ilvl w:val="0"/>
                <w:numId w:val="0"/>
              </w:numPr>
              <w:ind w:leftChars="0"/>
              <w:rPr>
                <w:rFonts w:hint="eastAsia"/>
                <w:b w:val="0"/>
                <w:color w:val="000000"/>
                <w:vertAlign w:val="baseline"/>
                <w:lang w:val="en-US" w:eastAsia="zh-CN"/>
              </w:rPr>
            </w:pPr>
          </w:p>
          <w:p w14:paraId="62F0D200">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This study will conduct field measurements to assess the impact of Chongqing Central Park on the thermal environment of its surrounding areas, focusing on temperature, relative humidity, and a thermal comfort index.</w:t>
            </w:r>
          </w:p>
          <w:p w14:paraId="65205468">
            <w:pPr>
              <w:numPr>
                <w:ilvl w:val="0"/>
                <w:numId w:val="0"/>
              </w:numPr>
              <w:ind w:left="0" w:leftChars="0" w:firstLine="0" w:firstLineChars="0"/>
              <w:rPr>
                <w:rFonts w:hint="eastAsia" w:ascii="Times New Roman" w:hAnsi="Times New Roman" w:eastAsiaTheme="minorEastAsia" w:cstheme="minorBidi"/>
                <w:b w:val="0"/>
                <w:color w:val="000000"/>
                <w:kern w:val="2"/>
                <w:sz w:val="21"/>
                <w:szCs w:val="24"/>
                <w:vertAlign w:val="baseline"/>
                <w:lang w:val="en-US" w:eastAsia="zh-CN" w:bidi="ar-SA"/>
              </w:rPr>
            </w:pP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vAlign w:val="top"/>
          </w:tcPr>
          <w:p w14:paraId="4197B28A">
            <w:pPr>
              <w:rPr>
                <w:rFonts w:hint="eastAsia"/>
                <w:b w:val="0"/>
                <w:color w:val="000000"/>
                <w:lang w:val="en-US" w:eastAsia="zh-CN"/>
              </w:rPr>
            </w:pPr>
          </w:p>
          <w:p w14:paraId="798C0C6B">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重庆是中国西南地区的一座特大城市，位于长江流域上游。在过去的二十多年里，重庆的城市人口迅速增长，从2000年的600万增加到2020年的1000万。</w:t>
            </w:r>
          </w:p>
          <w:p w14:paraId="203582BB">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重庆属于亚热带季风气候。冬季主要集中在12月至1月，天气阴冷潮湿；夏季在5月至9月之间，高温天气频繁。每年气温超过35°C的高温天气可达40天，日最高气温可达43°C。</w:t>
            </w:r>
          </w:p>
          <w:p w14:paraId="49381A37">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中央公园位于重庆市区北部，占地约1.6平方公里，呈规则的长方形布局，南北长约2公里，东西宽约0.8公里，是重庆市最大的城市公园。公园周边主要是新建的住宅区和商业区，包括高层塔式建筑、低层板式建筑和别墅等。</w:t>
            </w:r>
          </w:p>
          <w:p w14:paraId="7C87044D">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由于该区域是新开发的城区，人流量和车流量相对较少，因此人类活动对该区域热环境的影响可以忽略不计。</w:t>
            </w:r>
          </w:p>
          <w:p w14:paraId="7D95CAED">
            <w:pPr>
              <w:numPr>
                <w:ilvl w:val="0"/>
                <w:numId w:val="15"/>
              </w:numPr>
              <w:ind w:left="420" w:leftChars="0" w:hanging="420" w:firstLineChars="0"/>
              <w:rPr>
                <w:rFonts w:hint="eastAsia"/>
                <w:b w:val="0"/>
                <w:color w:val="000000"/>
                <w:vertAlign w:val="baseline"/>
                <w:lang w:val="en-US" w:eastAsia="zh-CN"/>
              </w:rPr>
            </w:pPr>
            <w:r>
              <w:rPr>
                <w:rFonts w:hint="eastAsia"/>
                <w:b w:val="0"/>
                <w:color w:val="000000"/>
                <w:vertAlign w:val="baseline"/>
                <w:lang w:val="en-US" w:eastAsia="zh-CN"/>
              </w:rPr>
              <w:t>本研究将基于气温、相对湿度和热舒适度对中央公园及其周边地区的热环境影响进行实地测量和研究。</w:t>
            </w:r>
          </w:p>
          <w:p w14:paraId="55BB780C">
            <w:pPr>
              <w:numPr>
                <w:ilvl w:val="0"/>
                <w:numId w:val="0"/>
              </w:numPr>
              <w:ind w:left="0" w:leftChars="0" w:firstLine="0" w:firstLineChars="0"/>
              <w:rPr>
                <w:rFonts w:hint="eastAsia" w:ascii="Times New Roman" w:hAnsi="Times New Roman" w:eastAsiaTheme="minorEastAsia" w:cstheme="minorBidi"/>
                <w:b w:val="0"/>
                <w:color w:val="000000"/>
                <w:kern w:val="2"/>
                <w:sz w:val="21"/>
                <w:szCs w:val="24"/>
                <w:vertAlign w:val="baseline"/>
                <w:lang w:val="en-US" w:eastAsia="zh-CN" w:bidi="ar-SA"/>
              </w:rPr>
            </w:pPr>
          </w:p>
        </w:tc>
      </w:tr>
      <w:tr w14:paraId="3AD43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1061B7F3">
            <w:pPr>
              <w:pStyle w:val="3"/>
              <w:bidi w:val="0"/>
              <w:rPr>
                <w:rFonts w:hint="default"/>
                <w:lang w:val="en-US" w:eastAsia="zh-CN"/>
              </w:rPr>
            </w:pPr>
            <w:r>
              <w:rPr>
                <w:rFonts w:hint="eastAsia"/>
                <w:lang w:val="en-US" w:eastAsia="zh-CN"/>
              </w:rPr>
              <w:t>2.2. Field measurement</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2043197F">
            <w:pPr>
              <w:numPr>
                <w:numId w:val="0"/>
              </w:numPr>
              <w:ind w:leftChars="0"/>
              <w:rPr>
                <w:b w:val="0"/>
                <w:color w:val="000000"/>
              </w:rPr>
            </w:pPr>
          </w:p>
        </w:tc>
      </w:tr>
      <w:tr w14:paraId="5FF9A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vAlign w:val="top"/>
          </w:tcPr>
          <w:p w14:paraId="5C967274">
            <w:pPr>
              <w:numPr>
                <w:ilvl w:val="0"/>
                <w:numId w:val="15"/>
              </w:numPr>
              <w:ind w:left="420" w:leftChars="0" w:hanging="420" w:firstLineChars="0"/>
              <w:rPr>
                <w:rFonts w:hint="eastAsia"/>
                <w:b w:val="0"/>
                <w:color w:val="000000"/>
                <w:lang w:val="en-US" w:eastAsia="zh-CN"/>
              </w:rPr>
            </w:pPr>
            <w:r>
              <w:rPr>
                <w:rFonts w:hint="eastAsia"/>
                <w:b w:val="0"/>
                <w:color w:val="000000"/>
                <w:lang w:val="en-US" w:eastAsia="zh-CN"/>
              </w:rPr>
              <w:t>【up2024 1105 22:49】</w:t>
            </w:r>
          </w:p>
          <w:p w14:paraId="38DE75E0">
            <w:pPr>
              <w:numPr>
                <w:ilvl w:val="0"/>
                <w:numId w:val="15"/>
              </w:numPr>
              <w:ind w:left="420" w:leftChars="0" w:hanging="420" w:firstLineChars="0"/>
              <w:rPr>
                <w:rFonts w:hint="eastAsia"/>
                <w:b w:val="0"/>
                <w:color w:val="000000"/>
                <w:lang w:val="en-US" w:eastAsia="zh-CN"/>
              </w:rPr>
            </w:pPr>
            <w:r>
              <w:rPr>
                <w:rFonts w:hint="eastAsia"/>
                <w:b w:val="0"/>
                <w:color w:val="000000"/>
                <w:lang w:val="en-US" w:eastAsia="zh-CN"/>
              </w:rPr>
              <w:t>The summer season in Chongqing typically extends from May to September, with July and August being the hottest months. For this study, meteorological measurements were conducted in August 2023. To minimize the impact of rainy weather on the area's thermal environment and ensure representative results, we specifically selected six sunny days with minimal cloud cover.</w:t>
            </w:r>
          </w:p>
          <w:p w14:paraId="625B5E8E">
            <w:pPr>
              <w:numPr>
                <w:ilvl w:val="0"/>
                <w:numId w:val="0"/>
              </w:numPr>
              <w:ind w:leftChars="0"/>
              <w:rPr>
                <w:rFonts w:hint="eastAsia"/>
                <w:b w:val="0"/>
                <w:color w:val="000000"/>
                <w:lang w:val="en-US" w:eastAsia="zh-CN"/>
              </w:rPr>
            </w:pPr>
          </w:p>
          <w:p w14:paraId="630920C9">
            <w:pPr>
              <w:numPr>
                <w:ilvl w:val="0"/>
                <w:numId w:val="15"/>
              </w:numPr>
              <w:ind w:left="420" w:leftChars="0" w:hanging="420" w:firstLineChars="0"/>
              <w:rPr>
                <w:rFonts w:hint="eastAsia" w:ascii="Times New Roman" w:hAnsi="Times New Roman" w:eastAsiaTheme="minorEastAsia" w:cstheme="minorBidi"/>
                <w:b w:val="0"/>
                <w:color w:val="000000"/>
                <w:kern w:val="2"/>
                <w:sz w:val="21"/>
                <w:szCs w:val="24"/>
                <w:vertAlign w:val="baseline"/>
                <w:lang w:val="en-US" w:eastAsia="zh-CN" w:bidi="ar-SA"/>
              </w:rPr>
            </w:pPr>
            <w:r>
              <w:rPr>
                <w:rFonts w:hint="eastAsia"/>
                <w:b w:val="0"/>
                <w:color w:val="000000"/>
                <w:lang w:val="en-US" w:eastAsia="zh-CN"/>
              </w:rPr>
              <w:t xml:space="preserve">On each of these six days, measurements were taken at two time periods—14:00 and 21:00—capturing both daytime and nighttime conditions. The daytime measurement was chosen to capture the hottest period of the day, when intense sunlight significantly influences the spatial distribution of meteorological variables. Nighttime measurements were taken after sunset, allowing us to observe the urban heat island effect more clearly due to heat released from buildings and other impervious surfaces. According to data from a nearby meteorological station, temperatures at 14:00 over these six days ranged from 28.5°C to 36.8°C, with relative humidity between 44% and 56%, reflecting typical summer weather in Chongqing. The basic meteorological conditions for each of the six measurement days are shown in </w:t>
            </w:r>
            <w:r>
              <w:rPr>
                <w:rFonts w:hint="eastAsia"/>
                <w:b w:val="0"/>
                <w:color w:val="000000"/>
                <w:highlight w:val="yellow"/>
                <w:lang w:val="en-US" w:eastAsia="zh-CN"/>
              </w:rPr>
              <w:t>Table 1.</w:t>
            </w:r>
          </w:p>
        </w:tc>
        <w:tc>
          <w:tcPr>
            <w:tcW w:w="3440" w:type="dxa"/>
            <w:tcBorders>
              <w:top w:val="single" w:color="auto" w:sz="4" w:space="0"/>
              <w:left w:val="single" w:color="F2BA02" w:sz="4" w:space="0"/>
              <w:bottom w:val="single" w:color="auto" w:sz="4" w:space="0"/>
              <w:right w:val="single" w:color="auto" w:sz="4" w:space="0"/>
            </w:tcBorders>
            <w:shd w:val="clear" w:color="auto" w:fill="auto"/>
            <w:vAlign w:val="top"/>
          </w:tcPr>
          <w:p w14:paraId="0DE02BE8">
            <w:pPr>
              <w:numPr>
                <w:ilvl w:val="0"/>
                <w:numId w:val="0"/>
              </w:numPr>
              <w:rPr>
                <w:rFonts w:hint="eastAsia"/>
                <w:b w:val="0"/>
                <w:color w:val="000000"/>
                <w:lang w:val="en-US" w:eastAsia="zh-CN"/>
              </w:rPr>
            </w:pPr>
            <w:r>
              <w:rPr>
                <w:rFonts w:hint="eastAsia"/>
                <w:b w:val="0"/>
                <w:color w:val="000000"/>
                <w:lang w:val="en-US" w:eastAsia="zh-CN"/>
              </w:rPr>
              <w:t>重庆的夏季通常从5月持续至9月，其中7月和8月是最炎热的月份。本研究选择在2023年8月进行气象数据测量。为尽量减少阴雨天气对区域热环境的影响，并确保所选日子的代表性，我们特意选取了6个少云且晴朗的日子。</w:t>
            </w:r>
          </w:p>
          <w:p w14:paraId="7E71F718">
            <w:pPr>
              <w:numPr>
                <w:ilvl w:val="0"/>
                <w:numId w:val="0"/>
              </w:numPr>
              <w:rPr>
                <w:rFonts w:hint="eastAsia"/>
                <w:b w:val="0"/>
                <w:color w:val="000000"/>
                <w:lang w:val="en-US" w:eastAsia="zh-CN"/>
              </w:rPr>
            </w:pPr>
          </w:p>
          <w:p w14:paraId="5C978DF6">
            <w:pPr>
              <w:numPr>
                <w:ilvl w:val="0"/>
                <w:numId w:val="0"/>
              </w:numPr>
              <w:rPr>
                <w:rFonts w:hint="eastAsia"/>
                <w:b w:val="0"/>
                <w:color w:val="000000"/>
                <w:lang w:val="en-US" w:eastAsia="zh-CN"/>
              </w:rPr>
            </w:pPr>
            <w:r>
              <w:rPr>
                <w:rFonts w:hint="eastAsia"/>
                <w:b w:val="0"/>
                <w:color w:val="000000"/>
                <w:lang w:val="en-US" w:eastAsia="zh-CN"/>
              </w:rPr>
              <w:t>在这6天中，我们每天在两个时间段进行测量，分别从14:00和21:00开始，对应白天和夜间。白天的测量时间处于一天中最热的时段，此时日照强烈，对气象变量的空间分布有显著影响。夜间测量虽然日照减弱，但由于建筑物等不透水表面释放的热量，城市热岛效应相对白天更为显著。根据附近标准气象站的监测数据，这6天中14:00的气温在28.5°C至36.8°C之间，相对湿度在44%至56%之间，能代表重庆盛夏的典型天气状况。6个测量日的基本气象状况如表1所示。</w:t>
            </w:r>
          </w:p>
          <w:p w14:paraId="23AF014F">
            <w:pPr>
              <w:numPr>
                <w:ilvl w:val="0"/>
                <w:numId w:val="0"/>
              </w:numPr>
              <w:ind w:left="0" w:leftChars="0" w:firstLine="0" w:firstLineChars="0"/>
              <w:rPr>
                <w:rFonts w:hint="eastAsia" w:ascii="Times New Roman" w:hAnsi="Times New Roman" w:eastAsiaTheme="minorEastAsia" w:cstheme="minorBidi"/>
                <w:b w:val="0"/>
                <w:color w:val="000000"/>
                <w:kern w:val="2"/>
                <w:sz w:val="21"/>
                <w:szCs w:val="24"/>
                <w:lang w:val="en-US" w:eastAsia="zh-CN" w:bidi="ar-SA"/>
              </w:rPr>
            </w:pPr>
          </w:p>
        </w:tc>
      </w:tr>
      <w:tr w14:paraId="72784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vAlign w:val="top"/>
          </w:tcPr>
          <w:p w14:paraId="5B44E403">
            <w:pPr>
              <w:numPr>
                <w:ilvl w:val="0"/>
                <w:numId w:val="15"/>
              </w:numPr>
              <w:ind w:left="420" w:leftChars="0" w:hanging="420" w:firstLineChars="0"/>
              <w:rPr>
                <w:rFonts w:hint="eastAsia"/>
                <w:lang w:val="en-US" w:eastAsia="zh-CN"/>
              </w:rPr>
            </w:pPr>
            <w:r>
              <w:rPr>
                <w:rFonts w:hint="eastAsia"/>
                <w:lang w:val="en-US" w:eastAsia="zh-CN"/>
              </w:rPr>
              <w:t>【up2024 1106 09:22】</w:t>
            </w:r>
          </w:p>
          <w:p w14:paraId="6854960D">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This study focuses on fine-scale meteorological measurements, resulting in high-density measurement points. Therefore, a mobile measurement approach was adopted to collect data.</w:t>
            </w:r>
          </w:p>
          <w:p w14:paraId="08A89833">
            <w:pPr>
              <w:numPr>
                <w:ilvl w:val="0"/>
                <w:numId w:val="0"/>
              </w:numPr>
              <w:ind w:leftChars="0"/>
              <w:rPr>
                <w:rFonts w:hint="eastAsia"/>
                <w:vertAlign w:val="baseline"/>
                <w:lang w:val="en-US" w:eastAsia="zh-CN"/>
              </w:rPr>
            </w:pPr>
          </w:p>
          <w:p w14:paraId="314CF7F4">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For field measurements, we selected six parallel routes, all oriented east-west and perpendicular to Chongqing Central Park. Each route starts at the park</w:t>
            </w:r>
            <w:r>
              <w:rPr>
                <w:rFonts w:hint="default"/>
                <w:vertAlign w:val="baseline"/>
                <w:lang w:val="en-US" w:eastAsia="zh-CN"/>
              </w:rPr>
              <w:t>’</w:t>
            </w:r>
            <w:r>
              <w:rPr>
                <w:rFonts w:hint="eastAsia"/>
                <w:vertAlign w:val="baseline"/>
                <w:lang w:val="en-US" w:eastAsia="zh-CN"/>
              </w:rPr>
              <w:t xml:space="preserve">s edge and extends 500 meters into residential areas, primarily featuring high-rise towers, low-rise apartment buildings, and villas, as shown in </w:t>
            </w:r>
            <w:r>
              <w:rPr>
                <w:rFonts w:hint="eastAsia"/>
                <w:highlight w:val="yellow"/>
                <w:u w:val="single"/>
                <w:vertAlign w:val="baseline"/>
                <w:lang w:val="en-US" w:eastAsia="zh-CN"/>
              </w:rPr>
              <w:t>Figure 1</w:t>
            </w:r>
            <w:r>
              <w:rPr>
                <w:rFonts w:hint="eastAsia"/>
                <w:vertAlign w:val="baseline"/>
                <w:lang w:val="en-US" w:eastAsia="zh-CN"/>
              </w:rPr>
              <w:t>.</w:t>
            </w:r>
          </w:p>
          <w:p w14:paraId="3F7E459B">
            <w:pPr>
              <w:numPr>
                <w:ilvl w:val="0"/>
                <w:numId w:val="0"/>
              </w:numPr>
              <w:ind w:leftChars="0"/>
              <w:rPr>
                <w:rFonts w:hint="eastAsia"/>
                <w:vertAlign w:val="baseline"/>
                <w:lang w:val="en-US" w:eastAsia="zh-CN"/>
              </w:rPr>
            </w:pPr>
          </w:p>
          <w:p w14:paraId="2A7DE2F3">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Six volunteers conducted measurements simultaneously along their assigned routes, moving forward 10 meters every minute and recording data at each point for later analysis. Each route includes 50 measurement points, totaling 300 points across the study area. To minimize the impact of obstructions like vegetation, all points were chosen away from street trees and other shaded areas. The sampling duration for each route was 50 minutes.</w:t>
            </w:r>
          </w:p>
          <w:p w14:paraId="1FD50CA3">
            <w:pPr>
              <w:numPr>
                <w:ilvl w:val="0"/>
                <w:numId w:val="0"/>
              </w:numPr>
              <w:ind w:leftChars="0"/>
              <w:rPr>
                <w:rFonts w:hint="eastAsia"/>
                <w:vertAlign w:val="baseline"/>
                <w:lang w:val="en-US" w:eastAsia="zh-CN"/>
              </w:rPr>
            </w:pPr>
          </w:p>
          <w:p w14:paraId="2765E8B2">
            <w:pPr>
              <w:numPr>
                <w:ilvl w:val="0"/>
                <w:numId w:val="15"/>
              </w:numPr>
              <w:ind w:left="420" w:leftChars="0" w:hanging="420" w:firstLineChars="0"/>
              <w:rPr>
                <w:rFonts w:hint="eastAsia" w:ascii="Times New Roman" w:hAnsi="Times New Roman" w:eastAsiaTheme="minorEastAsia" w:cstheme="minorBidi"/>
                <w:b w:val="0"/>
                <w:color w:val="000000"/>
                <w:kern w:val="2"/>
                <w:sz w:val="21"/>
                <w:szCs w:val="24"/>
                <w:lang w:val="en-US" w:eastAsia="zh-CN" w:bidi="ar-SA"/>
              </w:rPr>
            </w:pPr>
            <w:r>
              <w:rPr>
                <w:rFonts w:hint="eastAsia"/>
                <w:vertAlign w:val="baseline"/>
                <w:lang w:val="en-US" w:eastAsia="zh-CN"/>
              </w:rPr>
              <w:t>To account for difference in measurement time across the various points, we established two fixed reference points near the routes, approximately 500 meters from the park. This ensured that the reference points were minimally influenced by the park. In the analysis, we used the start time of each period as the baseline. By calculating differences in meteorological data between each reference point and the baseline, we adjusted the mobile measurement data, allowing for comparative analysis across all datasets at a common reference time.</w:t>
            </w:r>
          </w:p>
        </w:tc>
        <w:tc>
          <w:tcPr>
            <w:tcW w:w="3440" w:type="dxa"/>
            <w:tcBorders>
              <w:top w:val="single" w:color="auto" w:sz="4" w:space="0"/>
              <w:left w:val="single" w:color="F2BA02" w:sz="4" w:space="0"/>
              <w:bottom w:val="single" w:color="auto" w:sz="4" w:space="0"/>
              <w:right w:val="single" w:color="auto" w:sz="4" w:space="0"/>
            </w:tcBorders>
            <w:shd w:val="clear" w:color="auto" w:fill="auto"/>
            <w:vAlign w:val="top"/>
          </w:tcPr>
          <w:p w14:paraId="1C0F437D">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本研究侧重于精细尺度的气象测量，因此测量点密度较高。因此，我们采用移动测量方法来收集数据。</w:t>
            </w:r>
          </w:p>
          <w:p w14:paraId="1C383670">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对于现场测量，我们选择了六条平行路线，所有路线都东西向，垂直于重庆中央公园。每条路线从公园边缘开始，延伸 500 米进入住宅区，主要以高层塔楼、低层公寓楼和别墅为特色，如图 1 所示。</w:t>
            </w:r>
          </w:p>
          <w:p w14:paraId="310D41D4">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六名志愿者沿着他们指定的路线同时进行测量，每分钟向前移动 10 米，并记录每个点的数据以供日后分析。每条路线包括 50 个测量点，整个研究区域共有 300 个点。为了最大限度地减少植被等障碍物的影响，所有点都远离街道树木和其他阴影区域。每条路线的采样时间为 50 分钟。</w:t>
            </w:r>
          </w:p>
          <w:p w14:paraId="71E9EA4C">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为了解释各个点之间的测量时间差异，我们在路线附近建立了两个固定参考点，距离公园约 500 米。这确保了参考点受公园的影响最小。在分析中，我们以每个时段的开始时间为基线，通过计算各参考点与基线的气象数据差异，调整移动测量数据，从而实现在共同的参考时间对所有数据集进行对比分析。</w:t>
            </w:r>
          </w:p>
          <w:p w14:paraId="7866EF62">
            <w:pPr>
              <w:numPr>
                <w:ilvl w:val="0"/>
                <w:numId w:val="0"/>
              </w:numPr>
              <w:ind w:left="0" w:leftChars="0" w:firstLine="0" w:firstLineChars="0"/>
              <w:rPr>
                <w:rFonts w:hint="eastAsia" w:ascii="Times New Roman" w:hAnsi="Times New Roman" w:eastAsiaTheme="minorEastAsia" w:cstheme="minorBidi"/>
                <w:b w:val="0"/>
                <w:color w:val="000000"/>
                <w:kern w:val="2"/>
                <w:sz w:val="21"/>
                <w:szCs w:val="24"/>
                <w:lang w:val="en-US" w:eastAsia="zh-CN" w:bidi="ar-SA"/>
              </w:rPr>
            </w:pPr>
          </w:p>
        </w:tc>
      </w:tr>
      <w:tr w14:paraId="5DE64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4F4F1" w:themeFill="accent5" w:themeFillTint="32"/>
          <w:tblCellMar>
            <w:top w:w="0" w:type="dxa"/>
            <w:left w:w="108" w:type="dxa"/>
            <w:bottom w:w="0" w:type="dxa"/>
            <w:right w:w="108" w:type="dxa"/>
          </w:tblCellMar>
        </w:tblPrEx>
        <w:tc>
          <w:tcPr>
            <w:tcW w:w="5082" w:type="dxa"/>
            <w:tcBorders>
              <w:top w:val="single" w:color="F2BA02" w:sz="12" w:space="0"/>
              <w:left w:val="single" w:color="F2BA02" w:sz="12" w:space="0"/>
              <w:bottom w:val="single" w:color="F2BA02" w:sz="4" w:space="0"/>
              <w:right w:val="single" w:color="F2BA02" w:sz="4" w:space="0"/>
              <w:tl2br w:val="nil"/>
            </w:tcBorders>
            <w:shd w:val="clear" w:color="auto" w:fill="D4F4F1" w:themeFill="accent5" w:themeFillTint="32"/>
            <w:vAlign w:val="top"/>
          </w:tcPr>
          <w:p w14:paraId="38E26A40">
            <w:pPr>
              <w:numPr>
                <w:ilvl w:val="0"/>
                <w:numId w:val="15"/>
              </w:numPr>
              <w:ind w:left="420" w:leftChars="0" w:hanging="420" w:firstLineChars="0"/>
              <w:rPr>
                <w:rFonts w:hint="eastAsia"/>
                <w:lang w:val="en-US" w:eastAsia="zh-CN"/>
              </w:rPr>
            </w:pPr>
            <w:bookmarkStart w:id="1" w:name="OLE_LINK1"/>
            <w:r>
              <w:rPr>
                <w:rFonts w:hint="eastAsia"/>
                <w:lang w:val="en-US" w:eastAsia="zh-CN"/>
              </w:rPr>
              <w:t>【up2024 1106 09:36】</w:t>
            </w:r>
          </w:p>
          <w:bookmarkEnd w:id="1"/>
          <w:p w14:paraId="578E9274">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 xml:space="preserve">We used the </w:t>
            </w:r>
            <w:r>
              <w:rPr>
                <w:rFonts w:hint="eastAsia"/>
                <w:highlight w:val="yellow"/>
                <w:vertAlign w:val="baseline"/>
                <w:lang w:val="en-US" w:eastAsia="zh-CN"/>
              </w:rPr>
              <w:t>TESTO 175H1</w:t>
            </w:r>
            <w:r>
              <w:rPr>
                <w:rFonts w:hint="eastAsia"/>
                <w:vertAlign w:val="baseline"/>
                <w:lang w:val="en-US" w:eastAsia="zh-CN"/>
              </w:rPr>
              <w:t xml:space="preserve"> data logger to measure meteorological variables, including temperature and relative humidity. This device offers quick response  and high measurement accuracy, with error ranges of ±0.1°C for temperature and ±0.1% for relative humidity. During measurement, the data logger was fixed at a height of approximately 1.5 meters and shielded by a radiation shelter to minimize interference from external factors. In this study, the logger recorded data every 60 seconds.</w:t>
            </w:r>
          </w:p>
          <w:p w14:paraId="1FA992D3">
            <w:pPr>
              <w:numPr>
                <w:ilvl w:val="0"/>
                <w:numId w:val="0"/>
              </w:numPr>
              <w:rPr>
                <w:rFonts w:hint="eastAsia"/>
                <w:vertAlign w:val="baseline"/>
                <w:lang w:val="en-US" w:eastAsia="zh-CN"/>
              </w:rPr>
            </w:pPr>
          </w:p>
          <w:p w14:paraId="19B8274F">
            <w:pPr>
              <w:numPr>
                <w:ilvl w:val="0"/>
                <w:numId w:val="15"/>
              </w:numPr>
              <w:ind w:left="420" w:leftChars="0" w:hanging="420" w:firstLineChars="0"/>
              <w:rPr>
                <w:rFonts w:hint="eastAsia"/>
                <w:vertAlign w:val="baseline"/>
                <w:lang w:val="en-US" w:eastAsia="zh-CN"/>
              </w:rPr>
            </w:pPr>
            <w:r>
              <w:rPr>
                <w:rFonts w:hint="eastAsia"/>
                <w:vertAlign w:val="baseline"/>
                <w:lang w:val="en-US" w:eastAsia="zh-CN"/>
              </w:rPr>
              <w:t xml:space="preserve">Additionally, a GPS recorder was used to capture geographic location information, such as latitude and longitude, for each measurement point. </w:t>
            </w:r>
          </w:p>
          <w:p w14:paraId="15521FFD">
            <w:pPr>
              <w:numPr>
                <w:ilvl w:val="0"/>
                <w:numId w:val="0"/>
              </w:numPr>
              <w:rPr>
                <w:rFonts w:hint="eastAsia"/>
                <w:vertAlign w:val="baseline"/>
                <w:lang w:val="en-US" w:eastAsia="zh-CN"/>
              </w:rPr>
            </w:pPr>
          </w:p>
          <w:p w14:paraId="0B349F3D">
            <w:pPr>
              <w:numPr>
                <w:ilvl w:val="0"/>
                <w:numId w:val="15"/>
              </w:numPr>
              <w:ind w:left="420" w:leftChars="0" w:hanging="420" w:firstLineChars="0"/>
              <w:rPr>
                <w:rFonts w:hint="eastAsia" w:ascii="Times New Roman" w:hAnsi="Times New Roman" w:eastAsiaTheme="minorEastAsia" w:cstheme="minorBidi"/>
                <w:kern w:val="2"/>
                <w:sz w:val="21"/>
                <w:szCs w:val="24"/>
                <w:vertAlign w:val="baseline"/>
                <w:lang w:val="en-US" w:eastAsia="zh-CN" w:bidi="ar-SA"/>
              </w:rPr>
            </w:pPr>
            <w:r>
              <w:rPr>
                <w:rFonts w:hint="eastAsia"/>
                <w:vertAlign w:val="baseline"/>
                <w:lang w:val="en-US" w:eastAsia="zh-CN"/>
              </w:rPr>
              <w:t xml:space="preserve">All devices were mounted on a portable </w:t>
            </w:r>
            <w:bookmarkStart w:id="2" w:name="OLE_LINK10"/>
            <w:r>
              <w:rPr>
                <w:rFonts w:hint="eastAsia"/>
                <w:vertAlign w:val="baseline"/>
                <w:lang w:val="en-US" w:eastAsia="zh-CN"/>
              </w:rPr>
              <w:t xml:space="preserve">pole </w:t>
            </w:r>
            <w:bookmarkEnd w:id="2"/>
            <w:r>
              <w:rPr>
                <w:rFonts w:hint="eastAsia"/>
                <w:vertAlign w:val="baseline"/>
                <w:lang w:val="en-US" w:eastAsia="zh-CN"/>
              </w:rPr>
              <w:t>at a fixed height of 1.5 meters. During measurements, the pole was attached to a cart that each volunteer pushed slowly, allowing for smooth movement between measurement points.</w:t>
            </w:r>
          </w:p>
        </w:tc>
        <w:tc>
          <w:tcPr>
            <w:tcW w:w="3440" w:type="dxa"/>
            <w:tcBorders>
              <w:top w:val="single" w:color="F2BA02" w:sz="12" w:space="0"/>
              <w:left w:val="single" w:color="F2BA02" w:sz="4" w:space="0"/>
              <w:bottom w:val="single" w:color="F2BA02" w:sz="4" w:space="0"/>
              <w:right w:val="single" w:color="F2BA02" w:sz="12" w:space="0"/>
            </w:tcBorders>
            <w:shd w:val="clear" w:color="auto" w:fill="auto"/>
            <w:vAlign w:val="top"/>
          </w:tcPr>
          <w:p w14:paraId="11774888">
            <w:pPr>
              <w:numPr>
                <w:ilvl w:val="0"/>
                <w:numId w:val="16"/>
              </w:numPr>
              <w:bidi w:val="0"/>
              <w:ind w:left="420" w:leftChars="0" w:hanging="420" w:firstLineChars="0"/>
            </w:pPr>
            <w:r>
              <w:t>我们使用 TESTO 175H1 数据记录仪测量气象数据，包括气温和相对湿度。该设备具有较高的测量精度，气温误差为 ±0.1°C，相对湿度误差为 ±0.1%，并且响应时间迅速。测量时，数据记录仪被固定在约 1.5 米的高度，并用百叶箱遮挡，以避免辐射等外界因素的干扰。本研究中，记录仪每 60 秒记录一次数据。</w:t>
            </w:r>
          </w:p>
          <w:p w14:paraId="40E9EA2E">
            <w:pPr>
              <w:numPr>
                <w:ilvl w:val="0"/>
                <w:numId w:val="16"/>
              </w:numPr>
              <w:bidi w:val="0"/>
              <w:ind w:left="420" w:leftChars="0" w:hanging="420" w:firstLineChars="0"/>
            </w:pPr>
            <w:r>
              <w:t>此外，我们使用 GPS 记录仪获取每个测量点的经纬度等地理位置信息。</w:t>
            </w:r>
          </w:p>
          <w:p w14:paraId="7C761153">
            <w:pPr>
              <w:numPr>
                <w:ilvl w:val="0"/>
                <w:numId w:val="16"/>
              </w:numPr>
              <w:bidi w:val="0"/>
              <w:ind w:left="420" w:leftChars="0" w:hanging="420" w:firstLineChars="0"/>
            </w:pPr>
            <w:r>
              <w:t>所有设备均安装在一个可移动的竖杆上，固定高度为 1.5 米。在测量过程中，竖杆被绑在手推车上，每位志愿者推着手推车缓慢移动。</w:t>
            </w:r>
          </w:p>
          <w:p w14:paraId="1E2CDCD6">
            <w:pPr>
              <w:numPr>
                <w:ilvl w:val="0"/>
                <w:numId w:val="0"/>
              </w:numPr>
              <w:ind w:left="0" w:leftChars="0" w:firstLine="0" w:firstLineChars="0"/>
              <w:rPr>
                <w:rFonts w:hint="eastAsia" w:ascii="Times New Roman" w:hAnsi="Times New Roman" w:eastAsiaTheme="minorEastAsia" w:cstheme="minorBidi"/>
                <w:kern w:val="2"/>
                <w:sz w:val="21"/>
                <w:szCs w:val="24"/>
                <w:vertAlign w:val="baseline"/>
                <w:lang w:val="en-US" w:eastAsia="zh-CN" w:bidi="ar-SA"/>
              </w:rPr>
            </w:pPr>
          </w:p>
        </w:tc>
      </w:tr>
      <w:tr w14:paraId="3DA83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4" w:hRule="atLeast"/>
        </w:trPr>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2F947CA4">
            <w:pPr>
              <w:pStyle w:val="3"/>
              <w:bidi w:val="0"/>
              <w:rPr>
                <w:rFonts w:hint="default"/>
                <w:lang w:val="en-US" w:eastAsia="zh-CN"/>
              </w:rPr>
            </w:pPr>
            <w:r>
              <w:rPr>
                <w:rFonts w:hint="eastAsia"/>
                <w:lang w:val="en-US" w:eastAsia="zh-CN"/>
              </w:rPr>
              <w:t>2.3. Data</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2A293BC6">
            <w:pPr>
              <w:numPr>
                <w:numId w:val="0"/>
              </w:numPr>
              <w:ind w:leftChars="0"/>
              <w:rPr>
                <w:b w:val="0"/>
                <w:color w:val="000000"/>
              </w:rPr>
            </w:pPr>
          </w:p>
        </w:tc>
      </w:tr>
      <w:tr w14:paraId="1A06E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5A207EA0">
            <w:pPr>
              <w:numPr>
                <w:ilvl w:val="0"/>
                <w:numId w:val="15"/>
              </w:numPr>
              <w:ind w:left="420" w:leftChars="0" w:hanging="420" w:firstLineChars="0"/>
              <w:rPr>
                <w:rFonts w:hint="eastAsia"/>
                <w:lang w:val="en-US" w:eastAsia="zh-CN"/>
              </w:rPr>
            </w:pPr>
            <w:r>
              <w:rPr>
                <w:rFonts w:hint="eastAsia"/>
                <w:lang w:val="en-US" w:eastAsia="zh-CN"/>
              </w:rPr>
              <w:t>【up2024 1106 11:39】</w:t>
            </w:r>
          </w:p>
          <w:p w14:paraId="2941B955">
            <w:pPr>
              <w:numPr>
                <w:ilvl w:val="0"/>
                <w:numId w:val="16"/>
              </w:numPr>
              <w:bidi w:val="0"/>
              <w:ind w:left="420" w:leftChars="0" w:hanging="420" w:firstLineChars="0"/>
              <w:rPr>
                <w:rFonts w:hint="default"/>
              </w:rPr>
            </w:pPr>
            <w:r>
              <w:rPr>
                <w:rFonts w:hint="default"/>
              </w:rPr>
              <w:t>High-resolution GF-2 remote sensing imagery was used for land cover classification in this study.</w:t>
            </w:r>
          </w:p>
          <w:p w14:paraId="08ED2AF1">
            <w:pPr>
              <w:numPr>
                <w:ilvl w:val="0"/>
                <w:numId w:val="16"/>
              </w:numPr>
              <w:bidi w:val="0"/>
              <w:ind w:left="420" w:leftChars="0" w:hanging="420" w:firstLineChars="0"/>
              <w:rPr>
                <w:rFonts w:hint="default"/>
              </w:rPr>
            </w:pPr>
            <w:r>
              <w:rPr>
                <w:rFonts w:hint="default"/>
              </w:rPr>
              <w:t>This imagery, with a spatial resolution of 1 meter, was captured on May 24, 2023, and was obtained from the China Remote Sensing Satellite Data Sharing Service Platform.</w:t>
            </w:r>
          </w:p>
          <w:p w14:paraId="1E79B3E5">
            <w:pPr>
              <w:numPr>
                <w:ilvl w:val="0"/>
                <w:numId w:val="16"/>
              </w:numPr>
              <w:bidi w:val="0"/>
              <w:ind w:left="420" w:leftChars="0" w:hanging="420" w:firstLineChars="0"/>
              <w:rPr>
                <w:rFonts w:hint="default"/>
              </w:rPr>
            </w:pPr>
            <w:r>
              <w:rPr>
                <w:rFonts w:hint="default"/>
              </w:rPr>
              <w:t>We used a supervised classification approach to categorize the study area into three main land cover types:</w:t>
            </w:r>
            <w:r>
              <w:rPr>
                <w:rFonts w:hint="eastAsia"/>
                <w:lang w:val="en-US" w:eastAsia="zh-CN"/>
              </w:rPr>
              <w:t xml:space="preserve"> </w:t>
            </w:r>
            <w:r>
              <w:rPr>
                <w:rFonts w:hint="default"/>
              </w:rPr>
              <w:t>vegetation, impervious surfaces (such as roads and plazas), and other types (such as water bodies or bare land).</w:t>
            </w:r>
          </w:p>
          <w:p w14:paraId="6279A0AF">
            <w:pPr>
              <w:numPr>
                <w:ilvl w:val="0"/>
                <w:numId w:val="16"/>
              </w:numPr>
              <w:bidi w:val="0"/>
              <w:ind w:left="420" w:leftChars="0" w:hanging="420" w:firstLineChars="0"/>
            </w:pPr>
            <w:r>
              <w:rPr>
                <w:rFonts w:hint="default"/>
              </w:rPr>
              <w:t xml:space="preserve">All building information, including location, footprint, and number of floors, was collected from the Amap platform. Based on typical building characteristics in Chongqing, we multiplied the number of floors by 3 to estimate the actual building height, which was then used to calculate building-related environmental </w:t>
            </w:r>
            <w:r>
              <w:rPr>
                <w:rFonts w:hint="eastAsia"/>
                <w:lang w:val="en-US" w:eastAsia="zh-CN"/>
              </w:rPr>
              <w:t>variables</w:t>
            </w:r>
            <w:r>
              <w:rPr>
                <w:rFonts w:hint="default"/>
              </w:rPr>
              <w:t>.</w:t>
            </w:r>
          </w:p>
          <w:p w14:paraId="16DECF0B">
            <w:pPr>
              <w:pStyle w:val="3"/>
              <w:bidi w:val="0"/>
              <w:outlineLvl w:val="9"/>
              <w:rPr>
                <w:rFonts w:hint="eastAsia"/>
                <w:lang w:val="en-US" w:eastAsia="zh-CN"/>
              </w:rPr>
            </w:pP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43649959">
            <w:pPr>
              <w:numPr>
                <w:ilvl w:val="0"/>
                <w:numId w:val="16"/>
              </w:numPr>
              <w:bidi w:val="0"/>
              <w:ind w:left="420" w:leftChars="0" w:hanging="420" w:firstLineChars="0"/>
            </w:pPr>
            <w:r>
              <w:t>GF-2高分辨率遥感影像被用于本研究中的土地覆盖分类分析。</w:t>
            </w:r>
          </w:p>
          <w:p w14:paraId="0AED8547">
            <w:pPr>
              <w:numPr>
                <w:ilvl w:val="0"/>
                <w:numId w:val="16"/>
              </w:numPr>
              <w:bidi w:val="0"/>
              <w:ind w:left="420" w:leftChars="0" w:hanging="420" w:firstLineChars="0"/>
            </w:pPr>
            <w:r>
              <w:t>该影像具有1米的空间分辨率，拍摄时间为2023年5月24日，并通过中国遥感卫星数据共享服务平台获取。</w:t>
            </w:r>
          </w:p>
          <w:p w14:paraId="6598AEF4">
            <w:pPr>
              <w:numPr>
                <w:ilvl w:val="0"/>
                <w:numId w:val="16"/>
              </w:numPr>
              <w:bidi w:val="0"/>
              <w:ind w:left="420" w:leftChars="0" w:hanging="420" w:firstLineChars="0"/>
            </w:pPr>
            <w:r>
              <w:t>我们采用监督分类的方法，将研究区域划分为3种主要的土地覆盖类型，分别为植被、不透水地表（如道路和广场）以及其他类型（如水体或裸地）。</w:t>
            </w:r>
          </w:p>
          <w:p w14:paraId="72FB5F28">
            <w:pPr>
              <w:numPr>
                <w:ilvl w:val="0"/>
                <w:numId w:val="16"/>
              </w:numPr>
              <w:bidi w:val="0"/>
              <w:ind w:left="420" w:leftChars="0" w:hanging="420" w:firstLineChars="0"/>
            </w:pPr>
            <w:r>
              <w:t>所有的建筑信息（包括位置、足迹、楼层数）均采集自高德地图。根据重庆市住宅楼的实际情况，我们将建筑层数乘以3，以估算实际的建筑高度信息，用于计算建筑相关的环境指标。</w:t>
            </w:r>
          </w:p>
          <w:p w14:paraId="07F77097">
            <w:pPr>
              <w:numPr>
                <w:numId w:val="0"/>
              </w:numPr>
              <w:ind w:leftChars="0"/>
              <w:rPr>
                <w:b w:val="0"/>
                <w:color w:val="000000"/>
              </w:rPr>
            </w:pPr>
          </w:p>
        </w:tc>
      </w:tr>
      <w:tr w14:paraId="26CB4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68DEE0AC">
            <w:pPr>
              <w:pStyle w:val="3"/>
              <w:bidi w:val="0"/>
              <w:rPr>
                <w:rFonts w:hint="default"/>
                <w:lang w:val="en-US" w:eastAsia="zh-CN"/>
              </w:rPr>
            </w:pPr>
            <w:r>
              <w:rPr>
                <w:rFonts w:hint="eastAsia"/>
                <w:lang w:val="en-US" w:eastAsia="zh-CN"/>
              </w:rPr>
              <w:t>2.4. Indexes</w:t>
            </w: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7A1B7522">
            <w:pPr>
              <w:numPr>
                <w:numId w:val="0"/>
              </w:numPr>
              <w:ind w:leftChars="0"/>
              <w:rPr>
                <w:b w:val="0"/>
                <w:color w:val="000000"/>
              </w:rPr>
            </w:pPr>
          </w:p>
        </w:tc>
      </w:tr>
      <w:tr w14:paraId="0B7F9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0D908431">
            <w:pPr>
              <w:numPr>
                <w:ilvl w:val="0"/>
                <w:numId w:val="16"/>
              </w:numPr>
              <w:bidi w:val="0"/>
              <w:ind w:left="420" w:leftChars="0" w:hanging="420" w:firstLineChars="0"/>
              <w:rPr>
                <w:rFonts w:hint="default"/>
              </w:rPr>
            </w:pPr>
            <w:r>
              <w:rPr>
                <w:rFonts w:hint="default"/>
              </w:rPr>
              <w:t>It is generally considered that meteorological variables around green spaces show a gradual variation trend. As the distance from green space increases, temperature gradually rises until it stabilizes at a certain distance. Similarly, other meteorological variables that tend to decrease with distance (e.g., relative humidity) will also stabilize at a certain point. We refer to this stabilization point as the turning point of the variable. Figure 1 illustrates this pattern for temperature, where point P1 represents the turning point.</w:t>
            </w:r>
          </w:p>
          <w:p w14:paraId="2A08492E">
            <w:pPr>
              <w:numPr>
                <w:ilvl w:val="0"/>
                <w:numId w:val="16"/>
              </w:numPr>
              <w:bidi w:val="0"/>
              <w:ind w:left="420" w:leftChars="0" w:hanging="420" w:firstLineChars="0"/>
              <w:rPr>
                <w:rFonts w:hint="default"/>
              </w:rPr>
            </w:pPr>
            <w:r>
              <w:rPr>
                <w:rFonts w:hint="default"/>
              </w:rPr>
              <w:t>Previous studies have shown that the variation trend of meteorological variables with distance from green spaces follows a cubic function pattern. We use the algorithm provided by Lin to calculate the position of the turning point, defining it as the first inflection point of a fitted cubic polynomial. The distance between the starting point and the turning point is defined as the penetration distance, and the difference in the meteorological variable between these two points is considered the impact intensity.</w:t>
            </w:r>
          </w:p>
          <w:p w14:paraId="612C2F24">
            <w:pPr>
              <w:numPr>
                <w:ilvl w:val="0"/>
                <w:numId w:val="16"/>
              </w:numPr>
              <w:bidi w:val="0"/>
              <w:ind w:left="420" w:leftChars="0" w:hanging="420" w:firstLineChars="0"/>
              <w:rPr>
                <w:rFonts w:hint="default"/>
              </w:rPr>
            </w:pPr>
            <w:r>
              <w:rPr>
                <w:rFonts w:hint="default"/>
              </w:rPr>
              <w:t>For temperature, relative humidity, and discomfort index (DI), the penetration distance is referred to as the "park cooling distance," "park humidification distance," and "park cooling distance of thermal comfort," respectively. Similarly, their impact intensities are defined as "park cooling intensity," "park humidification intensity," and "park cooling intensity of thermal comfort."</w:t>
            </w:r>
          </w:p>
          <w:p w14:paraId="1A5C5EBC">
            <w:pPr>
              <w:numPr>
                <w:ilvl w:val="0"/>
                <w:numId w:val="16"/>
              </w:numPr>
              <w:bidi w:val="0"/>
              <w:ind w:left="420" w:leftChars="0" w:hanging="420" w:firstLineChars="0"/>
            </w:pPr>
            <w:r>
              <w:rPr>
                <w:rFonts w:hint="default"/>
              </w:rPr>
              <w:t>Taking the temperature, which gradually increases with distance from the green space, as an example, the penetration distance is defined by Equation 1.</w:t>
            </w:r>
          </w:p>
          <w:p w14:paraId="5B1102AD">
            <w:pPr>
              <m:r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PD</m:t>
                </m:r>
                <m:r>
                  <m:rPr>
                    <m:sty m:val="p"/>
                  </m:rPr>
                  <w:rPr>
                    <w:rFonts w:hint="default" w:ascii="Cambria Math" w:hAnsi="Cambria Math" w:cstheme="minorBidi"/>
                    <w:kern w:val="2"/>
                    <w:sz w:val="21"/>
                    <w:szCs w:val="24"/>
                    <w:lang w:val="en-US" w:eastAsia="zh-CN" w:bidi="ar-SA"/>
                  </w:rPr>
                  <m:t xml:space="preserve"> = </m:t>
                </m:r>
                <m:f>
                  <m:fPr>
                    <m:type m:val="skw"/>
                    <m:ctrlPr>
                      <m:r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(−2b−</m:t>
                    </m:r>
                    <m:rad>
                      <m:radPr>
                        <m:degHide m:val="1"/>
                        <m:ctrlPr>
                          <m:rPr/>
                          <w:rPr>
                            <w:rFonts w:hint="default" w:ascii="Cambria Math" w:hAnsi="Cambria Math" w:cstheme="minorBidi"/>
                            <w:kern w:val="2"/>
                            <w:sz w:val="21"/>
                            <w:szCs w:val="24"/>
                            <w:lang w:val="en-US" w:eastAsia="zh-CN" w:bidi="ar-SA"/>
                          </w:rPr>
                        </m:ctrlPr>
                      </m:radPr>
                      <m:deg>
                        <m:ctrlPr>
                          <m:rPr/>
                          <w:rPr>
                            <w:rFonts w:hint="default" w:ascii="Cambria Math" w:hAnsi="Cambria Math" w:cstheme="minorBidi"/>
                            <w:kern w:val="2"/>
                            <w:sz w:val="21"/>
                            <w:szCs w:val="24"/>
                            <w:lang w:val="en-US" w:eastAsia="zh-CN" w:bidi="ar-SA"/>
                          </w:rPr>
                        </m:ctrlPr>
                      </m:deg>
                      <m:e>
                        <m:r>
                          <m:rPr>
                            <m:sty m:val="p"/>
                          </m:rPr>
                          <w:rPr>
                            <w:rFonts w:hint="default" w:ascii="Cambria Math" w:hAnsi="Cambria Math" w:cstheme="minorBidi"/>
                            <w:kern w:val="2"/>
                            <w:sz w:val="21"/>
                            <w:szCs w:val="24"/>
                            <w:lang w:val="en-US" w:eastAsia="zh-CN" w:bidi="ar-SA"/>
                          </w:rPr>
                          <m:t>4</m:t>
                        </m:r>
                        <m:sSup>
                          <m:sSupPr>
                            <m:ctrlPr>
                              <m:r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b</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−12ac</m:t>
                        </m:r>
                        <m:ctrlPr>
                          <m:rPr/>
                          <w:rPr>
                            <w:rFonts w:hint="default" w:ascii="Cambria Math" w:hAnsi="Cambria Math" w:cstheme="minorBidi"/>
                            <w:kern w:val="2"/>
                            <w:sz w:val="21"/>
                            <w:szCs w:val="24"/>
                            <w:lang w:val="en-US" w:eastAsia="zh-CN" w:bidi="ar-SA"/>
                          </w:rPr>
                        </m:ctrlPr>
                      </m:e>
                    </m:rad>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(6a)</m:t>
                    </m:r>
                    <m:ctrlPr>
                      <m:rPr/>
                      <w:rPr>
                        <w:rFonts w:hint="default" w:ascii="Cambria Math" w:hAnsi="Cambria Math" w:cstheme="minorBidi"/>
                        <w:kern w:val="2"/>
                        <w:sz w:val="21"/>
                        <w:szCs w:val="24"/>
                        <w:lang w:val="en-US" w:eastAsia="zh-CN" w:bidi="ar-SA"/>
                      </w:rPr>
                    </m:ctrlPr>
                  </m:den>
                </m:f>
              </m:oMath>
            </m:oMathPara>
          </w:p>
          <w:p w14:paraId="5554CEC5">
            <w:pPr>
              <w:numPr>
                <w:ilvl w:val="0"/>
                <w:numId w:val="16"/>
              </w:numPr>
              <w:bidi w:val="0"/>
              <w:ind w:left="420" w:leftChars="0" w:hanging="420" w:firstLineChars="0"/>
              <m:rPr/>
              <w:rPr>
                <w:rFonts w:hint="default" w:hAnsi="Cambria Math" w:cstheme="minorBidi"/>
                <w:i w:val="0"/>
                <w:kern w:val="2"/>
                <w:sz w:val="21"/>
                <w:szCs w:val="24"/>
                <w:lang w:val="en-US" w:eastAsia="zh-CN" w:bidi="ar-SA"/>
              </w:rPr>
            </w:pPr>
            <w:r>
              <w:t>For relative humidity, which gradually decreases with increasing distance from green space, the penetration distance is calculated using the following equation.</w:t>
            </w:r>
          </w:p>
          <w:p w14:paraId="58AD7FBF">
            <w:p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 xml:space="preserve"> PD = </m:t>
                </m:r>
                <m:f>
                  <m:fPr>
                    <m:type m:val="skw"/>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(2b−</m:t>
                    </m:r>
                    <m:rad>
                      <m:radPr>
                        <m:degHide m:val="1"/>
                        <m:ctrlPr>
                          <w:rPr>
                            <w:rFonts w:hint="default" w:ascii="Cambria Math" w:hAnsi="Cambria Math" w:cstheme="minorBidi"/>
                            <w:kern w:val="2"/>
                            <w:sz w:val="21"/>
                            <w:szCs w:val="24"/>
                            <w:lang w:val="en-US" w:eastAsia="zh-CN" w:bidi="ar-SA"/>
                          </w:rPr>
                        </m:ctrlPr>
                      </m:radPr>
                      <m:deg>
                        <m:ctrlPr>
                          <w:rPr>
                            <w:rFonts w:hint="default" w:ascii="Cambria Math" w:hAnsi="Cambria Math" w:cstheme="minorBidi"/>
                            <w:kern w:val="2"/>
                            <w:sz w:val="21"/>
                            <w:szCs w:val="24"/>
                            <w:lang w:val="en-US" w:eastAsia="zh-CN" w:bidi="ar-SA"/>
                          </w:rPr>
                        </m:ctrlPr>
                      </m:deg>
                      <m:e>
                        <m:r>
                          <m:rPr>
                            <m:sty m:val="p"/>
                          </m:rPr>
                          <w:rPr>
                            <w:rFonts w:hint="default" w:ascii="Cambria Math" w:hAnsi="Cambria Math" w:cstheme="minorBidi"/>
                            <w:kern w:val="2"/>
                            <w:sz w:val="21"/>
                            <w:szCs w:val="24"/>
                            <w:lang w:val="en-US" w:eastAsia="zh-CN" w:bidi="ar-SA"/>
                          </w:rPr>
                          <m:t>4</m:t>
                        </m:r>
                        <m:sSup>
                          <m:sSupPr>
                            <m:ctrl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−12ac</m:t>
                        </m:r>
                        <m:ctrlPr>
                          <w:rPr>
                            <w:rFonts w:hint="default" w:ascii="Cambria Math" w:hAnsi="Cambria Math" w:cstheme="minorBidi"/>
                            <w:kern w:val="2"/>
                            <w:sz w:val="21"/>
                            <w:szCs w:val="24"/>
                            <w:lang w:val="en-US" w:eastAsia="zh-CN" w:bidi="ar-SA"/>
                          </w:rPr>
                        </m:ctrlPr>
                      </m:e>
                    </m:rad>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(−6a)</m:t>
                    </m:r>
                    <m:ctrlPr>
                      <w:rPr>
                        <w:rFonts w:hint="default" w:ascii="Cambria Math" w:hAnsi="Cambria Math" w:cstheme="minorBidi"/>
                        <w:kern w:val="2"/>
                        <w:sz w:val="21"/>
                        <w:szCs w:val="24"/>
                        <w:lang w:val="en-US" w:eastAsia="zh-CN" w:bidi="ar-SA"/>
                      </w:rPr>
                    </m:ctrlPr>
                  </m:den>
                </m:f>
              </m:oMath>
            </m:oMathPara>
          </w:p>
          <w:p w14:paraId="0E039020">
            <w:pPr>
              <w:numPr>
                <w:ilvl w:val="0"/>
                <w:numId w:val="16"/>
              </w:numPr>
              <w:bidi w:val="0"/>
              <w:rPr>
                <w:rFonts w:hint="default" w:hAnsi="Cambria Math" w:cstheme="minorBidi"/>
                <w:i w:val="0"/>
                <w:kern w:val="2"/>
                <w:sz w:val="21"/>
                <w:szCs w:val="24"/>
                <w:lang w:val="en-US" w:eastAsia="zh-CN" w:bidi="ar-SA"/>
              </w:rPr>
            </w:pPr>
            <w:r>
              <w:t>Accordingly, the impact intensity is defined as the difference in the meteorological variable between the starting point and the turning point, as shown below.</w:t>
            </w:r>
          </w:p>
          <w:p w14:paraId="6E018D67">
            <w:pPr>
              <w:jc w:val="center"/>
              <m:rPr/>
              <w:rPr>
                <w:rFonts w:hint="default"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 xml:space="preserve">II = </m:t>
              </m:r>
              <m:r>
                <m:rPr>
                  <m:sty m:val="p"/>
                </m:rPr>
                <w:rPr>
                  <w:rFonts w:hint="eastAsia" w:ascii="Cambria Math" w:hAnsi="Cambria Math" w:cstheme="minorBidi"/>
                  <w:kern w:val="2"/>
                  <w:sz w:val="21"/>
                  <w:szCs w:val="24"/>
                  <w:lang w:val="en-US" w:eastAsia="zh-CN" w:bidi="ar-SA"/>
                </w:rPr>
                <m:t>a</m:t>
              </m:r>
              <m:r>
                <m:rPr>
                  <m:sty m:val="p"/>
                </m:rPr>
                <w:rPr>
                  <w:rFonts w:hint="default" w:ascii="Cambria Math" w:hAnsi="Cambria Math" w:cs="Cambria Math"/>
                  <w:kern w:val="2"/>
                  <w:sz w:val="21"/>
                  <w:szCs w:val="24"/>
                  <w:lang w:val="en-US" w:eastAsia="zh-CN" w:bidi="ar-SA"/>
                </w:rPr>
                <m:t>×</m:t>
              </m:r>
              <m:sSup>
                <m:sSupPr>
                  <m:ctrlPr>
                    <m:rPr/>
                    <w:rPr>
                      <w:rFonts w:hint="default" w:ascii="Cambria Math" w:hAnsi="Cambria Math" w:cs="Cambria Math"/>
                      <w:i w:val="0"/>
                      <w:kern w:val="2"/>
                      <w:sz w:val="21"/>
                      <w:szCs w:val="24"/>
                      <w:lang w:val="en-US" w:eastAsia="zh-CN" w:bidi="ar-SA"/>
                    </w:rPr>
                  </m:ctrlPr>
                </m:sSupPr>
                <m:e>
                  <m:r>
                    <m:rPr>
                      <m:sty m:val="p"/>
                    </m:rPr>
                    <w:rPr>
                      <w:rFonts w:hint="default" w:ascii="Cambria Math" w:hAnsi="Cambria Math" w:cs="Cambria Math"/>
                      <w:kern w:val="2"/>
                      <w:sz w:val="21"/>
                      <w:szCs w:val="24"/>
                      <w:lang w:val="en-US" w:eastAsia="zh-CN" w:bidi="ar-SA"/>
                    </w:rPr>
                    <m:t>PD</m:t>
                  </m:r>
                  <m:ctrlPr>
                    <m:rPr/>
                    <w:rPr>
                      <w:rFonts w:hint="default" w:ascii="Cambria Math" w:hAnsi="Cambria Math" w:cs="Cambria Math"/>
                      <w:i w:val="0"/>
                      <w:kern w:val="2"/>
                      <w:sz w:val="21"/>
                      <w:szCs w:val="24"/>
                      <w:lang w:val="en-US" w:eastAsia="zh-CN" w:bidi="ar-SA"/>
                    </w:rPr>
                  </m:ctrlPr>
                </m:e>
                <m:sup>
                  <m:r>
                    <m:rPr>
                      <m:sty m:val="p"/>
                    </m:rPr>
                    <w:rPr>
                      <w:rFonts w:hint="default" w:ascii="Cambria Math" w:hAnsi="Cambria Math" w:cs="Cambria Math"/>
                      <w:kern w:val="2"/>
                      <w:sz w:val="21"/>
                      <w:szCs w:val="24"/>
                      <w:lang w:val="en-US" w:eastAsia="zh-CN" w:bidi="ar-SA"/>
                    </w:rPr>
                    <m:t>3</m:t>
                  </m:r>
                  <m:ctrlPr>
                    <m:rPr/>
                    <w:rPr>
                      <w:rFonts w:hint="default" w:ascii="Cambria Math" w:hAnsi="Cambria Math" w:cs="Cambria Math"/>
                      <w:i w:val="0"/>
                      <w:kern w:val="2"/>
                      <w:sz w:val="21"/>
                      <w:szCs w:val="24"/>
                      <w:lang w:val="en-US" w:eastAsia="zh-CN" w:bidi="ar-SA"/>
                    </w:rPr>
                  </m:ctrlPr>
                </m:sup>
              </m:sSup>
              <m:r>
                <m:rPr>
                  <m:sty m:val="p"/>
                </m:rPr>
                <w:rPr>
                  <w:rFonts w:hint="default" w:ascii="Cambria Math" w:hAnsi="Cambria Math" w:cs="Cambria Math"/>
                  <w:kern w:val="2"/>
                  <w:sz w:val="21"/>
                  <w:szCs w:val="24"/>
                  <w:lang w:val="en-US" w:eastAsia="zh-CN" w:bidi="ar-SA"/>
                </w:rPr>
                <m:t>+b×</m:t>
              </m:r>
              <m:sSup>
                <m:sSupPr>
                  <m:ctrlPr>
                    <m:rPr/>
                    <w:rPr>
                      <w:rFonts w:hint="default" w:ascii="Cambria Math" w:hAnsi="Cambria Math" w:cs="Cambria Math"/>
                      <w:i w:val="0"/>
                      <w:kern w:val="2"/>
                      <w:sz w:val="21"/>
                      <w:szCs w:val="24"/>
                      <w:lang w:val="en-US" w:eastAsia="zh-CN" w:bidi="ar-SA"/>
                    </w:rPr>
                  </m:ctrlPr>
                </m:sSupPr>
                <m:e>
                  <m:r>
                    <m:rPr>
                      <m:sty m:val="p"/>
                    </m:rPr>
                    <w:rPr>
                      <w:rFonts w:hint="default" w:ascii="Cambria Math" w:hAnsi="Cambria Math" w:cs="Cambria Math"/>
                      <w:kern w:val="2"/>
                      <w:sz w:val="21"/>
                      <w:szCs w:val="24"/>
                      <w:lang w:val="en-US" w:eastAsia="zh-CN" w:bidi="ar-SA"/>
                    </w:rPr>
                    <m:t>PD</m:t>
                  </m:r>
                  <m:ctrlPr>
                    <m:rPr/>
                    <w:rPr>
                      <w:rFonts w:hint="default" w:ascii="Cambria Math" w:hAnsi="Cambria Math" w:cs="Cambria Math"/>
                      <w:i w:val="0"/>
                      <w:kern w:val="2"/>
                      <w:sz w:val="21"/>
                      <w:szCs w:val="24"/>
                      <w:lang w:val="en-US" w:eastAsia="zh-CN" w:bidi="ar-SA"/>
                    </w:rPr>
                  </m:ctrlPr>
                </m:e>
                <m:sup>
                  <m:r>
                    <m:rPr>
                      <m:sty m:val="p"/>
                    </m:rPr>
                    <w:rPr>
                      <w:rFonts w:hint="default" w:ascii="Cambria Math" w:hAnsi="Cambria Math" w:cs="Cambria Math"/>
                      <w:kern w:val="2"/>
                      <w:sz w:val="21"/>
                      <w:szCs w:val="24"/>
                      <w:lang w:val="en-US" w:eastAsia="zh-CN" w:bidi="ar-SA"/>
                    </w:rPr>
                    <m:t>2</m:t>
                  </m:r>
                  <m:ctrlPr>
                    <m:rPr/>
                    <w:rPr>
                      <w:rFonts w:hint="default" w:ascii="Cambria Math" w:hAnsi="Cambria Math" w:cs="Cambria Math"/>
                      <w:i w:val="0"/>
                      <w:kern w:val="2"/>
                      <w:sz w:val="21"/>
                      <w:szCs w:val="24"/>
                      <w:lang w:val="en-US" w:eastAsia="zh-CN" w:bidi="ar-SA"/>
                    </w:rPr>
                  </m:ctrlPr>
                </m:sup>
              </m:sSup>
              <m:r>
                <m:rPr>
                  <m:sty m:val="p"/>
                </m:rPr>
                <w:rPr>
                  <w:rFonts w:hint="default" w:ascii="Cambria Math" w:hAnsi="Cambria Math" w:cs="Cambria Math"/>
                  <w:kern w:val="2"/>
                  <w:sz w:val="21"/>
                  <w:szCs w:val="24"/>
                  <w:lang w:val="en-US" w:eastAsia="zh-CN" w:bidi="ar-SA"/>
                </w:rPr>
                <m:t>+c</m:t>
              </m:r>
              <m:r>
                <m:rPr>
                  <m:sty m:val="p"/>
                </m:rPr>
                <w:rPr>
                  <w:rFonts w:hint="default" w:ascii="Cambria Math" w:hAnsi="Cambria Math" w:cs="Cambria Math"/>
                  <w:kern w:val="2"/>
                  <w:sz w:val="21"/>
                  <w:szCs w:val="24"/>
                  <w:lang w:val="en-US" w:eastAsia="zh-CN" w:bidi="ar-SA"/>
                </w:rPr>
                <m:t>×</m:t>
              </m:r>
            </m:oMath>
            <w:r>
              <m:rPr/>
              <w:rPr>
                <w:rFonts w:hint="eastAsia" w:hAnsi="Cambria Math" w:cs="Cambria Math"/>
                <w:b w:val="0"/>
                <w:i w:val="0"/>
                <w:kern w:val="2"/>
                <w:sz w:val="21"/>
                <w:szCs w:val="24"/>
                <w:lang w:val="en-US" w:eastAsia="zh-CN" w:bidi="ar-SA"/>
              </w:rPr>
              <w:t>PD</w:t>
            </w: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779122BB">
            <w:pPr>
              <w:numPr>
                <w:ilvl w:val="0"/>
                <w:numId w:val="16"/>
              </w:numPr>
              <w:bidi w:val="0"/>
              <w:ind w:left="420" w:leftChars="0" w:hanging="420" w:firstLineChars="0"/>
              <w:rPr>
                <w:rFonts w:hint="default"/>
              </w:rPr>
            </w:pPr>
            <w:r>
              <w:rPr>
                <w:rFonts w:hint="default"/>
              </w:rPr>
              <w:t>通常认为，绿地周围的气象变量会呈现渐进变化的趋势。随着与绿地距离的增加，气温会逐渐上升，直到某一距离后停止上升，进入相对稳定的状态。同样，对于其它一些随着距离增加而波动下降的气象变量（如相对湿度），这种下降趋势也会在某一距离停止。我们将这种趋势终止的点称为该变量的转折点。图1以气温为例展示了其随距离变化的格局，其中点P1即为转折点。</w:t>
            </w:r>
          </w:p>
          <w:p w14:paraId="0D712E33">
            <w:pPr>
              <w:numPr>
                <w:ilvl w:val="0"/>
                <w:numId w:val="16"/>
              </w:numPr>
              <w:bidi w:val="0"/>
              <w:ind w:left="420" w:leftChars="0" w:hanging="420" w:firstLineChars="0"/>
              <w:rPr>
                <w:rFonts w:hint="default"/>
              </w:rPr>
            </w:pPr>
            <w:r>
              <w:rPr>
                <w:rFonts w:hint="default"/>
              </w:rPr>
              <w:t>已有研究表明，气象变量随与绿地距离增加的变化趋势呈现三次函数的格局。我们采用Lin提供的算法来计算转折点的位置，即将转折点定义为拟合的三次多项式的第一个拐点。起始点与转折点之间的距离被定义为渗透距离，而这两个点对应气象变量的差值则被视为影响强度。</w:t>
            </w:r>
          </w:p>
          <w:p w14:paraId="5CC8BAB2">
            <w:pPr>
              <w:numPr>
                <w:ilvl w:val="0"/>
                <w:numId w:val="16"/>
              </w:numPr>
              <w:bidi w:val="0"/>
              <w:ind w:left="420" w:leftChars="0" w:hanging="420" w:firstLineChars="0"/>
              <w:rPr>
                <w:rFonts w:hint="default"/>
              </w:rPr>
            </w:pPr>
            <w:r>
              <w:rPr>
                <w:rFonts w:hint="default"/>
              </w:rPr>
              <w:t>对于气温、相对湿度和不舒适指数（DI），渗透距离分别被称为"公园降温距离"、"公园变湿距离"和"公园降温距离 of 热舒适"；其影响强度则分别被定义为"公园降温强度"、"公园变湿强度"和"公园降温强度 of 热舒适"。</w:t>
            </w:r>
          </w:p>
          <w:p w14:paraId="7E5213C7">
            <w:pPr>
              <w:numPr>
                <w:ilvl w:val="0"/>
                <w:numId w:val="16"/>
              </w:numPr>
              <w:bidi w:val="0"/>
              <w:ind w:left="420" w:leftChars="0" w:hanging="420" w:firstLineChars="0"/>
              <w:rPr>
                <w:rFonts w:hint="default"/>
              </w:rPr>
            </w:pPr>
            <w:r>
              <w:rPr>
                <w:rFonts w:hint="default"/>
              </w:rPr>
              <w:t>以随与绿地距离增加而逐渐上升的气温为例，渗透距离被定义为式子1。</w:t>
            </w:r>
          </w:p>
          <w:p w14:paraId="5CF6C5AD">
            <m:oMathPara>
              <m:oMath>
                <m:r>
                  <m:rPr>
                    <m:sty m:val="p"/>
                  </m:rPr>
                  <w:rPr>
                    <w:rFonts w:hint="default" w:ascii="Cambria Math" w:hAnsi="Cambria Math" w:cstheme="minorBidi"/>
                    <w:kern w:val="2"/>
                    <w:sz w:val="15"/>
                    <w:szCs w:val="18"/>
                    <w:lang w:val="en-US" w:eastAsia="zh-CN" w:bidi="ar-SA"/>
                  </w:rPr>
                  <m:t xml:space="preserve">PD = </m:t>
                </m:r>
                <m:f>
                  <m:fPr>
                    <m:type m:val="skw"/>
                    <m:ctrlPr>
                      <w:rPr>
                        <w:rFonts w:hint="default" w:ascii="Cambria Math" w:hAnsi="Cambria Math" w:cstheme="minorBidi"/>
                        <w:kern w:val="2"/>
                        <w:sz w:val="15"/>
                        <w:szCs w:val="18"/>
                        <w:lang w:val="en-US" w:eastAsia="zh-CN" w:bidi="ar-SA"/>
                      </w:rPr>
                    </m:ctrlPr>
                  </m:fPr>
                  <m:num>
                    <m:r>
                      <m:rPr>
                        <m:sty m:val="p"/>
                      </m:rPr>
                      <w:rPr>
                        <w:rFonts w:hint="default" w:ascii="Cambria Math" w:hAnsi="Cambria Math" w:cstheme="minorBidi"/>
                        <w:kern w:val="2"/>
                        <w:sz w:val="15"/>
                        <w:szCs w:val="18"/>
                        <w:lang w:val="en-US" w:eastAsia="zh-CN" w:bidi="ar-SA"/>
                      </w:rPr>
                      <m:t>(−2b−</m:t>
                    </m:r>
                    <m:rad>
                      <m:radPr>
                        <m:degHide m:val="1"/>
                        <m:ctrlPr>
                          <w:rPr>
                            <w:rFonts w:hint="default" w:ascii="Cambria Math" w:hAnsi="Cambria Math" w:cstheme="minorBidi"/>
                            <w:kern w:val="2"/>
                            <w:sz w:val="15"/>
                            <w:szCs w:val="18"/>
                            <w:lang w:val="en-US" w:eastAsia="zh-CN" w:bidi="ar-SA"/>
                          </w:rPr>
                        </m:ctrlPr>
                      </m:radPr>
                      <m:deg>
                        <m:ctrlPr>
                          <w:rPr>
                            <w:rFonts w:hint="default" w:ascii="Cambria Math" w:hAnsi="Cambria Math" w:cstheme="minorBidi"/>
                            <w:kern w:val="2"/>
                            <w:sz w:val="15"/>
                            <w:szCs w:val="18"/>
                            <w:lang w:val="en-US" w:eastAsia="zh-CN" w:bidi="ar-SA"/>
                          </w:rPr>
                        </m:ctrlPr>
                      </m:deg>
                      <m:e>
                        <m:r>
                          <m:rPr>
                            <m:sty m:val="p"/>
                          </m:rPr>
                          <w:rPr>
                            <w:rFonts w:hint="default" w:ascii="Cambria Math" w:hAnsi="Cambria Math" w:cstheme="minorBidi"/>
                            <w:kern w:val="2"/>
                            <w:sz w:val="15"/>
                            <w:szCs w:val="18"/>
                            <w:lang w:val="en-US" w:eastAsia="zh-CN" w:bidi="ar-SA"/>
                          </w:rPr>
                          <m:t>4</m:t>
                        </m:r>
                        <m:sSup>
                          <m:sSupPr>
                            <m:ctrlPr>
                              <w:rPr>
                                <w:rFonts w:hint="default" w:ascii="Cambria Math" w:hAnsi="Cambria Math" w:cstheme="minorBidi"/>
                                <w:kern w:val="2"/>
                                <w:sz w:val="15"/>
                                <w:szCs w:val="18"/>
                                <w:lang w:val="en-US" w:eastAsia="zh-CN" w:bidi="ar-SA"/>
                              </w:rPr>
                            </m:ctrlPr>
                          </m:sSupPr>
                          <m:e>
                            <m:r>
                              <m:rPr>
                                <m:sty m:val="p"/>
                              </m:rPr>
                              <w:rPr>
                                <w:rFonts w:hint="default" w:ascii="Cambria Math" w:hAnsi="Cambria Math" w:cstheme="minorBidi"/>
                                <w:kern w:val="2"/>
                                <w:sz w:val="15"/>
                                <w:szCs w:val="18"/>
                                <w:lang w:val="en-US" w:eastAsia="zh-CN" w:bidi="ar-SA"/>
                              </w:rPr>
                              <m:t>b</m:t>
                            </m:r>
                            <m:ctrlPr>
                              <w:rPr>
                                <w:rFonts w:hint="default" w:ascii="Cambria Math" w:hAnsi="Cambria Math" w:cstheme="minorBidi"/>
                                <w:kern w:val="2"/>
                                <w:sz w:val="15"/>
                                <w:szCs w:val="18"/>
                                <w:lang w:val="en-US" w:eastAsia="zh-CN" w:bidi="ar-SA"/>
                              </w:rPr>
                            </m:ctrlPr>
                          </m:e>
                          <m:sup>
                            <m:r>
                              <m:rPr>
                                <m:sty m:val="p"/>
                              </m:rPr>
                              <w:rPr>
                                <w:rFonts w:hint="default" w:ascii="Cambria Math" w:hAnsi="Cambria Math" w:cstheme="minorBidi"/>
                                <w:kern w:val="2"/>
                                <w:sz w:val="15"/>
                                <w:szCs w:val="18"/>
                                <w:lang w:val="en-US" w:eastAsia="zh-CN" w:bidi="ar-SA"/>
                              </w:rPr>
                              <m:t>2</m:t>
                            </m:r>
                            <m:ctrlPr>
                              <w:rPr>
                                <w:rFonts w:hint="default" w:ascii="Cambria Math" w:hAnsi="Cambria Math" w:cstheme="minorBidi"/>
                                <w:kern w:val="2"/>
                                <w:sz w:val="15"/>
                                <w:szCs w:val="18"/>
                                <w:lang w:val="en-US" w:eastAsia="zh-CN" w:bidi="ar-SA"/>
                              </w:rPr>
                            </m:ctrlPr>
                          </m:sup>
                        </m:sSup>
                        <m:r>
                          <m:rPr>
                            <m:sty m:val="p"/>
                          </m:rPr>
                          <w:rPr>
                            <w:rFonts w:hint="default" w:ascii="Cambria Math" w:hAnsi="Cambria Math" w:cstheme="minorBidi"/>
                            <w:kern w:val="2"/>
                            <w:sz w:val="15"/>
                            <w:szCs w:val="18"/>
                            <w:lang w:val="en-US" w:eastAsia="zh-CN" w:bidi="ar-SA"/>
                          </w:rPr>
                          <m:t>−12ac</m:t>
                        </m:r>
                        <m:ctrlPr>
                          <w:rPr>
                            <w:rFonts w:hint="default" w:ascii="Cambria Math" w:hAnsi="Cambria Math" w:cstheme="minorBidi"/>
                            <w:kern w:val="2"/>
                            <w:sz w:val="15"/>
                            <w:szCs w:val="18"/>
                            <w:lang w:val="en-US" w:eastAsia="zh-CN" w:bidi="ar-SA"/>
                          </w:rPr>
                        </m:ctrlPr>
                      </m:e>
                    </m:rad>
                    <m:r>
                      <m:rPr>
                        <m:sty m:val="p"/>
                      </m:rPr>
                      <w:rPr>
                        <w:rFonts w:hint="default" w:ascii="Cambria Math" w:hAnsi="Cambria Math" w:cstheme="minorBidi"/>
                        <w:kern w:val="2"/>
                        <w:sz w:val="15"/>
                        <w:szCs w:val="18"/>
                        <w:lang w:val="en-US" w:eastAsia="zh-CN" w:bidi="ar-SA"/>
                      </w:rPr>
                      <m:t>)</m:t>
                    </m:r>
                    <m:ctrlPr>
                      <w:rPr>
                        <w:rFonts w:hint="default" w:ascii="Cambria Math" w:hAnsi="Cambria Math" w:cstheme="minorBidi"/>
                        <w:kern w:val="2"/>
                        <w:sz w:val="15"/>
                        <w:szCs w:val="18"/>
                        <w:lang w:val="en-US" w:eastAsia="zh-CN" w:bidi="ar-SA"/>
                      </w:rPr>
                    </m:ctrlPr>
                  </m:num>
                  <m:den>
                    <m:r>
                      <m:rPr>
                        <m:sty m:val="p"/>
                      </m:rPr>
                      <w:rPr>
                        <w:rFonts w:hint="default" w:ascii="Cambria Math" w:hAnsi="Cambria Math" w:cstheme="minorBidi"/>
                        <w:kern w:val="2"/>
                        <w:sz w:val="15"/>
                        <w:szCs w:val="18"/>
                        <w:lang w:val="en-US" w:eastAsia="zh-CN" w:bidi="ar-SA"/>
                      </w:rPr>
                      <m:t>(6a)</m:t>
                    </m:r>
                    <m:ctrlPr>
                      <w:rPr>
                        <w:rFonts w:hint="default" w:ascii="Cambria Math" w:hAnsi="Cambria Math" w:cstheme="minorBidi"/>
                        <w:kern w:val="2"/>
                        <w:sz w:val="15"/>
                        <w:szCs w:val="18"/>
                        <w:lang w:val="en-US" w:eastAsia="zh-CN" w:bidi="ar-SA"/>
                      </w:rPr>
                    </m:ctrlPr>
                  </m:den>
                </m:f>
              </m:oMath>
            </m:oMathPara>
          </w:p>
          <w:p w14:paraId="4D589832">
            <w:pPr>
              <w:numPr>
                <w:ilvl w:val="0"/>
                <w:numId w:val="16"/>
              </w:numPr>
              <w:bidi w:val="0"/>
            </w:pPr>
            <w:r>
              <w:rPr>
                <w:rFonts w:hint="eastAsia"/>
                <w:lang w:val="en-US" w:eastAsia="zh-CN"/>
              </w:rPr>
              <w:t>而对于随与绿地距离增加而逐渐下降的相对湿度而言，渗透距离则由下列式子计算：</w:t>
            </w:r>
          </w:p>
          <w:p w14:paraId="6864A1E8">
            <m:oMathPara>
              <m:oMath>
                <m:r>
                  <m:rPr>
                    <m:sty m:val="p"/>
                  </m:rPr>
                  <w:rPr>
                    <w:rFonts w:hint="default" w:ascii="Cambria Math" w:hAnsi="Cambria Math" w:cstheme="minorBidi"/>
                    <w:kern w:val="2"/>
                    <w:sz w:val="15"/>
                    <w:szCs w:val="18"/>
                    <w:lang w:val="en-US" w:eastAsia="zh-CN" w:bidi="ar-SA"/>
                  </w:rPr>
                  <m:t xml:space="preserve"> PD = </m:t>
                </m:r>
                <m:f>
                  <m:fPr>
                    <m:type m:val="skw"/>
                    <m:ctrlPr>
                      <w:rPr>
                        <w:rFonts w:hint="default" w:ascii="Cambria Math" w:hAnsi="Cambria Math" w:cstheme="minorBidi"/>
                        <w:kern w:val="2"/>
                        <w:sz w:val="15"/>
                        <w:szCs w:val="18"/>
                        <w:lang w:val="en-US" w:eastAsia="zh-CN" w:bidi="ar-SA"/>
                      </w:rPr>
                    </m:ctrlPr>
                  </m:fPr>
                  <m:num>
                    <m:r>
                      <m:rPr>
                        <m:sty m:val="p"/>
                      </m:rPr>
                      <w:rPr>
                        <w:rFonts w:hint="default" w:ascii="Cambria Math" w:hAnsi="Cambria Math" w:cstheme="minorBidi"/>
                        <w:kern w:val="2"/>
                        <w:sz w:val="15"/>
                        <w:szCs w:val="18"/>
                        <w:lang w:val="en-US" w:eastAsia="zh-CN" w:bidi="ar-SA"/>
                      </w:rPr>
                      <m:t>(2b−</m:t>
                    </m:r>
                    <m:rad>
                      <m:radPr>
                        <m:degHide m:val="1"/>
                        <m:ctrlPr>
                          <w:rPr>
                            <w:rFonts w:hint="default" w:ascii="Cambria Math" w:hAnsi="Cambria Math" w:cstheme="minorBidi"/>
                            <w:kern w:val="2"/>
                            <w:sz w:val="15"/>
                            <w:szCs w:val="18"/>
                            <w:lang w:val="en-US" w:eastAsia="zh-CN" w:bidi="ar-SA"/>
                          </w:rPr>
                        </m:ctrlPr>
                      </m:radPr>
                      <m:deg>
                        <m:ctrlPr>
                          <w:rPr>
                            <w:rFonts w:hint="default" w:ascii="Cambria Math" w:hAnsi="Cambria Math" w:cstheme="minorBidi"/>
                            <w:kern w:val="2"/>
                            <w:sz w:val="15"/>
                            <w:szCs w:val="18"/>
                            <w:lang w:val="en-US" w:eastAsia="zh-CN" w:bidi="ar-SA"/>
                          </w:rPr>
                        </m:ctrlPr>
                      </m:deg>
                      <m:e>
                        <m:r>
                          <m:rPr>
                            <m:sty m:val="p"/>
                          </m:rPr>
                          <w:rPr>
                            <w:rFonts w:hint="default" w:ascii="Cambria Math" w:hAnsi="Cambria Math" w:cstheme="minorBidi"/>
                            <w:kern w:val="2"/>
                            <w:sz w:val="15"/>
                            <w:szCs w:val="18"/>
                            <w:lang w:val="en-US" w:eastAsia="zh-CN" w:bidi="ar-SA"/>
                          </w:rPr>
                          <m:t>4</m:t>
                        </m:r>
                        <m:sSup>
                          <m:sSupPr>
                            <m:ctrlPr>
                              <w:rPr>
                                <w:rFonts w:hint="default" w:ascii="Cambria Math" w:hAnsi="Cambria Math" w:cstheme="minorBidi"/>
                                <w:kern w:val="2"/>
                                <w:sz w:val="15"/>
                                <w:szCs w:val="18"/>
                                <w:lang w:val="en-US" w:eastAsia="zh-CN" w:bidi="ar-SA"/>
                              </w:rPr>
                            </m:ctrlPr>
                          </m:sSupPr>
                          <m:e>
                            <m:r>
                              <m:rPr>
                                <m:sty m:val="p"/>
                              </m:rPr>
                              <w:rPr>
                                <w:rFonts w:hint="default" w:ascii="Cambria Math" w:hAnsi="Cambria Math" w:cstheme="minorBidi"/>
                                <w:kern w:val="2"/>
                                <w:sz w:val="15"/>
                                <w:szCs w:val="18"/>
                                <w:lang w:val="en-US" w:eastAsia="zh-CN" w:bidi="ar-SA"/>
                              </w:rPr>
                              <m:t>b</m:t>
                            </m:r>
                            <m:ctrlPr>
                              <w:rPr>
                                <w:rFonts w:hint="default" w:ascii="Cambria Math" w:hAnsi="Cambria Math" w:cstheme="minorBidi"/>
                                <w:kern w:val="2"/>
                                <w:sz w:val="15"/>
                                <w:szCs w:val="18"/>
                                <w:lang w:val="en-US" w:eastAsia="zh-CN" w:bidi="ar-SA"/>
                              </w:rPr>
                            </m:ctrlPr>
                          </m:e>
                          <m:sup>
                            <m:r>
                              <m:rPr>
                                <m:sty m:val="p"/>
                              </m:rPr>
                              <w:rPr>
                                <w:rFonts w:hint="default" w:ascii="Cambria Math" w:hAnsi="Cambria Math" w:cstheme="minorBidi"/>
                                <w:kern w:val="2"/>
                                <w:sz w:val="15"/>
                                <w:szCs w:val="18"/>
                                <w:lang w:val="en-US" w:eastAsia="zh-CN" w:bidi="ar-SA"/>
                              </w:rPr>
                              <m:t>2</m:t>
                            </m:r>
                            <m:ctrlPr>
                              <w:rPr>
                                <w:rFonts w:hint="default" w:ascii="Cambria Math" w:hAnsi="Cambria Math" w:cstheme="minorBidi"/>
                                <w:kern w:val="2"/>
                                <w:sz w:val="15"/>
                                <w:szCs w:val="18"/>
                                <w:lang w:val="en-US" w:eastAsia="zh-CN" w:bidi="ar-SA"/>
                              </w:rPr>
                            </m:ctrlPr>
                          </m:sup>
                        </m:sSup>
                        <m:r>
                          <m:rPr>
                            <m:sty m:val="p"/>
                          </m:rPr>
                          <w:rPr>
                            <w:rFonts w:hint="default" w:ascii="Cambria Math" w:hAnsi="Cambria Math" w:cstheme="minorBidi"/>
                            <w:kern w:val="2"/>
                            <w:sz w:val="15"/>
                            <w:szCs w:val="18"/>
                            <w:lang w:val="en-US" w:eastAsia="zh-CN" w:bidi="ar-SA"/>
                          </w:rPr>
                          <m:t>−12ac</m:t>
                        </m:r>
                        <m:ctrlPr>
                          <w:rPr>
                            <w:rFonts w:hint="default" w:ascii="Cambria Math" w:hAnsi="Cambria Math" w:cstheme="minorBidi"/>
                            <w:kern w:val="2"/>
                            <w:sz w:val="15"/>
                            <w:szCs w:val="18"/>
                            <w:lang w:val="en-US" w:eastAsia="zh-CN" w:bidi="ar-SA"/>
                          </w:rPr>
                        </m:ctrlPr>
                      </m:e>
                    </m:rad>
                    <m:r>
                      <m:rPr>
                        <m:sty m:val="p"/>
                      </m:rPr>
                      <w:rPr>
                        <w:rFonts w:hint="default" w:ascii="Cambria Math" w:hAnsi="Cambria Math" w:cstheme="minorBidi"/>
                        <w:kern w:val="2"/>
                        <w:sz w:val="15"/>
                        <w:szCs w:val="18"/>
                        <w:lang w:val="en-US" w:eastAsia="zh-CN" w:bidi="ar-SA"/>
                      </w:rPr>
                      <m:t>)</m:t>
                    </m:r>
                    <m:ctrlPr>
                      <w:rPr>
                        <w:rFonts w:hint="default" w:ascii="Cambria Math" w:hAnsi="Cambria Math" w:cstheme="minorBidi"/>
                        <w:kern w:val="2"/>
                        <w:sz w:val="15"/>
                        <w:szCs w:val="18"/>
                        <w:lang w:val="en-US" w:eastAsia="zh-CN" w:bidi="ar-SA"/>
                      </w:rPr>
                    </m:ctrlPr>
                  </m:num>
                  <m:den>
                    <m:r>
                      <m:rPr>
                        <m:sty m:val="p"/>
                      </m:rPr>
                      <w:rPr>
                        <w:rFonts w:hint="default" w:ascii="Cambria Math" w:hAnsi="Cambria Math" w:cstheme="minorBidi"/>
                        <w:kern w:val="2"/>
                        <w:sz w:val="15"/>
                        <w:szCs w:val="18"/>
                        <w:lang w:val="en-US" w:eastAsia="zh-CN" w:bidi="ar-SA"/>
                      </w:rPr>
                      <m:t>(−6a)</m:t>
                    </m:r>
                    <m:ctrlPr>
                      <w:rPr>
                        <w:rFonts w:hint="default" w:ascii="Cambria Math" w:hAnsi="Cambria Math" w:cstheme="minorBidi"/>
                        <w:kern w:val="2"/>
                        <w:sz w:val="15"/>
                        <w:szCs w:val="18"/>
                        <w:lang w:val="en-US" w:eastAsia="zh-CN" w:bidi="ar-SA"/>
                      </w:rPr>
                    </m:ctrlPr>
                  </m:den>
                </m:f>
              </m:oMath>
            </m:oMathPara>
          </w:p>
          <w:p w14:paraId="32079210">
            <w:pPr>
              <w:numPr>
                <w:ilvl w:val="0"/>
                <w:numId w:val="16"/>
              </w:numPr>
              <w:bidi w:val="0"/>
              <w:ind w:left="420" w:leftChars="0" w:hanging="420" w:firstLineChars="0"/>
            </w:pPr>
            <w:bookmarkStart w:id="3" w:name="OLE_LINK2"/>
            <w:r>
              <w:t>相应地，影响强度则为起始点与转折点之间的气象变量之差，如下所示。</w:t>
            </w:r>
          </w:p>
          <w:bookmarkEnd w:id="3"/>
          <w:p w14:paraId="6A0309E1">
            <w:pPr>
              <w:numPr>
                <w:ilvl w:val="0"/>
                <w:numId w:val="0"/>
              </w:numPr>
              <w:bidi w:val="0"/>
              <w:ind w:leftChars="0"/>
              <w:jc w:val="center"/>
              <w:rPr>
                <w:sz w:val="15"/>
                <w:szCs w:val="18"/>
              </w:rPr>
            </w:pPr>
            <m:oMath>
              <m:r>
                <m:rPr>
                  <m:sty m:val="p"/>
                </m:rPr>
                <w:rPr>
                  <w:rFonts w:hint="default" w:ascii="Cambria Math" w:hAnsi="Cambria Math" w:cstheme="minorBidi"/>
                  <w:kern w:val="2"/>
                  <w:sz w:val="15"/>
                  <w:szCs w:val="18"/>
                  <w:lang w:val="en-US" w:eastAsia="zh-CN" w:bidi="ar-SA"/>
                </w:rPr>
                <m:t xml:space="preserve">II = </m:t>
              </m:r>
              <m:r>
                <m:rPr>
                  <m:sty m:val="p"/>
                </m:rPr>
                <w:rPr>
                  <w:rFonts w:hint="eastAsia" w:ascii="Cambria Math" w:hAnsi="Cambria Math" w:cstheme="minorBidi"/>
                  <w:kern w:val="2"/>
                  <w:sz w:val="15"/>
                  <w:szCs w:val="18"/>
                  <w:lang w:val="en-US" w:eastAsia="zh-CN" w:bidi="ar-SA"/>
                </w:rPr>
                <m:t>a</m:t>
              </m:r>
              <m:r>
                <m:rPr>
                  <m:sty m:val="p"/>
                </m:rPr>
                <w:rPr>
                  <w:rFonts w:hint="default" w:ascii="Cambria Math" w:hAnsi="Cambria Math" w:cs="Cambria Math"/>
                  <w:kern w:val="2"/>
                  <w:sz w:val="15"/>
                  <w:szCs w:val="18"/>
                  <w:lang w:val="en-US" w:eastAsia="zh-CN" w:bidi="ar-SA"/>
                </w:rPr>
                <m:t>×</m:t>
              </m:r>
              <m:sSup>
                <m:sSupPr>
                  <m:ctrlPr>
                    <w:rPr>
                      <w:rFonts w:hint="default" w:ascii="Cambria Math" w:hAnsi="Cambria Math" w:cs="Cambria Math"/>
                      <w:i w:val="0"/>
                      <w:kern w:val="2"/>
                      <w:sz w:val="15"/>
                      <w:szCs w:val="18"/>
                      <w:lang w:val="en-US" w:eastAsia="zh-CN" w:bidi="ar-SA"/>
                    </w:rPr>
                  </m:ctrlPr>
                </m:sSupPr>
                <m:e>
                  <m:r>
                    <m:rPr>
                      <m:sty m:val="p"/>
                    </m:rPr>
                    <w:rPr>
                      <w:rFonts w:hint="default" w:ascii="Cambria Math" w:hAnsi="Cambria Math" w:cs="Cambria Math"/>
                      <w:kern w:val="2"/>
                      <w:sz w:val="15"/>
                      <w:szCs w:val="18"/>
                      <w:lang w:val="en-US" w:eastAsia="zh-CN" w:bidi="ar-SA"/>
                    </w:rPr>
                    <m:t>PD</m:t>
                  </m:r>
                  <m:ctrlPr>
                    <w:rPr>
                      <w:rFonts w:hint="default" w:ascii="Cambria Math" w:hAnsi="Cambria Math" w:cs="Cambria Math"/>
                      <w:i w:val="0"/>
                      <w:kern w:val="2"/>
                      <w:sz w:val="15"/>
                      <w:szCs w:val="18"/>
                      <w:lang w:val="en-US" w:eastAsia="zh-CN" w:bidi="ar-SA"/>
                    </w:rPr>
                  </m:ctrlPr>
                </m:e>
                <m:sup>
                  <m:r>
                    <m:rPr>
                      <m:sty m:val="p"/>
                    </m:rPr>
                    <w:rPr>
                      <w:rFonts w:hint="default" w:ascii="Cambria Math" w:hAnsi="Cambria Math" w:cs="Cambria Math"/>
                      <w:kern w:val="2"/>
                      <w:sz w:val="15"/>
                      <w:szCs w:val="18"/>
                      <w:lang w:val="en-US" w:eastAsia="zh-CN" w:bidi="ar-SA"/>
                    </w:rPr>
                    <m:t>3</m:t>
                  </m:r>
                  <m:ctrlPr>
                    <w:rPr>
                      <w:rFonts w:hint="default" w:ascii="Cambria Math" w:hAnsi="Cambria Math" w:cs="Cambria Math"/>
                      <w:i w:val="0"/>
                      <w:kern w:val="2"/>
                      <w:sz w:val="15"/>
                      <w:szCs w:val="18"/>
                      <w:lang w:val="en-US" w:eastAsia="zh-CN" w:bidi="ar-SA"/>
                    </w:rPr>
                  </m:ctrlPr>
                </m:sup>
              </m:sSup>
              <m:r>
                <m:rPr>
                  <m:sty m:val="p"/>
                </m:rPr>
                <w:rPr>
                  <w:rFonts w:hint="default" w:ascii="Cambria Math" w:hAnsi="Cambria Math" w:cs="Cambria Math"/>
                  <w:kern w:val="2"/>
                  <w:sz w:val="15"/>
                  <w:szCs w:val="18"/>
                  <w:lang w:val="en-US" w:eastAsia="zh-CN" w:bidi="ar-SA"/>
                </w:rPr>
                <m:t>+b×</m:t>
              </m:r>
              <m:sSup>
                <m:sSupPr>
                  <m:ctrlPr>
                    <w:rPr>
                      <w:rFonts w:hint="default" w:ascii="Cambria Math" w:hAnsi="Cambria Math" w:cs="Cambria Math"/>
                      <w:i w:val="0"/>
                      <w:kern w:val="2"/>
                      <w:sz w:val="15"/>
                      <w:szCs w:val="18"/>
                      <w:lang w:val="en-US" w:eastAsia="zh-CN" w:bidi="ar-SA"/>
                    </w:rPr>
                  </m:ctrlPr>
                </m:sSupPr>
                <m:e>
                  <m:r>
                    <m:rPr>
                      <m:sty m:val="p"/>
                    </m:rPr>
                    <w:rPr>
                      <w:rFonts w:hint="default" w:ascii="Cambria Math" w:hAnsi="Cambria Math" w:cs="Cambria Math"/>
                      <w:kern w:val="2"/>
                      <w:sz w:val="15"/>
                      <w:szCs w:val="18"/>
                      <w:lang w:val="en-US" w:eastAsia="zh-CN" w:bidi="ar-SA"/>
                    </w:rPr>
                    <m:t>PD</m:t>
                  </m:r>
                  <m:ctrlPr>
                    <w:rPr>
                      <w:rFonts w:hint="default" w:ascii="Cambria Math" w:hAnsi="Cambria Math" w:cs="Cambria Math"/>
                      <w:i w:val="0"/>
                      <w:kern w:val="2"/>
                      <w:sz w:val="15"/>
                      <w:szCs w:val="18"/>
                      <w:lang w:val="en-US" w:eastAsia="zh-CN" w:bidi="ar-SA"/>
                    </w:rPr>
                  </m:ctrlPr>
                </m:e>
                <m:sup>
                  <m:r>
                    <m:rPr>
                      <m:sty m:val="p"/>
                    </m:rPr>
                    <w:rPr>
                      <w:rFonts w:hint="default" w:ascii="Cambria Math" w:hAnsi="Cambria Math" w:cs="Cambria Math"/>
                      <w:kern w:val="2"/>
                      <w:sz w:val="15"/>
                      <w:szCs w:val="18"/>
                      <w:lang w:val="en-US" w:eastAsia="zh-CN" w:bidi="ar-SA"/>
                    </w:rPr>
                    <m:t>2</m:t>
                  </m:r>
                  <m:ctrlPr>
                    <w:rPr>
                      <w:rFonts w:hint="default" w:ascii="Cambria Math" w:hAnsi="Cambria Math" w:cs="Cambria Math"/>
                      <w:i w:val="0"/>
                      <w:kern w:val="2"/>
                      <w:sz w:val="15"/>
                      <w:szCs w:val="18"/>
                      <w:lang w:val="en-US" w:eastAsia="zh-CN" w:bidi="ar-SA"/>
                    </w:rPr>
                  </m:ctrlPr>
                </m:sup>
              </m:sSup>
              <m:r>
                <m:rPr>
                  <m:sty m:val="p"/>
                </m:rPr>
                <w:rPr>
                  <w:rFonts w:hint="default" w:ascii="Cambria Math" w:hAnsi="Cambria Math" w:cs="Cambria Math"/>
                  <w:kern w:val="2"/>
                  <w:sz w:val="15"/>
                  <w:szCs w:val="18"/>
                  <w:lang w:val="en-US" w:eastAsia="zh-CN" w:bidi="ar-SA"/>
                </w:rPr>
                <m:t>+c×</m:t>
              </m:r>
            </m:oMath>
            <w:r>
              <w:rPr>
                <w:rFonts w:hint="eastAsia" w:hAnsi="Cambria Math" w:cs="Cambria Math"/>
                <w:b w:val="0"/>
                <w:i w:val="0"/>
                <w:kern w:val="2"/>
                <w:sz w:val="15"/>
                <w:szCs w:val="18"/>
                <w:lang w:val="en-US" w:eastAsia="zh-CN" w:bidi="ar-SA"/>
              </w:rPr>
              <w:t>PD</w:t>
            </w:r>
          </w:p>
          <w:p w14:paraId="07B3B7EA">
            <w:pPr>
              <w:numPr>
                <w:numId w:val="0"/>
              </w:numPr>
              <w:ind w:leftChars="0"/>
              <w:rPr>
                <w:b w:val="0"/>
                <w:color w:val="000000"/>
              </w:rPr>
            </w:pPr>
          </w:p>
        </w:tc>
      </w:tr>
      <w:tr w14:paraId="4737A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auto"/>
          </w:tcPr>
          <w:p w14:paraId="78D98CF8">
            <w:pPr>
              <w:pStyle w:val="3"/>
              <w:bidi w:val="0"/>
              <w:rPr>
                <w:rFonts w:hint="default"/>
                <w:lang w:val="en-US" w:eastAsia="zh-CN"/>
              </w:rPr>
            </w:pPr>
            <w:r>
              <w:rPr>
                <w:rFonts w:hint="eastAsia"/>
                <w:lang w:val="en-US" w:eastAsia="zh-CN"/>
              </w:rPr>
              <w:t>2.5. Driving factors</w:t>
            </w:r>
          </w:p>
        </w:tc>
        <w:tc>
          <w:tcPr>
            <w:tcW w:w="3440" w:type="dxa"/>
            <w:tcBorders>
              <w:top w:val="single" w:color="auto" w:sz="4" w:space="0"/>
              <w:left w:val="single" w:color="F2BA02" w:sz="4" w:space="0"/>
              <w:bottom w:val="single" w:color="auto" w:sz="4" w:space="0"/>
              <w:right w:val="single" w:color="auto" w:sz="4" w:space="0"/>
            </w:tcBorders>
            <w:shd w:val="clear" w:color="auto" w:fill="FFFFFF" w:themeFill="background1"/>
          </w:tcPr>
          <w:p w14:paraId="68385E0A">
            <w:pPr>
              <w:numPr>
                <w:numId w:val="0"/>
              </w:numPr>
              <w:ind w:leftChars="0"/>
              <w:rPr>
                <w:b w:val="0"/>
                <w:color w:val="000000"/>
              </w:rPr>
            </w:pPr>
          </w:p>
        </w:tc>
      </w:tr>
      <w:tr w14:paraId="490B4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350FFEBD">
            <w:pPr>
              <w:numPr>
                <w:ilvl w:val="0"/>
                <w:numId w:val="16"/>
              </w:numPr>
              <w:bidi w:val="0"/>
              <w:ind w:left="420" w:leftChars="0" w:hanging="420" w:firstLineChars="0"/>
            </w:pPr>
            <w:r>
              <w:t xml:space="preserve">Urban climate characteristics result from the combined effects of various factors. To calculate these environmental variables and analyze their relationships with meteorological variables, we established a 100-meter buffer zone. This buffer size was determined by comparing the relationship between environmental factors and meteorological variables at different buffer sizes, with the most correlated size selected. </w:t>
            </w:r>
          </w:p>
          <w:p w14:paraId="2958D3F1">
            <w:pPr>
              <w:numPr>
                <w:ilvl w:val="0"/>
                <w:numId w:val="16"/>
              </w:numPr>
              <w:bidi w:val="0"/>
              <w:ind w:left="420" w:leftChars="0" w:hanging="420" w:firstLineChars="0"/>
            </w:pPr>
            <w:r>
              <w:t xml:space="preserve">This study considers multiple environmental variables across dimensions such as land cover characteristics, urban morphology, and relative position to explore the impact of urban green spaces on the surrounding thermal environment. </w:t>
            </w:r>
          </w:p>
          <w:p w14:paraId="438BA2E0">
            <w:pPr>
              <w:numPr>
                <w:ilvl w:val="0"/>
                <w:numId w:val="16"/>
              </w:numPr>
              <w:bidi w:val="0"/>
              <w:ind w:left="420" w:leftChars="0" w:hanging="420" w:firstLineChars="0"/>
            </w:pPr>
            <w:r>
              <w:t xml:space="preserve">For land cover characteristics, we included the building area ratio and green area ratio. </w:t>
            </w:r>
          </w:p>
          <w:p w14:paraId="1FAD1774">
            <w:pPr>
              <w:numPr>
                <w:ilvl w:val="0"/>
                <w:numId w:val="16"/>
              </w:numPr>
              <w:bidi w:val="0"/>
              <w:ind w:left="420" w:leftChars="0" w:hanging="420" w:firstLineChars="0"/>
            </w:pPr>
            <w:r>
              <w:t xml:space="preserve">For urban morphology, variables such as average building height, sky view factor (SVF), and street width were selected. It should be noted that, as the study area is primarily residential, buildings of different types are arranged along east-west roads, creating a uniform building orientation. Therefore, the influence of building orientation was not considered in this study. </w:t>
            </w:r>
          </w:p>
          <w:p w14:paraId="7A86DF10">
            <w:pPr>
              <w:numPr>
                <w:ilvl w:val="0"/>
                <w:numId w:val="16"/>
              </w:numPr>
              <w:bidi w:val="0"/>
              <w:ind w:left="420" w:leftChars="0" w:hanging="420" w:firstLineChars="0"/>
            </w:pPr>
            <w:r>
              <w:t xml:space="preserve">Average building height refers to the area-weighted mean height of buildings within the site. The sky view factor represents the ratio of visible sky area to the total sky area at each location, which may affect the extent of sunlight obstruction at that location. </w:t>
            </w:r>
          </w:p>
          <w:p w14:paraId="11F963DF">
            <w:pPr>
              <w:numPr>
                <w:ilvl w:val="0"/>
                <w:numId w:val="16"/>
              </w:numPr>
              <w:bidi w:val="0"/>
              <w:ind w:left="420" w:leftChars="0" w:hanging="420" w:firstLineChars="0"/>
            </w:pPr>
            <w:r>
              <w:t xml:space="preserve">Street width is defined as the shortest distance between buildings on either side of a given street, which remains constant for each street. In this study, the widths of the six streets range from 29 to 54 meters. </w:t>
            </w:r>
          </w:p>
          <w:p w14:paraId="0738944C">
            <w:pPr>
              <w:numPr>
                <w:ilvl w:val="0"/>
                <w:numId w:val="16"/>
              </w:numPr>
              <w:bidi w:val="0"/>
              <w:ind w:left="420" w:leftChars="0" w:hanging="420" w:firstLineChars="0"/>
              <w:rPr>
                <w:rFonts w:hint="eastAsia"/>
                <w:lang w:val="en-US" w:eastAsia="zh-CN"/>
              </w:rPr>
            </w:pPr>
            <w:r>
              <w:t>Additionally, the distance between green spaces and measurement points was also considered an important factor, as proximity to parks has a more pronounced influence on the thermal environment.</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7A83EC02">
            <w:pPr>
              <w:numPr>
                <w:ilvl w:val="0"/>
                <w:numId w:val="16"/>
              </w:numPr>
              <w:bidi w:val="0"/>
              <w:ind w:left="420" w:leftChars="0" w:hanging="420" w:firstLineChars="0"/>
            </w:pPr>
            <w:bookmarkStart w:id="4" w:name="OLE_LINK4"/>
            <w:r>
              <w:t xml:space="preserve">城市气候特征是由多种因素共同作用的结果。为了计算这些环境变量并分析其与气象变量之间的关系，我们设置了半径为100米的缓冲扇区。该缓冲区大小是通过比较不同缓冲区尺寸下环境因素与气象变量之间的关系，并选择相关性最大的尺寸来确定的。 </w:t>
            </w:r>
          </w:p>
          <w:p w14:paraId="772D6CD3">
            <w:pPr>
              <w:numPr>
                <w:ilvl w:val="0"/>
                <w:numId w:val="16"/>
              </w:numPr>
              <w:bidi w:val="0"/>
              <w:ind w:left="420" w:leftChars="0" w:hanging="420" w:firstLineChars="0"/>
            </w:pPr>
            <w:r>
              <w:t xml:space="preserve">本研究从土地覆盖特征、城市形态特征以及相对位置等多个维度，选取了多个环境变量，以探讨城市绿地对周边热环境的影响。 </w:t>
            </w:r>
          </w:p>
          <w:p w14:paraId="1EB8FD63">
            <w:pPr>
              <w:numPr>
                <w:ilvl w:val="0"/>
                <w:numId w:val="16"/>
              </w:numPr>
              <w:bidi w:val="0"/>
              <w:ind w:left="420" w:leftChars="0" w:hanging="420" w:firstLineChars="0"/>
            </w:pPr>
            <w:r>
              <w:t xml:space="preserve">关于土地覆盖特征，我们考虑了建筑面积比和绿地面积比。 </w:t>
            </w:r>
          </w:p>
          <w:p w14:paraId="6E07A796">
            <w:pPr>
              <w:numPr>
                <w:ilvl w:val="0"/>
                <w:numId w:val="16"/>
              </w:numPr>
              <w:bidi w:val="0"/>
              <w:ind w:left="420" w:leftChars="0" w:hanging="420" w:firstLineChars="0"/>
            </w:pPr>
            <w:r>
              <w:t xml:space="preserve">对于城市形态，平均建筑高度、天空视角因子（SVF）和街道宽度被选为变量。需要注意的是，由于研究区主要为住宅区，不同类型的建筑沿东西走向的道路排列，因此建筑朝向趋于一致，本研究不考虑建筑朝向的影响。 </w:t>
            </w:r>
          </w:p>
          <w:p w14:paraId="1D5BF11B">
            <w:pPr>
              <w:numPr>
                <w:ilvl w:val="0"/>
                <w:numId w:val="16"/>
              </w:numPr>
              <w:bidi w:val="0"/>
              <w:ind w:left="420" w:leftChars="0" w:hanging="420" w:firstLineChars="0"/>
            </w:pPr>
            <w:r>
              <w:t xml:space="preserve">平均建筑高度是指场地范围内各建筑按建筑面积加权的高度均值。天空视角因子表示各位置的可视天空面积与总天空面积之比，这一指标可能影响该位置日照被遮挡的程度。 </w:t>
            </w:r>
          </w:p>
          <w:p w14:paraId="49C31C5A">
            <w:pPr>
              <w:numPr>
                <w:ilvl w:val="0"/>
                <w:numId w:val="16"/>
              </w:numPr>
              <w:bidi w:val="0"/>
              <w:ind w:left="420" w:leftChars="0" w:hanging="420" w:firstLineChars="0"/>
            </w:pPr>
            <w:r>
              <w:t xml:space="preserve">街道宽度由对应街道两侧建筑物之间的最近距离表征，对于每条街道，这一宽度保持不变。本研究中，6条街道的宽度在29-54米之间。 </w:t>
            </w:r>
          </w:p>
          <w:p w14:paraId="70BB9198">
            <w:pPr>
              <w:numPr>
                <w:ilvl w:val="0"/>
                <w:numId w:val="16"/>
              </w:numPr>
              <w:bidi w:val="0"/>
              <w:ind w:left="420" w:leftChars="0" w:hanging="420" w:firstLineChars="0"/>
              <w:rPr>
                <w:rFonts w:hint="eastAsia"/>
                <w:lang w:val="en-US" w:eastAsia="zh-CN"/>
              </w:rPr>
            </w:pPr>
            <w:r>
              <w:t>此外，绿地与测量点之间的距离也作为一个重要因素，这是因为与公园的距离越近，热环境受其影响越显著。</w:t>
            </w:r>
          </w:p>
          <w:bookmarkEnd w:id="4"/>
          <w:p w14:paraId="0E56E6CC">
            <w:pPr>
              <w:numPr>
                <w:numId w:val="0"/>
              </w:numPr>
              <w:ind w:leftChars="0"/>
              <w:rPr>
                <w:b w:val="0"/>
                <w:color w:val="000000"/>
              </w:rPr>
            </w:pPr>
          </w:p>
        </w:tc>
      </w:tr>
      <w:tr w14:paraId="54030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auto"/>
          </w:tcPr>
          <w:p w14:paraId="53FAB060">
            <w:pPr>
              <w:pStyle w:val="3"/>
              <w:bidi w:val="0"/>
              <w:rPr>
                <w:rFonts w:hint="eastAsia"/>
                <w:lang w:val="en-US" w:eastAsia="zh-CN"/>
              </w:rPr>
            </w:pPr>
            <w:r>
              <w:rPr>
                <w:rFonts w:hint="eastAsia"/>
                <w:lang w:val="en-US" w:eastAsia="zh-CN"/>
              </w:rPr>
              <w:t>2.6. Discomfort Index</w:t>
            </w: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3922F815">
            <w:pPr>
              <w:numPr>
                <w:numId w:val="0"/>
              </w:numPr>
              <w:ind w:leftChars="0"/>
              <w:rPr>
                <w:b w:val="0"/>
                <w:color w:val="000000"/>
              </w:rPr>
            </w:pPr>
          </w:p>
        </w:tc>
      </w:tr>
      <w:tr w14:paraId="1805E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082" w:type="dxa"/>
            <w:tcBorders>
              <w:top w:val="single" w:color="auto" w:sz="4" w:space="0"/>
              <w:left w:val="single" w:color="auto" w:sz="4" w:space="0"/>
              <w:bottom w:val="single" w:color="auto" w:sz="4" w:space="0"/>
              <w:right w:val="single" w:color="F2BA02" w:sz="4" w:space="0"/>
            </w:tcBorders>
            <w:shd w:val="clear" w:color="auto" w:fill="D4F4F1" w:themeFill="accent5" w:themeFillTint="32"/>
          </w:tcPr>
          <w:p w14:paraId="796987C3">
            <w:pPr>
              <w:numPr>
                <w:ilvl w:val="0"/>
                <w:numId w:val="16"/>
              </w:numPr>
              <w:bidi w:val="0"/>
              <w:ind w:left="420" w:leftChars="0" w:hanging="420" w:firstLineChars="0"/>
              <w:rPr>
                <w:rFonts w:hint="default"/>
                <w:lang w:val="en-US" w:eastAsia="zh-CN"/>
              </w:rPr>
            </w:pPr>
            <w:r>
              <w:rPr>
                <w:rFonts w:hint="default"/>
              </w:rPr>
              <w:t>To assess the combined effect of air temperature and humidity on human thermal comfort, we used the Discomfort Index (DI), which was introduced by Thom and has since been widely applied in urban thermal comfort evaluations. The calculation formula is as follows:</w:t>
            </w:r>
          </w:p>
          <w:p w14:paraId="58F533CC">
            <w:pPr>
              <w:bidi w:val="0"/>
              <w:rPr>
                <w:rFonts w:hint="default"/>
              </w:rPr>
            </w:pPr>
            <m:oMathPara>
              <m:oMath>
                <m:r>
                  <m:rPr>
                    <m:sty m:val="p"/>
                  </m:rPr>
                  <w:rPr>
                    <w:rFonts w:hint="default" w:ascii="Cambria Math" w:hAnsi="Cambria Math" w:cstheme="minorBidi"/>
                    <w:kern w:val="2"/>
                    <w:sz w:val="21"/>
                    <w:szCs w:val="24"/>
                    <w:lang w:val="en-US" w:eastAsia="zh-CN" w:bidi="ar-SA"/>
                  </w:rPr>
                  <m:t xml:space="preserve">DI = </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 − (0.55 − 0.0055 </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RH) </m:t>
                </m:r>
                <m:r>
                  <m:rPr>
                    <m:sty m:val="p"/>
                  </m:rPr>
                  <w:rPr>
                    <w:rFonts w:hint="default" w:ascii="Cambria Math" w:hAnsi="Cambria Math" w:cs="Cambria Math"/>
                    <w:kern w:val="2"/>
                    <w:sz w:val="21"/>
                    <w:szCs w:val="24"/>
                    <w:lang w:val="en-US" w:eastAsia="zh-CN" w:bidi="ar-SA"/>
                  </w:rPr>
                  <m:t>× (</m:t>
                </m:r>
                <m:sSub>
                  <m:sSubPr>
                    <m:ctrlPr>
                      <w:rPr>
                        <w:rFonts w:hint="default" w:ascii="Cambria Math" w:hAnsi="Cambria Math" w:cs="Cambria Math"/>
                        <w:kern w:val="2"/>
                        <w:sz w:val="21"/>
                        <w:szCs w:val="24"/>
                        <w:lang w:val="en-US" w:eastAsia="zh-CN" w:bidi="ar-SA"/>
                      </w:rPr>
                    </m:ctrlPr>
                  </m:sSubPr>
                  <m:e>
                    <m:r>
                      <m:rPr>
                        <m:sty m:val="p"/>
                      </m:rPr>
                      <w:rPr>
                        <w:rFonts w:hint="default" w:ascii="Cambria Math" w:hAnsi="Cambria Math" w:cs="Cambria Math"/>
                        <w:kern w:val="2"/>
                        <w:sz w:val="21"/>
                        <w:szCs w:val="24"/>
                        <w:lang w:val="en-US" w:eastAsia="zh-CN" w:bidi="ar-SA"/>
                      </w:rPr>
                      <m:t>T</m:t>
                    </m:r>
                    <m:ctrlPr>
                      <w:rPr>
                        <w:rFonts w:hint="default" w:ascii="Cambria Math" w:hAnsi="Cambria Math" w:cs="Cambria Math"/>
                        <w:kern w:val="2"/>
                        <w:sz w:val="21"/>
                        <w:szCs w:val="24"/>
                        <w:lang w:val="en-US" w:eastAsia="zh-CN" w:bidi="ar-SA"/>
                      </w:rPr>
                    </m:ctrlPr>
                  </m:e>
                  <m:sub>
                    <m:r>
                      <m:rPr>
                        <m:sty m:val="p"/>
                      </m:rPr>
                      <w:rPr>
                        <w:rFonts w:hint="default" w:ascii="Cambria Math" w:hAnsi="Cambria Math" w:cs="Cambria Math"/>
                        <w:kern w:val="2"/>
                        <w:sz w:val="21"/>
                        <w:szCs w:val="24"/>
                        <w:lang w:val="en-US" w:eastAsia="zh-CN" w:bidi="ar-SA"/>
                      </w:rPr>
                      <m:t>a</m:t>
                    </m:r>
                    <m:ctrlPr>
                      <w:rPr>
                        <w:rFonts w:hint="default" w:ascii="Cambria Math" w:hAnsi="Cambria Math" w:cs="Cambria Math"/>
                        <w:kern w:val="2"/>
                        <w:sz w:val="21"/>
                        <w:szCs w:val="24"/>
                        <w:lang w:val="en-US" w:eastAsia="zh-CN" w:bidi="ar-SA"/>
                      </w:rPr>
                    </m:ctrlPr>
                  </m:sub>
                </m:sSub>
                <m:r>
                  <m:rPr>
                    <m:sty m:val="p"/>
                  </m:rPr>
                  <w:rPr>
                    <w:rFonts w:hint="default" w:ascii="Cambria Math" w:hAnsi="Cambria Math" w:cs="Cambria Math"/>
                    <w:kern w:val="2"/>
                    <w:sz w:val="21"/>
                    <w:szCs w:val="24"/>
                    <w:lang w:val="en-US" w:eastAsia="zh-CN" w:bidi="ar-SA"/>
                  </w:rPr>
                  <m:t xml:space="preserve"> − 14.5)</m:t>
                </m:r>
                <m:r>
                  <m:rPr>
                    <m:sty m:val="p"/>
                  </m:rPr>
                  <w:rPr>
                    <w:rFonts w:hint="default" w:ascii="Cambria Math" w:hAnsi="Cambria Math" w:cstheme="minorBidi"/>
                    <w:kern w:val="2"/>
                    <w:sz w:val="21"/>
                    <w:szCs w:val="24"/>
                    <w:lang w:val="en-US" w:eastAsia="zh-CN" w:bidi="ar-SA"/>
                  </w:rPr>
                  <m:t xml:space="preserve"> </m:t>
                </m:r>
              </m:oMath>
            </m:oMathPara>
          </w:p>
          <w:p w14:paraId="21DF457F">
            <w:pPr>
              <w:numPr>
                <w:numId w:val="0"/>
              </w:numPr>
              <w:bidi w:val="0"/>
              <w:ind w:leftChars="0"/>
              <w:rPr>
                <w:rFonts w:hint="default"/>
                <w:lang w:val="en-US" w:eastAsia="zh-CN"/>
              </w:rPr>
            </w:pPr>
          </w:p>
          <w:p w14:paraId="0EEC965B">
            <w:pPr>
              <w:numPr>
                <w:ilvl w:val="0"/>
                <w:numId w:val="16"/>
              </w:numPr>
              <w:bidi w:val="0"/>
              <w:ind w:left="420" w:leftChars="0" w:hanging="420" w:firstLineChars="0"/>
              <w:rPr>
                <w:rFonts w:hint="default"/>
                <w:lang w:val="en-US" w:eastAsia="zh-CN"/>
              </w:rPr>
            </w:pPr>
            <w:r>
              <w:rPr>
                <w:rFonts w:hint="default"/>
              </w:rPr>
              <w:t>Where</w:t>
            </w:r>
            <w:r>
              <w:rPr>
                <w:rFonts w:hint="eastAsia"/>
                <w:lang w:val="en-US" w:eastAsia="zh-CN"/>
              </w:rPr>
              <w:t xml:space="preserve"> </w:t>
            </w:r>
            <w:r>
              <w:rPr>
                <w:rFonts w:hint="default"/>
              </w:rPr>
              <w:t>Ta</w:t>
            </w:r>
            <w:r>
              <w:rPr>
                <w:rFonts w:hint="eastAsia"/>
                <w:lang w:val="en-US" w:eastAsia="zh-CN"/>
              </w:rPr>
              <w:t xml:space="preserve"> </w:t>
            </w:r>
            <w:r>
              <w:rPr>
                <w:rFonts w:hint="default"/>
              </w:rPr>
              <w:t xml:space="preserve">is the ambient dry-bulb temperature (°C), and </w:t>
            </w:r>
            <w:r>
              <w:rPr>
                <w:rFonts w:hint="eastAsia"/>
                <w:lang w:val="en-US" w:eastAsia="zh-CN"/>
              </w:rPr>
              <w:t xml:space="preserve">RH </w:t>
            </w:r>
            <w:r>
              <w:rPr>
                <w:rFonts w:hint="default"/>
              </w:rPr>
              <w:t xml:space="preserve"> is the relative humidity (%).</w:t>
            </w:r>
          </w:p>
          <w:p w14:paraId="5122FBEC">
            <w:pPr>
              <w:pStyle w:val="3"/>
              <w:bidi w:val="0"/>
              <w:outlineLvl w:val="9"/>
              <w:rPr>
                <w:rFonts w:hint="eastAsia"/>
                <w:lang w:val="en-US" w:eastAsia="zh-CN"/>
              </w:rPr>
            </w:pPr>
          </w:p>
        </w:tc>
        <w:tc>
          <w:tcPr>
            <w:tcW w:w="3440" w:type="dxa"/>
            <w:tcBorders>
              <w:top w:val="single" w:color="auto" w:sz="4" w:space="0"/>
              <w:left w:val="single" w:color="F2BA02" w:sz="4" w:space="0"/>
              <w:bottom w:val="single" w:color="auto" w:sz="4" w:space="0"/>
              <w:right w:val="single" w:color="auto" w:sz="4" w:space="0"/>
            </w:tcBorders>
            <w:shd w:val="clear" w:color="auto" w:fill="auto"/>
          </w:tcPr>
          <w:p w14:paraId="04B8DC8C">
            <w:pPr>
              <w:bidi w:val="0"/>
              <w:rPr>
                <w:rFonts w:hint="default"/>
              </w:rPr>
            </w:pPr>
            <w:r>
              <w:rPr>
                <w:rFonts w:hint="default"/>
              </w:rPr>
              <w:t>为了评估空气温度和湿度对人体热舒适的综合作用，我们采用了不适指数（Discomfort Index，DI）。该指数由Thom提出，目前已被广泛应用于城市热舒适度的相关评估。其计算公式如下：</w:t>
            </w:r>
          </w:p>
          <w:p w14:paraId="70B4AFD5">
            <w:pPr>
              <w:bidi w:val="0"/>
              <w:rPr>
                <w:rFonts w:hint="default"/>
              </w:rPr>
            </w:pPr>
            <w:bookmarkStart w:id="5" w:name="OLE_LINK3"/>
            <m:oMath>
              <m:r>
                <m:rPr>
                  <m:sty m:val="p"/>
                </m:rPr>
                <w:rPr>
                  <w:rFonts w:hint="default" w:ascii="Cambria Math" w:hAnsi="Cambria Math" w:cstheme="minorBidi"/>
                  <w:kern w:val="2"/>
                  <w:sz w:val="21"/>
                  <w:szCs w:val="24"/>
                  <w:lang w:val="en-US" w:eastAsia="zh-CN" w:bidi="ar-SA"/>
                </w:rPr>
                <m:t xml:space="preserve">DI = </m:t>
              </m:r>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 − (0.55 − 0.0055 </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RH) </m:t>
              </m:r>
              <m:r>
                <m:rPr>
                  <m:sty m:val="p"/>
                </m:rPr>
                <w:rPr>
                  <w:rFonts w:hint="default" w:ascii="Cambria Math" w:hAnsi="Cambria Math" w:cs="Cambria Math"/>
                  <w:kern w:val="2"/>
                  <w:sz w:val="21"/>
                  <w:szCs w:val="24"/>
                  <w:lang w:val="en-US" w:eastAsia="zh-CN" w:bidi="ar-SA"/>
                </w:rPr>
                <m:t>× (</m:t>
              </m:r>
              <m:sSub>
                <m:sSubPr>
                  <m:ctrlPr>
                    <m:rPr/>
                    <w:rPr>
                      <w:rFonts w:hint="default" w:ascii="Cambria Math" w:hAnsi="Cambria Math" w:cs="Cambria Math"/>
                      <w:kern w:val="2"/>
                      <w:sz w:val="21"/>
                      <w:szCs w:val="24"/>
                      <w:lang w:val="en-US" w:eastAsia="zh-CN" w:bidi="ar-SA"/>
                    </w:rPr>
                  </m:ctrlPr>
                </m:sSubPr>
                <m:e>
                  <m:r>
                    <m:rPr>
                      <m:sty m:val="p"/>
                    </m:rPr>
                    <w:rPr>
                      <w:rFonts w:hint="default" w:ascii="Cambria Math" w:hAnsi="Cambria Math" w:cs="Cambria Math"/>
                      <w:kern w:val="2"/>
                      <w:sz w:val="21"/>
                      <w:szCs w:val="24"/>
                      <w:lang w:val="en-US" w:eastAsia="zh-CN" w:bidi="ar-SA"/>
                    </w:rPr>
                    <m:t>T</m:t>
                  </m:r>
                  <m:ctrlPr>
                    <m:rPr/>
                    <w:rPr>
                      <w:rFonts w:hint="default" w:ascii="Cambria Math" w:hAnsi="Cambria Math" w:cs="Cambria Math"/>
                      <w:kern w:val="2"/>
                      <w:sz w:val="21"/>
                      <w:szCs w:val="24"/>
                      <w:lang w:val="en-US" w:eastAsia="zh-CN" w:bidi="ar-SA"/>
                    </w:rPr>
                  </m:ctrlPr>
                </m:e>
                <m:sub>
                  <m:r>
                    <m:rPr>
                      <m:sty m:val="p"/>
                    </m:rPr>
                    <w:rPr>
                      <w:rFonts w:hint="default" w:ascii="Cambria Math" w:hAnsi="Cambria Math" w:cs="Cambria Math"/>
                      <w:kern w:val="2"/>
                      <w:sz w:val="21"/>
                      <w:szCs w:val="24"/>
                      <w:lang w:val="en-US" w:eastAsia="zh-CN" w:bidi="ar-SA"/>
                    </w:rPr>
                    <m:t>a</m:t>
                  </m:r>
                  <m:ctrlPr>
                    <m:rPr/>
                    <w:rPr>
                      <w:rFonts w:hint="default" w:ascii="Cambria Math" w:hAnsi="Cambria Math" w:cs="Cambria Math"/>
                      <w:kern w:val="2"/>
                      <w:sz w:val="21"/>
                      <w:szCs w:val="24"/>
                      <w:lang w:val="en-US" w:eastAsia="zh-CN" w:bidi="ar-SA"/>
                    </w:rPr>
                  </m:ctrlPr>
                </m:sub>
              </m:sSub>
              <m:r>
                <m:rPr>
                  <m:sty m:val="p"/>
                </m:rPr>
                <w:rPr>
                  <w:rFonts w:hint="default" w:ascii="Cambria Math" w:hAnsi="Cambria Math" w:cs="Cambria Math"/>
                  <w:kern w:val="2"/>
                  <w:sz w:val="21"/>
                  <w:szCs w:val="24"/>
                  <w:lang w:val="en-US" w:eastAsia="zh-CN" w:bidi="ar-SA"/>
                </w:rPr>
                <m:t xml:space="preserve"> − 14.5</m:t>
              </m:r>
              <m:r>
                <m:rPr>
                  <m:sty m:val="p"/>
                </m:rPr>
                <w:rPr>
                  <w:rFonts w:hint="default" w:ascii="Cambria Math" w:hAnsi="Cambria Math" w:cs="Cambria Math"/>
                  <w:kern w:val="2"/>
                  <w:sz w:val="21"/>
                  <w:szCs w:val="24"/>
                  <w:lang w:val="en-US" w:eastAsia="zh-CN" w:bidi="ar-SA"/>
                </w:rPr>
                <m:t>)</m:t>
              </m:r>
            </m:oMath>
            <w:r>
              <m:rPr/>
              <w:rPr>
                <w:rFonts w:hint="default" w:ascii="Cambria Math" w:hAnsi="Cambria Math" w:cstheme="minorBidi"/>
                <w:kern w:val="2"/>
                <w:sz w:val="21"/>
                <w:szCs w:val="24"/>
                <w:lang w:val="en-US" w:eastAsia="zh-CN" w:bidi="ar-SA"/>
                <w:oMath/>
              </w:rPr>
              <w:t xml:space="preserve"> </w:t>
            </w:r>
          </w:p>
          <w:bookmarkEnd w:id="5"/>
          <w:p w14:paraId="355361AD">
            <w:pPr>
              <w:bidi w:val="0"/>
              <w:rPr>
                <w:rFonts w:hint="default"/>
              </w:rPr>
            </w:pPr>
          </w:p>
          <w:p w14:paraId="40224EAF">
            <w:pPr>
              <w:bidi w:val="0"/>
              <w:rPr>
                <w:rFonts w:hint="default"/>
              </w:rPr>
            </w:pPr>
            <w:r>
              <w:rPr>
                <w:rFonts w:hint="default"/>
              </w:rPr>
              <w:t>其中，</w:t>
            </w:r>
            <w:r>
              <w:rPr>
                <w:rFonts w:hint="eastAsia"/>
                <w:lang w:val="en-US" w:eastAsia="zh-CN"/>
              </w:rPr>
              <w:t>T</w:t>
            </w:r>
            <w:r>
              <w:rPr>
                <w:rFonts w:hint="default"/>
              </w:rPr>
              <w:t>a为环境干球温度（℃），</w:t>
            </w:r>
            <w:r>
              <w:rPr>
                <w:rFonts w:hint="eastAsia"/>
                <w:lang w:val="en-US" w:eastAsia="zh-CN"/>
              </w:rPr>
              <w:t>RH</w:t>
            </w:r>
            <w:r>
              <w:rPr>
                <w:rFonts w:hint="default"/>
              </w:rPr>
              <w:t>为相对湿度（%）。</w:t>
            </w:r>
          </w:p>
          <w:p w14:paraId="2AF6F388">
            <w:pPr>
              <w:numPr>
                <w:numId w:val="0"/>
              </w:numPr>
              <w:ind w:leftChars="0"/>
              <w:rPr>
                <w:b w:val="0"/>
                <w:color w:val="000000"/>
              </w:rPr>
            </w:pPr>
          </w:p>
        </w:tc>
      </w:tr>
    </w:tbl>
    <w:p w14:paraId="7BDD0EB5">
      <w:pPr>
        <w:numPr>
          <w:ilvl w:val="0"/>
          <w:numId w:val="0"/>
        </w:numPr>
        <w:ind w:leftChars="0"/>
        <w:rPr>
          <w:rFonts w:hint="eastAsia"/>
          <w:lang w:val="en-US" w:eastAsia="zh-CN"/>
        </w:rPr>
      </w:pPr>
    </w:p>
    <w:p w14:paraId="01094E0D">
      <w:pPr>
        <w:numPr>
          <w:ilvl w:val="0"/>
          <w:numId w:val="0"/>
        </w:numPr>
        <w:ind w:leftChars="0"/>
        <w:rPr>
          <w:rFonts w:hint="eastAsia"/>
          <w:lang w:val="en-US" w:eastAsia="zh-CN"/>
        </w:rPr>
      </w:pPr>
    </w:p>
    <w:p w14:paraId="5249941E">
      <w:pPr>
        <w:numPr>
          <w:ilvl w:val="0"/>
          <w:numId w:val="0"/>
        </w:numPr>
        <w:ind w:leftChars="0"/>
        <w:rPr>
          <w:rFonts w:hint="eastAsia" w:ascii="Georgia" w:hAnsi="Georgia" w:eastAsia="SimSun" w:cs="Georgia"/>
          <w:i w:val="0"/>
          <w:iCs w:val="0"/>
          <w:caps w:val="0"/>
          <w:color w:val="1F1F1F"/>
          <w:spacing w:val="0"/>
          <w:u w:val="none"/>
          <w:lang w:val="en-US" w:eastAsia="zh-CN"/>
        </w:rPr>
      </w:pPr>
    </w:p>
    <w:p w14:paraId="39155593">
      <w:pPr>
        <w:numPr>
          <w:ilvl w:val="0"/>
          <w:numId w:val="0"/>
        </w:numPr>
        <w:rPr>
          <w:rFonts w:hint="eastAsia"/>
          <w:lang w:val="en-US" w:eastAsia="zh-CN"/>
        </w:rPr>
      </w:pPr>
    </w:p>
    <w:p w14:paraId="694189E3">
      <w:pPr>
        <w:numPr>
          <w:ilvl w:val="0"/>
          <w:numId w:val="0"/>
        </w:numPr>
        <w:ind w:leftChars="0"/>
        <w:rPr>
          <w:rFonts w:hint="eastAsia"/>
          <w:lang w:val="en-US" w:eastAsia="zh-CN"/>
        </w:rPr>
      </w:pPr>
    </w:p>
    <w:p w14:paraId="186C4E3E">
      <w:pPr>
        <w:numPr>
          <w:ilvl w:val="0"/>
          <w:numId w:val="0"/>
        </w:numPr>
        <w:ind w:leftChars="0"/>
        <w:rPr>
          <w:rFonts w:hint="default"/>
          <w:lang w:val="en-US" w:eastAsia="zh-CN"/>
        </w:rPr>
      </w:pPr>
    </w:p>
    <w:p w14:paraId="60E8CADB">
      <w:pPr>
        <w:numPr>
          <w:ilvl w:val="0"/>
          <w:numId w:val="0"/>
        </w:numPr>
        <w:rPr>
          <w:rFonts w:hint="default"/>
          <w:lang w:val="en-US" w:eastAsia="zh-CN"/>
        </w:rPr>
      </w:pPr>
    </w:p>
    <w:p w14:paraId="7DB1204B">
      <w:pPr>
        <w:numPr>
          <w:ilvl w:val="0"/>
          <w:numId w:val="0"/>
        </w:numPr>
        <w:rPr>
          <w:rFonts w:hint="default"/>
          <w:lang w:val="en-US" w:eastAsia="zh-CN"/>
        </w:rPr>
      </w:pPr>
    </w:p>
    <w:p w14:paraId="5A0D6E11">
      <w:pPr>
        <w:numPr>
          <w:ilvl w:val="0"/>
          <w:numId w:val="0"/>
        </w:numPr>
        <w:ind w:leftChars="0"/>
        <w:jc w:val="both"/>
        <w:rPr>
          <w:rFonts w:hint="eastAsia"/>
          <w:lang w:val="en-US" w:eastAsia="zh-CN"/>
        </w:rPr>
      </w:pPr>
    </w:p>
    <w:p w14:paraId="6E7EACAD">
      <w:pPr>
        <w:numPr>
          <w:ilvl w:val="0"/>
          <w:numId w:val="0"/>
        </w:numPr>
        <w:ind w:leftChars="0"/>
        <w:jc w:val="both"/>
        <w:rPr>
          <w:rFonts w:hint="eastAsia"/>
          <w:lang w:val="en-US" w:eastAsia="zh-CN"/>
        </w:rPr>
      </w:pPr>
    </w:p>
    <w:p w14:paraId="79D770B7">
      <w:pPr>
        <w:widowControl w:val="0"/>
        <w:numPr>
          <w:ilvl w:val="0"/>
          <w:numId w:val="0"/>
        </w:numPr>
        <w:jc w:val="both"/>
        <w:rPr>
          <w:rFonts w:hint="eastAsia"/>
          <w:lang w:val="en-US" w:eastAsia="zh-CN"/>
        </w:rPr>
      </w:pPr>
    </w:p>
    <w:p w14:paraId="13ABCCF6">
      <w:pPr>
        <w:bidi w:val="0"/>
        <w:rPr>
          <w:rFonts w:hint="default"/>
        </w:rPr>
      </w:pPr>
    </w:p>
    <w:p w14:paraId="23592C4F">
      <w:pPr>
        <w:bidi w:val="0"/>
        <w:rPr>
          <w:rFonts w:hint="default"/>
        </w:rPr>
      </w:pPr>
    </w:p>
    <w:p w14:paraId="0EF284C3">
      <w:pPr>
        <w:bidi w:val="0"/>
        <w:rPr>
          <w:rFonts w:hint="default"/>
        </w:rPr>
      </w:pPr>
    </w:p>
    <w:p w14:paraId="3B1DC872">
      <w:pPr>
        <w:rPr>
          <w:rFonts w:hint="eastAsia"/>
          <w:lang w:val="en-US" w:eastAsia="zh-CN"/>
        </w:rPr>
      </w:pPr>
    </w:p>
    <w:p w14:paraId="3F7A16A8">
      <w:pPr>
        <w:pStyle w:val="2"/>
        <w:bidi w:val="0"/>
        <w:outlineLvl w:val="0"/>
        <w:rPr>
          <w:rFonts w:hint="eastAsia"/>
          <w:lang w:val="en-US" w:eastAsia="zh-CN"/>
        </w:rPr>
      </w:pPr>
      <w:r>
        <w:rPr>
          <w:rFonts w:hint="eastAsia"/>
          <w:lang w:val="en-US" w:eastAsia="zh-CN"/>
        </w:rPr>
        <w:t>3. 结果</w:t>
      </w:r>
    </w:p>
    <w:p w14:paraId="5D30E13A">
      <w:pPr>
        <w:pStyle w:val="3"/>
        <w:bidi w:val="0"/>
        <w:outlineLvl w:val="1"/>
        <w:rPr>
          <w:rFonts w:hint="eastAsia"/>
          <w:lang w:val="en-US" w:eastAsia="zh-CN"/>
        </w:rPr>
      </w:pPr>
      <w:r>
        <w:rPr>
          <w:rFonts w:hint="eastAsia"/>
          <w:lang w:val="en-US" w:eastAsia="zh-CN"/>
        </w:rPr>
        <w:t>3.1 气象变量的时空格局</w:t>
      </w:r>
    </w:p>
    <w:p w14:paraId="3A4551B0">
      <w:r>
        <w:drawing>
          <wp:inline distT="0" distB="0" distL="114300" distR="114300">
            <wp:extent cx="5265420" cy="23310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331085"/>
                    </a:xfrm>
                    <a:prstGeom prst="rect">
                      <a:avLst/>
                    </a:prstGeom>
                    <a:noFill/>
                    <a:ln>
                      <a:noFill/>
                    </a:ln>
                  </pic:spPr>
                </pic:pic>
              </a:graphicData>
            </a:graphic>
          </wp:inline>
        </w:drawing>
      </w:r>
    </w:p>
    <w:p w14:paraId="44400D66">
      <w:r>
        <w:drawing>
          <wp:inline distT="0" distB="0" distL="114300" distR="114300">
            <wp:extent cx="2943860" cy="14751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3860" cy="1475105"/>
                    </a:xfrm>
                    <a:prstGeom prst="rect">
                      <a:avLst/>
                    </a:prstGeom>
                    <a:noFill/>
                    <a:ln>
                      <a:noFill/>
                    </a:ln>
                  </pic:spPr>
                </pic:pic>
              </a:graphicData>
            </a:graphic>
          </wp:inline>
        </w:drawing>
      </w:r>
    </w:p>
    <w:p w14:paraId="4E2BA214">
      <w:pPr>
        <w:rPr>
          <w:rFonts w:hint="eastAsia"/>
          <w:lang w:val="en-US" w:eastAsia="zh-CN"/>
        </w:rPr>
      </w:pPr>
      <w:r>
        <w:rPr>
          <w:rFonts w:hint="eastAsia"/>
          <w:lang w:val="en-US" w:eastAsia="zh-CN"/>
        </w:rPr>
        <w:t>图1展示了所有测量点白天和夜间的日均温度、相对湿度和不适指数的分布箱线图。可以清楚地看出，相较于白天，夜间气温降低，而相对湿度增加。在气温和相对湿度的共同作用下，不适指数仍然显著下降。根据表1中列出的这三个气象变量的均值，从白天到夜间，气温的平均值从34.0℃降至31.2℃，相对湿度的平均值从50.4%升至57.4%。相应地，不适指数从28.6℃下降至27.2℃。这表明，尽管相对湿度有所上升，绿地的降温作用仍能降低热不适感，使周围环境更为舒适，尽管热不适感的下降幅度低于气温的降低。此外，该图还显示，夜间不同测量点之间的这三个气象指标的标准差比白天更大。根据表1中列出的标准差数据，气温、相对湿度和不适指数的标准差分别从白天的0.41℃、1.1%和0.19℃增加到夜间的0.49℃、1.5%和0.24℃。</w:t>
      </w:r>
    </w:p>
    <w:p w14:paraId="25272C6C">
      <w:pPr>
        <w:rPr>
          <w:rFonts w:hint="eastAsia"/>
          <w:lang w:val="en-US" w:eastAsia="zh-CN"/>
        </w:rPr>
      </w:pPr>
    </w:p>
    <w:p w14:paraId="444C559C">
      <w:pPr>
        <w:rPr>
          <w:rFonts w:hint="eastAsia"/>
          <w:lang w:val="en-US" w:eastAsia="zh-CN"/>
        </w:rPr>
      </w:pPr>
      <w:r>
        <w:rPr>
          <w:rFonts w:hint="eastAsia"/>
          <w:lang w:val="en-US" w:eastAsia="zh-CN"/>
        </w:rPr>
        <w:t>The boxplots in Figure 1 illustrate the distribution of daily average temperature, relative humidity, and discomfort index for all measurement points during the day and at night. It is clearly observed that, compared to daytime, nighttime temperatures decrease while relative humidity increases. Due to the combined effects of temperature and relative humidity, the discomfort index still significantly decreases. According to the averages of these three meteorological variables in Table 1, from day to night, the average temperature drops from 34.0°C to 31.2°C, and the average relative humidity rises from 50.4% to 57.4%. Consequently, the discomfort index decreases from 28.6°C to 27.2°C. This indicates that despite the increase in relative humidity, the cooling effect of green spaces can still reduce thermal discomfort, making the surrounding environment more comfortable, although the decrease in thermal discomfort is less pronounced than the reduction in temperature. Additionally, the figure shows that at night, the standard deviations of these three meteorological indicators are larger across different measurement points compared to daytime. According to the standard deviations of the three variables listed in Table 1, the temperature, relative humidity, and discomfort index increase from 0.41°C, 1.1%, and 0.19°C during the day to 0.49°C, 1.5%, and 0.24°C at night, respectively.</w:t>
      </w:r>
    </w:p>
    <w:p w14:paraId="2C9F2D7E">
      <w:pPr>
        <w:rPr>
          <w:rFonts w:hint="eastAsia"/>
          <w:lang w:val="en-US" w:eastAsia="zh-CN"/>
        </w:rPr>
      </w:pPr>
      <w:r>
        <w:drawing>
          <wp:inline distT="0" distB="0" distL="114300" distR="114300">
            <wp:extent cx="1717675" cy="2322195"/>
            <wp:effectExtent l="0" t="0" r="952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717675" cy="2322195"/>
                    </a:xfrm>
                    <a:prstGeom prst="rect">
                      <a:avLst/>
                    </a:prstGeom>
                    <a:noFill/>
                    <a:ln>
                      <a:noFill/>
                    </a:ln>
                  </pic:spPr>
                </pic:pic>
              </a:graphicData>
            </a:graphic>
          </wp:inline>
        </w:drawing>
      </w:r>
      <w:r>
        <w:drawing>
          <wp:inline distT="0" distB="0" distL="114300" distR="114300">
            <wp:extent cx="1694180" cy="2462530"/>
            <wp:effectExtent l="0" t="0" r="7620"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1694180" cy="2462530"/>
                    </a:xfrm>
                    <a:prstGeom prst="rect">
                      <a:avLst/>
                    </a:prstGeom>
                    <a:noFill/>
                    <a:ln>
                      <a:noFill/>
                    </a:ln>
                  </pic:spPr>
                </pic:pic>
              </a:graphicData>
            </a:graphic>
          </wp:inline>
        </w:drawing>
      </w:r>
      <w:r>
        <w:drawing>
          <wp:inline distT="0" distB="0" distL="114300" distR="114300">
            <wp:extent cx="1769745" cy="2341880"/>
            <wp:effectExtent l="0" t="0" r="825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1769745" cy="2341880"/>
                    </a:xfrm>
                    <a:prstGeom prst="rect">
                      <a:avLst/>
                    </a:prstGeom>
                    <a:noFill/>
                    <a:ln>
                      <a:noFill/>
                    </a:ln>
                  </pic:spPr>
                </pic:pic>
              </a:graphicData>
            </a:graphic>
          </wp:inline>
        </w:drawing>
      </w:r>
    </w:p>
    <w:p w14:paraId="73F09C53">
      <w:pPr>
        <w:rPr>
          <w:rFonts w:hint="eastAsia"/>
          <w:lang w:val="en-US" w:eastAsia="zh-CN"/>
        </w:rPr>
      </w:pPr>
    </w:p>
    <w:p w14:paraId="66AFBF45">
      <w:pPr>
        <w:rPr>
          <w:rFonts w:hint="eastAsia"/>
          <w:lang w:val="en-US" w:eastAsia="zh-CN"/>
        </w:rPr>
      </w:pPr>
      <w:r>
        <w:drawing>
          <wp:inline distT="0" distB="0" distL="114300" distR="114300">
            <wp:extent cx="1550035" cy="2382520"/>
            <wp:effectExtent l="0" t="0" r="1206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550035" cy="2382520"/>
                    </a:xfrm>
                    <a:prstGeom prst="rect">
                      <a:avLst/>
                    </a:prstGeom>
                    <a:noFill/>
                    <a:ln>
                      <a:noFill/>
                    </a:ln>
                  </pic:spPr>
                </pic:pic>
              </a:graphicData>
            </a:graphic>
          </wp:inline>
        </w:drawing>
      </w:r>
      <w:r>
        <w:drawing>
          <wp:inline distT="0" distB="0" distL="114300" distR="114300">
            <wp:extent cx="1659890" cy="24453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59890" cy="2445385"/>
                    </a:xfrm>
                    <a:prstGeom prst="rect">
                      <a:avLst/>
                    </a:prstGeom>
                    <a:noFill/>
                    <a:ln>
                      <a:noFill/>
                    </a:ln>
                  </pic:spPr>
                </pic:pic>
              </a:graphicData>
            </a:graphic>
          </wp:inline>
        </w:drawing>
      </w:r>
      <w:r>
        <w:drawing>
          <wp:inline distT="0" distB="0" distL="114300" distR="114300">
            <wp:extent cx="1689100" cy="2544445"/>
            <wp:effectExtent l="0" t="0" r="0"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1689100" cy="2544445"/>
                    </a:xfrm>
                    <a:prstGeom prst="rect">
                      <a:avLst/>
                    </a:prstGeom>
                    <a:noFill/>
                    <a:ln>
                      <a:noFill/>
                    </a:ln>
                  </pic:spPr>
                </pic:pic>
              </a:graphicData>
            </a:graphic>
          </wp:inline>
        </w:drawing>
      </w:r>
    </w:p>
    <w:p w14:paraId="2917F181">
      <w:pPr>
        <w:rPr>
          <w:rFonts w:hint="eastAsia"/>
          <w:lang w:val="en-US" w:eastAsia="zh-CN"/>
        </w:rPr>
      </w:pPr>
    </w:p>
    <w:p w14:paraId="6C1400BC">
      <w:pPr>
        <w:rPr>
          <w:rFonts w:hint="eastAsia"/>
          <w:lang w:val="en-US" w:eastAsia="zh-CN"/>
        </w:rPr>
      </w:pPr>
    </w:p>
    <w:p w14:paraId="160D0DAF">
      <w:pPr>
        <w:rPr>
          <w:rFonts w:hint="eastAsia"/>
          <w:lang w:val="en-US" w:eastAsia="zh-CN"/>
        </w:rPr>
      </w:pPr>
      <w:r>
        <w:rPr>
          <w:rFonts w:hint="eastAsia"/>
          <w:lang w:val="en-US" w:eastAsia="zh-CN"/>
        </w:rPr>
        <w:t>图2展示了三个气象变量日均值的空间分布格局。可以清晰地看出，在距绿地不同距离的位置，这些气象变量存在显著差异。具体而言，距离绿地较近的区域气温较低，相对湿度较高，这表明绿地具有降温和增湿的作用。在气温和相对湿度的共同影响下，不适指数（DI）也有所降低，夜间的效果尤为显著。</w:t>
      </w:r>
    </w:p>
    <w:p w14:paraId="2B1CED73">
      <w:pPr>
        <w:rPr>
          <w:rFonts w:hint="eastAsia"/>
          <w:lang w:val="en-US" w:eastAsia="zh-CN"/>
        </w:rPr>
      </w:pPr>
    </w:p>
    <w:p w14:paraId="7B13B549">
      <w:pPr>
        <w:rPr>
          <w:rFonts w:hint="eastAsia"/>
          <w:lang w:val="en-US" w:eastAsia="zh-CN"/>
        </w:rPr>
      </w:pPr>
      <w:r>
        <w:rPr>
          <w:rFonts w:hint="eastAsia"/>
          <w:lang w:val="en-US" w:eastAsia="zh-CN"/>
        </w:rPr>
        <w:t>夜间，日均气温低于33℃的区域主要集中在距绿地约200米以内，而这些区域的相对湿度均值大多高于54%，不适指数低于27%。此外，我们还发现，与夜间相比，白天绿地对周围区域的降温、增湿和降低不适指数的效果较为有限。同时，在某些街道上，绿地的影响范围也相对较小，仅延伸至绿地以外的数十米。因此，白天三个变量从绿地边缘向外的变化趋势较弱。</w:t>
      </w:r>
    </w:p>
    <w:p w14:paraId="2BA87616">
      <w:pPr>
        <w:rPr>
          <w:rFonts w:hint="eastAsia"/>
          <w:lang w:val="en-US" w:eastAsia="zh-CN"/>
        </w:rPr>
      </w:pPr>
    </w:p>
    <w:p w14:paraId="070AD33C">
      <w:pPr>
        <w:rPr>
          <w:rFonts w:hint="eastAsia"/>
          <w:lang w:val="en-US" w:eastAsia="zh-CN"/>
        </w:rPr>
      </w:pPr>
      <w:r>
        <w:rPr>
          <w:rFonts w:hint="eastAsia"/>
          <w:lang w:val="en-US" w:eastAsia="zh-CN"/>
        </w:rPr>
        <w:t>具体来说，气温的降幅从夜间的约2℃减少至白天的约1℃，相对湿度的升幅从夜间的约4%下降至2%，不适指数的降幅也从2℃降低为1℃。这可以解释为什么夜间的日均温度分布范围显著大于白天。</w:t>
      </w:r>
    </w:p>
    <w:p w14:paraId="39290954">
      <w:pPr>
        <w:rPr>
          <w:rFonts w:hint="eastAsia"/>
          <w:lang w:val="en-US" w:eastAsia="zh-CN"/>
        </w:rPr>
      </w:pPr>
    </w:p>
    <w:p w14:paraId="1ED71071">
      <w:pPr>
        <w:rPr>
          <w:rFonts w:hint="eastAsia"/>
          <w:lang w:val="en-US" w:eastAsia="zh-CN"/>
        </w:rPr>
      </w:pPr>
      <w:r>
        <w:rPr>
          <w:rFonts w:hint="eastAsia"/>
          <w:lang w:val="en-US" w:eastAsia="zh-CN"/>
        </w:rPr>
        <w:t>Figure 2 illustrates the spatial distribution patterns of the daily averages of three meteorological variables. It is evident that there are significant differences in these variables at varying distances from the green space. Specifically, areas closer to the green space tend to have lower temperatures and higher relative humidity, demonstrating the cooling and humidifying effects of green spaces. As a result of the combined impact of temperature and relative humidity, the discomfort index (DI) also decreases, especially during the night.</w:t>
      </w:r>
    </w:p>
    <w:p w14:paraId="1640E590">
      <w:pPr>
        <w:rPr>
          <w:rFonts w:hint="eastAsia"/>
          <w:lang w:val="en-US" w:eastAsia="zh-CN"/>
        </w:rPr>
      </w:pPr>
    </w:p>
    <w:p w14:paraId="47FD0D5D">
      <w:pPr>
        <w:rPr>
          <w:rFonts w:hint="eastAsia"/>
          <w:lang w:val="en-US" w:eastAsia="zh-CN"/>
        </w:rPr>
      </w:pPr>
      <w:r>
        <w:rPr>
          <w:rFonts w:hint="eastAsia"/>
          <w:lang w:val="en-US" w:eastAsia="zh-CN"/>
        </w:rPr>
        <w:t>At night, regions with daily average temperatures below 33°C are primarily located within approximately 200 meters of the green space, and these areas generally show relative humidity averages above 54% and DI values below 27%. Additionally, it is observed that, compared to nighttime, the cooling, humidifying, and DI-reducing effects of green spaces near the surrounding areas are more limited during the daytime. In some streets, the influence of green spaces is also relatively confined, extending only a few dozen meters beyond the green space. Consequently, the trends in the three variables from the edge of the green space outward are less pronounced during the day.</w:t>
      </w:r>
    </w:p>
    <w:p w14:paraId="6269062B">
      <w:pPr>
        <w:rPr>
          <w:rFonts w:hint="eastAsia"/>
          <w:lang w:val="en-US" w:eastAsia="zh-CN"/>
        </w:rPr>
      </w:pPr>
    </w:p>
    <w:p w14:paraId="7731D729">
      <w:pPr>
        <w:rPr>
          <w:rFonts w:hint="eastAsia"/>
          <w:lang w:val="en-US" w:eastAsia="zh-CN"/>
        </w:rPr>
      </w:pPr>
      <w:r>
        <w:rPr>
          <w:rFonts w:hint="eastAsia"/>
          <w:lang w:val="en-US" w:eastAsia="zh-CN"/>
        </w:rPr>
        <w:t>Specifically, the temperature reduction due to green spaces decreases from around 2°C at night to about 1°C during the day. Similarly, the increase in relative humidity drops from around 4% at night to 2% during the day, while the effect on DI is reduced from 2°C to 1°C. This also explains why the range of daily average temperatures is significantly larger at night compared to the daytime.</w:t>
      </w:r>
    </w:p>
    <w:p w14:paraId="74C0D067">
      <w:pPr>
        <w:rPr>
          <w:rFonts w:hint="default"/>
          <w:lang w:val="en-US" w:eastAsia="zh-CN"/>
        </w:rPr>
      </w:pPr>
    </w:p>
    <w:p w14:paraId="320DDB3A">
      <w:pPr>
        <w:rPr>
          <w:rFonts w:hint="default"/>
          <w:lang w:val="en-US" w:eastAsia="zh-CN"/>
        </w:rPr>
      </w:pPr>
    </w:p>
    <w:p w14:paraId="55A0C9B8">
      <w:pPr>
        <w:pStyle w:val="3"/>
        <w:bidi w:val="0"/>
        <w:outlineLvl w:val="1"/>
        <w:rPr>
          <w:rFonts w:hint="eastAsia"/>
          <w:lang w:val="en-US" w:eastAsia="zh-CN"/>
        </w:rPr>
      </w:pPr>
      <w:r>
        <w:rPr>
          <w:rFonts w:hint="eastAsia"/>
          <w:lang w:val="en-US" w:eastAsia="zh-CN"/>
        </w:rPr>
        <w:t>3.2 气象变量的影响因素</w:t>
      </w:r>
    </w:p>
    <w:p w14:paraId="1ED534CB">
      <w:pPr>
        <w:bidi w:val="0"/>
      </w:pPr>
      <w:r>
        <w:t>随着距绿地距离的增加，绿地的影响逐渐减弱，其他环境因素的影响则相应变化。因此，本研究将研究区域按距绿地的距离分为5个区段，分别为0-100米、100-200米、200-300米、300-400米和400-500米。针对每个区段，量化分析环境因素与气象变量之间的关系。</w:t>
      </w:r>
    </w:p>
    <w:p w14:paraId="378EB8D1">
      <w:pPr>
        <w:bidi w:val="0"/>
      </w:pPr>
    </w:p>
    <w:p w14:paraId="612BF573">
      <w:pPr>
        <w:bidi w:val="0"/>
      </w:pPr>
      <w:r>
        <w:t>图3展示了不同距绿地区段下白天和夜间气温与距离的散点图。</w:t>
      </w:r>
    </w:p>
    <w:p w14:paraId="5EACAE12">
      <w:pPr>
        <w:bidi w:val="0"/>
      </w:pPr>
      <w:r>
        <w:rPr>
          <w:rFonts w:hint="eastAsia"/>
          <w:lang w:eastAsia="zh-CN"/>
        </w:rPr>
        <w:t>【</w:t>
      </w:r>
      <w:r>
        <w:rPr>
          <w:rFonts w:hint="eastAsia"/>
          <w:lang w:val="en-US" w:eastAsia="zh-CN"/>
        </w:rPr>
        <w:t>昼夜比较</w:t>
      </w:r>
      <w:r>
        <w:rPr>
          <w:rFonts w:hint="eastAsia"/>
          <w:lang w:eastAsia="zh-CN"/>
        </w:rPr>
        <w:t>】</w:t>
      </w:r>
      <w:r>
        <w:t>可以看出，在夜间，气温与距离之间的关系在距绿地300米以内较为显著。具体而言，在0-100米范围内，二者的相关系数为0.71；在100-200米和200-300米范围内，相关系数分别下降至0.57和0.41。在300-500米的两个区段内，气温与距离的相关性均小于0.3。白天时，气温与距离的相关性明显减弱。在0-100米范围内，相关系数为0.44，而在100-500米的四个区段中，相关性均显著低于0.2。这表明白天绿地对100米以外区域的影响较弱。类似的情况也出现在相对湿度（RH）与距离的相关性分析中。夜间，在0-100米和100-200米范围内，相关系数分别为0.76和0.66，而白天仅在0-100米区间内相关系数为0.42，其余区段均小于0.3。对于不适指数（DI）与距离的相关性，夜间在五个区段内的相关系数依次从0-100米的0.67降低至400-500米的0.17，而白天仅在0-100米区间的相关系数大于0.3。</w:t>
      </w:r>
    </w:p>
    <w:p w14:paraId="464001B1">
      <w:pPr>
        <w:bidi w:val="0"/>
      </w:pPr>
      <w:r>
        <w:t>总体来看，随着距绿地距离的增加，影响程度显著减弱，直到特定距离后几乎消失。影响的范围在一天的不同时间段内也存在显著差异。夜间，绿地对周围气象变量的影响可达200-300米，而白天的影响范围则一般在100米左右。</w:t>
      </w:r>
    </w:p>
    <w:p w14:paraId="74B33136">
      <w:pPr>
        <w:bidi w:val="0"/>
      </w:pPr>
    </w:p>
    <w:p w14:paraId="15056C51">
      <w:pPr>
        <w:bidi w:val="0"/>
      </w:pPr>
      <w:r>
        <w:t>As the distance from the green space increases, the influence of the green space gradually weakens, while other environmental factors change accordingly. Therefore, this study divided the study area into five segments based on the distance from the green space: 0-100 meters, 100-200 meters, 200-300 meters, 300-400 meters, and 400-500 meters. A quantitative analysis was conducted to examine the relationship between environmental factors and meteorological variables for each segment.</w:t>
      </w:r>
    </w:p>
    <w:p w14:paraId="27026719">
      <w:pPr>
        <w:bidi w:val="0"/>
      </w:pPr>
      <w:r>
        <w:t>Figure 3 shows scatter plots of temperature versus distance from the green space for different segments during the day and night. It can be seen that at night, the relationship between temperature and distance is more pronounced within 300 meters of the green space. Specifically, the correlation coefficient is 0.71 within 0-100 meters, but it decreases to 0.57 and 0.41 in the 100-200 meter and 200-300 meter ranges, respectively. In the 300-500 meter segments, the correlation between temperature and distance is less than 0.3. During the day, the correlation between temperature and distance weakens significantly. In the 0-100 meter range, the correlation coefficient is 0.44, while in the 100-500 meter segments, it is significantly below 0.2. This indicates that during the day, the influence of the green space is weaker beyond 100 meters. A similar pattern can be observed in the correlation analysis of relative humidity (RH) with distance. At night, the correlation coefficients for the 0-100 meter and 100-200 meter ranges are 0.76 and 0.66, respectively. However, during the day, only the 0-100 meter range shows a correlation coefficient of 0.42, with all other segments below 0.3. For the discomfort index (DI), the correlation coefficients at night decrease across the five segments, from 0.67 in the 0-100 meter range to 0.17 in the 400-500 meter range, while during the day, only the 0-100 meter segment has a correlation coefficient greater than 0.3.</w:t>
      </w:r>
    </w:p>
    <w:p w14:paraId="37A95645">
      <w:pPr>
        <w:bidi w:val="0"/>
      </w:pPr>
      <w:r>
        <w:t>Overall, as the distance from the green space increases, the degree of influence significantly weakens and almost disappears beyond a certain distance. The range of influence also varies considerably between different times of the day. At night, the green space's impact on surrounding meteorological variables extends up to 200-300 meters, while during the day, the influence is generally limited to around 100 meters.</w:t>
      </w:r>
    </w:p>
    <w:p w14:paraId="5F9F9C2B">
      <w:pPr>
        <w:rPr>
          <w:rFonts w:hint="eastAsia"/>
          <w:lang w:val="en-US" w:eastAsia="zh-CN"/>
        </w:rPr>
      </w:pPr>
    </w:p>
    <w:p w14:paraId="7F56F2AB">
      <w:pPr>
        <w:rPr>
          <w:rFonts w:hint="eastAsia"/>
          <w:lang w:val="en-US" w:eastAsia="zh-CN"/>
        </w:rPr>
      </w:pPr>
    </w:p>
    <w:p w14:paraId="241606B0">
      <w:pPr>
        <w:rPr>
          <w:rFonts w:hint="eastAsia"/>
          <w:lang w:val="en-US" w:eastAsia="zh-CN"/>
        </w:rPr>
      </w:pPr>
      <w:r>
        <w:drawing>
          <wp:inline distT="0" distB="0" distL="114300" distR="114300">
            <wp:extent cx="5271135" cy="2764790"/>
            <wp:effectExtent l="0" t="0" r="12065"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71135" cy="2764790"/>
                    </a:xfrm>
                    <a:prstGeom prst="rect">
                      <a:avLst/>
                    </a:prstGeom>
                    <a:noFill/>
                    <a:ln>
                      <a:noFill/>
                    </a:ln>
                  </pic:spPr>
                </pic:pic>
              </a:graphicData>
            </a:graphic>
          </wp:inline>
        </w:drawing>
      </w:r>
    </w:p>
    <w:p w14:paraId="52BF547C">
      <w:pPr>
        <w:rPr>
          <w:rFonts w:hint="eastAsia"/>
          <w:lang w:val="en-US" w:eastAsia="zh-CN"/>
        </w:rPr>
      </w:pPr>
    </w:p>
    <w:p w14:paraId="495E9F8F">
      <w:pPr>
        <w:rPr>
          <w:rFonts w:hint="eastAsia"/>
          <w:lang w:val="en-US" w:eastAsia="zh-CN"/>
        </w:rPr>
      </w:pPr>
    </w:p>
    <w:p w14:paraId="70EB5D33">
      <w:pPr>
        <w:rPr>
          <w:rFonts w:hint="eastAsia"/>
          <w:lang w:val="en-US" w:eastAsia="zh-CN"/>
        </w:rPr>
      </w:pPr>
    </w:p>
    <w:p w14:paraId="2463CA62">
      <w:pPr>
        <w:rPr>
          <w:rFonts w:hint="eastAsia"/>
          <w:lang w:val="en-US" w:eastAsia="zh-CN"/>
        </w:rPr>
      </w:pPr>
      <w:r>
        <w:rPr>
          <w:rFonts w:hint="eastAsia"/>
          <w:lang w:val="en-US" w:eastAsia="zh-CN"/>
        </w:rPr>
        <w:t>图XX显示了对于不同的与绿地距离区间，环境因素对气象变量的影响。上图已经表明，随着与绿地距离的增加，距离的影响程度显著削弱直到特定距离后几乎消失。然而对于其它变量，影响的程度也显著变化。</w:t>
      </w:r>
    </w:p>
    <w:p w14:paraId="4099C59F">
      <w:pPr>
        <w:rPr>
          <w:rFonts w:hint="eastAsia"/>
          <w:lang w:val="en-US" w:eastAsia="zh-CN"/>
        </w:rPr>
      </w:pPr>
    </w:p>
    <w:p w14:paraId="041B81CE">
      <w:pPr>
        <w:rPr>
          <w:rFonts w:hint="eastAsia"/>
          <w:lang w:val="en-US" w:eastAsia="zh-CN"/>
        </w:rPr>
      </w:pPr>
      <w:r>
        <w:rPr>
          <w:rFonts w:hint="eastAsia"/>
          <w:lang w:val="en-US" w:eastAsia="zh-CN"/>
        </w:rPr>
        <w:t>在夜间，可以看到0-200米和200-500米区间段内的气温与环境因素的相关性格局呈现显著的差异性。在200-500米的区间内，SVF/BH/VEG和BCR对气温的影响显著。其中，平均建筑高度对气温呈正相关，而建筑面积与植被面积与气温负相关。植被面积与气温的负相关较易理解，这是因为随着周围植被面积的增加，植被的蒸散作用增强，对气温的下降起到促进作用。而至于建筑高度与气温的正相关可以被解释为增加的周围建筑高度可以增加研究区域的储热。周边面积与气温的负相关可能是由于其与建筑高度的负相关性所导致的。</w:t>
      </w:r>
    </w:p>
    <w:p w14:paraId="67D1C2D4">
      <w:pPr>
        <w:rPr>
          <w:rFonts w:hint="eastAsia"/>
          <w:lang w:val="en-US" w:eastAsia="zh-CN"/>
        </w:rPr>
      </w:pPr>
      <w:r>
        <w:rPr>
          <w:rFonts w:hint="eastAsia"/>
          <w:lang w:val="en-US" w:eastAsia="zh-CN"/>
        </w:rPr>
        <w:t>由上图可以看到，在200-500米的范围内，建筑高度的相关性整体上最强，在3个区间分别为0.52、0.52和0.48.，植被面积、建筑面积、SVF的相对作用相对较弱。这表明建筑高度带来的储热效应对夜间绿地影响较弱区域起最为显著的作用。需要注意的是，在200-300米的区间内，植被对气温的影响较弱，这可能是由于绿地降温对该区域的渗透作用使得该区域不仅受建筑和周边植被影响，还受来自中央公园的降温作用的影响。这使得气温格局更为复杂。</w:t>
      </w:r>
    </w:p>
    <w:p w14:paraId="051FDE27">
      <w:pPr>
        <w:rPr>
          <w:rFonts w:hint="eastAsia"/>
          <w:lang w:val="en-US" w:eastAsia="zh-CN"/>
        </w:rPr>
      </w:pPr>
      <w:r>
        <w:rPr>
          <w:rFonts w:hint="eastAsia"/>
          <w:lang w:val="en-US" w:eastAsia="zh-CN"/>
        </w:rPr>
        <w:t>与200米以外的区间不同，在距中央公园200米以内的区域，距绿地的距离的影响显著增加。同时，植被面积的影响同样增加。这可以由以下事实解释：距公园距离越近，植被比例越高。由于公园降温的作用，其它与建筑形态相关的指标对气温的影响可以忽略不计。因此，可以得到以下事实，即对于夜间气温来说，在公园降温效应没起作用的区域，建筑形态起重要作用。而在公园降温效应起作用的区域，公园的降温可以覆盖掉其它因素的影响。</w:t>
      </w:r>
    </w:p>
    <w:p w14:paraId="43872796">
      <w:pPr>
        <w:rPr>
          <w:rFonts w:hint="eastAsia"/>
          <w:lang w:val="en-US" w:eastAsia="zh-CN"/>
        </w:rPr>
      </w:pPr>
      <w:r>
        <w:rPr>
          <w:rFonts w:hint="eastAsia"/>
          <w:lang w:val="en-US" w:eastAsia="zh-CN"/>
        </w:rPr>
        <w:t>环境因素对相对湿度的影响与对气温的影响正好相反。在200-500米的区间，建筑高度对相对湿度起显著的负效应。而植被比例、建筑比例和SVF对其起显著的正效应，且影响的强度相对较弱。而在0-200米的区间内，与公园的距离和植被覆盖比例的影响较强。其中，与公园的距离的相关系数为0.77、0.6，与植被覆盖的相关系数分别为0.77、0.32.</w:t>
      </w:r>
    </w:p>
    <w:p w14:paraId="4DF98FEF">
      <w:pPr>
        <w:rPr>
          <w:rFonts w:hint="eastAsia"/>
          <w:lang w:val="en-US" w:eastAsia="zh-CN"/>
        </w:rPr>
      </w:pPr>
    </w:p>
    <w:p w14:paraId="7C352419">
      <w:pPr>
        <w:rPr>
          <w:rFonts w:hint="default"/>
          <w:lang w:val="en-US" w:eastAsia="zh-CN"/>
        </w:rPr>
      </w:pPr>
      <w:r>
        <w:rPr>
          <w:rFonts w:hint="eastAsia"/>
          <w:lang w:val="en-US" w:eastAsia="zh-CN"/>
        </w:rPr>
        <w:t>此外，在气温与相对湿度的综合作用下，环境因素对DI的影响与对气温的影响呈现相似的格局和强度。其中，建筑高度的影响最强，在300-500米的三个区间段的相关系数分别为0.52、0.53和0.51，SVF、BCR和VEG的相关系数相对较弱。因此，相比于相对湿度，气温对DI时空格局及其与环境因素关系影响更为显著。</w:t>
      </w:r>
    </w:p>
    <w:p w14:paraId="2EEA18B0">
      <w:pPr>
        <w:rPr>
          <w:rFonts w:hint="eastAsia"/>
          <w:lang w:val="en-US" w:eastAsia="zh-CN"/>
        </w:rPr>
      </w:pPr>
      <w:r>
        <w:rPr>
          <w:rFonts w:hint="eastAsia"/>
          <w:lang w:val="en-US" w:eastAsia="zh-CN"/>
        </w:rPr>
        <w:t>==</w:t>
      </w:r>
    </w:p>
    <w:p w14:paraId="535EFB0F">
      <w:pPr>
        <w:rPr>
          <w:rFonts w:hint="eastAsia"/>
          <w:lang w:val="en-US" w:eastAsia="zh-CN"/>
        </w:rPr>
      </w:pPr>
      <w:r>
        <w:rPr>
          <w:rFonts w:hint="eastAsia"/>
          <w:lang w:val="en-US" w:eastAsia="zh-CN"/>
        </w:rPr>
        <w:t>在白天，环境因素对气象变量的影响与夜间有显著差异，这很大程度上是由白天和夜间之间气象指标的驱动机制以及来自中央公园的降温效应的差异所导致的。在100-500米的区间范围内，SVF和植被覆盖比例对气温的影响最强，尤其是SVF。这很容易解释，因为SVF越大，太阳直射的面积越大，因此气温就越高。而白天由于日照强烈，因此相对于其它建筑形态变量，SVF对气温的影响起主导作用。此外，受植被蒸散作用等效应的影响，植被对周边环境的降温仍起显著作用。需要注意的是，在白天，建筑形态指标对气温的影响与夜间正好相反。这可能是由于不同时间建筑形态影响气温的机制不同。在夜间，影响气温的主要因素是储热释放，因此过高的建筑会增加储热释放，而在研究区中，建筑高度与SVF和建筑面积呈显著负相关，因此建筑高度与气温呈正相关，而SVF和建筑面积呈负相关。相反在白天，建筑储热的释放起的作用有限，太阳辐射差异是导致气温空间格局的主要影响因素。还需要注意的是，相对于夜间，建筑高度和建筑覆盖比例的影响在白天相对较弱。</w:t>
      </w:r>
    </w:p>
    <w:p w14:paraId="12CBFB06">
      <w:pPr>
        <w:rPr>
          <w:rFonts w:hint="eastAsia"/>
          <w:lang w:val="en-US" w:eastAsia="zh-CN"/>
        </w:rPr>
      </w:pPr>
      <w:r>
        <w:rPr>
          <w:rFonts w:hint="eastAsia"/>
          <w:lang w:val="en-US" w:eastAsia="zh-CN"/>
        </w:rPr>
        <w:t>在白天，环境因素对相对湿度的影响与对气温的影响趋势相反。需要注意的是，在对相对湿度的影响分析中我们发现，植被覆盖比例的影响程度略微上升，而SVF影响的程度相对下降。这表明日照差异主要影响气温，而植被对相对湿度的影响更为显著。</w:t>
      </w:r>
    </w:p>
    <w:p w14:paraId="6AF3715F">
      <w:pPr>
        <w:rPr>
          <w:rFonts w:hint="default"/>
          <w:lang w:val="en-US" w:eastAsia="zh-CN"/>
        </w:rPr>
      </w:pPr>
      <w:r>
        <w:rPr>
          <w:rFonts w:hint="eastAsia"/>
          <w:lang w:val="en-US" w:eastAsia="zh-CN"/>
        </w:rPr>
        <w:t>与夜间相同，相对于相对湿度，DI也更受到气温的影响，与环境因素的相关系数更接近于气温与环境因素的相关分析结果。</w:t>
      </w:r>
    </w:p>
    <w:p w14:paraId="35D08BE7">
      <w:pPr>
        <w:rPr>
          <w:rFonts w:hint="eastAsia"/>
          <w:lang w:val="en-US" w:eastAsia="zh-CN"/>
        </w:rPr>
      </w:pPr>
      <w:r>
        <w:rPr>
          <w:rFonts w:hint="eastAsia"/>
          <w:lang w:val="en-US" w:eastAsia="zh-CN"/>
        </w:rPr>
        <w:t>==</w:t>
      </w:r>
    </w:p>
    <w:p w14:paraId="71D57F83">
      <w:pPr>
        <w:rPr>
          <w:rFonts w:hint="eastAsia"/>
          <w:lang w:val="en-US" w:eastAsia="zh-CN"/>
        </w:rPr>
      </w:pPr>
    </w:p>
    <w:p w14:paraId="4CBBAF86">
      <w:pPr>
        <w:rPr>
          <w:rFonts w:hint="default"/>
          <w:lang w:val="en-US" w:eastAsia="zh-CN"/>
        </w:rPr>
      </w:pPr>
    </w:p>
    <w:p w14:paraId="42C66AF1">
      <w:pPr>
        <w:pStyle w:val="3"/>
        <w:bidi w:val="0"/>
        <w:outlineLvl w:val="1"/>
        <w:rPr>
          <w:rFonts w:hint="eastAsia"/>
          <w:lang w:val="en-US" w:eastAsia="zh-CN"/>
        </w:rPr>
      </w:pPr>
      <w:r>
        <w:rPr>
          <w:rFonts w:hint="eastAsia"/>
          <w:lang w:val="en-US" w:eastAsia="zh-CN"/>
        </w:rPr>
        <w:t>3.3 降温指标及其影响因素</w:t>
      </w:r>
    </w:p>
    <w:p w14:paraId="5205B54E">
      <w:pPr>
        <w:rPr>
          <w:rFonts w:hint="default"/>
          <w:lang w:val="en-US" w:eastAsia="zh-CN"/>
        </w:rPr>
      </w:pPr>
      <w:r>
        <w:rPr>
          <w:rFonts w:hint="eastAsia"/>
          <w:lang w:val="en-US" w:eastAsia="zh-CN"/>
        </w:rPr>
        <w:t>图XX显示降温指标的箱线图。可以看到，整体而言，夜间的降温强度和降温距离显著大于白天。对于气温，夜间的降温幅度在XX-XX之间，平均值为XX，而在白天，降温幅度仅为XX-XX，平均值为XX。至于降温距离，夜间（XX-XX）同样大于白天（XX-XX）。</w:t>
      </w:r>
    </w:p>
    <w:p w14:paraId="7D5522F9">
      <w:pPr>
        <w:rPr>
          <w:rFonts w:hint="default"/>
          <w:lang w:val="en-US" w:eastAsia="zh-CN"/>
        </w:rPr>
      </w:pPr>
      <w:r>
        <w:rPr>
          <w:rFonts w:hint="eastAsia"/>
          <w:lang w:val="en-US" w:eastAsia="zh-CN"/>
        </w:rPr>
        <w:t>就相对湿度而言，DRH影响距离的范围从白天的XX-XX增加至夜间的XX-XX，平均值则从XX增加至XX。影响强度的平均值则从XX下降至XX。DI的影响强度和渗透距离与TP和RH相似，在夜间均值为XX，而在白天均值则为XX。</w:t>
      </w:r>
    </w:p>
    <w:p w14:paraId="106B183B">
      <w:pPr>
        <w:rPr>
          <w:rFonts w:hint="eastAsia"/>
          <w:lang w:val="en-US" w:eastAsia="zh-CN"/>
        </w:rPr>
      </w:pPr>
    </w:p>
    <w:p w14:paraId="147A4FDE">
      <w:pPr>
        <w:rPr>
          <w:rFonts w:hint="eastAsia"/>
          <w:lang w:val="en-US" w:eastAsia="zh-CN"/>
        </w:rPr>
      </w:pPr>
      <w:r>
        <w:rPr>
          <w:rFonts w:hint="eastAsia"/>
          <w:lang w:val="en-US" w:eastAsia="zh-CN"/>
        </w:rPr>
        <w:t>对于降温指标，我们选择了街道宽度和建筑高度作为影响因素。结果表明，街道宽度和建筑高度对于降温距离影响显著，然而对降温强度的影响不明显。对于气温的降温距离，SW和BH的影响率为0.18和0.13。而对于RH，两者的影响程度相对下降，为xx和xx。对于DI，这两个指标则分别为xx和xx。</w:t>
      </w:r>
    </w:p>
    <w:p w14:paraId="2AE006A7">
      <w:pPr>
        <w:rPr>
          <w:rFonts w:hint="eastAsia"/>
          <w:lang w:val="en-US" w:eastAsia="zh-CN"/>
        </w:rPr>
      </w:pPr>
      <w:r>
        <w:rPr>
          <w:rFonts w:hint="eastAsia"/>
          <w:lang w:val="en-US" w:eastAsia="zh-CN"/>
        </w:rPr>
        <w:t>在白天，上述两个因素的影响强度显著低于夜间。对于气温、相对湿度和DI，两者的影响指标分别为XX,XX XX, XX, XX, XX.</w:t>
      </w:r>
    </w:p>
    <w:p w14:paraId="2A16D6A2">
      <w:pPr>
        <w:rPr>
          <w:rFonts w:hint="default"/>
          <w:lang w:val="en-US" w:eastAsia="zh-CN"/>
        </w:rPr>
      </w:pPr>
      <w:r>
        <w:rPr>
          <w:rFonts w:hint="eastAsia"/>
          <w:lang w:val="en-US" w:eastAsia="zh-CN"/>
        </w:rPr>
        <w:t>总体而言，建筑高度和街道宽度均与降温距离呈负相关。相对于建筑高度、街道宽度对降温效应的影响显著更强。这表明相对较窄的道路更有利于公园降温效应的向内陆渗透。</w:t>
      </w:r>
    </w:p>
    <w:p w14:paraId="6BBD0316">
      <w:pPr>
        <w:pStyle w:val="2"/>
        <w:bidi w:val="0"/>
        <w:outlineLvl w:val="0"/>
        <w:rPr>
          <w:rFonts w:hint="default"/>
          <w:lang w:val="en-US" w:eastAsia="zh-CN"/>
        </w:rPr>
      </w:pPr>
      <w:r>
        <w:rPr>
          <w:rFonts w:hint="eastAsia"/>
          <w:lang w:val="en-US" w:eastAsia="zh-CN"/>
        </w:rPr>
        <w:t>参考文献</w:t>
      </w:r>
    </w:p>
    <w:p w14:paraId="6B8647D8">
      <w:pPr>
        <w:rPr>
          <w:rFonts w:hint="default"/>
        </w:rPr>
      </w:pPr>
    </w:p>
    <w:p w14:paraId="6D9EF258">
      <w:pPr>
        <w:numPr>
          <w:ilvl w:val="0"/>
          <w:numId w:val="17"/>
        </w:numPr>
        <w:ind w:left="420" w:leftChars="0" w:hanging="420" w:firstLineChars="0"/>
        <w:rPr>
          <w:rFonts w:hint="default" w:ascii="Times New Roman" w:hAnsi="Times New Roman" w:cs="Times New Roman"/>
        </w:rPr>
      </w:pPr>
      <w:r>
        <w:rPr>
          <w:rFonts w:hint="default" w:ascii="Times New Roman" w:hAnsi="Times New Roman" w:cs="Times New Roman"/>
        </w:rPr>
        <w:t xml:space="preserve">Huang, K., Li, X., Liu, X., Seto, K.C., 2019. </w:t>
      </w:r>
      <w:bookmarkStart w:id="6" w:name="OLE_LINK5"/>
      <w:r>
        <w:rPr>
          <w:rFonts w:hint="default" w:ascii="Times New Roman" w:hAnsi="Times New Roman" w:cs="Times New Roman"/>
        </w:rPr>
        <w:t>Projecting global urban land expansion and heat island intensification through 2050</w:t>
      </w:r>
      <w:bookmarkEnd w:id="6"/>
      <w:r>
        <w:rPr>
          <w:rFonts w:hint="default" w:ascii="Times New Roman" w:hAnsi="Times New Roman" w:cs="Times New Roman"/>
        </w:rPr>
        <w:t>. Environ. Res. Lett. 14 (11), 114037.</w:t>
      </w:r>
    </w:p>
    <w:p w14:paraId="180E4E3F">
      <w:pPr>
        <w:numPr>
          <w:ilvl w:val="0"/>
          <w:numId w:val="17"/>
        </w:numPr>
        <w:ind w:left="420" w:leftChars="0" w:hanging="420" w:firstLineChars="0"/>
        <w:rPr>
          <w:rFonts w:hint="default" w:ascii="Times New Roman" w:hAnsi="Times New Roman" w:cs="Times New Roman"/>
        </w:rPr>
      </w:pPr>
      <w:r>
        <w:rPr>
          <w:rFonts w:hint="default" w:ascii="Times New Roman" w:hAnsi="Times New Roman" w:cs="Times New Roman"/>
        </w:rPr>
        <w:t>Oke, T. R. (1995). The heat island of the urban boundary layer: characteristics, causes and effects. Wind climate in cities, 81-107.</w:t>
      </w:r>
    </w:p>
    <w:p w14:paraId="187167C0">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X. Li, W. Zhou, Optimizing urban greenspace spatial pattern to mitigate urban heat island effects: extending understanding from local to the city scale, Urban For. Urban Green. 41 (2019) 255–263.</w:t>
      </w:r>
    </w:p>
    <w:p w14:paraId="4AF3FE5D">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Hong, T., &amp; Heo, Y. (2023). Exploring the impact of urban factors on land surface temperature and outdoor air temperature: A case study in Seoul, Korea. Building and Environment, 243, 110645.</w:t>
      </w:r>
    </w:p>
    <w:p w14:paraId="164089F8">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Cao, J., Zhou, W., Zheng, Z., Ren, T., &amp; Wang, W. (2021). Within-city spatial and temporal heterogeneity of air temperature and its relationship with land surface temperature. Landscape and Urban Planning, 206, 103979.</w:t>
      </w:r>
    </w:p>
    <w:p w14:paraId="2D215664">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Ganeshan, M., Murtugudde, R., &amp; Imhoff, M. L. (2013). A multi-city analysis of the uhiinfluence on warm season rainfall. Urban Climate, 6(6), 1–23.</w:t>
      </w:r>
    </w:p>
    <w:p w14:paraId="7E0B9217">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Santamouris, M. (2020). Recent progress on urban overheating and heat island research. Integrated assessment of the energy, environmental, vulnerability and health impact. Synergies with the global climate change. Energy and Buildings, 207, 109482.</w:t>
      </w:r>
    </w:p>
    <w:p w14:paraId="6BFBC075">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Huang, H., Lu, Z., Fan, X., Zhai, W., Zhang, L., Xu, D., ... &amp; Hang, Y. (2024). Urban heatwave, green spaces, and mental health: A review based on environmental health risk assessment framework. Science of The Total Environment, 174816.</w:t>
      </w:r>
    </w:p>
    <w:p w14:paraId="304E6118">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Gao, S., Chen, Y., Li, K., He, B., Hou, P., &amp; Guo, Z. (2023). Frequent heatwaves limit the indirect growth effect of urban vegetation in China. Sustainable Cities and Society, 96, 104662.</w:t>
      </w:r>
    </w:p>
    <w:p w14:paraId="4135B8A2">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Khare, V. R., Vajpai, A., &amp; Gupta, D. (2021). A big picture of urban heat island mitigation strategies and recommendation for India. Urban Climate, 37, 100845.</w:t>
      </w:r>
    </w:p>
    <w:p w14:paraId="15602F45">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Wang, C., Wang, Z. H., Kaloush, K. E., &amp; Shacat, J. (2021). Cool pavements for urban heat island mitigation: A synthetic review. Renewable and Sustainable Energy Reviews, 146, 111171.</w:t>
      </w:r>
    </w:p>
    <w:p w14:paraId="3404DEFD">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Yu, Z., Yang, G., Zuo, S., Jørgensen, G., Koga, M., &amp; Vejre, H. (2020). Critical review on the cooling effect of urban blue-green space: A threshold-size perspective. Urban forestry &amp; urban greening, 49, 126630.</w:t>
      </w:r>
    </w:p>
    <w:p w14:paraId="68F06779">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 X., &amp; Zhou, W. (2019). Optimizing urban greenspace spatial pattern to mitigate urban heat island effects: Extending understanding from local to the city scale. Urban Forestry &amp; Urban Greening, 41, 255-263.</w:t>
      </w:r>
    </w:p>
    <w:p w14:paraId="03B025DE">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Qiu, K., &amp; Jia, B. (2020). The roles of landscape both inside the park and the surroundings in park cooling effect. Sustainable Cities and Society, 52, 101864.</w:t>
      </w:r>
    </w:p>
    <w:p w14:paraId="71E73A04">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Liao, W., Guldmann, J. M., Hu, L., Cao, Q., Gan, D., &amp; Li, X. (2023). Linking urban park cool island effects to the landscape patterns inside and outside the park: A simultaneous equation modeling approach. Landscape and Urban Planning, 232, 104681.</w:t>
      </w:r>
    </w:p>
    <w:p w14:paraId="25ED46FC">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Gomez-Martinez, F., De Beurs, K. M., Koch, J., &amp; Widener, J. (2021). Multi-temporal land surface temperature and vegetation greenness in urban green spaces of Puebla, Mexico. Land, 10(2), 155.</w:t>
      </w:r>
    </w:p>
    <w:p w14:paraId="3F6B809F">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Han, D., Xu, X., Qiao, Z., Wang, F., Cai, H., An, H., ... &amp; Han, W. (2023). The roles of surrounding 2D/3D landscapes in park cooling effect: Analysis from extreme hot and normal weather perspectives. Building and Environment, 231, 110053.</w:t>
      </w:r>
    </w:p>
    <w:p w14:paraId="2282E59E">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Sheng, L., Tang, X., You, H., Gu, Q., &amp; Hu, H. (2017). Comparison of the urban heat island intensity quantified by using air temperature and Landsat land surface temperature in Hangzhou, China. Ecological Indicators, 72, 738-746.</w:t>
      </w:r>
    </w:p>
    <w:p w14:paraId="174E6089">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Yan, H., Wu, F., &amp; Dong, L. (2018). Influence of a large urban park on the local urban thermal environment. Science of the Total Environment, 622, 882-891.</w:t>
      </w:r>
    </w:p>
    <w:p w14:paraId="2F6AC2AA">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Lin, P., Lau, S. S. Y., Qin, H., &amp; Gou, Z. (2017). Effects of urban planning indicators on urban heat island: a case study of pocket parks in high-rise high-density environment. Landscape and urban planning, 168, 48-60.</w:t>
      </w:r>
    </w:p>
    <w:p w14:paraId="7B321914">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Zhang, Z., Lv, Y., &amp; Pan, H. (2013). Cooling and humidifying effect of plant communities in subtropical urban parks. Urban forestry &amp; urban greening, 12(3), 323-329.</w:t>
      </w:r>
    </w:p>
    <w:p w14:paraId="3FD675D1">
      <w:pPr>
        <w:numPr>
          <w:ilvl w:val="0"/>
          <w:numId w:val="9"/>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Cheung, P. K., Jim, C. Y., &amp; Siu, C. T. (2021). Effects of urban park design features on summer air temperature and humidity in compact-city milieu. Applied Geography, 129, 102439.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DFA98"/>
    <w:multiLevelType w:val="singleLevel"/>
    <w:tmpl w:val="961DFA98"/>
    <w:lvl w:ilvl="0" w:tentative="0">
      <w:start w:val="1"/>
      <w:numFmt w:val="bullet"/>
      <w:lvlText w:val=""/>
      <w:lvlJc w:val="left"/>
      <w:pPr>
        <w:tabs>
          <w:tab w:val="left" w:pos="420"/>
        </w:tabs>
        <w:ind w:left="840" w:hanging="420"/>
      </w:pPr>
      <w:rPr>
        <w:rFonts w:hint="default" w:ascii="Wingdings" w:hAnsi="Wingdings"/>
      </w:rPr>
    </w:lvl>
  </w:abstractNum>
  <w:abstractNum w:abstractNumId="1">
    <w:nsid w:val="B753713F"/>
    <w:multiLevelType w:val="singleLevel"/>
    <w:tmpl w:val="B753713F"/>
    <w:lvl w:ilvl="0" w:tentative="0">
      <w:start w:val="1"/>
      <w:numFmt w:val="bullet"/>
      <w:lvlText w:val=""/>
      <w:lvlJc w:val="left"/>
      <w:pPr>
        <w:tabs>
          <w:tab w:val="left" w:pos="420"/>
        </w:tabs>
        <w:ind w:left="840" w:hanging="420"/>
      </w:pPr>
      <w:rPr>
        <w:rFonts w:hint="default" w:ascii="Wingdings" w:hAnsi="Wingdings"/>
      </w:rPr>
    </w:lvl>
  </w:abstractNum>
  <w:abstractNum w:abstractNumId="2">
    <w:nsid w:val="D30B3AD8"/>
    <w:multiLevelType w:val="multilevel"/>
    <w:tmpl w:val="D30B3A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mbria Math" w:hAnsi="Cambria Math"/>
      </w:rPr>
    </w:lvl>
    <w:lvl w:ilvl="2" w:tentative="0">
      <w:start w:val="1"/>
      <w:numFmt w:val="bullet"/>
      <w:lvlText w:val=""/>
      <w:lvlJc w:val="left"/>
      <w:pPr>
        <w:tabs>
          <w:tab w:val="left" w:pos="1260"/>
        </w:tabs>
        <w:ind w:left="1260" w:leftChars="0" w:hanging="420" w:firstLineChars="0"/>
      </w:pPr>
      <w:rPr>
        <w:rFonts w:hint="default" w:ascii="Cambria Math" w:hAnsi="Cambria Math"/>
      </w:rPr>
    </w:lvl>
    <w:lvl w:ilvl="3" w:tentative="0">
      <w:start w:val="1"/>
      <w:numFmt w:val="bullet"/>
      <w:lvlText w:val=""/>
      <w:lvlJc w:val="left"/>
      <w:pPr>
        <w:tabs>
          <w:tab w:val="left" w:pos="1680"/>
        </w:tabs>
        <w:ind w:left="1680" w:leftChars="0" w:hanging="420" w:firstLineChars="0"/>
      </w:pPr>
      <w:rPr>
        <w:rFonts w:hint="default" w:ascii="Cambria Math" w:hAnsi="Cambria Math"/>
      </w:rPr>
    </w:lvl>
    <w:lvl w:ilvl="4" w:tentative="0">
      <w:start w:val="1"/>
      <w:numFmt w:val="bullet"/>
      <w:lvlText w:val=""/>
      <w:lvlJc w:val="left"/>
      <w:pPr>
        <w:tabs>
          <w:tab w:val="left" w:pos="2100"/>
        </w:tabs>
        <w:ind w:left="2100" w:leftChars="0" w:hanging="420" w:firstLineChars="0"/>
      </w:pPr>
      <w:rPr>
        <w:rFonts w:hint="default" w:ascii="Cambria Math" w:hAnsi="Cambria Math"/>
      </w:rPr>
    </w:lvl>
    <w:lvl w:ilvl="5" w:tentative="0">
      <w:start w:val="1"/>
      <w:numFmt w:val="bullet"/>
      <w:lvlText w:val=""/>
      <w:lvlJc w:val="left"/>
      <w:pPr>
        <w:tabs>
          <w:tab w:val="left" w:pos="2520"/>
        </w:tabs>
        <w:ind w:left="2520" w:leftChars="0" w:hanging="420" w:firstLineChars="0"/>
      </w:pPr>
      <w:rPr>
        <w:rFonts w:hint="default" w:ascii="Cambria Math" w:hAnsi="Cambria Math"/>
      </w:rPr>
    </w:lvl>
    <w:lvl w:ilvl="6" w:tentative="0">
      <w:start w:val="1"/>
      <w:numFmt w:val="bullet"/>
      <w:lvlText w:val=""/>
      <w:lvlJc w:val="left"/>
      <w:pPr>
        <w:tabs>
          <w:tab w:val="left" w:pos="2940"/>
        </w:tabs>
        <w:ind w:left="2940" w:leftChars="0" w:hanging="420" w:firstLineChars="0"/>
      </w:pPr>
      <w:rPr>
        <w:rFonts w:hint="default" w:ascii="Cambria Math" w:hAnsi="Cambria Math"/>
      </w:rPr>
    </w:lvl>
    <w:lvl w:ilvl="7" w:tentative="0">
      <w:start w:val="1"/>
      <w:numFmt w:val="bullet"/>
      <w:lvlText w:val=""/>
      <w:lvlJc w:val="left"/>
      <w:pPr>
        <w:tabs>
          <w:tab w:val="left" w:pos="3360"/>
        </w:tabs>
        <w:ind w:left="3360" w:leftChars="0" w:hanging="420" w:firstLineChars="0"/>
      </w:pPr>
      <w:rPr>
        <w:rFonts w:hint="default" w:ascii="Cambria Math" w:hAnsi="Cambria Math"/>
      </w:rPr>
    </w:lvl>
    <w:lvl w:ilvl="8" w:tentative="0">
      <w:start w:val="1"/>
      <w:numFmt w:val="bullet"/>
      <w:lvlText w:val=""/>
      <w:lvlJc w:val="left"/>
      <w:pPr>
        <w:tabs>
          <w:tab w:val="left" w:pos="3780"/>
        </w:tabs>
        <w:ind w:left="3780" w:leftChars="0" w:hanging="420" w:firstLineChars="0"/>
      </w:pPr>
      <w:rPr>
        <w:rFonts w:hint="default" w:ascii="Cambria Math" w:hAnsi="Cambria Math"/>
      </w:rPr>
    </w:lvl>
  </w:abstractNum>
  <w:abstractNum w:abstractNumId="3">
    <w:nsid w:val="E0723D4E"/>
    <w:multiLevelType w:val="singleLevel"/>
    <w:tmpl w:val="E0723D4E"/>
    <w:lvl w:ilvl="0" w:tentative="0">
      <w:start w:val="1"/>
      <w:numFmt w:val="bullet"/>
      <w:lvlText w:val=""/>
      <w:lvlJc w:val="left"/>
      <w:pPr>
        <w:ind w:left="420" w:hanging="420"/>
      </w:pPr>
      <w:rPr>
        <w:rFonts w:hint="default" w:ascii="Wingdings" w:hAnsi="Wingdings"/>
      </w:rPr>
    </w:lvl>
  </w:abstractNum>
  <w:abstractNum w:abstractNumId="4">
    <w:nsid w:val="E16AEBD5"/>
    <w:multiLevelType w:val="singleLevel"/>
    <w:tmpl w:val="E16AEBD5"/>
    <w:lvl w:ilvl="0" w:tentative="0">
      <w:start w:val="1"/>
      <w:numFmt w:val="bullet"/>
      <w:lvlText w:val=""/>
      <w:lvlJc w:val="left"/>
      <w:pPr>
        <w:tabs>
          <w:tab w:val="left" w:pos="420"/>
        </w:tabs>
        <w:ind w:left="840" w:hanging="420"/>
      </w:pPr>
      <w:rPr>
        <w:rFonts w:hint="default" w:ascii="Wingdings" w:hAnsi="Wingdings"/>
      </w:rPr>
    </w:lvl>
  </w:abstractNum>
  <w:abstractNum w:abstractNumId="5">
    <w:nsid w:val="14EA375E"/>
    <w:multiLevelType w:val="singleLevel"/>
    <w:tmpl w:val="14EA375E"/>
    <w:lvl w:ilvl="0" w:tentative="0">
      <w:start w:val="1"/>
      <w:numFmt w:val="bullet"/>
      <w:lvlText w:val=""/>
      <w:lvlJc w:val="left"/>
      <w:pPr>
        <w:tabs>
          <w:tab w:val="left" w:pos="420"/>
        </w:tabs>
        <w:ind w:left="840" w:hanging="420"/>
      </w:pPr>
      <w:rPr>
        <w:rFonts w:hint="default" w:ascii="Wingdings" w:hAnsi="Wingdings"/>
      </w:rPr>
    </w:lvl>
  </w:abstractNum>
  <w:abstractNum w:abstractNumId="6">
    <w:nsid w:val="25115EFD"/>
    <w:multiLevelType w:val="multilevel"/>
    <w:tmpl w:val="25115E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mbria Math" w:hAnsi="Cambria Math"/>
      </w:rPr>
    </w:lvl>
    <w:lvl w:ilvl="2" w:tentative="0">
      <w:start w:val="1"/>
      <w:numFmt w:val="bullet"/>
      <w:lvlText w:val=""/>
      <w:lvlJc w:val="left"/>
      <w:pPr>
        <w:tabs>
          <w:tab w:val="left" w:pos="1260"/>
        </w:tabs>
        <w:ind w:left="1260" w:leftChars="0" w:hanging="420" w:firstLineChars="0"/>
      </w:pPr>
      <w:rPr>
        <w:rFonts w:hint="default" w:ascii="Cambria Math" w:hAnsi="Cambria Math"/>
      </w:rPr>
    </w:lvl>
    <w:lvl w:ilvl="3" w:tentative="0">
      <w:start w:val="1"/>
      <w:numFmt w:val="bullet"/>
      <w:lvlText w:val=""/>
      <w:lvlJc w:val="left"/>
      <w:pPr>
        <w:tabs>
          <w:tab w:val="left" w:pos="1680"/>
        </w:tabs>
        <w:ind w:left="1680" w:leftChars="0" w:hanging="420" w:firstLineChars="0"/>
      </w:pPr>
      <w:rPr>
        <w:rFonts w:hint="default" w:ascii="Cambria Math" w:hAnsi="Cambria Math"/>
      </w:rPr>
    </w:lvl>
    <w:lvl w:ilvl="4" w:tentative="0">
      <w:start w:val="1"/>
      <w:numFmt w:val="bullet"/>
      <w:lvlText w:val=""/>
      <w:lvlJc w:val="left"/>
      <w:pPr>
        <w:tabs>
          <w:tab w:val="left" w:pos="2100"/>
        </w:tabs>
        <w:ind w:left="2100" w:leftChars="0" w:hanging="420" w:firstLineChars="0"/>
      </w:pPr>
      <w:rPr>
        <w:rFonts w:hint="default" w:ascii="Cambria Math" w:hAnsi="Cambria Math"/>
      </w:rPr>
    </w:lvl>
    <w:lvl w:ilvl="5" w:tentative="0">
      <w:start w:val="1"/>
      <w:numFmt w:val="bullet"/>
      <w:lvlText w:val=""/>
      <w:lvlJc w:val="left"/>
      <w:pPr>
        <w:tabs>
          <w:tab w:val="left" w:pos="2520"/>
        </w:tabs>
        <w:ind w:left="2520" w:leftChars="0" w:hanging="420" w:firstLineChars="0"/>
      </w:pPr>
      <w:rPr>
        <w:rFonts w:hint="default" w:ascii="Cambria Math" w:hAnsi="Cambria Math"/>
      </w:rPr>
    </w:lvl>
    <w:lvl w:ilvl="6" w:tentative="0">
      <w:start w:val="1"/>
      <w:numFmt w:val="bullet"/>
      <w:lvlText w:val=""/>
      <w:lvlJc w:val="left"/>
      <w:pPr>
        <w:tabs>
          <w:tab w:val="left" w:pos="2940"/>
        </w:tabs>
        <w:ind w:left="2940" w:leftChars="0" w:hanging="420" w:firstLineChars="0"/>
      </w:pPr>
      <w:rPr>
        <w:rFonts w:hint="default" w:ascii="Cambria Math" w:hAnsi="Cambria Math"/>
      </w:rPr>
    </w:lvl>
    <w:lvl w:ilvl="7" w:tentative="0">
      <w:start w:val="1"/>
      <w:numFmt w:val="bullet"/>
      <w:lvlText w:val=""/>
      <w:lvlJc w:val="left"/>
      <w:pPr>
        <w:tabs>
          <w:tab w:val="left" w:pos="3360"/>
        </w:tabs>
        <w:ind w:left="3360" w:leftChars="0" w:hanging="420" w:firstLineChars="0"/>
      </w:pPr>
      <w:rPr>
        <w:rFonts w:hint="default" w:ascii="Cambria Math" w:hAnsi="Cambria Math"/>
      </w:rPr>
    </w:lvl>
    <w:lvl w:ilvl="8" w:tentative="0">
      <w:start w:val="1"/>
      <w:numFmt w:val="bullet"/>
      <w:lvlText w:val=""/>
      <w:lvlJc w:val="left"/>
      <w:pPr>
        <w:tabs>
          <w:tab w:val="left" w:pos="3780"/>
        </w:tabs>
        <w:ind w:left="3780" w:leftChars="0" w:hanging="420" w:firstLineChars="0"/>
      </w:pPr>
      <w:rPr>
        <w:rFonts w:hint="default" w:ascii="Cambria Math" w:hAnsi="Cambria Math"/>
      </w:rPr>
    </w:lvl>
  </w:abstractNum>
  <w:abstractNum w:abstractNumId="7">
    <w:nsid w:val="2C45274B"/>
    <w:multiLevelType w:val="singleLevel"/>
    <w:tmpl w:val="2C45274B"/>
    <w:lvl w:ilvl="0" w:tentative="0">
      <w:start w:val="1"/>
      <w:numFmt w:val="bullet"/>
      <w:lvlText w:val=""/>
      <w:lvlJc w:val="left"/>
      <w:pPr>
        <w:tabs>
          <w:tab w:val="left" w:pos="840"/>
        </w:tabs>
        <w:ind w:left="1260" w:hanging="420"/>
      </w:pPr>
      <w:rPr>
        <w:rFonts w:hint="default" w:ascii="Wingdings" w:hAnsi="Wingdings"/>
      </w:rPr>
    </w:lvl>
  </w:abstractNum>
  <w:abstractNum w:abstractNumId="8">
    <w:nsid w:val="47D29A38"/>
    <w:multiLevelType w:val="singleLevel"/>
    <w:tmpl w:val="47D29A38"/>
    <w:lvl w:ilvl="0" w:tentative="0">
      <w:start w:val="1"/>
      <w:numFmt w:val="bullet"/>
      <w:lvlText w:val=""/>
      <w:lvlJc w:val="left"/>
      <w:pPr>
        <w:ind w:left="420" w:hanging="420"/>
      </w:pPr>
      <w:rPr>
        <w:rFonts w:hint="default" w:ascii="Wingdings" w:hAnsi="Wingdings"/>
      </w:rPr>
    </w:lvl>
  </w:abstractNum>
  <w:abstractNum w:abstractNumId="9">
    <w:nsid w:val="512E10AD"/>
    <w:multiLevelType w:val="singleLevel"/>
    <w:tmpl w:val="512E10AD"/>
    <w:lvl w:ilvl="0" w:tentative="0">
      <w:start w:val="1"/>
      <w:numFmt w:val="decimal"/>
      <w:suff w:val="space"/>
      <w:lvlText w:val="%1."/>
      <w:lvlJc w:val="left"/>
    </w:lvl>
  </w:abstractNum>
  <w:abstractNum w:abstractNumId="10">
    <w:nsid w:val="52DEA1B4"/>
    <w:multiLevelType w:val="singleLevel"/>
    <w:tmpl w:val="52DEA1B4"/>
    <w:lvl w:ilvl="0" w:tentative="0">
      <w:start w:val="1"/>
      <w:numFmt w:val="bullet"/>
      <w:lvlText w:val=""/>
      <w:lvlJc w:val="left"/>
      <w:pPr>
        <w:ind w:left="420" w:hanging="420"/>
      </w:pPr>
      <w:rPr>
        <w:rFonts w:hint="default" w:ascii="Wingdings" w:hAnsi="Wingdings"/>
      </w:rPr>
    </w:lvl>
  </w:abstractNum>
  <w:abstractNum w:abstractNumId="11">
    <w:nsid w:val="58B03585"/>
    <w:multiLevelType w:val="singleLevel"/>
    <w:tmpl w:val="58B03585"/>
    <w:lvl w:ilvl="0" w:tentative="0">
      <w:start w:val="1"/>
      <w:numFmt w:val="bullet"/>
      <w:lvlText w:val=""/>
      <w:lvlJc w:val="left"/>
      <w:pPr>
        <w:ind w:left="420" w:hanging="420"/>
      </w:pPr>
      <w:rPr>
        <w:rFonts w:hint="default" w:ascii="Wingdings" w:hAnsi="Wingdings"/>
      </w:rPr>
    </w:lvl>
  </w:abstractNum>
  <w:abstractNum w:abstractNumId="12">
    <w:nsid w:val="5CBB8BAB"/>
    <w:multiLevelType w:val="multilevel"/>
    <w:tmpl w:val="5CBB8B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696B6F04"/>
    <w:multiLevelType w:val="singleLevel"/>
    <w:tmpl w:val="696B6F04"/>
    <w:lvl w:ilvl="0" w:tentative="0">
      <w:start w:val="1"/>
      <w:numFmt w:val="bullet"/>
      <w:lvlText w:val=""/>
      <w:lvlJc w:val="left"/>
      <w:pPr>
        <w:ind w:left="420" w:hanging="420"/>
      </w:pPr>
      <w:rPr>
        <w:rFonts w:hint="default" w:ascii="Wingdings" w:hAnsi="Wingdings"/>
      </w:rPr>
    </w:lvl>
  </w:abstractNum>
  <w:abstractNum w:abstractNumId="14">
    <w:nsid w:val="73CD3D0C"/>
    <w:multiLevelType w:val="multilevel"/>
    <w:tmpl w:val="73CD3D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mbria Math" w:hAnsi="Cambria Math"/>
      </w:rPr>
    </w:lvl>
    <w:lvl w:ilvl="2" w:tentative="0">
      <w:start w:val="1"/>
      <w:numFmt w:val="bullet"/>
      <w:lvlText w:val=""/>
      <w:lvlJc w:val="left"/>
      <w:pPr>
        <w:tabs>
          <w:tab w:val="left" w:pos="1260"/>
        </w:tabs>
        <w:ind w:left="1260" w:leftChars="0" w:hanging="420" w:firstLineChars="0"/>
      </w:pPr>
      <w:rPr>
        <w:rFonts w:hint="default" w:ascii="Cambria Math" w:hAnsi="Cambria Math"/>
      </w:rPr>
    </w:lvl>
    <w:lvl w:ilvl="3" w:tentative="0">
      <w:start w:val="1"/>
      <w:numFmt w:val="bullet"/>
      <w:lvlText w:val=""/>
      <w:lvlJc w:val="left"/>
      <w:pPr>
        <w:tabs>
          <w:tab w:val="left" w:pos="1680"/>
        </w:tabs>
        <w:ind w:left="1680" w:leftChars="0" w:hanging="420" w:firstLineChars="0"/>
      </w:pPr>
      <w:rPr>
        <w:rFonts w:hint="default" w:ascii="Cambria Math" w:hAnsi="Cambria Math"/>
      </w:rPr>
    </w:lvl>
    <w:lvl w:ilvl="4" w:tentative="0">
      <w:start w:val="1"/>
      <w:numFmt w:val="bullet"/>
      <w:lvlText w:val=""/>
      <w:lvlJc w:val="left"/>
      <w:pPr>
        <w:tabs>
          <w:tab w:val="left" w:pos="2100"/>
        </w:tabs>
        <w:ind w:left="2100" w:leftChars="0" w:hanging="420" w:firstLineChars="0"/>
      </w:pPr>
      <w:rPr>
        <w:rFonts w:hint="default" w:ascii="Cambria Math" w:hAnsi="Cambria Math"/>
      </w:rPr>
    </w:lvl>
    <w:lvl w:ilvl="5" w:tentative="0">
      <w:start w:val="1"/>
      <w:numFmt w:val="bullet"/>
      <w:lvlText w:val=""/>
      <w:lvlJc w:val="left"/>
      <w:pPr>
        <w:tabs>
          <w:tab w:val="left" w:pos="2520"/>
        </w:tabs>
        <w:ind w:left="2520" w:leftChars="0" w:hanging="420" w:firstLineChars="0"/>
      </w:pPr>
      <w:rPr>
        <w:rFonts w:hint="default" w:ascii="Cambria Math" w:hAnsi="Cambria Math"/>
      </w:rPr>
    </w:lvl>
    <w:lvl w:ilvl="6" w:tentative="0">
      <w:start w:val="1"/>
      <w:numFmt w:val="bullet"/>
      <w:lvlText w:val=""/>
      <w:lvlJc w:val="left"/>
      <w:pPr>
        <w:tabs>
          <w:tab w:val="left" w:pos="2940"/>
        </w:tabs>
        <w:ind w:left="2940" w:leftChars="0" w:hanging="420" w:firstLineChars="0"/>
      </w:pPr>
      <w:rPr>
        <w:rFonts w:hint="default" w:ascii="Cambria Math" w:hAnsi="Cambria Math"/>
      </w:rPr>
    </w:lvl>
    <w:lvl w:ilvl="7" w:tentative="0">
      <w:start w:val="1"/>
      <w:numFmt w:val="bullet"/>
      <w:lvlText w:val=""/>
      <w:lvlJc w:val="left"/>
      <w:pPr>
        <w:tabs>
          <w:tab w:val="left" w:pos="3360"/>
        </w:tabs>
        <w:ind w:left="3360" w:leftChars="0" w:hanging="420" w:firstLineChars="0"/>
      </w:pPr>
      <w:rPr>
        <w:rFonts w:hint="default" w:ascii="Cambria Math" w:hAnsi="Cambria Math"/>
      </w:rPr>
    </w:lvl>
    <w:lvl w:ilvl="8" w:tentative="0">
      <w:start w:val="1"/>
      <w:numFmt w:val="bullet"/>
      <w:lvlText w:val=""/>
      <w:lvlJc w:val="left"/>
      <w:pPr>
        <w:tabs>
          <w:tab w:val="left" w:pos="3780"/>
        </w:tabs>
        <w:ind w:left="3780" w:leftChars="0" w:hanging="420" w:firstLineChars="0"/>
      </w:pPr>
      <w:rPr>
        <w:rFonts w:hint="default" w:ascii="Cambria Math" w:hAnsi="Cambria Math"/>
      </w:rPr>
    </w:lvl>
  </w:abstractNum>
  <w:abstractNum w:abstractNumId="15">
    <w:nsid w:val="77AEB6A9"/>
    <w:multiLevelType w:val="multilevel"/>
    <w:tmpl w:val="77AEB6A9"/>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Cambria Math" w:hAnsi="Cambria Math"/>
      </w:rPr>
    </w:lvl>
    <w:lvl w:ilvl="2" w:tentative="0">
      <w:start w:val="1"/>
      <w:numFmt w:val="bullet"/>
      <w:lvlText w:val=""/>
      <w:lvlJc w:val="left"/>
      <w:pPr>
        <w:tabs>
          <w:tab w:val="left" w:pos="1260"/>
        </w:tabs>
        <w:ind w:left="1680" w:leftChars="0" w:hanging="420" w:firstLineChars="0"/>
      </w:pPr>
      <w:rPr>
        <w:rFonts w:hint="default" w:ascii="Cambria Math" w:hAnsi="Cambria Math"/>
      </w:rPr>
    </w:lvl>
    <w:lvl w:ilvl="3" w:tentative="0">
      <w:start w:val="1"/>
      <w:numFmt w:val="bullet"/>
      <w:lvlText w:val=""/>
      <w:lvlJc w:val="left"/>
      <w:pPr>
        <w:tabs>
          <w:tab w:val="left" w:pos="1680"/>
        </w:tabs>
        <w:ind w:left="2100" w:leftChars="0" w:hanging="420" w:firstLineChars="0"/>
      </w:pPr>
      <w:rPr>
        <w:rFonts w:hint="default" w:ascii="Cambria Math" w:hAnsi="Cambria Math"/>
      </w:rPr>
    </w:lvl>
    <w:lvl w:ilvl="4" w:tentative="0">
      <w:start w:val="1"/>
      <w:numFmt w:val="bullet"/>
      <w:lvlText w:val=""/>
      <w:lvlJc w:val="left"/>
      <w:pPr>
        <w:tabs>
          <w:tab w:val="left" w:pos="2100"/>
        </w:tabs>
        <w:ind w:left="2520" w:leftChars="0" w:hanging="420" w:firstLineChars="0"/>
      </w:pPr>
      <w:rPr>
        <w:rFonts w:hint="default" w:ascii="Cambria Math" w:hAnsi="Cambria Math"/>
      </w:rPr>
    </w:lvl>
    <w:lvl w:ilvl="5" w:tentative="0">
      <w:start w:val="1"/>
      <w:numFmt w:val="bullet"/>
      <w:lvlText w:val=""/>
      <w:lvlJc w:val="left"/>
      <w:pPr>
        <w:tabs>
          <w:tab w:val="left" w:pos="2520"/>
        </w:tabs>
        <w:ind w:left="2940" w:leftChars="0" w:hanging="420" w:firstLineChars="0"/>
      </w:pPr>
      <w:rPr>
        <w:rFonts w:hint="default" w:ascii="Cambria Math" w:hAnsi="Cambria Math"/>
      </w:rPr>
    </w:lvl>
    <w:lvl w:ilvl="6" w:tentative="0">
      <w:start w:val="1"/>
      <w:numFmt w:val="bullet"/>
      <w:lvlText w:val=""/>
      <w:lvlJc w:val="left"/>
      <w:pPr>
        <w:tabs>
          <w:tab w:val="left" w:pos="2940"/>
        </w:tabs>
        <w:ind w:left="3360" w:leftChars="0" w:hanging="420" w:firstLineChars="0"/>
      </w:pPr>
      <w:rPr>
        <w:rFonts w:hint="default" w:ascii="Cambria Math" w:hAnsi="Cambria Math"/>
      </w:rPr>
    </w:lvl>
    <w:lvl w:ilvl="7" w:tentative="0">
      <w:start w:val="1"/>
      <w:numFmt w:val="bullet"/>
      <w:lvlText w:val=""/>
      <w:lvlJc w:val="left"/>
      <w:pPr>
        <w:tabs>
          <w:tab w:val="left" w:pos="3360"/>
        </w:tabs>
        <w:ind w:left="3780" w:leftChars="0" w:hanging="420" w:firstLineChars="0"/>
      </w:pPr>
      <w:rPr>
        <w:rFonts w:hint="default" w:ascii="Cambria Math" w:hAnsi="Cambria Math"/>
      </w:rPr>
    </w:lvl>
    <w:lvl w:ilvl="8" w:tentative="0">
      <w:start w:val="1"/>
      <w:numFmt w:val="bullet"/>
      <w:lvlText w:val=""/>
      <w:lvlJc w:val="left"/>
      <w:pPr>
        <w:tabs>
          <w:tab w:val="left" w:pos="3780"/>
        </w:tabs>
        <w:ind w:left="4200" w:leftChars="0" w:hanging="420" w:firstLineChars="0"/>
      </w:pPr>
      <w:rPr>
        <w:rFonts w:hint="default" w:ascii="Cambria Math" w:hAnsi="Cambria Math"/>
      </w:rPr>
    </w:lvl>
  </w:abstractNum>
  <w:abstractNum w:abstractNumId="16">
    <w:nsid w:val="7C38BD81"/>
    <w:multiLevelType w:val="singleLevel"/>
    <w:tmpl w:val="7C38BD81"/>
    <w:lvl w:ilvl="0" w:tentative="0">
      <w:start w:val="1"/>
      <w:numFmt w:val="bullet"/>
      <w:lvlText w:val=""/>
      <w:lvlJc w:val="left"/>
      <w:pPr>
        <w:ind w:left="420" w:hanging="420"/>
      </w:pPr>
      <w:rPr>
        <w:rFonts w:hint="default" w:ascii="Wingdings" w:hAnsi="Wingdings"/>
      </w:rPr>
    </w:lvl>
  </w:abstractNum>
  <w:num w:numId="1">
    <w:abstractNumId w:val="9"/>
  </w:num>
  <w:num w:numId="2">
    <w:abstractNumId w:val="3"/>
  </w:num>
  <w:num w:numId="3">
    <w:abstractNumId w:val="6"/>
  </w:num>
  <w:num w:numId="4">
    <w:abstractNumId w:val="5"/>
  </w:num>
  <w:num w:numId="5">
    <w:abstractNumId w:val="15"/>
  </w:num>
  <w:num w:numId="6">
    <w:abstractNumId w:val="7"/>
  </w:num>
  <w:num w:numId="7">
    <w:abstractNumId w:val="14"/>
  </w:num>
  <w:num w:numId="8">
    <w:abstractNumId w:val="1"/>
  </w:num>
  <w:num w:numId="9">
    <w:abstractNumId w:val="12"/>
  </w:num>
  <w:num w:numId="10">
    <w:abstractNumId w:val="0"/>
  </w:num>
  <w:num w:numId="11">
    <w:abstractNumId w:val="2"/>
  </w:num>
  <w:num w:numId="12">
    <w:abstractNumId w:val="4"/>
  </w:num>
  <w:num w:numId="13">
    <w:abstractNumId w:val="16"/>
  </w:num>
  <w:num w:numId="14">
    <w:abstractNumId w:val="13"/>
  </w:num>
  <w:num w:numId="15">
    <w:abstractNumId w:val="11"/>
  </w:num>
  <w:num w:numId="16">
    <w:abstractNumId w:val="8"/>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18043A7"/>
    <w:rsid w:val="06277823"/>
    <w:rsid w:val="07D6210F"/>
    <w:rsid w:val="085D5AE7"/>
    <w:rsid w:val="0A787125"/>
    <w:rsid w:val="0A8F528F"/>
    <w:rsid w:val="0A9C3CAC"/>
    <w:rsid w:val="0B646FA0"/>
    <w:rsid w:val="0C1D3DD4"/>
    <w:rsid w:val="0F114F36"/>
    <w:rsid w:val="10EE141E"/>
    <w:rsid w:val="133B6A25"/>
    <w:rsid w:val="14215943"/>
    <w:rsid w:val="15115135"/>
    <w:rsid w:val="15427113"/>
    <w:rsid w:val="159511F2"/>
    <w:rsid w:val="16760F4B"/>
    <w:rsid w:val="17007A45"/>
    <w:rsid w:val="172C27C0"/>
    <w:rsid w:val="18687C27"/>
    <w:rsid w:val="1A1911FD"/>
    <w:rsid w:val="1C1911C4"/>
    <w:rsid w:val="1CE40557"/>
    <w:rsid w:val="1DC53F73"/>
    <w:rsid w:val="1DF03E95"/>
    <w:rsid w:val="1EC1181D"/>
    <w:rsid w:val="1F1D16D5"/>
    <w:rsid w:val="1FBC7140"/>
    <w:rsid w:val="20075C78"/>
    <w:rsid w:val="20AC3765"/>
    <w:rsid w:val="22A47E75"/>
    <w:rsid w:val="22F73A5F"/>
    <w:rsid w:val="23765CEA"/>
    <w:rsid w:val="239F6B5C"/>
    <w:rsid w:val="270A253F"/>
    <w:rsid w:val="281F2012"/>
    <w:rsid w:val="2A106C03"/>
    <w:rsid w:val="2A4539F2"/>
    <w:rsid w:val="2BC966A0"/>
    <w:rsid w:val="2C7017B4"/>
    <w:rsid w:val="2EA9374E"/>
    <w:rsid w:val="2ED26038"/>
    <w:rsid w:val="2F536BAF"/>
    <w:rsid w:val="2FF2086E"/>
    <w:rsid w:val="301C2BD0"/>
    <w:rsid w:val="3078657C"/>
    <w:rsid w:val="30A04ED9"/>
    <w:rsid w:val="33A065D1"/>
    <w:rsid w:val="34111914"/>
    <w:rsid w:val="34DB4661"/>
    <w:rsid w:val="364E72BB"/>
    <w:rsid w:val="36FA2E40"/>
    <w:rsid w:val="375D2B5F"/>
    <w:rsid w:val="37F72BDD"/>
    <w:rsid w:val="38234165"/>
    <w:rsid w:val="3A721636"/>
    <w:rsid w:val="3AE6778B"/>
    <w:rsid w:val="3C8E00F4"/>
    <w:rsid w:val="3D0A2601"/>
    <w:rsid w:val="3D39545D"/>
    <w:rsid w:val="3DDC445D"/>
    <w:rsid w:val="3ECF4446"/>
    <w:rsid w:val="3F5075C9"/>
    <w:rsid w:val="3F7275DF"/>
    <w:rsid w:val="3FB21970"/>
    <w:rsid w:val="411E76F1"/>
    <w:rsid w:val="417D783B"/>
    <w:rsid w:val="42652475"/>
    <w:rsid w:val="432033BE"/>
    <w:rsid w:val="43FC36AC"/>
    <w:rsid w:val="451D26E6"/>
    <w:rsid w:val="46190A79"/>
    <w:rsid w:val="465E7674"/>
    <w:rsid w:val="478A52AA"/>
    <w:rsid w:val="479D66A5"/>
    <w:rsid w:val="47B36F9E"/>
    <w:rsid w:val="48045F8E"/>
    <w:rsid w:val="484D3F0A"/>
    <w:rsid w:val="48EF6521"/>
    <w:rsid w:val="498E01C0"/>
    <w:rsid w:val="4A7811BD"/>
    <w:rsid w:val="4AE87980"/>
    <w:rsid w:val="4B455448"/>
    <w:rsid w:val="4C2A0CF3"/>
    <w:rsid w:val="4CA519D2"/>
    <w:rsid w:val="4CC17183"/>
    <w:rsid w:val="4DDD204F"/>
    <w:rsid w:val="4DE34FD2"/>
    <w:rsid w:val="4E3D01A0"/>
    <w:rsid w:val="4E4726FD"/>
    <w:rsid w:val="4FC91720"/>
    <w:rsid w:val="50791375"/>
    <w:rsid w:val="520F675D"/>
    <w:rsid w:val="53842E4B"/>
    <w:rsid w:val="53A70308"/>
    <w:rsid w:val="53FE7845"/>
    <w:rsid w:val="54E10568"/>
    <w:rsid w:val="553A59A2"/>
    <w:rsid w:val="567F65E7"/>
    <w:rsid w:val="56C47EEC"/>
    <w:rsid w:val="58156D45"/>
    <w:rsid w:val="58262DCD"/>
    <w:rsid w:val="5932477C"/>
    <w:rsid w:val="5B196BB3"/>
    <w:rsid w:val="5B587E3F"/>
    <w:rsid w:val="5C240471"/>
    <w:rsid w:val="5D6906DD"/>
    <w:rsid w:val="5D6D2E2F"/>
    <w:rsid w:val="5D73018C"/>
    <w:rsid w:val="5DA14CA4"/>
    <w:rsid w:val="5DF236AD"/>
    <w:rsid w:val="5E6072CC"/>
    <w:rsid w:val="60D7192B"/>
    <w:rsid w:val="618261C2"/>
    <w:rsid w:val="629F7F8C"/>
    <w:rsid w:val="6578278E"/>
    <w:rsid w:val="670C3554"/>
    <w:rsid w:val="67E70D23"/>
    <w:rsid w:val="68551F44"/>
    <w:rsid w:val="68B80BD6"/>
    <w:rsid w:val="699641EA"/>
    <w:rsid w:val="69F93B0B"/>
    <w:rsid w:val="6C270B42"/>
    <w:rsid w:val="6D002FBD"/>
    <w:rsid w:val="6D3654D8"/>
    <w:rsid w:val="6DE15D7C"/>
    <w:rsid w:val="6E75705A"/>
    <w:rsid w:val="6E822FF4"/>
    <w:rsid w:val="6F682012"/>
    <w:rsid w:val="70E45FF0"/>
    <w:rsid w:val="717B6714"/>
    <w:rsid w:val="72302FC2"/>
    <w:rsid w:val="74A810B1"/>
    <w:rsid w:val="76373C5B"/>
    <w:rsid w:val="767A45BF"/>
    <w:rsid w:val="76BB5E45"/>
    <w:rsid w:val="77776694"/>
    <w:rsid w:val="7B863E9E"/>
    <w:rsid w:val="7BCA7A39"/>
    <w:rsid w:val="7D0D7808"/>
    <w:rsid w:val="7D3C796F"/>
    <w:rsid w:val="7D7D3F64"/>
    <w:rsid w:val="7D8A2C07"/>
    <w:rsid w:val="7D917194"/>
    <w:rsid w:val="7E43406A"/>
    <w:rsid w:val="7EA32D16"/>
    <w:rsid w:val="7F065208"/>
    <w:rsid w:val="7F667E73"/>
    <w:rsid w:val="7FC85ACC"/>
    <w:rsid w:val="7FDD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12151</Words>
  <Characters>32012</Characters>
  <Lines>0</Lines>
  <Paragraphs>0</Paragraphs>
  <TotalTime>6</TotalTime>
  <ScaleCrop>false</ScaleCrop>
  <LinksUpToDate>false</LinksUpToDate>
  <CharactersWithSpaces>36146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2024-08-27T15:23:00Z</dcterms:created>
  <dc:creator>zyf20</dc:creator>
  <cp:lastModifiedBy>野草</cp:lastModifiedBy>
  <dcterms:modified xsi:type="dcterms:W3CDTF">2024-11-07T08:24:54Z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E6E4B6F1D47644948A4F349947483970_12</vt:lpwstr>
  </property>
</Properties>
</file>