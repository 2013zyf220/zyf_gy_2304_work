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城市绿地</w:t>
      </w:r>
      <w:r>
        <w:rPr>
          <w:highlight w:val="yellow"/>
        </w:rPr>
        <w:t>热缓解</w:t>
      </w:r>
      <w:r>
        <w:t>溢出效应的供需关系</w:t>
      </w:r>
      <w:ins w:id="6" w:author="Fred Zhou" w:date="2024-02-28T16:10:00Z">
        <w:r>
          <w:rPr/>
          <w:t>及其</w:t>
        </w:r>
      </w:ins>
      <w:r>
        <w:t>调控机制研究</w:t>
      </w:r>
    </w:p>
    <w:p/>
    <w:p>
      <w:pPr>
        <w:pStyle w:val="3"/>
        <w:numPr>
          <w:ilvl w:val="0"/>
          <w:numId w:val="2"/>
        </w:numPr>
      </w:pPr>
      <w:r>
        <w:t>项目的立项依据</w:t>
      </w:r>
    </w:p>
    <w:p>
      <w:pPr>
        <w:pStyle w:val="4"/>
        <w:numPr>
          <w:ilvl w:val="1"/>
          <w:numId w:val="3"/>
          <w:ins w:id="8" w:author="野草" w:date="2024-02-29T17:18:52Z"/>
        </w:numPr>
        <w:ind w:left="720" w:hanging="720"/>
        <w:pPrChange w:id="7" w:author="野草" w:date="2024-02-29T17:18:52Z">
          <w:pPr>
            <w:pStyle w:val="4"/>
            <w:numPr>
              <w:ilvl w:val="1"/>
              <w:numId w:val="1"/>
            </w:numPr>
            <w:ind w:left="720" w:hanging="720"/>
          </w:pPr>
        </w:pPrChange>
      </w:pPr>
      <w:r>
        <w:t>研究意义</w:t>
      </w:r>
    </w:p>
    <w:p>
      <w:pPr>
        <w:pStyle w:val="10"/>
        <w:spacing w:line="360" w:lineRule="auto"/>
        <w:ind w:left="0" w:firstLine="420"/>
        <w:rPr>
          <w:ins w:id="10" w:author="Fred Zhou" w:date="2024-02-28T17:12:00Z"/>
        </w:rPr>
        <w:pPrChange w:id="9" w:author="野草" w:date="2024-02-29T18:11:09Z">
          <w:pPr/>
        </w:pPrChange>
      </w:pPr>
      <w:r>
        <w:t>随着</w:t>
      </w:r>
      <w:r>
        <w:rPr>
          <w:highlight w:val="cyan"/>
        </w:rPr>
        <w:t>气候变化</w:t>
      </w:r>
      <w:r>
        <w:t>和</w:t>
      </w:r>
      <w:r>
        <w:rPr>
          <w:highlight w:val="cyan"/>
        </w:rPr>
        <w:t>城市化</w:t>
      </w:r>
      <w:r>
        <w:t>的推进，</w:t>
      </w:r>
      <w:r>
        <w:rPr>
          <w:highlight w:val="cyan"/>
        </w:rPr>
        <w:t>我国</w:t>
      </w:r>
      <w:r>
        <w:t>正面临着</w:t>
      </w:r>
      <w:r>
        <w:rPr>
          <w:highlight w:val="cyan"/>
        </w:rPr>
        <w:t>极端天气气候事件</w:t>
      </w:r>
      <w:r>
        <w:t>增加的风险。受其影响，居民的</w:t>
      </w:r>
      <w:r>
        <w:rPr>
          <w:highlight w:val="cyan"/>
        </w:rPr>
        <w:t>热舒适度</w:t>
      </w:r>
      <w:r>
        <w:t>下降，</w:t>
      </w:r>
      <w:ins w:id="11" w:author="Fred Zhou" w:date="2024-02-28T23:30:00Z">
        <w:r>
          <w:rPr/>
          <w:t>老年人等</w:t>
        </w:r>
      </w:ins>
      <w:ins w:id="12" w:author="Fred Zhou" w:date="2024-02-28T23:30:00Z">
        <w:r>
          <w:rPr>
            <w:rFonts w:hint="eastAsia"/>
            <w:highlight w:val="cyan"/>
            <w:rPrChange w:id="13" w:author="Fred Zhou" w:date="2024-02-29T11:49:00Z">
              <w:rPr>
                <w:rFonts w:hint="eastAsia"/>
              </w:rPr>
            </w:rPrChange>
          </w:rPr>
          <w:t>脆弱群体</w:t>
        </w:r>
      </w:ins>
      <w:ins w:id="14" w:author="Fred Zhou" w:date="2024-02-28T23:30:00Z">
        <w:r>
          <w:rPr/>
          <w:t>的</w:t>
        </w:r>
      </w:ins>
      <w:ins w:id="15" w:author="Fred Zhou" w:date="2024-02-28T23:30:00Z">
        <w:r>
          <w:rPr>
            <w:rFonts w:hint="eastAsia"/>
            <w:highlight w:val="cyan"/>
            <w:rPrChange w:id="16" w:author="Fred Zhou" w:date="2024-02-29T11:49:00Z">
              <w:rPr>
                <w:rFonts w:hint="eastAsia"/>
              </w:rPr>
            </w:rPrChange>
          </w:rPr>
          <w:t>健康风险</w:t>
        </w:r>
      </w:ins>
      <w:ins w:id="17" w:author="Fred Zhou" w:date="2024-02-28T23:30:00Z">
        <w:r>
          <w:rPr/>
          <w:t>增加，</w:t>
        </w:r>
      </w:ins>
      <w:r>
        <w:t>城市</w:t>
      </w:r>
      <w:r>
        <w:rPr>
          <w:highlight w:val="cyan"/>
        </w:rPr>
        <w:t>人居环境</w:t>
      </w:r>
      <w:r>
        <w:t>面临</w:t>
      </w:r>
      <w:r>
        <w:rPr>
          <w:highlight w:val="cyan"/>
        </w:rPr>
        <w:t>严峻挑战</w:t>
      </w:r>
      <w:r>
        <w:t xml:space="preserve"> (Manoli et al., 2019；Tuholske et al., 2021；黄晓军等，2020)。为应对</w:t>
      </w:r>
      <w:r>
        <w:rPr>
          <w:highlight w:val="cyan"/>
        </w:rPr>
        <w:t>相关风险</w:t>
      </w:r>
      <w:r>
        <w:t>，</w:t>
      </w:r>
      <w:r>
        <w:rPr>
          <w:highlight w:val="cyan"/>
        </w:rPr>
        <w:t>生态环境部</w:t>
      </w:r>
      <w:r>
        <w:t>等17部门</w:t>
      </w:r>
      <w:r>
        <w:rPr>
          <w:highlight w:val="cyan"/>
        </w:rPr>
        <w:t>联合印发的</w:t>
      </w:r>
      <w:r>
        <w:t>《国家适应气候变化战略2035》提出了建设</w:t>
      </w:r>
      <w:r>
        <w:rPr>
          <w:highlight w:val="cyan"/>
        </w:rPr>
        <w:t>气候适应型城市</w:t>
      </w:r>
      <w:r>
        <w:t>的迫切需要。在此背景下，深化对</w:t>
      </w:r>
      <w:r>
        <w:rPr>
          <w:highlight w:val="cyan"/>
        </w:rPr>
        <w:t>城市气候特征</w:t>
      </w:r>
      <w:r>
        <w:t>的认识，通过</w:t>
      </w:r>
      <w:r>
        <w:rPr>
          <w:highlight w:val="cyan"/>
        </w:rPr>
        <w:t>城市规划与管理</w:t>
      </w:r>
      <w:r>
        <w:t>手段来对</w:t>
      </w:r>
      <w:r>
        <w:rPr>
          <w:highlight w:val="cyan"/>
        </w:rPr>
        <w:t>城市气候</w:t>
      </w:r>
      <w:r>
        <w:t>进行调节</w:t>
      </w:r>
      <w:r>
        <w:rPr>
          <w:highlight w:val="cyan"/>
        </w:rPr>
        <w:t>具有重大意义</w:t>
      </w:r>
      <w:r>
        <w:t>。【up2024 0228 11:52】</w:t>
      </w:r>
    </w:p>
    <w:p>
      <w:pPr>
        <w:ind w:firstLine="420"/>
        <w:rPr>
          <w:del w:id="18" w:author="野草" w:date="2024-03-01T17:30:49Z"/>
        </w:rPr>
      </w:pPr>
      <w:ins w:id="19" w:author="Fred Zhou" w:date="2024-02-28T17:12:00Z">
        <w:r>
          <w:rPr/>
          <w:t>城市绿地的</w:t>
        </w:r>
      </w:ins>
      <w:ins w:id="20" w:author="Fred Zhou" w:date="2024-02-28T17:12:00Z">
        <w:r>
          <w:rPr>
            <w:highlight w:val="cyan"/>
            <w:rPrChange w:id="21" w:author="Fred Zhou" w:date="2024-02-29T11:49:00Z">
              <w:rPr/>
            </w:rPrChange>
          </w:rPr>
          <w:t>降温效应</w:t>
        </w:r>
      </w:ins>
      <w:ins w:id="22" w:author="Fred Zhou" w:date="2024-02-28T17:13:00Z">
        <w:r>
          <w:rPr>
            <w:rFonts w:hint="default"/>
            <w:highlight w:val="none"/>
            <w:rPrChange w:id="23" w:author="Fred Zhou" w:date="2024-02-29T11:49:00Z">
              <w:rPr>
                <w:rFonts w:hint="eastAsia"/>
                <w:highlight w:val="cyan"/>
              </w:rPr>
            </w:rPrChange>
          </w:rPr>
          <w:t>已</w:t>
        </w:r>
      </w:ins>
      <w:ins w:id="24" w:author="Fred Zhou" w:date="2024-02-28T17:12:00Z">
        <w:r>
          <w:rPr/>
          <w:t>得到</w:t>
        </w:r>
      </w:ins>
      <w:ins w:id="25" w:author="Fred Zhou" w:date="2024-02-28T17:12:00Z">
        <w:r>
          <w:rPr>
            <w:rFonts w:hint="default"/>
            <w:highlight w:val="cyan"/>
            <w:rPrChange w:id="26" w:author="Fred Zhou" w:date="2024-02-29T11:49:00Z">
              <w:rPr>
                <w:rFonts w:hint="eastAsia"/>
              </w:rPr>
            </w:rPrChange>
          </w:rPr>
          <w:t>广泛</w:t>
        </w:r>
      </w:ins>
      <w:ins w:id="27" w:author="Fred Zhou" w:date="2024-02-28T17:12:00Z">
        <w:r>
          <w:rPr>
            <w:highlight w:val="cyan"/>
            <w:rPrChange w:id="28" w:author="Fred Zhou" w:date="2024-02-29T11:49:00Z">
              <w:rPr/>
            </w:rPrChange>
          </w:rPr>
          <w:t>的研究</w:t>
        </w:r>
      </w:ins>
      <w:ins w:id="29" w:author="Fred Zhou" w:date="2024-02-28T17:17:00Z">
        <w:r>
          <w:rPr/>
          <w:t>，其</w:t>
        </w:r>
      </w:ins>
      <w:ins w:id="30" w:author="Fred Zhou" w:date="2024-02-28T17:12:00Z">
        <w:r>
          <w:rPr/>
          <w:t>不仅</w:t>
        </w:r>
      </w:ins>
      <w:ins w:id="31" w:author="Fred Zhou" w:date="2024-02-28T17:12:00Z">
        <w:r>
          <w:rPr>
            <w:highlight w:val="cyan"/>
            <w:rPrChange w:id="32" w:author="Fred Zhou" w:date="2024-02-29T11:49:00Z">
              <w:rPr/>
            </w:rPrChange>
          </w:rPr>
          <w:t>局限于</w:t>
        </w:r>
      </w:ins>
      <w:ins w:id="33" w:author="Fred Zhou" w:date="2024-02-28T17:12:00Z">
        <w:r>
          <w:rPr/>
          <w:t>绿地自身的</w:t>
        </w:r>
      </w:ins>
      <w:ins w:id="34" w:author="Fred Zhou" w:date="2024-02-28T17:12:00Z">
        <w:r>
          <w:rPr>
            <w:highlight w:val="cyan"/>
            <w:rPrChange w:id="35" w:author="Fred Zhou" w:date="2024-02-29T11:49:00Z">
              <w:rPr/>
            </w:rPrChange>
          </w:rPr>
          <w:t>覆盖区域</w:t>
        </w:r>
      </w:ins>
      <w:ins w:id="36" w:author="Fred Zhou" w:date="2024-02-28T17:12:00Z">
        <w:r>
          <w:rPr/>
          <w:t>，更显示出</w:t>
        </w:r>
      </w:ins>
      <w:ins w:id="37" w:author="Fred Zhou" w:date="2024-02-28T17:12:00Z">
        <w:r>
          <w:rPr>
            <w:highlight w:val="cyan"/>
            <w:rPrChange w:id="38" w:author="Fred Zhou" w:date="2024-02-29T11:49:00Z">
              <w:rPr/>
            </w:rPrChange>
          </w:rPr>
          <w:t>显著的</w:t>
        </w:r>
      </w:ins>
      <w:ins w:id="39" w:author="Fred Zhou" w:date="2024-02-28T17:12:00Z">
        <w:r>
          <w:rPr/>
          <w:t>溢出效应</w:t>
        </w:r>
      </w:ins>
      <w:ins w:id="40" w:author="Fred Zhou" w:date="2024-02-28T17:19:00Z">
        <w:r>
          <w:rPr>
            <w:rFonts w:hint="default"/>
            <w:highlight w:val="none"/>
            <w:rPrChange w:id="41" w:author="Fred Zhou" w:date="2024-02-29T11:49:00Z">
              <w:rPr>
                <w:rFonts w:hint="eastAsia"/>
                <w:highlight w:val="yellow"/>
              </w:rPr>
            </w:rPrChange>
          </w:rPr>
          <w:t>。</w:t>
        </w:r>
      </w:ins>
      <w:ins w:id="42" w:author="Fred Zhou" w:date="2024-02-28T17:19:00Z">
        <w:r>
          <w:rPr/>
          <w:t>具体而言，绿地能够</w:t>
        </w:r>
      </w:ins>
      <w:ins w:id="43" w:author="Fred Zhou" w:date="2024-02-28T17:19:00Z">
        <w:r>
          <w:rPr>
            <w:highlight w:val="cyan"/>
            <w:rPrChange w:id="44" w:author="Fred Zhou" w:date="2024-02-29T11:49:00Z">
              <w:rPr/>
            </w:rPrChange>
          </w:rPr>
          <w:t>有效降低</w:t>
        </w:r>
      </w:ins>
      <w:ins w:id="45" w:author="Fred Zhou" w:date="2024-02-28T17:19:00Z">
        <w:r>
          <w:rPr/>
          <w:t>相邻区域的温度，对周边环境产生</w:t>
        </w:r>
      </w:ins>
      <w:ins w:id="46" w:author="Fred Zhou" w:date="2024-02-28T17:19:00Z">
        <w:r>
          <w:rPr>
            <w:highlight w:val="cyan"/>
            <w:rPrChange w:id="47" w:author="Fred Zhou" w:date="2024-02-29T11:49:00Z">
              <w:rPr/>
            </w:rPrChange>
          </w:rPr>
          <w:t>积极的影响</w:t>
        </w:r>
      </w:ins>
      <w:ins w:id="48" w:author="Fred Zhou" w:date="2024-02-28T17:19:00Z">
        <w:r>
          <w:rPr/>
          <w:t>。</w:t>
        </w:r>
      </w:ins>
      <w:ins w:id="49" w:author="Fred Zhou" w:date="2024-02-28T17:13:00Z">
        <w:del w:id="50" w:author="野草" w:date="2024-03-01T17:30:49Z">
          <w:r>
            <w:rPr/>
            <w:delText>【up2024 0228 17:13】</w:delText>
          </w:r>
        </w:del>
      </w:ins>
    </w:p>
    <w:p>
      <w:pPr>
        <w:ind w:firstLine="420"/>
        <w:rPr>
          <w:ins w:id="51" w:author="Fred Zhou" w:date="2024-02-28T15:09:00Z"/>
        </w:rPr>
      </w:pPr>
      <w:ins w:id="52" w:author="Fred Zhou" w:date="2024-02-28T17:14:00Z">
        <w:r>
          <w:rPr/>
          <w:t>然而，</w:t>
        </w:r>
      </w:ins>
      <w:del w:id="53" w:author="Fred Zhou" w:date="2024-02-28T13:50:00Z">
        <w:r>
          <w:rPr>
            <w:highlight w:val="none"/>
            <w:rPrChange w:id="54" w:author="Fred Zhou" w:date="2024-02-29T11:49:00Z">
              <w:rPr>
                <w:highlight w:val="yellow"/>
              </w:rPr>
            </w:rPrChange>
          </w:rPr>
          <w:delText>通常认为</w:delText>
        </w:r>
      </w:del>
      <w:del w:id="55" w:author="Fred Zhou" w:date="2024-02-28T14:03:00Z">
        <w:r>
          <w:rPr>
            <w:highlight w:val="none"/>
            <w:rPrChange w:id="56" w:author="Fred Zhou" w:date="2024-02-29T11:49:00Z">
              <w:rPr>
                <w:highlight w:val="yellow"/>
              </w:rPr>
            </w:rPrChange>
          </w:rPr>
          <w:delText>城市绿地</w:delText>
        </w:r>
      </w:del>
      <w:del w:id="57" w:author="Fred Zhou" w:date="2024-02-28T13:50:00Z">
        <w:r>
          <w:rPr>
            <w:highlight w:val="none"/>
            <w:rPrChange w:id="58" w:author="Fred Zhou" w:date="2024-02-29T11:49:00Z">
              <w:rPr>
                <w:highlight w:val="yellow"/>
              </w:rPr>
            </w:rPrChange>
          </w:rPr>
          <w:delText>是缓解城市过热的重要途径</w:delText>
        </w:r>
      </w:del>
      <w:ins w:id="59" w:author="Fred Zhou" w:date="2024-02-28T15:00:00Z">
        <w:r>
          <w:rPr/>
          <w:t>尽管绿地</w:t>
        </w:r>
      </w:ins>
      <w:ins w:id="60" w:author="Fred Zhou" w:date="2024-02-28T15:00:00Z">
        <w:r>
          <w:rPr>
            <w:highlight w:val="cyan"/>
            <w:rPrChange w:id="61" w:author="Fred Zhou" w:date="2024-02-29T11:49:00Z">
              <w:rPr/>
            </w:rPrChange>
          </w:rPr>
          <w:t>广泛分布于</w:t>
        </w:r>
      </w:ins>
      <w:ins w:id="62" w:author="Fred Zhou" w:date="2024-02-28T15:00:00Z">
        <w:r>
          <w:rPr/>
          <w:t>全球各大城市，城市</w:t>
        </w:r>
      </w:ins>
      <w:ins w:id="63" w:author="Fred Zhou" w:date="2024-02-28T15:00:00Z">
        <w:r>
          <w:rPr>
            <w:highlight w:val="cyan"/>
            <w:rPrChange w:id="64" w:author="Fred Zhou" w:date="2024-02-29T11:49:00Z">
              <w:rPr/>
            </w:rPrChange>
          </w:rPr>
          <w:t>过热问题</w:t>
        </w:r>
      </w:ins>
      <w:ins w:id="65" w:author="Fred Zhou" w:date="2024-02-28T15:00:00Z">
        <w:r>
          <w:rPr/>
          <w:t>仍未得到有效解决。在部分</w:t>
        </w:r>
      </w:ins>
      <w:ins w:id="66" w:author="Fred Zhou" w:date="2024-02-28T15:00:00Z">
        <w:r>
          <w:rPr>
            <w:highlight w:val="cyan"/>
            <w:rPrChange w:id="67" w:author="Fred Zhou" w:date="2024-02-29T11:49:00Z">
              <w:rPr/>
            </w:rPrChange>
          </w:rPr>
          <w:t>植被覆盖比例</w:t>
        </w:r>
      </w:ins>
      <w:ins w:id="68" w:author="Fred Zhou" w:date="2024-02-28T15:00:00Z">
        <w:r>
          <w:rPr/>
          <w:t>较高的</w:t>
        </w:r>
      </w:ins>
      <w:ins w:id="69" w:author="Fred Zhou" w:date="2024-02-28T15:00:00Z">
        <w:r>
          <w:rPr>
            <w:highlight w:val="cyan"/>
            <w:rPrChange w:id="70" w:author="Fred Zhou" w:date="2024-02-29T11:49:00Z">
              <w:rPr/>
            </w:rPrChange>
          </w:rPr>
          <w:t>城市区域</w:t>
        </w:r>
      </w:ins>
      <w:ins w:id="71" w:author="Fred Zhou" w:date="2024-02-28T15:00:00Z">
        <w:r>
          <w:rPr/>
          <w:t>，</w:t>
        </w:r>
      </w:ins>
      <w:ins w:id="72" w:author="Fred Zhou" w:date="2024-02-28T15:00:00Z">
        <w:r>
          <w:rPr>
            <w:highlight w:val="cyan"/>
            <w:rPrChange w:id="73" w:author="Fred Zhou" w:date="2024-02-29T11:49:00Z">
              <w:rPr/>
            </w:rPrChange>
          </w:rPr>
          <w:t>仍可观察到</w:t>
        </w:r>
      </w:ins>
      <w:ins w:id="74" w:author="Fred Zhou" w:date="2024-02-28T15:00:00Z">
        <w:r>
          <w:rPr/>
          <w:t>与</w:t>
        </w:r>
      </w:ins>
      <w:ins w:id="75" w:author="Fred Zhou" w:date="2024-02-28T15:00:00Z">
        <w:r>
          <w:rPr>
            <w:highlight w:val="cyan"/>
            <w:rPrChange w:id="76" w:author="Fred Zhou" w:date="2024-02-29T11:49:00Z">
              <w:rPr/>
            </w:rPrChange>
          </w:rPr>
          <w:t>高温相关</w:t>
        </w:r>
      </w:ins>
      <w:ins w:id="77" w:author="Fred Zhou" w:date="2024-02-28T15:00:00Z">
        <w:r>
          <w:rPr/>
          <w:t>的</w:t>
        </w:r>
      </w:ins>
      <w:ins w:id="78" w:author="Fred Zhou" w:date="2024-02-28T15:00:00Z">
        <w:r>
          <w:rPr>
            <w:highlight w:val="cyan"/>
            <w:rPrChange w:id="79" w:author="Fred Zhou" w:date="2024-02-29T11:49:00Z">
              <w:rPr/>
            </w:rPrChange>
          </w:rPr>
          <w:t>较高死亡风险</w:t>
        </w:r>
      </w:ins>
      <w:ins w:id="80" w:author="Fred Zhou" w:date="2024-02-28T15:00:00Z">
        <w:r>
          <w:rPr/>
          <w:t>（Pascal et al., 2021）。此外，在</w:t>
        </w:r>
      </w:ins>
      <w:ins w:id="81" w:author="Fred Zhou" w:date="2024-02-28T15:00:00Z">
        <w:r>
          <w:rPr>
            <w:rFonts w:hint="default"/>
            <w:highlight w:val="cyan"/>
            <w:rPrChange w:id="82" w:author="Fred Zhou" w:date="2024-02-29T11:49:00Z">
              <w:rPr>
                <w:rFonts w:hint="eastAsia"/>
              </w:rPr>
            </w:rPrChange>
          </w:rPr>
          <w:t>部分</w:t>
        </w:r>
      </w:ins>
      <w:ins w:id="83" w:author="Fred Zhou" w:date="2024-02-28T15:00:00Z">
        <w:r>
          <w:rPr>
            <w:highlight w:val="cyan"/>
            <w:rPrChange w:id="84" w:author="Fred Zhou" w:date="2024-02-29T11:49:00Z">
              <w:rPr/>
            </w:rPrChange>
          </w:rPr>
          <w:t>城市区域</w:t>
        </w:r>
      </w:ins>
      <w:ins w:id="85" w:author="Fred Zhou" w:date="2024-02-28T15:00:00Z">
        <w:r>
          <w:rPr/>
          <w:t>（如滨水地带），绿地的</w:t>
        </w:r>
      </w:ins>
      <w:ins w:id="86" w:author="Fred Zhou" w:date="2024-02-28T15:00:00Z">
        <w:r>
          <w:rPr>
            <w:highlight w:val="cyan"/>
            <w:rPrChange w:id="87" w:author="Fred Zhou" w:date="2024-02-29T11:49:00Z">
              <w:rPr/>
            </w:rPrChange>
          </w:rPr>
          <w:t>降温效</w:t>
        </w:r>
      </w:ins>
      <w:ins w:id="88" w:author="Fred Zhou" w:date="2024-02-28T15:00:00Z">
        <w:r>
          <w:rPr>
            <w:highlight w:val="cyan"/>
          </w:rPr>
          <w:t>应</w:t>
        </w:r>
      </w:ins>
      <w:ins w:id="89" w:author="Fred Zhou" w:date="2024-02-28T15:00:00Z">
        <w:r>
          <w:rPr/>
          <w:t>也相对有限（Liu et al., 2023）。因此，</w:t>
        </w:r>
      </w:ins>
      <w:ins w:id="90" w:author="Fred Zhou" w:date="2024-02-28T15:01:00Z">
        <w:r>
          <w:rPr/>
          <w:t>在</w:t>
        </w:r>
      </w:ins>
      <w:ins w:id="91" w:author="Fred Zhou" w:date="2024-02-28T15:00:00Z">
        <w:r>
          <w:rPr>
            <w:highlight w:val="cyan"/>
            <w:rPrChange w:id="92" w:author="Fred Zhou" w:date="2024-02-29T11:49:00Z">
              <w:rPr/>
            </w:rPrChange>
          </w:rPr>
          <w:t>不同城市之间</w:t>
        </w:r>
      </w:ins>
      <w:ins w:id="93" w:author="Fred Zhou" w:date="2024-02-28T15:01:00Z">
        <w:r>
          <w:rPr/>
          <w:t>乃至</w:t>
        </w:r>
      </w:ins>
      <w:ins w:id="94" w:author="Fred Zhou" w:date="2024-02-28T15:00:00Z">
        <w:r>
          <w:rPr>
            <w:highlight w:val="cyan"/>
            <w:rPrChange w:id="95" w:author="Fred Zhou" w:date="2024-02-29T11:49:00Z">
              <w:rPr/>
            </w:rPrChange>
          </w:rPr>
          <w:t>同一城市内部</w:t>
        </w:r>
      </w:ins>
      <w:ins w:id="96" w:author="Fred Zhou" w:date="2024-02-28T15:00:00Z">
        <w:r>
          <w:rPr/>
          <w:t>的</w:t>
        </w:r>
      </w:ins>
      <w:ins w:id="97" w:author="Fred Zhou" w:date="2024-02-28T15:00:00Z">
        <w:r>
          <w:rPr>
            <w:highlight w:val="cyan"/>
            <w:rPrChange w:id="98" w:author="Fred Zhou" w:date="2024-02-29T11:49:00Z">
              <w:rPr/>
            </w:rPrChange>
          </w:rPr>
          <w:t>不同区域</w:t>
        </w:r>
      </w:ins>
      <w:ins w:id="99" w:author="Fred Zhou" w:date="2024-02-28T15:00:00Z">
        <w:r>
          <w:rPr/>
          <w:t>之间，绿地在</w:t>
        </w:r>
      </w:ins>
      <w:ins w:id="100" w:author="Fred Zhou" w:date="2024-02-28T15:00:00Z">
        <w:r>
          <w:rPr>
            <w:highlight w:val="cyan"/>
            <w:rPrChange w:id="101" w:author="Fred Zhou" w:date="2024-02-29T11:49:00Z">
              <w:rPr/>
            </w:rPrChange>
          </w:rPr>
          <w:t>提供热缓解</w:t>
        </w:r>
      </w:ins>
      <w:ins w:id="102" w:author="Fred Zhou" w:date="2024-02-28T15:00:00Z">
        <w:r>
          <w:rPr/>
          <w:t>方面的能力</w:t>
        </w:r>
      </w:ins>
      <w:ins w:id="103" w:author="Fred Zhou" w:date="2024-02-28T15:00:00Z">
        <w:r>
          <w:rPr>
            <w:highlight w:val="cyan"/>
            <w:rPrChange w:id="104" w:author="Fred Zhou" w:date="2024-02-29T11:49:00Z">
              <w:rPr/>
            </w:rPrChange>
          </w:rPr>
          <w:t>存在显著差异</w:t>
        </w:r>
      </w:ins>
      <w:ins w:id="105" w:author="Fred Zhou" w:date="2024-02-28T15:00:00Z">
        <w:r>
          <w:rPr/>
          <w:t>。</w:t>
        </w:r>
      </w:ins>
      <w:ins w:id="106" w:author="Fred Zhou" w:date="2024-02-28T15:09:00Z">
        <w:r>
          <w:rPr/>
          <w:t>此外，随着</w:t>
        </w:r>
      </w:ins>
      <w:ins w:id="107" w:author="Fred Zhou" w:date="2024-02-28T15:09:00Z">
        <w:r>
          <w:rPr>
            <w:highlight w:val="cyan"/>
            <w:rPrChange w:id="108" w:author="Fred Zhou" w:date="2024-02-29T11:49:00Z">
              <w:rPr/>
            </w:rPrChange>
          </w:rPr>
          <w:t>城市空间布局</w:t>
        </w:r>
      </w:ins>
      <w:ins w:id="109" w:author="Fred Zhou" w:date="2024-02-28T15:09:00Z">
        <w:r>
          <w:rPr/>
          <w:t>的多样化，</w:t>
        </w:r>
      </w:ins>
      <w:ins w:id="110" w:author="Fred Zhou" w:date="2024-02-28T15:10:00Z">
        <w:r>
          <w:rPr/>
          <w:t>城市内</w:t>
        </w:r>
      </w:ins>
      <w:ins w:id="111" w:author="Fred Zhou" w:date="2024-02-28T15:09:00Z">
        <w:r>
          <w:rPr>
            <w:highlight w:val="cyan"/>
            <w:rPrChange w:id="112" w:author="Fred Zhou" w:date="2024-02-29T11:49:00Z">
              <w:rPr/>
            </w:rPrChange>
          </w:rPr>
          <w:t>不同区域</w:t>
        </w:r>
      </w:ins>
      <w:ins w:id="113" w:author="Fred Zhou" w:date="2024-02-28T15:09:00Z">
        <w:r>
          <w:rPr/>
          <w:t>的</w:t>
        </w:r>
      </w:ins>
      <w:ins w:id="114" w:author="Fred Zhou" w:date="2024-02-28T15:09:00Z">
        <w:r>
          <w:rPr>
            <w:highlight w:val="cyan"/>
            <w:rPrChange w:id="115" w:author="Fred Zhou" w:date="2024-02-29T11:49:00Z">
              <w:rPr/>
            </w:rPrChange>
          </w:rPr>
          <w:t>人口密度</w:t>
        </w:r>
      </w:ins>
      <w:ins w:id="116" w:author="Fred Zhou" w:date="2024-02-28T15:09:00Z">
        <w:r>
          <w:rPr/>
          <w:t>以及居民的社会经济状况，如</w:t>
        </w:r>
      </w:ins>
      <w:ins w:id="117" w:author="Fred Zhou" w:date="2024-02-28T15:09:00Z">
        <w:r>
          <w:rPr>
            <w:highlight w:val="cyan"/>
            <w:rPrChange w:id="118" w:author="Fred Zhou" w:date="2024-02-29T11:49:00Z">
              <w:rPr/>
            </w:rPrChange>
          </w:rPr>
          <w:t>年龄结构</w:t>
        </w:r>
      </w:ins>
      <w:ins w:id="119" w:author="Fred Zhou" w:date="2024-02-28T15:09:00Z">
        <w:r>
          <w:rPr/>
          <w:t>和</w:t>
        </w:r>
      </w:ins>
      <w:ins w:id="120" w:author="Fred Zhou" w:date="2024-02-28T15:09:00Z">
        <w:r>
          <w:rPr>
            <w:highlight w:val="cyan"/>
            <w:rPrChange w:id="121" w:author="Fred Zhou" w:date="2024-02-29T11:49:00Z">
              <w:rPr/>
            </w:rPrChange>
          </w:rPr>
          <w:t>收入水平</w:t>
        </w:r>
      </w:ins>
      <w:ins w:id="122" w:author="Fred Zhou" w:date="2024-02-28T15:09:00Z">
        <w:r>
          <w:rPr/>
          <w:t>等，呈现出</w:t>
        </w:r>
      </w:ins>
      <w:ins w:id="123" w:author="Fred Zhou" w:date="2024-02-28T15:09:00Z">
        <w:r>
          <w:rPr>
            <w:highlight w:val="cyan"/>
            <w:rPrChange w:id="124" w:author="Fred Zhou" w:date="2024-02-29T11:49:00Z">
              <w:rPr/>
            </w:rPrChange>
          </w:rPr>
          <w:t>显著的差异性</w:t>
        </w:r>
      </w:ins>
      <w:ins w:id="125" w:author="Fred Zhou" w:date="2024-02-28T15:11:00Z">
        <w:r>
          <w:rPr/>
          <w:t>。这</w:t>
        </w:r>
      </w:ins>
      <w:ins w:id="126" w:author="Fred Zhou" w:date="2024-02-28T15:10:00Z">
        <w:r>
          <w:rPr/>
          <w:t>使得</w:t>
        </w:r>
      </w:ins>
      <w:ins w:id="127" w:author="Fred Zhou" w:date="2024-02-28T15:09:00Z">
        <w:r>
          <w:rPr/>
          <w:t>对</w:t>
        </w:r>
      </w:ins>
      <w:ins w:id="128" w:author="Fred Zhou" w:date="2024-02-28T16:07:00Z">
        <w:r>
          <w:rPr>
            <w:highlight w:val="cyan"/>
          </w:rPr>
          <w:t>城市</w:t>
        </w:r>
      </w:ins>
      <w:ins w:id="129" w:author="Fred Zhou" w:date="2024-02-28T15:11:00Z">
        <w:r>
          <w:rPr>
            <w:highlight w:val="cyan"/>
          </w:rPr>
          <w:t>热缓解</w:t>
        </w:r>
      </w:ins>
      <w:ins w:id="130" w:author="Fred Zhou" w:date="2024-02-28T15:09:00Z">
        <w:r>
          <w:rPr/>
          <w:t>的</w:t>
        </w:r>
      </w:ins>
      <w:ins w:id="131" w:author="Fred Zhou" w:date="2024-02-28T15:09:00Z">
        <w:r>
          <w:rPr>
            <w:highlight w:val="cyan"/>
            <w:rPrChange w:id="132" w:author="Fred Zhou" w:date="2024-02-29T11:49:00Z">
              <w:rPr/>
            </w:rPrChange>
          </w:rPr>
          <w:t>实际需求</w:t>
        </w:r>
      </w:ins>
      <w:ins w:id="133" w:author="Fred Zhou" w:date="2024-02-28T15:11:00Z">
        <w:r>
          <w:rPr/>
          <w:t>存在</w:t>
        </w:r>
      </w:ins>
      <w:ins w:id="134" w:author="Fred Zhou" w:date="2024-02-28T15:09:00Z">
        <w:r>
          <w:rPr/>
          <w:t>较大的空间分异。</w:t>
        </w:r>
      </w:ins>
      <w:ins w:id="135" w:author="Fred Zhou" w:date="2024-02-28T15:12:00Z">
        <w:r>
          <w:rPr/>
          <w:t>【up2024 0228 15:12】</w:t>
        </w:r>
      </w:ins>
    </w:p>
    <w:p>
      <w:pPr>
        <w:ind w:firstLine="420"/>
        <w:rPr>
          <w:ins w:id="137" w:author="Fred Zhou" w:date="2024-02-28T16:27:00Z"/>
        </w:rPr>
        <w:pPrChange w:id="136" w:author="野草" w:date="2024-02-29T18:11:12Z">
          <w:pPr/>
        </w:pPrChange>
      </w:pPr>
      <w:ins w:id="138" w:author="Fred Zhou" w:date="2024-02-28T16:19:00Z">
        <w:r>
          <w:rPr>
            <w:highlight w:val="cyan"/>
            <w:rPrChange w:id="139" w:author="Fred Zhou" w:date="2024-02-29T11:49:00Z">
              <w:rPr/>
            </w:rPrChange>
          </w:rPr>
          <w:t>当前研究</w:t>
        </w:r>
      </w:ins>
      <w:ins w:id="140" w:author="Fred Zhou" w:date="2024-02-28T16:19:00Z">
        <w:r>
          <w:rPr/>
          <w:t>对于</w:t>
        </w:r>
      </w:ins>
      <w:ins w:id="141" w:author="Fred Zhou" w:date="2024-02-28T16:19:00Z">
        <w:r>
          <w:rPr>
            <w:highlight w:val="cyan"/>
            <w:rPrChange w:id="142" w:author="Fred Zhou" w:date="2024-02-29T11:49:00Z">
              <w:rPr/>
            </w:rPrChange>
          </w:rPr>
          <w:t>城市绿地热缓解</w:t>
        </w:r>
      </w:ins>
      <w:ins w:id="143" w:author="Fred Zhou" w:date="2024-02-28T16:19:00Z">
        <w:r>
          <w:rPr/>
          <w:t>溢出效应与</w:t>
        </w:r>
      </w:ins>
      <w:ins w:id="144" w:author="Fred Zhou" w:date="2024-02-28T16:19:00Z">
        <w:r>
          <w:rPr>
            <w:highlight w:val="cyan"/>
            <w:rPrChange w:id="145" w:author="Fred Zhou" w:date="2024-02-29T11:49:00Z">
              <w:rPr/>
            </w:rPrChange>
          </w:rPr>
          <w:t>热缓解实际需求</w:t>
        </w:r>
      </w:ins>
      <w:ins w:id="146" w:author="Fred Zhou" w:date="2024-02-28T16:19:00Z">
        <w:r>
          <w:rPr/>
          <w:t>之间的</w:t>
        </w:r>
      </w:ins>
      <w:ins w:id="147" w:author="Fred Zhou" w:date="2024-02-28T16:19:00Z">
        <w:r>
          <w:rPr>
            <w:highlight w:val="cyan"/>
            <w:rPrChange w:id="148" w:author="Fred Zhou" w:date="2024-02-29T11:49:00Z">
              <w:rPr/>
            </w:rPrChange>
          </w:rPr>
          <w:t>匹配程度</w:t>
        </w:r>
      </w:ins>
      <w:ins w:id="149" w:author="Fred Zhou" w:date="2024-02-28T16:19:00Z">
        <w:r>
          <w:rPr/>
          <w:t>及其</w:t>
        </w:r>
      </w:ins>
      <w:ins w:id="150" w:author="Fred Zhou" w:date="2024-02-28T16:19:00Z">
        <w:r>
          <w:rPr>
            <w:highlight w:val="cyan"/>
            <w:rPrChange w:id="151" w:author="Fred Zhou" w:date="2024-02-29T11:49:00Z">
              <w:rPr/>
            </w:rPrChange>
          </w:rPr>
          <w:t>调控机制</w:t>
        </w:r>
      </w:ins>
      <w:ins w:id="152" w:author="Fred Zhou" w:date="2024-02-28T16:19:00Z">
        <w:r>
          <w:rPr/>
          <w:t>尚未有</w:t>
        </w:r>
      </w:ins>
      <w:ins w:id="153" w:author="Fred Zhou" w:date="2024-02-28T16:19:00Z">
        <w:r>
          <w:rPr>
            <w:highlight w:val="cyan"/>
            <w:rPrChange w:id="154" w:author="Fred Zhou" w:date="2024-02-29T11:49:00Z">
              <w:rPr/>
            </w:rPrChange>
          </w:rPr>
          <w:t>明确的</w:t>
        </w:r>
      </w:ins>
      <w:ins w:id="155" w:author="Fred Zhou" w:date="2024-02-28T16:37:00Z">
        <w:r>
          <w:rPr>
            <w:highlight w:val="cyan"/>
          </w:rPr>
          <w:t>认识</w:t>
        </w:r>
      </w:ins>
      <w:ins w:id="156" w:author="Fred Zhou" w:date="2024-02-28T16:19:00Z">
        <w:r>
          <w:rPr/>
          <w:t>。鉴于此，本研究</w:t>
        </w:r>
      </w:ins>
      <w:ins w:id="157" w:author="Fred Zhou" w:date="2024-02-28T16:23:00Z">
        <w:r>
          <w:rPr/>
          <w:t>拟以</w:t>
        </w:r>
      </w:ins>
      <w:ins w:id="158" w:author="Fred Zhou" w:date="2024-02-28T16:23:00Z">
        <w:r>
          <w:rPr>
            <w:highlight w:val="cyan"/>
            <w:rPrChange w:id="159" w:author="Fred Zhou" w:date="2024-02-29T11:49:00Z">
              <w:rPr/>
            </w:rPrChange>
          </w:rPr>
          <w:t>成都</w:t>
        </w:r>
      </w:ins>
      <w:ins w:id="160" w:author="Fred Zhou" w:date="2024-02-28T16:23:00Z">
        <w:r>
          <w:rPr>
            <w:rFonts w:hint="default"/>
            <w:highlight w:val="cyan"/>
            <w:rPrChange w:id="161" w:author="Fred Zhou" w:date="2024-02-29T11:49:00Z">
              <w:rPr>
                <w:rFonts w:hint="eastAsia"/>
              </w:rPr>
            </w:rPrChange>
          </w:rPr>
          <w:t>市</w:t>
        </w:r>
      </w:ins>
      <w:ins w:id="162" w:author="Fred Zhou" w:date="2024-02-28T16:23:00Z">
        <w:r>
          <w:rPr/>
          <w:t>为例，</w:t>
        </w:r>
      </w:ins>
      <w:ins w:id="163" w:author="Fred Zhou" w:date="2024-02-28T16:19:00Z">
        <w:r>
          <w:rPr/>
          <w:t>首先构建一套</w:t>
        </w:r>
      </w:ins>
      <w:ins w:id="164" w:author="Fred Zhou" w:date="2024-02-28T16:21:00Z">
        <w:r>
          <w:rPr/>
          <w:t>综合</w:t>
        </w:r>
      </w:ins>
      <w:ins w:id="165" w:author="Fred Zhou" w:date="2024-02-28T16:19:00Z">
        <w:r>
          <w:rPr>
            <w:highlight w:val="cyan"/>
            <w:rPrChange w:id="166" w:author="Fred Zhou" w:date="2024-02-29T11:49:00Z">
              <w:rPr/>
            </w:rPrChange>
          </w:rPr>
          <w:t>背景气候</w:t>
        </w:r>
      </w:ins>
      <w:ins w:id="167" w:author="Fred Zhou" w:date="2024-02-28T16:19:00Z">
        <w:r>
          <w:rPr/>
          <w:t>、</w:t>
        </w:r>
      </w:ins>
      <w:ins w:id="168" w:author="Fred Zhou" w:date="2024-02-28T16:19:00Z">
        <w:r>
          <w:rPr>
            <w:highlight w:val="cyan"/>
            <w:rPrChange w:id="169" w:author="Fred Zhou" w:date="2024-02-29T11:49:00Z">
              <w:rPr/>
            </w:rPrChange>
          </w:rPr>
          <w:t>社会经济状况</w:t>
        </w:r>
      </w:ins>
      <w:ins w:id="170" w:author="Fred Zhou" w:date="2024-02-28T16:19:00Z">
        <w:r>
          <w:rPr/>
          <w:t>等多重因素的</w:t>
        </w:r>
      </w:ins>
      <w:ins w:id="171" w:author="Fred Zhou" w:date="2024-02-28T16:19:00Z">
        <w:r>
          <w:rPr>
            <w:highlight w:val="cyan"/>
            <w:rPrChange w:id="172" w:author="Fred Zhou" w:date="2024-02-29T11:49:00Z">
              <w:rPr/>
            </w:rPrChange>
          </w:rPr>
          <w:t>指标体系</w:t>
        </w:r>
      </w:ins>
      <w:ins w:id="173" w:author="Fred Zhou" w:date="2024-02-28T16:19:00Z">
        <w:r>
          <w:rPr/>
          <w:t>，</w:t>
        </w:r>
      </w:ins>
      <w:ins w:id="174" w:author="Fred Zhou" w:date="2024-02-28T16:22:00Z">
        <w:r>
          <w:rPr/>
          <w:t>评估</w:t>
        </w:r>
      </w:ins>
      <w:ins w:id="175" w:author="Fred Zhou" w:date="2024-02-28T16:25:00Z">
        <w:r>
          <w:rPr>
            <w:rFonts w:hint="default"/>
            <w:highlight w:val="cyan"/>
            <w:rPrChange w:id="176" w:author="Fred Zhou" w:date="2024-02-29T11:49:00Z">
              <w:rPr>
                <w:rFonts w:hint="eastAsia"/>
              </w:rPr>
            </w:rPrChange>
          </w:rPr>
          <w:t>城市</w:t>
        </w:r>
      </w:ins>
      <w:ins w:id="177" w:author="Fred Zhou" w:date="2024-02-28T16:19:00Z">
        <w:r>
          <w:rPr>
            <w:highlight w:val="cyan"/>
            <w:rPrChange w:id="178" w:author="Fred Zhou" w:date="2024-02-29T11:49:00Z">
              <w:rPr/>
            </w:rPrChange>
          </w:rPr>
          <w:t>热缓解</w:t>
        </w:r>
      </w:ins>
      <w:ins w:id="179" w:author="Fred Zhou" w:date="2024-02-28T16:19:00Z">
        <w:r>
          <w:rPr/>
          <w:t>的实际需求</w:t>
        </w:r>
      </w:ins>
      <w:ins w:id="180" w:author="Fred Zhou" w:date="2024-02-28T16:22:00Z">
        <w:r>
          <w:rPr/>
          <w:t>；</w:t>
        </w:r>
      </w:ins>
      <w:ins w:id="181" w:author="Fred Zhou" w:date="2024-02-28T16:26:00Z">
        <w:r>
          <w:rPr/>
          <w:t>然后</w:t>
        </w:r>
      </w:ins>
      <w:ins w:id="182" w:author="Fred Zhou" w:date="2024-02-28T16:19:00Z">
        <w:r>
          <w:rPr/>
          <w:t>通过</w:t>
        </w:r>
      </w:ins>
      <w:ins w:id="183" w:author="Fred Zhou" w:date="2024-02-28T16:35:00Z">
        <w:r>
          <w:rPr/>
          <w:t>对</w:t>
        </w:r>
      </w:ins>
      <w:ins w:id="184" w:author="Fred Zhou" w:date="2024-02-28T16:19:00Z">
        <w:r>
          <w:rPr>
            <w:highlight w:val="cyan"/>
            <w:rPrChange w:id="185" w:author="Fred Zhou" w:date="2024-02-29T11:49:00Z">
              <w:rPr/>
            </w:rPrChange>
          </w:rPr>
          <w:t>实测</w:t>
        </w:r>
      </w:ins>
      <w:ins w:id="186" w:author="Fred Zhou" w:date="2024-02-28T16:35:00Z">
        <w:r>
          <w:rPr>
            <w:highlight w:val="cyan"/>
          </w:rPr>
          <w:t>气象</w:t>
        </w:r>
      </w:ins>
      <w:ins w:id="187" w:author="Fred Zhou" w:date="2024-02-28T16:19:00Z">
        <w:r>
          <w:rPr>
            <w:highlight w:val="cyan"/>
            <w:rPrChange w:id="188" w:author="Fred Zhou" w:date="2024-02-29T11:49:00Z">
              <w:rPr/>
            </w:rPrChange>
          </w:rPr>
          <w:t>数据</w:t>
        </w:r>
      </w:ins>
      <w:ins w:id="189" w:author="Fred Zhou" w:date="2024-02-28T16:19:00Z">
        <w:r>
          <w:rPr/>
          <w:t>的分析，量化城市</w:t>
        </w:r>
      </w:ins>
      <w:ins w:id="190" w:author="Fred Zhou" w:date="2024-02-28T16:19:00Z">
        <w:r>
          <w:rPr>
            <w:highlight w:val="cyan"/>
            <w:rPrChange w:id="191" w:author="Fred Zhou" w:date="2024-02-29T11:49:00Z">
              <w:rPr/>
            </w:rPrChange>
          </w:rPr>
          <w:t>绿地热缓解</w:t>
        </w:r>
      </w:ins>
      <w:ins w:id="192" w:author="Fred Zhou" w:date="2024-02-28T16:35:00Z">
        <w:r>
          <w:rPr>
            <w:highlight w:val="cyan"/>
          </w:rPr>
          <w:t>溢出</w:t>
        </w:r>
      </w:ins>
      <w:ins w:id="193" w:author="Fred Zhou" w:date="2024-02-28T16:19:00Z">
        <w:r>
          <w:rPr>
            <w:highlight w:val="cyan"/>
            <w:rPrChange w:id="194" w:author="Fred Zhou" w:date="2024-02-29T11:49:00Z">
              <w:rPr/>
            </w:rPrChange>
          </w:rPr>
          <w:t>效应</w:t>
        </w:r>
      </w:ins>
      <w:ins w:id="195" w:author="Fred Zhou" w:date="2024-02-28T16:19:00Z">
        <w:r>
          <w:rPr/>
          <w:t>与</w:t>
        </w:r>
      </w:ins>
      <w:ins w:id="196" w:author="Fred Zhou" w:date="2024-02-28T16:19:00Z">
        <w:r>
          <w:rPr>
            <w:highlight w:val="cyan"/>
            <w:rPrChange w:id="197" w:author="Fred Zhou" w:date="2024-02-29T11:49:00Z">
              <w:rPr/>
            </w:rPrChange>
          </w:rPr>
          <w:t>环境因素</w:t>
        </w:r>
      </w:ins>
      <w:ins w:id="198" w:author="Fred Zhou" w:date="2024-02-28T16:19:00Z">
        <w:r>
          <w:rPr/>
          <w:t>之间的内在联系</w:t>
        </w:r>
      </w:ins>
      <w:ins w:id="199" w:author="Fred Zhou" w:date="2024-02-28T16:26:00Z">
        <w:r>
          <w:rPr/>
          <w:t>，对其</w:t>
        </w:r>
      </w:ins>
      <w:ins w:id="200" w:author="Fred Zhou" w:date="2024-02-28T16:26:00Z">
        <w:r>
          <w:rPr>
            <w:highlight w:val="cyan"/>
            <w:rPrChange w:id="201" w:author="Fred Zhou" w:date="2024-02-29T11:49:00Z">
              <w:rPr/>
            </w:rPrChange>
          </w:rPr>
          <w:t>时空分</w:t>
        </w:r>
      </w:ins>
      <w:ins w:id="202" w:author="Fred Zhou" w:date="2024-02-28T16:26:00Z">
        <w:r>
          <w:rPr>
            <w:highlight w:val="cyan"/>
            <w:rPrChange w:id="203" w:author="Fred Zhou" w:date="2024-02-29T11:49:00Z">
              <w:rPr/>
            </w:rPrChange>
          </w:rPr>
          <w:t>异</w:t>
        </w:r>
      </w:ins>
      <w:ins w:id="204" w:author="Fred Zhou" w:date="2024-02-28T16:26:00Z">
        <w:r>
          <w:rPr/>
          <w:t>进行建模；</w:t>
        </w:r>
      </w:ins>
      <w:ins w:id="205" w:author="Fred Zhou" w:date="2024-02-28T16:19:00Z">
        <w:r>
          <w:rPr/>
          <w:t>最后构建一个</w:t>
        </w:r>
      </w:ins>
      <w:ins w:id="206" w:author="Fred Zhou" w:date="2024-02-28T16:19:00Z">
        <w:r>
          <w:rPr>
            <w:highlight w:val="cyan"/>
            <w:u w:val="single"/>
            <w:rPrChange w:id="207" w:author="Fred Zhou" w:date="2024-02-29T11:49:00Z">
              <w:rPr/>
            </w:rPrChange>
          </w:rPr>
          <w:t>多元关系框架</w:t>
        </w:r>
      </w:ins>
      <w:ins w:id="208" w:author="Fred Zhou" w:date="2024-02-28T16:19:00Z">
        <w:r>
          <w:rPr/>
          <w:t>，旨在将</w:t>
        </w:r>
      </w:ins>
      <w:ins w:id="209" w:author="Fred Zhou" w:date="2024-02-28T16:36:00Z">
        <w:r>
          <w:rPr>
            <w:highlight w:val="cyan"/>
            <w:rPrChange w:id="210" w:author="Fred Zhou" w:date="2024-02-29T11:49:00Z">
              <w:rPr/>
            </w:rPrChange>
          </w:rPr>
          <w:t>不同区域</w:t>
        </w:r>
      </w:ins>
      <w:ins w:id="211" w:author="Fred Zhou" w:date="2024-02-28T16:36:00Z">
        <w:r>
          <w:rPr/>
          <w:t>的</w:t>
        </w:r>
      </w:ins>
      <w:ins w:id="212" w:author="Fred Zhou" w:date="2024-02-28T16:19:00Z">
        <w:r>
          <w:rPr>
            <w:highlight w:val="cyan"/>
            <w:rPrChange w:id="213" w:author="Fred Zhou" w:date="2024-02-29T11:49:00Z">
              <w:rPr/>
            </w:rPrChange>
          </w:rPr>
          <w:t>绿地热缓解溢出效应</w:t>
        </w:r>
      </w:ins>
      <w:ins w:id="214" w:author="Fred Zhou" w:date="2024-02-28T16:19:00Z">
        <w:r>
          <w:rPr>
            <w:u w:val="single"/>
            <w:rPrChange w:id="215" w:author="Fred Zhou" w:date="2024-02-29T11:49:00Z">
              <w:rPr/>
            </w:rPrChange>
          </w:rPr>
          <w:t>的</w:t>
        </w:r>
      </w:ins>
      <w:ins w:id="216" w:author="Fred Zhou" w:date="2024-02-28T16:37:00Z">
        <w:r>
          <w:rPr>
            <w:rFonts w:hint="default"/>
            <w:u w:val="single"/>
            <w:rPrChange w:id="217" w:author="Fred Zhou" w:date="2024-02-29T11:49:00Z">
              <w:rPr>
                <w:rFonts w:hint="eastAsia"/>
              </w:rPr>
            </w:rPrChange>
          </w:rPr>
          <w:t>供应</w:t>
        </w:r>
      </w:ins>
      <w:ins w:id="218" w:author="Fred Zhou" w:date="2024-02-28T16:19:00Z">
        <w:r>
          <w:rPr/>
          <w:t>与</w:t>
        </w:r>
      </w:ins>
      <w:ins w:id="219" w:author="Fred Zhou" w:date="2024-02-28T16:19:00Z">
        <w:r>
          <w:rPr>
            <w:highlight w:val="cyan"/>
            <w:rPrChange w:id="220" w:author="Fred Zhou" w:date="2024-02-29T11:49:00Z">
              <w:rPr/>
            </w:rPrChange>
          </w:rPr>
          <w:t>热缓解</w:t>
        </w:r>
      </w:ins>
      <w:ins w:id="221" w:author="Fred Zhou" w:date="2024-02-28T16:19:00Z">
        <w:r>
          <w:rPr/>
          <w:t>的</w:t>
        </w:r>
      </w:ins>
      <w:ins w:id="222" w:author="Fred Zhou" w:date="2024-02-28T16:19:00Z">
        <w:r>
          <w:rPr>
            <w:highlight w:val="cyan"/>
            <w:rPrChange w:id="223" w:author="Fred Zhou" w:date="2024-02-29T11:49:00Z">
              <w:rPr/>
            </w:rPrChange>
          </w:rPr>
          <w:t>实际需求</w:t>
        </w:r>
      </w:ins>
      <w:ins w:id="224" w:author="Fred Zhou" w:date="2024-02-28T16:19:00Z">
        <w:r>
          <w:rPr/>
          <w:t>进行</w:t>
        </w:r>
      </w:ins>
      <w:ins w:id="225" w:author="Fred Zhou" w:date="2024-02-28T16:19:00Z">
        <w:r>
          <w:rPr>
            <w:u w:val="single"/>
            <w:rPrChange w:id="226" w:author="Fred Zhou" w:date="2024-02-29T11:49:00Z">
              <w:rPr/>
            </w:rPrChange>
          </w:rPr>
          <w:t>耦合</w:t>
        </w:r>
      </w:ins>
      <w:ins w:id="227" w:author="Fred Zhou" w:date="2024-02-28T16:19:00Z">
        <w:r>
          <w:rPr/>
          <w:t>，</w:t>
        </w:r>
      </w:ins>
      <w:ins w:id="228" w:author="Fred Zhou" w:date="2024-02-28T16:25:00Z">
        <w:r>
          <w:rPr/>
          <w:t>并分析</w:t>
        </w:r>
      </w:ins>
      <w:ins w:id="229" w:author="Fred Zhou" w:date="2024-02-28T16:36:00Z">
        <w:r>
          <w:rPr/>
          <w:t>相应的</w:t>
        </w:r>
      </w:ins>
      <w:ins w:id="230" w:author="Fred Zhou" w:date="2024-02-28T16:19:00Z">
        <w:r>
          <w:rPr>
            <w:highlight w:val="cyan"/>
            <w:rPrChange w:id="231" w:author="Fred Zhou" w:date="2024-02-29T11:49:00Z">
              <w:rPr/>
            </w:rPrChange>
          </w:rPr>
          <w:t>调控机制</w:t>
        </w:r>
      </w:ins>
      <w:ins w:id="232" w:author="Fred Zhou" w:date="2024-02-28T16:19:00Z">
        <w:r>
          <w:rPr/>
          <w:t>。</w:t>
        </w:r>
      </w:ins>
      <w:ins w:id="233" w:author="Fred Zhou" w:date="2024-02-28T16:37:00Z">
        <w:r>
          <w:rPr/>
          <w:t>【up2024 0228 1</w:t>
        </w:r>
      </w:ins>
      <w:ins w:id="234" w:author="Fred Zhou" w:date="2024-02-28T16:38:00Z">
        <w:r>
          <w:rPr/>
          <w:t>6</w:t>
        </w:r>
      </w:ins>
      <w:ins w:id="235" w:author="Fred Zhou" w:date="2024-02-28T16:37:00Z">
        <w:r>
          <w:rPr/>
          <w:t>:</w:t>
        </w:r>
      </w:ins>
      <w:ins w:id="236" w:author="Fred Zhou" w:date="2024-02-28T16:42:00Z">
        <w:r>
          <w:rPr/>
          <w:t>41</w:t>
        </w:r>
      </w:ins>
      <w:ins w:id="237" w:author="Fred Zhou" w:date="2024-02-28T16:37:00Z">
        <w:r>
          <w:rPr/>
          <w:t>】</w:t>
        </w:r>
      </w:ins>
    </w:p>
    <w:p>
      <w:pPr>
        <w:rPr>
          <w:ins w:id="238" w:author="野草" w:date="2024-03-01T17:24:02Z"/>
          <w:highlight w:val="yellow"/>
        </w:rPr>
      </w:pPr>
    </w:p>
    <w:p>
      <w:pPr>
        <w:rPr>
          <w:ins w:id="239" w:author="野草" w:date="2024-03-01T17:24:11Z"/>
          <w:rFonts w:hint="eastAsia"/>
          <w:highlight w:val="none"/>
          <w:lang w:val="en-US" w:eastAsia="zh-CN"/>
          <w:rPrChange w:id="240" w:author="野草" w:date="2024-03-01T17:24:19Z">
            <w:rPr>
              <w:ins w:id="241" w:author="野草" w:date="2024-03-01T17:24:11Z"/>
              <w:rFonts w:hint="eastAsia"/>
              <w:highlight w:val="yellow"/>
              <w:lang w:val="en-US" w:eastAsia="zh-CN"/>
            </w:rPr>
          </w:rPrChange>
        </w:rPr>
      </w:pPr>
      <w:ins w:id="242" w:author="野草" w:date="2024-03-01T17:24:09Z">
        <w:r>
          <w:rPr>
            <w:rFonts w:hint="eastAsia"/>
            <w:highlight w:val="none"/>
            <w:lang w:val="en-US" w:eastAsia="zh-CN"/>
            <w:rPrChange w:id="243" w:author="野草" w:date="2024-03-01T17:24:19Z">
              <w:rPr>
                <w:rFonts w:hint="eastAsia"/>
                <w:highlight w:val="yellow"/>
                <w:lang w:val="en-US" w:eastAsia="zh-CN"/>
              </w:rPr>
            </w:rPrChange>
          </w:rPr>
          <w:t>可</w:t>
        </w:r>
      </w:ins>
      <w:ins w:id="245" w:author="野草" w:date="2024-03-01T17:24:10Z">
        <w:r>
          <w:rPr>
            <w:rFonts w:hint="eastAsia"/>
            <w:highlight w:val="none"/>
            <w:lang w:val="en-US" w:eastAsia="zh-CN"/>
            <w:rPrChange w:id="246" w:author="野草" w:date="2024-03-01T17:24:19Z">
              <w:rPr>
                <w:rFonts w:hint="eastAsia"/>
                <w:highlight w:val="yellow"/>
                <w:lang w:val="en-US" w:eastAsia="zh-CN"/>
              </w:rPr>
            </w:rPrChange>
          </w:rPr>
          <w:t>调整</w:t>
        </w:r>
      </w:ins>
      <w:ins w:id="248" w:author="野草" w:date="2024-03-01T17:24:11Z">
        <w:r>
          <w:rPr>
            <w:rFonts w:hint="eastAsia"/>
            <w:highlight w:val="none"/>
            <w:lang w:val="en-US" w:eastAsia="zh-CN"/>
            <w:rPrChange w:id="249" w:author="野草" w:date="2024-03-01T17:24:19Z">
              <w:rPr>
                <w:rFonts w:hint="eastAsia"/>
                <w:highlight w:val="yellow"/>
                <w:lang w:val="en-US" w:eastAsia="zh-CN"/>
              </w:rPr>
            </w:rPrChange>
          </w:rPr>
          <w:t>内容：</w:t>
        </w:r>
      </w:ins>
    </w:p>
    <w:p>
      <w:pPr>
        <w:numPr>
          <w:ilvl w:val="0"/>
          <w:numId w:val="4"/>
          <w:ins w:id="252" w:author="野草" w:date="2024-03-01T17:24:13Z"/>
        </w:numPr>
        <w:ind w:left="420" w:hanging="420"/>
        <w:rPr>
          <w:ins w:id="253" w:author="野草" w:date="2024-03-01T17:24:16Z"/>
          <w:rFonts w:hint="default"/>
          <w:highlight w:val="none"/>
          <w:lang w:val="en-US" w:eastAsia="zh-CN"/>
          <w:rPrChange w:id="254" w:author="野草" w:date="2024-03-01T17:24:19Z">
            <w:rPr>
              <w:ins w:id="255" w:author="野草" w:date="2024-03-01T17:24:16Z"/>
              <w:rFonts w:hint="default"/>
              <w:highlight w:val="yellow"/>
              <w:lang w:val="en-US" w:eastAsia="zh-CN"/>
            </w:rPr>
          </w:rPrChange>
        </w:rPr>
        <w:pPrChange w:id="251" w:author="野草" w:date="2024-03-01T17:24:13Z">
          <w:pPr/>
        </w:pPrChange>
      </w:pPr>
      <w:ins w:id="256" w:author="野草" w:date="2024-03-01T17:24:15Z">
        <w:r>
          <w:rPr>
            <w:rFonts w:hint="eastAsia"/>
            <w:highlight w:val="none"/>
            <w:lang w:val="en-US" w:eastAsia="zh-CN"/>
            <w:rPrChange w:id="257" w:author="野草" w:date="2024-03-01T17:24:19Z">
              <w:rPr>
                <w:rFonts w:hint="eastAsia"/>
                <w:highlight w:val="yellow"/>
                <w:lang w:val="en-US" w:eastAsia="zh-CN"/>
              </w:rPr>
            </w:rPrChange>
          </w:rPr>
          <w:t>城市选择</w:t>
        </w:r>
      </w:ins>
    </w:p>
    <w:p>
      <w:pPr>
        <w:numPr>
          <w:ilvl w:val="0"/>
          <w:numId w:val="4"/>
          <w:ins w:id="260" w:author="野草" w:date="2024-03-01T17:24:13Z"/>
        </w:numPr>
        <w:ind w:left="420" w:hanging="420"/>
        <w:rPr>
          <w:ins w:id="261" w:author="野草" w:date="2024-03-02T10:50:20Z"/>
          <w:rFonts w:hint="default"/>
          <w:highlight w:val="none"/>
          <w:lang w:val="en-US" w:eastAsia="zh-CN"/>
        </w:rPr>
        <w:pPrChange w:id="259" w:author="野草" w:date="2024-03-01T17:24:13Z">
          <w:pPr/>
        </w:pPrChange>
      </w:pPr>
      <w:ins w:id="262" w:author="野草" w:date="2024-03-01T17:25:59Z">
        <w:r>
          <w:rPr>
            <w:rFonts w:hint="eastAsia"/>
            <w:highlight w:val="none"/>
            <w:lang w:val="en-US" w:eastAsia="zh-CN"/>
          </w:rPr>
          <w:t>到底是</w:t>
        </w:r>
      </w:ins>
      <w:ins w:id="263" w:author="野草" w:date="2024-03-01T17:26:00Z">
        <w:r>
          <w:rPr>
            <w:rFonts w:hint="eastAsia"/>
            <w:highlight w:val="none"/>
            <w:lang w:val="en-US" w:eastAsia="zh-CN"/>
          </w:rPr>
          <w:t>基于</w:t>
        </w:r>
      </w:ins>
      <w:ins w:id="264" w:author="野草" w:date="2024-03-01T17:26:01Z">
        <w:r>
          <w:rPr>
            <w:rFonts w:hint="eastAsia"/>
            <w:highlight w:val="none"/>
            <w:lang w:val="en-US" w:eastAsia="zh-CN"/>
          </w:rPr>
          <w:t>绿地</w:t>
        </w:r>
      </w:ins>
      <w:ins w:id="265" w:author="野草" w:date="2024-03-01T17:26:02Z">
        <w:r>
          <w:rPr>
            <w:rFonts w:hint="eastAsia"/>
            <w:highlight w:val="none"/>
            <w:lang w:val="en-US" w:eastAsia="zh-CN"/>
          </w:rPr>
          <w:t>热</w:t>
        </w:r>
      </w:ins>
      <w:ins w:id="266" w:author="野草" w:date="2024-03-01T17:26:04Z">
        <w:r>
          <w:rPr>
            <w:rFonts w:hint="eastAsia"/>
            <w:highlight w:val="none"/>
            <w:lang w:val="en-US" w:eastAsia="zh-CN"/>
          </w:rPr>
          <w:t>缓解</w:t>
        </w:r>
      </w:ins>
      <w:ins w:id="267" w:author="野草" w:date="2024-03-01T17:26:05Z">
        <w:r>
          <w:rPr>
            <w:rFonts w:hint="eastAsia"/>
            <w:highlight w:val="none"/>
            <w:lang w:val="en-US" w:eastAsia="zh-CN"/>
          </w:rPr>
          <w:t>溢出</w:t>
        </w:r>
      </w:ins>
      <w:ins w:id="268" w:author="野草" w:date="2024-03-01T17:26:06Z">
        <w:r>
          <w:rPr>
            <w:rFonts w:hint="eastAsia"/>
            <w:highlight w:val="none"/>
            <w:lang w:val="en-US" w:eastAsia="zh-CN"/>
          </w:rPr>
          <w:t>效应</w:t>
        </w:r>
      </w:ins>
      <w:ins w:id="269" w:author="野草" w:date="2024-03-01T17:26:07Z">
        <w:r>
          <w:rPr>
            <w:rFonts w:hint="eastAsia"/>
            <w:highlight w:val="none"/>
            <w:lang w:val="en-US" w:eastAsia="zh-CN"/>
          </w:rPr>
          <w:t>还是基于</w:t>
        </w:r>
      </w:ins>
      <w:ins w:id="270" w:author="野草" w:date="2024-03-01T17:26:11Z">
        <w:r>
          <w:rPr>
            <w:rFonts w:hint="eastAsia"/>
            <w:highlight w:val="none"/>
            <w:lang w:val="en-US" w:eastAsia="zh-CN"/>
          </w:rPr>
          <w:t>绿地</w:t>
        </w:r>
      </w:ins>
      <w:ins w:id="271" w:author="野草" w:date="2024-03-01T17:26:09Z">
        <w:r>
          <w:rPr>
            <w:rFonts w:hint="eastAsia"/>
            <w:highlight w:val="none"/>
            <w:lang w:val="en-US" w:eastAsia="zh-CN"/>
          </w:rPr>
          <w:t>冷岛</w:t>
        </w:r>
      </w:ins>
      <w:ins w:id="272" w:author="野草" w:date="2024-03-01T17:26:14Z">
        <w:r>
          <w:rPr>
            <w:rFonts w:hint="eastAsia"/>
            <w:highlight w:val="none"/>
            <w:lang w:val="en-US" w:eastAsia="zh-CN"/>
          </w:rPr>
          <w:t>景观</w:t>
        </w:r>
      </w:ins>
    </w:p>
    <w:p>
      <w:pPr>
        <w:numPr>
          <w:ilvl w:val="1"/>
          <w:numId w:val="4"/>
          <w:ins w:id="274" w:author="野草" w:date="2024-03-02T10:50:20Z"/>
        </w:numPr>
        <w:ind w:left="840" w:hanging="420"/>
        <w:rPr>
          <w:ins w:id="275" w:author="野草" w:date="2024-03-02T10:50:26Z"/>
          <w:rFonts w:hint="default"/>
          <w:highlight w:val="none"/>
          <w:lang w:val="en-US" w:eastAsia="zh-CN"/>
        </w:rPr>
        <w:pPrChange w:id="273" w:author="野草" w:date="2024-03-02T10:50:20Z">
          <w:pPr/>
        </w:pPrChange>
      </w:pPr>
      <w:ins w:id="276" w:author="野草" w:date="2024-03-02T10:50:22Z">
        <w:r>
          <w:rPr>
            <w:rFonts w:hint="eastAsia"/>
            <w:highlight w:val="none"/>
            <w:lang w:val="en-US" w:eastAsia="zh-CN"/>
          </w:rPr>
          <w:t>溢出</w:t>
        </w:r>
      </w:ins>
      <w:ins w:id="277" w:author="野草" w:date="2024-03-02T10:50:23Z">
        <w:r>
          <w:rPr>
            <w:rFonts w:hint="eastAsia"/>
            <w:highlight w:val="none"/>
            <w:lang w:val="en-US" w:eastAsia="zh-CN"/>
          </w:rPr>
          <w:t>效应，</w:t>
        </w:r>
      </w:ins>
      <w:ins w:id="278" w:author="野草" w:date="2024-03-02T10:50:25Z">
        <w:r>
          <w:rPr>
            <w:rFonts w:hint="eastAsia"/>
            <w:highlight w:val="none"/>
            <w:lang w:val="en-US" w:eastAsia="zh-CN"/>
          </w:rPr>
          <w:t>基于</w:t>
        </w:r>
      </w:ins>
      <w:ins w:id="279" w:author="野草" w:date="2024-03-02T10:50:26Z">
        <w:r>
          <w:rPr>
            <w:rFonts w:hint="eastAsia"/>
            <w:highlight w:val="none"/>
            <w:lang w:val="en-US" w:eastAsia="zh-CN"/>
          </w:rPr>
          <w:t>LST</w:t>
        </w:r>
      </w:ins>
      <w:ins w:id="280" w:author="野草" w:date="2024-03-03T16:23:32Z">
        <w:r>
          <w:rPr>
            <w:rFonts w:hint="eastAsia"/>
            <w:highlight w:val="none"/>
            <w:lang w:val="en-US" w:eastAsia="zh-CN"/>
          </w:rPr>
          <w:t>（</w:t>
        </w:r>
      </w:ins>
      <w:ins w:id="281" w:author="野草" w:date="2024-03-03T16:23:34Z">
        <w:r>
          <w:rPr>
            <w:rFonts w:hint="eastAsia"/>
            <w:highlight w:val="none"/>
            <w:lang w:val="en-US" w:eastAsia="zh-CN"/>
          </w:rPr>
          <w:t>可以</w:t>
        </w:r>
      </w:ins>
      <w:ins w:id="282" w:author="野草" w:date="2024-03-03T16:23:35Z">
        <w:r>
          <w:rPr>
            <w:rFonts w:hint="eastAsia"/>
            <w:highlight w:val="none"/>
            <w:lang w:val="en-US" w:eastAsia="zh-CN"/>
          </w:rPr>
          <w:t>多城市</w:t>
        </w:r>
      </w:ins>
      <w:ins w:id="283" w:author="野草" w:date="2024-03-03T16:23:32Z">
        <w:r>
          <w:rPr>
            <w:rFonts w:hint="eastAsia"/>
            <w:highlight w:val="none"/>
            <w:lang w:val="en-US" w:eastAsia="zh-CN"/>
          </w:rPr>
          <w:t>）</w:t>
        </w:r>
      </w:ins>
    </w:p>
    <w:p>
      <w:pPr>
        <w:numPr>
          <w:ilvl w:val="1"/>
          <w:numId w:val="4"/>
          <w:ins w:id="285" w:author="野草" w:date="2024-03-02T10:50:20Z"/>
        </w:numPr>
        <w:ind w:left="840" w:hanging="420"/>
        <w:rPr>
          <w:ins w:id="286" w:author="野草" w:date="2024-03-02T10:50:40Z"/>
          <w:rFonts w:hint="default"/>
          <w:highlight w:val="none"/>
          <w:lang w:val="en-US" w:eastAsia="zh-CN"/>
        </w:rPr>
        <w:pPrChange w:id="284" w:author="野草" w:date="2024-03-02T10:50:20Z">
          <w:pPr/>
        </w:pPrChange>
      </w:pPr>
      <w:ins w:id="287" w:author="野草" w:date="2024-03-02T10:50:28Z">
        <w:r>
          <w:rPr>
            <w:rFonts w:hint="eastAsia"/>
            <w:highlight w:val="none"/>
            <w:lang w:val="en-US" w:eastAsia="zh-CN"/>
          </w:rPr>
          <w:t>溢出</w:t>
        </w:r>
      </w:ins>
      <w:ins w:id="288" w:author="野草" w:date="2024-03-02T10:50:29Z">
        <w:r>
          <w:rPr>
            <w:rFonts w:hint="eastAsia"/>
            <w:highlight w:val="none"/>
            <w:lang w:val="en-US" w:eastAsia="zh-CN"/>
          </w:rPr>
          <w:t>效应，</w:t>
        </w:r>
      </w:ins>
      <w:ins w:id="289" w:author="野草" w:date="2024-03-02T10:50:30Z">
        <w:r>
          <w:rPr>
            <w:rFonts w:hint="eastAsia"/>
            <w:highlight w:val="none"/>
            <w:lang w:val="en-US" w:eastAsia="zh-CN"/>
          </w:rPr>
          <w:t>基于</w:t>
        </w:r>
      </w:ins>
      <w:ins w:id="290" w:author="野草" w:date="2024-03-02T10:50:36Z">
        <w:r>
          <w:rPr>
            <w:rFonts w:hint="eastAsia"/>
            <w:highlight w:val="none"/>
            <w:lang w:val="en-US" w:eastAsia="zh-CN"/>
          </w:rPr>
          <w:t>气温</w:t>
        </w:r>
      </w:ins>
      <w:ins w:id="291" w:author="野草" w:date="2024-03-02T10:50:37Z">
        <w:r>
          <w:rPr>
            <w:rFonts w:hint="eastAsia"/>
            <w:highlight w:val="none"/>
            <w:lang w:val="en-US" w:eastAsia="zh-CN"/>
          </w:rPr>
          <w:t>测量</w:t>
        </w:r>
      </w:ins>
      <w:ins w:id="292" w:author="野草" w:date="2024-03-02T10:50:38Z">
        <w:r>
          <w:rPr>
            <w:rFonts w:hint="eastAsia"/>
            <w:highlight w:val="none"/>
            <w:lang w:val="en-US" w:eastAsia="zh-CN"/>
          </w:rPr>
          <w:t>得到</w:t>
        </w:r>
      </w:ins>
      <w:ins w:id="293" w:author="野草" w:date="2024-03-02T10:50:40Z">
        <w:r>
          <w:rPr>
            <w:rFonts w:hint="eastAsia"/>
            <w:highlight w:val="none"/>
            <w:lang w:val="en-US" w:eastAsia="zh-CN"/>
          </w:rPr>
          <w:t>UTCI</w:t>
        </w:r>
      </w:ins>
    </w:p>
    <w:p>
      <w:pPr>
        <w:numPr>
          <w:ilvl w:val="1"/>
          <w:numId w:val="4"/>
          <w:ins w:id="295" w:author="野草" w:date="2024-03-02T10:50:20Z"/>
        </w:numPr>
        <w:ind w:left="840" w:hanging="420"/>
        <w:rPr>
          <w:ins w:id="296" w:author="野草" w:date="2024-03-02T10:51:04Z"/>
          <w:rFonts w:hint="default"/>
          <w:highlight w:val="none"/>
          <w:lang w:val="en-US" w:eastAsia="zh-CN"/>
        </w:rPr>
        <w:pPrChange w:id="294" w:author="野草" w:date="2024-03-02T10:50:20Z">
          <w:pPr/>
        </w:pPrChange>
      </w:pPr>
      <w:ins w:id="297" w:author="野草" w:date="2024-03-02T10:50:56Z">
        <w:r>
          <w:rPr>
            <w:rFonts w:hint="eastAsia"/>
            <w:highlight w:val="none"/>
            <w:lang w:val="en-US" w:eastAsia="zh-CN"/>
          </w:rPr>
          <w:t>溢出</w:t>
        </w:r>
      </w:ins>
      <w:ins w:id="298" w:author="野草" w:date="2024-03-02T10:50:57Z">
        <w:r>
          <w:rPr>
            <w:rFonts w:hint="eastAsia"/>
            <w:highlight w:val="none"/>
            <w:lang w:val="en-US" w:eastAsia="zh-CN"/>
          </w:rPr>
          <w:t>效应，</w:t>
        </w:r>
      </w:ins>
      <w:ins w:id="299" w:author="野草" w:date="2024-03-02T10:50:58Z">
        <w:r>
          <w:rPr>
            <w:rFonts w:hint="eastAsia"/>
            <w:highlight w:val="none"/>
            <w:lang w:val="en-US" w:eastAsia="zh-CN"/>
          </w:rPr>
          <w:t>基于</w:t>
        </w:r>
      </w:ins>
      <w:ins w:id="300" w:author="野草" w:date="2024-03-02T10:50:59Z">
        <w:r>
          <w:rPr>
            <w:rFonts w:hint="eastAsia"/>
            <w:highlight w:val="none"/>
            <w:lang w:val="en-US" w:eastAsia="zh-CN"/>
          </w:rPr>
          <w:t>遥感</w:t>
        </w:r>
      </w:ins>
      <w:ins w:id="301" w:author="野草" w:date="2024-03-02T10:51:00Z">
        <w:r>
          <w:rPr>
            <w:rFonts w:hint="eastAsia"/>
            <w:highlight w:val="none"/>
            <w:lang w:val="en-US" w:eastAsia="zh-CN"/>
          </w:rPr>
          <w:t>数据</w:t>
        </w:r>
      </w:ins>
      <w:ins w:id="302" w:author="野草" w:date="2024-03-02T10:51:01Z">
        <w:r>
          <w:rPr>
            <w:rFonts w:hint="eastAsia"/>
            <w:highlight w:val="none"/>
            <w:lang w:val="en-US" w:eastAsia="zh-CN"/>
          </w:rPr>
          <w:t>计算</w:t>
        </w:r>
      </w:ins>
      <w:ins w:id="303" w:author="野草" w:date="2024-03-02T10:51:02Z">
        <w:r>
          <w:rPr>
            <w:rFonts w:hint="eastAsia"/>
            <w:highlight w:val="none"/>
            <w:lang w:val="en-US" w:eastAsia="zh-CN"/>
          </w:rPr>
          <w:t>UTCI</w:t>
        </w:r>
      </w:ins>
      <w:ins w:id="304" w:author="野草" w:date="2024-03-02T10:51:03Z">
        <w:r>
          <w:rPr>
            <w:rFonts w:hint="eastAsia"/>
            <w:highlight w:val="none"/>
            <w:lang w:val="en-US" w:eastAsia="zh-CN"/>
          </w:rPr>
          <w:t>或</w:t>
        </w:r>
      </w:ins>
      <w:ins w:id="305" w:author="野草" w:date="2024-03-02T10:51:04Z">
        <w:r>
          <w:rPr>
            <w:rFonts w:hint="eastAsia"/>
            <w:highlight w:val="none"/>
            <w:lang w:val="en-US" w:eastAsia="zh-CN"/>
          </w:rPr>
          <w:t>HI</w:t>
        </w:r>
      </w:ins>
      <w:ins w:id="306" w:author="野草" w:date="2024-03-03T16:23:39Z">
        <w:r>
          <w:rPr>
            <w:rFonts w:hint="eastAsia"/>
            <w:highlight w:val="none"/>
            <w:lang w:val="en-US" w:eastAsia="zh-CN"/>
          </w:rPr>
          <w:t>（可以多城市）</w:t>
        </w:r>
      </w:ins>
    </w:p>
    <w:p>
      <w:pPr>
        <w:numPr>
          <w:ilvl w:val="0"/>
          <w:numId w:val="4"/>
          <w:ins w:id="308" w:author="野草" w:date="2024-03-01T17:24:13Z"/>
        </w:numPr>
        <w:ind w:left="420" w:hanging="420"/>
        <w:rPr>
          <w:ins w:id="309" w:author="野草" w:date="2024-03-01T17:54:31Z"/>
          <w:rFonts w:hint="default"/>
          <w:highlight w:val="none"/>
          <w:lang w:val="en-US" w:eastAsia="zh-CN"/>
        </w:rPr>
        <w:pPrChange w:id="307" w:author="野草" w:date="2024-03-01T17:24:13Z">
          <w:pPr/>
        </w:pPrChange>
      </w:pPr>
      <w:ins w:id="310" w:author="野草" w:date="2024-03-01T17:27:28Z">
        <w:r>
          <w:rPr>
            <w:rFonts w:hint="eastAsia"/>
            <w:highlight w:val="none"/>
            <w:lang w:val="en-US" w:eastAsia="zh-CN"/>
          </w:rPr>
          <w:t>调控</w:t>
        </w:r>
      </w:ins>
      <w:ins w:id="311" w:author="野草" w:date="2024-03-01T17:27:29Z">
        <w:r>
          <w:rPr>
            <w:rFonts w:hint="eastAsia"/>
            <w:highlight w:val="none"/>
            <w:lang w:val="en-US" w:eastAsia="zh-CN"/>
          </w:rPr>
          <w:t>机制</w:t>
        </w:r>
      </w:ins>
    </w:p>
    <w:p>
      <w:pPr>
        <w:numPr>
          <w:ilvl w:val="0"/>
          <w:numId w:val="4"/>
          <w:ins w:id="313" w:author="野草" w:date="2024-03-01T17:24:13Z"/>
        </w:numPr>
        <w:ind w:left="420" w:hanging="420"/>
        <w:rPr>
          <w:ins w:id="314" w:author="野草" w:date="2024-03-02T14:37:30Z"/>
          <w:rFonts w:hint="default"/>
          <w:highlight w:val="none"/>
          <w:lang w:val="en-US" w:eastAsia="zh-CN"/>
        </w:rPr>
        <w:pPrChange w:id="312" w:author="野草" w:date="2024-03-01T17:24:13Z">
          <w:pPr/>
        </w:pPrChange>
      </w:pPr>
      <w:ins w:id="315" w:author="野草" w:date="2024-03-03T16:23:52Z">
        <w:r>
          <w:rPr>
            <w:rFonts w:hint="eastAsia"/>
            <w:highlight w:val="none"/>
            <w:lang w:val="en-US" w:eastAsia="zh-CN"/>
          </w:rPr>
          <w:t>补充</w:t>
        </w:r>
      </w:ins>
      <w:ins w:id="316" w:author="野草" w:date="2024-03-01T17:54:34Z">
        <w:r>
          <w:rPr>
            <w:rFonts w:hint="eastAsia"/>
            <w:highlight w:val="none"/>
            <w:lang w:val="en-US" w:eastAsia="zh-CN"/>
          </w:rPr>
          <w:t>创新点</w:t>
        </w:r>
      </w:ins>
    </w:p>
    <w:p>
      <w:pPr>
        <w:numPr>
          <w:ilvl w:val="1"/>
          <w:numId w:val="4"/>
          <w:ins w:id="318" w:author="野草" w:date="2024-03-02T14:37:31Z"/>
        </w:numPr>
        <w:ind w:left="840" w:hanging="420"/>
        <w:rPr>
          <w:ins w:id="319" w:author="野草" w:date="2024-03-02T22:31:50Z"/>
          <w:rFonts w:hint="default"/>
          <w:highlight w:val="none"/>
          <w:lang w:val="en-US" w:eastAsia="zh-CN"/>
        </w:rPr>
        <w:pPrChange w:id="317" w:author="野草" w:date="2024-03-02T14:37:31Z">
          <w:pPr/>
        </w:pPrChange>
      </w:pPr>
      <w:ins w:id="320" w:author="野草" w:date="2024-03-02T14:37:33Z">
        <w:r>
          <w:rPr>
            <w:rFonts w:hint="eastAsia"/>
            <w:highlight w:val="none"/>
            <w:lang w:val="en-US" w:eastAsia="zh-CN"/>
          </w:rPr>
          <w:t>供应</w:t>
        </w:r>
      </w:ins>
    </w:p>
    <w:p>
      <w:pPr>
        <w:numPr>
          <w:ilvl w:val="2"/>
          <w:numId w:val="4"/>
          <w:ins w:id="322" w:author="野草" w:date="2024-03-02T22:31:50Z"/>
        </w:numPr>
        <w:ind w:left="1260" w:hanging="420"/>
        <w:rPr>
          <w:ins w:id="323" w:author="野草" w:date="2024-03-03T16:56:01Z"/>
          <w:rFonts w:hint="default"/>
          <w:highlight w:val="none"/>
          <w:lang w:val="en-US" w:eastAsia="zh-CN"/>
        </w:rPr>
        <w:pPrChange w:id="321" w:author="野草" w:date="2024-03-02T22:31:50Z">
          <w:pPr/>
        </w:pPrChange>
      </w:pPr>
      <w:ins w:id="324" w:author="野草" w:date="2024-03-02T22:31:52Z">
        <w:r>
          <w:rPr>
            <w:rFonts w:hint="eastAsia"/>
            <w:highlight w:val="none"/>
            <w:lang w:val="en-US" w:eastAsia="zh-CN"/>
          </w:rPr>
          <w:t>结合</w:t>
        </w:r>
      </w:ins>
      <w:ins w:id="325" w:author="野草" w:date="2024-03-02T22:31:55Z">
        <w:r>
          <w:rPr>
            <w:rFonts w:hint="eastAsia"/>
            <w:highlight w:val="none"/>
            <w:lang w:val="en-US" w:eastAsia="zh-CN"/>
          </w:rPr>
          <w:t>绿量</w:t>
        </w:r>
      </w:ins>
      <w:ins w:id="326" w:author="野草" w:date="2024-03-02T22:31:56Z">
        <w:r>
          <w:rPr>
            <w:rFonts w:hint="eastAsia"/>
            <w:highlight w:val="none"/>
            <w:lang w:val="en-US" w:eastAsia="zh-CN"/>
          </w:rPr>
          <w:t>和</w:t>
        </w:r>
      </w:ins>
      <w:ins w:id="327" w:author="野草" w:date="2024-03-02T22:32:04Z">
        <w:r>
          <w:rPr>
            <w:rFonts w:hint="eastAsia"/>
            <w:highlight w:val="none"/>
            <w:lang w:val="en-US" w:eastAsia="zh-CN"/>
          </w:rPr>
          <w:t>面积的</w:t>
        </w:r>
      </w:ins>
      <w:ins w:id="328" w:author="野草" w:date="2024-03-02T22:32:05Z">
        <w:r>
          <w:rPr>
            <w:rFonts w:hint="eastAsia"/>
            <w:highlight w:val="none"/>
            <w:lang w:val="en-US" w:eastAsia="zh-CN"/>
          </w:rPr>
          <w:t>效率</w:t>
        </w:r>
      </w:ins>
      <w:ins w:id="329" w:author="野草" w:date="2024-03-03T08:38:58Z">
        <w:r>
          <w:rPr>
            <w:rFonts w:hint="eastAsia"/>
            <w:highlight w:val="none"/>
            <w:lang w:val="en-US" w:eastAsia="zh-CN"/>
          </w:rPr>
          <w:t>(</w:t>
        </w:r>
      </w:ins>
      <w:ins w:id="330" w:author="野草" w:date="2024-03-03T08:38:59Z">
        <w:r>
          <w:rPr>
            <w:rFonts w:hint="eastAsia"/>
            <w:highlight w:val="none"/>
            <w:lang w:val="en-US" w:eastAsia="zh-CN"/>
          </w:rPr>
          <w:t>TV</w:t>
        </w:r>
      </w:ins>
      <w:ins w:id="331" w:author="野草" w:date="2024-03-03T08:39:00Z">
        <w:r>
          <w:rPr>
            <w:rFonts w:hint="eastAsia"/>
            <w:highlight w:val="none"/>
            <w:lang w:val="en-US" w:eastAsia="zh-CN"/>
          </w:rPr>
          <w:t>o</w:t>
        </w:r>
      </w:ins>
      <w:ins w:id="332" w:author="野草" w:date="2024-03-03T08:39:01Z">
        <w:r>
          <w:rPr>
            <w:rFonts w:hint="eastAsia"/>
            <w:highlight w:val="none"/>
            <w:lang w:val="en-US" w:eastAsia="zh-CN"/>
          </w:rPr>
          <w:t>E</w:t>
        </w:r>
      </w:ins>
      <w:ins w:id="333" w:author="野草" w:date="2024-03-03T08:38:58Z">
        <w:r>
          <w:rPr>
            <w:rFonts w:hint="eastAsia"/>
            <w:highlight w:val="none"/>
            <w:lang w:val="en-US" w:eastAsia="zh-CN"/>
          </w:rPr>
          <w:t>)</w:t>
        </w:r>
      </w:ins>
    </w:p>
    <w:p>
      <w:pPr>
        <w:numPr>
          <w:ilvl w:val="2"/>
          <w:numId w:val="4"/>
          <w:ins w:id="335" w:author="野草" w:date="2024-03-02T22:31:50Z"/>
        </w:numPr>
        <w:ind w:left="1260" w:hanging="420"/>
        <w:rPr>
          <w:ins w:id="336" w:author="野草" w:date="2024-03-02T23:20:05Z"/>
          <w:rFonts w:hint="default"/>
          <w:highlight w:val="cyan"/>
          <w:lang w:val="en-US" w:eastAsia="zh-CN"/>
          <w:rPrChange w:id="337" w:author="野草" w:date="2024-03-03T17:07:30Z">
            <w:rPr>
              <w:ins w:id="338" w:author="野草" w:date="2024-03-02T23:20:05Z"/>
              <w:rFonts w:hint="default"/>
              <w:highlight w:val="none"/>
              <w:lang w:val="en-US" w:eastAsia="zh-CN"/>
            </w:rPr>
          </w:rPrChange>
        </w:rPr>
        <w:pPrChange w:id="334" w:author="野草" w:date="2024-03-02T22:31:50Z">
          <w:pPr/>
        </w:pPrChange>
      </w:pPr>
      <w:ins w:id="339" w:author="野草" w:date="2024-03-03T16:56:03Z">
        <w:r>
          <w:rPr>
            <w:rFonts w:hint="eastAsia"/>
            <w:highlight w:val="cyan"/>
            <w:lang w:val="en-US" w:eastAsia="zh-CN"/>
            <w:rPrChange w:id="340" w:author="野草" w:date="2024-03-03T17:07:30Z">
              <w:rPr>
                <w:rFonts w:hint="eastAsia"/>
                <w:highlight w:val="none"/>
                <w:lang w:val="en-US" w:eastAsia="zh-CN"/>
              </w:rPr>
            </w:rPrChange>
          </w:rPr>
          <w:t>不同</w:t>
        </w:r>
      </w:ins>
      <w:ins w:id="342" w:author="野草" w:date="2024-03-03T16:56:05Z">
        <w:r>
          <w:rPr>
            <w:rFonts w:hint="eastAsia"/>
            <w:highlight w:val="cyan"/>
            <w:lang w:val="en-US" w:eastAsia="zh-CN"/>
            <w:rPrChange w:id="343" w:author="野草" w:date="2024-03-03T17:07:30Z">
              <w:rPr>
                <w:rFonts w:hint="eastAsia"/>
                <w:highlight w:val="none"/>
                <w:lang w:val="en-US" w:eastAsia="zh-CN"/>
              </w:rPr>
            </w:rPrChange>
          </w:rPr>
          <w:t>公园</w:t>
        </w:r>
      </w:ins>
      <w:ins w:id="345" w:author="野草" w:date="2024-03-03T16:56:06Z">
        <w:r>
          <w:rPr>
            <w:rFonts w:hint="eastAsia"/>
            <w:highlight w:val="cyan"/>
            <w:lang w:val="en-US" w:eastAsia="zh-CN"/>
            <w:rPrChange w:id="346" w:author="野草" w:date="2024-03-03T17:07:30Z">
              <w:rPr>
                <w:rFonts w:hint="eastAsia"/>
                <w:highlight w:val="none"/>
                <w:lang w:val="en-US" w:eastAsia="zh-CN"/>
              </w:rPr>
            </w:rPrChange>
          </w:rPr>
          <w:t>类型</w:t>
        </w:r>
      </w:ins>
    </w:p>
    <w:p>
      <w:pPr>
        <w:numPr>
          <w:ilvl w:val="2"/>
          <w:numId w:val="4"/>
          <w:ins w:id="349" w:author="野草" w:date="2024-03-02T22:31:50Z"/>
        </w:numPr>
        <w:ind w:left="1260" w:hanging="420"/>
        <w:rPr>
          <w:ins w:id="350" w:author="野草" w:date="2024-03-03T08:38:21Z"/>
          <w:rFonts w:hint="default"/>
          <w:highlight w:val="none"/>
          <w:lang w:val="en-US" w:eastAsia="zh-CN"/>
        </w:rPr>
        <w:pPrChange w:id="348" w:author="野草" w:date="2024-03-02T22:31:50Z">
          <w:pPr/>
        </w:pPrChange>
      </w:pPr>
      <w:ins w:id="351" w:author="野草" w:date="2024-03-02T23:20:06Z">
        <w:r>
          <w:rPr>
            <w:rFonts w:hint="eastAsia"/>
            <w:highlight w:val="none"/>
            <w:lang w:val="en-US" w:eastAsia="zh-CN"/>
          </w:rPr>
          <w:t>气温</w:t>
        </w:r>
      </w:ins>
      <w:ins w:id="352" w:author="野草" w:date="2024-03-02T23:20:07Z">
        <w:r>
          <w:rPr>
            <w:rFonts w:hint="eastAsia"/>
            <w:highlight w:val="none"/>
            <w:lang w:val="en-US" w:eastAsia="zh-CN"/>
          </w:rPr>
          <w:t>与LS</w:t>
        </w:r>
      </w:ins>
      <w:ins w:id="353" w:author="野草" w:date="2024-03-02T23:20:08Z">
        <w:r>
          <w:rPr>
            <w:rFonts w:hint="eastAsia"/>
            <w:highlight w:val="none"/>
            <w:lang w:val="en-US" w:eastAsia="zh-CN"/>
          </w:rPr>
          <w:t>T</w:t>
        </w:r>
      </w:ins>
    </w:p>
    <w:p>
      <w:pPr>
        <w:numPr>
          <w:ilvl w:val="2"/>
          <w:numId w:val="4"/>
          <w:ins w:id="355" w:author="野草" w:date="2024-03-02T22:31:50Z"/>
        </w:numPr>
        <w:ind w:left="1260" w:hanging="420"/>
        <w:rPr>
          <w:ins w:id="356" w:author="野草" w:date="2024-03-03T08:58:20Z"/>
          <w:rFonts w:hint="default"/>
          <w:highlight w:val="none"/>
          <w:lang w:val="en-US" w:eastAsia="zh-CN"/>
        </w:rPr>
        <w:pPrChange w:id="354" w:author="野草" w:date="2024-03-02T22:31:50Z">
          <w:pPr/>
        </w:pPrChange>
      </w:pPr>
      <w:ins w:id="357" w:author="野草" w:date="2024-03-03T09:03:27Z">
        <w:r>
          <w:rPr>
            <w:rFonts w:hint="eastAsia"/>
            <w:highlight w:val="none"/>
            <w:lang w:val="en-US" w:eastAsia="zh-CN"/>
          </w:rPr>
          <w:t>监测</w:t>
        </w:r>
      </w:ins>
      <w:ins w:id="358" w:author="野草" w:date="2024-03-03T09:03:28Z">
        <w:r>
          <w:rPr>
            <w:rFonts w:hint="eastAsia"/>
            <w:highlight w:val="none"/>
            <w:lang w:val="en-US" w:eastAsia="zh-CN"/>
          </w:rPr>
          <w:t>：</w:t>
        </w:r>
      </w:ins>
      <w:ins w:id="359" w:author="野草" w:date="2024-03-03T08:57:55Z">
        <w:r>
          <w:rPr>
            <w:rFonts w:hint="eastAsia"/>
            <w:highlight w:val="none"/>
            <w:lang w:val="en-US" w:eastAsia="zh-CN"/>
          </w:rPr>
          <w:t>参考</w:t>
        </w:r>
      </w:ins>
      <w:ins w:id="360" w:author="野草" w:date="2024-03-03T08:57:58Z">
        <w:r>
          <w:rPr>
            <w:rFonts w:hint="eastAsia"/>
            <w:highlight w:val="none"/>
            <w:lang w:val="en-US" w:eastAsia="zh-CN"/>
          </w:rPr>
          <w:t>杨小山</w:t>
        </w:r>
      </w:ins>
      <w:ins w:id="361" w:author="野草" w:date="2024-03-03T08:58:00Z">
        <w:r>
          <w:rPr>
            <w:rFonts w:hint="eastAsia"/>
            <w:highlight w:val="none"/>
            <w:lang w:val="en-US" w:eastAsia="zh-CN"/>
          </w:rPr>
          <w:t>文章</w:t>
        </w:r>
      </w:ins>
    </w:p>
    <w:p>
      <w:pPr>
        <w:numPr>
          <w:ilvl w:val="2"/>
          <w:numId w:val="4"/>
          <w:ins w:id="363" w:author="野草" w:date="2024-03-02T22:31:50Z"/>
        </w:numPr>
        <w:ind w:left="1260" w:hanging="420"/>
        <w:rPr>
          <w:ins w:id="364" w:author="野草" w:date="2024-03-03T16:53:09Z"/>
          <w:rFonts w:hint="default"/>
          <w:highlight w:val="none"/>
          <w:lang w:val="en-US" w:eastAsia="zh-CN"/>
        </w:rPr>
        <w:pPrChange w:id="362" w:author="野草" w:date="2024-03-02T22:31:50Z">
          <w:pPr/>
        </w:pPrChange>
      </w:pPr>
      <w:ins w:id="365" w:author="野草" w:date="2024-03-03T08:58:21Z">
        <w:r>
          <w:rPr>
            <w:rFonts w:hint="default"/>
            <w:highlight w:val="none"/>
            <w:lang w:val="en-US" w:eastAsia="zh-CN"/>
          </w:rPr>
          <w:t>Street-level urban heat island mitigation: Assessing the cooling effect of green infrastructure using urban IoT sensor big data</w:t>
        </w:r>
      </w:ins>
    </w:p>
    <w:p>
      <w:pPr>
        <w:numPr>
          <w:ilvl w:val="3"/>
          <w:numId w:val="4"/>
          <w:ins w:id="367" w:author="野草" w:date="2024-03-03T16:53:09Z"/>
        </w:numPr>
        <w:ind w:left="1680" w:hanging="420"/>
        <w:rPr>
          <w:ins w:id="368" w:author="野草" w:date="2024-03-03T08:58:21Z"/>
          <w:rFonts w:hint="default"/>
          <w:highlight w:val="cyan"/>
          <w:lang w:val="en-US" w:eastAsia="zh-CN"/>
          <w:rPrChange w:id="369" w:author="野草" w:date="2024-03-03T17:07:45Z">
            <w:rPr>
              <w:ins w:id="370" w:author="野草" w:date="2024-03-03T08:58:21Z"/>
              <w:rFonts w:hint="default"/>
              <w:highlight w:val="none"/>
              <w:lang w:val="en-US" w:eastAsia="zh-CN"/>
            </w:rPr>
          </w:rPrChange>
        </w:rPr>
        <w:pPrChange w:id="366" w:author="野草" w:date="2024-03-03T16:53:09Z">
          <w:pPr/>
        </w:pPrChange>
      </w:pPr>
      <w:ins w:id="371" w:author="野草" w:date="2024-03-03T16:53:11Z">
        <w:r>
          <w:rPr>
            <w:rFonts w:hint="eastAsia"/>
            <w:highlight w:val="cyan"/>
            <w:lang w:val="en-US" w:eastAsia="zh-CN"/>
            <w:rPrChange w:id="372" w:author="野草" w:date="2024-03-03T17:07:45Z">
              <w:rPr>
                <w:rFonts w:hint="eastAsia"/>
                <w:highlight w:val="none"/>
                <w:lang w:val="en-US" w:eastAsia="zh-CN"/>
              </w:rPr>
            </w:rPrChange>
          </w:rPr>
          <w:t>日内变化</w:t>
        </w:r>
      </w:ins>
    </w:p>
    <w:p>
      <w:pPr>
        <w:numPr>
          <w:ilvl w:val="2"/>
          <w:numId w:val="4"/>
          <w:ins w:id="375" w:author="野草" w:date="2024-03-03T09:23:40Z"/>
        </w:numPr>
        <w:ind w:left="1260" w:hanging="420"/>
        <w:rPr>
          <w:ins w:id="376" w:author="野草" w:date="2024-03-03T09:35:08Z"/>
          <w:rFonts w:hint="default"/>
          <w:highlight w:val="none"/>
          <w:lang w:val="en-US" w:eastAsia="zh-CN"/>
        </w:rPr>
        <w:pPrChange w:id="374" w:author="野草" w:date="2024-03-03T09:23:40Z">
          <w:pPr/>
        </w:pPrChange>
      </w:pPr>
      <w:ins w:id="377" w:author="野草" w:date="2024-03-03T09:23:38Z">
        <w:r>
          <w:rPr>
            <w:rFonts w:hint="eastAsia"/>
            <w:highlight w:val="none"/>
            <w:lang w:val="en-US" w:eastAsia="zh-CN"/>
          </w:rPr>
          <w:t>热舒适</w:t>
        </w:r>
      </w:ins>
      <w:ins w:id="378" w:author="野草" w:date="2024-03-03T09:23:40Z">
        <w:r>
          <w:rPr>
            <w:rFonts w:hint="eastAsia"/>
            <w:highlight w:val="none"/>
            <w:lang w:val="en-US" w:eastAsia="zh-CN"/>
          </w:rPr>
          <w:t>、</w:t>
        </w:r>
      </w:ins>
      <w:ins w:id="379" w:author="野草" w:date="2024-03-03T09:23:43Z">
        <w:r>
          <w:rPr>
            <w:rFonts w:hint="eastAsia"/>
            <w:highlight w:val="none"/>
            <w:lang w:val="en-US" w:eastAsia="zh-CN"/>
          </w:rPr>
          <w:t>mapping</w:t>
        </w:r>
      </w:ins>
    </w:p>
    <w:p>
      <w:pPr>
        <w:numPr>
          <w:ilvl w:val="2"/>
          <w:numId w:val="4"/>
          <w:ins w:id="381" w:author="野草" w:date="2024-03-03T09:23:40Z"/>
        </w:numPr>
        <w:ind w:left="1260" w:hanging="420"/>
        <w:rPr>
          <w:ins w:id="382" w:author="野草" w:date="2024-03-03T09:47:33Z"/>
          <w:rFonts w:hint="default"/>
          <w:highlight w:val="none"/>
          <w:lang w:val="en-US" w:eastAsia="zh-CN"/>
        </w:rPr>
        <w:pPrChange w:id="380" w:author="野草" w:date="2024-03-03T09:23:40Z">
          <w:pPr/>
        </w:pPrChange>
      </w:pPr>
      <w:ins w:id="383" w:author="野草" w:date="2024-03-03T09:43:43Z">
        <w:r>
          <w:rPr>
            <w:rFonts w:hint="eastAsia"/>
            <w:highlight w:val="none"/>
            <w:lang w:val="en-US" w:eastAsia="zh-CN"/>
          </w:rPr>
          <w:t>街道</w:t>
        </w:r>
      </w:ins>
      <w:ins w:id="384" w:author="野草" w:date="2024-03-03T09:43:44Z">
        <w:r>
          <w:rPr>
            <w:rFonts w:hint="eastAsia"/>
            <w:highlight w:val="none"/>
            <w:lang w:val="en-US" w:eastAsia="zh-CN"/>
          </w:rPr>
          <w:t>尺度</w:t>
        </w:r>
      </w:ins>
      <w:ins w:id="385" w:author="野草" w:date="2024-03-03T09:43:46Z">
        <w:r>
          <w:rPr>
            <w:rFonts w:hint="eastAsia"/>
            <w:highlight w:val="none"/>
            <w:lang w:val="en-US" w:eastAsia="zh-CN"/>
          </w:rPr>
          <w:t>大数据</w:t>
        </w:r>
      </w:ins>
    </w:p>
    <w:p>
      <w:pPr>
        <w:numPr>
          <w:ilvl w:val="2"/>
          <w:numId w:val="4"/>
          <w:ins w:id="387" w:author="野草" w:date="2024-03-03T09:23:40Z"/>
        </w:numPr>
        <w:ind w:left="1260" w:hanging="420"/>
        <w:rPr>
          <w:ins w:id="388" w:author="野草" w:date="2024-03-03T09:52:20Z"/>
          <w:rFonts w:hint="default"/>
          <w:highlight w:val="none"/>
          <w:lang w:val="en-US" w:eastAsia="zh-CN"/>
        </w:rPr>
        <w:pPrChange w:id="386" w:author="野草" w:date="2024-03-03T09:23:40Z">
          <w:pPr/>
        </w:pPrChange>
      </w:pPr>
      <w:ins w:id="389" w:author="野草" w:date="2024-03-03T09:47:35Z">
        <w:r>
          <w:rPr>
            <w:rFonts w:hint="eastAsia"/>
            <w:highlight w:val="none"/>
            <w:lang w:val="en-US" w:eastAsia="zh-CN"/>
          </w:rPr>
          <w:t>多</w:t>
        </w:r>
      </w:ins>
      <w:ins w:id="390" w:author="野草" w:date="2024-03-03T09:47:36Z">
        <w:r>
          <w:rPr>
            <w:rFonts w:hint="eastAsia"/>
            <w:highlight w:val="none"/>
            <w:lang w:val="en-US" w:eastAsia="zh-CN"/>
          </w:rPr>
          <w:t>指标：</w:t>
        </w:r>
      </w:ins>
      <w:ins w:id="391" w:author="野草" w:date="2024-03-03T09:47:37Z">
        <w:r>
          <w:rPr>
            <w:rFonts w:hint="eastAsia"/>
            <w:highlight w:val="none"/>
            <w:lang w:val="en-US" w:eastAsia="zh-CN"/>
          </w:rPr>
          <w:t>最大、</w:t>
        </w:r>
      </w:ins>
      <w:ins w:id="392" w:author="野草" w:date="2024-03-03T09:47:38Z">
        <w:r>
          <w:rPr>
            <w:rFonts w:hint="eastAsia"/>
            <w:highlight w:val="none"/>
            <w:lang w:val="en-US" w:eastAsia="zh-CN"/>
          </w:rPr>
          <w:t>累积</w:t>
        </w:r>
      </w:ins>
    </w:p>
    <w:p>
      <w:pPr>
        <w:numPr>
          <w:ilvl w:val="2"/>
          <w:numId w:val="4"/>
          <w:ins w:id="394" w:author="野草" w:date="2024-03-03T09:23:40Z"/>
        </w:numPr>
        <w:ind w:left="1260" w:hanging="420"/>
        <w:rPr>
          <w:ins w:id="395" w:author="野草" w:date="2024-03-03T10:38:50Z"/>
          <w:rFonts w:hint="default"/>
          <w:highlight w:val="none"/>
          <w:lang w:val="en-US" w:eastAsia="zh-CN"/>
        </w:rPr>
        <w:pPrChange w:id="393" w:author="野草" w:date="2024-03-03T09:23:40Z">
          <w:pPr/>
        </w:pPrChange>
      </w:pPr>
      <w:ins w:id="396" w:author="野草" w:date="2024-03-03T09:52:22Z">
        <w:r>
          <w:rPr>
            <w:rFonts w:hint="eastAsia"/>
            <w:highlight w:val="none"/>
            <w:lang w:val="en-US" w:eastAsia="zh-CN"/>
          </w:rPr>
          <w:t>公园类</w:t>
        </w:r>
        <w:bookmarkStart w:id="3" w:name="_GoBack"/>
        <w:bookmarkEnd w:id="3"/>
        <w:r>
          <w:rPr>
            <w:rFonts w:hint="eastAsia"/>
            <w:highlight w:val="none"/>
            <w:lang w:val="en-US" w:eastAsia="zh-CN"/>
          </w:rPr>
          <w:t>型</w:t>
        </w:r>
      </w:ins>
      <w:ins w:id="397" w:author="野草" w:date="2024-03-03T10:33:13Z">
        <w:r>
          <w:rPr>
            <w:rFonts w:hint="eastAsia"/>
            <w:highlight w:val="none"/>
            <w:lang w:val="en-US" w:eastAsia="zh-CN"/>
          </w:rPr>
          <w:t>（</w:t>
        </w:r>
      </w:ins>
      <w:ins w:id="398" w:author="野草" w:date="2024-03-03T10:33:15Z">
        <w:r>
          <w:rPr>
            <w:rFonts w:hint="eastAsia"/>
            <w:highlight w:val="none"/>
            <w:lang w:val="en-US" w:eastAsia="zh-CN"/>
          </w:rPr>
          <w:t>待</w:t>
        </w:r>
      </w:ins>
      <w:ins w:id="399" w:author="野草" w:date="2024-03-03T10:33:16Z">
        <w:r>
          <w:rPr>
            <w:rFonts w:hint="eastAsia"/>
            <w:highlight w:val="none"/>
            <w:lang w:val="en-US" w:eastAsia="zh-CN"/>
          </w:rPr>
          <w:t>深入</w:t>
        </w:r>
      </w:ins>
      <w:ins w:id="400" w:author="野草" w:date="2024-03-03T10:33:13Z">
        <w:r>
          <w:rPr>
            <w:rFonts w:hint="eastAsia"/>
            <w:highlight w:val="none"/>
            <w:lang w:val="en-US" w:eastAsia="zh-CN"/>
          </w:rPr>
          <w:t>）</w:t>
        </w:r>
      </w:ins>
    </w:p>
    <w:p>
      <w:pPr>
        <w:numPr>
          <w:ilvl w:val="2"/>
          <w:numId w:val="4"/>
          <w:ins w:id="402" w:author="野草" w:date="2024-03-03T09:23:40Z"/>
        </w:numPr>
        <w:ind w:left="1260" w:hanging="420"/>
        <w:rPr>
          <w:ins w:id="403" w:author="野草" w:date="2024-03-03T11:04:26Z"/>
          <w:rFonts w:hint="default"/>
          <w:highlight w:val="none"/>
          <w:lang w:val="en-US" w:eastAsia="zh-CN"/>
        </w:rPr>
        <w:pPrChange w:id="401" w:author="野草" w:date="2024-03-03T09:23:40Z">
          <w:pPr/>
        </w:pPrChange>
      </w:pPr>
      <w:ins w:id="404" w:author="野草" w:date="2024-03-03T10:38:51Z">
        <w:r>
          <w:rPr>
            <w:rFonts w:hint="eastAsia"/>
            <w:highlight w:val="none"/>
            <w:lang w:val="en-US" w:eastAsia="zh-CN"/>
          </w:rPr>
          <w:t>不同</w:t>
        </w:r>
      </w:ins>
      <w:ins w:id="405" w:author="野草" w:date="2024-03-03T10:38:53Z">
        <w:r>
          <w:rPr>
            <w:rFonts w:hint="eastAsia"/>
            <w:highlight w:val="none"/>
            <w:lang w:val="en-US" w:eastAsia="zh-CN"/>
          </w:rPr>
          <w:t>天气</w:t>
        </w:r>
      </w:ins>
      <w:ins w:id="406" w:author="野草" w:date="2024-03-03T10:38:54Z">
        <w:r>
          <w:rPr>
            <w:rFonts w:hint="eastAsia"/>
            <w:highlight w:val="none"/>
            <w:lang w:val="en-US" w:eastAsia="zh-CN"/>
          </w:rPr>
          <w:t>类型【</w:t>
        </w:r>
      </w:ins>
      <w:ins w:id="407" w:author="野草" w:date="2024-03-03T10:39:44Z">
        <w:r>
          <w:rPr>
            <w:rFonts w:hint="eastAsia"/>
            <w:highlight w:val="none"/>
            <w:lang w:val="en-US" w:eastAsia="zh-CN"/>
          </w:rPr>
          <w:t xml:space="preserve">Spatial-temporal pattern in the cooling effect of a large urban forest and the factors driving it </w:t>
        </w:r>
      </w:ins>
      <w:ins w:id="408" w:author="野草" w:date="2024-03-03T10:38:54Z">
        <w:r>
          <w:rPr>
            <w:rFonts w:hint="eastAsia"/>
            <w:highlight w:val="none"/>
            <w:lang w:val="en-US" w:eastAsia="zh-CN"/>
          </w:rPr>
          <w:t>】</w:t>
        </w:r>
      </w:ins>
    </w:p>
    <w:p>
      <w:pPr>
        <w:numPr>
          <w:ilvl w:val="2"/>
          <w:numId w:val="4"/>
          <w:ins w:id="410" w:author="野草" w:date="2024-03-03T09:23:40Z"/>
        </w:numPr>
        <w:ind w:left="1260" w:hanging="420"/>
        <w:rPr>
          <w:ins w:id="411" w:author="野草" w:date="2024-03-03T11:04:31Z"/>
          <w:rFonts w:hint="default"/>
          <w:highlight w:val="none"/>
          <w:lang w:val="en-US" w:eastAsia="zh-CN"/>
        </w:rPr>
        <w:pPrChange w:id="409" w:author="野草" w:date="2024-03-03T09:23:40Z">
          <w:pPr/>
        </w:pPrChange>
      </w:pPr>
      <w:ins w:id="412" w:author="野草" w:date="2024-03-03T11:04:31Z">
        <w:r>
          <w:rPr>
            <w:rFonts w:hint="default"/>
            <w:highlight w:val="none"/>
            <w:lang w:val="en-US" w:eastAsia="zh-CN"/>
          </w:rPr>
          <w:t>Quantification and mapping of the cooling effect of urban parks on the temperate monsoon climate zone</w:t>
        </w:r>
      </w:ins>
      <w:ins w:id="413" w:author="野草" w:date="2024-03-03T11:04:34Z">
        <w:r>
          <w:rPr>
            <w:rFonts w:hint="eastAsia"/>
            <w:highlight w:val="none"/>
            <w:lang w:val="en-US" w:eastAsia="zh-CN"/>
          </w:rPr>
          <w:t>（</w:t>
        </w:r>
      </w:ins>
      <w:ins w:id="414" w:author="野草" w:date="2024-03-03T11:04:36Z">
        <w:r>
          <w:rPr>
            <w:rFonts w:hint="eastAsia"/>
            <w:highlight w:val="none"/>
            <w:lang w:val="en-US" w:eastAsia="zh-CN"/>
          </w:rPr>
          <w:t>根据</w:t>
        </w:r>
      </w:ins>
      <w:ins w:id="415" w:author="野草" w:date="2024-03-03T11:04:39Z">
        <w:r>
          <w:rPr>
            <w:rFonts w:hint="eastAsia"/>
            <w:highlight w:val="none"/>
            <w:lang w:val="en-US" w:eastAsia="zh-CN"/>
          </w:rPr>
          <w:t>公园</w:t>
        </w:r>
      </w:ins>
      <w:ins w:id="416" w:author="野草" w:date="2024-03-03T11:04:41Z">
        <w:r>
          <w:rPr>
            <w:rFonts w:hint="eastAsia"/>
            <w:highlight w:val="none"/>
            <w:lang w:val="en-US" w:eastAsia="zh-CN"/>
          </w:rPr>
          <w:t>大小进行</w:t>
        </w:r>
      </w:ins>
      <w:ins w:id="417" w:author="野草" w:date="2024-03-03T11:04:42Z">
        <w:r>
          <w:rPr>
            <w:rFonts w:hint="eastAsia"/>
            <w:highlight w:val="none"/>
            <w:lang w:val="en-US" w:eastAsia="zh-CN"/>
          </w:rPr>
          <w:t>分组</w:t>
        </w:r>
      </w:ins>
      <w:ins w:id="418" w:author="野草" w:date="2024-03-03T11:04:34Z">
        <w:r>
          <w:rPr>
            <w:rFonts w:hint="eastAsia"/>
            <w:highlight w:val="none"/>
            <w:lang w:val="en-US" w:eastAsia="zh-CN"/>
          </w:rPr>
          <w:t>）</w:t>
        </w:r>
      </w:ins>
    </w:p>
    <w:p>
      <w:pPr>
        <w:numPr>
          <w:ilvl w:val="2"/>
          <w:numId w:val="4"/>
          <w:ins w:id="420" w:author="野草" w:date="2024-03-03T09:23:40Z"/>
        </w:numPr>
        <w:ind w:left="1260" w:hanging="420"/>
        <w:rPr>
          <w:ins w:id="421" w:author="野草" w:date="2024-03-03T14:18:51Z"/>
          <w:rFonts w:hint="default"/>
          <w:highlight w:val="none"/>
          <w:lang w:val="en-US" w:eastAsia="zh-CN"/>
        </w:rPr>
        <w:pPrChange w:id="419" w:author="野草" w:date="2024-03-03T09:23:40Z">
          <w:pPr/>
        </w:pPrChange>
      </w:pPr>
      <w:ins w:id="422" w:author="野草" w:date="2024-03-03T11:34:01Z">
        <w:r>
          <w:rPr>
            <w:rFonts w:hint="eastAsia"/>
            <w:highlight w:val="none"/>
            <w:lang w:val="en-US" w:eastAsia="zh-CN"/>
          </w:rPr>
          <w:t>公园</w:t>
        </w:r>
      </w:ins>
      <w:ins w:id="423" w:author="野草" w:date="2024-03-03T11:34:02Z">
        <w:r>
          <w:rPr>
            <w:rFonts w:hint="eastAsia"/>
            <w:highlight w:val="none"/>
            <w:lang w:val="en-US" w:eastAsia="zh-CN"/>
          </w:rPr>
          <w:t>类型与</w:t>
        </w:r>
      </w:ins>
      <w:ins w:id="424" w:author="野草" w:date="2024-03-03T11:34:03Z">
        <w:r>
          <w:rPr>
            <w:rFonts w:hint="eastAsia"/>
            <w:highlight w:val="none"/>
            <w:lang w:val="en-US" w:eastAsia="zh-CN"/>
          </w:rPr>
          <w:t>降温</w:t>
        </w:r>
      </w:ins>
      <w:ins w:id="425" w:author="野草" w:date="2024-03-03T11:34:04Z">
        <w:r>
          <w:rPr>
            <w:rFonts w:hint="eastAsia"/>
            <w:highlight w:val="none"/>
            <w:lang w:val="en-US" w:eastAsia="zh-CN"/>
          </w:rPr>
          <w:t>效率</w:t>
        </w:r>
      </w:ins>
    </w:p>
    <w:p>
      <w:pPr>
        <w:numPr>
          <w:ilvl w:val="2"/>
          <w:numId w:val="4"/>
          <w:ins w:id="427" w:author="野草" w:date="2024-03-03T09:23:40Z"/>
        </w:numPr>
        <w:ind w:left="1260" w:hanging="420"/>
        <w:rPr>
          <w:ins w:id="428" w:author="野草" w:date="2024-03-02T14:37:33Z"/>
          <w:rFonts w:hint="default"/>
          <w:highlight w:val="none"/>
          <w:lang w:val="en-US" w:eastAsia="zh-CN"/>
        </w:rPr>
        <w:pPrChange w:id="426" w:author="野草" w:date="2024-03-03T09:23:40Z">
          <w:pPr/>
        </w:pPrChange>
      </w:pPr>
      <w:ins w:id="429" w:author="野草" w:date="2024-03-03T14:18:53Z">
        <w:r>
          <w:rPr>
            <w:rFonts w:hint="eastAsia"/>
            <w:highlight w:val="none"/>
            <w:lang w:val="en-US" w:eastAsia="zh-CN"/>
          </w:rPr>
          <w:t>风速</w:t>
        </w:r>
      </w:ins>
      <w:ins w:id="430" w:author="野草" w:date="2024-03-03T15:06:43Z">
        <w:r>
          <w:rPr>
            <w:rFonts w:hint="eastAsia"/>
            <w:highlight w:val="none"/>
            <w:lang w:val="en-US" w:eastAsia="zh-CN"/>
          </w:rPr>
          <w:t>风向</w:t>
        </w:r>
      </w:ins>
      <w:ins w:id="431" w:author="野草" w:date="2024-03-03T14:18:53Z">
        <w:r>
          <w:rPr>
            <w:rFonts w:hint="eastAsia"/>
            <w:highlight w:val="none"/>
            <w:lang w:val="en-US" w:eastAsia="zh-CN"/>
          </w:rPr>
          <w:t>背景</w:t>
        </w:r>
      </w:ins>
      <w:ins w:id="432" w:author="野草" w:date="2024-03-03T14:18:54Z">
        <w:r>
          <w:rPr>
            <w:rFonts w:hint="eastAsia"/>
            <w:highlight w:val="none"/>
            <w:lang w:val="en-US" w:eastAsia="zh-CN"/>
          </w:rPr>
          <w:t>【</w:t>
        </w:r>
      </w:ins>
      <w:ins w:id="433" w:author="野草" w:date="2024-03-03T14:18:56Z">
        <w:r>
          <w:rPr>
            <w:rFonts w:hint="eastAsia"/>
            <w:highlight w:val="none"/>
            <w:lang w:val="en-US" w:eastAsia="zh-CN"/>
          </w:rPr>
          <w:t>参考</w:t>
        </w:r>
      </w:ins>
      <w:ins w:id="434" w:author="野草" w:date="2024-03-03T14:18:57Z">
        <w:r>
          <w:rPr>
            <w:rFonts w:hint="eastAsia"/>
            <w:highlight w:val="none"/>
            <w:lang w:val="en-US" w:eastAsia="zh-CN"/>
          </w:rPr>
          <w:t>阿德莱德</w:t>
        </w:r>
      </w:ins>
      <w:ins w:id="435" w:author="野草" w:date="2024-03-03T14:18:58Z">
        <w:r>
          <w:rPr>
            <w:rFonts w:hint="eastAsia"/>
            <w:highlight w:val="none"/>
            <w:lang w:val="en-US" w:eastAsia="zh-CN"/>
          </w:rPr>
          <w:t>的</w:t>
        </w:r>
      </w:ins>
      <w:ins w:id="436" w:author="野草" w:date="2024-03-03T14:19:08Z">
        <w:r>
          <w:rPr>
            <w:rFonts w:hint="eastAsia"/>
            <w:highlight w:val="none"/>
            <w:lang w:val="en-US" w:eastAsia="zh-CN"/>
          </w:rPr>
          <w:t>移动</w:t>
        </w:r>
      </w:ins>
      <w:ins w:id="437" w:author="野草" w:date="2024-03-03T14:19:09Z">
        <w:r>
          <w:rPr>
            <w:rFonts w:hint="eastAsia"/>
            <w:highlight w:val="none"/>
            <w:lang w:val="en-US" w:eastAsia="zh-CN"/>
          </w:rPr>
          <w:t>测量研究</w:t>
        </w:r>
      </w:ins>
      <w:ins w:id="438" w:author="野草" w:date="2024-03-03T14:18:54Z">
        <w:r>
          <w:rPr>
            <w:rFonts w:hint="eastAsia"/>
            <w:highlight w:val="none"/>
            <w:lang w:val="en-US" w:eastAsia="zh-CN"/>
          </w:rPr>
          <w:t>】</w:t>
        </w:r>
      </w:ins>
    </w:p>
    <w:p>
      <w:pPr>
        <w:numPr>
          <w:ilvl w:val="1"/>
          <w:numId w:val="4"/>
          <w:ins w:id="440" w:author="野草" w:date="2024-03-02T14:37:31Z"/>
        </w:numPr>
        <w:ind w:left="840" w:hanging="420"/>
        <w:rPr>
          <w:ins w:id="441" w:author="野草" w:date="2024-03-02T16:34:50Z"/>
          <w:rFonts w:hint="default"/>
          <w:highlight w:val="none"/>
          <w:lang w:val="en-US" w:eastAsia="zh-CN"/>
        </w:rPr>
        <w:pPrChange w:id="439" w:author="野草" w:date="2024-03-02T14:37:31Z">
          <w:pPr/>
        </w:pPrChange>
      </w:pPr>
      <w:ins w:id="442" w:author="野草" w:date="2024-03-02T14:37:35Z">
        <w:r>
          <w:rPr>
            <w:rFonts w:hint="eastAsia"/>
            <w:highlight w:val="none"/>
            <w:lang w:val="en-US" w:eastAsia="zh-CN"/>
          </w:rPr>
          <w:t>需求</w:t>
        </w:r>
      </w:ins>
    </w:p>
    <w:p>
      <w:pPr>
        <w:numPr>
          <w:ilvl w:val="2"/>
          <w:numId w:val="4"/>
          <w:ins w:id="444" w:author="野草" w:date="2024-03-02T16:34:56Z"/>
        </w:numPr>
        <w:ind w:left="1260" w:hanging="420"/>
        <w:rPr>
          <w:ins w:id="445" w:author="野草" w:date="2024-03-02T16:39:06Z"/>
          <w:rFonts w:hint="default"/>
          <w:highlight w:val="none"/>
          <w:lang w:val="en-US" w:eastAsia="zh-CN"/>
        </w:rPr>
        <w:pPrChange w:id="443" w:author="野草" w:date="2024-03-02T16:34:56Z">
          <w:pPr/>
        </w:pPrChange>
      </w:pPr>
      <w:ins w:id="446" w:author="野草" w:date="2024-03-02T16:34:53Z">
        <w:r>
          <w:rPr>
            <w:rFonts w:hint="eastAsia"/>
            <w:highlight w:val="none"/>
            <w:lang w:val="en-US" w:eastAsia="zh-CN"/>
          </w:rPr>
          <w:t>暴露</w:t>
        </w:r>
      </w:ins>
      <w:ins w:id="447" w:author="野草" w:date="2024-03-02T16:34:54Z">
        <w:r>
          <w:rPr>
            <w:rFonts w:hint="eastAsia"/>
            <w:highlight w:val="none"/>
            <w:lang w:val="en-US" w:eastAsia="zh-CN"/>
          </w:rPr>
          <w:t>分析</w:t>
        </w:r>
      </w:ins>
      <w:ins w:id="448" w:author="野草" w:date="2024-03-02T16:34:57Z">
        <w:r>
          <w:rPr>
            <w:rFonts w:hint="eastAsia"/>
            <w:highlight w:val="none"/>
            <w:lang w:val="en-US" w:eastAsia="zh-CN"/>
          </w:rPr>
          <w:t>：</w:t>
        </w:r>
      </w:ins>
      <w:ins w:id="449" w:author="野草" w:date="2024-03-02T16:35:02Z">
        <w:r>
          <w:rPr>
            <w:rFonts w:hint="eastAsia"/>
            <w:highlight w:val="none"/>
            <w:lang w:val="en-US" w:eastAsia="zh-CN"/>
          </w:rPr>
          <w:t>暴露</w:t>
        </w:r>
      </w:ins>
      <w:ins w:id="450" w:author="野草" w:date="2024-03-02T16:35:04Z">
        <w:r>
          <w:rPr>
            <w:rFonts w:hint="eastAsia"/>
            <w:highlight w:val="none"/>
            <w:lang w:val="en-US" w:eastAsia="zh-CN"/>
          </w:rPr>
          <w:t>与</w:t>
        </w:r>
      </w:ins>
      <w:ins w:id="451" w:author="野草" w:date="2024-03-02T16:35:05Z">
        <w:r>
          <w:rPr>
            <w:rFonts w:hint="eastAsia"/>
            <w:highlight w:val="none"/>
            <w:lang w:val="en-US" w:eastAsia="zh-CN"/>
          </w:rPr>
          <w:t>人口</w:t>
        </w:r>
      </w:ins>
      <w:ins w:id="452" w:author="野草" w:date="2024-03-02T16:35:06Z">
        <w:r>
          <w:rPr>
            <w:rFonts w:hint="eastAsia"/>
            <w:highlight w:val="none"/>
            <w:lang w:val="en-US" w:eastAsia="zh-CN"/>
          </w:rPr>
          <w:t>等</w:t>
        </w:r>
      </w:ins>
      <w:ins w:id="453" w:author="野草" w:date="2024-03-02T16:35:07Z">
        <w:r>
          <w:rPr>
            <w:rFonts w:hint="eastAsia"/>
            <w:highlight w:val="none"/>
            <w:lang w:val="en-US" w:eastAsia="zh-CN"/>
          </w:rPr>
          <w:t>的关系</w:t>
        </w:r>
      </w:ins>
    </w:p>
    <w:p>
      <w:pPr>
        <w:numPr>
          <w:ilvl w:val="2"/>
          <w:numId w:val="4"/>
          <w:ins w:id="455" w:author="野草" w:date="2024-03-02T16:34:56Z"/>
        </w:numPr>
        <w:ind w:left="1260" w:hanging="420"/>
        <w:rPr>
          <w:ins w:id="456" w:author="野草" w:date="2024-03-02T16:39:06Z"/>
          <w:rFonts w:hint="default"/>
          <w:highlight w:val="none"/>
          <w:lang w:val="en-US" w:eastAsia="zh-CN"/>
        </w:rPr>
        <w:pPrChange w:id="454" w:author="野草" w:date="2024-03-02T16:34:56Z">
          <w:pPr/>
        </w:pPrChange>
      </w:pPr>
      <w:ins w:id="457" w:author="野草" w:date="2024-03-02T16:39:06Z">
        <w:r>
          <w:rPr>
            <w:rFonts w:hint="default"/>
            <w:highlight w:val="none"/>
            <w:lang w:val="en-US" w:eastAsia="zh-CN"/>
          </w:rPr>
          <w:t>Assessment of heat exposure in cities: Combining the dynamics of temperature and population</w:t>
        </w:r>
      </w:ins>
    </w:p>
    <w:p>
      <w:pPr>
        <w:numPr>
          <w:ilvl w:val="2"/>
          <w:numId w:val="4"/>
          <w:ins w:id="459" w:author="野草" w:date="2024-03-02T16:34:56Z"/>
        </w:numPr>
        <w:ind w:left="1260" w:hanging="420"/>
        <w:rPr>
          <w:ins w:id="460" w:author="野草" w:date="2024-03-02T16:46:19Z"/>
          <w:rFonts w:hint="default"/>
          <w:highlight w:val="none"/>
          <w:lang w:val="en-US" w:eastAsia="zh-CN"/>
        </w:rPr>
        <w:pPrChange w:id="458" w:author="野草" w:date="2024-03-02T16:34:56Z">
          <w:pPr/>
        </w:pPrChange>
      </w:pPr>
      <w:ins w:id="461" w:author="野草" w:date="2024-03-02T16:39:46Z">
        <w:r>
          <w:rPr>
            <w:rFonts w:hint="default"/>
            <w:highlight w:val="none"/>
            <w:lang w:val="en-US" w:eastAsia="zh-CN"/>
          </w:rPr>
          <w:t>Diurnal heat exposure risk mapping and related governance zoning: A case study of Beijing, China</w:t>
        </w:r>
      </w:ins>
      <w:ins w:id="462" w:author="野草" w:date="2024-03-02T16:39:49Z">
        <w:r>
          <w:rPr>
            <w:rFonts w:hint="eastAsia"/>
            <w:highlight w:val="none"/>
            <w:lang w:val="en-US" w:eastAsia="zh-CN"/>
          </w:rPr>
          <w:t>【</w:t>
        </w:r>
      </w:ins>
      <w:ins w:id="463" w:author="野草" w:date="2024-03-02T16:39:51Z">
        <w:r>
          <w:rPr>
            <w:rFonts w:hint="eastAsia"/>
            <w:highlight w:val="none"/>
            <w:lang w:val="en-US" w:eastAsia="zh-CN"/>
          </w:rPr>
          <w:t>聚集</w:t>
        </w:r>
      </w:ins>
      <w:ins w:id="464" w:author="野草" w:date="2024-03-02T16:39:52Z">
        <w:r>
          <w:rPr>
            <w:rFonts w:hint="eastAsia"/>
            <w:highlight w:val="none"/>
            <w:lang w:val="en-US" w:eastAsia="zh-CN"/>
          </w:rPr>
          <w:t>格局</w:t>
        </w:r>
      </w:ins>
      <w:ins w:id="465" w:author="野草" w:date="2024-03-02T16:39:49Z">
        <w:r>
          <w:rPr>
            <w:rFonts w:hint="eastAsia"/>
            <w:highlight w:val="none"/>
            <w:lang w:val="en-US" w:eastAsia="zh-CN"/>
          </w:rPr>
          <w:t>】</w:t>
        </w:r>
      </w:ins>
    </w:p>
    <w:p>
      <w:pPr>
        <w:numPr>
          <w:ilvl w:val="2"/>
          <w:numId w:val="4"/>
          <w:ins w:id="467" w:author="野草" w:date="2024-03-02T16:34:56Z"/>
        </w:numPr>
        <w:ind w:left="1260" w:hanging="420"/>
        <w:rPr>
          <w:ins w:id="468" w:author="野草" w:date="2024-03-02T16:46:58Z"/>
          <w:rFonts w:hint="default"/>
          <w:highlight w:val="none"/>
          <w:lang w:val="en-US" w:eastAsia="zh-CN"/>
        </w:rPr>
        <w:pPrChange w:id="466" w:author="野草" w:date="2024-03-02T16:34:56Z">
          <w:pPr/>
        </w:pPrChange>
      </w:pPr>
      <w:ins w:id="469" w:author="野草" w:date="2024-03-02T16:46:20Z">
        <w:r>
          <w:rPr>
            <w:rFonts w:hint="eastAsia"/>
            <w:highlight w:val="none"/>
            <w:lang w:val="en-US" w:eastAsia="zh-CN"/>
          </w:rPr>
          <w:t>环境</w:t>
        </w:r>
      </w:ins>
      <w:ins w:id="470" w:author="野草" w:date="2024-03-02T16:46:22Z">
        <w:r>
          <w:rPr>
            <w:rFonts w:hint="eastAsia"/>
            <w:highlight w:val="none"/>
            <w:lang w:val="en-US" w:eastAsia="zh-CN"/>
          </w:rPr>
          <w:t>不</w:t>
        </w:r>
      </w:ins>
      <w:ins w:id="471" w:author="野草" w:date="2024-03-02T16:46:28Z">
        <w:r>
          <w:rPr>
            <w:rFonts w:hint="eastAsia"/>
            <w:highlight w:val="none"/>
            <w:lang w:val="en-US" w:eastAsia="zh-CN"/>
          </w:rPr>
          <w:t>公正分析</w:t>
        </w:r>
      </w:ins>
    </w:p>
    <w:p>
      <w:pPr>
        <w:numPr>
          <w:ilvl w:val="2"/>
          <w:numId w:val="4"/>
          <w:ins w:id="473" w:author="野草" w:date="2024-03-02T16:34:56Z"/>
        </w:numPr>
        <w:ind w:left="1260" w:hanging="420"/>
        <w:rPr>
          <w:ins w:id="474" w:author="野草" w:date="2024-03-02T16:46:58Z"/>
          <w:rFonts w:hint="default"/>
          <w:highlight w:val="none"/>
          <w:lang w:val="en-US" w:eastAsia="zh-CN"/>
        </w:rPr>
        <w:pPrChange w:id="472" w:author="野草" w:date="2024-03-02T16:34:56Z">
          <w:pPr/>
        </w:pPrChange>
      </w:pPr>
      <w:ins w:id="475" w:author="野草" w:date="2024-03-02T16:46:58Z">
        <w:r>
          <w:rPr>
            <w:rFonts w:hint="default"/>
            <w:highlight w:val="none"/>
            <w:lang w:val="en-US" w:eastAsia="zh-CN"/>
          </w:rPr>
          <w:t>Investigating the spatial distribution of resident’s outdoor heat exposure across neighborhoods of Philadelphia, Pennsylvania using urban microclimate modeling</w:t>
        </w:r>
      </w:ins>
    </w:p>
    <w:p>
      <w:pPr>
        <w:numPr>
          <w:ilvl w:val="2"/>
          <w:numId w:val="4"/>
          <w:ins w:id="477" w:author="野草" w:date="2024-03-02T16:34:56Z"/>
        </w:numPr>
        <w:ind w:left="1260" w:hanging="420"/>
        <w:rPr>
          <w:ins w:id="478" w:author="野草" w:date="2024-03-02T17:06:35Z"/>
          <w:rFonts w:hint="default"/>
          <w:highlight w:val="none"/>
          <w:lang w:val="en-US" w:eastAsia="zh-CN"/>
        </w:rPr>
        <w:pPrChange w:id="476" w:author="野草" w:date="2024-03-02T16:34:56Z">
          <w:pPr/>
        </w:pPrChange>
      </w:pPr>
      <w:ins w:id="479" w:author="野草" w:date="2024-03-02T17:06:35Z">
        <w:r>
          <w:rPr>
            <w:rFonts w:hint="default"/>
            <w:highlight w:val="none"/>
            <w:lang w:val="en-US" w:eastAsia="zh-CN"/>
          </w:rPr>
          <w:t>How urban ecological land affects resident heat exposure: Evidence from the mega-urban agglomeration in China</w:t>
        </w:r>
      </w:ins>
    </w:p>
    <w:p>
      <w:pPr>
        <w:numPr>
          <w:ilvl w:val="2"/>
          <w:numId w:val="4"/>
          <w:ins w:id="481" w:author="野草" w:date="2024-03-02T16:34:56Z"/>
        </w:numPr>
        <w:ind w:left="1260" w:hanging="420"/>
        <w:rPr>
          <w:ins w:id="482" w:author="野草" w:date="2024-03-02T14:37:35Z"/>
          <w:rFonts w:hint="default"/>
          <w:highlight w:val="none"/>
          <w:lang w:val="en-US" w:eastAsia="zh-CN"/>
        </w:rPr>
        <w:pPrChange w:id="480" w:author="野草" w:date="2024-03-02T16:34:56Z">
          <w:pPr/>
        </w:pPrChange>
      </w:pPr>
    </w:p>
    <w:p>
      <w:pPr>
        <w:numPr>
          <w:ilvl w:val="1"/>
          <w:numId w:val="4"/>
          <w:ins w:id="484" w:author="野草" w:date="2024-03-02T14:37:31Z"/>
        </w:numPr>
        <w:ind w:left="840" w:hanging="420"/>
        <w:rPr>
          <w:ins w:id="485" w:author="野草" w:date="2024-03-02T14:38:41Z"/>
          <w:rFonts w:hint="default"/>
          <w:highlight w:val="none"/>
          <w:lang w:val="en-US" w:eastAsia="zh-CN"/>
        </w:rPr>
        <w:pPrChange w:id="483" w:author="野草" w:date="2024-03-02T14:37:31Z">
          <w:pPr/>
        </w:pPrChange>
      </w:pPr>
      <w:ins w:id="486" w:author="野草" w:date="2024-03-02T14:37:37Z">
        <w:r>
          <w:rPr>
            <w:rFonts w:hint="eastAsia"/>
            <w:highlight w:val="none"/>
            <w:lang w:val="en-US" w:eastAsia="zh-CN"/>
          </w:rPr>
          <w:t>供需关系</w:t>
        </w:r>
      </w:ins>
    </w:p>
    <w:p>
      <w:pPr>
        <w:numPr>
          <w:ilvl w:val="2"/>
          <w:numId w:val="4"/>
          <w:ins w:id="488" w:author="野草" w:date="2024-03-02T14:45:38Z"/>
        </w:numPr>
        <w:ind w:left="1260" w:hanging="420"/>
        <w:rPr>
          <w:ins w:id="489" w:author="野草" w:date="2024-03-02T14:45:39Z"/>
          <w:rFonts w:hint="default"/>
          <w:highlight w:val="none"/>
          <w:lang w:val="en-US" w:eastAsia="zh-CN"/>
        </w:rPr>
        <w:pPrChange w:id="487" w:author="野草" w:date="2024-03-02T14:45:38Z">
          <w:pPr/>
        </w:pPrChange>
      </w:pPr>
      <w:ins w:id="490" w:author="野草" w:date="2024-03-02T14:38:43Z">
        <w:r>
          <w:rPr>
            <w:rFonts w:hint="eastAsia"/>
            <w:highlight w:val="none"/>
            <w:lang w:val="en-US" w:eastAsia="zh-CN"/>
          </w:rPr>
          <w:t>可达性</w:t>
        </w:r>
      </w:ins>
      <w:ins w:id="491" w:author="野草" w:date="2024-03-02T14:45:27Z">
        <w:r>
          <w:rPr>
            <w:rFonts w:hint="eastAsia"/>
            <w:highlight w:val="none"/>
            <w:lang w:val="en-US" w:eastAsia="zh-CN"/>
          </w:rPr>
          <w:t>，</w:t>
        </w:r>
      </w:ins>
      <w:ins w:id="492" w:author="野草" w:date="2024-03-02T14:45:28Z">
        <w:r>
          <w:rPr>
            <w:rFonts w:hint="eastAsia"/>
            <w:highlight w:val="none"/>
            <w:lang w:val="en-US" w:eastAsia="zh-CN"/>
          </w:rPr>
          <w:t>人口</w:t>
        </w:r>
      </w:ins>
      <w:ins w:id="493" w:author="野草" w:date="2024-03-02T14:45:34Z">
        <w:r>
          <w:rPr>
            <w:rFonts w:hint="eastAsia"/>
            <w:highlight w:val="none"/>
            <w:lang w:val="en-US" w:eastAsia="zh-CN"/>
          </w:rPr>
          <w:t>流动分析</w:t>
        </w:r>
      </w:ins>
    </w:p>
    <w:p>
      <w:pPr>
        <w:numPr>
          <w:ilvl w:val="3"/>
          <w:numId w:val="4"/>
          <w:ins w:id="495" w:author="野草" w:date="2024-03-02T14:45:39Z"/>
        </w:numPr>
        <w:ind w:left="1680" w:hanging="420"/>
        <w:rPr>
          <w:ins w:id="496" w:author="野草" w:date="2024-03-02T15:07:05Z"/>
          <w:rFonts w:hint="default"/>
          <w:highlight w:val="none"/>
          <w:lang w:val="en-US" w:eastAsia="zh-CN"/>
        </w:rPr>
        <w:pPrChange w:id="494" w:author="野草" w:date="2024-03-02T14:45:39Z">
          <w:pPr/>
        </w:pPrChange>
      </w:pPr>
      <w:ins w:id="497" w:author="野草" w:date="2024-03-02T14:45:40Z">
        <w:r>
          <w:rPr>
            <w:rFonts w:hint="eastAsia"/>
            <w:highlight w:val="none"/>
            <w:lang w:val="en-US" w:eastAsia="zh-CN"/>
          </w:rPr>
          <w:t>参考</w:t>
        </w:r>
      </w:ins>
      <w:ins w:id="498" w:author="野草" w:date="2024-03-02T14:46:55Z">
        <w:r>
          <w:rPr>
            <w:rFonts w:hint="eastAsia"/>
            <w:highlight w:val="none"/>
            <w:lang w:val="en-US" w:eastAsia="zh-CN"/>
          </w:rPr>
          <w:t>Supply-demand relationship and spatial flow of urban cultural ecosystem services: The case of Shenzhen, China</w:t>
        </w:r>
      </w:ins>
    </w:p>
    <w:p>
      <w:pPr>
        <w:numPr>
          <w:ilvl w:val="3"/>
          <w:numId w:val="4"/>
          <w:ins w:id="500" w:author="野草" w:date="2024-03-02T14:45:39Z"/>
        </w:numPr>
        <w:ind w:left="1680" w:hanging="420"/>
        <w:rPr>
          <w:ins w:id="501" w:author="野草" w:date="2024-03-02T15:07:06Z"/>
          <w:rFonts w:hint="default"/>
          <w:highlight w:val="none"/>
          <w:lang w:val="en-US" w:eastAsia="zh-CN"/>
        </w:rPr>
        <w:pPrChange w:id="499" w:author="野草" w:date="2024-03-02T14:45:39Z">
          <w:pPr/>
        </w:pPrChange>
      </w:pPr>
      <w:ins w:id="502" w:author="野草" w:date="2024-03-02T15:07:06Z">
        <w:r>
          <w:rPr>
            <w:rFonts w:hint="default"/>
            <w:highlight w:val="none"/>
            <w:lang w:val="en-US" w:eastAsia="zh-CN"/>
          </w:rPr>
          <w:t>Taking one step further – Advancing the measurement of green and blue area accessibility using spatial network analysis</w:t>
        </w:r>
      </w:ins>
      <w:ins w:id="503" w:author="野草" w:date="2024-03-02T15:07:08Z">
        <w:r>
          <w:rPr>
            <w:rFonts w:hint="eastAsia"/>
            <w:highlight w:val="none"/>
            <w:lang w:val="en-US" w:eastAsia="zh-CN"/>
          </w:rPr>
          <w:t>【</w:t>
        </w:r>
      </w:ins>
      <w:ins w:id="504" w:author="野草" w:date="2024-03-02T15:07:10Z">
        <w:r>
          <w:rPr>
            <w:rFonts w:hint="eastAsia"/>
            <w:highlight w:val="none"/>
            <w:lang w:val="en-US" w:eastAsia="zh-CN"/>
          </w:rPr>
          <w:t>绕行</w:t>
        </w:r>
      </w:ins>
      <w:ins w:id="505" w:author="野草" w:date="2024-03-02T15:07:13Z">
        <w:r>
          <w:rPr>
            <w:rFonts w:hint="eastAsia"/>
            <w:highlight w:val="none"/>
            <w:lang w:val="en-US" w:eastAsia="zh-CN"/>
          </w:rPr>
          <w:t>分析</w:t>
        </w:r>
      </w:ins>
      <w:ins w:id="506" w:author="野草" w:date="2024-03-02T15:07:08Z">
        <w:r>
          <w:rPr>
            <w:rFonts w:hint="eastAsia"/>
            <w:highlight w:val="none"/>
            <w:lang w:val="en-US" w:eastAsia="zh-CN"/>
          </w:rPr>
          <w:t>】</w:t>
        </w:r>
      </w:ins>
    </w:p>
    <w:p>
      <w:pPr>
        <w:numPr>
          <w:ilvl w:val="3"/>
          <w:numId w:val="4"/>
          <w:ins w:id="508" w:author="野草" w:date="2024-03-02T14:45:39Z"/>
        </w:numPr>
        <w:ind w:left="1680" w:hanging="420"/>
        <w:rPr>
          <w:ins w:id="509" w:author="野草" w:date="2024-03-02T15:15:36Z"/>
          <w:rFonts w:hint="default"/>
          <w:highlight w:val="none"/>
          <w:lang w:val="en-US" w:eastAsia="zh-CN"/>
        </w:rPr>
        <w:pPrChange w:id="507" w:author="野草" w:date="2024-03-02T14:45:39Z">
          <w:pPr/>
        </w:pPrChange>
      </w:pPr>
      <w:ins w:id="510" w:author="野草" w:date="2024-03-02T15:08:27Z">
        <w:r>
          <w:rPr>
            <w:rFonts w:hint="default"/>
            <w:highlight w:val="none"/>
            <w:lang w:val="en-US" w:eastAsia="zh-CN"/>
          </w:rPr>
          <w:t>Quantification and mapping cooling effect and its accessibility of urban parks in an extreme heat event in a megacity</w:t>
        </w:r>
      </w:ins>
    </w:p>
    <w:p>
      <w:pPr>
        <w:numPr>
          <w:ilvl w:val="3"/>
          <w:numId w:val="4"/>
          <w:ins w:id="512" w:author="野草" w:date="2024-03-02T14:45:39Z"/>
        </w:numPr>
        <w:ind w:left="1680" w:hanging="420"/>
        <w:rPr>
          <w:ins w:id="513" w:author="野草" w:date="2024-03-02T15:27:09Z"/>
          <w:rFonts w:hint="default"/>
          <w:highlight w:val="none"/>
          <w:lang w:val="en-US" w:eastAsia="zh-CN"/>
        </w:rPr>
        <w:pPrChange w:id="511" w:author="野草" w:date="2024-03-02T14:45:39Z">
          <w:pPr/>
        </w:pPrChange>
      </w:pPr>
      <w:ins w:id="514" w:author="野草" w:date="2024-03-02T15:15:41Z">
        <w:r>
          <w:rPr>
            <w:rFonts w:hint="default"/>
            <w:highlight w:val="none"/>
            <w:lang w:val="en-US" w:eastAsia="zh-CN"/>
          </w:rPr>
          <w:t>Cooling effect and cooling accessibility of urban parks during hot summers in China's largest sustainability experiment</w:t>
        </w:r>
      </w:ins>
    </w:p>
    <w:p>
      <w:pPr>
        <w:numPr>
          <w:ilvl w:val="3"/>
          <w:numId w:val="4"/>
          <w:ins w:id="516" w:author="野草" w:date="2024-03-02T14:45:39Z"/>
        </w:numPr>
        <w:ind w:left="1680" w:hanging="420"/>
        <w:rPr>
          <w:ins w:id="517" w:author="野草" w:date="2024-03-02T15:29:36Z"/>
          <w:rFonts w:hint="default"/>
          <w:highlight w:val="none"/>
          <w:lang w:val="en-US" w:eastAsia="zh-CN"/>
        </w:rPr>
        <w:pPrChange w:id="515" w:author="野草" w:date="2024-03-02T14:45:39Z">
          <w:pPr/>
        </w:pPrChange>
      </w:pPr>
      <w:ins w:id="518" w:author="野草" w:date="2024-03-02T15:27:10Z">
        <w:r>
          <w:rPr>
            <w:rFonts w:hint="default"/>
            <w:highlight w:val="none"/>
            <w:lang w:val="en-US" w:eastAsia="zh-CN"/>
          </w:rPr>
          <w:t>A comprehensive framework of cooling effect-accessibility-urban development to assessing and planning park cooling services</w:t>
        </w:r>
      </w:ins>
      <w:ins w:id="519" w:author="野草" w:date="2024-03-02T15:27:12Z">
        <w:r>
          <w:rPr>
            <w:rFonts w:hint="eastAsia"/>
            <w:highlight w:val="none"/>
            <w:lang w:val="en-US" w:eastAsia="zh-CN"/>
          </w:rPr>
          <w:t>【</w:t>
        </w:r>
      </w:ins>
      <w:ins w:id="520" w:author="野草" w:date="2024-03-02T15:27:16Z">
        <w:r>
          <w:rPr>
            <w:rFonts w:hint="eastAsia"/>
            <w:highlight w:val="none"/>
            <w:lang w:val="en-US" w:eastAsia="zh-CN"/>
          </w:rPr>
          <w:t>降温</w:t>
        </w:r>
      </w:ins>
      <w:ins w:id="521" w:author="野草" w:date="2024-03-02T15:27:17Z">
        <w:r>
          <w:rPr>
            <w:rFonts w:hint="eastAsia"/>
            <w:highlight w:val="none"/>
            <w:lang w:val="en-US" w:eastAsia="zh-CN"/>
          </w:rPr>
          <w:t>效果</w:t>
        </w:r>
      </w:ins>
      <w:ins w:id="522" w:author="野草" w:date="2024-03-02T15:27:24Z">
        <w:r>
          <w:rPr>
            <w:rFonts w:hint="eastAsia"/>
            <w:highlight w:val="none"/>
            <w:lang w:val="en-US" w:eastAsia="zh-CN"/>
          </w:rPr>
          <w:t>，</w:t>
        </w:r>
      </w:ins>
      <w:ins w:id="523" w:author="野草" w:date="2024-03-02T15:27:25Z">
        <w:r>
          <w:rPr>
            <w:rFonts w:hint="eastAsia"/>
            <w:highlight w:val="none"/>
            <w:lang w:val="en-US" w:eastAsia="zh-CN"/>
          </w:rPr>
          <w:t>可达性</w:t>
        </w:r>
      </w:ins>
      <w:ins w:id="524" w:author="野草" w:date="2024-03-02T15:27:26Z">
        <w:r>
          <w:rPr>
            <w:rFonts w:hint="eastAsia"/>
            <w:highlight w:val="none"/>
            <w:lang w:val="en-US" w:eastAsia="zh-CN"/>
          </w:rPr>
          <w:t>等</w:t>
        </w:r>
      </w:ins>
      <w:ins w:id="525" w:author="野草" w:date="2024-03-02T15:27:27Z">
        <w:r>
          <w:rPr>
            <w:rFonts w:hint="eastAsia"/>
            <w:highlight w:val="none"/>
            <w:lang w:val="en-US" w:eastAsia="zh-CN"/>
          </w:rPr>
          <w:t>的</w:t>
        </w:r>
      </w:ins>
      <w:ins w:id="526" w:author="野草" w:date="2024-03-02T15:27:28Z">
        <w:r>
          <w:rPr>
            <w:rFonts w:hint="eastAsia"/>
            <w:highlight w:val="none"/>
            <w:lang w:val="en-US" w:eastAsia="zh-CN"/>
          </w:rPr>
          <w:t>综合</w:t>
        </w:r>
      </w:ins>
      <w:ins w:id="527" w:author="野草" w:date="2024-03-02T15:27:12Z">
        <w:r>
          <w:rPr>
            <w:rFonts w:hint="eastAsia"/>
            <w:highlight w:val="none"/>
            <w:lang w:val="en-US" w:eastAsia="zh-CN"/>
          </w:rPr>
          <w:t>】</w:t>
        </w:r>
      </w:ins>
    </w:p>
    <w:p>
      <w:pPr>
        <w:numPr>
          <w:ilvl w:val="3"/>
          <w:numId w:val="4"/>
          <w:ins w:id="529" w:author="野草" w:date="2024-03-02T14:45:39Z"/>
        </w:numPr>
        <w:ind w:left="1680" w:hanging="420"/>
        <w:rPr>
          <w:ins w:id="530" w:author="野草" w:date="2024-03-02T15:49:44Z"/>
          <w:rFonts w:hint="default"/>
          <w:highlight w:val="none"/>
          <w:lang w:val="en-US" w:eastAsia="zh-CN"/>
        </w:rPr>
        <w:pPrChange w:id="528" w:author="野草" w:date="2024-03-02T14:45:39Z">
          <w:pPr/>
        </w:pPrChange>
      </w:pPr>
      <w:ins w:id="531" w:author="野草" w:date="2024-03-02T15:29:37Z">
        <w:r>
          <w:rPr>
            <w:rFonts w:hint="default"/>
            <w:highlight w:val="none"/>
            <w:lang w:val="en-US" w:eastAsia="zh-CN"/>
          </w:rPr>
          <w:t>Assessing heat risk for residents of complex urban areas from an accessibility-based perspective</w:t>
        </w:r>
      </w:ins>
      <w:ins w:id="532" w:author="野草" w:date="2024-03-02T15:29:39Z">
        <w:r>
          <w:rPr>
            <w:rFonts w:hint="eastAsia"/>
            <w:highlight w:val="none"/>
            <w:lang w:val="en-US" w:eastAsia="zh-CN"/>
          </w:rPr>
          <w:t>【</w:t>
        </w:r>
      </w:ins>
      <w:ins w:id="533" w:author="野草" w:date="2024-03-02T15:29:41Z">
        <w:r>
          <w:rPr>
            <w:rFonts w:hint="eastAsia"/>
            <w:highlight w:val="none"/>
            <w:lang w:val="en-US" w:eastAsia="zh-CN"/>
          </w:rPr>
          <w:t>重要</w:t>
        </w:r>
      </w:ins>
      <w:ins w:id="534" w:author="野草" w:date="2024-03-02T15:29:39Z">
        <w:r>
          <w:rPr>
            <w:rFonts w:hint="eastAsia"/>
            <w:highlight w:val="none"/>
            <w:lang w:val="en-US" w:eastAsia="zh-CN"/>
          </w:rPr>
          <w:t>】</w:t>
        </w:r>
      </w:ins>
    </w:p>
    <w:p>
      <w:pPr>
        <w:numPr>
          <w:ilvl w:val="3"/>
          <w:numId w:val="4"/>
        </w:numPr>
        <w:ind w:left="1680" w:hanging="420"/>
        <w:rPr>
          <w:ins w:id="535" w:author="野草" w:date="2024-03-02T15:49:45Z"/>
          <w:rFonts w:hint="default"/>
          <w:highlight w:val="none"/>
          <w:lang w:val="en-US" w:eastAsia="zh-CN"/>
        </w:rPr>
      </w:pPr>
      <w:ins w:id="536" w:author="野草" w:date="2024-03-02T15:49:45Z">
        <w:r>
          <w:rPr>
            <w:rFonts w:hint="default"/>
            <w:highlight w:val="none"/>
            <w:lang w:val="en-US" w:eastAsia="zh-CN"/>
          </w:rPr>
          <w:t>Accessibility of urban park benefits with different spatial coverage: Spatial and social inequity</w:t>
        </w:r>
      </w:ins>
    </w:p>
    <w:p>
      <w:pPr>
        <w:numPr>
          <w:ilvl w:val="3"/>
          <w:numId w:val="4"/>
          <w:ins w:id="538" w:author="野草" w:date="2024-03-02T14:45:39Z"/>
        </w:numPr>
        <w:ind w:left="1680" w:hanging="420"/>
        <w:rPr>
          <w:ins w:id="539" w:author="野草" w:date="2024-03-02T17:16:31Z"/>
          <w:rFonts w:hint="default"/>
          <w:highlight w:val="none"/>
          <w:lang w:val="en-US" w:eastAsia="zh-CN"/>
        </w:rPr>
        <w:pPrChange w:id="537" w:author="野草" w:date="2024-03-02T14:45:39Z">
          <w:pPr/>
        </w:pPrChange>
      </w:pPr>
      <w:ins w:id="540" w:author="野草" w:date="2024-03-02T17:16:34Z">
        <w:r>
          <w:rPr>
            <w:rFonts w:hint="eastAsia"/>
            <w:highlight w:val="none"/>
            <w:lang w:val="en-US" w:eastAsia="zh-CN"/>
          </w:rPr>
          <w:t>传播</w:t>
        </w:r>
      </w:ins>
      <w:ins w:id="541" w:author="野草" w:date="2024-03-02T17:16:36Z">
        <w:r>
          <w:rPr>
            <w:rFonts w:hint="eastAsia"/>
            <w:highlight w:val="none"/>
            <w:lang w:val="en-US" w:eastAsia="zh-CN"/>
          </w:rPr>
          <w:t>网络：</w:t>
        </w:r>
      </w:ins>
      <w:ins w:id="542" w:author="野草" w:date="2024-03-02T17:16:31Z">
        <w:r>
          <w:rPr>
            <w:rFonts w:hint="default"/>
            <w:highlight w:val="none"/>
            <w:lang w:val="en-US" w:eastAsia="zh-CN"/>
          </w:rPr>
          <w:t>Key areas and measures to mitigate heat exposure risk in highly urbanized city: A case study of Beijing, China</w:t>
        </w:r>
      </w:ins>
    </w:p>
    <w:p>
      <w:pPr>
        <w:numPr>
          <w:ilvl w:val="3"/>
          <w:numId w:val="4"/>
          <w:ins w:id="544" w:author="野草" w:date="2024-03-02T14:45:39Z"/>
        </w:numPr>
        <w:ind w:left="1680" w:hanging="420"/>
        <w:rPr>
          <w:ins w:id="545" w:author="野草" w:date="2024-03-02T15:29:37Z"/>
          <w:rFonts w:hint="default"/>
          <w:highlight w:val="none"/>
          <w:lang w:val="en-US" w:eastAsia="zh-CN"/>
        </w:rPr>
        <w:pPrChange w:id="543" w:author="野草" w:date="2024-03-02T14:45:39Z">
          <w:pPr/>
        </w:pPrChange>
      </w:pPr>
    </w:p>
    <w:p>
      <w:pPr>
        <w:keepNext w:val="0"/>
        <w:keepLines w:val="0"/>
        <w:widowControl/>
        <w:numPr>
          <w:ilvl w:val="0"/>
          <w:numId w:val="5"/>
          <w:ins w:id="547" w:author="野草" w:date="2024-03-02T15:47:20Z"/>
        </w:numPr>
        <w:suppressLineNumbers w:val="0"/>
        <w:pBdr>
          <w:top w:val="none" w:color="auto" w:sz="0" w:space="0"/>
          <w:left w:val="none" w:color="auto" w:sz="0" w:space="0"/>
          <w:bottom w:val="none" w:color="auto" w:sz="0" w:space="0"/>
          <w:right w:val="none" w:color="auto" w:sz="0" w:space="0"/>
        </w:pBdr>
        <w:spacing w:before="240" w:beforeAutospacing="0" w:after="80" w:afterAutospacing="0"/>
        <w:ind w:left="420" w:right="0" w:hanging="420"/>
        <w:rPr>
          <w:ins w:id="548" w:author="野草" w:date="2024-03-02T15:47:09Z"/>
          <w:rFonts w:hint="default"/>
        </w:rPr>
        <w:pPrChange w:id="546" w:author="野草" w:date="2024-03-02T15:47:20Z">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80" w:afterAutospacing="0"/>
            <w:ind w:left="0" w:right="0" w:firstLine="0"/>
          </w:pPr>
        </w:pPrChange>
      </w:pPr>
      <w:ins w:id="549" w:author="野草" w:date="2024-03-02T15:47:09Z">
        <w:r>
          <w:rPr>
            <w:rFonts w:hint="default"/>
          </w:rPr>
          <w:t>城市内各BGI的贡献率以及各街区的ES效率</w:t>
        </w:r>
      </w:ins>
    </w:p>
    <w:p>
      <w:pPr>
        <w:numPr>
          <w:ilvl w:val="3"/>
          <w:numId w:val="4"/>
          <w:ins w:id="551" w:author="野草" w:date="2024-03-02T14:45:39Z"/>
        </w:numPr>
        <w:ind w:left="1680" w:hanging="420"/>
        <w:rPr>
          <w:ins w:id="552" w:author="野草" w:date="2024-03-02T15:47:57Z"/>
          <w:rFonts w:hint="default"/>
          <w:highlight w:val="none"/>
          <w:lang w:val="en-US" w:eastAsia="zh-CN"/>
        </w:rPr>
        <w:pPrChange w:id="550" w:author="野草" w:date="2024-03-02T14:45:39Z">
          <w:pPr/>
        </w:pPrChange>
      </w:pPr>
      <w:ins w:id="553" w:author="野草" w:date="2024-03-02T15:47:57Z">
        <w:r>
          <w:rPr>
            <w:rFonts w:hint="default"/>
            <w:highlight w:val="none"/>
            <w:lang w:val="en-US" w:eastAsia="zh-CN"/>
          </w:rPr>
          <w:t>基尼指数和洛伦兹曲线</w:t>
        </w:r>
      </w:ins>
    </w:p>
    <w:p>
      <w:pPr>
        <w:numPr>
          <w:ilvl w:val="3"/>
          <w:numId w:val="4"/>
          <w:ins w:id="555" w:author="野草" w:date="2024-03-02T14:45:39Z"/>
        </w:numPr>
        <w:ind w:left="1680" w:hanging="420"/>
        <w:rPr>
          <w:ins w:id="556" w:author="野草" w:date="2024-03-02T15:49:50Z"/>
          <w:rFonts w:hint="default"/>
          <w:highlight w:val="none"/>
          <w:lang w:val="en-US" w:eastAsia="zh-CN"/>
        </w:rPr>
        <w:pPrChange w:id="554" w:author="野草" w:date="2024-03-02T14:45:39Z">
          <w:pPr/>
        </w:pPrChange>
      </w:pPr>
      <w:ins w:id="557" w:author="野草" w:date="2024-03-02T15:48:18Z">
        <w:r>
          <w:rPr>
            <w:rFonts w:hint="default"/>
            <w:highlight w:val="none"/>
            <w:lang w:val="en-US" w:eastAsia="zh-CN"/>
          </w:rPr>
          <w:t>位置熵</w:t>
        </w:r>
      </w:ins>
    </w:p>
    <w:p>
      <w:pPr>
        <w:numPr>
          <w:ilvl w:val="3"/>
          <w:numId w:val="4"/>
          <w:ins w:id="559" w:author="野草" w:date="2024-03-02T15:50:00Z"/>
        </w:numPr>
        <w:ind w:left="1680" w:hanging="420"/>
        <w:rPr>
          <w:ins w:id="560" w:author="野草" w:date="2024-03-02T15:48:18Z"/>
          <w:rFonts w:hint="default"/>
          <w:highlight w:val="none"/>
          <w:lang w:val="en-US" w:eastAsia="zh-CN"/>
        </w:rPr>
        <w:pPrChange w:id="558" w:author="野草" w:date="2024-03-02T15:50:00Z">
          <w:pPr/>
        </w:pPrChange>
      </w:pPr>
      <w:ins w:id="561" w:author="野草" w:date="2024-03-02T15:49:51Z">
        <w:r>
          <w:rPr>
            <w:rFonts w:hint="eastAsia"/>
            <w:highlight w:val="none"/>
            <w:lang w:val="en-US" w:eastAsia="zh-CN"/>
          </w:rPr>
          <w:t>公平性分析</w:t>
        </w:r>
      </w:ins>
    </w:p>
    <w:p>
      <w:pPr>
        <w:numPr>
          <w:ilvl w:val="3"/>
          <w:numId w:val="4"/>
          <w:ins w:id="563" w:author="野草" w:date="2024-03-02T14:45:39Z"/>
        </w:numPr>
        <w:ind w:left="1680" w:hanging="420"/>
        <w:rPr>
          <w:ins w:id="564" w:author="野草" w:date="2024-03-02T15:48:33Z"/>
          <w:rFonts w:hint="default"/>
          <w:highlight w:val="none"/>
          <w:lang w:val="en-US" w:eastAsia="zh-CN"/>
        </w:rPr>
        <w:pPrChange w:id="562" w:author="野草" w:date="2024-03-02T14:45:39Z">
          <w:pPr/>
        </w:pPrChange>
      </w:pPr>
      <w:ins w:id="565" w:author="野草" w:date="2024-03-02T15:48:33Z">
        <w:r>
          <w:rPr>
            <w:rFonts w:hint="default"/>
            <w:highlight w:val="none"/>
            <w:lang w:val="en-US" w:eastAsia="zh-CN"/>
          </w:rPr>
          <w:t>Allocation equity of regulating ecosystem services from blue-green infrastructures: A case study of street blocks in Wuhan central city</w:t>
        </w:r>
      </w:ins>
    </w:p>
    <w:p>
      <w:pPr>
        <w:numPr>
          <w:ilvl w:val="3"/>
          <w:numId w:val="4"/>
          <w:ins w:id="567" w:author="野草" w:date="2024-03-02T14:45:39Z"/>
        </w:numPr>
        <w:ind w:left="1680" w:hanging="420"/>
        <w:rPr>
          <w:ins w:id="568" w:author="野草" w:date="2024-03-02T15:27:10Z"/>
          <w:rFonts w:hint="default"/>
          <w:highlight w:val="none"/>
          <w:lang w:val="en-US" w:eastAsia="zh-CN"/>
        </w:rPr>
        <w:pPrChange w:id="566" w:author="野草" w:date="2024-03-02T14:45:39Z">
          <w:pPr/>
        </w:pPrChange>
      </w:pPr>
    </w:p>
    <w:p>
      <w:pPr>
        <w:numPr>
          <w:ilvl w:val="3"/>
          <w:numId w:val="4"/>
          <w:ins w:id="570" w:author="野草" w:date="2024-03-02T14:45:39Z"/>
        </w:numPr>
        <w:ind w:left="1680" w:hanging="420"/>
        <w:rPr>
          <w:ins w:id="571" w:author="野草" w:date="2024-03-02T15:15:41Z"/>
          <w:rFonts w:hint="default"/>
          <w:highlight w:val="none"/>
          <w:lang w:val="en-US" w:eastAsia="zh-CN"/>
        </w:rPr>
        <w:pPrChange w:id="569" w:author="野草" w:date="2024-03-02T14:45:39Z">
          <w:pPr/>
        </w:pPrChange>
      </w:pPr>
    </w:p>
    <w:p>
      <w:pPr>
        <w:numPr>
          <w:ilvl w:val="2"/>
          <w:numId w:val="4"/>
          <w:ins w:id="573" w:author="野草" w:date="2024-03-02T15:29:50Z"/>
        </w:numPr>
        <w:ind w:left="1260" w:hanging="420"/>
        <w:rPr>
          <w:ins w:id="574" w:author="野草" w:date="2024-03-01T17:54:34Z"/>
          <w:rFonts w:hint="default"/>
          <w:highlight w:val="none"/>
          <w:lang w:val="en-US" w:eastAsia="zh-CN"/>
        </w:rPr>
        <w:pPrChange w:id="572" w:author="野草" w:date="2024-03-02T15:29:50Z">
          <w:pPr/>
        </w:pPrChange>
      </w:pPr>
      <w:ins w:id="575" w:author="野草" w:date="2024-03-02T15:29:53Z">
        <w:r>
          <w:rPr>
            <w:rFonts w:hint="eastAsia"/>
            <w:highlight w:val="none"/>
            <w:lang w:val="en-US" w:eastAsia="zh-CN"/>
          </w:rPr>
          <w:t>热点分析</w:t>
        </w:r>
      </w:ins>
    </w:p>
    <w:p>
      <w:pPr>
        <w:numPr>
          <w:ilvl w:val="1"/>
          <w:numId w:val="4"/>
        </w:numPr>
        <w:ind w:left="840" w:hanging="420"/>
        <w:rPr>
          <w:ins w:id="577" w:author="野草" w:date="2024-03-01T23:12:46Z"/>
          <w:rFonts w:hint="default"/>
          <w:highlight w:val="none"/>
          <w:lang w:val="en-US" w:eastAsia="zh-CN"/>
        </w:rPr>
        <w:pPrChange w:id="576" w:author="野草" w:date="2024-03-02T14:37:23Z">
          <w:pPr/>
        </w:pPrChange>
      </w:pPr>
      <w:ins w:id="578" w:author="野草" w:date="2024-03-01T17:54:37Z">
        <w:r>
          <w:rPr>
            <w:rFonts w:hint="eastAsia"/>
            <w:highlight w:val="none"/>
            <w:lang w:val="en-US" w:eastAsia="zh-CN"/>
          </w:rPr>
          <w:t>源汇</w:t>
        </w:r>
      </w:ins>
      <w:ins w:id="579" w:author="野草" w:date="2024-03-02T14:37:25Z">
        <w:r>
          <w:rPr>
            <w:rFonts w:hint="eastAsia"/>
            <w:highlight w:val="none"/>
            <w:lang w:val="en-US" w:eastAsia="zh-CN"/>
          </w:rPr>
          <w:t>流</w:t>
        </w:r>
      </w:ins>
    </w:p>
    <w:p>
      <w:pPr>
        <w:numPr>
          <w:ilvl w:val="1"/>
          <w:numId w:val="4"/>
          <w:ins w:id="581" w:author="野草" w:date="2024-03-01T17:54:34Z"/>
        </w:numPr>
        <w:ind w:left="840" w:hanging="420"/>
        <w:rPr>
          <w:ins w:id="582" w:author="野草" w:date="2024-03-01T23:12:49Z"/>
          <w:rFonts w:hint="default"/>
          <w:highlight w:val="none"/>
          <w:lang w:val="en-US" w:eastAsia="zh-CN"/>
        </w:rPr>
        <w:pPrChange w:id="580" w:author="野草" w:date="2024-03-01T17:54:34Z">
          <w:pPr/>
        </w:pPrChange>
      </w:pPr>
      <w:ins w:id="583" w:author="野草" w:date="2024-03-01T23:12:44Z">
        <w:r>
          <w:rPr>
            <w:rFonts w:hint="eastAsia"/>
            <w:highlight w:val="none"/>
            <w:lang w:val="en-US" w:eastAsia="zh-CN"/>
          </w:rPr>
          <w:t>连接度</w:t>
        </w:r>
      </w:ins>
    </w:p>
    <w:p>
      <w:pPr>
        <w:numPr>
          <w:ilvl w:val="1"/>
          <w:numId w:val="4"/>
          <w:ins w:id="585" w:author="野草" w:date="2024-03-01T17:54:34Z"/>
        </w:numPr>
        <w:ind w:left="840" w:hanging="420"/>
        <w:rPr>
          <w:ins w:id="586" w:author="野草" w:date="2024-03-02T09:39:48Z"/>
          <w:rFonts w:hint="default"/>
          <w:highlight w:val="none"/>
          <w:lang w:val="en-US" w:eastAsia="zh-CN"/>
        </w:rPr>
        <w:pPrChange w:id="584" w:author="野草" w:date="2024-03-01T17:54:34Z">
          <w:pPr/>
        </w:pPrChange>
      </w:pPr>
      <w:ins w:id="587" w:author="野草" w:date="2024-03-01T17:55:51Z">
        <w:r>
          <w:rPr>
            <w:rFonts w:hint="eastAsia"/>
            <w:highlight w:val="none"/>
            <w:lang w:val="en-US" w:eastAsia="zh-CN"/>
          </w:rPr>
          <w:t>动态</w:t>
        </w:r>
      </w:ins>
      <w:ins w:id="588" w:author="野草" w:date="2024-03-01T17:55:52Z">
        <w:r>
          <w:rPr>
            <w:rFonts w:hint="eastAsia"/>
            <w:highlight w:val="none"/>
            <w:lang w:val="en-US" w:eastAsia="zh-CN"/>
          </w:rPr>
          <w:t>变化</w:t>
        </w:r>
      </w:ins>
    </w:p>
    <w:p>
      <w:pPr>
        <w:numPr>
          <w:ilvl w:val="1"/>
          <w:numId w:val="4"/>
          <w:ins w:id="590" w:author="野草" w:date="2024-03-01T17:54:34Z"/>
        </w:numPr>
        <w:ind w:left="840" w:hanging="420"/>
        <w:rPr>
          <w:ins w:id="591" w:author="野草" w:date="2024-03-02T10:16:54Z"/>
          <w:rFonts w:hint="default"/>
          <w:highlight w:val="none"/>
          <w:lang w:val="en-US" w:eastAsia="zh-CN"/>
        </w:rPr>
        <w:pPrChange w:id="589" w:author="野草" w:date="2024-03-01T17:54:34Z">
          <w:pPr/>
        </w:pPrChange>
      </w:pPr>
      <w:ins w:id="592" w:author="野草" w:date="2024-03-02T09:39:49Z">
        <w:r>
          <w:rPr>
            <w:rFonts w:hint="eastAsia"/>
            <w:highlight w:val="none"/>
            <w:lang w:val="en-US" w:eastAsia="zh-CN"/>
          </w:rPr>
          <w:t>基于遥感</w:t>
        </w:r>
      </w:ins>
      <w:ins w:id="593" w:author="野草" w:date="2024-03-02T09:39:50Z">
        <w:r>
          <w:rPr>
            <w:rFonts w:hint="eastAsia"/>
            <w:highlight w:val="none"/>
            <w:lang w:val="en-US" w:eastAsia="zh-CN"/>
          </w:rPr>
          <w:t>的</w:t>
        </w:r>
      </w:ins>
      <w:ins w:id="594" w:author="野草" w:date="2024-03-02T09:39:52Z">
        <w:r>
          <w:rPr>
            <w:rFonts w:hint="eastAsia"/>
            <w:highlight w:val="none"/>
            <w:lang w:val="en-US" w:eastAsia="zh-CN"/>
          </w:rPr>
          <w:t>多城市</w:t>
        </w:r>
      </w:ins>
    </w:p>
    <w:p>
      <w:pPr>
        <w:numPr>
          <w:ilvl w:val="1"/>
          <w:numId w:val="4"/>
          <w:ins w:id="596" w:author="野草" w:date="2024-03-01T17:54:34Z"/>
        </w:numPr>
        <w:ind w:left="840" w:hanging="420"/>
        <w:rPr>
          <w:ins w:id="597" w:author="Fred Zhou" w:date="2024-02-28T16:13:00Z"/>
          <w:rFonts w:hint="default"/>
          <w:highlight w:val="none"/>
          <w:lang w:val="en-US" w:eastAsia="zh-CN"/>
          <w:rPrChange w:id="598" w:author="野草" w:date="2024-03-01T17:24:23Z">
            <w:rPr>
              <w:ins w:id="599" w:author="Fred Zhou" w:date="2024-02-28T16:13:00Z"/>
              <w:rFonts w:hint="default"/>
              <w:highlight w:val="yellow"/>
              <w:lang w:val="en-US" w:eastAsia="zh-CN"/>
            </w:rPr>
          </w:rPrChange>
        </w:rPr>
        <w:pPrChange w:id="595" w:author="野草" w:date="2024-03-01T17:54:34Z">
          <w:pPr/>
        </w:pPrChange>
      </w:pPr>
      <w:ins w:id="600" w:author="野草" w:date="2024-03-02T10:16:56Z">
        <w:r>
          <w:rPr>
            <w:rFonts w:hint="eastAsia"/>
            <w:highlight w:val="none"/>
            <w:lang w:val="en-US" w:eastAsia="zh-CN"/>
          </w:rPr>
          <w:t>LC</w:t>
        </w:r>
      </w:ins>
      <w:ins w:id="601" w:author="野草" w:date="2024-03-02T10:16:57Z">
        <w:r>
          <w:rPr>
            <w:rFonts w:hint="eastAsia"/>
            <w:highlight w:val="none"/>
            <w:lang w:val="en-US" w:eastAsia="zh-CN"/>
          </w:rPr>
          <w:t>Z</w:t>
        </w:r>
      </w:ins>
      <w:ins w:id="602" w:author="野草" w:date="2024-03-02T10:17:00Z">
        <w:r>
          <w:rPr>
            <w:rFonts w:hint="eastAsia"/>
            <w:highlight w:val="none"/>
            <w:lang w:val="en-US" w:eastAsia="zh-CN"/>
          </w:rPr>
          <w:t>类内</w:t>
        </w:r>
      </w:ins>
      <w:ins w:id="603" w:author="野草" w:date="2024-03-02T10:17:01Z">
        <w:r>
          <w:rPr>
            <w:rFonts w:hint="eastAsia"/>
            <w:highlight w:val="none"/>
            <w:lang w:val="en-US" w:eastAsia="zh-CN"/>
          </w:rPr>
          <w:t>，</w:t>
        </w:r>
      </w:ins>
      <w:ins w:id="604" w:author="野草" w:date="2024-03-02T10:17:02Z">
        <w:r>
          <w:rPr>
            <w:rFonts w:hint="eastAsia"/>
            <w:highlight w:val="none"/>
            <w:lang w:val="en-US" w:eastAsia="zh-CN"/>
          </w:rPr>
          <w:t>类</w:t>
        </w:r>
      </w:ins>
      <w:ins w:id="605" w:author="野草" w:date="2024-03-02T10:17:03Z">
        <w:r>
          <w:rPr>
            <w:rFonts w:hint="eastAsia"/>
            <w:highlight w:val="none"/>
            <w:lang w:val="en-US" w:eastAsia="zh-CN"/>
          </w:rPr>
          <w:t>间</w:t>
        </w:r>
      </w:ins>
    </w:p>
    <w:p>
      <w:pPr>
        <w:ind w:firstLine="0"/>
        <w:rPr>
          <w:ins w:id="607" w:author="Fred Zhou" w:date="2024-02-28T16:05:00Z"/>
          <w:del w:id="608" w:author="野草" w:date="2024-03-01T17:23:51Z"/>
          <w:highlight w:val="yellow"/>
        </w:rPr>
        <w:pPrChange w:id="606" w:author="Fred Zhou" w:date="2024-02-29T12:11:00Z">
          <w:pPr>
            <w:ind w:firstLine="420"/>
          </w:pPr>
        </w:pPrChange>
      </w:pPr>
      <w:ins w:id="609" w:author="Fred Zhou" w:date="2024-02-28T15:53:00Z">
        <w:del w:id="610" w:author="野草" w:date="2024-03-01T17:23:51Z">
          <w:r>
            <w:rPr>
              <w:highlight w:val="yellow"/>
            </w:rPr>
            <w:delText>相关研究结果降为绿地的规划研究提供参考建议。</w:delText>
          </w:r>
        </w:del>
      </w:ins>
    </w:p>
    <w:p>
      <w:pPr>
        <w:rPr>
          <w:ins w:id="611" w:author="Fred Zhou" w:date="2024-02-28T16:05:00Z"/>
          <w:highlight w:val="yellow"/>
        </w:rPr>
      </w:pPr>
      <w:ins w:id="612" w:author="Fred Zhou" w:date="2024-02-28T16:05:00Z">
        <w:r>
          <w:rPr>
            <w:highlight w:val="yellow"/>
            <w:rPrChange w:id="613" w:author="Fred Zhou" w:date="2024-02-29T11:49:00Z">
              <w:rPr/>
            </w:rPrChange>
          </w:rPr>
          <w:t>我们需要探讨</w:t>
        </w:r>
      </w:ins>
      <w:ins w:id="614" w:author="Fred Zhou" w:date="2024-02-28T16:05:00Z">
        <w:r>
          <w:rPr>
            <w:highlight w:val="yellow"/>
            <w:rPrChange w:id="615" w:author="Fred Zhou" w:date="2024-02-29T11:49:00Z">
              <w:rPr/>
            </w:rPrChange>
          </w:rPr>
          <w:t>BGS</w:t>
        </w:r>
      </w:ins>
      <w:ins w:id="616" w:author="Fred Zhou" w:date="2024-02-28T16:05:00Z">
        <w:r>
          <w:rPr>
            <w:highlight w:val="yellow"/>
            <w:rPrChange w:id="617" w:author="Fred Zhou" w:date="2024-02-29T11:49:00Z">
              <w:rPr/>
            </w:rPrChange>
          </w:rPr>
          <w:t>能够提供多少冷却效果，需要多少冷却效果来缓解</w:t>
        </w:r>
      </w:ins>
      <w:ins w:id="618" w:author="Fred Zhou" w:date="2024-02-28T16:05:00Z">
        <w:r>
          <w:rPr>
            <w:highlight w:val="yellow"/>
            <w:rPrChange w:id="619" w:author="Fred Zhou" w:date="2024-02-29T11:49:00Z">
              <w:rPr/>
            </w:rPrChange>
          </w:rPr>
          <w:t>UHI</w:t>
        </w:r>
      </w:ins>
      <w:ins w:id="620" w:author="Fred Zhou" w:date="2024-02-28T16:05:00Z">
        <w:r>
          <w:rPr>
            <w:highlight w:val="yellow"/>
            <w:rPrChange w:id="621" w:author="Fred Zhou" w:date="2024-02-29T11:49:00Z">
              <w:rPr/>
            </w:rPrChange>
          </w:rPr>
          <w:t>。此外，还需要识别制冷效果供需不平衡的区域，以实现</w:t>
        </w:r>
      </w:ins>
      <w:ins w:id="622" w:author="Fred Zhou" w:date="2024-02-28T16:05:00Z">
        <w:r>
          <w:rPr>
            <w:highlight w:val="yellow"/>
            <w:rPrChange w:id="623" w:author="Fred Zhou" w:date="2024-02-29T11:49:00Z">
              <w:rPr/>
            </w:rPrChange>
          </w:rPr>
          <w:t>BGS</w:t>
        </w:r>
      </w:ins>
      <w:ins w:id="624" w:author="Fred Zhou" w:date="2024-02-28T16:05:00Z">
        <w:r>
          <w:rPr>
            <w:highlight w:val="yellow"/>
            <w:rPrChange w:id="625" w:author="Fred Zhou" w:date="2024-02-29T11:49:00Z">
              <w:rPr/>
            </w:rPrChange>
          </w:rPr>
          <w:t>的精确配置</w:t>
        </w:r>
      </w:ins>
      <w:ins w:id="626" w:author="Fred Zhou" w:date="2024-02-28T16:05:00Z">
        <w:r>
          <w:rPr>
            <w:rFonts w:hint="default"/>
            <w:highlight w:val="yellow"/>
            <w:rPrChange w:id="627" w:author="Fred Zhou" w:date="2024-02-29T11:49:00Z">
              <w:rPr>
                <w:rFonts w:hint="eastAsia"/>
              </w:rPr>
            </w:rPrChange>
          </w:rPr>
          <w:t>。</w:t>
        </w:r>
      </w:ins>
    </w:p>
    <w:p>
      <w:pPr>
        <w:rPr>
          <w:ins w:id="628" w:author="Fred Zhou" w:date="2024-02-28T16:44:00Z"/>
          <w:highlight w:val="yellow"/>
        </w:rPr>
      </w:pPr>
    </w:p>
    <w:p>
      <w:pPr>
        <w:rPr>
          <w:ins w:id="629" w:author="Fred Zhou" w:date="2024-02-28T16:44:00Z"/>
          <w:highlight w:val="yellow"/>
        </w:rPr>
      </w:pPr>
    </w:p>
    <w:p>
      <w:pPr>
        <w:pStyle w:val="4"/>
        <w:numPr>
          <w:ilvl w:val="1"/>
          <w:numId w:val="3"/>
          <w:ins w:id="631" w:author="野草" w:date="2024-02-29T17:18:59Z"/>
        </w:numPr>
        <w:rPr>
          <w:ins w:id="632" w:author="Fred Zhou" w:date="2024-02-28T17:12:00Z"/>
        </w:rPr>
        <w:pPrChange w:id="630" w:author="野草" w:date="2024-02-29T17:18:59Z">
          <w:pPr>
            <w:pStyle w:val="3"/>
          </w:pPr>
        </w:pPrChange>
      </w:pPr>
      <w:ins w:id="633" w:author="Fred Zhou" w:date="2024-02-28T16:44:00Z">
        <w:r>
          <w:rPr/>
          <w:t>国内外研究现状及发展动态分析</w:t>
        </w:r>
      </w:ins>
    </w:p>
    <w:p>
      <w:pPr>
        <w:ind w:left="420" w:firstLine="1315" w:firstLineChars="548"/>
        <w:rPr>
          <w:del w:id="635" w:author="Fred Zhou" w:date="2024-02-28T15:41:00Z"/>
        </w:rPr>
        <w:pPrChange w:id="634" w:author="野草" w:date="2024-02-29T18:11:22Z">
          <w:pPr/>
        </w:pPrChange>
      </w:pPr>
      <w:ins w:id="636" w:author="Fred Zhou" w:date="2024-02-28T17:12:00Z">
        <w:r>
          <w:rPr/>
          <w:t>绿地通过</w:t>
        </w:r>
      </w:ins>
      <w:ins w:id="637" w:author="Fred Zhou" w:date="2024-02-28T17:12:00Z">
        <w:r>
          <w:rPr>
            <w:highlight w:val="cyan"/>
          </w:rPr>
          <w:t>蒸散作用</w:t>
        </w:r>
      </w:ins>
      <w:ins w:id="638" w:author="Fred Zhou" w:date="2024-02-28T17:12:00Z">
        <w:r>
          <w:rPr/>
          <w:t>、提供</w:t>
        </w:r>
      </w:ins>
      <w:ins w:id="639" w:author="Fred Zhou" w:date="2024-02-28T17:12:00Z">
        <w:r>
          <w:rPr>
            <w:highlight w:val="cyan"/>
          </w:rPr>
          <w:t>遮阴条件</w:t>
        </w:r>
      </w:ins>
      <w:ins w:id="640" w:author="Fred Zhou" w:date="2024-02-28T17:12:00Z">
        <w:r>
          <w:rPr/>
          <w:t>以及影响</w:t>
        </w:r>
      </w:ins>
      <w:ins w:id="641" w:author="Fred Zhou" w:date="2024-02-28T17:12:00Z">
        <w:r>
          <w:rPr>
            <w:highlight w:val="cyan"/>
          </w:rPr>
          <w:t>空气流动</w:t>
        </w:r>
      </w:ins>
      <w:ins w:id="642" w:author="Fred Zhou" w:date="2024-02-28T17:12:00Z">
        <w:r>
          <w:rPr/>
          <w:t>等多重机制，能够有效地调节</w:t>
        </w:r>
      </w:ins>
      <w:ins w:id="643" w:author="Fred Zhou" w:date="2024-02-28T17:12:00Z">
        <w:r>
          <w:rPr>
            <w:highlight w:val="cyan"/>
          </w:rPr>
          <w:t>地表能量交换</w:t>
        </w:r>
      </w:ins>
      <w:ins w:id="644" w:author="Fred Zhou" w:date="2024-02-28T17:12:00Z">
        <w:r>
          <w:rPr/>
          <w:t>过程，进而实现</w:t>
        </w:r>
      </w:ins>
      <w:ins w:id="645" w:author="Fred Zhou" w:date="2024-02-28T17:12:00Z">
        <w:r>
          <w:rPr>
            <w:highlight w:val="cyan"/>
          </w:rPr>
          <w:t>温度降低</w:t>
        </w:r>
      </w:ins>
      <w:ins w:id="646" w:author="Fred Zhou" w:date="2024-02-28T17:12:00Z">
        <w:r>
          <w:rPr/>
          <w:t>（Bonan, 1997）。绿地的</w:t>
        </w:r>
      </w:ins>
      <w:ins w:id="647" w:author="Fred Zhou" w:date="2024-02-28T17:12:00Z">
        <w:r>
          <w:rPr>
            <w:highlight w:val="cyan"/>
          </w:rPr>
          <w:t>降温效应</w:t>
        </w:r>
      </w:ins>
      <w:ins w:id="648" w:author="Fred Zhou" w:date="2024-02-28T17:12:00Z">
        <w:r>
          <w:rPr/>
          <w:t>不仅局限于</w:t>
        </w:r>
      </w:ins>
      <w:ins w:id="649" w:author="Fred Zhou" w:date="2024-02-28T17:12:00Z">
        <w:r>
          <w:rPr>
            <w:highlight w:val="cyan"/>
          </w:rPr>
          <w:t>其自身范围</w:t>
        </w:r>
      </w:ins>
      <w:ins w:id="650" w:author="Fred Zhou" w:date="2024-02-28T17:12:00Z">
        <w:r>
          <w:rPr/>
          <w:t>，更通过与</w:t>
        </w:r>
      </w:ins>
      <w:ins w:id="651" w:author="Fred Zhou" w:date="2024-02-28T17:12:00Z">
        <w:r>
          <w:rPr>
            <w:highlight w:val="cyan"/>
          </w:rPr>
          <w:t>相邻区域</w:t>
        </w:r>
      </w:ins>
      <w:ins w:id="652" w:author="Fred Zhou" w:date="2024-02-28T17:12:00Z">
        <w:r>
          <w:rPr/>
          <w:t>的</w:t>
        </w:r>
      </w:ins>
      <w:ins w:id="653" w:author="Fred Zhou" w:date="2024-02-28T17:12:00Z">
        <w:r>
          <w:rPr>
            <w:highlight w:val="cyan"/>
          </w:rPr>
          <w:t>气流交换</w:t>
        </w:r>
      </w:ins>
      <w:ins w:id="654" w:author="Fred Zhou" w:date="2024-02-28T17:12:00Z">
        <w:r>
          <w:rPr/>
          <w:t>，使得</w:t>
        </w:r>
      </w:ins>
      <w:ins w:id="655" w:author="Fred Zhou" w:date="2024-02-28T17:12:00Z">
        <w:r>
          <w:rPr>
            <w:highlight w:val="cyan"/>
          </w:rPr>
          <w:t>绿地周边</w:t>
        </w:r>
      </w:ins>
      <w:ins w:id="656" w:author="Fred Zhou" w:date="2024-02-28T17:12:00Z">
        <w:r>
          <w:rPr/>
          <w:t>比</w:t>
        </w:r>
      </w:ins>
      <w:ins w:id="657" w:author="Fred Zhou" w:date="2024-02-28T17:12:00Z">
        <w:r>
          <w:rPr>
            <w:highlight w:val="cyan"/>
          </w:rPr>
          <w:t>远离绿地</w:t>
        </w:r>
      </w:ins>
      <w:ins w:id="658" w:author="Fred Zhou" w:date="2024-02-28T17:12:00Z">
        <w:r>
          <w:rPr/>
          <w:t>的</w:t>
        </w:r>
      </w:ins>
      <w:ins w:id="659" w:author="Fred Zhou" w:date="2024-02-28T17:12:00Z">
        <w:r>
          <w:rPr>
            <w:highlight w:val="cyan"/>
          </w:rPr>
          <w:t>城市建成区</w:t>
        </w:r>
      </w:ins>
      <w:ins w:id="660" w:author="Fred Zhou" w:date="2024-02-28T17:12:00Z">
        <w:r>
          <w:rPr/>
          <w:t>温度更低。这被称为</w:t>
        </w:r>
      </w:ins>
      <w:ins w:id="661" w:author="Fred Zhou" w:date="2024-02-28T17:12:00Z">
        <w:r>
          <w:rPr>
            <w:highlight w:val="cyan"/>
          </w:rPr>
          <w:t>绿地降温</w:t>
        </w:r>
      </w:ins>
      <w:ins w:id="662" w:author="Fred Zhou" w:date="2024-02-28T17:12:00Z">
        <w:r>
          <w:rPr/>
          <w:t>的</w:t>
        </w:r>
      </w:ins>
      <w:ins w:id="663" w:author="Fred Zhou" w:date="2024-02-28T17:12:00Z">
        <w:r>
          <w:rPr>
            <w:highlight w:val="cyan"/>
          </w:rPr>
          <w:t>溢出效应</w:t>
        </w:r>
      </w:ins>
      <w:ins w:id="664" w:author="Fred Zhou" w:date="2024-02-28T17:12:00Z">
        <w:r>
          <w:rPr/>
          <w:t xml:space="preserve"> (Yin et al., 2022)。【up2024 0228 17:12】</w:t>
        </w:r>
      </w:ins>
      <w:del w:id="665" w:author="Fred Zhou" w:date="2024-02-28T12:04:00Z">
        <w:r>
          <w:rPr>
            <w:highlight w:val="none"/>
            <w:rPrChange w:id="666" w:author="Fred Zhou" w:date="2024-02-29T11:49:00Z">
              <w:rPr>
                <w:highlight w:val="yellow"/>
              </w:rPr>
            </w:rPrChange>
          </w:rPr>
          <w:delText>。</w:delText>
        </w:r>
      </w:del>
      <w:del w:id="667" w:author="Fred Zhou" w:date="2024-02-28T14:33:00Z">
        <w:r>
          <w:rPr>
            <w:highlight w:val="none"/>
            <w:rPrChange w:id="668" w:author="Fred Zhou" w:date="2024-02-29T11:49:00Z">
              <w:rPr>
                <w:highlight w:val="yellow"/>
              </w:rPr>
            </w:rPrChange>
          </w:rPr>
          <w:delText>然而，</w:delText>
        </w:r>
      </w:del>
      <w:del w:id="669" w:author="Fred Zhou" w:date="2024-02-28T14:52:00Z">
        <w:r>
          <w:rPr>
            <w:highlight w:val="none"/>
            <w:rPrChange w:id="670" w:author="Fred Zhou" w:date="2024-02-29T11:49:00Z">
              <w:rPr>
                <w:highlight w:val="yellow"/>
              </w:rPr>
            </w:rPrChange>
          </w:rPr>
          <w:delText>尽管全球城市有大量绿地分布，城市过热的问题并不能得到有效解决。在部分植被比例较高的城市区域中</w:delText>
        </w:r>
      </w:del>
      <w:del w:id="671" w:author="Fred Zhou" w:date="2024-02-28T14:52:00Z">
        <w:r>
          <w:rPr>
            <w:highlight w:val="none"/>
            <w:rPrChange w:id="672" w:author="Fred Zhou" w:date="2024-02-29T11:49:00Z">
              <w:rPr>
                <w:highlight w:val="yellow"/>
              </w:rPr>
            </w:rPrChange>
          </w:rPr>
          <w:delText>仍然观察到较高的与高温相关的死亡风险</w:delText>
        </w:r>
      </w:del>
      <w:del w:id="673" w:author="Fred Zhou" w:date="2024-02-28T14:52:00Z">
        <w:r>
          <w:rPr>
            <w:highlight w:val="none"/>
            <w:rPrChange w:id="674" w:author="Fred Zhou" w:date="2024-02-29T11:49:00Z">
              <w:rPr>
                <w:highlight w:val="yellow"/>
              </w:rPr>
            </w:rPrChange>
          </w:rPr>
          <w:delText xml:space="preserve"> (Pascal et al., 2021)</w:delText>
        </w:r>
      </w:del>
      <w:del w:id="675" w:author="Fred Zhou" w:date="2024-02-28T14:52:00Z">
        <w:r>
          <w:rPr>
            <w:highlight w:val="none"/>
            <w:rPrChange w:id="676" w:author="Fred Zhou" w:date="2024-02-29T11:49:00Z">
              <w:rPr>
                <w:highlight w:val="yellow"/>
              </w:rPr>
            </w:rPrChange>
          </w:rPr>
          <w:delText>。</w:delText>
        </w:r>
      </w:del>
      <w:del w:id="677" w:author="Fred Zhou" w:date="2024-02-28T14:09:00Z">
        <w:r>
          <w:rPr>
            <w:highlight w:val="none"/>
            <w:rPrChange w:id="678" w:author="Fred Zhou" w:date="2024-02-29T11:49:00Z">
              <w:rPr>
                <w:highlight w:val="yellow"/>
              </w:rPr>
            </w:rPrChange>
          </w:rPr>
          <w:delText>另</w:delText>
        </w:r>
      </w:del>
      <w:del w:id="679" w:author="Fred Zhou" w:date="2024-02-28T14:09:00Z">
        <w:r>
          <w:rPr>
            <w:highlight w:val="none"/>
            <w:rPrChange w:id="680" w:author="Fred Zhou" w:date="2024-02-29T11:49:00Z">
              <w:rPr>
                <w:highlight w:val="yellow"/>
              </w:rPr>
            </w:rPrChange>
          </w:rPr>
          <w:delText>一方面</w:delText>
        </w:r>
      </w:del>
      <w:del w:id="681" w:author="Fred Zhou" w:date="2024-02-28T14:09:00Z">
        <w:r>
          <w:rPr>
            <w:highlight w:val="none"/>
            <w:rPrChange w:id="682" w:author="Fred Zhou" w:date="2024-02-29T11:49:00Z">
              <w:rPr>
                <w:highlight w:val="yellow"/>
              </w:rPr>
            </w:rPrChange>
          </w:rPr>
          <w:delText>，</w:delText>
        </w:r>
      </w:del>
      <w:del w:id="683" w:author="Fred Zhou" w:date="2024-02-28T14:52:00Z">
        <w:r>
          <w:rPr>
            <w:highlight w:val="none"/>
            <w:rPrChange w:id="684" w:author="Fred Zhou" w:date="2024-02-29T11:49:00Z">
              <w:rPr>
                <w:highlight w:val="yellow"/>
              </w:rPr>
            </w:rPrChange>
          </w:rPr>
          <w:delText>在部分城市区域（如</w:delText>
        </w:r>
      </w:del>
      <w:del w:id="685" w:author="Fred Zhou" w:date="2024-02-28T14:43:00Z">
        <w:r>
          <w:rPr>
            <w:highlight w:val="none"/>
            <w:rPrChange w:id="686" w:author="Fred Zhou" w:date="2024-02-29T11:49:00Z">
              <w:rPr>
                <w:highlight w:val="yellow"/>
              </w:rPr>
            </w:rPrChange>
          </w:rPr>
          <w:delText>阴影覆盖区域、</w:delText>
        </w:r>
      </w:del>
      <w:del w:id="687" w:author="Fred Zhou" w:date="2024-02-28T14:52:00Z">
        <w:r>
          <w:rPr>
            <w:rFonts w:hint="default"/>
            <w:highlight w:val="none"/>
            <w:rPrChange w:id="688" w:author="Fred Zhou" w:date="2024-02-29T11:49:00Z">
              <w:rPr>
                <w:rFonts w:hint="eastAsia"/>
                <w:highlight w:val="yellow"/>
              </w:rPr>
            </w:rPrChange>
          </w:rPr>
          <w:delText>滨水地带</w:delText>
        </w:r>
      </w:del>
      <w:del w:id="689" w:author="Fred Zhou" w:date="2024-02-28T14:43:00Z">
        <w:r>
          <w:rPr>
            <w:highlight w:val="none"/>
            <w:rPrChange w:id="690" w:author="Fred Zhou" w:date="2024-02-29T11:49:00Z">
              <w:rPr>
                <w:highlight w:val="yellow"/>
              </w:rPr>
            </w:rPrChange>
          </w:rPr>
          <w:delText>等</w:delText>
        </w:r>
      </w:del>
      <w:del w:id="691" w:author="Fred Zhou" w:date="2024-02-28T14:52:00Z">
        <w:r>
          <w:rPr>
            <w:highlight w:val="none"/>
            <w:rPrChange w:id="692" w:author="Fred Zhou" w:date="2024-02-29T11:49:00Z">
              <w:rPr>
                <w:highlight w:val="yellow"/>
              </w:rPr>
            </w:rPrChange>
          </w:rPr>
          <w:delText>），绿化对降温的实际价值较为有限。因此，在不同城市乃至在一个城市内的不同区域内，绿地</w:delText>
        </w:r>
      </w:del>
      <w:del w:id="693" w:author="Fred Zhou" w:date="2024-02-28T12:12:00Z">
        <w:r>
          <w:rPr>
            <w:highlight w:val="none"/>
            <w:rPrChange w:id="694" w:author="Fred Zhou" w:date="2024-02-29T11:49:00Z">
              <w:rPr>
                <w:highlight w:val="yellow"/>
              </w:rPr>
            </w:rPrChange>
          </w:rPr>
          <w:delText>降温</w:delText>
        </w:r>
      </w:del>
      <w:del w:id="695" w:author="Fred Zhou" w:date="2024-02-28T12:11:00Z">
        <w:r>
          <w:rPr>
            <w:highlight w:val="none"/>
            <w:rPrChange w:id="696" w:author="Fred Zhou" w:date="2024-02-29T11:49:00Z">
              <w:rPr>
                <w:highlight w:val="yellow"/>
              </w:rPr>
            </w:rPrChange>
          </w:rPr>
          <w:delText>的需求</w:delText>
        </w:r>
      </w:del>
      <w:del w:id="697" w:author="Fred Zhou" w:date="2024-02-28T14:52:00Z">
        <w:r>
          <w:rPr>
            <w:highlight w:val="none"/>
            <w:rPrChange w:id="698" w:author="Fred Zhou" w:date="2024-02-29T11:49:00Z">
              <w:rPr>
                <w:highlight w:val="yellow"/>
              </w:rPr>
            </w:rPrChange>
          </w:rPr>
          <w:delText>存在差异。</w:delText>
        </w:r>
      </w:del>
      <w:del w:id="699" w:author="Fred Zhou" w:date="2024-02-28T12:11:00Z">
        <w:r>
          <w:rPr>
            <w:highlight w:val="none"/>
            <w:rPrChange w:id="700" w:author="Fred Zhou" w:date="2024-02-29T11:49:00Z">
              <w:rPr>
                <w:highlight w:val="yellow"/>
              </w:rPr>
            </w:rPrChange>
          </w:rPr>
          <w:delText>绿地对周边城市环境热缓解作用的溢出效应。</w:delText>
        </w:r>
      </w:del>
      <w:del w:id="701" w:author="Fred Zhou" w:date="2024-02-28T15:09:00Z">
        <w:r>
          <w:rPr>
            <w:highlight w:val="none"/>
            <w:rPrChange w:id="702" w:author="Fred Zhou" w:date="2024-02-29T11:49:00Z">
              <w:rPr>
                <w:highlight w:val="yellow"/>
              </w:rPr>
            </w:rPrChange>
          </w:rPr>
          <w:delText>另外，在城市的不同区域，人口密度以及人口年龄、收入等居民的社会经济状况存在差异。因此，对绿地降温的实际需求较为复杂</w:delText>
        </w:r>
      </w:del>
      <w:del w:id="703" w:author="Fred Zhou" w:date="2024-02-28T15:09:00Z">
        <w:r>
          <w:rPr>
            <w:highlight w:val="none"/>
            <w:rPrChange w:id="704" w:author="Fred Zhou" w:date="2024-02-29T11:49:00Z">
              <w:rPr>
                <w:highlight w:val="yellow"/>
              </w:rPr>
            </w:rPrChange>
          </w:rPr>
          <w:delText>，</w:delText>
        </w:r>
      </w:del>
      <w:del w:id="705" w:author="Fred Zhou" w:date="2024-02-28T15:41:00Z">
        <w:r>
          <w:rPr>
            <w:highlight w:val="none"/>
            <w:rPrChange w:id="706" w:author="Fred Zhou" w:date="2024-02-29T11:49:00Z">
              <w:rPr>
                <w:highlight w:val="yellow"/>
              </w:rPr>
            </w:rPrChange>
          </w:rPr>
          <w:delText>而现有的绿地降温溢出效应</w:delText>
        </w:r>
      </w:del>
      <w:del w:id="707" w:author="Fred Zhou" w:date="2024-02-28T15:08:00Z">
        <w:r>
          <w:rPr>
            <w:highlight w:val="none"/>
            <w:rPrChange w:id="708" w:author="Fred Zhou" w:date="2024-02-29T11:49:00Z">
              <w:rPr>
                <w:highlight w:val="yellow"/>
              </w:rPr>
            </w:rPrChange>
          </w:rPr>
          <w:delText>并不能较好地</w:delText>
        </w:r>
      </w:del>
      <w:del w:id="709" w:author="Fred Zhou" w:date="2024-02-28T15:41:00Z">
        <w:r>
          <w:rPr>
            <w:highlight w:val="none"/>
            <w:rPrChange w:id="710" w:author="Fred Zhou" w:date="2024-02-29T11:49:00Z">
              <w:rPr>
                <w:highlight w:val="yellow"/>
              </w:rPr>
            </w:rPrChange>
          </w:rPr>
          <w:delText>与实际需求相匹配。</w:delText>
        </w:r>
      </w:del>
    </w:p>
    <w:p>
      <w:pPr>
        <w:ind w:firstLine="480" w:firstLineChars="200"/>
        <w:rPr>
          <w:del w:id="712" w:author="Fred Zhou" w:date="2024-02-28T15:53:00Z"/>
          <w:highlight w:val="none"/>
          <w:rPrChange w:id="713" w:author="Fred Zhou" w:date="2024-02-29T11:49:00Z">
            <w:rPr>
              <w:del w:id="714" w:author="Fred Zhou" w:date="2024-02-28T15:53:00Z"/>
              <w:highlight w:val="yellow"/>
            </w:rPr>
          </w:rPrChange>
        </w:rPr>
        <w:pPrChange w:id="711" w:author="野草" w:date="2024-02-29T18:11:22Z">
          <w:pPr/>
        </w:pPrChange>
      </w:pPr>
      <w:del w:id="715" w:author="Fred Zhou" w:date="2024-02-28T15:53:00Z">
        <w:r>
          <w:rPr>
            <w:highlight w:val="none"/>
            <w:rPrChange w:id="716" w:author="Fred Zhou" w:date="2024-02-29T11:49:00Z">
              <w:rPr>
                <w:highlight w:val="yellow"/>
              </w:rPr>
            </w:rPrChange>
          </w:rPr>
          <w:delText>通过将需求与供应相比较，分析绿地热缓解效应的供需关系，揭示绿地降温溢出效应，降为绿地的规划研究提供参考建议。</w:delText>
        </w:r>
      </w:del>
    </w:p>
    <w:p>
      <w:pPr>
        <w:ind w:firstLine="480" w:firstLineChars="200"/>
        <w:rPr>
          <w:del w:id="718" w:author="Fred Zhou" w:date="2024-02-28T16:05:00Z"/>
          <w:highlight w:val="none"/>
          <w:rPrChange w:id="719" w:author="Fred Zhou" w:date="2024-02-29T11:49:00Z">
            <w:rPr>
              <w:del w:id="720" w:author="Fred Zhou" w:date="2024-02-28T16:05:00Z"/>
              <w:highlight w:val="yellow"/>
            </w:rPr>
          </w:rPrChange>
        </w:rPr>
        <w:pPrChange w:id="717" w:author="野草" w:date="2024-02-29T18:11:22Z">
          <w:pPr/>
        </w:pPrChange>
      </w:pPr>
      <w:del w:id="721" w:author="Fred Zhou" w:date="2024-02-28T16:05:00Z">
        <w:r>
          <w:rPr/>
          <w:delText>我们需要探讨BGS能够提供多少冷却效果，需要多少冷却效果来缓解UHI。此外，还需要识别制冷效果供需不平衡的区域，以实现BGS的精确配置</w:delText>
        </w:r>
      </w:del>
    </w:p>
    <w:p>
      <w:pPr>
        <w:ind w:firstLine="480" w:firstLineChars="200"/>
        <w:rPr>
          <w:del w:id="723" w:author="Fred Zhou" w:date="2024-02-28T16:00:00Z"/>
          <w:highlight w:val="none"/>
          <w:rPrChange w:id="724" w:author="Fred Zhou" w:date="2024-02-29T11:49:00Z">
            <w:rPr>
              <w:del w:id="725" w:author="Fred Zhou" w:date="2024-02-28T16:00:00Z"/>
              <w:highlight w:val="yellow"/>
            </w:rPr>
          </w:rPrChange>
        </w:rPr>
        <w:pPrChange w:id="722" w:author="野草" w:date="2024-02-29T18:11:22Z">
          <w:pPr/>
        </w:pPrChange>
      </w:pPr>
      <w:del w:id="726" w:author="Fred Zhou" w:date="2024-02-28T16:00:00Z">
        <w:r>
          <w:rPr>
            <w:highlight w:val="none"/>
            <w:rPrChange w:id="727" w:author="Fred Zhou" w:date="2024-02-29T11:49:00Z">
              <w:rPr>
                <w:highlight w:val="yellow"/>
              </w:rPr>
            </w:rPrChange>
          </w:rPr>
          <w:delText>因此，需要建立一个体系来厘清绿地带来的热缓解供应与实际需求之间的关系及其动态变化，从而为未来城市的规划与管理提供建议。</w:delText>
        </w:r>
      </w:del>
    </w:p>
    <w:p>
      <w:pPr>
        <w:numPr>
          <w:ilvl w:val="1"/>
          <w:numId w:val="1"/>
        </w:numPr>
        <w:ind w:left="0" w:firstLine="480" w:firstLineChars="200"/>
        <w:rPr>
          <w:del w:id="729" w:author="Fred Zhou" w:date="2024-02-28T16:44:00Z"/>
        </w:rPr>
        <w:pPrChange w:id="728" w:author="野草" w:date="2024-02-29T18:11:22Z">
          <w:pPr>
            <w:pStyle w:val="4"/>
            <w:numPr>
              <w:ilvl w:val="1"/>
              <w:numId w:val="1"/>
            </w:numPr>
            <w:ind w:left="720" w:hanging="720"/>
          </w:pPr>
        </w:pPrChange>
      </w:pPr>
      <w:del w:id="730" w:author="Fred Zhou" w:date="2024-02-28T16:44:00Z">
        <w:r>
          <w:rPr/>
          <w:delText>国内外研究现状及发展动态分析</w:delText>
        </w:r>
      </w:del>
    </w:p>
    <w:p>
      <w:pPr>
        <w:ind w:firstLine="480" w:firstLineChars="200"/>
        <w:rPr>
          <w:del w:id="732" w:author="Fred Zhou" w:date="2024-02-28T17:04:00Z"/>
          <w:highlight w:val="none"/>
          <w:rPrChange w:id="733" w:author="Fred Zhou" w:date="2024-02-29T11:49:00Z">
            <w:rPr>
              <w:del w:id="734" w:author="Fred Zhou" w:date="2024-02-28T17:04:00Z"/>
              <w:highlight w:val="yellow"/>
            </w:rPr>
          </w:rPrChange>
        </w:rPr>
        <w:pPrChange w:id="731" w:author="野草" w:date="2024-02-29T18:11:22Z">
          <w:pPr/>
        </w:pPrChange>
      </w:pPr>
      <w:del w:id="735" w:author="Fred Zhou" w:date="2024-02-28T17:04:00Z">
        <w:r>
          <w:rPr>
            <w:highlight w:val="none"/>
            <w:rPrChange w:id="736" w:author="Fred Zhou" w:date="2024-02-29T11:49:00Z">
              <w:rPr>
                <w:highlight w:val="yellow"/>
              </w:rPr>
            </w:rPrChange>
          </w:rPr>
          <w:delText>绿地</w:delText>
        </w:r>
      </w:del>
      <w:del w:id="737" w:author="Fred Zhou" w:date="2024-02-28T17:01:00Z">
        <w:r>
          <w:rPr>
            <w:highlight w:val="none"/>
            <w:rPrChange w:id="738" w:author="Fred Zhou" w:date="2024-02-29T11:49:00Z">
              <w:rPr>
                <w:highlight w:val="yellow"/>
              </w:rPr>
            </w:rPrChange>
          </w:rPr>
          <w:delText>有</w:delText>
        </w:r>
      </w:del>
      <w:del w:id="739" w:author="Fred Zhou" w:date="2024-02-28T17:04:00Z">
        <w:r>
          <w:rPr>
            <w:highlight w:val="none"/>
            <w:rPrChange w:id="740" w:author="Fred Zhou" w:date="2024-02-29T11:49:00Z">
              <w:rPr>
                <w:highlight w:val="yellow"/>
              </w:rPr>
            </w:rPrChange>
          </w:rPr>
          <w:delText>降温</w:delText>
        </w:r>
      </w:del>
      <w:del w:id="741" w:author="Fred Zhou" w:date="2024-02-28T17:03:00Z">
        <w:r>
          <w:rPr>
            <w:highlight w:val="none"/>
            <w:rPrChange w:id="742" w:author="Fred Zhou" w:date="2024-02-29T11:49:00Z">
              <w:rPr>
                <w:highlight w:val="yellow"/>
              </w:rPr>
            </w:rPrChange>
          </w:rPr>
          <w:delText>作用</w:delText>
        </w:r>
      </w:del>
      <w:del w:id="743" w:author="Fred Zhou" w:date="2024-02-28T17:04:00Z">
        <w:r>
          <w:rPr>
            <w:highlight w:val="none"/>
            <w:rPrChange w:id="744" w:author="Fred Zhou" w:date="2024-02-29T11:49:00Z">
              <w:rPr>
                <w:highlight w:val="yellow"/>
              </w:rPr>
            </w:rPrChange>
          </w:rPr>
          <w:delText>已得到广泛研究。</w:delText>
        </w:r>
      </w:del>
    </w:p>
    <w:p>
      <w:pPr>
        <w:ind w:firstLine="480" w:firstLineChars="200"/>
        <w:rPr>
          <w:highlight w:val="none"/>
          <w:rPrChange w:id="746" w:author="Fred Zhou" w:date="2024-02-29T11:49:00Z">
            <w:rPr>
              <w:highlight w:val="yellow"/>
            </w:rPr>
          </w:rPrChange>
        </w:rPr>
        <w:pPrChange w:id="745" w:author="野草" w:date="2024-02-29T18:11:22Z">
          <w:pPr>
            <w:ind w:firstLine="420"/>
          </w:pPr>
        </w:pPrChange>
      </w:pPr>
      <w:del w:id="747" w:author="Fred Zhou" w:date="2024-02-28T17:01:00Z">
        <w:r>
          <w:rPr>
            <w:highlight w:val="none"/>
            <w:rPrChange w:id="748" w:author="Fred Zhou" w:date="2024-02-29T11:49:00Z">
              <w:rPr>
                <w:highlight w:val="yellow"/>
              </w:rPr>
            </w:rPrChange>
          </w:rPr>
          <w:delText>另外，</w:delText>
        </w:r>
      </w:del>
      <w:del w:id="749" w:author="Fred Zhou" w:date="2024-02-28T17:04:00Z">
        <w:r>
          <w:rPr>
            <w:highlight w:val="none"/>
            <w:rPrChange w:id="750" w:author="Fred Zhou" w:date="2024-02-29T11:49:00Z">
              <w:rPr>
                <w:highlight w:val="yellow"/>
              </w:rPr>
            </w:rPrChange>
          </w:rPr>
          <w:delText>研究还发现其降温作用还存在溢出效应，即对绿地周边的特定区域起到一定的降温作用。</w:delText>
        </w:r>
      </w:del>
    </w:p>
    <w:p>
      <w:pPr>
        <w:pStyle w:val="9"/>
        <w:ind w:firstLine="480"/>
        <w:rPr>
          <w:del w:id="751" w:author="Fred Zhou" w:date="2024-02-28T17:25:00Z"/>
        </w:rPr>
      </w:pPr>
      <w:ins w:id="752" w:author="Fred Zhou" w:date="2024-02-28T19:01:00Z">
        <w:r>
          <w:rPr/>
          <w:t>绿地</w:t>
        </w:r>
      </w:ins>
      <w:ins w:id="753" w:author="Fred Zhou" w:date="2024-02-28T19:02:00Z">
        <w:r>
          <w:rPr>
            <w:rFonts w:hint="default"/>
            <w:highlight w:val="cyan"/>
            <w:rPrChange w:id="754" w:author="Fred Zhou" w:date="2024-02-29T11:49:00Z">
              <w:rPr>
                <w:rFonts w:hint="eastAsia"/>
              </w:rPr>
            </w:rPrChange>
          </w:rPr>
          <w:t>热缓解</w:t>
        </w:r>
      </w:ins>
      <w:ins w:id="755" w:author="Fred Zhou" w:date="2024-02-28T19:01:00Z">
        <w:r>
          <w:rPr>
            <w:highlight w:val="cyan"/>
            <w:rPrChange w:id="756" w:author="Fred Zhou" w:date="2024-02-29T11:49:00Z">
              <w:rPr/>
            </w:rPrChange>
          </w:rPr>
          <w:t>溢出效应</w:t>
        </w:r>
      </w:ins>
      <w:ins w:id="757" w:author="Fred Zhou" w:date="2024-02-28T19:01:00Z">
        <w:r>
          <w:rPr/>
          <w:t>可</w:t>
        </w:r>
      </w:ins>
      <w:ins w:id="758" w:author="Fred Zhou" w:date="2024-02-28T19:02:00Z">
        <w:r>
          <w:rPr>
            <w:rFonts w:hint="default"/>
            <w:rPrChange w:id="759" w:author="Fred Zhou" w:date="2024-02-29T11:49:00Z">
              <w:rPr>
                <w:rFonts w:hint="eastAsia"/>
              </w:rPr>
            </w:rPrChange>
          </w:rPr>
          <w:t>延伸</w:t>
        </w:r>
      </w:ins>
      <w:ins w:id="760" w:author="Fred Zhou" w:date="2024-02-28T19:01:00Z">
        <w:r>
          <w:rPr/>
          <w:t>至</w:t>
        </w:r>
      </w:ins>
      <w:ins w:id="761" w:author="Fred Zhou" w:date="2024-02-28T19:01:00Z">
        <w:r>
          <w:rPr>
            <w:highlight w:val="cyan"/>
            <w:rPrChange w:id="762" w:author="Fred Zhou" w:date="2024-02-29T11:49:00Z">
              <w:rPr/>
            </w:rPrChange>
          </w:rPr>
          <w:t>绿地以外</w:t>
        </w:r>
      </w:ins>
      <w:ins w:id="763" w:author="Fred Zhou" w:date="2024-02-28T19:01:00Z">
        <w:r>
          <w:rPr>
            <w:u w:val="single"/>
            <w:rPrChange w:id="764" w:author="Fred Zhou" w:date="2024-02-29T11:49:00Z">
              <w:rPr/>
            </w:rPrChange>
          </w:rPr>
          <w:t>数千米的</w:t>
        </w:r>
      </w:ins>
      <w:ins w:id="765" w:author="Fred Zhou" w:date="2024-02-28T19:01:00Z">
        <w:r>
          <w:rPr>
            <w:highlight w:val="cyan"/>
            <w:u w:val="single"/>
            <w:rPrChange w:id="766" w:author="Fred Zhou" w:date="2024-02-29T11:49:00Z">
              <w:rPr/>
            </w:rPrChange>
          </w:rPr>
          <w:t>区域</w:t>
        </w:r>
      </w:ins>
      <w:ins w:id="767" w:author="Fred Zhou" w:date="2024-02-28T19:03:00Z">
        <w:r>
          <w:rPr>
            <w:rFonts w:hint="default"/>
            <w:rPrChange w:id="768" w:author="Fred Zhou" w:date="2024-02-29T11:49:00Z">
              <w:rPr>
                <w:rFonts w:hint="eastAsia"/>
              </w:rPr>
            </w:rPrChange>
          </w:rPr>
          <w:t>。</w:t>
        </w:r>
      </w:ins>
      <w:ins w:id="769" w:author="Fred Zhou" w:date="2024-02-28T19:04:00Z">
        <w:r>
          <w:rPr>
            <w:rFonts w:hint="default"/>
            <w:rPrChange w:id="770" w:author="Fred Zhou" w:date="2024-02-29T11:49:00Z">
              <w:rPr>
                <w:rFonts w:hint="eastAsia"/>
              </w:rPr>
            </w:rPrChange>
          </w:rPr>
          <w:t>相应的</w:t>
        </w:r>
      </w:ins>
      <w:ins w:id="771" w:author="Fred Zhou" w:date="2024-02-28T19:01:00Z">
        <w:r>
          <w:rPr>
            <w:highlight w:val="cyan"/>
            <w:rPrChange w:id="772" w:author="Fred Zhou" w:date="2024-02-29T11:49:00Z">
              <w:rPr/>
            </w:rPrChange>
          </w:rPr>
          <w:t>降温强度</w:t>
        </w:r>
      </w:ins>
      <w:ins w:id="773" w:author="Fred Zhou" w:date="2024-02-28T19:01:00Z">
        <w:r>
          <w:rPr/>
          <w:t>主要受到</w:t>
        </w:r>
      </w:ins>
      <w:ins w:id="774" w:author="Fred Zhou" w:date="2024-02-28T19:01:00Z">
        <w:r>
          <w:rPr>
            <w:highlight w:val="cyan"/>
            <w:rPrChange w:id="775" w:author="Fred Zhou" w:date="2024-02-29T11:49:00Z">
              <w:rPr/>
            </w:rPrChange>
          </w:rPr>
          <w:t>两类变量</w:t>
        </w:r>
      </w:ins>
      <w:ins w:id="776" w:author="Fred Zhou" w:date="2024-02-28T19:01:00Z">
        <w:r>
          <w:rPr/>
          <w:t>的共同影响：</w:t>
        </w:r>
      </w:ins>
      <w:ins w:id="777" w:author="Fred Zhou" w:date="2024-02-28T19:01:00Z">
        <w:r>
          <w:rPr>
            <w:highlight w:val="cyan"/>
            <w:rPrChange w:id="778" w:author="Fred Zhou" w:date="2024-02-29T11:49:00Z">
              <w:rPr/>
            </w:rPrChange>
          </w:rPr>
          <w:t>绿地周边</w:t>
        </w:r>
      </w:ins>
      <w:ins w:id="779" w:author="Fred Zhou" w:date="2024-02-28T19:01:00Z">
        <w:r>
          <w:rPr/>
          <w:t>的</w:t>
        </w:r>
      </w:ins>
      <w:ins w:id="780" w:author="Fred Zhou" w:date="2024-02-28T19:01:00Z">
        <w:r>
          <w:rPr>
            <w:highlight w:val="cyan"/>
            <w:rPrChange w:id="781" w:author="Fred Zhou" w:date="2024-02-29T11:49:00Z">
              <w:rPr/>
            </w:rPrChange>
          </w:rPr>
          <w:t>环境特征</w:t>
        </w:r>
      </w:ins>
      <w:ins w:id="782" w:author="Fred Zhou" w:date="2024-02-28T19:05:00Z">
        <w:r>
          <w:rPr>
            <w:rFonts w:hint="default"/>
            <w:rPrChange w:id="783" w:author="Fred Zhou" w:date="2024-02-29T11:49:00Z">
              <w:rPr>
                <w:rFonts w:hint="eastAsia"/>
              </w:rPr>
            </w:rPrChange>
          </w:rPr>
          <w:t>和</w:t>
        </w:r>
      </w:ins>
      <w:ins w:id="784" w:author="Fred Zhou" w:date="2024-02-28T19:01:00Z">
        <w:r>
          <w:rPr>
            <w:highlight w:val="cyan"/>
            <w:rPrChange w:id="785" w:author="Fred Zhou" w:date="2024-02-29T11:49:00Z">
              <w:rPr/>
            </w:rPrChange>
          </w:rPr>
          <w:t>绿地自身特征</w:t>
        </w:r>
      </w:ins>
      <w:ins w:id="786" w:author="Fred Zhou" w:date="2024-02-28T19:01:00Z">
        <w:r>
          <w:rPr/>
          <w:t>。前者涵盖</w:t>
        </w:r>
      </w:ins>
      <w:ins w:id="787" w:author="Fred Zhou" w:date="2024-02-28T19:05:00Z">
        <w:r>
          <w:rPr>
            <w:rFonts w:hint="default"/>
            <w:rPrChange w:id="788" w:author="Fred Zhou" w:date="2024-02-29T11:49:00Z">
              <w:rPr>
                <w:rFonts w:hint="eastAsia"/>
              </w:rPr>
            </w:rPrChange>
          </w:rPr>
          <w:t>了</w:t>
        </w:r>
      </w:ins>
      <w:ins w:id="789" w:author="Fred Zhou" w:date="2024-02-28T19:05:00Z">
        <w:r>
          <w:rPr>
            <w:highlight w:val="cyan"/>
            <w:rPrChange w:id="790" w:author="Fred Zhou" w:date="2024-02-29T11:49:00Z">
              <w:rPr/>
            </w:rPrChange>
          </w:rPr>
          <w:t>绿地</w:t>
        </w:r>
      </w:ins>
      <w:ins w:id="791" w:author="Fred Zhou" w:date="2024-02-28T19:01:00Z">
        <w:r>
          <w:rPr>
            <w:highlight w:val="cyan"/>
            <w:rPrChange w:id="792" w:author="Fred Zhou" w:date="2024-02-29T11:49:00Z">
              <w:rPr/>
            </w:rPrChange>
          </w:rPr>
          <w:t>相邻区域</w:t>
        </w:r>
      </w:ins>
      <w:ins w:id="793" w:author="Fred Zhou" w:date="2024-02-28T19:01:00Z">
        <w:r>
          <w:rPr/>
          <w:t>的</w:t>
        </w:r>
      </w:ins>
      <w:ins w:id="794" w:author="Fred Zhou" w:date="2024-02-28T19:01:00Z">
        <w:r>
          <w:rPr>
            <w:highlight w:val="cyan"/>
            <w:rPrChange w:id="795" w:author="Fred Zhou" w:date="2024-02-29T11:49:00Z">
              <w:rPr/>
            </w:rPrChange>
          </w:rPr>
          <w:t>土地覆盖类型</w:t>
        </w:r>
      </w:ins>
      <w:ins w:id="796" w:author="Fred Zhou" w:date="2024-02-28T19:01:00Z">
        <w:r>
          <w:rPr/>
          <w:t>、</w:t>
        </w:r>
      </w:ins>
      <w:ins w:id="797" w:author="Fred Zhou" w:date="2024-02-28T19:01:00Z">
        <w:r>
          <w:rPr>
            <w:highlight w:val="cyan"/>
            <w:rPrChange w:id="798" w:author="Fred Zhou" w:date="2024-02-29T11:49:00Z">
              <w:rPr/>
            </w:rPrChange>
          </w:rPr>
          <w:t>建筑高度</w:t>
        </w:r>
      </w:ins>
      <w:ins w:id="799" w:author="Fred Zhou" w:date="2024-02-28T19:01:00Z">
        <w:r>
          <w:rPr/>
          <w:t>、</w:t>
        </w:r>
      </w:ins>
      <w:ins w:id="800" w:author="Fred Zhou" w:date="2024-02-28T19:01:00Z">
        <w:r>
          <w:rPr>
            <w:highlight w:val="cyan"/>
            <w:rPrChange w:id="801" w:author="Fred Zhou" w:date="2024-02-29T11:49:00Z">
              <w:rPr/>
            </w:rPrChange>
          </w:rPr>
          <w:t>道路朝向</w:t>
        </w:r>
      </w:ins>
      <w:ins w:id="802" w:author="Fred Zhou" w:date="2024-02-28T19:01:00Z">
        <w:r>
          <w:rPr/>
          <w:t>等诸多</w:t>
        </w:r>
      </w:ins>
      <w:ins w:id="803" w:author="Fred Zhou" w:date="2024-02-28T19:06:00Z">
        <w:r>
          <w:rPr>
            <w:rFonts w:hint="default"/>
            <w:rPrChange w:id="804" w:author="Fred Zhou" w:date="2024-02-29T11:49:00Z">
              <w:rPr>
                <w:rFonts w:hint="eastAsia"/>
              </w:rPr>
            </w:rPrChange>
          </w:rPr>
          <w:t>因素</w:t>
        </w:r>
      </w:ins>
      <w:ins w:id="805" w:author="Fred Zhou" w:date="2024-02-28T19:01:00Z">
        <w:r>
          <w:rPr/>
          <w:t>；而后者则</w:t>
        </w:r>
      </w:ins>
      <w:ins w:id="806" w:author="Fred Zhou" w:date="2024-02-28T19:32:00Z">
        <w:r>
          <w:rPr>
            <w:rFonts w:hint="default"/>
            <w:highlight w:val="cyan"/>
            <w:rPrChange w:id="807" w:author="Fred Zhou" w:date="2024-02-29T11:49:00Z">
              <w:rPr>
                <w:rFonts w:hint="eastAsia"/>
              </w:rPr>
            </w:rPrChange>
          </w:rPr>
          <w:t>主要</w:t>
        </w:r>
      </w:ins>
      <w:ins w:id="808" w:author="Fred Zhou" w:date="2024-02-28T19:01:00Z">
        <w:r>
          <w:rPr/>
          <w:t>涉及</w:t>
        </w:r>
      </w:ins>
      <w:ins w:id="809" w:author="Fred Zhou" w:date="2024-02-28T19:01:00Z">
        <w:r>
          <w:rPr>
            <w:highlight w:val="cyan"/>
            <w:rPrChange w:id="810" w:author="Fred Zhou" w:date="2024-02-29T11:49:00Z">
              <w:rPr/>
            </w:rPrChange>
          </w:rPr>
          <w:t>绿地大小</w:t>
        </w:r>
      </w:ins>
      <w:ins w:id="811" w:author="Fred Zhou" w:date="2024-02-28T19:01:00Z">
        <w:r>
          <w:rPr/>
          <w:t>、形状、</w:t>
        </w:r>
      </w:ins>
      <w:ins w:id="812" w:author="Fred Zhou" w:date="2024-02-28T19:01:00Z">
        <w:r>
          <w:rPr>
            <w:highlight w:val="cyan"/>
            <w:rPrChange w:id="813" w:author="Fred Zhou" w:date="2024-02-29T11:49:00Z">
              <w:rPr/>
            </w:rPrChange>
          </w:rPr>
          <w:t>连通性</w:t>
        </w:r>
      </w:ins>
      <w:ins w:id="814" w:author="Fred Zhou" w:date="2024-02-28T19:01:00Z">
        <w:r>
          <w:rPr/>
          <w:t>以及</w:t>
        </w:r>
      </w:ins>
      <w:ins w:id="815" w:author="Fred Zhou" w:date="2024-02-28T19:01:00Z">
        <w:r>
          <w:rPr>
            <w:highlight w:val="cyan"/>
            <w:rPrChange w:id="816" w:author="Fred Zhou" w:date="2024-02-29T11:49:00Z">
              <w:rPr/>
            </w:rPrChange>
          </w:rPr>
          <w:t>植被的结构特征</w:t>
        </w:r>
      </w:ins>
      <w:ins w:id="817" w:author="Fred Zhou" w:date="2024-02-28T19:01:00Z">
        <w:r>
          <w:rPr/>
          <w:t>。</w:t>
        </w:r>
      </w:ins>
      <w:ins w:id="818" w:author="Fred Zhou" w:date="2024-02-28T19:06:00Z">
        <w:r>
          <w:rPr>
            <w:rFonts w:hint="default"/>
            <w:rPrChange w:id="819" w:author="Fred Zhou" w:date="2024-02-29T11:49:00Z">
              <w:rPr>
                <w:rFonts w:hint="eastAsia"/>
              </w:rPr>
            </w:rPrChange>
          </w:rPr>
          <w:t>具体而言</w:t>
        </w:r>
      </w:ins>
      <w:ins w:id="820" w:author="Fred Zhou" w:date="2024-02-28T19:01:00Z">
        <w:r>
          <w:rPr/>
          <w:t>，随着</w:t>
        </w:r>
      </w:ins>
      <w:ins w:id="821" w:author="Fred Zhou" w:date="2024-02-28T19:01:00Z">
        <w:r>
          <w:rPr>
            <w:highlight w:val="cyan"/>
            <w:rPrChange w:id="822" w:author="Fred Zhou" w:date="2024-02-29T11:49:00Z">
              <w:rPr/>
            </w:rPrChange>
          </w:rPr>
          <w:t>绿地面积</w:t>
        </w:r>
      </w:ins>
      <w:ins w:id="823" w:author="Fred Zhou" w:date="2024-02-28T19:01:00Z">
        <w:r>
          <w:rPr/>
          <w:t>的增加，其在</w:t>
        </w:r>
      </w:ins>
      <w:ins w:id="824" w:author="Fred Zhou" w:date="2024-02-28T19:01:00Z">
        <w:r>
          <w:rPr>
            <w:highlight w:val="cyan"/>
            <w:rPrChange w:id="825" w:author="Fred Zhou" w:date="2024-02-29T11:49:00Z">
              <w:rPr/>
            </w:rPrChange>
          </w:rPr>
          <w:t>热缓解方面</w:t>
        </w:r>
      </w:ins>
      <w:ins w:id="826" w:author="Fred Zhou" w:date="2024-02-28T19:01:00Z">
        <w:r>
          <w:rPr/>
          <w:t>的</w:t>
        </w:r>
      </w:ins>
      <w:ins w:id="827" w:author="Fred Zhou" w:date="2024-02-28T19:01:00Z">
        <w:r>
          <w:rPr>
            <w:highlight w:val="cyan"/>
            <w:rPrChange w:id="828" w:author="Fred Zhou" w:date="2024-02-29T11:49:00Z">
              <w:rPr/>
            </w:rPrChange>
          </w:rPr>
          <w:t>能力</w:t>
        </w:r>
      </w:ins>
      <w:ins w:id="829" w:author="Fred Zhou" w:date="2024-02-28T19:01:00Z">
        <w:r>
          <w:rPr/>
          <w:t>呈现</w:t>
        </w:r>
      </w:ins>
      <w:ins w:id="830" w:author="Fred Zhou" w:date="2024-02-28T19:01:00Z">
        <w:r>
          <w:rPr>
            <w:highlight w:val="cyan"/>
            <w:rPrChange w:id="831" w:author="Fred Zhou" w:date="2024-02-29T11:49:00Z">
              <w:rPr/>
            </w:rPrChange>
          </w:rPr>
          <w:t>增强</w:t>
        </w:r>
      </w:ins>
      <w:ins w:id="832" w:author="Fred Zhou" w:date="2024-02-28T19:34:00Z">
        <w:r>
          <w:rPr>
            <w:rFonts w:hint="default"/>
            <w:highlight w:val="cyan"/>
            <w:rPrChange w:id="833" w:author="Fred Zhou" w:date="2024-02-29T11:49:00Z">
              <w:rPr>
                <w:rFonts w:hint="eastAsia"/>
                <w:highlight w:val="cyan"/>
              </w:rPr>
            </w:rPrChange>
          </w:rPr>
          <w:t>的</w:t>
        </w:r>
      </w:ins>
      <w:ins w:id="834" w:author="Fred Zhou" w:date="2024-02-28T19:01:00Z">
        <w:r>
          <w:rPr>
            <w:highlight w:val="cyan"/>
            <w:rPrChange w:id="835" w:author="Fred Zhou" w:date="2024-02-29T11:49:00Z">
              <w:rPr/>
            </w:rPrChange>
          </w:rPr>
          <w:t>趋势</w:t>
        </w:r>
      </w:ins>
      <w:ins w:id="836" w:author="Fred Zhou" w:date="2024-02-28T19:01:00Z">
        <w:r>
          <w:rPr/>
          <w:t>。</w:t>
        </w:r>
      </w:ins>
      <w:ins w:id="837" w:author="Fred Zhou" w:date="2024-02-28T19:33:00Z">
        <w:r>
          <w:rPr/>
          <w:t>然而，关于</w:t>
        </w:r>
      </w:ins>
      <w:ins w:id="838" w:author="Fred Zhou" w:date="2024-02-28T19:33:00Z">
        <w:r>
          <w:rPr>
            <w:highlight w:val="cyan"/>
            <w:rPrChange w:id="839" w:author="Fred Zhou" w:date="2024-02-29T11:49:00Z">
              <w:rPr/>
            </w:rPrChange>
          </w:rPr>
          <w:t>绿地景观配置</w:t>
        </w:r>
      </w:ins>
      <w:ins w:id="840" w:author="Fred Zhou" w:date="2024-02-28T19:33:00Z">
        <w:r>
          <w:rPr/>
          <w:t>相对影响的</w:t>
        </w:r>
      </w:ins>
      <w:ins w:id="841" w:author="Fred Zhou" w:date="2024-02-28T19:33:00Z">
        <w:r>
          <w:rPr>
            <w:highlight w:val="cyan"/>
            <w:rPrChange w:id="842" w:author="Fred Zhou" w:date="2024-02-29T11:49:00Z">
              <w:rPr/>
            </w:rPrChange>
          </w:rPr>
          <w:t>研究</w:t>
        </w:r>
      </w:ins>
      <w:ins w:id="843" w:author="Fred Zhou" w:date="2024-02-28T19:35:00Z">
        <w:r>
          <w:rPr>
            <w:rFonts w:hint="default"/>
            <w:rPrChange w:id="844" w:author="Fred Zhou" w:date="2024-02-29T11:49:00Z">
              <w:rPr>
                <w:rFonts w:hint="eastAsia"/>
              </w:rPr>
            </w:rPrChange>
          </w:rPr>
          <w:t>则</w:t>
        </w:r>
      </w:ins>
      <w:ins w:id="845" w:author="Fred Zhou" w:date="2024-02-28T19:33:00Z">
        <w:r>
          <w:rPr>
            <w:highlight w:val="cyan"/>
            <w:rPrChange w:id="846" w:author="Fred Zhou" w:date="2024-02-29T11:49:00Z">
              <w:rPr/>
            </w:rPrChange>
          </w:rPr>
          <w:t>尚未形成</w:t>
        </w:r>
      </w:ins>
      <w:ins w:id="847" w:author="Fred Zhou" w:date="2024-02-28T19:33:00Z">
        <w:r>
          <w:rPr/>
          <w:t>一致的结论，与之相关的</w:t>
        </w:r>
      </w:ins>
      <w:ins w:id="848" w:author="Fred Zhou" w:date="2024-02-28T19:33:00Z">
        <w:r>
          <w:rPr>
            <w:highlight w:val="cyan"/>
            <w:rPrChange w:id="849" w:author="Fred Zhou" w:date="2024-02-29T11:49:00Z">
              <w:rPr/>
            </w:rPrChange>
          </w:rPr>
          <w:t>争议结果</w:t>
        </w:r>
      </w:ins>
      <w:ins w:id="850" w:author="Fred Zhou" w:date="2024-02-28T19:33:00Z">
        <w:r>
          <w:rPr/>
          <w:t>可通过</w:t>
        </w:r>
      </w:ins>
      <w:ins w:id="851" w:author="Fred Zhou" w:date="2024-02-28T19:33:00Z">
        <w:r>
          <w:rPr>
            <w:highlight w:val="cyan"/>
            <w:rPrChange w:id="852" w:author="Fred Zhou" w:date="2024-02-29T11:49:00Z">
              <w:rPr/>
            </w:rPrChange>
          </w:rPr>
          <w:t>案例城市</w:t>
        </w:r>
      </w:ins>
      <w:ins w:id="853" w:author="Fred Zhou" w:date="2024-02-28T19:33:00Z">
        <w:r>
          <w:rPr/>
          <w:t>的</w:t>
        </w:r>
      </w:ins>
      <w:ins w:id="854" w:author="Fred Zhou" w:date="2024-02-28T19:33:00Z">
        <w:r>
          <w:rPr>
            <w:highlight w:val="cyan"/>
            <w:rPrChange w:id="855" w:author="Fred Zhou" w:date="2024-02-29T11:49:00Z">
              <w:rPr/>
            </w:rPrChange>
          </w:rPr>
          <w:t>背景气候</w:t>
        </w:r>
      </w:ins>
      <w:ins w:id="856" w:author="Fred Zhou" w:date="2024-02-28T19:33:00Z">
        <w:r>
          <w:rPr/>
          <w:t>、</w:t>
        </w:r>
      </w:ins>
      <w:ins w:id="857" w:author="Fred Zhou" w:date="2024-02-28T19:33:00Z">
        <w:r>
          <w:rPr>
            <w:highlight w:val="cyan"/>
            <w:rPrChange w:id="858" w:author="Fred Zhou" w:date="2024-02-29T11:49:00Z">
              <w:rPr/>
            </w:rPrChange>
          </w:rPr>
          <w:t>所使用数据</w:t>
        </w:r>
      </w:ins>
      <w:ins w:id="859" w:author="Fred Zhou" w:date="2024-02-28T19:33:00Z">
        <w:r>
          <w:rPr/>
          <w:t>的</w:t>
        </w:r>
      </w:ins>
      <w:ins w:id="860" w:author="Fred Zhou" w:date="2024-02-28T19:33:00Z">
        <w:r>
          <w:rPr>
            <w:highlight w:val="cyan"/>
            <w:rPrChange w:id="861" w:author="Fred Zhou" w:date="2024-02-29T11:49:00Z">
              <w:rPr/>
            </w:rPrChange>
          </w:rPr>
          <w:t>分辨率</w:t>
        </w:r>
      </w:ins>
      <w:ins w:id="862" w:author="Fred Zhou" w:date="2024-02-28T19:33:00Z">
        <w:r>
          <w:rPr/>
          <w:t>等因素</w:t>
        </w:r>
      </w:ins>
      <w:ins w:id="863" w:author="Fred Zhou" w:date="2024-02-28T19:33:00Z">
        <w:r>
          <w:rPr>
            <w:highlight w:val="cyan"/>
            <w:rPrChange w:id="864" w:author="Fred Zhou" w:date="2024-02-29T11:49:00Z">
              <w:rPr/>
            </w:rPrChange>
          </w:rPr>
          <w:t>来解释</w:t>
        </w:r>
      </w:ins>
      <w:ins w:id="865" w:author="Fred Zhou" w:date="2024-02-28T19:33:00Z">
        <w:r>
          <w:rPr/>
          <w:t>。</w:t>
        </w:r>
      </w:ins>
      <w:ins w:id="866" w:author="Fred Zhou" w:date="2024-02-28T19:13:00Z">
        <w:r>
          <w:rPr>
            <w:rFonts w:hint="default"/>
            <w:u w:val="single"/>
            <w:rPrChange w:id="867" w:author="Fred Zhou" w:date="2024-02-29T11:49:00Z">
              <w:rPr>
                <w:rFonts w:hint="eastAsia"/>
              </w:rPr>
            </w:rPrChange>
          </w:rPr>
          <w:t>【参考文献】</w:t>
        </w:r>
      </w:ins>
      <w:ins w:id="868" w:author="Fred Zhou" w:date="2024-02-28T19:32:00Z">
        <w:r>
          <w:rPr/>
          <w:t>基于</w:t>
        </w:r>
      </w:ins>
      <w:ins w:id="869" w:author="Fred Zhou" w:date="2024-02-28T19:32:00Z">
        <w:r>
          <w:rPr>
            <w:highlight w:val="cyan"/>
            <w:rPrChange w:id="870" w:author="Fred Zhou" w:date="2024-02-29T11:49:00Z">
              <w:rPr/>
            </w:rPrChange>
          </w:rPr>
          <w:t>绿地热缓解溢出效应</w:t>
        </w:r>
      </w:ins>
      <w:ins w:id="871" w:author="Fred Zhou" w:date="2024-02-28T19:32:00Z">
        <w:r>
          <w:rPr/>
          <w:t>这一概念，我们将从</w:t>
        </w:r>
      </w:ins>
      <w:ins w:id="872" w:author="Fred Zhou" w:date="2024-02-28T19:32:00Z">
        <w:r>
          <w:rPr>
            <w:highlight w:val="cyan"/>
            <w:rPrChange w:id="873" w:author="Fred Zhou" w:date="2024-02-29T11:49:00Z">
              <w:rPr/>
            </w:rPrChange>
          </w:rPr>
          <w:t>供应、需求</w:t>
        </w:r>
      </w:ins>
      <w:ins w:id="874" w:author="Fred Zhou" w:date="2024-02-28T19:32:00Z">
        <w:r>
          <w:rPr/>
          <w:t>以及</w:t>
        </w:r>
      </w:ins>
      <w:ins w:id="875" w:author="Fred Zhou" w:date="2024-02-28T19:32:00Z">
        <w:r>
          <w:rPr>
            <w:highlight w:val="cyan"/>
            <w:rPrChange w:id="876" w:author="Fred Zhou" w:date="2024-02-29T11:49:00Z">
              <w:rPr/>
            </w:rPrChange>
          </w:rPr>
          <w:t>两者之间关系</w:t>
        </w:r>
      </w:ins>
      <w:ins w:id="877" w:author="Fred Zhou" w:date="2024-02-28T19:32:00Z">
        <w:r>
          <w:rPr/>
          <w:t>的角度进行</w:t>
        </w:r>
      </w:ins>
      <w:ins w:id="878" w:author="Fred Zhou" w:date="2024-02-28T19:32:00Z">
        <w:r>
          <w:rPr>
            <w:highlight w:val="cyan"/>
            <w:rPrChange w:id="879" w:author="Fred Zhou" w:date="2024-02-29T11:49:00Z">
              <w:rPr/>
            </w:rPrChange>
          </w:rPr>
          <w:t>梳理与归纳</w:t>
        </w:r>
      </w:ins>
      <w:ins w:id="880" w:author="Fred Zhou" w:date="2024-02-28T19:32:00Z">
        <w:r>
          <w:rPr/>
          <w:t>。</w:t>
        </w:r>
      </w:ins>
      <w:ins w:id="881" w:author="Fred Zhou" w:date="2024-02-28T19:36:00Z">
        <w:r>
          <w:rPr>
            <w:rFonts w:hint="default"/>
            <w:rPrChange w:id="882" w:author="Fred Zhou" w:date="2024-02-29T11:49:00Z">
              <w:rPr>
                <w:rFonts w:hint="eastAsia"/>
              </w:rPr>
            </w:rPrChange>
          </w:rPr>
          <w:t>【</w:t>
        </w:r>
      </w:ins>
      <w:ins w:id="883" w:author="Fred Zhou" w:date="2024-02-28T19:36:00Z">
        <w:r>
          <w:rPr>
            <w:rFonts w:hint="default"/>
            <w:rPrChange w:id="884" w:author="Fred Zhou" w:date="2024-02-29T11:49:00Z">
              <w:rPr>
                <w:rFonts w:hint="eastAsia"/>
              </w:rPr>
            </w:rPrChange>
          </w:rPr>
          <w:t>u</w:t>
        </w:r>
      </w:ins>
      <w:ins w:id="885" w:author="Fred Zhou" w:date="2024-02-28T19:36:00Z">
        <w:r>
          <w:rPr/>
          <w:t>p2024 0228 19:37</w:t>
        </w:r>
      </w:ins>
      <w:ins w:id="886" w:author="Fred Zhou" w:date="2024-02-28T19:36:00Z">
        <w:r>
          <w:rPr>
            <w:rFonts w:hint="default"/>
            <w:rPrChange w:id="887" w:author="Fred Zhou" w:date="2024-02-29T11:49:00Z">
              <w:rPr>
                <w:rFonts w:hint="eastAsia"/>
              </w:rPr>
            </w:rPrChange>
          </w:rPr>
          <w:t>】</w:t>
        </w:r>
      </w:ins>
      <w:del w:id="888" w:author="Fred Zhou" w:date="2024-02-28T19:01:00Z">
        <w:r>
          <w:rPr>
            <w:highlight w:val="yellow"/>
          </w:rPr>
          <w:delText>绿地溢出效应可延伸至绿地以外</w:delText>
        </w:r>
      </w:del>
      <w:del w:id="889" w:author="Fred Zhou" w:date="2024-02-28T17:49:00Z">
        <w:r>
          <w:rPr>
            <w:rFonts w:hint="default"/>
            <w:highlight w:val="yellow"/>
            <w:rPrChange w:id="890" w:author="Fred Zhou" w:date="2024-02-29T11:49:00Z">
              <w:rPr>
                <w:rFonts w:hint="eastAsia"/>
                <w:highlight w:val="yellow"/>
              </w:rPr>
            </w:rPrChange>
          </w:rPr>
          <w:delText>200-1000</w:delText>
        </w:r>
      </w:del>
      <w:del w:id="891" w:author="Fred Zhou" w:date="2024-02-28T19:01:00Z">
        <w:r>
          <w:rPr>
            <w:highlight w:val="yellow"/>
          </w:rPr>
          <w:delText>米</w:delText>
        </w:r>
      </w:del>
      <w:del w:id="892" w:author="Fred Zhou" w:date="2024-02-28T17:22:00Z">
        <w:r>
          <w:rPr>
            <w:highlight w:val="yellow"/>
          </w:rPr>
          <w:delText>，</w:delText>
        </w:r>
      </w:del>
    </w:p>
    <w:p>
      <w:pPr>
        <w:pStyle w:val="9"/>
        <w:ind w:firstLine="480"/>
        <w:rPr>
          <w:ins w:id="893" w:author="Fred Zhou" w:date="2024-02-29T00:17:00Z"/>
        </w:rPr>
      </w:pPr>
    </w:p>
    <w:p>
      <w:pPr>
        <w:pStyle w:val="9"/>
        <w:ind w:firstLine="480"/>
        <w:rPr>
          <w:ins w:id="895" w:author="Fred Zhou" w:date="2024-02-29T00:17:00Z"/>
          <w:highlight w:val="yellow"/>
        </w:rPr>
        <w:pPrChange w:id="894" w:author="Fred Zhou" w:date="2024-02-29T12:11:00Z">
          <w:pPr/>
        </w:pPrChange>
      </w:pPr>
      <w:ins w:id="896" w:author="Fred Zhou" w:date="2024-02-29T00:17:00Z">
        <w:r>
          <w:rPr/>
          <w:t>还要介绍空间分异特征，更详细介绍定量影响</w:t>
        </w:r>
      </w:ins>
    </w:p>
    <w:p>
      <w:pPr>
        <w:pStyle w:val="9"/>
        <w:ind w:firstLine="480"/>
        <w:rPr>
          <w:del w:id="898" w:author="Fred Zhou" w:date="2024-02-28T17:58:00Z"/>
          <w:highlight w:val="yellow"/>
        </w:rPr>
        <w:pPrChange w:id="897" w:author="Fred Zhou" w:date="2024-02-29T12:11:00Z">
          <w:pPr>
            <w:ind w:firstLine="420"/>
          </w:pPr>
        </w:pPrChange>
      </w:pPr>
      <w:del w:id="899" w:author="Fred Zhou" w:date="2024-02-28T17:25:00Z">
        <w:r>
          <w:rPr>
            <w:highlight w:val="yellow"/>
            <w:rPrChange w:id="900" w:author="Fred Zhou" w:date="2024-02-29T11:49:00Z">
              <w:rPr/>
            </w:rPrChange>
          </w:rPr>
          <w:delText>蓝绿空间的降温效果</w:delText>
        </w:r>
      </w:del>
      <w:del w:id="901" w:author="Fred Zhou" w:date="2024-02-28T17:51:00Z">
        <w:r>
          <w:rPr>
            <w:highlight w:val="yellow"/>
            <w:rPrChange w:id="902" w:author="Fred Zhou" w:date="2024-02-29T11:49:00Z">
              <w:rPr/>
            </w:rPrChange>
          </w:rPr>
          <w:delText>取决于</w:delText>
        </w:r>
      </w:del>
      <w:del w:id="903" w:author="Fred Zhou" w:date="2024-02-28T17:58:00Z">
        <w:r>
          <w:rPr>
            <w:highlight w:val="yellow"/>
            <w:rPrChange w:id="904" w:author="Fred Zhou" w:date="2024-02-29T11:49:00Z">
              <w:rPr/>
            </w:rPrChange>
          </w:rPr>
          <w:delText>蓝绿空间的大小、形状、连通性和复杂性（组成和配置），以及通过归一化植被差值测量的绿色植被的绿度指数（</w:delText>
        </w:r>
      </w:del>
      <w:del w:id="905" w:author="Fred Zhou" w:date="2024-02-28T17:58:00Z">
        <w:r>
          <w:rPr>
            <w:highlight w:val="yellow"/>
            <w:rPrChange w:id="906" w:author="Fred Zhou" w:date="2024-02-29T11:49:00Z">
              <w:rPr/>
            </w:rPrChange>
          </w:rPr>
          <w:delText>NDVI</w:delText>
        </w:r>
      </w:del>
      <w:del w:id="907" w:author="Fred Zhou" w:date="2024-02-28T17:58:00Z">
        <w:r>
          <w:rPr>
            <w:highlight w:val="yellow"/>
            <w:rPrChange w:id="908" w:author="Fred Zhou" w:date="2024-02-29T11:49:00Z">
              <w:rPr/>
            </w:rPrChange>
          </w:rPr>
          <w:delText>）</w:delText>
        </w:r>
      </w:del>
    </w:p>
    <w:p>
      <w:pPr>
        <w:pStyle w:val="9"/>
        <w:ind w:firstLine="480"/>
        <w:rPr>
          <w:del w:id="910" w:author="Fred Zhou" w:date="2024-02-28T19:01:00Z"/>
          <w:rFonts w:hint="eastAsia"/>
          <w:highlight w:val="yellow"/>
          <w:rPrChange w:id="911" w:author="Fred Zhou" w:date="2024-02-29T11:49:00Z">
            <w:rPr>
              <w:del w:id="912" w:author="Fred Zhou" w:date="2024-02-28T19:01:00Z"/>
              <w:rFonts w:hint="eastAsia"/>
              <w:highlight w:val="yellow"/>
            </w:rPr>
          </w:rPrChange>
        </w:rPr>
        <w:pPrChange w:id="909" w:author="Fred Zhou" w:date="2024-02-29T12:11:00Z">
          <w:pPr/>
        </w:pPrChange>
      </w:pPr>
      <w:del w:id="913" w:author="Fred Zhou" w:date="2024-02-28T17:58:00Z">
        <w:r>
          <w:rPr>
            <w:highlight w:val="yellow"/>
            <w:rPrChange w:id="914" w:author="Fred Zhou" w:date="2024-02-29T11:49:00Z">
              <w:rPr/>
            </w:rPrChange>
          </w:rPr>
          <w:delText>有研究者提出，景观配置而非构成是影响蓝绿空间降温效果的更重要因素。</w:delText>
        </w:r>
      </w:del>
      <w:del w:id="915" w:author="Fred Zhou" w:date="2024-02-28T17:59:00Z">
        <w:r>
          <w:rPr>
            <w:highlight w:val="yellow"/>
            <w:rPrChange w:id="916" w:author="Fred Zhou" w:date="2024-02-29T11:49:00Z">
              <w:rPr/>
            </w:rPrChange>
          </w:rPr>
          <w:delText>然而，绿地降温溢出效应在多大程度上满足了对应区域的降温需求，是否需要额外的手段来调控相关效应来以更低的成本来提供满足更大的需求需要更深入的回答。</w:delText>
        </w:r>
      </w:del>
    </w:p>
    <w:p>
      <w:pPr>
        <w:pStyle w:val="9"/>
        <w:ind w:firstLine="480"/>
      </w:pPr>
    </w:p>
    <w:p>
      <w:pPr>
        <w:pStyle w:val="5"/>
        <w:numPr>
          <w:ilvl w:val="2"/>
          <w:numId w:val="1"/>
        </w:numPr>
        <w:ind w:left="1080" w:hanging="1080"/>
        <w:rPr>
          <w:del w:id="917" w:author="Fred Zhou" w:date="2024-02-28T21:01:00Z"/>
        </w:rPr>
      </w:pPr>
      <w:ins w:id="918" w:author="野草" w:date="2024-02-29T12:12:11Z">
        <w:r>
          <w:rPr>
            <w:rFonts w:hint="eastAsia"/>
            <w:lang w:val="en-US" w:eastAsia="zh-CN"/>
          </w:rPr>
          <w:t>1.2.</w:t>
        </w:r>
      </w:ins>
      <w:ins w:id="919" w:author="野草" w:date="2024-02-29T12:12:12Z">
        <w:r>
          <w:rPr>
            <w:rFonts w:hint="eastAsia"/>
            <w:lang w:val="en-US" w:eastAsia="zh-CN"/>
          </w:rPr>
          <w:t xml:space="preserve">1. </w:t>
        </w:r>
      </w:ins>
      <w:del w:id="920" w:author="Fred Zhou" w:date="2024-02-28T21:01:00Z">
        <w:r>
          <w:rPr/>
          <w:delText>城市绿地热缓解溢出效应的供需关系</w:delText>
        </w:r>
      </w:del>
    </w:p>
    <w:p>
      <w:pPr>
        <w:pStyle w:val="5"/>
        <w:rPr>
          <w:del w:id="922" w:author="Fred Zhou" w:date="2024-02-28T20:31:00Z"/>
          <w:rFonts w:hint="eastAsia"/>
          <w:highlight w:val="yellow"/>
          <w:rPrChange w:id="923" w:author="Fred Zhou" w:date="2024-02-29T11:49:00Z">
            <w:rPr>
              <w:del w:id="924" w:author="Fred Zhou" w:date="2024-02-28T20:31:00Z"/>
              <w:rFonts w:hint="eastAsia"/>
              <w:highlight w:val="yellow"/>
            </w:rPr>
          </w:rPrChange>
        </w:rPr>
        <w:pPrChange w:id="921" w:author="Fred Zhou" w:date="2024-02-29T12:11:00Z">
          <w:pPr/>
        </w:pPrChange>
      </w:pPr>
      <w:del w:id="925" w:author="Fred Zhou" w:date="2024-02-28T20:30:00Z">
        <w:r>
          <w:rPr>
            <w:rFonts w:hint="eastAsia"/>
            <w:highlight w:val="yellow"/>
            <w:rPrChange w:id="926" w:author="Fred Zhou" w:date="2024-02-29T11:49:00Z">
              <w:rPr>
                <w:rFonts w:hint="eastAsia"/>
                <w:highlight w:val="yellow"/>
              </w:rPr>
            </w:rPrChange>
          </w:rPr>
          <w:delText>需求是指</w:delText>
        </w:r>
      </w:del>
      <w:del w:id="927" w:author="Fred Zhou" w:date="2024-02-28T20:30:00Z">
        <w:r>
          <w:rPr>
            <w:rFonts w:hint="eastAsia"/>
            <w:highlight w:val="yellow"/>
            <w:rPrChange w:id="928" w:author="Fred Zhou" w:date="2024-02-29T11:49:00Z">
              <w:rPr>
                <w:rFonts w:hint="eastAsia"/>
                <w:highlight w:val="yellow"/>
              </w:rPr>
            </w:rPrChange>
          </w:rPr>
          <w:delText>X</w:delText>
        </w:r>
      </w:del>
      <w:del w:id="929" w:author="Fred Zhou" w:date="2024-02-28T18:27:00Z">
        <w:r>
          <w:rPr>
            <w:rFonts w:hint="eastAsia"/>
            <w:highlight w:val="yellow"/>
            <w:rPrChange w:id="930" w:author="Fred Zhou" w:date="2024-02-29T11:49:00Z">
              <w:rPr>
                <w:rFonts w:hint="eastAsia"/>
                <w:highlight w:val="yellow"/>
              </w:rPr>
            </w:rPrChange>
          </w:rPr>
          <w:delText>XX</w:delText>
        </w:r>
      </w:del>
    </w:p>
    <w:p>
      <w:pPr>
        <w:pStyle w:val="5"/>
        <w:rPr>
          <w:del w:id="932" w:author="Fred Zhou" w:date="2024-02-28T21:00:00Z"/>
          <w:highlight w:val="yellow"/>
        </w:rPr>
        <w:pPrChange w:id="931" w:author="Fred Zhou" w:date="2024-02-29T12:11:00Z">
          <w:pPr/>
        </w:pPrChange>
      </w:pPr>
      <w:del w:id="933" w:author="Fred Zhou" w:date="2024-02-28T21:00:00Z">
        <w:r>
          <w:rPr>
            <w:highlight w:val="yellow"/>
          </w:rPr>
          <w:delText>它涉及XX因素。</w:delText>
        </w:r>
      </w:del>
    </w:p>
    <w:p>
      <w:pPr>
        <w:pStyle w:val="5"/>
        <w:rPr>
          <w:del w:id="935" w:author="Fred Zhou" w:date="2024-02-28T21:00:00Z"/>
          <w:highlight w:val="yellow"/>
        </w:rPr>
        <w:pPrChange w:id="934" w:author="Fred Zhou" w:date="2024-02-29T12:11:00Z">
          <w:pPr/>
        </w:pPrChange>
      </w:pPr>
      <w:del w:id="936" w:author="Fred Zhou" w:date="2024-02-28T21:00:00Z">
        <w:r>
          <w:rPr>
            <w:highlight w:val="yellow"/>
          </w:rPr>
          <w:delText>供应是指满足需求的程度。</w:delText>
        </w:r>
      </w:del>
    </w:p>
    <w:p>
      <w:pPr>
        <w:pStyle w:val="5"/>
        <w:rPr>
          <w:del w:id="938" w:author="Fred Zhou" w:date="2024-02-28T21:00:00Z"/>
          <w:highlight w:val="yellow"/>
        </w:rPr>
        <w:pPrChange w:id="937" w:author="Fred Zhou" w:date="2024-02-29T12:11:00Z">
          <w:pPr/>
        </w:pPrChange>
      </w:pPr>
      <w:del w:id="939" w:author="Fred Zhou" w:date="2024-02-28T21:00:00Z">
        <w:r>
          <w:rPr>
            <w:highlight w:val="yellow"/>
          </w:rPr>
          <w:delText>关于供需关系的研究中，有生态系统服务的相关关系，然而相关关系基于无直接关联的数据，来进行积分计算，并未从机理角度去深入分析服务与需求之间的关系。</w:delText>
        </w:r>
      </w:del>
    </w:p>
    <w:p>
      <w:pPr>
        <w:pStyle w:val="5"/>
        <w:rPr>
          <w:del w:id="941" w:author="Fred Zhou" w:date="2024-02-28T21:00:00Z"/>
          <w:highlight w:val="yellow"/>
        </w:rPr>
        <w:pPrChange w:id="940" w:author="Fred Zhou" w:date="2024-02-29T12:11:00Z">
          <w:pPr/>
        </w:pPrChange>
      </w:pPr>
      <w:del w:id="942" w:author="Fred Zhou" w:date="2024-02-28T21:00:00Z">
        <w:r>
          <w:rPr>
            <w:highlight w:val="yellow"/>
          </w:rPr>
          <w:delText>我们提出假设：供应是指绿量，需求可以用人口、温度累积量和脆弱度，可以建立量化关系来直接量化其关系。当人口增加时，需求迅速增加，绿地降温的同等供应效率将大幅增加。</w:delText>
        </w:r>
      </w:del>
    </w:p>
    <w:p>
      <w:pPr>
        <w:pStyle w:val="5"/>
        <w:rPr>
          <w:del w:id="944" w:author="Fred Zhou" w:date="2024-02-28T21:00:00Z"/>
          <w:highlight w:val="yellow"/>
        </w:rPr>
        <w:pPrChange w:id="943" w:author="Fred Zhou" w:date="2024-02-29T12:11:00Z">
          <w:pPr/>
        </w:pPrChange>
      </w:pPr>
      <w:del w:id="945" w:author="Fred Zhou" w:date="2024-02-28T21:00:00Z">
        <w:r>
          <w:rPr>
            <w:highlight w:val="yellow"/>
          </w:rPr>
          <w:delText>通过建立供需关系，探讨相关机制将有助于XXX。</w:delText>
        </w:r>
      </w:del>
    </w:p>
    <w:p>
      <w:pPr>
        <w:pStyle w:val="5"/>
        <w:rPr>
          <w:del w:id="947" w:author="Fred Zhou" w:date="2024-02-28T21:00:00Z"/>
          <w:highlight w:val="yellow"/>
        </w:rPr>
        <w:pPrChange w:id="946" w:author="Fred Zhou" w:date="2024-02-29T12:11:00Z">
          <w:pPr/>
        </w:pPrChange>
      </w:pPr>
      <w:del w:id="948" w:author="Fred Zhou" w:date="2024-02-28T21:00:00Z">
        <w:r>
          <w:rPr>
            <w:highlight w:val="yellow"/>
          </w:rPr>
          <w:delText>对于绿地热缓解溢出效应，则指的是绿地对周边环境的降温效应满足相应区域人员热缓解需求的程度和范围。</w:delText>
        </w:r>
      </w:del>
    </w:p>
    <w:p>
      <w:pPr>
        <w:pStyle w:val="5"/>
        <w:rPr>
          <w:del w:id="950" w:author="Fred Zhou" w:date="2024-02-28T21:00:00Z"/>
          <w:rFonts w:hint="eastAsia"/>
        </w:rPr>
        <w:pPrChange w:id="949" w:author="Fred Zhou" w:date="2024-02-29T12:11:00Z">
          <w:pPr/>
        </w:pPrChange>
      </w:pPr>
      <w:del w:id="951" w:author="Fred Zhou" w:date="2024-02-28T21:00:00Z">
        <w:r>
          <w:rPr/>
          <w:delText>另外，公园尺度大小、公园类型的影响如何？</w:delText>
        </w:r>
      </w:del>
    </w:p>
    <w:p>
      <w:pPr>
        <w:pStyle w:val="5"/>
        <w:numPr>
          <w:ilvl w:val="0"/>
          <w:numId w:val="0"/>
        </w:numPr>
        <w:ind w:left="0" w:firstLine="0"/>
        <w:rPr>
          <w:ins w:id="953" w:author="Fred Zhou" w:date="2024-02-28T20:34:00Z"/>
        </w:rPr>
        <w:pPrChange w:id="952" w:author="Fred Zhou" w:date="2024-02-29T12:11:00Z">
          <w:pPr>
            <w:pStyle w:val="5"/>
            <w:numPr>
              <w:ilvl w:val="2"/>
              <w:numId w:val="1"/>
            </w:numPr>
            <w:ind w:left="1080" w:hanging="1080"/>
          </w:pPr>
        </w:pPrChange>
      </w:pPr>
      <w:del w:id="954" w:author="Fred Zhou" w:date="2024-02-28T20:34:00Z">
        <w:r>
          <w:rPr>
            <w:color w:val="1F1F1F"/>
          </w:rPr>
          <w:delText xml:space="preserve">1.2.2. </w:delText>
        </w:r>
      </w:del>
      <w:r>
        <w:t>城市</w:t>
      </w:r>
      <w:del w:id="955" w:author="Fred Zhou" w:date="2024-02-29T11:00:00Z">
        <w:r>
          <w:rPr/>
          <w:delText>绿地</w:delText>
        </w:r>
      </w:del>
      <w:r>
        <w:t>热缓解</w:t>
      </w:r>
      <w:del w:id="956" w:author="Fred Zhou" w:date="2024-02-29T11:00:00Z">
        <w:r>
          <w:rPr/>
          <w:delText>溢出效应的</w:delText>
        </w:r>
      </w:del>
      <w:r>
        <w:t>需求</w:t>
      </w:r>
    </w:p>
    <w:p>
      <w:pPr>
        <w:pStyle w:val="10"/>
        <w:numPr>
          <w:ilvl w:val="0"/>
          <w:numId w:val="0"/>
        </w:numPr>
        <w:spacing w:line="360" w:lineRule="auto"/>
        <w:ind w:left="0" w:firstLine="420"/>
        <w:rPr>
          <w:ins w:id="958" w:author="Fred Zhou" w:date="2024-02-29T11:05:00Z"/>
          <w:rFonts w:ascii="Times New Roman" w:hAnsi="Times New Roman"/>
          <w:rPrChange w:id="959" w:author="野草" w:date="2024-02-29T13:53:15Z">
            <w:rPr>
              <w:ins w:id="960" w:author="Fred Zhou" w:date="2024-02-29T11:05:00Z"/>
            </w:rPr>
          </w:rPrChange>
        </w:rPr>
        <w:pPrChange w:id="957" w:author="野草" w:date="2024-02-29T12:13:59Z">
          <w:pPr>
            <w:pStyle w:val="10"/>
            <w:numPr>
              <w:ilvl w:val="1"/>
              <w:numId w:val="6"/>
            </w:numPr>
            <w:spacing w:line="360" w:lineRule="auto"/>
            <w:ind w:left="862" w:hanging="442"/>
          </w:pPr>
        </w:pPrChange>
      </w:pPr>
      <w:ins w:id="961" w:author="Fred Zhou" w:date="2024-02-29T11:05:00Z">
        <w:r>
          <w:rPr>
            <w:rFonts w:ascii="Times New Roman" w:hAnsi="Times New Roman"/>
            <w:rPrChange w:id="962" w:author="野草" w:date="2024-02-29T13:53:15Z">
              <w:rPr/>
            </w:rPrChange>
          </w:rPr>
          <w:t>在评估</w:t>
        </w:r>
      </w:ins>
      <w:ins w:id="963" w:author="Fred Zhou" w:date="2024-02-29T11:06:00Z">
        <w:r>
          <w:rPr>
            <w:rFonts w:hint="default" w:ascii="Times New Roman" w:hAnsi="Times New Roman"/>
            <w:highlight w:val="cyan"/>
            <w:u w:val="single"/>
            <w:rPrChange w:id="964" w:author="野草" w:date="2024-02-29T13:53:15Z">
              <w:rPr>
                <w:rFonts w:hint="eastAsia"/>
              </w:rPr>
            </w:rPrChange>
          </w:rPr>
          <w:t>城市</w:t>
        </w:r>
      </w:ins>
      <w:ins w:id="965" w:author="Fred Zhou" w:date="2024-02-29T11:05:00Z">
        <w:r>
          <w:rPr>
            <w:rFonts w:ascii="Times New Roman" w:hAnsi="Times New Roman"/>
            <w:highlight w:val="cyan"/>
            <w:rPrChange w:id="966" w:author="野草" w:date="2024-02-29T13:53:15Z">
              <w:rPr/>
            </w:rPrChange>
          </w:rPr>
          <w:t>热缓解需求</w:t>
        </w:r>
      </w:ins>
      <w:ins w:id="967" w:author="Fred Zhou" w:date="2024-02-29T11:05:00Z">
        <w:r>
          <w:rPr>
            <w:rFonts w:ascii="Times New Roman" w:hAnsi="Times New Roman"/>
            <w:rPrChange w:id="968" w:author="野草" w:date="2024-02-29T13:53:15Z">
              <w:rPr/>
            </w:rPrChange>
          </w:rPr>
          <w:t>的过程中，热危害的</w:t>
        </w:r>
      </w:ins>
      <w:ins w:id="969" w:author="Fred Zhou" w:date="2024-02-29T11:05:00Z">
        <w:r>
          <w:rPr>
            <w:rFonts w:ascii="Times New Roman" w:hAnsi="Times New Roman"/>
            <w:highlight w:val="cyan"/>
            <w:rPrChange w:id="970" w:author="野草" w:date="2024-02-29T13:53:15Z">
              <w:rPr/>
            </w:rPrChange>
          </w:rPr>
          <w:t>物理特性</w:t>
        </w:r>
      </w:ins>
      <w:ins w:id="971" w:author="Fred Zhou" w:date="2024-02-29T11:05:00Z">
        <w:r>
          <w:rPr>
            <w:rFonts w:ascii="Times New Roman" w:hAnsi="Times New Roman"/>
            <w:rPrChange w:id="972" w:author="野草" w:date="2024-02-29T13:53:15Z">
              <w:rPr/>
            </w:rPrChange>
          </w:rPr>
          <w:t>是不可或缺的</w:t>
        </w:r>
      </w:ins>
      <w:ins w:id="973" w:author="Fred Zhou" w:date="2024-02-29T11:05:00Z">
        <w:r>
          <w:rPr>
            <w:rFonts w:ascii="Times New Roman" w:hAnsi="Times New Roman"/>
            <w:highlight w:val="cyan"/>
            <w:rPrChange w:id="974" w:author="野草" w:date="2024-02-29T13:53:15Z">
              <w:rPr/>
            </w:rPrChange>
          </w:rPr>
          <w:t>因素</w:t>
        </w:r>
      </w:ins>
      <w:ins w:id="975" w:author="Fred Zhou" w:date="2024-02-29T11:06:00Z">
        <w:r>
          <w:rPr>
            <w:rFonts w:hint="default" w:ascii="Times New Roman" w:hAnsi="Times New Roman"/>
            <w:highlight w:val="cyan"/>
            <w:rPrChange w:id="976" w:author="野草" w:date="2024-02-29T13:53:15Z">
              <w:rPr>
                <w:rFonts w:hint="eastAsia"/>
              </w:rPr>
            </w:rPrChange>
          </w:rPr>
          <w:t>之一</w:t>
        </w:r>
      </w:ins>
      <w:ins w:id="977" w:author="Fred Zhou" w:date="2024-02-29T11:05:00Z">
        <w:r>
          <w:rPr>
            <w:rFonts w:ascii="Times New Roman" w:hAnsi="Times New Roman"/>
            <w:rPrChange w:id="978" w:author="野草" w:date="2024-02-29T13:53:15Z">
              <w:rPr/>
            </w:rPrChange>
          </w:rPr>
          <w:t>。在</w:t>
        </w:r>
      </w:ins>
      <w:ins w:id="979" w:author="Fred Zhou" w:date="2024-02-29T11:06:00Z">
        <w:r>
          <w:rPr>
            <w:rFonts w:hint="default" w:ascii="Times New Roman" w:hAnsi="Times New Roman"/>
            <w:highlight w:val="cyan"/>
            <w:rPrChange w:id="980" w:author="野草" w:date="2024-02-29T13:53:15Z">
              <w:rPr>
                <w:rFonts w:hint="eastAsia"/>
              </w:rPr>
            </w:rPrChange>
          </w:rPr>
          <w:t>给定</w:t>
        </w:r>
      </w:ins>
      <w:ins w:id="981" w:author="Fred Zhou" w:date="2024-02-29T11:05:00Z">
        <w:r>
          <w:rPr>
            <w:rFonts w:ascii="Times New Roman" w:hAnsi="Times New Roman"/>
            <w:highlight w:val="cyan"/>
            <w:rPrChange w:id="982" w:author="野草" w:date="2024-02-29T13:53:15Z">
              <w:rPr/>
            </w:rPrChange>
          </w:rPr>
          <w:t>时间范围</w:t>
        </w:r>
      </w:ins>
      <w:ins w:id="983" w:author="Fred Zhou" w:date="2024-02-29T11:05:00Z">
        <w:r>
          <w:rPr>
            <w:rFonts w:ascii="Times New Roman" w:hAnsi="Times New Roman"/>
            <w:rPrChange w:id="984" w:author="野草" w:date="2024-02-29T13:53:15Z">
              <w:rPr/>
            </w:rPrChange>
          </w:rPr>
          <w:t>内</w:t>
        </w:r>
      </w:ins>
      <w:ins w:id="985" w:author="Fred Zhou" w:date="2024-02-29T11:06:00Z">
        <w:r>
          <w:rPr>
            <w:rFonts w:hint="default" w:ascii="Times New Roman" w:hAnsi="Times New Roman"/>
            <w:rPrChange w:id="986" w:author="野草" w:date="2024-02-29T13:53:15Z">
              <w:rPr>
                <w:rFonts w:hint="eastAsia"/>
              </w:rPr>
            </w:rPrChange>
          </w:rPr>
          <w:t>的</w:t>
        </w:r>
      </w:ins>
      <w:ins w:id="987" w:author="Fred Zhou" w:date="2024-02-29T11:06:00Z">
        <w:r>
          <w:rPr>
            <w:rFonts w:ascii="Times New Roman" w:hAnsi="Times New Roman"/>
            <w:highlight w:val="cyan"/>
            <w:rPrChange w:id="988" w:author="野草" w:date="2024-02-29T13:53:15Z">
              <w:rPr/>
            </w:rPrChange>
          </w:rPr>
          <w:t>特定区域</w:t>
        </w:r>
      </w:ins>
      <w:ins w:id="989" w:author="Fred Zhou" w:date="2024-02-29T11:05:00Z">
        <w:r>
          <w:rPr>
            <w:rFonts w:ascii="Times New Roman" w:hAnsi="Times New Roman"/>
            <w:rPrChange w:id="990" w:author="野草" w:date="2024-02-29T13:53:15Z">
              <w:rPr/>
            </w:rPrChange>
          </w:rPr>
          <w:t>，若</w:t>
        </w:r>
      </w:ins>
      <w:ins w:id="991" w:author="Fred Zhou" w:date="2024-02-29T11:05:00Z">
        <w:r>
          <w:rPr>
            <w:rFonts w:ascii="Times New Roman" w:hAnsi="Times New Roman"/>
            <w:highlight w:val="cyan"/>
            <w:rPrChange w:id="992" w:author="野草" w:date="2024-02-29T13:53:15Z">
              <w:rPr/>
            </w:rPrChange>
          </w:rPr>
          <w:t>实际热舒适</w:t>
        </w:r>
      </w:ins>
      <w:ins w:id="993" w:author="Fred Zhou" w:date="2024-02-29T11:05:00Z">
        <w:r>
          <w:rPr>
            <w:rFonts w:ascii="Times New Roman" w:hAnsi="Times New Roman"/>
            <w:highlight w:val="cyan"/>
            <w:rPrChange w:id="994" w:author="野草" w:date="2024-02-29T13:53:15Z">
              <w:rPr/>
            </w:rPrChange>
          </w:rPr>
          <w:t>度</w:t>
        </w:r>
      </w:ins>
      <w:ins w:id="995" w:author="Fred Zhou" w:date="2024-02-29T11:05:00Z">
        <w:r>
          <w:rPr>
            <w:rFonts w:ascii="Times New Roman" w:hAnsi="Times New Roman"/>
            <w:rPrChange w:id="996" w:author="野草" w:date="2024-02-29T13:53:15Z">
              <w:rPr/>
            </w:rPrChange>
          </w:rPr>
          <w:t>维持在</w:t>
        </w:r>
      </w:ins>
      <w:ins w:id="997" w:author="Fred Zhou" w:date="2024-02-29T11:05:00Z">
        <w:r>
          <w:rPr>
            <w:rFonts w:ascii="Times New Roman" w:hAnsi="Times New Roman"/>
            <w:highlight w:val="cyan"/>
            <w:rPrChange w:id="998" w:author="野草" w:date="2024-02-29T13:53:15Z">
              <w:rPr/>
            </w:rPrChange>
          </w:rPr>
          <w:t>可接受的</w:t>
        </w:r>
      </w:ins>
      <w:ins w:id="999" w:author="Fred Zhou" w:date="2024-02-29T11:07:00Z">
        <w:r>
          <w:rPr>
            <w:rFonts w:hint="default" w:ascii="Times New Roman" w:hAnsi="Times New Roman"/>
            <w:highlight w:val="cyan"/>
            <w:rPrChange w:id="1000" w:author="野草" w:date="2024-02-29T13:53:15Z">
              <w:rPr>
                <w:rFonts w:hint="eastAsia"/>
                <w:highlight w:val="cyan"/>
              </w:rPr>
            </w:rPrChange>
          </w:rPr>
          <w:t>范围</w:t>
        </w:r>
      </w:ins>
      <w:ins w:id="1001" w:author="Fred Zhou" w:date="2024-02-29T11:05:00Z">
        <w:r>
          <w:rPr>
            <w:rFonts w:ascii="Times New Roman" w:hAnsi="Times New Roman"/>
            <w:rPrChange w:id="1002" w:author="野草" w:date="2024-02-29T13:53:15Z">
              <w:rPr/>
            </w:rPrChange>
          </w:rPr>
          <w:t>内，可以合理推断</w:t>
        </w:r>
      </w:ins>
      <w:ins w:id="1003" w:author="Fred Zhou" w:date="2024-02-29T11:07:00Z">
        <w:r>
          <w:rPr>
            <w:rFonts w:ascii="Times New Roman" w:hAnsi="Times New Roman"/>
            <w:highlight w:val="cyan"/>
            <w:rPrChange w:id="1004" w:author="野草" w:date="2024-02-29T13:53:15Z">
              <w:rPr/>
            </w:rPrChange>
          </w:rPr>
          <w:t>对热缓解</w:t>
        </w:r>
      </w:ins>
      <w:ins w:id="1005" w:author="Fred Zhou" w:date="2024-02-29T11:07:00Z">
        <w:r>
          <w:rPr>
            <w:rFonts w:ascii="Times New Roman" w:hAnsi="Times New Roman"/>
            <w:rPrChange w:id="1006" w:author="野草" w:date="2024-02-29T13:53:15Z">
              <w:rPr/>
            </w:rPrChange>
          </w:rPr>
          <w:t>没有</w:t>
        </w:r>
      </w:ins>
      <w:ins w:id="1007" w:author="Fred Zhou" w:date="2024-02-29T11:07:00Z">
        <w:r>
          <w:rPr>
            <w:rFonts w:ascii="Times New Roman" w:hAnsi="Times New Roman"/>
            <w:highlight w:val="cyan"/>
            <w:rPrChange w:id="1008" w:author="野草" w:date="2024-02-29T13:53:15Z">
              <w:rPr/>
            </w:rPrChange>
          </w:rPr>
          <w:t>显著需求</w:t>
        </w:r>
      </w:ins>
      <w:ins w:id="1009" w:author="Fred Zhou" w:date="2024-02-29T11:07:00Z">
        <w:r>
          <w:rPr>
            <w:rFonts w:ascii="Times New Roman" w:hAnsi="Times New Roman"/>
            <w:rPrChange w:id="1010" w:author="野草" w:date="2024-02-29T13:53:15Z">
              <w:rPr/>
            </w:rPrChange>
          </w:rPr>
          <w:t>。</w:t>
        </w:r>
      </w:ins>
      <w:ins w:id="1011" w:author="Fred Zhou" w:date="2024-02-29T11:05:00Z">
        <w:r>
          <w:rPr>
            <w:rFonts w:ascii="Times New Roman" w:hAnsi="Times New Roman"/>
            <w:rPrChange w:id="1012" w:author="野草" w:date="2024-02-29T13:53:15Z">
              <w:rPr/>
            </w:rPrChange>
          </w:rPr>
          <w:t>然而，当</w:t>
        </w:r>
      </w:ins>
      <w:ins w:id="1013" w:author="Fred Zhou" w:date="2024-02-29T11:05:00Z">
        <w:r>
          <w:rPr>
            <w:rFonts w:ascii="Times New Roman" w:hAnsi="Times New Roman"/>
            <w:highlight w:val="cyan"/>
            <w:rPrChange w:id="1014" w:author="野草" w:date="2024-02-29T13:53:15Z">
              <w:rPr/>
            </w:rPrChange>
          </w:rPr>
          <w:t>实际热舒适度</w:t>
        </w:r>
      </w:ins>
      <w:ins w:id="1015" w:author="Fred Zhou" w:date="2024-02-29T11:05:00Z">
        <w:r>
          <w:rPr>
            <w:rFonts w:ascii="Times New Roman" w:hAnsi="Times New Roman"/>
            <w:rPrChange w:id="1016" w:author="野草" w:date="2024-02-29T13:53:15Z">
              <w:rPr/>
            </w:rPrChange>
          </w:rPr>
          <w:t>超出</w:t>
        </w:r>
      </w:ins>
      <w:ins w:id="1017" w:author="Fred Zhou" w:date="2024-02-29T11:05:00Z">
        <w:r>
          <w:rPr>
            <w:rFonts w:ascii="Times New Roman" w:hAnsi="Times New Roman"/>
            <w:highlight w:val="cyan"/>
            <w:rPrChange w:id="1018" w:author="野草" w:date="2024-02-29T13:53:15Z">
              <w:rPr/>
            </w:rPrChange>
          </w:rPr>
          <w:t>人体</w:t>
        </w:r>
      </w:ins>
      <w:ins w:id="1019" w:author="Fred Zhou" w:date="2024-02-29T11:07:00Z">
        <w:r>
          <w:rPr>
            <w:rFonts w:hint="default" w:ascii="Times New Roman" w:hAnsi="Times New Roman"/>
            <w:highlight w:val="cyan"/>
            <w:rPrChange w:id="1020" w:author="野草" w:date="2024-02-29T13:53:15Z">
              <w:rPr>
                <w:rFonts w:hint="eastAsia"/>
              </w:rPr>
            </w:rPrChange>
          </w:rPr>
          <w:t>可接受</w:t>
        </w:r>
      </w:ins>
      <w:ins w:id="1021" w:author="Fred Zhou" w:date="2024-02-29T11:05:00Z">
        <w:r>
          <w:rPr>
            <w:rFonts w:ascii="Times New Roman" w:hAnsi="Times New Roman"/>
            <w:rPrChange w:id="1022" w:author="野草" w:date="2024-02-29T13:53:15Z">
              <w:rPr/>
            </w:rPrChange>
          </w:rPr>
          <w:t>的</w:t>
        </w:r>
      </w:ins>
      <w:ins w:id="1023" w:author="Fred Zhou" w:date="2024-02-29T11:05:00Z">
        <w:r>
          <w:rPr>
            <w:rFonts w:ascii="Times New Roman" w:hAnsi="Times New Roman"/>
            <w:highlight w:val="cyan"/>
            <w:rPrChange w:id="1024" w:author="野草" w:date="2024-02-29T13:53:15Z">
              <w:rPr/>
            </w:rPrChange>
          </w:rPr>
          <w:t>临界值</w:t>
        </w:r>
      </w:ins>
      <w:ins w:id="1025" w:author="Fred Zhou" w:date="2024-02-29T11:05:00Z">
        <w:r>
          <w:rPr>
            <w:rFonts w:ascii="Times New Roman" w:hAnsi="Times New Roman"/>
            <w:rPrChange w:id="1026" w:author="野草" w:date="2024-02-29T13:53:15Z">
              <w:rPr/>
            </w:rPrChange>
          </w:rPr>
          <w:t>时，便会引发对</w:t>
        </w:r>
      </w:ins>
      <w:ins w:id="1027" w:author="Fred Zhou" w:date="2024-02-29T11:05:00Z">
        <w:r>
          <w:rPr>
            <w:rFonts w:ascii="Times New Roman" w:hAnsi="Times New Roman"/>
            <w:highlight w:val="cyan"/>
            <w:rPrChange w:id="1028" w:author="野草" w:date="2024-02-29T13:53:15Z">
              <w:rPr/>
            </w:rPrChange>
          </w:rPr>
          <w:t>公共健康</w:t>
        </w:r>
      </w:ins>
      <w:ins w:id="1029" w:author="Fred Zhou" w:date="2024-02-29T11:05:00Z">
        <w:r>
          <w:rPr>
            <w:rFonts w:ascii="Times New Roman" w:hAnsi="Times New Roman"/>
            <w:rPrChange w:id="1030" w:author="野草" w:date="2024-02-29T13:53:15Z">
              <w:rPr/>
            </w:rPrChange>
          </w:rPr>
          <w:t>的</w:t>
        </w:r>
      </w:ins>
      <w:ins w:id="1031" w:author="Fred Zhou" w:date="2024-02-29T11:05:00Z">
        <w:r>
          <w:rPr>
            <w:rFonts w:ascii="Times New Roman" w:hAnsi="Times New Roman"/>
            <w:highlight w:val="cyan"/>
            <w:rPrChange w:id="1032" w:author="野草" w:date="2024-02-29T13:53:15Z">
              <w:rPr/>
            </w:rPrChange>
          </w:rPr>
          <w:t>潜在威胁</w:t>
        </w:r>
      </w:ins>
      <w:ins w:id="1033" w:author="Fred Zhou" w:date="2024-02-29T11:05:00Z">
        <w:r>
          <w:rPr>
            <w:rFonts w:ascii="Times New Roman" w:hAnsi="Times New Roman"/>
            <w:rPrChange w:id="1034" w:author="野草" w:date="2024-02-29T13:53:15Z">
              <w:rPr/>
            </w:rPrChange>
          </w:rPr>
          <w:t>。此时，</w:t>
        </w:r>
      </w:ins>
      <w:ins w:id="1035" w:author="Fred Zhou" w:date="2024-02-29T11:05:00Z">
        <w:r>
          <w:rPr>
            <w:rFonts w:ascii="Times New Roman" w:hAnsi="Times New Roman"/>
            <w:highlight w:val="cyan"/>
            <w:rPrChange w:id="1036" w:author="野草" w:date="2024-02-29T13:53:15Z">
              <w:rPr/>
            </w:rPrChange>
          </w:rPr>
          <w:t>实际热舒适</w:t>
        </w:r>
      </w:ins>
      <w:ins w:id="1037" w:author="Fred Zhou" w:date="2024-02-29T11:05:00Z">
        <w:r>
          <w:rPr>
            <w:rFonts w:ascii="Times New Roman" w:hAnsi="Times New Roman"/>
            <w:rPrChange w:id="1038" w:author="野草" w:date="2024-02-29T13:53:15Z">
              <w:rPr/>
            </w:rPrChange>
          </w:rPr>
          <w:t>与</w:t>
        </w:r>
      </w:ins>
      <w:ins w:id="1039" w:author="Fred Zhou" w:date="2024-02-29T11:05:00Z">
        <w:r>
          <w:rPr>
            <w:rFonts w:ascii="Times New Roman" w:hAnsi="Times New Roman"/>
            <w:highlight w:val="cyan"/>
            <w:rPrChange w:id="1040" w:author="野草" w:date="2024-02-29T13:53:15Z">
              <w:rPr/>
            </w:rPrChange>
          </w:rPr>
          <w:t>个体</w:t>
        </w:r>
      </w:ins>
      <w:ins w:id="1041" w:author="Fred Zhou" w:date="2024-02-29T11:08:00Z">
        <w:r>
          <w:rPr>
            <w:rFonts w:hint="default" w:ascii="Times New Roman" w:hAnsi="Times New Roman"/>
            <w:highlight w:val="cyan"/>
            <w:rPrChange w:id="1042" w:author="野草" w:date="2024-02-29T13:53:15Z">
              <w:rPr>
                <w:rFonts w:hint="eastAsia"/>
              </w:rPr>
            </w:rPrChange>
          </w:rPr>
          <w:t>可接受</w:t>
        </w:r>
      </w:ins>
      <w:ins w:id="1043" w:author="Fred Zhou" w:date="2024-02-29T11:05:00Z">
        <w:r>
          <w:rPr>
            <w:rFonts w:ascii="Times New Roman" w:hAnsi="Times New Roman"/>
            <w:rPrChange w:id="1044" w:author="野草" w:date="2024-02-29T13:53:15Z">
              <w:rPr/>
            </w:rPrChange>
          </w:rPr>
          <w:t>的</w:t>
        </w:r>
      </w:ins>
      <w:ins w:id="1045" w:author="Fred Zhou" w:date="2024-02-29T11:05:00Z">
        <w:r>
          <w:rPr>
            <w:rFonts w:ascii="Times New Roman" w:hAnsi="Times New Roman"/>
            <w:highlight w:val="cyan"/>
            <w:rPrChange w:id="1046" w:author="野草" w:date="2024-02-29T13:53:15Z">
              <w:rPr/>
            </w:rPrChange>
          </w:rPr>
          <w:t>最大热舒适水平</w:t>
        </w:r>
      </w:ins>
      <w:ins w:id="1047" w:author="Fred Zhou" w:date="2024-02-29T11:05:00Z">
        <w:r>
          <w:rPr>
            <w:rFonts w:ascii="Times New Roman" w:hAnsi="Times New Roman"/>
            <w:rPrChange w:id="1048" w:author="野草" w:date="2024-02-29T13:53:15Z">
              <w:rPr/>
            </w:rPrChange>
          </w:rPr>
          <w:t>之间的</w:t>
        </w:r>
      </w:ins>
      <w:ins w:id="1049" w:author="Fred Zhou" w:date="2024-02-29T11:05:00Z">
        <w:r>
          <w:rPr>
            <w:rFonts w:ascii="Times New Roman" w:hAnsi="Times New Roman"/>
            <w:highlight w:val="cyan"/>
            <w:rPrChange w:id="1050" w:author="野草" w:date="2024-02-29T13:53:15Z">
              <w:rPr/>
            </w:rPrChange>
          </w:rPr>
          <w:t>差值</w:t>
        </w:r>
      </w:ins>
      <w:ins w:id="1051" w:author="Fred Zhou" w:date="2024-02-29T11:05:00Z">
        <w:r>
          <w:rPr>
            <w:rFonts w:ascii="Times New Roman" w:hAnsi="Times New Roman"/>
            <w:rPrChange w:id="1052" w:author="野草" w:date="2024-02-29T13:53:15Z">
              <w:rPr/>
            </w:rPrChange>
          </w:rPr>
          <w:t>，可作为有效量化</w:t>
        </w:r>
      </w:ins>
      <w:ins w:id="1053" w:author="Fred Zhou" w:date="2024-02-29T11:05:00Z">
        <w:r>
          <w:rPr>
            <w:rFonts w:ascii="Times New Roman" w:hAnsi="Times New Roman"/>
            <w:highlight w:val="cyan"/>
            <w:rPrChange w:id="1054" w:author="野草" w:date="2024-02-29T13:53:15Z">
              <w:rPr/>
            </w:rPrChange>
          </w:rPr>
          <w:t>个体热缓解需求</w:t>
        </w:r>
      </w:ins>
      <w:ins w:id="1055" w:author="Fred Zhou" w:date="2024-02-29T11:05:00Z">
        <w:r>
          <w:rPr>
            <w:rFonts w:ascii="Times New Roman" w:hAnsi="Times New Roman"/>
            <w:rPrChange w:id="1056" w:author="野草" w:date="2024-02-29T13:53:15Z">
              <w:rPr/>
            </w:rPrChange>
          </w:rPr>
          <w:t>的</w:t>
        </w:r>
      </w:ins>
      <w:ins w:id="1057" w:author="Fred Zhou" w:date="2024-02-29T11:05:00Z">
        <w:r>
          <w:rPr>
            <w:rFonts w:ascii="Times New Roman" w:hAnsi="Times New Roman"/>
            <w:highlight w:val="cyan"/>
            <w:rPrChange w:id="1058" w:author="野草" w:date="2024-02-29T13:53:15Z">
              <w:rPr/>
            </w:rPrChange>
          </w:rPr>
          <w:t>重要指标</w:t>
        </w:r>
      </w:ins>
      <w:ins w:id="1059" w:author="Fred Zhou" w:date="2024-02-29T11:05:00Z">
        <w:r>
          <w:rPr>
            <w:rFonts w:ascii="Times New Roman" w:hAnsi="Times New Roman"/>
            <w:rPrChange w:id="1060" w:author="野草" w:date="2024-02-29T13:53:15Z">
              <w:rPr/>
            </w:rPrChange>
          </w:rPr>
          <w:t>。</w:t>
        </w:r>
      </w:ins>
      <w:ins w:id="1061" w:author="Fred Zhou" w:date="2024-02-29T11:09:00Z">
        <w:r>
          <w:rPr>
            <w:rFonts w:hint="default" w:ascii="Times New Roman" w:hAnsi="Times New Roman"/>
            <w:rPrChange w:id="1062" w:author="野草" w:date="2024-02-29T13:53:15Z">
              <w:rPr>
                <w:rFonts w:hint="eastAsia"/>
              </w:rPr>
            </w:rPrChange>
          </w:rPr>
          <w:t>【</w:t>
        </w:r>
      </w:ins>
      <w:ins w:id="1063" w:author="Fred Zhou" w:date="2024-02-29T11:09:00Z">
        <w:r>
          <w:rPr>
            <w:rFonts w:hint="default" w:ascii="Times New Roman" w:hAnsi="Times New Roman"/>
            <w:rPrChange w:id="1064" w:author="野草" w:date="2024-02-29T13:53:15Z">
              <w:rPr>
                <w:rFonts w:hint="eastAsia"/>
              </w:rPr>
            </w:rPrChange>
          </w:rPr>
          <w:t>u</w:t>
        </w:r>
      </w:ins>
      <w:ins w:id="1065" w:author="Fred Zhou" w:date="2024-02-29T11:09:00Z">
        <w:r>
          <w:rPr>
            <w:rFonts w:ascii="Times New Roman" w:hAnsi="Times New Roman"/>
            <w:rPrChange w:id="1066" w:author="野草" w:date="2024-02-29T13:53:15Z">
              <w:rPr/>
            </w:rPrChange>
          </w:rPr>
          <w:t>p2024 0229 11:09</w:t>
        </w:r>
      </w:ins>
      <w:ins w:id="1067" w:author="Fred Zhou" w:date="2024-02-29T11:09:00Z">
        <w:r>
          <w:rPr>
            <w:rFonts w:hint="default" w:ascii="Times New Roman" w:hAnsi="Times New Roman"/>
            <w:rPrChange w:id="1068" w:author="野草" w:date="2024-02-29T13:53:15Z">
              <w:rPr>
                <w:rFonts w:hint="eastAsia"/>
              </w:rPr>
            </w:rPrChange>
          </w:rPr>
          <w:t>】</w:t>
        </w:r>
      </w:ins>
    </w:p>
    <w:p>
      <w:pPr>
        <w:pStyle w:val="10"/>
        <w:spacing w:line="360" w:lineRule="auto"/>
        <w:ind w:left="0" w:firstLine="420"/>
        <w:rPr>
          <w:ins w:id="1069" w:author="Fred Zhou" w:date="2024-02-29T11:34:00Z"/>
          <w:rFonts w:ascii="Times New Roman" w:hAnsi="Times New Roman"/>
          <w:rPrChange w:id="1070" w:author="野草" w:date="2024-02-29T13:53:15Z">
            <w:rPr>
              <w:ins w:id="1071" w:author="Fred Zhou" w:date="2024-02-29T11:34:00Z"/>
            </w:rPr>
          </w:rPrChange>
        </w:rPr>
      </w:pPr>
      <w:ins w:id="1072" w:author="Fred Zhou" w:date="2024-02-29T11:25:00Z">
        <w:r>
          <w:rPr>
            <w:rFonts w:ascii="Times New Roman" w:hAnsi="Times New Roman"/>
            <w:rPrChange w:id="1073" w:author="野草" w:date="2024-02-29T13:53:15Z">
              <w:rPr/>
            </w:rPrChange>
          </w:rPr>
          <w:t>需要注意的是，在</w:t>
        </w:r>
      </w:ins>
      <w:ins w:id="1074" w:author="Fred Zhou" w:date="2024-02-29T11:25:00Z">
        <w:r>
          <w:rPr>
            <w:rFonts w:ascii="Times New Roman" w:hAnsi="Times New Roman"/>
            <w:highlight w:val="cyan"/>
            <w:rPrChange w:id="1075" w:author="野草" w:date="2024-02-29T13:53:15Z">
              <w:rPr/>
            </w:rPrChange>
          </w:rPr>
          <w:t>以往研究</w:t>
        </w:r>
      </w:ins>
      <w:ins w:id="1076" w:author="Fred Zhou" w:date="2024-02-29T11:25:00Z">
        <w:r>
          <w:rPr>
            <w:rFonts w:ascii="Times New Roman" w:hAnsi="Times New Roman"/>
            <w:rPrChange w:id="1077" w:author="野草" w:date="2024-02-29T13:53:15Z">
              <w:rPr/>
            </w:rPrChange>
          </w:rPr>
          <w:t>中，</w:t>
        </w:r>
      </w:ins>
      <w:ins w:id="1078" w:author="Fred Zhou" w:date="2024-02-29T11:25:00Z">
        <w:r>
          <w:rPr>
            <w:rFonts w:ascii="Times New Roman" w:hAnsi="Times New Roman"/>
            <w:highlight w:val="cyan"/>
            <w:rPrChange w:id="1079" w:author="野草" w:date="2024-02-29T13:53:15Z">
              <w:rPr/>
            </w:rPrChange>
          </w:rPr>
          <w:t>实际热舒适</w:t>
        </w:r>
      </w:ins>
      <w:ins w:id="1080" w:author="Fred Zhou" w:date="2024-02-29T11:25:00Z">
        <w:r>
          <w:rPr>
            <w:rFonts w:ascii="Times New Roman" w:hAnsi="Times New Roman"/>
            <w:rPrChange w:id="1081" w:author="野草" w:date="2024-02-29T13:53:15Z">
              <w:rPr/>
            </w:rPrChange>
          </w:rPr>
          <w:t>的计算往往基于</w:t>
        </w:r>
      </w:ins>
      <w:ins w:id="1082" w:author="Fred Zhou" w:date="2024-02-29T11:25:00Z">
        <w:r>
          <w:rPr>
            <w:rFonts w:ascii="Times New Roman" w:hAnsi="Times New Roman"/>
            <w:highlight w:val="cyan"/>
            <w:rPrChange w:id="1083" w:author="野草" w:date="2024-02-29T13:53:15Z">
              <w:rPr/>
            </w:rPrChange>
          </w:rPr>
          <w:t>特定时间范围</w:t>
        </w:r>
      </w:ins>
      <w:ins w:id="1084" w:author="Fred Zhou" w:date="2024-02-29T11:25:00Z">
        <w:r>
          <w:rPr>
            <w:rFonts w:ascii="Times New Roman" w:hAnsi="Times New Roman"/>
            <w:rPrChange w:id="1085" w:author="野草" w:date="2024-02-29T13:53:15Z">
              <w:rPr/>
            </w:rPrChange>
          </w:rPr>
          <w:t>内的</w:t>
        </w:r>
      </w:ins>
      <w:ins w:id="1086" w:author="Fred Zhou" w:date="2024-02-29T11:36:00Z">
        <w:r>
          <w:rPr>
            <w:rFonts w:hint="default" w:ascii="Times New Roman" w:hAnsi="Times New Roman"/>
            <w:highlight w:val="cyan"/>
            <w:rPrChange w:id="1087" w:author="野草" w:date="2024-02-29T13:53:15Z">
              <w:rPr>
                <w:rFonts w:hint="eastAsia"/>
              </w:rPr>
            </w:rPrChange>
          </w:rPr>
          <w:t>平</w:t>
        </w:r>
      </w:ins>
      <w:ins w:id="1088" w:author="Fred Zhou" w:date="2024-02-29T11:25:00Z">
        <w:r>
          <w:rPr>
            <w:rFonts w:ascii="Times New Roman" w:hAnsi="Times New Roman"/>
            <w:highlight w:val="cyan"/>
            <w:rPrChange w:id="1089" w:author="野草" w:date="2024-02-29T13:53:15Z">
              <w:rPr/>
            </w:rPrChange>
          </w:rPr>
          <w:t>均值或最大值</w:t>
        </w:r>
      </w:ins>
      <w:ins w:id="1090" w:author="Fred Zhou" w:date="2024-02-29T11:25:00Z">
        <w:r>
          <w:rPr>
            <w:rFonts w:ascii="Times New Roman" w:hAnsi="Times New Roman"/>
            <w:rPrChange w:id="1091" w:author="野草" w:date="2024-02-29T13:53:15Z">
              <w:rPr/>
            </w:rPrChange>
          </w:rPr>
          <w:t>。然而，</w:t>
        </w:r>
      </w:ins>
      <w:ins w:id="1092" w:author="Fred Zhou" w:date="2024-02-29T11:30:00Z">
        <w:r>
          <w:rPr>
            <w:rFonts w:hint="default" w:ascii="Times New Roman" w:hAnsi="Times New Roman"/>
            <w:rPrChange w:id="1093" w:author="野草" w:date="2024-02-29T13:53:15Z">
              <w:rPr>
                <w:rFonts w:hint="eastAsia"/>
              </w:rPr>
            </w:rPrChange>
          </w:rPr>
          <w:t>在</w:t>
        </w:r>
      </w:ins>
      <w:ins w:id="1094" w:author="Fred Zhou" w:date="2024-02-29T11:25:00Z">
        <w:r>
          <w:rPr>
            <w:rFonts w:ascii="Times New Roman" w:hAnsi="Times New Roman"/>
            <w:highlight w:val="cyan"/>
            <w:rPrChange w:id="1095" w:author="野草" w:date="2024-02-29T13:53:15Z">
              <w:rPr/>
            </w:rPrChange>
          </w:rPr>
          <w:t>不同城市</w:t>
        </w:r>
      </w:ins>
      <w:ins w:id="1096" w:author="Fred Zhou" w:date="2024-02-29T11:25:00Z">
        <w:r>
          <w:rPr>
            <w:rFonts w:ascii="Times New Roman" w:hAnsi="Times New Roman"/>
            <w:rPrChange w:id="1097" w:author="野草" w:date="2024-02-29T13:53:15Z">
              <w:rPr/>
            </w:rPrChange>
          </w:rPr>
          <w:t>乃至</w:t>
        </w:r>
      </w:ins>
      <w:ins w:id="1098" w:author="Fred Zhou" w:date="2024-02-29T11:25:00Z">
        <w:r>
          <w:rPr>
            <w:rFonts w:ascii="Times New Roman" w:hAnsi="Times New Roman"/>
            <w:highlight w:val="cyan"/>
            <w:rPrChange w:id="1099" w:author="野草" w:date="2024-02-29T13:53:15Z">
              <w:rPr/>
            </w:rPrChange>
          </w:rPr>
          <w:t>同一城市内</w:t>
        </w:r>
      </w:ins>
      <w:ins w:id="1100" w:author="Fred Zhou" w:date="2024-02-29T11:30:00Z">
        <w:r>
          <w:rPr>
            <w:rFonts w:hint="default" w:ascii="Times New Roman" w:hAnsi="Times New Roman"/>
            <w:highlight w:val="cyan"/>
            <w:rPrChange w:id="1101" w:author="野草" w:date="2024-02-29T13:53:15Z">
              <w:rPr>
                <w:rFonts w:hint="eastAsia"/>
                <w:highlight w:val="cyan"/>
              </w:rPr>
            </w:rPrChange>
          </w:rPr>
          <w:t>的</w:t>
        </w:r>
      </w:ins>
      <w:ins w:id="1102" w:author="Fred Zhou" w:date="2024-02-29T11:25:00Z">
        <w:r>
          <w:rPr>
            <w:rFonts w:ascii="Times New Roman" w:hAnsi="Times New Roman"/>
            <w:rPrChange w:id="1103" w:author="野草" w:date="2024-02-29T13:53:15Z">
              <w:rPr/>
            </w:rPrChange>
          </w:rPr>
          <w:t>不同区域之间，</w:t>
        </w:r>
      </w:ins>
      <w:ins w:id="1104" w:author="Fred Zhou" w:date="2024-02-29T11:25:00Z">
        <w:r>
          <w:rPr>
            <w:rFonts w:ascii="Times New Roman" w:hAnsi="Times New Roman"/>
            <w:highlight w:val="cyan"/>
            <w:rPrChange w:id="1105" w:author="野草" w:date="2024-02-29T13:53:15Z">
              <w:rPr/>
            </w:rPrChange>
          </w:rPr>
          <w:t>高温频率</w:t>
        </w:r>
      </w:ins>
      <w:ins w:id="1106" w:author="Fred Zhou" w:date="2024-02-29T11:25:00Z">
        <w:r>
          <w:rPr>
            <w:rFonts w:ascii="Times New Roman" w:hAnsi="Times New Roman"/>
            <w:rPrChange w:id="1107" w:author="野草" w:date="2024-02-29T13:53:15Z">
              <w:rPr/>
            </w:rPrChange>
          </w:rPr>
          <w:t>存在</w:t>
        </w:r>
      </w:ins>
      <w:ins w:id="1108" w:author="Fred Zhou" w:date="2024-02-29T11:25:00Z">
        <w:r>
          <w:rPr>
            <w:rFonts w:ascii="Times New Roman" w:hAnsi="Times New Roman"/>
            <w:highlight w:val="cyan"/>
            <w:rPrChange w:id="1109" w:author="野草" w:date="2024-02-29T13:53:15Z">
              <w:rPr/>
            </w:rPrChange>
          </w:rPr>
          <w:t>显著差异</w:t>
        </w:r>
      </w:ins>
      <w:ins w:id="1110" w:author="Fred Zhou" w:date="2024-02-29T11:25:00Z">
        <w:r>
          <w:rPr>
            <w:rFonts w:ascii="Times New Roman" w:hAnsi="Times New Roman"/>
            <w:rPrChange w:id="1111" w:author="野草" w:date="2024-02-29T13:53:15Z">
              <w:rPr/>
            </w:rPrChange>
          </w:rPr>
          <w:t>。此外，</w:t>
        </w:r>
      </w:ins>
      <w:ins w:id="1112" w:author="Fred Zhou" w:date="2024-02-29T11:25:00Z">
        <w:r>
          <w:rPr>
            <w:rFonts w:ascii="Times New Roman" w:hAnsi="Times New Roman"/>
            <w:highlight w:val="cyan"/>
            <w:rPrChange w:id="1113" w:author="野草" w:date="2024-02-29T13:53:15Z">
              <w:rPr/>
            </w:rPrChange>
          </w:rPr>
          <w:t>实际热舒适</w:t>
        </w:r>
      </w:ins>
      <w:ins w:id="1114" w:author="Fred Zhou" w:date="2024-02-29T11:31:00Z">
        <w:r>
          <w:rPr>
            <w:rFonts w:hint="default" w:ascii="Times New Roman" w:hAnsi="Times New Roman"/>
            <w:rPrChange w:id="1115" w:author="野草" w:date="2024-02-29T13:53:15Z">
              <w:rPr>
                <w:rFonts w:hint="eastAsia"/>
              </w:rPr>
            </w:rPrChange>
          </w:rPr>
          <w:t>是一个</w:t>
        </w:r>
      </w:ins>
      <w:ins w:id="1116" w:author="Fred Zhou" w:date="2024-02-29T11:31:00Z">
        <w:r>
          <w:rPr>
            <w:rFonts w:hint="default" w:ascii="Times New Roman" w:hAnsi="Times New Roman"/>
            <w:highlight w:val="cyan"/>
            <w:u w:val="single"/>
            <w:rPrChange w:id="1117" w:author="野草" w:date="2024-02-29T13:53:15Z">
              <w:rPr>
                <w:rFonts w:hint="eastAsia"/>
              </w:rPr>
            </w:rPrChange>
          </w:rPr>
          <w:t>动态指标</w:t>
        </w:r>
      </w:ins>
      <w:ins w:id="1118" w:author="Fred Zhou" w:date="2024-02-29T11:31:00Z">
        <w:r>
          <w:rPr>
            <w:rFonts w:hint="default" w:ascii="Times New Roman" w:hAnsi="Times New Roman"/>
            <w:rPrChange w:id="1119" w:author="野草" w:date="2024-02-29T13:53:15Z">
              <w:rPr>
                <w:rFonts w:hint="eastAsia"/>
              </w:rPr>
            </w:rPrChange>
          </w:rPr>
          <w:t>，其</w:t>
        </w:r>
      </w:ins>
      <w:ins w:id="1120" w:author="Fred Zhou" w:date="2024-02-29T11:25:00Z">
        <w:r>
          <w:rPr>
            <w:rFonts w:ascii="Times New Roman" w:hAnsi="Times New Roman"/>
            <w:rPrChange w:id="1121" w:author="野草" w:date="2024-02-29T13:53:15Z">
              <w:rPr/>
            </w:rPrChange>
          </w:rPr>
          <w:t>与</w:t>
        </w:r>
      </w:ins>
      <w:ins w:id="1122" w:author="Fred Zhou" w:date="2024-02-29T11:25:00Z">
        <w:r>
          <w:rPr>
            <w:rFonts w:ascii="Times New Roman" w:hAnsi="Times New Roman"/>
            <w:highlight w:val="cyan"/>
            <w:rPrChange w:id="1123" w:author="野草" w:date="2024-02-29T13:53:15Z">
              <w:rPr/>
            </w:rPrChange>
          </w:rPr>
          <w:t>个体可接受</w:t>
        </w:r>
      </w:ins>
      <w:ins w:id="1124" w:author="Fred Zhou" w:date="2024-02-29T11:25:00Z">
        <w:r>
          <w:rPr>
            <w:rFonts w:ascii="Times New Roman" w:hAnsi="Times New Roman"/>
            <w:rPrChange w:id="1125" w:author="野草" w:date="2024-02-29T13:53:15Z">
              <w:rPr/>
            </w:rPrChange>
          </w:rPr>
          <w:t>的</w:t>
        </w:r>
      </w:ins>
      <w:ins w:id="1126" w:author="Fred Zhou" w:date="2024-02-29T11:25:00Z">
        <w:r>
          <w:rPr>
            <w:rFonts w:ascii="Times New Roman" w:hAnsi="Times New Roman"/>
            <w:highlight w:val="cyan"/>
            <w:rPrChange w:id="1127" w:author="野草" w:date="2024-02-29T13:53:15Z">
              <w:rPr/>
            </w:rPrChange>
          </w:rPr>
          <w:t>最大热舒适水平</w:t>
        </w:r>
      </w:ins>
      <w:ins w:id="1128" w:author="Fred Zhou" w:date="2024-02-29T11:25:00Z">
        <w:r>
          <w:rPr>
            <w:rFonts w:ascii="Times New Roman" w:hAnsi="Times New Roman"/>
            <w:rPrChange w:id="1129" w:author="野草" w:date="2024-02-29T13:53:15Z">
              <w:rPr/>
            </w:rPrChange>
          </w:rPr>
          <w:t>之间的差值也会</w:t>
        </w:r>
      </w:ins>
      <w:ins w:id="1130" w:author="Fred Zhou" w:date="2024-02-29T11:31:00Z">
        <w:r>
          <w:rPr>
            <w:rFonts w:hint="default" w:ascii="Times New Roman" w:hAnsi="Times New Roman"/>
            <w:highlight w:val="cyan"/>
            <w:rPrChange w:id="1131" w:author="野草" w:date="2024-02-29T13:53:15Z">
              <w:rPr>
                <w:rFonts w:hint="eastAsia"/>
              </w:rPr>
            </w:rPrChange>
          </w:rPr>
          <w:t>随时间变化</w:t>
        </w:r>
      </w:ins>
      <w:ins w:id="1132" w:author="Fred Zhou" w:date="2024-02-29T11:25:00Z">
        <w:r>
          <w:rPr>
            <w:rFonts w:ascii="Times New Roman" w:hAnsi="Times New Roman"/>
            <w:rPrChange w:id="1133" w:author="野草" w:date="2024-02-29T13:53:15Z">
              <w:rPr/>
            </w:rPrChange>
          </w:rPr>
          <w:t>。因此，在考虑</w:t>
        </w:r>
      </w:ins>
      <w:ins w:id="1134" w:author="Fred Zhou" w:date="2024-02-29T11:25:00Z">
        <w:r>
          <w:rPr>
            <w:rFonts w:ascii="Times New Roman" w:hAnsi="Times New Roman"/>
            <w:highlight w:val="cyan"/>
            <w:rPrChange w:id="1135" w:author="野草" w:date="2024-02-29T13:53:15Z">
              <w:rPr/>
            </w:rPrChange>
          </w:rPr>
          <w:t>实际热舒适</w:t>
        </w:r>
      </w:ins>
      <w:ins w:id="1136" w:author="Fred Zhou" w:date="2024-02-29T11:25:00Z">
        <w:r>
          <w:rPr>
            <w:rFonts w:ascii="Times New Roman" w:hAnsi="Times New Roman"/>
            <w:rPrChange w:id="1137" w:author="野草" w:date="2024-02-29T13:53:15Z">
              <w:rPr/>
            </w:rPrChange>
          </w:rPr>
          <w:t>对</w:t>
        </w:r>
      </w:ins>
      <w:ins w:id="1138" w:author="Fred Zhou" w:date="2024-02-29T11:25:00Z">
        <w:r>
          <w:rPr>
            <w:rFonts w:ascii="Times New Roman" w:hAnsi="Times New Roman"/>
            <w:highlight w:val="cyan"/>
            <w:rPrChange w:id="1139" w:author="野草" w:date="2024-02-29T13:53:15Z">
              <w:rPr/>
            </w:rPrChange>
          </w:rPr>
          <w:t>热缓解需求</w:t>
        </w:r>
      </w:ins>
      <w:ins w:id="1140" w:author="Fred Zhou" w:date="2024-02-29T11:25:00Z">
        <w:r>
          <w:rPr>
            <w:rFonts w:ascii="Times New Roman" w:hAnsi="Times New Roman"/>
            <w:rPrChange w:id="1141" w:author="野草" w:date="2024-02-29T13:53:15Z">
              <w:rPr/>
            </w:rPrChange>
          </w:rPr>
          <w:t>的影响时，不能仅局限于</w:t>
        </w:r>
      </w:ins>
      <w:ins w:id="1142" w:author="Fred Zhou" w:date="2024-02-29T11:32:00Z">
        <w:r>
          <w:rPr>
            <w:rFonts w:hint="default" w:ascii="Times New Roman" w:hAnsi="Times New Roman"/>
            <w:highlight w:val="cyan"/>
            <w:rPrChange w:id="1143" w:author="野草" w:date="2024-02-29T13:53:15Z">
              <w:rPr>
                <w:rFonts w:hint="eastAsia"/>
              </w:rPr>
            </w:rPrChange>
          </w:rPr>
          <w:t>平均或</w:t>
        </w:r>
      </w:ins>
      <w:ins w:id="1144" w:author="Fred Zhou" w:date="2024-02-29T11:25:00Z">
        <w:r>
          <w:rPr>
            <w:rFonts w:ascii="Times New Roman" w:hAnsi="Times New Roman"/>
            <w:highlight w:val="cyan"/>
            <w:rPrChange w:id="1145" w:author="野草" w:date="2024-02-29T13:53:15Z">
              <w:rPr/>
            </w:rPrChange>
          </w:rPr>
          <w:t>最大</w:t>
        </w:r>
      </w:ins>
      <w:ins w:id="1146" w:author="Fred Zhou" w:date="2024-02-29T11:32:00Z">
        <w:r>
          <w:rPr>
            <w:rFonts w:hint="default" w:ascii="Times New Roman" w:hAnsi="Times New Roman"/>
            <w:highlight w:val="cyan"/>
            <w:rPrChange w:id="1147" w:author="野草" w:date="2024-02-29T13:53:15Z">
              <w:rPr>
                <w:rFonts w:hint="eastAsia"/>
              </w:rPr>
            </w:rPrChange>
          </w:rPr>
          <w:t>值</w:t>
        </w:r>
      </w:ins>
      <w:ins w:id="1148" w:author="Fred Zhou" w:date="2024-02-29T11:25:00Z">
        <w:r>
          <w:rPr>
            <w:rFonts w:ascii="Times New Roman" w:hAnsi="Times New Roman"/>
            <w:rPrChange w:id="1149" w:author="野草" w:date="2024-02-29T13:53:15Z">
              <w:rPr/>
            </w:rPrChange>
          </w:rPr>
          <w:t>，还需要综合考虑</w:t>
        </w:r>
      </w:ins>
      <w:ins w:id="1150" w:author="Fred Zhou" w:date="2024-02-29T11:25:00Z">
        <w:r>
          <w:rPr>
            <w:rFonts w:ascii="Times New Roman" w:hAnsi="Times New Roman"/>
            <w:highlight w:val="cyan"/>
            <w:rPrChange w:id="1151" w:author="野草" w:date="2024-02-29T13:53:15Z">
              <w:rPr/>
            </w:rPrChange>
          </w:rPr>
          <w:t>其</w:t>
        </w:r>
      </w:ins>
      <w:ins w:id="1152" w:author="Fred Zhou" w:date="2024-02-29T11:33:00Z">
        <w:r>
          <w:rPr>
            <w:rFonts w:hint="default" w:ascii="Times New Roman" w:hAnsi="Times New Roman"/>
            <w:highlight w:val="cyan"/>
            <w:rPrChange w:id="1153" w:author="野草" w:date="2024-02-29T13:53:15Z">
              <w:rPr>
                <w:rFonts w:hint="eastAsia"/>
                <w:highlight w:val="cyan"/>
              </w:rPr>
            </w:rPrChange>
          </w:rPr>
          <w:t>随时间变化</w:t>
        </w:r>
      </w:ins>
      <w:ins w:id="1154" w:author="Fred Zhou" w:date="2024-02-29T11:33:00Z">
        <w:r>
          <w:rPr>
            <w:rFonts w:hint="default" w:ascii="Times New Roman" w:hAnsi="Times New Roman"/>
            <w:highlight w:val="none"/>
            <w:rPrChange w:id="1155" w:author="野草" w:date="2024-02-29T13:53:15Z">
              <w:rPr>
                <w:rFonts w:hint="eastAsia"/>
                <w:highlight w:val="cyan"/>
              </w:rPr>
            </w:rPrChange>
          </w:rPr>
          <w:t>的</w:t>
        </w:r>
      </w:ins>
      <w:ins w:id="1156" w:author="Fred Zhou" w:date="2024-02-29T11:33:00Z">
        <w:r>
          <w:rPr>
            <w:rFonts w:hint="default" w:ascii="Times New Roman" w:hAnsi="Times New Roman"/>
            <w:highlight w:val="cyan"/>
            <w:rPrChange w:id="1157" w:author="野草" w:date="2024-02-29T13:53:15Z">
              <w:rPr>
                <w:rFonts w:hint="eastAsia"/>
                <w:highlight w:val="cyan"/>
              </w:rPr>
            </w:rPrChange>
          </w:rPr>
          <w:t>整体</w:t>
        </w:r>
      </w:ins>
      <w:ins w:id="1158" w:author="Fred Zhou" w:date="2024-02-29T11:25:00Z">
        <w:r>
          <w:rPr>
            <w:rFonts w:ascii="Times New Roman" w:hAnsi="Times New Roman"/>
            <w:highlight w:val="cyan"/>
            <w:rPrChange w:id="1159" w:author="野草" w:date="2024-02-29T13:53:15Z">
              <w:rPr/>
            </w:rPrChange>
          </w:rPr>
          <w:t>影响</w:t>
        </w:r>
      </w:ins>
      <w:ins w:id="1160" w:author="Fred Zhou" w:date="2024-02-29T11:25:00Z">
        <w:r>
          <w:rPr>
            <w:rFonts w:ascii="Times New Roman" w:hAnsi="Times New Roman"/>
            <w:rPrChange w:id="1161" w:author="野草" w:date="2024-02-29T13:53:15Z">
              <w:rPr/>
            </w:rPrChange>
          </w:rPr>
          <w:t>，即</w:t>
        </w:r>
      </w:ins>
      <w:ins w:id="1162" w:author="Fred Zhou" w:date="2024-02-29T11:33:00Z">
        <w:r>
          <w:rPr>
            <w:rFonts w:hint="default" w:ascii="Times New Roman" w:hAnsi="Times New Roman"/>
            <w:highlight w:val="cyan"/>
            <w:rPrChange w:id="1163" w:author="野草" w:date="2024-02-29T13:53:15Z">
              <w:rPr>
                <w:rFonts w:hint="eastAsia"/>
              </w:rPr>
            </w:rPrChange>
          </w:rPr>
          <w:t>累积效应</w:t>
        </w:r>
      </w:ins>
      <w:ins w:id="1164" w:author="Fred Zhou" w:date="2024-02-29T11:22:00Z">
        <w:r>
          <w:rPr>
            <w:rFonts w:hint="default" w:ascii="Times New Roman" w:hAnsi="Times New Roman"/>
            <w:rPrChange w:id="1165" w:author="野草" w:date="2024-02-29T13:53:15Z">
              <w:rPr>
                <w:rFonts w:hint="eastAsia"/>
              </w:rPr>
            </w:rPrChange>
          </w:rPr>
          <w:t>。</w:t>
        </w:r>
      </w:ins>
      <w:ins w:id="1166" w:author="Fred Zhou" w:date="2024-02-29T11:34:00Z">
        <w:r>
          <w:rPr>
            <w:rFonts w:hint="default" w:ascii="Times New Roman" w:hAnsi="Times New Roman"/>
            <w:rPrChange w:id="1167" w:author="野草" w:date="2024-02-29T13:53:15Z">
              <w:rPr>
                <w:rFonts w:hint="eastAsia"/>
              </w:rPr>
            </w:rPrChange>
          </w:rPr>
          <w:t>【</w:t>
        </w:r>
      </w:ins>
      <w:ins w:id="1168" w:author="Fred Zhou" w:date="2024-02-29T11:34:00Z">
        <w:r>
          <w:rPr>
            <w:rFonts w:hint="default" w:ascii="Times New Roman" w:hAnsi="Times New Roman"/>
            <w:rPrChange w:id="1169" w:author="野草" w:date="2024-02-29T13:53:15Z">
              <w:rPr>
                <w:rFonts w:hint="eastAsia"/>
              </w:rPr>
            </w:rPrChange>
          </w:rPr>
          <w:t>u</w:t>
        </w:r>
      </w:ins>
      <w:ins w:id="1170" w:author="Fred Zhou" w:date="2024-02-29T11:34:00Z">
        <w:r>
          <w:rPr>
            <w:rFonts w:ascii="Times New Roman" w:hAnsi="Times New Roman"/>
            <w:rPrChange w:id="1171" w:author="野草" w:date="2024-02-29T13:53:15Z">
              <w:rPr/>
            </w:rPrChange>
          </w:rPr>
          <w:t>p2024 0229 11:</w:t>
        </w:r>
      </w:ins>
      <w:ins w:id="1172" w:author="Fred Zhou" w:date="2024-02-29T11:40:00Z">
        <w:r>
          <w:rPr>
            <w:rFonts w:ascii="Times New Roman" w:hAnsi="Times New Roman"/>
            <w:rPrChange w:id="1173" w:author="野草" w:date="2024-02-29T13:53:15Z">
              <w:rPr/>
            </w:rPrChange>
          </w:rPr>
          <w:t>40</w:t>
        </w:r>
      </w:ins>
      <w:ins w:id="1174" w:author="Fred Zhou" w:date="2024-02-29T11:34:00Z">
        <w:r>
          <w:rPr>
            <w:rFonts w:hint="default" w:ascii="Times New Roman" w:hAnsi="Times New Roman"/>
            <w:rPrChange w:id="1175" w:author="野草" w:date="2024-02-29T13:53:15Z">
              <w:rPr>
                <w:rFonts w:hint="eastAsia"/>
              </w:rPr>
            </w:rPrChange>
          </w:rPr>
          <w:t>】</w:t>
        </w:r>
      </w:ins>
    </w:p>
    <w:p>
      <w:pPr>
        <w:pStyle w:val="10"/>
        <w:numPr>
          <w:ilvl w:val="0"/>
          <w:numId w:val="0"/>
        </w:numPr>
        <w:spacing w:line="360" w:lineRule="auto"/>
        <w:ind w:left="0" w:firstLine="420"/>
        <w:rPr>
          <w:ins w:id="1177" w:author="Fred Zhou" w:date="2024-02-28T21:17:00Z"/>
          <w:del w:id="1178" w:author="野草" w:date="2024-02-29T12:14:01Z"/>
          <w:rFonts w:ascii="Times New Roman" w:hAnsi="Times New Roman"/>
          <w:rPrChange w:id="1179" w:author="野草" w:date="2024-02-29T13:53:15Z">
            <w:rPr>
              <w:ins w:id="1180" w:author="Fred Zhou" w:date="2024-02-28T21:17:00Z"/>
              <w:del w:id="1181" w:author="野草" w:date="2024-02-29T12:14:01Z"/>
            </w:rPr>
          </w:rPrChange>
        </w:rPr>
        <w:pPrChange w:id="1176" w:author="野草" w:date="2024-02-29T12:13:56Z">
          <w:pPr>
            <w:pStyle w:val="10"/>
            <w:numPr>
              <w:ilvl w:val="1"/>
              <w:numId w:val="6"/>
            </w:numPr>
            <w:ind w:left="860" w:hanging="440"/>
          </w:pPr>
        </w:pPrChange>
      </w:pPr>
      <w:ins w:id="1182" w:author="Fred Zhou" w:date="2024-02-29T11:45:00Z">
        <w:r>
          <w:rPr>
            <w:rFonts w:ascii="Times New Roman" w:hAnsi="Times New Roman"/>
            <w:rPrChange w:id="1183" w:author="野草" w:date="2024-02-29T13:53:15Z">
              <w:rPr/>
            </w:rPrChange>
          </w:rPr>
          <w:t>除此之外，受</w:t>
        </w:r>
      </w:ins>
      <w:ins w:id="1184" w:author="Fred Zhou" w:date="2024-02-29T11:45:00Z">
        <w:r>
          <w:rPr>
            <w:rFonts w:ascii="Times New Roman" w:hAnsi="Times New Roman"/>
            <w:highlight w:val="cyan"/>
            <w:rPrChange w:id="1185" w:author="野草" w:date="2024-02-29T13:53:15Z">
              <w:rPr/>
            </w:rPrChange>
          </w:rPr>
          <w:t>高温负面影响</w:t>
        </w:r>
      </w:ins>
      <w:ins w:id="1186" w:author="Fred Zhou" w:date="2024-02-29T11:45:00Z">
        <w:r>
          <w:rPr>
            <w:rFonts w:ascii="Times New Roman" w:hAnsi="Times New Roman"/>
            <w:rPrChange w:id="1187" w:author="野草" w:date="2024-02-29T13:53:15Z">
              <w:rPr/>
            </w:rPrChange>
          </w:rPr>
          <w:t>的</w:t>
        </w:r>
      </w:ins>
      <w:ins w:id="1188" w:author="Fred Zhou" w:date="2024-02-29T11:45:00Z">
        <w:r>
          <w:rPr>
            <w:rFonts w:ascii="Times New Roman" w:hAnsi="Times New Roman"/>
            <w:highlight w:val="cyan"/>
            <w:rPrChange w:id="1189" w:author="野草" w:date="2024-02-29T13:53:15Z">
              <w:rPr/>
            </w:rPrChange>
          </w:rPr>
          <w:t>人口数量</w:t>
        </w:r>
      </w:ins>
      <w:ins w:id="1190" w:author="Fred Zhou" w:date="2024-02-29T11:54:00Z">
        <w:r>
          <w:rPr>
            <w:rFonts w:hint="default" w:ascii="Times New Roman" w:hAnsi="Times New Roman"/>
            <w:rPrChange w:id="1191" w:author="野草" w:date="2024-02-29T13:53:15Z">
              <w:rPr>
                <w:rFonts w:hint="eastAsia"/>
              </w:rPr>
            </w:rPrChange>
          </w:rPr>
          <w:t>也</w:t>
        </w:r>
      </w:ins>
      <w:ins w:id="1192" w:author="Fred Zhou" w:date="2024-02-29T11:45:00Z">
        <w:r>
          <w:rPr>
            <w:rFonts w:ascii="Times New Roman" w:hAnsi="Times New Roman"/>
            <w:rPrChange w:id="1193" w:author="野草" w:date="2024-02-29T13:53:15Z">
              <w:rPr/>
            </w:rPrChange>
          </w:rPr>
          <w:t>对城市</w:t>
        </w:r>
      </w:ins>
      <w:ins w:id="1194" w:author="Fred Zhou" w:date="2024-02-29T11:45:00Z">
        <w:r>
          <w:rPr>
            <w:rFonts w:ascii="Times New Roman" w:hAnsi="Times New Roman"/>
            <w:highlight w:val="cyan"/>
            <w:rPrChange w:id="1195" w:author="野草" w:date="2024-02-29T13:53:15Z">
              <w:rPr/>
            </w:rPrChange>
          </w:rPr>
          <w:t>热缓解需求</w:t>
        </w:r>
      </w:ins>
      <w:ins w:id="1196" w:author="Fred Zhou" w:date="2024-02-29T11:45:00Z">
        <w:r>
          <w:rPr>
            <w:rFonts w:ascii="Times New Roman" w:hAnsi="Times New Roman"/>
            <w:rPrChange w:id="1197" w:author="野草" w:date="2024-02-29T13:53:15Z">
              <w:rPr/>
            </w:rPrChange>
          </w:rPr>
          <w:t>产生</w:t>
        </w:r>
      </w:ins>
      <w:ins w:id="1198" w:author="Fred Zhou" w:date="2024-02-29T11:45:00Z">
        <w:r>
          <w:rPr>
            <w:rFonts w:ascii="Times New Roman" w:hAnsi="Times New Roman"/>
            <w:highlight w:val="cyan"/>
            <w:rPrChange w:id="1199" w:author="野草" w:date="2024-02-29T13:53:15Z">
              <w:rPr/>
            </w:rPrChange>
          </w:rPr>
          <w:t>显著影响</w:t>
        </w:r>
      </w:ins>
      <w:ins w:id="1200" w:author="Fred Zhou" w:date="2024-02-29T11:45:00Z">
        <w:r>
          <w:rPr>
            <w:rFonts w:ascii="Times New Roman" w:hAnsi="Times New Roman"/>
            <w:rPrChange w:id="1201" w:author="野草" w:date="2024-02-29T13:53:15Z">
              <w:rPr/>
            </w:rPrChange>
          </w:rPr>
          <w:t>。在实际</w:t>
        </w:r>
      </w:ins>
      <w:ins w:id="1202" w:author="Fred Zhou" w:date="2024-02-29T11:45:00Z">
        <w:r>
          <w:rPr>
            <w:rFonts w:ascii="Times New Roman" w:hAnsi="Times New Roman"/>
            <w:highlight w:val="cyan"/>
            <w:rPrChange w:id="1203" w:author="野草" w:date="2024-02-29T13:53:15Z">
              <w:rPr/>
            </w:rPrChange>
          </w:rPr>
          <w:t>热舒适条件</w:t>
        </w:r>
      </w:ins>
      <w:ins w:id="1204" w:author="Fred Zhou" w:date="2024-02-29T11:45:00Z">
        <w:r>
          <w:rPr>
            <w:rFonts w:ascii="Times New Roman" w:hAnsi="Times New Roman"/>
            <w:rPrChange w:id="1205" w:author="野草" w:date="2024-02-29T13:53:15Z">
              <w:rPr/>
            </w:rPrChange>
          </w:rPr>
          <w:t>相近的</w:t>
        </w:r>
      </w:ins>
      <w:ins w:id="1206" w:author="Fred Zhou" w:date="2024-02-29T11:46:00Z">
        <w:r>
          <w:rPr>
            <w:rFonts w:hint="default" w:ascii="Times New Roman" w:hAnsi="Times New Roman"/>
            <w:rPrChange w:id="1207" w:author="野草" w:date="2024-02-29T13:53:15Z">
              <w:rPr>
                <w:rFonts w:hint="eastAsia"/>
              </w:rPr>
            </w:rPrChange>
          </w:rPr>
          <w:t>情况</w:t>
        </w:r>
      </w:ins>
      <w:ins w:id="1208" w:author="Fred Zhou" w:date="2024-02-29T11:45:00Z">
        <w:r>
          <w:rPr>
            <w:rFonts w:ascii="Times New Roman" w:hAnsi="Times New Roman"/>
            <w:rPrChange w:id="1209" w:author="野草" w:date="2024-02-29T13:53:15Z">
              <w:rPr/>
            </w:rPrChange>
          </w:rPr>
          <w:t>下，</w:t>
        </w:r>
      </w:ins>
      <w:ins w:id="1210" w:author="Fred Zhou" w:date="2024-02-29T11:45:00Z">
        <w:r>
          <w:rPr>
            <w:rFonts w:ascii="Times New Roman" w:hAnsi="Times New Roman"/>
            <w:highlight w:val="cyan"/>
            <w:rPrChange w:id="1211" w:author="野草" w:date="2024-02-29T13:53:15Z">
              <w:rPr/>
            </w:rPrChange>
          </w:rPr>
          <w:t>人口分布密集</w:t>
        </w:r>
      </w:ins>
      <w:ins w:id="1212" w:author="Fred Zhou" w:date="2024-02-29T11:45:00Z">
        <w:r>
          <w:rPr>
            <w:rFonts w:ascii="Times New Roman" w:hAnsi="Times New Roman"/>
            <w:rPrChange w:id="1213" w:author="野草" w:date="2024-02-29T13:53:15Z">
              <w:rPr/>
            </w:rPrChange>
          </w:rPr>
          <w:t>的区域因其更高的</w:t>
        </w:r>
      </w:ins>
      <w:ins w:id="1214" w:author="Fred Zhou" w:date="2024-02-29T11:45:00Z">
        <w:r>
          <w:rPr>
            <w:rFonts w:ascii="Times New Roman" w:hAnsi="Times New Roman"/>
            <w:highlight w:val="cyan"/>
            <w:rPrChange w:id="1215" w:author="野草" w:date="2024-02-29T13:53:15Z">
              <w:rPr/>
            </w:rPrChange>
          </w:rPr>
          <w:t>热暴露风险</w:t>
        </w:r>
      </w:ins>
      <w:ins w:id="1216" w:author="Fred Zhou" w:date="2024-02-29T11:45:00Z">
        <w:r>
          <w:rPr>
            <w:rFonts w:ascii="Times New Roman" w:hAnsi="Times New Roman"/>
            <w:rPrChange w:id="1217" w:author="野草" w:date="2024-02-29T13:53:15Z">
              <w:rPr/>
            </w:rPrChange>
          </w:rPr>
          <w:t>，对</w:t>
        </w:r>
      </w:ins>
      <w:ins w:id="1218" w:author="Fred Zhou" w:date="2024-02-29T11:45:00Z">
        <w:r>
          <w:rPr>
            <w:rFonts w:ascii="Times New Roman" w:hAnsi="Times New Roman"/>
            <w:highlight w:val="cyan"/>
            <w:rPrChange w:id="1219" w:author="野草" w:date="2024-02-29T13:53:15Z">
              <w:rPr/>
            </w:rPrChange>
          </w:rPr>
          <w:t>热缓解的需求</w:t>
        </w:r>
      </w:ins>
      <w:ins w:id="1220" w:author="Fred Zhou" w:date="2024-02-29T11:46:00Z">
        <w:r>
          <w:rPr>
            <w:rFonts w:hint="default" w:ascii="Times New Roman" w:hAnsi="Times New Roman"/>
            <w:rPrChange w:id="1221" w:author="野草" w:date="2024-02-29T13:53:15Z">
              <w:rPr>
                <w:rFonts w:hint="eastAsia"/>
              </w:rPr>
            </w:rPrChange>
          </w:rPr>
          <w:t>更为突出</w:t>
        </w:r>
      </w:ins>
      <w:ins w:id="1222" w:author="Fred Zhou" w:date="2024-02-29T11:45:00Z">
        <w:r>
          <w:rPr>
            <w:rFonts w:ascii="Times New Roman" w:hAnsi="Times New Roman"/>
            <w:rPrChange w:id="1223" w:author="野草" w:date="2024-02-29T13:53:15Z">
              <w:rPr/>
            </w:rPrChange>
          </w:rPr>
          <w:t>。因此，</w:t>
        </w:r>
      </w:ins>
      <w:ins w:id="1224" w:author="Fred Zhou" w:date="2024-02-29T11:45:00Z">
        <w:r>
          <w:rPr>
            <w:rFonts w:ascii="Times New Roman" w:hAnsi="Times New Roman"/>
            <w:highlight w:val="cyan"/>
            <w:rPrChange w:id="1225" w:author="野草" w:date="2024-02-29T13:53:15Z">
              <w:rPr/>
            </w:rPrChange>
          </w:rPr>
          <w:t>人口密度</w:t>
        </w:r>
      </w:ins>
      <w:ins w:id="1226" w:author="Fred Zhou" w:date="2024-02-29T11:48:00Z">
        <w:r>
          <w:rPr>
            <w:rFonts w:hint="default" w:ascii="Times New Roman" w:hAnsi="Times New Roman"/>
            <w:highlight w:val="none"/>
            <w:rPrChange w:id="1227" w:author="野草" w:date="2024-02-29T13:53:15Z">
              <w:rPr>
                <w:rFonts w:hint="eastAsia"/>
                <w:highlight w:val="cyan"/>
              </w:rPr>
            </w:rPrChange>
          </w:rPr>
          <w:t>亦</w:t>
        </w:r>
      </w:ins>
      <w:ins w:id="1228" w:author="Fred Zhou" w:date="2024-02-29T11:45:00Z">
        <w:r>
          <w:rPr>
            <w:rFonts w:ascii="Times New Roman" w:hAnsi="Times New Roman"/>
            <w:rPrChange w:id="1229" w:author="野草" w:date="2024-02-29T13:53:15Z">
              <w:rPr/>
            </w:rPrChange>
          </w:rPr>
          <w:t>被视为</w:t>
        </w:r>
      </w:ins>
      <w:ins w:id="1230" w:author="Fred Zhou" w:date="2024-02-29T11:45:00Z">
        <w:r>
          <w:rPr>
            <w:rFonts w:ascii="Times New Roman" w:hAnsi="Times New Roman"/>
            <w:highlight w:val="cyan"/>
            <w:rPrChange w:id="1231" w:author="野草" w:date="2024-02-29T13:53:15Z">
              <w:rPr/>
            </w:rPrChange>
          </w:rPr>
          <w:t>关键指标</w:t>
        </w:r>
      </w:ins>
      <w:ins w:id="1232" w:author="Fred Zhou" w:date="2024-02-29T11:48:00Z">
        <w:r>
          <w:rPr>
            <w:rFonts w:hint="default" w:ascii="Times New Roman" w:hAnsi="Times New Roman"/>
            <w:rPrChange w:id="1233" w:author="野草" w:date="2024-02-29T13:53:15Z">
              <w:rPr>
                <w:rFonts w:hint="eastAsia"/>
              </w:rPr>
            </w:rPrChange>
          </w:rPr>
          <w:t xml:space="preserve"> (</w:t>
        </w:r>
      </w:ins>
      <w:ins w:id="1234" w:author="Fred Zhou" w:date="2024-02-28T21:16:00Z">
        <w:r>
          <w:rPr>
            <w:rFonts w:hint="default" w:ascii="Times New Roman" w:hAnsi="Times New Roman"/>
            <w:rPrChange w:id="1235" w:author="野草" w:date="2024-02-29T13:53:15Z">
              <w:rPr>
                <w:rFonts w:hint="eastAsia"/>
              </w:rPr>
            </w:rPrChange>
          </w:rPr>
          <w:t>Estoque et al., 2020</w:t>
        </w:r>
      </w:ins>
      <w:ins w:id="1236" w:author="Fred Zhou" w:date="2024-02-29T11:48:00Z">
        <w:r>
          <w:rPr>
            <w:rFonts w:hint="default" w:ascii="Times New Roman" w:hAnsi="Times New Roman"/>
            <w:rPrChange w:id="1237" w:author="野草" w:date="2024-02-29T13:53:15Z">
              <w:rPr>
                <w:rFonts w:hint="eastAsia"/>
              </w:rPr>
            </w:rPrChange>
          </w:rPr>
          <w:t>)</w:t>
        </w:r>
      </w:ins>
      <w:ins w:id="1238" w:author="Fred Zhou" w:date="2024-02-28T21:17:00Z">
        <w:r>
          <w:rPr>
            <w:rFonts w:hint="default" w:ascii="Times New Roman" w:hAnsi="Times New Roman"/>
            <w:rPrChange w:id="1239" w:author="野草" w:date="2024-02-29T13:53:15Z">
              <w:rPr>
                <w:rFonts w:hint="eastAsia"/>
              </w:rPr>
            </w:rPrChange>
          </w:rPr>
          <w:t>。</w:t>
        </w:r>
      </w:ins>
      <w:ins w:id="1240" w:author="Fred Zhou" w:date="2024-02-29T11:47:00Z">
        <w:r>
          <w:rPr>
            <w:rFonts w:hint="default" w:ascii="Times New Roman" w:hAnsi="Times New Roman"/>
            <w:rPrChange w:id="1241" w:author="野草" w:date="2024-02-29T13:53:15Z">
              <w:rPr>
                <w:rFonts w:hint="eastAsia"/>
              </w:rPr>
            </w:rPrChange>
          </w:rPr>
          <w:t>【</w:t>
        </w:r>
      </w:ins>
      <w:ins w:id="1242" w:author="Fred Zhou" w:date="2024-02-29T11:47:00Z">
        <w:r>
          <w:rPr>
            <w:rFonts w:hint="default" w:ascii="Times New Roman" w:hAnsi="Times New Roman"/>
            <w:rPrChange w:id="1243" w:author="野草" w:date="2024-02-29T13:53:15Z">
              <w:rPr>
                <w:rFonts w:hint="eastAsia"/>
              </w:rPr>
            </w:rPrChange>
          </w:rPr>
          <w:t>u</w:t>
        </w:r>
      </w:ins>
      <w:ins w:id="1244" w:author="Fred Zhou" w:date="2024-02-29T11:47:00Z">
        <w:r>
          <w:rPr>
            <w:rFonts w:ascii="Times New Roman" w:hAnsi="Times New Roman"/>
            <w:rPrChange w:id="1245" w:author="野草" w:date="2024-02-29T13:53:15Z">
              <w:rPr/>
            </w:rPrChange>
          </w:rPr>
          <w:t>p2024 0229 11:4</w:t>
        </w:r>
      </w:ins>
      <w:ins w:id="1246" w:author="Fred Zhou" w:date="2024-02-29T11:49:00Z">
        <w:r>
          <w:rPr>
            <w:rFonts w:ascii="Times New Roman" w:hAnsi="Times New Roman"/>
            <w:rPrChange w:id="1247" w:author="野草" w:date="2024-02-29T13:53:15Z">
              <w:rPr/>
            </w:rPrChange>
          </w:rPr>
          <w:t>9</w:t>
        </w:r>
      </w:ins>
      <w:ins w:id="1248" w:author="Fred Zhou" w:date="2024-02-29T11:47:00Z">
        <w:r>
          <w:rPr>
            <w:rFonts w:hint="default" w:ascii="Times New Roman" w:hAnsi="Times New Roman"/>
            <w:rPrChange w:id="1249" w:author="野草" w:date="2024-02-29T13:53:15Z">
              <w:rPr>
                <w:rFonts w:hint="eastAsia"/>
              </w:rPr>
            </w:rPrChange>
          </w:rPr>
          <w:t>】</w:t>
        </w:r>
      </w:ins>
    </w:p>
    <w:p>
      <w:pPr>
        <w:pStyle w:val="10"/>
        <w:numPr>
          <w:ilvl w:val="0"/>
          <w:numId w:val="0"/>
        </w:numPr>
        <w:spacing w:line="360" w:lineRule="auto"/>
        <w:ind w:left="0" w:firstLine="420"/>
        <w:rPr>
          <w:ins w:id="1251" w:author="Fred Zhou" w:date="2024-02-29T11:55:00Z"/>
          <w:rFonts w:ascii="Times New Roman" w:hAnsi="Times New Roman"/>
          <w:rPrChange w:id="1252" w:author="野草" w:date="2024-02-29T13:53:15Z">
            <w:rPr>
              <w:ins w:id="1253" w:author="Fred Zhou" w:date="2024-02-29T11:55:00Z"/>
            </w:rPr>
          </w:rPrChange>
        </w:rPr>
        <w:pPrChange w:id="1250" w:author="野草" w:date="2024-02-29T12:14:01Z">
          <w:pPr>
            <w:pStyle w:val="10"/>
            <w:spacing w:line="360" w:lineRule="auto"/>
            <w:ind w:left="0"/>
          </w:pPr>
        </w:pPrChange>
      </w:pPr>
    </w:p>
    <w:p>
      <w:pPr>
        <w:pStyle w:val="10"/>
        <w:numPr>
          <w:ilvl w:val="0"/>
          <w:numId w:val="0"/>
        </w:numPr>
        <w:spacing w:line="360" w:lineRule="auto"/>
        <w:ind w:left="0" w:firstLine="420"/>
        <w:rPr>
          <w:ins w:id="1255" w:author="野草" w:date="2024-02-29T13:56:57Z"/>
          <w:rFonts w:hint="default"/>
        </w:rPr>
        <w:pPrChange w:id="1254" w:author="野草" w:date="2024-02-29T13:55:46Z">
          <w:pPr>
            <w:pStyle w:val="10"/>
            <w:numPr>
              <w:ilvl w:val="1"/>
              <w:numId w:val="6"/>
            </w:numPr>
            <w:spacing w:line="360" w:lineRule="auto"/>
            <w:ind w:left="860" w:hanging="442"/>
          </w:pPr>
        </w:pPrChange>
      </w:pPr>
      <w:ins w:id="1256" w:author="野草" w:date="2024-02-29T12:12:59Z">
        <w:r>
          <w:rPr>
            <w:rFonts w:ascii="Times New Roman" w:hAnsi="Times New Roman" w:eastAsia="楷体" w:cs="Times New Roman"/>
            <w:kern w:val="2"/>
            <w:sz w:val="24"/>
            <w:szCs w:val="24"/>
            <w:lang w:val="en-US" w:eastAsia="zh-CN" w:bidi="ar-SA"/>
            <w:rPrChange w:id="1257" w:author="野草" w:date="2024-02-29T13:53:15Z">
              <w:rPr>
                <w:rFonts w:eastAsia="楷体" w:asciiTheme="minorHAnsi" w:hAnsiTheme="minorHAnsi" w:cstheme="minorBidi"/>
                <w:kern w:val="2"/>
                <w:sz w:val="24"/>
                <w:szCs w:val="24"/>
                <w:lang w:val="en-US" w:eastAsia="zh-CN" w:bidi="ar-SA"/>
              </w:rPr>
            </w:rPrChange>
          </w:rPr>
          <w:t>实际上，除</w:t>
        </w:r>
      </w:ins>
      <w:ins w:id="1258" w:author="野草" w:date="2024-02-29T12:12:59Z">
        <w:r>
          <w:rPr>
            <w:rFonts w:ascii="Times New Roman" w:hAnsi="Times New Roman" w:eastAsia="楷体" w:cs="Times New Roman"/>
            <w:kern w:val="2"/>
            <w:sz w:val="24"/>
            <w:szCs w:val="24"/>
            <w:highlight w:val="cyan"/>
            <w:lang w:val="en-US" w:eastAsia="zh-CN" w:bidi="ar-SA"/>
            <w:rPrChange w:id="1259" w:author="野草" w:date="2024-02-29T13:53:15Z">
              <w:rPr>
                <w:rFonts w:eastAsia="楷体" w:asciiTheme="minorHAnsi" w:hAnsiTheme="minorHAnsi" w:cstheme="minorBidi"/>
                <w:kern w:val="2"/>
                <w:sz w:val="24"/>
                <w:szCs w:val="24"/>
                <w:lang w:val="en-US" w:eastAsia="zh-CN" w:bidi="ar-SA"/>
              </w:rPr>
            </w:rPrChange>
          </w:rPr>
          <w:t>人口密度</w:t>
        </w:r>
      </w:ins>
      <w:ins w:id="1260" w:author="野草" w:date="2024-02-29T12:12:59Z">
        <w:r>
          <w:rPr>
            <w:rFonts w:ascii="Times New Roman" w:hAnsi="Times New Roman" w:eastAsia="楷体" w:cs="Times New Roman"/>
            <w:kern w:val="2"/>
            <w:sz w:val="24"/>
            <w:szCs w:val="24"/>
            <w:lang w:val="en-US" w:eastAsia="zh-CN" w:bidi="ar-SA"/>
            <w:rPrChange w:id="1261" w:author="野草" w:date="2024-02-29T13:53:15Z">
              <w:rPr>
                <w:rFonts w:eastAsia="楷体" w:asciiTheme="minorHAnsi" w:hAnsiTheme="minorHAnsi" w:cstheme="minorBidi"/>
                <w:kern w:val="2"/>
                <w:sz w:val="24"/>
                <w:szCs w:val="24"/>
                <w:lang w:val="en-US" w:eastAsia="zh-CN" w:bidi="ar-SA"/>
              </w:rPr>
            </w:rPrChange>
          </w:rPr>
          <w:t>外，诸如</w:t>
        </w:r>
      </w:ins>
      <w:ins w:id="1262" w:author="野草" w:date="2024-02-29T12:12:59Z">
        <w:r>
          <w:rPr>
            <w:rFonts w:ascii="Times New Roman" w:hAnsi="Times New Roman" w:eastAsia="楷体" w:cs="Times New Roman"/>
            <w:kern w:val="2"/>
            <w:sz w:val="24"/>
            <w:szCs w:val="24"/>
            <w:highlight w:val="cyan"/>
            <w:lang w:val="en-US" w:eastAsia="zh-CN" w:bidi="ar-SA"/>
            <w:rPrChange w:id="1263" w:author="野草" w:date="2024-02-29T13:53:15Z">
              <w:rPr>
                <w:rFonts w:eastAsia="楷体" w:asciiTheme="minorHAnsi" w:hAnsiTheme="minorHAnsi" w:cstheme="minorBidi"/>
                <w:kern w:val="2"/>
                <w:sz w:val="24"/>
                <w:szCs w:val="24"/>
                <w:lang w:val="en-US" w:eastAsia="zh-CN" w:bidi="ar-SA"/>
              </w:rPr>
            </w:rPrChange>
          </w:rPr>
          <w:t>年龄、收入等</w:t>
        </w:r>
      </w:ins>
      <w:ins w:id="1264" w:author="野草" w:date="2024-02-29T12:12:59Z">
        <w:r>
          <w:rPr>
            <w:rFonts w:ascii="Times New Roman" w:hAnsi="Times New Roman" w:eastAsia="楷体" w:cs="Times New Roman"/>
            <w:kern w:val="2"/>
            <w:sz w:val="24"/>
            <w:szCs w:val="24"/>
            <w:lang w:val="en-US" w:eastAsia="zh-CN" w:bidi="ar-SA"/>
            <w:rPrChange w:id="1265" w:author="野草" w:date="2024-02-29T13:53:15Z">
              <w:rPr>
                <w:rFonts w:eastAsia="楷体" w:asciiTheme="minorHAnsi" w:hAnsiTheme="minorHAnsi" w:cstheme="minorBidi"/>
                <w:kern w:val="2"/>
                <w:sz w:val="24"/>
                <w:szCs w:val="24"/>
                <w:lang w:val="en-US" w:eastAsia="zh-CN" w:bidi="ar-SA"/>
              </w:rPr>
            </w:rPrChange>
          </w:rPr>
          <w:t>人口结构</w:t>
        </w:r>
      </w:ins>
      <w:ins w:id="1266" w:author="野草" w:date="2024-02-29T12:12:59Z">
        <w:r>
          <w:rPr>
            <w:rFonts w:ascii="Times New Roman" w:hAnsi="Times New Roman" w:eastAsia="楷体" w:cs="Times New Roman"/>
            <w:kern w:val="2"/>
            <w:sz w:val="24"/>
            <w:szCs w:val="24"/>
            <w:highlight w:val="cyan"/>
            <w:lang w:val="en-US" w:eastAsia="zh-CN" w:bidi="ar-SA"/>
            <w:rPrChange w:id="1267" w:author="野草" w:date="2024-02-29T13:53:15Z">
              <w:rPr>
                <w:rFonts w:eastAsia="楷体" w:asciiTheme="minorHAnsi" w:hAnsiTheme="minorHAnsi" w:cstheme="minorBidi"/>
                <w:kern w:val="2"/>
                <w:sz w:val="24"/>
                <w:szCs w:val="24"/>
                <w:lang w:val="en-US" w:eastAsia="zh-CN" w:bidi="ar-SA"/>
              </w:rPr>
            </w:rPrChange>
          </w:rPr>
          <w:t>特征</w:t>
        </w:r>
      </w:ins>
      <w:ins w:id="1268" w:author="野草" w:date="2024-02-29T12:12:59Z">
        <w:r>
          <w:rPr>
            <w:rFonts w:ascii="Times New Roman" w:hAnsi="Times New Roman" w:eastAsia="楷体" w:cs="Times New Roman"/>
            <w:kern w:val="2"/>
            <w:sz w:val="24"/>
            <w:szCs w:val="24"/>
            <w:lang w:val="en-US" w:eastAsia="zh-CN" w:bidi="ar-SA"/>
            <w:rPrChange w:id="1269" w:author="野草" w:date="2024-02-29T13:53:15Z">
              <w:rPr>
                <w:rFonts w:eastAsia="楷体" w:asciiTheme="minorHAnsi" w:hAnsiTheme="minorHAnsi" w:cstheme="minorBidi"/>
                <w:kern w:val="2"/>
                <w:sz w:val="24"/>
                <w:szCs w:val="24"/>
                <w:lang w:val="en-US" w:eastAsia="zh-CN" w:bidi="ar-SA"/>
              </w:rPr>
            </w:rPrChange>
          </w:rPr>
          <w:t>亦对</w:t>
        </w:r>
      </w:ins>
      <w:ins w:id="1270" w:author="野草" w:date="2024-02-29T12:12:59Z">
        <w:r>
          <w:rPr>
            <w:rFonts w:ascii="Times New Roman" w:hAnsi="Times New Roman" w:eastAsia="楷体" w:cs="Times New Roman"/>
            <w:kern w:val="2"/>
            <w:sz w:val="24"/>
            <w:szCs w:val="24"/>
            <w:highlight w:val="cyan"/>
            <w:lang w:val="en-US" w:eastAsia="zh-CN" w:bidi="ar-SA"/>
            <w:rPrChange w:id="1271" w:author="野草" w:date="2024-02-29T13:53:15Z">
              <w:rPr>
                <w:rFonts w:eastAsia="楷体" w:asciiTheme="minorHAnsi" w:hAnsiTheme="minorHAnsi" w:cstheme="minorBidi"/>
                <w:kern w:val="2"/>
                <w:sz w:val="24"/>
                <w:szCs w:val="24"/>
                <w:lang w:val="en-US" w:eastAsia="zh-CN" w:bidi="ar-SA"/>
              </w:rPr>
            </w:rPrChange>
          </w:rPr>
          <w:t>热缓解需求</w:t>
        </w:r>
      </w:ins>
      <w:ins w:id="1272" w:author="野草" w:date="2024-02-29T12:12:59Z">
        <w:r>
          <w:rPr>
            <w:rFonts w:ascii="Times New Roman" w:hAnsi="Times New Roman" w:eastAsia="楷体" w:cs="Times New Roman"/>
            <w:kern w:val="2"/>
            <w:sz w:val="24"/>
            <w:szCs w:val="24"/>
            <w:lang w:val="en-US" w:eastAsia="zh-CN" w:bidi="ar-SA"/>
            <w:rPrChange w:id="1273" w:author="野草" w:date="2024-02-29T13:53:15Z">
              <w:rPr>
                <w:rFonts w:eastAsia="楷体" w:asciiTheme="minorHAnsi" w:hAnsiTheme="minorHAnsi" w:cstheme="minorBidi"/>
                <w:kern w:val="2"/>
                <w:sz w:val="24"/>
                <w:szCs w:val="24"/>
                <w:lang w:val="en-US" w:eastAsia="zh-CN" w:bidi="ar-SA"/>
              </w:rPr>
            </w:rPrChange>
          </w:rPr>
          <w:t>产生影响。以</w:t>
        </w:r>
      </w:ins>
      <w:ins w:id="1274" w:author="野草" w:date="2024-02-29T12:12:59Z">
        <w:r>
          <w:rPr>
            <w:rFonts w:ascii="Times New Roman" w:hAnsi="Times New Roman" w:eastAsia="楷体" w:cs="Times New Roman"/>
            <w:kern w:val="2"/>
            <w:sz w:val="24"/>
            <w:szCs w:val="24"/>
            <w:highlight w:val="cyan"/>
            <w:lang w:val="en-US" w:eastAsia="zh-CN" w:bidi="ar-SA"/>
            <w:rPrChange w:id="1275" w:author="野草" w:date="2024-02-29T13:53:15Z">
              <w:rPr>
                <w:rFonts w:eastAsia="楷体" w:asciiTheme="minorHAnsi" w:hAnsiTheme="minorHAnsi" w:cstheme="minorBidi"/>
                <w:kern w:val="2"/>
                <w:sz w:val="24"/>
                <w:szCs w:val="24"/>
                <w:lang w:val="en-US" w:eastAsia="zh-CN" w:bidi="ar-SA"/>
              </w:rPr>
            </w:rPrChange>
          </w:rPr>
          <w:t>中国绵阳</w:t>
        </w:r>
      </w:ins>
      <w:ins w:id="1276" w:author="野草" w:date="2024-02-29T12:12:59Z">
        <w:r>
          <w:rPr>
            <w:rFonts w:ascii="Times New Roman" w:hAnsi="Times New Roman" w:eastAsia="楷体" w:cs="Times New Roman"/>
            <w:kern w:val="2"/>
            <w:sz w:val="24"/>
            <w:szCs w:val="24"/>
            <w:lang w:val="en-US" w:eastAsia="zh-CN" w:bidi="ar-SA"/>
            <w:rPrChange w:id="1277" w:author="野草" w:date="2024-02-29T13:53:15Z">
              <w:rPr>
                <w:rFonts w:eastAsia="楷体" w:asciiTheme="minorHAnsi" w:hAnsiTheme="minorHAnsi" w:cstheme="minorBidi"/>
                <w:kern w:val="2"/>
                <w:sz w:val="24"/>
                <w:szCs w:val="24"/>
                <w:lang w:val="en-US" w:eastAsia="zh-CN" w:bidi="ar-SA"/>
              </w:rPr>
            </w:rPrChange>
          </w:rPr>
          <w:t>为例的</w:t>
        </w:r>
      </w:ins>
      <w:ins w:id="1278" w:author="野草" w:date="2024-02-29T12:12:59Z">
        <w:r>
          <w:rPr>
            <w:rFonts w:ascii="Times New Roman" w:hAnsi="Times New Roman" w:eastAsia="楷体" w:cs="Times New Roman"/>
            <w:kern w:val="2"/>
            <w:sz w:val="24"/>
            <w:szCs w:val="24"/>
            <w:highlight w:val="cyan"/>
            <w:lang w:val="en-US" w:eastAsia="zh-CN" w:bidi="ar-SA"/>
            <w:rPrChange w:id="1279" w:author="野草" w:date="2024-02-29T13:53:15Z">
              <w:rPr>
                <w:rFonts w:eastAsia="楷体" w:asciiTheme="minorHAnsi" w:hAnsiTheme="minorHAnsi" w:cstheme="minorBidi"/>
                <w:kern w:val="2"/>
                <w:sz w:val="24"/>
                <w:szCs w:val="24"/>
                <w:lang w:val="en-US" w:eastAsia="zh-CN" w:bidi="ar-SA"/>
              </w:rPr>
            </w:rPrChange>
          </w:rPr>
          <w:t>一项研究</w:t>
        </w:r>
      </w:ins>
      <w:ins w:id="1280" w:author="野草" w:date="2024-02-29T12:12:59Z">
        <w:r>
          <w:rPr>
            <w:rFonts w:ascii="Times New Roman" w:hAnsi="Times New Roman" w:eastAsia="楷体" w:cs="Times New Roman"/>
            <w:kern w:val="2"/>
            <w:sz w:val="24"/>
            <w:szCs w:val="24"/>
            <w:lang w:val="en-US" w:eastAsia="zh-CN" w:bidi="ar-SA"/>
            <w:rPrChange w:id="1281" w:author="野草" w:date="2024-02-29T13:53:15Z">
              <w:rPr>
                <w:rFonts w:eastAsia="楷体" w:asciiTheme="minorHAnsi" w:hAnsiTheme="minorHAnsi" w:cstheme="minorBidi"/>
                <w:kern w:val="2"/>
                <w:sz w:val="24"/>
                <w:szCs w:val="24"/>
                <w:lang w:val="en-US" w:eastAsia="zh-CN" w:bidi="ar-SA"/>
              </w:rPr>
            </w:rPrChange>
          </w:rPr>
          <w:t>显示，</w:t>
        </w:r>
      </w:ins>
      <w:ins w:id="1282" w:author="野草" w:date="2024-02-29T12:12:59Z">
        <w:r>
          <w:rPr>
            <w:rFonts w:ascii="Times New Roman" w:hAnsi="Times New Roman" w:eastAsia="楷体" w:cs="Times New Roman"/>
            <w:kern w:val="2"/>
            <w:sz w:val="24"/>
            <w:szCs w:val="24"/>
            <w:highlight w:val="cyan"/>
            <w:lang w:val="en-US" w:eastAsia="zh-CN" w:bidi="ar-SA"/>
            <w:rPrChange w:id="1283" w:author="野草" w:date="2024-02-29T13:53:15Z">
              <w:rPr>
                <w:rFonts w:eastAsia="楷体" w:asciiTheme="minorHAnsi" w:hAnsiTheme="minorHAnsi" w:cstheme="minorBidi"/>
                <w:kern w:val="2"/>
                <w:sz w:val="24"/>
                <w:szCs w:val="24"/>
                <w:lang w:val="en-US" w:eastAsia="zh-CN" w:bidi="ar-SA"/>
              </w:rPr>
            </w:rPrChange>
          </w:rPr>
          <w:t>65岁及以上</w:t>
        </w:r>
      </w:ins>
      <w:ins w:id="1284" w:author="野草" w:date="2024-02-29T12:12:59Z">
        <w:r>
          <w:rPr>
            <w:rFonts w:ascii="Times New Roman" w:hAnsi="Times New Roman" w:eastAsia="楷体" w:cs="Times New Roman"/>
            <w:kern w:val="2"/>
            <w:sz w:val="24"/>
            <w:szCs w:val="24"/>
            <w:lang w:val="en-US" w:eastAsia="zh-CN" w:bidi="ar-SA"/>
            <w:rPrChange w:id="1285" w:author="野草" w:date="2024-02-29T13:53:15Z">
              <w:rPr>
                <w:rFonts w:eastAsia="楷体" w:asciiTheme="minorHAnsi" w:hAnsiTheme="minorHAnsi" w:cstheme="minorBidi"/>
                <w:kern w:val="2"/>
                <w:sz w:val="24"/>
                <w:szCs w:val="24"/>
                <w:lang w:val="en-US" w:eastAsia="zh-CN" w:bidi="ar-SA"/>
              </w:rPr>
            </w:rPrChange>
          </w:rPr>
          <w:t>人群在</w:t>
        </w:r>
      </w:ins>
      <w:ins w:id="1286" w:author="野草" w:date="2024-02-29T12:12:59Z">
        <w:r>
          <w:rPr>
            <w:rFonts w:ascii="Times New Roman" w:hAnsi="Times New Roman" w:eastAsia="楷体" w:cs="Times New Roman"/>
            <w:kern w:val="2"/>
            <w:sz w:val="24"/>
            <w:szCs w:val="24"/>
            <w:highlight w:val="cyan"/>
            <w:lang w:val="en-US" w:eastAsia="zh-CN" w:bidi="ar-SA"/>
            <w:rPrChange w:id="1287" w:author="野草" w:date="2024-02-29T13:53:15Z">
              <w:rPr>
                <w:rFonts w:eastAsia="楷体" w:asciiTheme="minorHAnsi" w:hAnsiTheme="minorHAnsi" w:cstheme="minorBidi"/>
                <w:kern w:val="2"/>
                <w:sz w:val="24"/>
                <w:szCs w:val="24"/>
                <w:lang w:val="en-US" w:eastAsia="zh-CN" w:bidi="ar-SA"/>
              </w:rPr>
            </w:rPrChange>
          </w:rPr>
          <w:t>高温环境下</w:t>
        </w:r>
      </w:ins>
      <w:ins w:id="1288" w:author="野草" w:date="2024-02-29T12:12:59Z">
        <w:r>
          <w:rPr>
            <w:rFonts w:ascii="Times New Roman" w:hAnsi="Times New Roman" w:eastAsia="楷体" w:cs="Times New Roman"/>
            <w:kern w:val="2"/>
            <w:sz w:val="24"/>
            <w:szCs w:val="24"/>
            <w:lang w:val="en-US" w:eastAsia="zh-CN" w:bidi="ar-SA"/>
            <w:rPrChange w:id="1289" w:author="野草" w:date="2024-02-29T13:53:15Z">
              <w:rPr>
                <w:rFonts w:eastAsia="楷体" w:asciiTheme="minorHAnsi" w:hAnsiTheme="minorHAnsi" w:cstheme="minorBidi"/>
                <w:kern w:val="2"/>
                <w:sz w:val="24"/>
                <w:szCs w:val="24"/>
                <w:lang w:val="en-US" w:eastAsia="zh-CN" w:bidi="ar-SA"/>
              </w:rPr>
            </w:rPrChange>
          </w:rPr>
          <w:t>的</w:t>
        </w:r>
      </w:ins>
      <w:ins w:id="1290" w:author="野草" w:date="2024-02-29T12:12:59Z">
        <w:r>
          <w:rPr>
            <w:rFonts w:ascii="Times New Roman" w:hAnsi="Times New Roman" w:eastAsia="楷体" w:cs="Times New Roman"/>
            <w:kern w:val="2"/>
            <w:sz w:val="24"/>
            <w:szCs w:val="24"/>
            <w:highlight w:val="cyan"/>
            <w:lang w:val="en-US" w:eastAsia="zh-CN" w:bidi="ar-SA"/>
            <w:rPrChange w:id="1291" w:author="野草" w:date="2024-02-29T13:53:15Z">
              <w:rPr>
                <w:rFonts w:eastAsia="楷体" w:asciiTheme="minorHAnsi" w:hAnsiTheme="minorHAnsi" w:cstheme="minorBidi"/>
                <w:kern w:val="2"/>
                <w:sz w:val="24"/>
                <w:szCs w:val="24"/>
                <w:lang w:val="en-US" w:eastAsia="zh-CN" w:bidi="ar-SA"/>
              </w:rPr>
            </w:rPrChange>
          </w:rPr>
          <w:t>非意外死亡率</w:t>
        </w:r>
      </w:ins>
      <w:ins w:id="1292" w:author="野草" w:date="2024-02-29T12:12:59Z">
        <w:r>
          <w:rPr>
            <w:rFonts w:ascii="Times New Roman" w:hAnsi="Times New Roman" w:eastAsia="楷体" w:cs="Times New Roman"/>
            <w:kern w:val="2"/>
            <w:sz w:val="24"/>
            <w:szCs w:val="24"/>
            <w:lang w:val="en-US" w:eastAsia="zh-CN" w:bidi="ar-SA"/>
            <w:rPrChange w:id="1293" w:author="野草" w:date="2024-02-29T13:53:15Z">
              <w:rPr>
                <w:rFonts w:eastAsia="楷体" w:asciiTheme="minorHAnsi" w:hAnsiTheme="minorHAnsi" w:cstheme="minorBidi"/>
                <w:kern w:val="2"/>
                <w:sz w:val="24"/>
                <w:szCs w:val="24"/>
                <w:lang w:val="en-US" w:eastAsia="zh-CN" w:bidi="ar-SA"/>
              </w:rPr>
            </w:rPrChange>
          </w:rPr>
          <w:t>是</w:t>
        </w:r>
      </w:ins>
      <w:ins w:id="1294" w:author="野草" w:date="2024-02-29T12:12:59Z">
        <w:r>
          <w:rPr>
            <w:rFonts w:ascii="Times New Roman" w:hAnsi="Times New Roman" w:eastAsia="楷体" w:cs="Times New Roman"/>
            <w:kern w:val="2"/>
            <w:sz w:val="24"/>
            <w:szCs w:val="24"/>
            <w:highlight w:val="cyan"/>
            <w:lang w:val="en-US" w:eastAsia="zh-CN" w:bidi="ar-SA"/>
            <w:rPrChange w:id="1295" w:author="野草" w:date="2024-02-29T13:53:15Z">
              <w:rPr>
                <w:rFonts w:eastAsia="楷体" w:asciiTheme="minorHAnsi" w:hAnsiTheme="minorHAnsi" w:cstheme="minorBidi"/>
                <w:kern w:val="2"/>
                <w:sz w:val="24"/>
                <w:szCs w:val="24"/>
                <w:lang w:val="en-US" w:eastAsia="zh-CN" w:bidi="ar-SA"/>
              </w:rPr>
            </w:rPrChange>
          </w:rPr>
          <w:t>65岁以下人群</w:t>
        </w:r>
      </w:ins>
      <w:ins w:id="1296" w:author="野草" w:date="2024-02-29T12:12:59Z">
        <w:r>
          <w:rPr>
            <w:rFonts w:ascii="Times New Roman" w:hAnsi="Times New Roman" w:eastAsia="楷体" w:cs="Times New Roman"/>
            <w:kern w:val="2"/>
            <w:sz w:val="24"/>
            <w:szCs w:val="24"/>
            <w:lang w:val="en-US" w:eastAsia="zh-CN" w:bidi="ar-SA"/>
            <w:rPrChange w:id="1297" w:author="野草" w:date="2024-02-29T13:53:15Z">
              <w:rPr>
                <w:rFonts w:eastAsia="楷体" w:asciiTheme="minorHAnsi" w:hAnsiTheme="minorHAnsi" w:cstheme="minorBidi"/>
                <w:kern w:val="2"/>
                <w:sz w:val="24"/>
                <w:szCs w:val="24"/>
                <w:lang w:val="en-US" w:eastAsia="zh-CN" w:bidi="ar-SA"/>
              </w:rPr>
            </w:rPrChange>
          </w:rPr>
          <w:t>的</w:t>
        </w:r>
      </w:ins>
      <w:ins w:id="1298" w:author="野草" w:date="2024-02-29T12:12:59Z">
        <w:r>
          <w:rPr>
            <w:rFonts w:ascii="Times New Roman" w:hAnsi="Times New Roman" w:eastAsia="楷体" w:cs="Times New Roman"/>
            <w:kern w:val="2"/>
            <w:sz w:val="24"/>
            <w:szCs w:val="24"/>
            <w:highlight w:val="cyan"/>
            <w:lang w:val="en-US" w:eastAsia="zh-CN" w:bidi="ar-SA"/>
            <w:rPrChange w:id="1299" w:author="野草" w:date="2024-02-29T13:53:15Z">
              <w:rPr>
                <w:rFonts w:eastAsia="楷体" w:asciiTheme="minorHAnsi" w:hAnsiTheme="minorHAnsi" w:cstheme="minorBidi"/>
                <w:kern w:val="2"/>
                <w:sz w:val="24"/>
                <w:szCs w:val="24"/>
                <w:lang w:val="en-US" w:eastAsia="zh-CN" w:bidi="ar-SA"/>
              </w:rPr>
            </w:rPrChange>
          </w:rPr>
          <w:t>两倍以上</w:t>
        </w:r>
      </w:ins>
      <w:ins w:id="1300" w:author="野草" w:date="2024-02-29T12:12:59Z">
        <w:r>
          <w:rPr>
            <w:rFonts w:ascii="Times New Roman" w:hAnsi="Times New Roman" w:eastAsia="楷体" w:cs="Times New Roman"/>
            <w:kern w:val="2"/>
            <w:sz w:val="24"/>
            <w:szCs w:val="24"/>
            <w:lang w:val="en-US" w:eastAsia="zh-CN" w:bidi="ar-SA"/>
            <w:rPrChange w:id="1301" w:author="野草" w:date="2024-02-29T13:53:15Z">
              <w:rPr>
                <w:rFonts w:eastAsia="楷体" w:asciiTheme="minorHAnsi" w:hAnsiTheme="minorHAnsi" w:cstheme="minorBidi"/>
                <w:kern w:val="2"/>
                <w:sz w:val="24"/>
                <w:szCs w:val="24"/>
                <w:lang w:val="en-US" w:eastAsia="zh-CN" w:bidi="ar-SA"/>
              </w:rPr>
            </w:rPrChange>
          </w:rPr>
          <w:t>（任宇等，2020）。此外，随着</w:t>
        </w:r>
      </w:ins>
      <w:ins w:id="1302" w:author="野草" w:date="2024-02-29T12:12:59Z">
        <w:r>
          <w:rPr>
            <w:rFonts w:ascii="Times New Roman" w:hAnsi="Times New Roman" w:eastAsia="楷体" w:cs="Times New Roman"/>
            <w:kern w:val="2"/>
            <w:sz w:val="24"/>
            <w:szCs w:val="24"/>
            <w:highlight w:val="cyan"/>
            <w:lang w:val="en-US" w:eastAsia="zh-CN" w:bidi="ar-SA"/>
            <w:rPrChange w:id="1303" w:author="野草" w:date="2024-02-29T13:53:15Z">
              <w:rPr>
                <w:rFonts w:eastAsia="楷体" w:asciiTheme="minorHAnsi" w:hAnsiTheme="minorHAnsi" w:cstheme="minorBidi"/>
                <w:kern w:val="2"/>
                <w:sz w:val="24"/>
                <w:szCs w:val="24"/>
                <w:lang w:val="en-US" w:eastAsia="zh-CN" w:bidi="ar-SA"/>
              </w:rPr>
            </w:rPrChange>
          </w:rPr>
          <w:t>居民收入水平</w:t>
        </w:r>
      </w:ins>
      <w:ins w:id="1304" w:author="野草" w:date="2024-02-29T12:12:59Z">
        <w:r>
          <w:rPr>
            <w:rFonts w:ascii="Times New Roman" w:hAnsi="Times New Roman" w:eastAsia="楷体" w:cs="Times New Roman"/>
            <w:kern w:val="2"/>
            <w:sz w:val="24"/>
            <w:szCs w:val="24"/>
            <w:lang w:val="en-US" w:eastAsia="zh-CN" w:bidi="ar-SA"/>
            <w:rPrChange w:id="1305" w:author="野草" w:date="2024-02-29T13:53:15Z">
              <w:rPr>
                <w:rFonts w:eastAsia="楷体" w:asciiTheme="minorHAnsi" w:hAnsiTheme="minorHAnsi" w:cstheme="minorBidi"/>
                <w:kern w:val="2"/>
                <w:sz w:val="24"/>
                <w:szCs w:val="24"/>
                <w:lang w:val="en-US" w:eastAsia="zh-CN" w:bidi="ar-SA"/>
              </w:rPr>
            </w:rPrChange>
          </w:rPr>
          <w:t>的提升，与</w:t>
        </w:r>
      </w:ins>
      <w:ins w:id="1306" w:author="野草" w:date="2024-02-29T12:12:59Z">
        <w:r>
          <w:rPr>
            <w:rFonts w:ascii="Times New Roman" w:hAnsi="Times New Roman" w:eastAsia="楷体" w:cs="Times New Roman"/>
            <w:kern w:val="2"/>
            <w:sz w:val="24"/>
            <w:szCs w:val="24"/>
            <w:highlight w:val="cyan"/>
            <w:lang w:val="en-US" w:eastAsia="zh-CN" w:bidi="ar-SA"/>
            <w:rPrChange w:id="1307" w:author="野草" w:date="2024-02-29T13:53:15Z">
              <w:rPr>
                <w:rFonts w:eastAsia="楷体" w:asciiTheme="minorHAnsi" w:hAnsiTheme="minorHAnsi" w:cstheme="minorBidi"/>
                <w:kern w:val="2"/>
                <w:sz w:val="24"/>
                <w:szCs w:val="24"/>
                <w:lang w:val="en-US" w:eastAsia="zh-CN" w:bidi="ar-SA"/>
              </w:rPr>
            </w:rPrChange>
          </w:rPr>
          <w:t>高温相关</w:t>
        </w:r>
      </w:ins>
      <w:ins w:id="1308" w:author="野草" w:date="2024-02-29T12:12:59Z">
        <w:r>
          <w:rPr>
            <w:rFonts w:ascii="Times New Roman" w:hAnsi="Times New Roman" w:eastAsia="楷体" w:cs="Times New Roman"/>
            <w:kern w:val="2"/>
            <w:sz w:val="24"/>
            <w:szCs w:val="24"/>
            <w:lang w:val="en-US" w:eastAsia="zh-CN" w:bidi="ar-SA"/>
            <w:rPrChange w:id="1309" w:author="野草" w:date="2024-02-29T13:53:15Z">
              <w:rPr>
                <w:rFonts w:eastAsia="楷体" w:asciiTheme="minorHAnsi" w:hAnsiTheme="minorHAnsi" w:cstheme="minorBidi"/>
                <w:kern w:val="2"/>
                <w:sz w:val="24"/>
                <w:szCs w:val="24"/>
                <w:lang w:val="en-US" w:eastAsia="zh-CN" w:bidi="ar-SA"/>
              </w:rPr>
            </w:rPrChange>
          </w:rPr>
          <w:t>的</w:t>
        </w:r>
      </w:ins>
      <w:ins w:id="1310" w:author="野草" w:date="2024-02-29T12:12:59Z">
        <w:r>
          <w:rPr>
            <w:rFonts w:ascii="Times New Roman" w:hAnsi="Times New Roman" w:eastAsia="楷体" w:cs="Times New Roman"/>
            <w:kern w:val="2"/>
            <w:sz w:val="24"/>
            <w:szCs w:val="24"/>
            <w:highlight w:val="cyan"/>
            <w:lang w:val="en-US" w:eastAsia="zh-CN" w:bidi="ar-SA"/>
            <w:rPrChange w:id="1311" w:author="野草" w:date="2024-02-29T13:53:15Z">
              <w:rPr>
                <w:rFonts w:eastAsia="楷体" w:asciiTheme="minorHAnsi" w:hAnsiTheme="minorHAnsi" w:cstheme="minorBidi"/>
                <w:kern w:val="2"/>
                <w:sz w:val="24"/>
                <w:szCs w:val="24"/>
                <w:lang w:val="en-US" w:eastAsia="zh-CN" w:bidi="ar-SA"/>
              </w:rPr>
            </w:rPrChange>
          </w:rPr>
          <w:t>死亡率</w:t>
        </w:r>
      </w:ins>
      <w:ins w:id="1312" w:author="野草" w:date="2024-02-29T12:12:59Z">
        <w:r>
          <w:rPr>
            <w:rFonts w:ascii="Times New Roman" w:hAnsi="Times New Roman" w:eastAsia="楷体" w:cs="Times New Roman"/>
            <w:kern w:val="2"/>
            <w:sz w:val="24"/>
            <w:szCs w:val="24"/>
            <w:lang w:val="en-US" w:eastAsia="zh-CN" w:bidi="ar-SA"/>
            <w:rPrChange w:id="1313" w:author="野草" w:date="2024-02-29T13:53:15Z">
              <w:rPr>
                <w:rFonts w:eastAsia="楷体" w:asciiTheme="minorHAnsi" w:hAnsiTheme="minorHAnsi" w:cstheme="minorBidi"/>
                <w:kern w:val="2"/>
                <w:sz w:val="24"/>
                <w:szCs w:val="24"/>
                <w:lang w:val="en-US" w:eastAsia="zh-CN" w:bidi="ar-SA"/>
              </w:rPr>
            </w:rPrChange>
          </w:rPr>
          <w:t>呈</w:t>
        </w:r>
      </w:ins>
      <w:ins w:id="1314" w:author="野草" w:date="2024-02-29T12:15:02Z">
        <w:r>
          <w:rPr>
            <w:rFonts w:hint="default" w:ascii="Times New Roman" w:hAnsi="Times New Roman" w:cs="Times New Roman"/>
            <w:kern w:val="2"/>
            <w:sz w:val="24"/>
            <w:szCs w:val="24"/>
            <w:highlight w:val="cyan"/>
            <w:lang w:val="en-US" w:eastAsia="zh-CN" w:bidi="ar-SA"/>
            <w:rPrChange w:id="1315" w:author="野草" w:date="2024-02-29T13:53:15Z">
              <w:rPr>
                <w:rFonts w:hint="eastAsia" w:cs="Times New Roman"/>
                <w:kern w:val="2"/>
                <w:sz w:val="24"/>
                <w:szCs w:val="24"/>
                <w:lang w:val="en-US" w:eastAsia="zh-CN" w:bidi="ar-SA"/>
              </w:rPr>
            </w:rPrChange>
          </w:rPr>
          <w:t>显著</w:t>
        </w:r>
      </w:ins>
      <w:ins w:id="1316" w:author="野草" w:date="2024-02-29T12:12:59Z">
        <w:r>
          <w:rPr>
            <w:rFonts w:ascii="Times New Roman" w:hAnsi="Times New Roman" w:eastAsia="楷体" w:cs="Times New Roman"/>
            <w:kern w:val="2"/>
            <w:sz w:val="24"/>
            <w:szCs w:val="24"/>
            <w:highlight w:val="cyan"/>
            <w:lang w:val="en-US" w:eastAsia="zh-CN" w:bidi="ar-SA"/>
            <w:rPrChange w:id="1317" w:author="野草" w:date="2024-02-29T13:53:15Z">
              <w:rPr>
                <w:rFonts w:eastAsia="楷体" w:asciiTheme="minorHAnsi" w:hAnsiTheme="minorHAnsi" w:cstheme="minorBidi"/>
                <w:kern w:val="2"/>
                <w:sz w:val="24"/>
                <w:szCs w:val="24"/>
                <w:lang w:val="en-US" w:eastAsia="zh-CN" w:bidi="ar-SA"/>
              </w:rPr>
            </w:rPrChange>
          </w:rPr>
          <w:t>下降</w:t>
        </w:r>
      </w:ins>
      <w:ins w:id="1318" w:author="野草" w:date="2024-02-29T12:15:06Z">
        <w:r>
          <w:rPr>
            <w:rFonts w:hint="default" w:ascii="Times New Roman" w:hAnsi="Times New Roman" w:cs="Times New Roman"/>
            <w:kern w:val="2"/>
            <w:sz w:val="24"/>
            <w:szCs w:val="24"/>
            <w:highlight w:val="cyan"/>
            <w:lang w:val="en-US" w:eastAsia="zh-CN" w:bidi="ar-SA"/>
            <w:rPrChange w:id="1319" w:author="野草" w:date="2024-02-29T13:53:15Z">
              <w:rPr>
                <w:rFonts w:hint="eastAsia" w:cs="Times New Roman"/>
                <w:kern w:val="2"/>
                <w:sz w:val="24"/>
                <w:szCs w:val="24"/>
                <w:highlight w:val="cyan"/>
                <w:lang w:val="en-US" w:eastAsia="zh-CN" w:bidi="ar-SA"/>
              </w:rPr>
            </w:rPrChange>
          </w:rPr>
          <w:t>的</w:t>
        </w:r>
      </w:ins>
      <w:ins w:id="1320" w:author="野草" w:date="2024-02-29T12:12:59Z">
        <w:r>
          <w:rPr>
            <w:rFonts w:ascii="Times New Roman" w:hAnsi="Times New Roman" w:eastAsia="楷体" w:cs="Times New Roman"/>
            <w:kern w:val="2"/>
            <w:sz w:val="24"/>
            <w:szCs w:val="24"/>
            <w:lang w:val="en-US" w:eastAsia="zh-CN" w:bidi="ar-SA"/>
            <w:rPrChange w:id="1321" w:author="野草" w:date="2024-02-29T13:53:15Z">
              <w:rPr>
                <w:rFonts w:eastAsia="楷体" w:asciiTheme="minorHAnsi" w:hAnsiTheme="minorHAnsi" w:cstheme="minorBidi"/>
                <w:kern w:val="2"/>
                <w:sz w:val="24"/>
                <w:szCs w:val="24"/>
                <w:lang w:val="en-US" w:eastAsia="zh-CN" w:bidi="ar-SA"/>
              </w:rPr>
            </w:rPrChange>
          </w:rPr>
          <w:t>趋势（Coates等，2022）。由此可见，单纯依赖</w:t>
        </w:r>
      </w:ins>
      <w:ins w:id="1322" w:author="野草" w:date="2024-02-29T12:12:59Z">
        <w:r>
          <w:rPr>
            <w:rFonts w:ascii="Times New Roman" w:hAnsi="Times New Roman" w:eastAsia="楷体" w:cs="Times New Roman"/>
            <w:kern w:val="2"/>
            <w:sz w:val="24"/>
            <w:szCs w:val="24"/>
            <w:highlight w:val="cyan"/>
            <w:lang w:val="en-US" w:eastAsia="zh-CN" w:bidi="ar-SA"/>
            <w:rPrChange w:id="1323" w:author="野草" w:date="2024-02-29T13:53:15Z">
              <w:rPr>
                <w:rFonts w:eastAsia="楷体" w:asciiTheme="minorHAnsi" w:hAnsiTheme="minorHAnsi" w:cstheme="minorBidi"/>
                <w:kern w:val="2"/>
                <w:sz w:val="24"/>
                <w:szCs w:val="24"/>
                <w:lang w:val="en-US" w:eastAsia="zh-CN" w:bidi="ar-SA"/>
              </w:rPr>
            </w:rPrChange>
          </w:rPr>
          <w:t>人口密度和</w:t>
        </w:r>
      </w:ins>
      <w:ins w:id="1324" w:author="野草" w:date="2024-02-29T12:15:15Z">
        <w:r>
          <w:rPr>
            <w:rFonts w:hint="default" w:ascii="Times New Roman" w:hAnsi="Times New Roman" w:cs="Times New Roman"/>
            <w:kern w:val="2"/>
            <w:sz w:val="24"/>
            <w:szCs w:val="24"/>
            <w:highlight w:val="cyan"/>
            <w:lang w:val="en-US" w:eastAsia="zh-CN" w:bidi="ar-SA"/>
            <w:rPrChange w:id="1325" w:author="野草" w:date="2024-02-29T13:53:15Z">
              <w:rPr>
                <w:rFonts w:hint="eastAsia" w:cs="Times New Roman"/>
                <w:kern w:val="2"/>
                <w:sz w:val="24"/>
                <w:szCs w:val="24"/>
                <w:highlight w:val="cyan"/>
                <w:lang w:val="en-US" w:eastAsia="zh-CN" w:bidi="ar-SA"/>
              </w:rPr>
            </w:rPrChange>
          </w:rPr>
          <w:t>热舒适</w:t>
        </w:r>
      </w:ins>
      <w:ins w:id="1326" w:author="野草" w:date="2024-02-29T12:12:59Z">
        <w:r>
          <w:rPr>
            <w:rFonts w:ascii="Times New Roman" w:hAnsi="Times New Roman" w:eastAsia="楷体" w:cs="Times New Roman"/>
            <w:kern w:val="2"/>
            <w:sz w:val="24"/>
            <w:szCs w:val="24"/>
            <w:highlight w:val="cyan"/>
            <w:lang w:val="en-US" w:eastAsia="zh-CN" w:bidi="ar-SA"/>
            <w:rPrChange w:id="1327" w:author="野草" w:date="2024-02-29T13:53:15Z">
              <w:rPr>
                <w:rFonts w:eastAsia="楷体" w:asciiTheme="minorHAnsi" w:hAnsiTheme="minorHAnsi" w:cstheme="minorBidi"/>
                <w:kern w:val="2"/>
                <w:sz w:val="24"/>
                <w:szCs w:val="24"/>
                <w:lang w:val="en-US" w:eastAsia="zh-CN" w:bidi="ar-SA"/>
              </w:rPr>
            </w:rPrChange>
          </w:rPr>
          <w:t>指标</w:t>
        </w:r>
      </w:ins>
      <w:ins w:id="1328" w:author="野草" w:date="2024-02-29T12:12:59Z">
        <w:r>
          <w:rPr>
            <w:rFonts w:ascii="Times New Roman" w:hAnsi="Times New Roman" w:eastAsia="楷体" w:cs="Times New Roman"/>
            <w:kern w:val="2"/>
            <w:sz w:val="24"/>
            <w:szCs w:val="24"/>
            <w:lang w:val="en-US" w:eastAsia="zh-CN" w:bidi="ar-SA"/>
            <w:rPrChange w:id="1329" w:author="野草" w:date="2024-02-29T13:53:15Z">
              <w:rPr>
                <w:rFonts w:eastAsia="楷体" w:asciiTheme="minorHAnsi" w:hAnsiTheme="minorHAnsi" w:cstheme="minorBidi"/>
                <w:kern w:val="2"/>
                <w:sz w:val="24"/>
                <w:szCs w:val="24"/>
                <w:lang w:val="en-US" w:eastAsia="zh-CN" w:bidi="ar-SA"/>
              </w:rPr>
            </w:rPrChange>
          </w:rPr>
          <w:t>无法全面准确地</w:t>
        </w:r>
      </w:ins>
      <w:ins w:id="1330" w:author="野草" w:date="2024-02-29T12:12:59Z">
        <w:r>
          <w:rPr>
            <w:rFonts w:ascii="Times New Roman" w:hAnsi="Times New Roman" w:eastAsia="楷体" w:cs="Times New Roman"/>
            <w:kern w:val="2"/>
            <w:sz w:val="24"/>
            <w:szCs w:val="24"/>
            <w:highlight w:val="cyan"/>
            <w:lang w:val="en-US" w:eastAsia="zh-CN" w:bidi="ar-SA"/>
            <w:rPrChange w:id="1331" w:author="野草" w:date="2024-02-29T13:53:15Z">
              <w:rPr>
                <w:rFonts w:eastAsia="楷体" w:asciiTheme="minorHAnsi" w:hAnsiTheme="minorHAnsi" w:cstheme="minorBidi"/>
                <w:kern w:val="2"/>
                <w:sz w:val="24"/>
                <w:szCs w:val="24"/>
                <w:lang w:val="en-US" w:eastAsia="zh-CN" w:bidi="ar-SA"/>
              </w:rPr>
            </w:rPrChange>
          </w:rPr>
          <w:t>量化热缓解需求</w:t>
        </w:r>
      </w:ins>
      <w:ins w:id="1332" w:author="野草" w:date="2024-02-29T12:12:59Z">
        <w:r>
          <w:rPr>
            <w:rFonts w:ascii="Times New Roman" w:hAnsi="Times New Roman" w:eastAsia="楷体" w:cs="Times New Roman"/>
            <w:kern w:val="2"/>
            <w:sz w:val="24"/>
            <w:szCs w:val="24"/>
            <w:lang w:val="en-US" w:eastAsia="zh-CN" w:bidi="ar-SA"/>
            <w:rPrChange w:id="1333" w:author="野草" w:date="2024-02-29T13:53:15Z">
              <w:rPr>
                <w:rFonts w:eastAsia="楷体" w:asciiTheme="minorHAnsi" w:hAnsiTheme="minorHAnsi" w:cstheme="minorBidi"/>
                <w:kern w:val="2"/>
                <w:sz w:val="24"/>
                <w:szCs w:val="24"/>
                <w:lang w:val="en-US" w:eastAsia="zh-CN" w:bidi="ar-SA"/>
              </w:rPr>
            </w:rPrChange>
          </w:rPr>
          <w:t>，必须综合考虑</w:t>
        </w:r>
      </w:ins>
      <w:ins w:id="1334" w:author="野草" w:date="2024-02-29T12:12:59Z">
        <w:r>
          <w:rPr>
            <w:rFonts w:ascii="Times New Roman" w:hAnsi="Times New Roman" w:eastAsia="楷体" w:cs="Times New Roman"/>
            <w:kern w:val="2"/>
            <w:sz w:val="24"/>
            <w:szCs w:val="24"/>
            <w:highlight w:val="cyan"/>
            <w:lang w:val="en-US" w:eastAsia="zh-CN" w:bidi="ar-SA"/>
            <w:rPrChange w:id="1335" w:author="野草" w:date="2024-02-29T13:53:15Z">
              <w:rPr>
                <w:rFonts w:eastAsia="楷体" w:asciiTheme="minorHAnsi" w:hAnsiTheme="minorHAnsi" w:cstheme="minorBidi"/>
                <w:kern w:val="2"/>
                <w:sz w:val="24"/>
                <w:szCs w:val="24"/>
                <w:lang w:val="en-US" w:eastAsia="zh-CN" w:bidi="ar-SA"/>
              </w:rPr>
            </w:rPrChange>
          </w:rPr>
          <w:t>人口结构等</w:t>
        </w:r>
      </w:ins>
      <w:ins w:id="1336" w:author="野草" w:date="2024-02-29T12:12:59Z">
        <w:r>
          <w:rPr>
            <w:rFonts w:ascii="Times New Roman" w:hAnsi="Times New Roman" w:eastAsia="楷体" w:cs="Times New Roman"/>
            <w:kern w:val="2"/>
            <w:sz w:val="24"/>
            <w:szCs w:val="24"/>
            <w:lang w:val="en-US" w:eastAsia="zh-CN" w:bidi="ar-SA"/>
            <w:rPrChange w:id="1337" w:author="野草" w:date="2024-02-29T13:53:15Z">
              <w:rPr>
                <w:rFonts w:eastAsia="楷体" w:asciiTheme="minorHAnsi" w:hAnsiTheme="minorHAnsi" w:cstheme="minorBidi"/>
                <w:kern w:val="2"/>
                <w:sz w:val="24"/>
                <w:szCs w:val="24"/>
                <w:lang w:val="en-US" w:eastAsia="zh-CN" w:bidi="ar-SA"/>
              </w:rPr>
            </w:rPrChange>
          </w:rPr>
          <w:t>多方面因素。</w:t>
        </w:r>
      </w:ins>
      <w:ins w:id="1338" w:author="野草" w:date="2024-02-29T12:15:29Z">
        <w:r>
          <w:rPr>
            <w:rFonts w:hint="default" w:ascii="Times New Roman" w:hAnsi="Times New Roman"/>
            <w:rPrChange w:id="1339" w:author="野草" w:date="2024-02-29T13:53:15Z">
              <w:rPr>
                <w:rFonts w:hint="default"/>
              </w:rPr>
            </w:rPrChange>
          </w:rPr>
          <w:t>【u</w:t>
        </w:r>
      </w:ins>
      <w:ins w:id="1340" w:author="野草" w:date="2024-02-29T12:15:29Z">
        <w:r>
          <w:rPr>
            <w:rFonts w:ascii="Times New Roman" w:hAnsi="Times New Roman"/>
            <w:rPrChange w:id="1341" w:author="野草" w:date="2024-02-29T13:53:15Z">
              <w:rPr/>
            </w:rPrChange>
          </w:rPr>
          <w:t>p2024 0229 1</w:t>
        </w:r>
      </w:ins>
      <w:ins w:id="1342" w:author="野草" w:date="2024-02-29T12:15:31Z">
        <w:r>
          <w:rPr>
            <w:rFonts w:hint="default" w:ascii="Times New Roman" w:hAnsi="Times New Roman"/>
            <w:lang w:val="en-US" w:eastAsia="zh-CN"/>
            <w:rPrChange w:id="1343" w:author="野草" w:date="2024-02-29T13:53:15Z">
              <w:rPr>
                <w:rFonts w:hint="eastAsia"/>
                <w:lang w:val="en-US" w:eastAsia="zh-CN"/>
              </w:rPr>
            </w:rPrChange>
          </w:rPr>
          <w:t>2</w:t>
        </w:r>
      </w:ins>
      <w:ins w:id="1344" w:author="野草" w:date="2024-02-29T12:15:29Z">
        <w:r>
          <w:rPr>
            <w:rFonts w:ascii="Times New Roman" w:hAnsi="Times New Roman"/>
            <w:rPrChange w:id="1345" w:author="野草" w:date="2024-02-29T13:53:15Z">
              <w:rPr/>
            </w:rPrChange>
          </w:rPr>
          <w:t>:</w:t>
        </w:r>
      </w:ins>
      <w:ins w:id="1346" w:author="野草" w:date="2024-02-29T12:15:32Z">
        <w:r>
          <w:rPr>
            <w:rFonts w:hint="default" w:ascii="Times New Roman" w:hAnsi="Times New Roman"/>
            <w:lang w:val="en-US" w:eastAsia="zh-CN"/>
            <w:rPrChange w:id="1347" w:author="野草" w:date="2024-02-29T13:53:15Z">
              <w:rPr>
                <w:rFonts w:hint="eastAsia"/>
                <w:lang w:val="en-US" w:eastAsia="zh-CN"/>
              </w:rPr>
            </w:rPrChange>
          </w:rPr>
          <w:t>1</w:t>
        </w:r>
      </w:ins>
      <w:ins w:id="1348" w:author="野草" w:date="2024-02-29T12:15:33Z">
        <w:r>
          <w:rPr>
            <w:rFonts w:hint="default" w:ascii="Times New Roman" w:hAnsi="Times New Roman"/>
            <w:lang w:val="en-US" w:eastAsia="zh-CN"/>
            <w:rPrChange w:id="1349" w:author="野草" w:date="2024-02-29T13:53:15Z">
              <w:rPr>
                <w:rFonts w:hint="eastAsia"/>
                <w:lang w:val="en-US" w:eastAsia="zh-CN"/>
              </w:rPr>
            </w:rPrChange>
          </w:rPr>
          <w:t>5</w:t>
        </w:r>
      </w:ins>
      <w:ins w:id="1350" w:author="野草" w:date="2024-02-29T12:15:29Z">
        <w:r>
          <w:rPr>
            <w:rFonts w:hint="default" w:ascii="Times New Roman" w:hAnsi="Times New Roman"/>
            <w:rPrChange w:id="1351" w:author="野草" w:date="2024-02-29T13:53:15Z">
              <w:rPr>
                <w:rFonts w:hint="default"/>
              </w:rPr>
            </w:rPrChange>
          </w:rPr>
          <w:t>】</w:t>
        </w:r>
      </w:ins>
      <w:ins w:id="1352" w:author="Fred Zhou" w:date="2024-02-29T09:29:00Z">
        <w:del w:id="1353" w:author="野草" w:date="2024-02-29T12:12:59Z">
          <w:r>
            <w:rPr>
              <w:rFonts w:hint="default"/>
              <w:rPrChange w:id="1354" w:author="Fred Zhou" w:date="2024-02-29T11:49:00Z">
                <w:rPr>
                  <w:rFonts w:hint="eastAsia"/>
                </w:rPr>
              </w:rPrChange>
            </w:rPr>
            <w:delText>事实上</w:delText>
          </w:r>
        </w:del>
      </w:ins>
      <w:ins w:id="1355" w:author="Fred Zhou" w:date="2024-02-28T21:17:00Z">
        <w:del w:id="1356" w:author="野草" w:date="2024-02-29T12:12:59Z">
          <w:r>
            <w:rPr>
              <w:rFonts w:hint="default"/>
              <w:rPrChange w:id="1357" w:author="Fred Zhou" w:date="2024-02-29T11:49:00Z">
                <w:rPr>
                  <w:rFonts w:hint="eastAsia"/>
                </w:rPr>
              </w:rPrChange>
            </w:rPr>
            <w:delText>，</w:delText>
          </w:r>
        </w:del>
      </w:ins>
      <w:ins w:id="1358" w:author="Fred Zhou" w:date="2024-02-29T09:29:00Z">
        <w:del w:id="1359" w:author="野草" w:date="2024-02-29T12:12:59Z">
          <w:r>
            <w:rPr>
              <w:rFonts w:hint="default"/>
              <w:rPrChange w:id="1360" w:author="Fred Zhou" w:date="2024-02-29T11:49:00Z">
                <w:rPr>
                  <w:rFonts w:hint="eastAsia"/>
                </w:rPr>
              </w:rPrChange>
            </w:rPr>
            <w:delText>除</w:delText>
          </w:r>
        </w:del>
      </w:ins>
      <w:ins w:id="1361" w:author="Fred Zhou" w:date="2024-02-28T21:17:00Z">
        <w:del w:id="1362" w:author="野草" w:date="2024-02-29T12:12:59Z">
          <w:r>
            <w:rPr>
              <w:rFonts w:hint="default"/>
              <w:rPrChange w:id="1363" w:author="Fred Zhou" w:date="2024-02-29T11:49:00Z">
                <w:rPr>
                  <w:rFonts w:hint="eastAsia"/>
                </w:rPr>
              </w:rPrChange>
            </w:rPr>
            <w:delText>人口密度</w:delText>
          </w:r>
        </w:del>
      </w:ins>
      <w:ins w:id="1364" w:author="Fred Zhou" w:date="2024-02-29T09:29:00Z">
        <w:del w:id="1365" w:author="野草" w:date="2024-02-29T12:12:59Z">
          <w:r>
            <w:rPr>
              <w:rFonts w:hint="default"/>
              <w:rPrChange w:id="1366" w:author="Fred Zhou" w:date="2024-02-29T11:49:00Z">
                <w:rPr>
                  <w:rFonts w:hint="eastAsia"/>
                </w:rPr>
              </w:rPrChange>
            </w:rPr>
            <w:delText>以外，年龄、收入等人口</w:delText>
          </w:r>
        </w:del>
      </w:ins>
      <w:ins w:id="1367" w:author="Fred Zhou" w:date="2024-02-28T21:17:00Z">
        <w:del w:id="1368" w:author="野草" w:date="2024-02-29T12:12:59Z">
          <w:r>
            <w:rPr>
              <w:rFonts w:hint="default"/>
              <w:rPrChange w:id="1369" w:author="Fred Zhou" w:date="2024-02-29T11:49:00Z">
                <w:rPr>
                  <w:rFonts w:hint="eastAsia"/>
                </w:rPr>
              </w:rPrChange>
            </w:rPr>
            <w:delText>结构</w:delText>
          </w:r>
        </w:del>
      </w:ins>
      <w:ins w:id="1370" w:author="Fred Zhou" w:date="2024-02-29T09:29:00Z">
        <w:del w:id="1371" w:author="野草" w:date="2024-02-29T12:12:59Z">
          <w:r>
            <w:rPr>
              <w:rFonts w:hint="default"/>
              <w:rPrChange w:id="1372" w:author="Fred Zhou" w:date="2024-02-29T11:49:00Z">
                <w:rPr>
                  <w:rFonts w:hint="eastAsia"/>
                </w:rPr>
              </w:rPrChange>
            </w:rPr>
            <w:delText>特征也有</w:delText>
          </w:r>
        </w:del>
      </w:ins>
      <w:ins w:id="1373" w:author="Fred Zhou" w:date="2024-02-29T09:30:00Z">
        <w:del w:id="1374" w:author="野草" w:date="2024-02-29T12:12:59Z">
          <w:r>
            <w:rPr>
              <w:rFonts w:hint="default"/>
              <w:rPrChange w:id="1375" w:author="Fred Zhou" w:date="2024-02-29T11:49:00Z">
                <w:rPr>
                  <w:rFonts w:hint="eastAsia"/>
                </w:rPr>
              </w:rPrChange>
            </w:rPr>
            <w:delText>影响</w:delText>
          </w:r>
        </w:del>
      </w:ins>
      <w:ins w:id="1376" w:author="Fred Zhou" w:date="2024-02-28T21:17:00Z">
        <w:del w:id="1377" w:author="野草" w:date="2024-02-29T12:12:59Z">
          <w:r>
            <w:rPr>
              <w:rFonts w:hint="default"/>
              <w:rPrChange w:id="1378" w:author="Fred Zhou" w:date="2024-02-29T11:49:00Z">
                <w:rPr>
                  <w:rFonts w:hint="eastAsia"/>
                </w:rPr>
              </w:rPrChange>
            </w:rPr>
            <w:delText>。</w:delText>
          </w:r>
        </w:del>
      </w:ins>
      <w:ins w:id="1379" w:author="Fred Zhou" w:date="2024-02-29T10:06:00Z">
        <w:del w:id="1380" w:author="野草" w:date="2024-02-29T12:12:59Z">
          <w:r>
            <w:rPr>
              <w:rFonts w:hint="default"/>
              <w:rPrChange w:id="1381" w:author="Fred Zhou" w:date="2024-02-29T11:49:00Z">
                <w:rPr>
                  <w:rFonts w:hint="eastAsia"/>
                </w:rPr>
              </w:rPrChange>
            </w:rPr>
            <w:delText>在我国绵阳的一项研究表明，</w:delText>
          </w:r>
        </w:del>
      </w:ins>
      <w:ins w:id="1382" w:author="Fred Zhou" w:date="2024-02-29T10:06:00Z">
        <w:del w:id="1383" w:author="野草" w:date="2024-02-29T12:12:59Z">
          <w:r>
            <w:rPr>
              <w:rFonts w:hint="default"/>
              <w:rPrChange w:id="1384" w:author="Fred Zhou" w:date="2024-02-29T11:49:00Z">
                <w:rPr>
                  <w:rFonts w:hint="eastAsia"/>
                </w:rPr>
              </w:rPrChange>
            </w:rPr>
            <w:delText>6</w:delText>
          </w:r>
        </w:del>
      </w:ins>
      <w:ins w:id="1385" w:author="Fred Zhou" w:date="2024-02-29T10:06:00Z">
        <w:del w:id="1386" w:author="野草" w:date="2024-02-29T12:12:59Z">
          <w:r>
            <w:rPr/>
            <w:delText>5</w:delText>
          </w:r>
        </w:del>
      </w:ins>
      <w:ins w:id="1387" w:author="Fred Zhou" w:date="2024-02-29T10:06:00Z">
        <w:del w:id="1388" w:author="野草" w:date="2024-02-29T12:12:59Z">
          <w:r>
            <w:rPr>
              <w:rFonts w:hint="default"/>
              <w:rPrChange w:id="1389" w:author="Fred Zhou" w:date="2024-02-29T11:49:00Z">
                <w:rPr>
                  <w:rFonts w:hint="eastAsia"/>
                </w:rPr>
              </w:rPrChange>
            </w:rPr>
            <w:delText>岁以上人群在高温下的非意外死亡率为</w:delText>
          </w:r>
        </w:del>
      </w:ins>
      <w:ins w:id="1390" w:author="Fred Zhou" w:date="2024-02-29T10:06:00Z">
        <w:del w:id="1391" w:author="野草" w:date="2024-02-29T12:12:59Z">
          <w:r>
            <w:rPr>
              <w:rFonts w:hint="default"/>
              <w:rPrChange w:id="1392" w:author="Fred Zhou" w:date="2024-02-29T11:49:00Z">
                <w:rPr>
                  <w:rFonts w:hint="eastAsia"/>
                </w:rPr>
              </w:rPrChange>
            </w:rPr>
            <w:delText>6</w:delText>
          </w:r>
        </w:del>
      </w:ins>
      <w:ins w:id="1393" w:author="Fred Zhou" w:date="2024-02-29T10:06:00Z">
        <w:del w:id="1394" w:author="野草" w:date="2024-02-29T12:12:59Z">
          <w:r>
            <w:rPr/>
            <w:delText>5</w:delText>
          </w:r>
        </w:del>
      </w:ins>
      <w:ins w:id="1395" w:author="Fred Zhou" w:date="2024-02-29T10:07:00Z">
        <w:del w:id="1396" w:author="野草" w:date="2024-02-29T12:12:59Z">
          <w:r>
            <w:rPr>
              <w:rFonts w:hint="default"/>
              <w:rPrChange w:id="1397" w:author="Fred Zhou" w:date="2024-02-29T11:49:00Z">
                <w:rPr>
                  <w:rFonts w:hint="eastAsia"/>
                </w:rPr>
              </w:rPrChange>
            </w:rPr>
            <w:delText>以下人群的</w:delText>
          </w:r>
        </w:del>
      </w:ins>
      <w:ins w:id="1398" w:author="Fred Zhou" w:date="2024-02-29T10:07:00Z">
        <w:del w:id="1399" w:author="野草" w:date="2024-02-29T12:12:59Z">
          <w:r>
            <w:rPr>
              <w:rFonts w:hint="default"/>
              <w:rPrChange w:id="1400" w:author="Fred Zhou" w:date="2024-02-29T11:49:00Z">
                <w:rPr>
                  <w:rFonts w:hint="eastAsia"/>
                </w:rPr>
              </w:rPrChange>
            </w:rPr>
            <w:delText>2</w:delText>
          </w:r>
        </w:del>
      </w:ins>
      <w:ins w:id="1401" w:author="Fred Zhou" w:date="2024-02-29T10:07:00Z">
        <w:del w:id="1402" w:author="野草" w:date="2024-02-29T12:12:59Z">
          <w:r>
            <w:rPr>
              <w:rFonts w:hint="default"/>
              <w:rPrChange w:id="1403" w:author="Fred Zhou" w:date="2024-02-29T11:49:00Z">
                <w:rPr>
                  <w:rFonts w:hint="eastAsia"/>
                </w:rPr>
              </w:rPrChange>
            </w:rPr>
            <w:delText>倍以上</w:delText>
          </w:r>
        </w:del>
      </w:ins>
      <w:ins w:id="1404" w:author="Fred Zhou" w:date="2024-02-29T10:28:00Z">
        <w:del w:id="1405" w:author="野草" w:date="2024-02-29T12:12:59Z">
          <w:r>
            <w:rPr>
              <w:rFonts w:hint="default"/>
              <w:rPrChange w:id="1406" w:author="Fred Zhou" w:date="2024-02-29T11:49:00Z">
                <w:rPr>
                  <w:rFonts w:hint="eastAsia"/>
                </w:rPr>
              </w:rPrChange>
            </w:rPr>
            <w:delText>（任宇等，</w:delText>
          </w:r>
        </w:del>
      </w:ins>
      <w:ins w:id="1407" w:author="Fred Zhou" w:date="2024-02-29T10:28:00Z">
        <w:del w:id="1408" w:author="野草" w:date="2024-02-29T12:12:59Z">
          <w:r>
            <w:rPr>
              <w:rFonts w:hint="default"/>
              <w:rPrChange w:id="1409" w:author="Fred Zhou" w:date="2024-02-29T11:49:00Z">
                <w:rPr>
                  <w:rFonts w:hint="eastAsia"/>
                </w:rPr>
              </w:rPrChange>
            </w:rPr>
            <w:delText>2</w:delText>
          </w:r>
        </w:del>
      </w:ins>
      <w:ins w:id="1410" w:author="Fred Zhou" w:date="2024-02-29T10:28:00Z">
        <w:del w:id="1411" w:author="野草" w:date="2024-02-29T12:12:59Z">
          <w:r>
            <w:rPr/>
            <w:delText>020</w:delText>
          </w:r>
        </w:del>
      </w:ins>
      <w:ins w:id="1412" w:author="Fred Zhou" w:date="2024-02-29T10:28:00Z">
        <w:del w:id="1413" w:author="野草" w:date="2024-02-29T12:12:59Z">
          <w:r>
            <w:rPr>
              <w:rFonts w:hint="default"/>
              <w:rPrChange w:id="1414" w:author="Fred Zhou" w:date="2024-02-29T11:49:00Z">
                <w:rPr>
                  <w:rFonts w:hint="eastAsia"/>
                </w:rPr>
              </w:rPrChange>
            </w:rPr>
            <w:delText>）</w:delText>
          </w:r>
        </w:del>
      </w:ins>
      <w:ins w:id="1415" w:author="Fred Zhou" w:date="2024-02-28T21:22:00Z">
        <w:del w:id="1416" w:author="野草" w:date="2024-02-29T12:12:59Z">
          <w:r>
            <w:rPr>
              <w:rFonts w:hint="default"/>
              <w:rPrChange w:id="1417" w:author="Fred Zhou" w:date="2024-02-29T11:49:00Z">
                <w:rPr>
                  <w:rFonts w:hint="eastAsia"/>
                </w:rPr>
              </w:rPrChange>
            </w:rPr>
            <w:delText>。</w:delText>
          </w:r>
        </w:del>
      </w:ins>
      <w:ins w:id="1418" w:author="Fred Zhou" w:date="2024-02-29T10:09:00Z">
        <w:del w:id="1419" w:author="野草" w:date="2024-02-29T12:12:59Z">
          <w:r>
            <w:rPr>
              <w:rFonts w:hint="default"/>
              <w:rPrChange w:id="1420" w:author="Fred Zhou" w:date="2024-02-29T11:49:00Z">
                <w:rPr>
                  <w:rFonts w:hint="eastAsia"/>
                </w:rPr>
              </w:rPrChange>
            </w:rPr>
            <w:delText>另外，随着居民收入的提高，高温相关的死亡率也呈现显著下降的趋势</w:delText>
          </w:r>
        </w:del>
      </w:ins>
      <w:ins w:id="1421" w:author="Fred Zhou" w:date="2024-02-28T21:22:00Z">
        <w:del w:id="1422" w:author="野草" w:date="2024-02-29T12:12:59Z">
          <w:r>
            <w:rPr>
              <w:rFonts w:hint="default"/>
              <w:rPrChange w:id="1423" w:author="Fred Zhou" w:date="2024-02-29T11:49:00Z">
                <w:rPr>
                  <w:rFonts w:hint="eastAsia"/>
                </w:rPr>
              </w:rPrChange>
            </w:rPr>
            <w:delText>。</w:delText>
          </w:r>
        </w:del>
      </w:ins>
      <w:ins w:id="1424" w:author="Fred Zhou" w:date="2024-02-28T21:24:00Z">
        <w:del w:id="1425" w:author="野草" w:date="2024-02-29T12:12:59Z">
          <w:r>
            <w:rPr>
              <w:rFonts w:hint="default"/>
              <w:rPrChange w:id="1426" w:author="Fred Zhou" w:date="2024-02-29T11:49:00Z">
                <w:rPr>
                  <w:rFonts w:hint="eastAsia"/>
                </w:rPr>
              </w:rPrChange>
            </w:rPr>
            <w:delText>因此，基于人口密度和温度的</w:delText>
          </w:r>
        </w:del>
      </w:ins>
      <w:ins w:id="1427" w:author="Fred Zhou" w:date="2024-02-28T22:40:00Z">
        <w:del w:id="1428" w:author="野草" w:date="2024-02-29T12:12:59Z">
          <w:r>
            <w:rPr>
              <w:rFonts w:hint="default"/>
              <w:rPrChange w:id="1429" w:author="Fred Zhou" w:date="2024-02-29T11:49:00Z">
                <w:rPr>
                  <w:rFonts w:hint="eastAsia"/>
                </w:rPr>
              </w:rPrChange>
            </w:rPr>
            <w:delText>指标不足以准确量化</w:delText>
          </w:r>
        </w:del>
      </w:ins>
      <w:ins w:id="1430" w:author="Fred Zhou" w:date="2024-02-28T22:41:00Z">
        <w:del w:id="1431" w:author="野草" w:date="2024-02-29T12:12:59Z">
          <w:r>
            <w:rPr>
              <w:rFonts w:hint="default"/>
              <w:rPrChange w:id="1432" w:author="Fred Zhou" w:date="2024-02-29T11:49:00Z">
                <w:rPr>
                  <w:rFonts w:hint="eastAsia"/>
                </w:rPr>
              </w:rPrChange>
            </w:rPr>
            <w:delText>热缓解需求。</w:delText>
          </w:r>
        </w:del>
      </w:ins>
    </w:p>
    <w:p>
      <w:pPr>
        <w:pStyle w:val="10"/>
        <w:numPr>
          <w:ilvl w:val="0"/>
          <w:numId w:val="0"/>
        </w:numPr>
        <w:spacing w:line="360" w:lineRule="auto"/>
        <w:ind w:left="0" w:firstLine="420"/>
        <w:rPr>
          <w:ins w:id="1434" w:author="Fred Zhou" w:date="2024-02-29T10:24:00Z"/>
          <w:del w:id="1435" w:author="野草" w:date="2024-02-29T13:56:56Z"/>
          <w:rFonts w:hint="default"/>
        </w:rPr>
        <w:pPrChange w:id="1433" w:author="野草" w:date="2024-02-29T13:55:46Z">
          <w:pPr>
            <w:pStyle w:val="10"/>
            <w:numPr>
              <w:ilvl w:val="1"/>
              <w:numId w:val="6"/>
            </w:numPr>
            <w:spacing w:line="360" w:lineRule="auto"/>
            <w:ind w:left="860" w:hanging="442"/>
          </w:pPr>
        </w:pPrChange>
      </w:pPr>
    </w:p>
    <w:p>
      <w:pPr>
        <w:pStyle w:val="10"/>
        <w:numPr>
          <w:ilvl w:val="0"/>
          <w:numId w:val="0"/>
        </w:numPr>
        <w:spacing w:line="360" w:lineRule="auto"/>
        <w:ind w:left="0" w:firstLine="420"/>
        <w:rPr>
          <w:ins w:id="1437" w:author="Fred Zhou" w:date="2024-02-28T21:22:00Z"/>
          <w:del w:id="1438" w:author="野草" w:date="2024-02-29T12:17:24Z"/>
          <w:rFonts w:hint="default" w:ascii="Times New Roman" w:hAnsi="Times New Roman"/>
          <w:rPrChange w:id="1439" w:author="野草" w:date="2024-02-29T13:54:21Z">
            <w:rPr>
              <w:ins w:id="1440" w:author="Fred Zhou" w:date="2024-02-28T21:22:00Z"/>
              <w:del w:id="1441" w:author="野草" w:date="2024-02-29T12:17:24Z"/>
              <w:rFonts w:hint="eastAsia"/>
            </w:rPr>
          </w:rPrChange>
        </w:rPr>
        <w:pPrChange w:id="1436" w:author="野草" w:date="2024-02-29T13:56:56Z">
          <w:pPr>
            <w:pStyle w:val="10"/>
            <w:numPr>
              <w:ilvl w:val="1"/>
              <w:numId w:val="6"/>
            </w:numPr>
          </w:pPr>
        </w:pPrChange>
      </w:pPr>
      <w:ins w:id="1442" w:author="Fred Zhou" w:date="2024-02-29T10:24:00Z">
        <w:del w:id="1443" w:author="野草" w:date="2024-02-29T12:17:24Z">
          <w:r>
            <w:rPr>
              <w:rFonts w:ascii="Times New Roman" w:hAnsi="Times New Roman"/>
              <w:rPrChange w:id="1444" w:author="野草" w:date="2024-02-29T13:54:21Z">
                <w:rPr/>
              </w:rPrChange>
            </w:rPr>
            <w:delText>另外，人口的分布在一天内有较大差异性。比如，在白天居民集中于商务区，而在夜间则集中于居住区。</w:delText>
          </w:r>
        </w:del>
      </w:ins>
      <w:ins w:id="1445" w:author="Fred Zhou" w:date="2024-02-29T10:24:00Z">
        <w:del w:id="1446" w:author="野草" w:date="2024-02-29T12:17:24Z">
          <w:r>
            <w:rPr>
              <w:rFonts w:hint="default" w:ascii="Times New Roman" w:hAnsi="Times New Roman"/>
              <w:rPrChange w:id="1447" w:author="野草" w:date="2024-02-29T13:54:21Z">
                <w:rPr>
                  <w:rFonts w:hint="eastAsia"/>
                </w:rPr>
              </w:rPrChange>
            </w:rPr>
            <w:delText>因此，需要考虑人口及其结构分布的时间变化。</w:delText>
          </w:r>
        </w:del>
      </w:ins>
    </w:p>
    <w:p>
      <w:pPr>
        <w:pStyle w:val="10"/>
        <w:numPr>
          <w:ilvl w:val="0"/>
          <w:numId w:val="0"/>
        </w:numPr>
        <w:spacing w:line="360" w:lineRule="auto"/>
        <w:ind w:left="0" w:firstLine="420"/>
        <w:rPr>
          <w:ins w:id="1449" w:author="野草" w:date="2024-02-29T13:52:13Z"/>
          <w:rFonts w:ascii="Times New Roman" w:hAnsi="Times New Roman"/>
          <w:rPrChange w:id="1450" w:author="野草" w:date="2024-02-29T13:54:21Z">
            <w:rPr>
              <w:ins w:id="1451" w:author="野草" w:date="2024-02-29T13:52:13Z"/>
            </w:rPr>
          </w:rPrChange>
        </w:rPr>
        <w:pPrChange w:id="1448" w:author="野草" w:date="2024-02-29T13:56:56Z">
          <w:pPr>
            <w:pStyle w:val="10"/>
            <w:numPr>
              <w:ilvl w:val="1"/>
              <w:numId w:val="6"/>
            </w:numPr>
            <w:spacing w:line="360" w:lineRule="auto"/>
            <w:ind w:left="860" w:hanging="442"/>
          </w:pPr>
        </w:pPrChange>
      </w:pPr>
      <w:ins w:id="1452" w:author="Fred Zhou" w:date="2024-02-29T10:21:00Z">
        <w:del w:id="1453" w:author="野草" w:date="2024-02-29T13:51:44Z">
          <w:r>
            <w:rPr>
              <w:rFonts w:hint="default" w:ascii="Times New Roman" w:hAnsi="Times New Roman"/>
              <w:rPrChange w:id="1454" w:author="野草" w:date="2024-02-29T13:54:21Z">
                <w:rPr>
                  <w:rFonts w:hint="eastAsia"/>
                </w:rPr>
              </w:rPrChange>
            </w:rPr>
            <w:delText>总</w:delText>
          </w:r>
        </w:del>
      </w:ins>
      <w:ins w:id="1455" w:author="Fred Zhou" w:date="2024-02-29T10:21:00Z">
        <w:del w:id="1456" w:author="野草" w:date="2024-02-29T13:51:43Z">
          <w:r>
            <w:rPr>
              <w:rFonts w:hint="default" w:ascii="Times New Roman" w:hAnsi="Times New Roman"/>
              <w:rPrChange w:id="1457" w:author="野草" w:date="2024-02-29T13:54:21Z">
                <w:rPr>
                  <w:rFonts w:hint="eastAsia"/>
                </w:rPr>
              </w:rPrChange>
            </w:rPr>
            <w:delText>的来说，城市的热缓解需求涉及多方面的因素。</w:delText>
          </w:r>
        </w:del>
      </w:ins>
      <w:ins w:id="1458" w:author="Fred Zhou" w:date="2024-02-29T10:11:00Z">
        <w:r>
          <w:rPr>
            <w:rFonts w:ascii="Times New Roman" w:hAnsi="Times New Roman"/>
            <w:rPrChange w:id="1459" w:author="野草" w:date="2024-02-29T13:54:21Z">
              <w:rPr/>
            </w:rPrChange>
          </w:rPr>
          <w:t>随着</w:t>
        </w:r>
      </w:ins>
      <w:ins w:id="1460" w:author="Fred Zhou" w:date="2024-02-29T10:11:00Z">
        <w:r>
          <w:rPr>
            <w:rFonts w:ascii="Times New Roman" w:hAnsi="Times New Roman"/>
            <w:highlight w:val="cyan"/>
            <w:rPrChange w:id="1461" w:author="野草" w:date="2024-02-29T13:55:50Z">
              <w:rPr/>
            </w:rPrChange>
          </w:rPr>
          <w:t>手机大数据技术</w:t>
        </w:r>
      </w:ins>
      <w:ins w:id="1462" w:author="Fred Zhou" w:date="2024-02-29T10:11:00Z">
        <w:r>
          <w:rPr>
            <w:rFonts w:ascii="Times New Roman" w:hAnsi="Times New Roman"/>
            <w:rPrChange w:id="1463" w:author="野草" w:date="2024-02-29T13:54:21Z">
              <w:rPr/>
            </w:rPrChange>
          </w:rPr>
          <w:t>的不断</w:t>
        </w:r>
      </w:ins>
      <w:ins w:id="1464" w:author="Fred Zhou" w:date="2024-02-29T10:11:00Z">
        <w:r>
          <w:rPr>
            <w:rFonts w:ascii="Times New Roman" w:hAnsi="Times New Roman"/>
            <w:highlight w:val="cyan"/>
            <w:rPrChange w:id="1465" w:author="野草" w:date="2024-02-29T13:55:52Z">
              <w:rPr/>
            </w:rPrChange>
          </w:rPr>
          <w:t>发展和普及</w:t>
        </w:r>
      </w:ins>
      <w:ins w:id="1466" w:author="Fred Zhou" w:date="2024-02-29T10:11:00Z">
        <w:r>
          <w:rPr>
            <w:rFonts w:ascii="Times New Roman" w:hAnsi="Times New Roman"/>
            <w:rPrChange w:id="1467" w:author="野草" w:date="2024-02-29T13:54:21Z">
              <w:rPr/>
            </w:rPrChange>
          </w:rPr>
          <w:t>，</w:t>
        </w:r>
      </w:ins>
      <w:ins w:id="1468" w:author="Fred Zhou" w:date="2024-02-29T10:11:00Z">
        <w:r>
          <w:rPr>
            <w:rFonts w:ascii="Times New Roman" w:hAnsi="Times New Roman"/>
            <w:highlight w:val="cyan"/>
            <w:rPrChange w:id="1469" w:author="野草" w:date="2024-02-29T13:55:55Z">
              <w:rPr/>
            </w:rPrChange>
          </w:rPr>
          <w:t>人口密度</w:t>
        </w:r>
      </w:ins>
      <w:ins w:id="1470" w:author="野草" w:date="2024-02-29T13:57:16Z">
        <w:r>
          <w:rPr>
            <w:rFonts w:hint="eastAsia" w:ascii="Times New Roman" w:hAnsi="Times New Roman"/>
            <w:highlight w:val="none"/>
            <w:lang w:val="en-US" w:eastAsia="zh-CN"/>
            <w:rPrChange w:id="1471" w:author="野草" w:date="2024-02-29T13:57:20Z">
              <w:rPr>
                <w:rFonts w:hint="eastAsia" w:ascii="Times New Roman" w:hAnsi="Times New Roman"/>
                <w:highlight w:val="cyan"/>
                <w:lang w:val="en-US" w:eastAsia="zh-CN"/>
              </w:rPr>
            </w:rPrChange>
          </w:rPr>
          <w:t>以及</w:t>
        </w:r>
      </w:ins>
      <w:ins w:id="1472" w:author="Fred Zhou" w:date="2024-02-29T10:11:00Z">
        <w:del w:id="1473" w:author="野草" w:date="2024-02-29T13:57:13Z">
          <w:r>
            <w:rPr>
              <w:rFonts w:ascii="Times New Roman" w:hAnsi="Times New Roman"/>
              <w:rPrChange w:id="1474" w:author="野草" w:date="2024-02-29T13:54:21Z">
                <w:rPr/>
              </w:rPrChange>
            </w:rPr>
            <w:delText>及</w:delText>
          </w:r>
        </w:del>
      </w:ins>
      <w:ins w:id="1475" w:author="Fred Zhou" w:date="2024-02-29T10:11:00Z">
        <w:del w:id="1476" w:author="野草" w:date="2024-02-29T13:57:13Z">
          <w:r>
            <w:rPr>
              <w:rFonts w:ascii="Times New Roman" w:hAnsi="Times New Roman"/>
              <w:rPrChange w:id="1477" w:author="野草" w:date="2024-02-29T13:54:21Z">
                <w:rPr/>
              </w:rPrChange>
            </w:rPr>
            <w:delText>其</w:delText>
          </w:r>
        </w:del>
      </w:ins>
      <w:ins w:id="1478" w:author="Fred Zhou" w:date="2024-02-29T10:11:00Z">
        <w:r>
          <w:rPr>
            <w:rFonts w:ascii="Times New Roman" w:hAnsi="Times New Roman"/>
            <w:rPrChange w:id="1479" w:author="野草" w:date="2024-02-29T13:54:21Z">
              <w:rPr/>
            </w:rPrChange>
          </w:rPr>
          <w:t>相应的</w:t>
        </w:r>
      </w:ins>
      <w:ins w:id="1480" w:author="Fred Zhou" w:date="2024-02-29T10:11:00Z">
        <w:r>
          <w:rPr>
            <w:rFonts w:ascii="Times New Roman" w:hAnsi="Times New Roman"/>
            <w:highlight w:val="cyan"/>
            <w:rPrChange w:id="1481" w:author="野草" w:date="2024-02-29T13:56:05Z">
              <w:rPr/>
            </w:rPrChange>
          </w:rPr>
          <w:t>人口结构</w:t>
        </w:r>
      </w:ins>
      <w:ins w:id="1482" w:author="野草" w:date="2024-02-29T13:57:39Z">
        <w:r>
          <w:rPr>
            <w:rFonts w:hint="eastAsia" w:ascii="Times New Roman" w:hAnsi="Times New Roman"/>
            <w:highlight w:val="none"/>
            <w:lang w:val="en-US" w:eastAsia="zh-CN"/>
            <w:rPrChange w:id="1483" w:author="野草" w:date="2024-02-29T13:57:47Z">
              <w:rPr>
                <w:rFonts w:hint="eastAsia" w:ascii="Times New Roman" w:hAnsi="Times New Roman"/>
                <w:highlight w:val="cyan"/>
                <w:lang w:val="en-US" w:eastAsia="zh-CN"/>
              </w:rPr>
            </w:rPrChange>
          </w:rPr>
          <w:t>的</w:t>
        </w:r>
      </w:ins>
      <w:ins w:id="1484" w:author="野草" w:date="2024-02-29T13:57:40Z">
        <w:r>
          <w:rPr>
            <w:rFonts w:hint="eastAsia" w:ascii="Times New Roman" w:hAnsi="Times New Roman"/>
            <w:highlight w:val="cyan"/>
            <w:lang w:val="en-US" w:eastAsia="zh-CN"/>
          </w:rPr>
          <w:t>时</w:t>
        </w:r>
      </w:ins>
      <w:ins w:id="1485" w:author="Fred Zhou" w:date="2024-02-29T10:11:00Z">
        <w:del w:id="1486" w:author="野草" w:date="2024-02-29T13:57:37Z">
          <w:r>
            <w:rPr>
              <w:rFonts w:ascii="Times New Roman" w:hAnsi="Times New Roman"/>
              <w:rPrChange w:id="1487" w:author="野草" w:date="2024-02-29T13:54:21Z">
                <w:rPr/>
              </w:rPrChange>
            </w:rPr>
            <w:delText>在</w:delText>
          </w:r>
        </w:del>
      </w:ins>
      <w:ins w:id="1488" w:author="Fred Zhou" w:date="2024-02-29T10:11:00Z">
        <w:del w:id="1489" w:author="野草" w:date="2024-02-29T13:57:37Z">
          <w:r>
            <w:rPr>
              <w:rFonts w:ascii="Times New Roman" w:hAnsi="Times New Roman"/>
              <w:highlight w:val="cyan"/>
              <w:rPrChange w:id="1490" w:author="野草" w:date="2024-02-29T13:56:09Z">
                <w:rPr/>
              </w:rPrChange>
            </w:rPr>
            <w:delText>时</w:delText>
          </w:r>
        </w:del>
      </w:ins>
      <w:ins w:id="1491" w:author="Fred Zhou" w:date="2024-02-29T10:11:00Z">
        <w:del w:id="1492" w:author="野草" w:date="2024-02-29T13:57:32Z">
          <w:r>
            <w:rPr>
              <w:rFonts w:ascii="Times New Roman" w:hAnsi="Times New Roman"/>
              <w:highlight w:val="cyan"/>
              <w:rPrChange w:id="1493" w:author="野草" w:date="2024-02-29T13:56:09Z">
                <w:rPr/>
              </w:rPrChange>
            </w:rPr>
            <w:delText>间</w:delText>
          </w:r>
        </w:del>
      </w:ins>
      <w:ins w:id="1494" w:author="Fred Zhou" w:date="2024-02-29T10:11:00Z">
        <w:del w:id="1495" w:author="野草" w:date="2024-02-29T13:57:32Z">
          <w:r>
            <w:rPr>
              <w:rFonts w:ascii="Times New Roman" w:hAnsi="Times New Roman"/>
              <w:highlight w:val="cyan"/>
              <w:rPrChange w:id="1496" w:author="野草" w:date="2024-02-29T13:56:09Z">
                <w:rPr/>
              </w:rPrChange>
            </w:rPr>
            <w:delText>和</w:delText>
          </w:r>
        </w:del>
      </w:ins>
      <w:ins w:id="1497" w:author="Fred Zhou" w:date="2024-02-29T10:11:00Z">
        <w:r>
          <w:rPr>
            <w:rFonts w:ascii="Times New Roman" w:hAnsi="Times New Roman"/>
            <w:highlight w:val="cyan"/>
            <w:rPrChange w:id="1498" w:author="野草" w:date="2024-02-29T13:56:09Z">
              <w:rPr/>
            </w:rPrChange>
          </w:rPr>
          <w:t>空</w:t>
        </w:r>
      </w:ins>
      <w:ins w:id="1499" w:author="Fred Zhou" w:date="2024-02-29T10:11:00Z">
        <w:del w:id="1500" w:author="野草" w:date="2024-02-29T13:57:43Z">
          <w:r>
            <w:rPr>
              <w:rFonts w:ascii="Times New Roman" w:hAnsi="Times New Roman"/>
              <w:highlight w:val="cyan"/>
              <w:rPrChange w:id="1501" w:author="野草" w:date="2024-02-29T13:56:09Z">
                <w:rPr/>
              </w:rPrChange>
            </w:rPr>
            <w:delText>间</w:delText>
          </w:r>
        </w:del>
      </w:ins>
      <w:ins w:id="1502" w:author="Fred Zhou" w:date="2024-02-29T10:11:00Z">
        <w:del w:id="1503" w:author="野草" w:date="2024-02-29T13:57:43Z">
          <w:r>
            <w:rPr>
              <w:rFonts w:ascii="Times New Roman" w:hAnsi="Times New Roman"/>
              <w:highlight w:val="cyan"/>
              <w:rPrChange w:id="1504" w:author="野草" w:date="2024-02-29T13:56:09Z">
                <w:rPr/>
              </w:rPrChange>
            </w:rPr>
            <w:delText>维度</w:delText>
          </w:r>
        </w:del>
      </w:ins>
      <w:ins w:id="1505" w:author="Fred Zhou" w:date="2024-02-29T10:11:00Z">
        <w:del w:id="1506" w:author="野草" w:date="2024-02-29T13:57:43Z">
          <w:r>
            <w:rPr>
              <w:rFonts w:ascii="Times New Roman" w:hAnsi="Times New Roman"/>
              <w:rPrChange w:id="1507" w:author="野草" w:date="2024-02-29T13:54:21Z">
                <w:rPr/>
              </w:rPrChange>
            </w:rPr>
            <w:delText>上的</w:delText>
          </w:r>
        </w:del>
      </w:ins>
      <w:ins w:id="1508" w:author="Fred Zhou" w:date="2024-02-29T10:11:00Z">
        <w:r>
          <w:rPr>
            <w:rFonts w:ascii="Times New Roman" w:hAnsi="Times New Roman"/>
            <w:highlight w:val="cyan"/>
            <w:rPrChange w:id="1509" w:author="野草" w:date="2024-02-29T13:56:11Z">
              <w:rPr/>
            </w:rPrChange>
          </w:rPr>
          <w:t>动态数据</w:t>
        </w:r>
      </w:ins>
      <w:ins w:id="1510" w:author="Fred Zhou" w:date="2024-02-29T10:11:00Z">
        <w:r>
          <w:rPr>
            <w:rFonts w:hint="default" w:ascii="Times New Roman" w:hAnsi="Times New Roman"/>
            <w:rPrChange w:id="1511" w:author="野草" w:date="2024-02-29T13:54:21Z">
              <w:rPr>
                <w:rFonts w:hint="eastAsia"/>
              </w:rPr>
            </w:rPrChange>
          </w:rPr>
          <w:t>可以</w:t>
        </w:r>
      </w:ins>
      <w:ins w:id="1512" w:author="Fred Zhou" w:date="2024-02-29T10:11:00Z">
        <w:r>
          <w:rPr>
            <w:rFonts w:ascii="Times New Roman" w:hAnsi="Times New Roman"/>
            <w:highlight w:val="cyan"/>
            <w:rPrChange w:id="1513" w:author="野草" w:date="2024-02-29T13:56:16Z">
              <w:rPr/>
            </w:rPrChange>
          </w:rPr>
          <w:t>较为便捷地</w:t>
        </w:r>
      </w:ins>
      <w:ins w:id="1514" w:author="Fred Zhou" w:date="2024-02-29T10:11:00Z">
        <w:r>
          <w:rPr>
            <w:rFonts w:ascii="Times New Roman" w:hAnsi="Times New Roman"/>
            <w:rPrChange w:id="1515" w:author="野草" w:date="2024-02-29T13:54:21Z">
              <w:rPr/>
            </w:rPrChange>
          </w:rPr>
          <w:t>获取。</w:t>
        </w:r>
      </w:ins>
      <w:ins w:id="1516" w:author="野草" w:date="2024-02-29T14:08:30Z">
        <w:r>
          <w:rPr>
            <w:rFonts w:hint="eastAsia" w:ascii="Times New Roman" w:hAnsi="Times New Roman"/>
            <w:lang w:val="en-US" w:eastAsia="zh-CN"/>
          </w:rPr>
          <w:t>因此，</w:t>
        </w:r>
      </w:ins>
      <w:ins w:id="1517" w:author="野草" w:date="2024-02-29T14:08:26Z">
        <w:r>
          <w:rPr>
            <w:rFonts w:hint="eastAsia" w:ascii="Times New Roman" w:hAnsi="Times New Roman" w:eastAsia="楷体" w:cs="Times New Roman"/>
            <w:kern w:val="2"/>
            <w:sz w:val="24"/>
            <w:szCs w:val="24"/>
            <w:lang w:val="en-US" w:eastAsia="zh-CN" w:bidi="ar-SA"/>
            <w:rPrChange w:id="1518" w:author="野草" w:date="2024-02-29T14:08:36Z">
              <w:rPr>
                <w:rFonts w:eastAsia="楷体" w:asciiTheme="minorHAnsi" w:hAnsiTheme="minorHAnsi" w:cstheme="minorBidi"/>
                <w:kern w:val="2"/>
                <w:sz w:val="24"/>
                <w:szCs w:val="24"/>
                <w:lang w:val="en-US" w:eastAsia="zh-CN" w:bidi="ar-SA"/>
              </w:rPr>
            </w:rPrChange>
          </w:rPr>
          <w:t>本研究拟将</w:t>
        </w:r>
      </w:ins>
      <w:ins w:id="1519" w:author="野草" w:date="2024-02-29T14:08:26Z">
        <w:r>
          <w:rPr>
            <w:rFonts w:hint="eastAsia" w:ascii="Times New Roman" w:hAnsi="Times New Roman" w:eastAsia="楷体" w:cs="Times New Roman"/>
            <w:kern w:val="2"/>
            <w:sz w:val="24"/>
            <w:szCs w:val="24"/>
            <w:highlight w:val="cyan"/>
            <w:lang w:val="en-US" w:eastAsia="zh-CN" w:bidi="ar-SA"/>
            <w:rPrChange w:id="1520" w:author="野草" w:date="2024-02-29T14:08:45Z">
              <w:rPr>
                <w:rFonts w:eastAsia="楷体" w:asciiTheme="minorHAnsi" w:hAnsiTheme="minorHAnsi" w:cstheme="minorBidi"/>
                <w:kern w:val="2"/>
                <w:sz w:val="24"/>
                <w:szCs w:val="24"/>
                <w:lang w:val="en-US" w:eastAsia="zh-CN" w:bidi="ar-SA"/>
              </w:rPr>
            </w:rPrChange>
          </w:rPr>
          <w:t>人口结构特征</w:t>
        </w:r>
      </w:ins>
      <w:ins w:id="1521" w:author="野草" w:date="2024-02-29T14:08:26Z">
        <w:r>
          <w:rPr>
            <w:rFonts w:hint="eastAsia" w:ascii="Times New Roman" w:hAnsi="Times New Roman" w:eastAsia="楷体" w:cs="Times New Roman"/>
            <w:kern w:val="2"/>
            <w:sz w:val="24"/>
            <w:szCs w:val="24"/>
            <w:lang w:val="en-US" w:eastAsia="zh-CN" w:bidi="ar-SA"/>
            <w:rPrChange w:id="1522" w:author="野草" w:date="2024-02-29T14:08:36Z">
              <w:rPr>
                <w:rFonts w:eastAsia="楷体" w:asciiTheme="minorHAnsi" w:hAnsiTheme="minorHAnsi" w:cstheme="minorBidi"/>
                <w:kern w:val="2"/>
                <w:sz w:val="24"/>
                <w:szCs w:val="24"/>
                <w:lang w:val="en-US" w:eastAsia="zh-CN" w:bidi="ar-SA"/>
              </w:rPr>
            </w:rPrChange>
          </w:rPr>
          <w:t>纳入</w:t>
        </w:r>
      </w:ins>
      <w:ins w:id="1523" w:author="野草" w:date="2024-02-29T14:08:26Z">
        <w:r>
          <w:rPr>
            <w:rFonts w:hint="eastAsia" w:ascii="Times New Roman" w:hAnsi="Times New Roman" w:eastAsia="楷体" w:cs="Times New Roman"/>
            <w:kern w:val="2"/>
            <w:sz w:val="24"/>
            <w:szCs w:val="24"/>
            <w:highlight w:val="cyan"/>
            <w:lang w:val="en-US" w:eastAsia="zh-CN" w:bidi="ar-SA"/>
            <w:rPrChange w:id="1524" w:author="野草" w:date="2024-02-29T14:08:48Z">
              <w:rPr>
                <w:rFonts w:eastAsia="楷体" w:asciiTheme="minorHAnsi" w:hAnsiTheme="minorHAnsi" w:cstheme="minorBidi"/>
                <w:kern w:val="2"/>
                <w:sz w:val="24"/>
                <w:szCs w:val="24"/>
                <w:lang w:val="en-US" w:eastAsia="zh-CN" w:bidi="ar-SA"/>
              </w:rPr>
            </w:rPrChange>
          </w:rPr>
          <w:t>考量范围</w:t>
        </w:r>
      </w:ins>
      <w:ins w:id="1525" w:author="野草" w:date="2024-02-29T14:08:26Z">
        <w:r>
          <w:rPr>
            <w:rFonts w:hint="eastAsia" w:ascii="Times New Roman" w:hAnsi="Times New Roman" w:eastAsia="楷体" w:cs="Times New Roman"/>
            <w:kern w:val="2"/>
            <w:sz w:val="24"/>
            <w:szCs w:val="24"/>
            <w:lang w:val="en-US" w:eastAsia="zh-CN" w:bidi="ar-SA"/>
            <w:rPrChange w:id="1526" w:author="野草" w:date="2024-02-29T14:08:36Z">
              <w:rPr>
                <w:rFonts w:eastAsia="楷体" w:asciiTheme="minorHAnsi" w:hAnsiTheme="minorHAnsi" w:cstheme="minorBidi"/>
                <w:kern w:val="2"/>
                <w:sz w:val="24"/>
                <w:szCs w:val="24"/>
                <w:lang w:val="en-US" w:eastAsia="zh-CN" w:bidi="ar-SA"/>
              </w:rPr>
            </w:rPrChange>
          </w:rPr>
          <w:t>，结合</w:t>
        </w:r>
      </w:ins>
      <w:ins w:id="1527" w:author="野草" w:date="2024-02-29T14:08:26Z">
        <w:r>
          <w:rPr>
            <w:rFonts w:hint="eastAsia" w:ascii="Times New Roman" w:hAnsi="Times New Roman" w:eastAsia="楷体" w:cs="Times New Roman"/>
            <w:kern w:val="2"/>
            <w:sz w:val="24"/>
            <w:szCs w:val="24"/>
            <w:highlight w:val="cyan"/>
            <w:lang w:val="en-US" w:eastAsia="zh-CN" w:bidi="ar-SA"/>
            <w:rPrChange w:id="1528" w:author="野草" w:date="2024-02-29T14:08:51Z">
              <w:rPr>
                <w:rFonts w:eastAsia="楷体" w:asciiTheme="minorHAnsi" w:hAnsiTheme="minorHAnsi" w:cstheme="minorBidi"/>
                <w:kern w:val="2"/>
                <w:sz w:val="24"/>
                <w:szCs w:val="24"/>
                <w:lang w:val="en-US" w:eastAsia="zh-CN" w:bidi="ar-SA"/>
              </w:rPr>
            </w:rPrChange>
          </w:rPr>
          <w:t>风险、暴露、脆弱度</w:t>
        </w:r>
      </w:ins>
      <w:ins w:id="1529" w:author="野草" w:date="2024-02-29T14:08:26Z">
        <w:r>
          <w:rPr>
            <w:rFonts w:hint="eastAsia" w:ascii="Times New Roman" w:hAnsi="Times New Roman" w:eastAsia="楷体" w:cs="Times New Roman"/>
            <w:kern w:val="2"/>
            <w:sz w:val="24"/>
            <w:szCs w:val="24"/>
            <w:lang w:val="en-US" w:eastAsia="zh-CN" w:bidi="ar-SA"/>
            <w:rPrChange w:id="1530" w:author="野草" w:date="2024-02-29T14:08:36Z">
              <w:rPr>
                <w:rFonts w:eastAsia="楷体" w:asciiTheme="minorHAnsi" w:hAnsiTheme="minorHAnsi" w:cstheme="minorBidi"/>
                <w:kern w:val="2"/>
                <w:sz w:val="24"/>
                <w:szCs w:val="24"/>
                <w:lang w:val="en-US" w:eastAsia="zh-CN" w:bidi="ar-SA"/>
              </w:rPr>
            </w:rPrChange>
          </w:rPr>
          <w:t>相互耦合的</w:t>
        </w:r>
      </w:ins>
      <w:ins w:id="1531" w:author="野草" w:date="2024-02-29T14:08:26Z">
        <w:r>
          <w:rPr>
            <w:rFonts w:hint="eastAsia" w:ascii="Times New Roman" w:hAnsi="Times New Roman" w:eastAsia="楷体" w:cs="Times New Roman"/>
            <w:kern w:val="2"/>
            <w:sz w:val="24"/>
            <w:szCs w:val="24"/>
            <w:highlight w:val="cyan"/>
            <w:lang w:val="en-US" w:eastAsia="zh-CN" w:bidi="ar-SA"/>
            <w:rPrChange w:id="1532" w:author="野草" w:date="2024-02-29T14:09:13Z">
              <w:rPr>
                <w:rFonts w:eastAsia="楷体" w:asciiTheme="minorHAnsi" w:hAnsiTheme="minorHAnsi" w:cstheme="minorBidi"/>
                <w:kern w:val="2"/>
                <w:sz w:val="24"/>
                <w:szCs w:val="24"/>
                <w:lang w:val="en-US" w:eastAsia="zh-CN" w:bidi="ar-SA"/>
              </w:rPr>
            </w:rPrChange>
          </w:rPr>
          <w:t>理论框架</w:t>
        </w:r>
      </w:ins>
      <w:ins w:id="1533" w:author="野草" w:date="2024-02-29T14:08:26Z">
        <w:r>
          <w:rPr>
            <w:rFonts w:hint="eastAsia" w:ascii="Times New Roman" w:hAnsi="Times New Roman" w:eastAsia="楷体" w:cs="Times New Roman"/>
            <w:kern w:val="2"/>
            <w:sz w:val="24"/>
            <w:szCs w:val="24"/>
            <w:lang w:val="en-US" w:eastAsia="zh-CN" w:bidi="ar-SA"/>
            <w:rPrChange w:id="1534" w:author="野草" w:date="2024-02-29T14:08:36Z">
              <w:rPr>
                <w:rFonts w:eastAsia="楷体" w:asciiTheme="minorHAnsi" w:hAnsiTheme="minorHAnsi" w:cstheme="minorBidi"/>
                <w:kern w:val="2"/>
                <w:sz w:val="24"/>
                <w:szCs w:val="24"/>
                <w:lang w:val="en-US" w:eastAsia="zh-CN" w:bidi="ar-SA"/>
              </w:rPr>
            </w:rPrChange>
          </w:rPr>
          <w:t>，构建一套</w:t>
        </w:r>
      </w:ins>
      <w:ins w:id="1535" w:author="野草" w:date="2024-02-29T14:09:05Z">
        <w:r>
          <w:rPr>
            <w:rFonts w:hint="eastAsia" w:ascii="Times New Roman" w:hAnsi="Times New Roman" w:cs="Times New Roman"/>
            <w:kern w:val="2"/>
            <w:sz w:val="24"/>
            <w:szCs w:val="24"/>
            <w:lang w:val="en-US" w:eastAsia="zh-CN" w:bidi="ar-SA"/>
          </w:rPr>
          <w:t>新</w:t>
        </w:r>
      </w:ins>
      <w:ins w:id="1536" w:author="野草" w:date="2024-02-29T14:08:26Z">
        <w:r>
          <w:rPr>
            <w:rFonts w:hint="eastAsia" w:ascii="Times New Roman" w:hAnsi="Times New Roman" w:eastAsia="楷体" w:cs="Times New Roman"/>
            <w:kern w:val="2"/>
            <w:sz w:val="24"/>
            <w:szCs w:val="24"/>
            <w:lang w:val="en-US" w:eastAsia="zh-CN" w:bidi="ar-SA"/>
            <w:rPrChange w:id="1537" w:author="野草" w:date="2024-02-29T14:08:36Z">
              <w:rPr>
                <w:rFonts w:eastAsia="楷体" w:asciiTheme="minorHAnsi" w:hAnsiTheme="minorHAnsi" w:cstheme="minorBidi"/>
                <w:kern w:val="2"/>
                <w:sz w:val="24"/>
                <w:szCs w:val="24"/>
                <w:lang w:val="en-US" w:eastAsia="zh-CN" w:bidi="ar-SA"/>
              </w:rPr>
            </w:rPrChange>
          </w:rPr>
          <w:t>的</w:t>
        </w:r>
      </w:ins>
      <w:ins w:id="1538" w:author="野草" w:date="2024-02-29T14:08:26Z">
        <w:r>
          <w:rPr>
            <w:rFonts w:hint="eastAsia" w:ascii="Times New Roman" w:hAnsi="Times New Roman" w:eastAsia="楷体" w:cs="Times New Roman"/>
            <w:kern w:val="2"/>
            <w:sz w:val="24"/>
            <w:szCs w:val="24"/>
            <w:highlight w:val="cyan"/>
            <w:lang w:val="en-US" w:eastAsia="zh-CN" w:bidi="ar-SA"/>
            <w:rPrChange w:id="1539" w:author="野草" w:date="2024-02-29T14:09:10Z">
              <w:rPr>
                <w:rFonts w:eastAsia="楷体" w:asciiTheme="minorHAnsi" w:hAnsiTheme="minorHAnsi" w:cstheme="minorBidi"/>
                <w:kern w:val="2"/>
                <w:sz w:val="24"/>
                <w:szCs w:val="24"/>
                <w:lang w:val="en-US" w:eastAsia="zh-CN" w:bidi="ar-SA"/>
              </w:rPr>
            </w:rPrChange>
          </w:rPr>
          <w:t>评估体系</w:t>
        </w:r>
      </w:ins>
      <w:ins w:id="1540" w:author="Fred Zhou" w:date="2024-02-29T10:12:00Z">
        <w:del w:id="1541" w:author="野草" w:date="2024-02-29T14:08:26Z">
          <w:r>
            <w:rPr>
              <w:rFonts w:hint="default" w:ascii="Times New Roman" w:hAnsi="Times New Roman" w:eastAsia="楷体" w:cstheme="minorBidi"/>
              <w:kern w:val="2"/>
              <w:sz w:val="24"/>
              <w:szCs w:val="24"/>
              <w:lang w:val="en-US" w:eastAsia="zh-CN" w:bidi="ar-SA"/>
              <w:rPrChange w:id="1542" w:author="野草" w:date="2024-02-29T14:08:36Z">
                <w:rPr>
                  <w:rFonts w:eastAsia="楷体" w:asciiTheme="minorHAnsi" w:hAnsiTheme="minorHAnsi" w:cstheme="minorBidi"/>
                  <w:kern w:val="2"/>
                  <w:sz w:val="24"/>
                  <w:szCs w:val="24"/>
                  <w:lang w:val="en-US" w:eastAsia="zh-CN" w:bidi="ar-SA"/>
                </w:rPr>
              </w:rPrChange>
            </w:rPr>
            <w:delText>因此，</w:delText>
          </w:r>
        </w:del>
      </w:ins>
      <w:ins w:id="1543" w:author="Fred Zhou" w:date="2024-02-29T10:12:00Z">
        <w:del w:id="1544" w:author="野草" w:date="2024-02-29T13:55:36Z">
          <w:r>
            <w:rPr>
              <w:rFonts w:hint="default" w:ascii="Times New Roman" w:hAnsi="Times New Roman" w:eastAsia="楷体" w:cstheme="minorBidi"/>
              <w:kern w:val="2"/>
              <w:sz w:val="24"/>
              <w:szCs w:val="24"/>
              <w:lang w:val="en-US" w:eastAsia="zh-CN" w:bidi="ar-SA"/>
              <w:rPrChange w:id="1545" w:author="野草" w:date="2024-02-29T14:08:36Z">
                <w:rPr>
                  <w:rFonts w:eastAsia="楷体" w:asciiTheme="minorHAnsi" w:hAnsiTheme="minorHAnsi" w:cstheme="minorBidi"/>
                  <w:kern w:val="2"/>
                  <w:sz w:val="24"/>
                  <w:szCs w:val="24"/>
                  <w:lang w:val="en-US" w:eastAsia="zh-CN" w:bidi="ar-SA"/>
                </w:rPr>
              </w:rPrChange>
            </w:rPr>
            <w:delText>我们</w:delText>
          </w:r>
        </w:del>
      </w:ins>
      <w:ins w:id="1546" w:author="Fred Zhou" w:date="2024-02-29T10:13:00Z">
        <w:del w:id="1547" w:author="野草" w:date="2024-02-29T13:55:36Z">
          <w:r>
            <w:rPr>
              <w:rFonts w:hint="default" w:ascii="Times New Roman" w:hAnsi="Times New Roman" w:eastAsia="楷体" w:cstheme="minorBidi"/>
              <w:kern w:val="2"/>
              <w:sz w:val="24"/>
              <w:szCs w:val="24"/>
              <w:lang w:val="en-US" w:eastAsia="zh-CN" w:bidi="ar-SA"/>
              <w:rPrChange w:id="1548" w:author="野草" w:date="2024-02-29T14:08:36Z">
                <w:rPr>
                  <w:rFonts w:eastAsia="楷体" w:asciiTheme="minorHAnsi" w:hAnsiTheme="minorHAnsi" w:cstheme="minorBidi"/>
                  <w:kern w:val="2"/>
                  <w:sz w:val="24"/>
                  <w:szCs w:val="24"/>
                  <w:lang w:val="en-US" w:eastAsia="zh-CN" w:bidi="ar-SA"/>
                </w:rPr>
              </w:rPrChange>
            </w:rPr>
            <w:delText>基于风险、暴露、脆弱度</w:delText>
          </w:r>
        </w:del>
      </w:ins>
      <w:ins w:id="1549" w:author="Fred Zhou" w:date="2024-02-29T10:13:00Z">
        <w:del w:id="1550" w:author="野草" w:date="2024-02-29T13:55:16Z">
          <w:r>
            <w:rPr>
              <w:rFonts w:hint="default" w:ascii="Times New Roman" w:hAnsi="Times New Roman" w:eastAsia="楷体" w:cstheme="minorBidi"/>
              <w:kern w:val="2"/>
              <w:sz w:val="24"/>
              <w:szCs w:val="24"/>
              <w:lang w:val="en-US" w:eastAsia="zh-CN" w:bidi="ar-SA"/>
              <w:rPrChange w:id="1551" w:author="野草" w:date="2024-02-29T14:08:36Z">
                <w:rPr>
                  <w:rFonts w:eastAsia="楷体" w:asciiTheme="minorHAnsi" w:hAnsiTheme="minorHAnsi" w:cstheme="minorBidi"/>
                  <w:kern w:val="2"/>
                  <w:sz w:val="24"/>
                  <w:szCs w:val="24"/>
                  <w:lang w:val="en-US" w:eastAsia="zh-CN" w:bidi="ar-SA"/>
                </w:rPr>
              </w:rPrChange>
            </w:rPr>
            <w:delText>的框架来建立一套新的体系对城市热缓解的需求</w:delText>
          </w:r>
        </w:del>
      </w:ins>
      <w:ins w:id="1552" w:author="Fred Zhou" w:date="2024-02-29T10:13:00Z">
        <w:del w:id="1553" w:author="野草" w:date="2024-02-29T13:55:16Z">
          <w:r>
            <w:rPr>
              <w:rFonts w:hint="default" w:ascii="Times New Roman" w:hAnsi="Times New Roman" w:eastAsia="楷体" w:cstheme="minorBidi"/>
              <w:kern w:val="2"/>
              <w:sz w:val="24"/>
              <w:szCs w:val="24"/>
              <w:lang w:val="en-US" w:eastAsia="zh-CN" w:bidi="ar-SA"/>
              <w:rPrChange w:id="1554" w:author="野草" w:date="2024-02-29T14:08:36Z">
                <w:rPr>
                  <w:rFonts w:eastAsia="楷体" w:asciiTheme="minorHAnsi" w:hAnsiTheme="minorHAnsi" w:cstheme="minorBidi"/>
                  <w:kern w:val="2"/>
                  <w:sz w:val="24"/>
                  <w:szCs w:val="24"/>
                  <w:lang w:val="en-US" w:eastAsia="zh-CN" w:bidi="ar-SA"/>
                </w:rPr>
              </w:rPrChange>
            </w:rPr>
            <w:delText>进行</w:delText>
          </w:r>
        </w:del>
      </w:ins>
      <w:ins w:id="1555" w:author="Fred Zhou" w:date="2024-02-29T10:13:00Z">
        <w:del w:id="1556" w:author="野草" w:date="2024-02-29T13:55:16Z">
          <w:r>
            <w:rPr>
              <w:rFonts w:hint="default" w:ascii="Times New Roman" w:hAnsi="Times New Roman" w:eastAsia="楷体" w:cstheme="minorBidi"/>
              <w:kern w:val="2"/>
              <w:sz w:val="24"/>
              <w:szCs w:val="24"/>
              <w:lang w:val="en-US" w:eastAsia="zh-CN" w:bidi="ar-SA"/>
              <w:rPrChange w:id="1557" w:author="野草" w:date="2024-02-29T14:08:36Z">
                <w:rPr>
                  <w:rFonts w:eastAsia="楷体" w:asciiTheme="minorHAnsi" w:hAnsiTheme="minorHAnsi" w:cstheme="minorBidi"/>
                  <w:kern w:val="2"/>
                  <w:sz w:val="24"/>
                  <w:szCs w:val="24"/>
                  <w:lang w:val="en-US" w:eastAsia="zh-CN" w:bidi="ar-SA"/>
                </w:rPr>
              </w:rPrChange>
            </w:rPr>
            <w:delText>量化</w:delText>
          </w:r>
        </w:del>
      </w:ins>
      <w:ins w:id="1558" w:author="野草" w:date="2024-02-29T13:53:47Z">
        <w:r>
          <w:rPr>
            <w:rFonts w:hint="default" w:ascii="Times New Roman" w:hAnsi="Times New Roman" w:eastAsia="楷体" w:cs="Times New Roman"/>
            <w:kern w:val="2"/>
            <w:sz w:val="24"/>
            <w:szCs w:val="24"/>
            <w:lang w:val="en-US" w:eastAsia="zh-CN" w:bidi="ar-SA"/>
            <w:rPrChange w:id="1559" w:author="野草" w:date="2024-02-29T14:08:36Z">
              <w:rPr>
                <w:rFonts w:eastAsia="楷体" w:asciiTheme="minorHAnsi" w:hAnsiTheme="minorHAnsi" w:cstheme="minorBidi"/>
                <w:kern w:val="2"/>
                <w:sz w:val="24"/>
                <w:szCs w:val="24"/>
                <w:lang w:val="en-US" w:eastAsia="zh-CN" w:bidi="ar-SA"/>
              </w:rPr>
            </w:rPrChange>
          </w:rPr>
          <w:t xml:space="preserve"> </w:t>
        </w:r>
      </w:ins>
      <w:ins w:id="1560" w:author="Fred Zhou" w:date="2024-02-29T10:13:00Z">
        <w:r>
          <w:rPr>
            <w:rFonts w:hint="default" w:ascii="Times New Roman" w:hAnsi="Times New Roman" w:eastAsia="楷体" w:cstheme="minorBidi"/>
            <w:kern w:val="2"/>
            <w:sz w:val="24"/>
            <w:szCs w:val="24"/>
            <w:lang w:val="en-US" w:eastAsia="zh-CN" w:bidi="ar-SA"/>
            <w:rPrChange w:id="1561" w:author="野草" w:date="2024-02-29T14:08:36Z">
              <w:rPr>
                <w:rFonts w:eastAsia="楷体" w:asciiTheme="minorHAnsi" w:hAnsiTheme="minorHAnsi" w:cstheme="minorBidi"/>
                <w:kern w:val="2"/>
                <w:sz w:val="24"/>
                <w:szCs w:val="24"/>
                <w:lang w:val="en-US" w:eastAsia="zh-CN" w:bidi="ar-SA"/>
              </w:rPr>
            </w:rPrChange>
          </w:rPr>
          <w:t>(</w:t>
        </w:r>
      </w:ins>
      <w:ins w:id="1562" w:author="Fred Zhou" w:date="2024-02-29T10:13:00Z">
        <w:r>
          <w:rPr>
            <w:rFonts w:hint="default" w:ascii="Times New Roman" w:hAnsi="Times New Roman" w:eastAsia="楷体" w:cstheme="minorBidi"/>
            <w:kern w:val="2"/>
            <w:sz w:val="24"/>
            <w:szCs w:val="24"/>
            <w:lang w:val="en-US" w:eastAsia="zh-CN" w:bidi="ar-SA"/>
            <w:rPrChange w:id="1563" w:author="野草" w:date="2024-02-29T14:08:36Z">
              <w:rPr>
                <w:rFonts w:eastAsia="楷体" w:asciiTheme="minorHAnsi" w:hAnsiTheme="minorHAnsi" w:cstheme="minorBidi"/>
                <w:kern w:val="2"/>
                <w:sz w:val="24"/>
                <w:szCs w:val="24"/>
                <w:lang w:val="en-US" w:eastAsia="zh-CN" w:bidi="ar-SA"/>
              </w:rPr>
            </w:rPrChange>
          </w:rPr>
          <w:t>Kitratporn</w:t>
        </w:r>
      </w:ins>
      <w:ins w:id="1564" w:author="Fred Zhou" w:date="2024-02-29T10:13:00Z">
        <w:r>
          <w:rPr>
            <w:rFonts w:hint="default" w:ascii="Times New Roman" w:hAnsi="Times New Roman" w:eastAsia="楷体" w:cstheme="minorBidi"/>
            <w:kern w:val="2"/>
            <w:sz w:val="24"/>
            <w:szCs w:val="24"/>
            <w:lang w:val="en-US" w:eastAsia="zh-CN" w:bidi="ar-SA"/>
            <w:rPrChange w:id="1565" w:author="野草" w:date="2024-02-29T14:08:36Z">
              <w:rPr>
                <w:rFonts w:eastAsia="楷体" w:asciiTheme="minorHAnsi" w:hAnsiTheme="minorHAnsi" w:cstheme="minorBidi"/>
                <w:kern w:val="2"/>
                <w:sz w:val="24"/>
                <w:szCs w:val="24"/>
                <w:lang w:val="en-US" w:eastAsia="zh-CN" w:bidi="ar-SA"/>
              </w:rPr>
            </w:rPrChange>
          </w:rPr>
          <w:t xml:space="preserve"> et al., 2022)</w:t>
        </w:r>
      </w:ins>
      <w:ins w:id="1566" w:author="野草" w:date="2024-02-29T13:52:12Z">
        <w:r>
          <w:rPr>
            <w:rFonts w:hint="default" w:ascii="Times New Roman" w:hAnsi="Times New Roman" w:eastAsia="楷体" w:cs="Times New Roman"/>
            <w:kern w:val="2"/>
            <w:sz w:val="24"/>
            <w:szCs w:val="24"/>
            <w:lang w:val="en-US" w:eastAsia="zh-CN" w:bidi="ar-SA"/>
            <w:rPrChange w:id="1567" w:author="野草" w:date="2024-02-29T14:08:36Z">
              <w:rPr>
                <w:rFonts w:eastAsia="楷体" w:asciiTheme="minorHAnsi" w:hAnsiTheme="minorHAnsi" w:cstheme="minorBidi"/>
                <w:kern w:val="2"/>
                <w:sz w:val="24"/>
                <w:szCs w:val="24"/>
                <w:lang w:val="en-US" w:eastAsia="zh-CN" w:bidi="ar-SA"/>
              </w:rPr>
            </w:rPrChange>
          </w:rPr>
          <w:t>。</w:t>
        </w:r>
      </w:ins>
      <w:ins w:id="1568" w:author="野草" w:date="2024-02-29T13:58:28Z">
        <w:r>
          <w:rPr>
            <w:rFonts w:hint="default" w:ascii="Times New Roman" w:hAnsi="Times New Roman"/>
          </w:rPr>
          <w:t>【u</w:t>
        </w:r>
      </w:ins>
      <w:ins w:id="1569" w:author="野草" w:date="2024-02-29T13:58:28Z">
        <w:r>
          <w:rPr>
            <w:rFonts w:ascii="Times New Roman" w:hAnsi="Times New Roman"/>
          </w:rPr>
          <w:t>p2024 0229 1</w:t>
        </w:r>
      </w:ins>
      <w:ins w:id="1570" w:author="野草" w:date="2024-02-29T13:58:30Z">
        <w:r>
          <w:rPr>
            <w:rFonts w:hint="eastAsia" w:ascii="Times New Roman" w:hAnsi="Times New Roman"/>
            <w:lang w:val="en-US" w:eastAsia="zh-CN"/>
          </w:rPr>
          <w:t>3</w:t>
        </w:r>
      </w:ins>
      <w:ins w:id="1571" w:author="野草" w:date="2024-02-29T13:58:28Z">
        <w:r>
          <w:rPr>
            <w:rFonts w:ascii="Times New Roman" w:hAnsi="Times New Roman"/>
          </w:rPr>
          <w:t>:</w:t>
        </w:r>
      </w:ins>
      <w:ins w:id="1572" w:author="野草" w:date="2024-02-29T13:58:32Z">
        <w:r>
          <w:rPr>
            <w:rFonts w:hint="eastAsia" w:ascii="Times New Roman" w:hAnsi="Times New Roman"/>
            <w:lang w:val="en-US" w:eastAsia="zh-CN"/>
          </w:rPr>
          <w:t>5</w:t>
        </w:r>
      </w:ins>
      <w:ins w:id="1573" w:author="野草" w:date="2024-02-29T14:09:43Z">
        <w:r>
          <w:rPr>
            <w:rFonts w:hint="eastAsia" w:ascii="Times New Roman" w:hAnsi="Times New Roman"/>
            <w:lang w:val="en-US" w:eastAsia="zh-CN"/>
          </w:rPr>
          <w:t>9</w:t>
        </w:r>
      </w:ins>
      <w:ins w:id="1574" w:author="野草" w:date="2024-02-29T13:58:28Z">
        <w:r>
          <w:rPr>
            <w:rFonts w:hint="default" w:ascii="Times New Roman" w:hAnsi="Times New Roman"/>
          </w:rPr>
          <w:t>】</w:t>
        </w:r>
      </w:ins>
    </w:p>
    <w:p>
      <w:pPr>
        <w:pStyle w:val="10"/>
        <w:numPr>
          <w:ilvl w:val="-1"/>
          <w:numId w:val="0"/>
        </w:numPr>
        <w:spacing w:line="360" w:lineRule="auto"/>
        <w:ind w:left="0" w:firstLine="0"/>
        <w:rPr>
          <w:ins w:id="1576" w:author="野草" w:date="2024-02-29T13:52:14Z"/>
        </w:rPr>
        <w:pPrChange w:id="1575" w:author="野草" w:date="2024-02-29T13:58:09Z">
          <w:pPr>
            <w:pStyle w:val="10"/>
            <w:numPr>
              <w:ilvl w:val="1"/>
              <w:numId w:val="6"/>
            </w:numPr>
            <w:spacing w:line="360" w:lineRule="auto"/>
            <w:ind w:left="860" w:hanging="442"/>
          </w:pPr>
        </w:pPrChange>
      </w:pPr>
    </w:p>
    <w:p>
      <w:pPr>
        <w:pStyle w:val="10"/>
        <w:numPr>
          <w:ilvl w:val="1"/>
          <w:numId w:val="6"/>
        </w:numPr>
        <w:spacing w:line="360" w:lineRule="auto"/>
        <w:ind w:left="860" w:hanging="440"/>
        <w:rPr>
          <w:ins w:id="1578" w:author="Fred Zhou" w:date="2024-02-29T10:11:00Z"/>
          <w:del w:id="1579" w:author="野草" w:date="2024-02-29T13:52:11Z"/>
        </w:rPr>
        <w:pPrChange w:id="1577" w:author="野草" w:date="2024-02-29T12:12:00Z">
          <w:pPr>
            <w:pStyle w:val="10"/>
            <w:numPr>
              <w:ilvl w:val="1"/>
              <w:numId w:val="6"/>
            </w:numPr>
            <w:spacing w:line="360" w:lineRule="auto"/>
            <w:ind w:left="860" w:hanging="442"/>
          </w:pPr>
        </w:pPrChange>
      </w:pPr>
      <w:ins w:id="1580" w:author="Fred Zhou" w:date="2024-02-29T10:20:00Z">
        <w:del w:id="1581" w:author="野草" w:date="2024-02-29T13:52:12Z">
          <w:r>
            <w:rPr>
              <w:rFonts w:hint="default"/>
              <w:rPrChange w:id="1582" w:author="Fred Zhou" w:date="2024-02-29T11:49:00Z">
                <w:rPr>
                  <w:rFonts w:hint="eastAsia"/>
                </w:rPr>
              </w:rPrChange>
            </w:rPr>
            <w:delText>，</w:delText>
          </w:r>
        </w:del>
      </w:ins>
      <w:ins w:id="1583" w:author="Fred Zhou" w:date="2024-02-29T10:20:00Z">
        <w:del w:id="1584" w:author="野草" w:date="2024-02-29T13:52:11Z">
          <w:r>
            <w:rPr>
              <w:rFonts w:hint="default"/>
              <w:rPrChange w:id="1585" w:author="Fred Zhou" w:date="2024-02-29T11:49:00Z">
                <w:rPr>
                  <w:rFonts w:hint="eastAsia"/>
                </w:rPr>
              </w:rPrChange>
            </w:rPr>
            <w:delText>从而更准确地量化</w:delText>
          </w:r>
        </w:del>
      </w:ins>
    </w:p>
    <w:p>
      <w:pPr>
        <w:pStyle w:val="10"/>
        <w:numPr>
          <w:ilvl w:val="1"/>
          <w:numId w:val="6"/>
        </w:numPr>
        <w:spacing w:line="360" w:lineRule="auto"/>
        <w:ind w:left="860" w:hanging="440"/>
        <w:rPr>
          <w:ins w:id="1587" w:author="Fred Zhou" w:date="2024-02-29T08:17:00Z"/>
          <w:rFonts w:ascii="Calibri" w:hAnsi="Calibri"/>
          <w:rPrChange w:id="1588" w:author="Fred Zhou" w:date="2024-02-29T11:49:00Z">
            <w:rPr>
              <w:ins w:id="1589" w:author="Fred Zhou" w:date="2024-02-29T08:17:00Z"/>
              <w:rFonts w:ascii="楷体" w:hAnsi="楷体"/>
            </w:rPr>
          </w:rPrChange>
        </w:rPr>
        <w:pPrChange w:id="1586" w:author="野草" w:date="2024-02-29T12:12:00Z">
          <w:pPr>
            <w:pStyle w:val="10"/>
            <w:numPr>
              <w:ilvl w:val="2"/>
              <w:numId w:val="6"/>
            </w:numPr>
            <w:spacing w:line="360" w:lineRule="auto"/>
            <w:ind w:left="1280" w:hanging="442"/>
          </w:pPr>
        </w:pPrChange>
      </w:pPr>
      <w:ins w:id="1590" w:author="Fred Zhou" w:date="2024-02-29T08:17:00Z">
        <w:r>
          <w:rPr>
            <w:rFonts w:hint="default"/>
            <w:rPrChange w:id="1591" w:author="Fred Zhou" w:date="2024-02-29T11:49:00Z">
              <w:rPr>
                <w:rFonts w:hint="eastAsia"/>
              </w:rPr>
            </w:rPrChange>
          </w:rPr>
          <w:t>参考</w:t>
        </w:r>
      </w:ins>
      <w:ins w:id="1592" w:author="Fred Zhou" w:date="2024-02-29T08:17:00Z">
        <w:r>
          <w:rPr/>
          <w:t>Diurnal dynamics of heat exposure in Xi'an: A perspective from local climate zone</w:t>
        </w:r>
      </w:ins>
      <w:ins w:id="1593" w:author="Fred Zhou" w:date="2024-02-29T08:17:00Z">
        <w:r>
          <w:rPr/>
          <w:cr/>
        </w:r>
      </w:ins>
    </w:p>
    <w:p>
      <w:pPr>
        <w:pStyle w:val="10"/>
        <w:numPr>
          <w:ilvl w:val="0"/>
          <w:numId w:val="0"/>
        </w:numPr>
        <w:ind w:left="720" w:firstLine="0"/>
        <w:rPr>
          <w:ins w:id="1595" w:author="Fred Zhou" w:date="2024-02-28T20:35:00Z"/>
          <w:rFonts w:hint="default"/>
          <w:rPrChange w:id="1596" w:author="Fred Zhou" w:date="2024-02-29T11:49:00Z">
            <w:rPr>
              <w:ins w:id="1597" w:author="Fred Zhou" w:date="2024-02-28T20:35:00Z"/>
              <w:rFonts w:hint="eastAsia"/>
            </w:rPr>
          </w:rPrChange>
        </w:rPr>
        <w:pPrChange w:id="1594" w:author="Fred Zhou" w:date="2024-02-29T12:11:00Z">
          <w:pPr>
            <w:pStyle w:val="10"/>
            <w:numPr>
              <w:ilvl w:val="2"/>
              <w:numId w:val="6"/>
            </w:numPr>
            <w:ind w:left="1280" w:hanging="440"/>
          </w:pPr>
        </w:pPrChange>
      </w:pPr>
    </w:p>
    <w:p>
      <w:pPr>
        <w:pPrChange w:id="1598" w:author="Fred Zhou" w:date="2024-02-29T12:11:00Z">
          <w:pPr>
            <w:pStyle w:val="5"/>
          </w:pPr>
        </w:pPrChange>
      </w:pPr>
    </w:p>
    <w:p>
      <w:pPr>
        <w:pStyle w:val="5"/>
      </w:pPr>
      <w:r>
        <w:t>1.2.</w:t>
      </w:r>
      <w:del w:id="1599" w:author="Fred Zhou" w:date="2024-02-28T21:01:00Z">
        <w:r>
          <w:rPr/>
          <w:delText>3</w:delText>
        </w:r>
      </w:del>
      <w:ins w:id="1600" w:author="Fred Zhou" w:date="2024-02-28T21:01:00Z">
        <w:r>
          <w:rPr/>
          <w:t>2</w:t>
        </w:r>
      </w:ins>
      <w:r>
        <w:t>. 城市绿地热缓解溢出效应的供应</w:t>
      </w:r>
    </w:p>
    <w:p>
      <w:pPr>
        <w:pStyle w:val="9"/>
        <w:numPr>
          <w:ilvl w:val="0"/>
          <w:numId w:val="7"/>
        </w:numPr>
        <w:ind w:firstLineChars="0"/>
        <w:rPr>
          <w:ins w:id="1601" w:author="Fred Zhou" w:date="2024-02-28T23:22:00Z"/>
          <w:highlight w:val="yellow"/>
        </w:rPr>
      </w:pPr>
      <w:ins w:id="1602" w:author="Fred Zhou" w:date="2024-02-28T23:22:00Z">
        <w:r>
          <w:rPr>
            <w:highlight w:val="yellow"/>
          </w:rPr>
          <w:t>另一方面，</w:t>
        </w:r>
      </w:ins>
    </w:p>
    <w:p>
      <w:pPr>
        <w:pStyle w:val="9"/>
        <w:numPr>
          <w:ilvl w:val="0"/>
          <w:numId w:val="7"/>
        </w:numPr>
        <w:ind w:firstLineChars="0"/>
        <w:rPr>
          <w:ins w:id="1603" w:author="Fred Zhou" w:date="2024-02-28T23:22:00Z"/>
        </w:rPr>
      </w:pPr>
      <w:ins w:id="1604" w:author="Fred Zhou" w:date="2024-02-28T23:22:00Z">
        <w:r>
          <w:rPr>
            <w:rFonts w:hint="default"/>
            <w:rPrChange w:id="1605" w:author="Fred Zhou" w:date="2024-02-29T11:49:00Z">
              <w:rPr>
                <w:rFonts w:hint="eastAsia"/>
              </w:rPr>
            </w:rPrChange>
          </w:rPr>
          <w:t>与之相对应，供应则表示绿地热缓解溢出效应满足需求的能力。</w:t>
        </w:r>
      </w:ins>
      <w:ins w:id="1606" w:author="野草" w:date="2024-02-29T20:32:58Z">
        <w:r>
          <w:rPr>
            <w:rFonts w:hint="eastAsia"/>
            <w:lang w:val="en-US" w:eastAsia="zh-CN"/>
          </w:rPr>
          <w:t>在以往</w:t>
        </w:r>
      </w:ins>
      <w:ins w:id="1607" w:author="野草" w:date="2024-02-29T20:32:59Z">
        <w:r>
          <w:rPr>
            <w:rFonts w:hint="eastAsia"/>
            <w:lang w:val="en-US" w:eastAsia="zh-CN"/>
          </w:rPr>
          <w:t>研究</w:t>
        </w:r>
      </w:ins>
      <w:ins w:id="1608" w:author="野草" w:date="2024-02-29T20:33:00Z">
        <w:r>
          <w:rPr>
            <w:rFonts w:hint="eastAsia"/>
            <w:lang w:val="en-US" w:eastAsia="zh-CN"/>
          </w:rPr>
          <w:t>中，</w:t>
        </w:r>
      </w:ins>
    </w:p>
    <w:p>
      <w:pPr>
        <w:pStyle w:val="10"/>
        <w:numPr>
          <w:ilvl w:val="0"/>
          <w:numId w:val="7"/>
        </w:numPr>
        <w:spacing w:line="240" w:lineRule="auto"/>
        <w:ind w:left="440" w:hanging="440"/>
        <w:pPrChange w:id="1609" w:author="Fred Zhou" w:date="2024-02-29T12:11:00Z">
          <w:pPr>
            <w:pStyle w:val="10"/>
            <w:numPr>
              <w:ilvl w:val="0"/>
              <w:numId w:val="7"/>
            </w:numPr>
            <w:spacing w:line="360" w:lineRule="auto"/>
            <w:ind w:left="440" w:hanging="440"/>
          </w:pPr>
        </w:pPrChange>
      </w:pPr>
      <w:r>
        <w:t>介绍已有的关于蓝绿空间对周边热环境影响的研究，指出：已有的针对蓝绿空间周边热环境的研究多依赖地表温度数据，相关研究结果存在以下局限性：</w:t>
      </w:r>
    </w:p>
    <w:p>
      <w:pPr>
        <w:pStyle w:val="10"/>
        <w:numPr>
          <w:ilvl w:val="2"/>
          <w:numId w:val="7"/>
        </w:numPr>
      </w:pPr>
      <w:r>
        <w:t>缺乏基于气温的分析，而LST与气温本身有差异。</w:t>
      </w:r>
    </w:p>
    <w:p>
      <w:pPr>
        <w:pStyle w:val="10"/>
        <w:numPr>
          <w:ilvl w:val="2"/>
          <w:numId w:val="7"/>
        </w:numPr>
      </w:pPr>
      <w:r>
        <w:t>无法准确获取湿度、辐射等其它气象变量的高精度数据，因而对热舒适度的影响还尚不清楚。</w:t>
      </w:r>
    </w:p>
    <w:p>
      <w:pPr>
        <w:pStyle w:val="10"/>
        <w:numPr>
          <w:ilvl w:val="2"/>
          <w:numId w:val="7"/>
        </w:numPr>
        <w:rPr>
          <w:ins w:id="1610" w:author="Fred Zhou" w:date="2024-02-28T21:01:00Z"/>
        </w:rPr>
      </w:pPr>
      <w:r>
        <w:t>缺乏对其昼夜格局的认识。</w:t>
      </w:r>
    </w:p>
    <w:p>
      <w:pPr>
        <w:pStyle w:val="5"/>
        <w:numPr>
          <w:ilvl w:val="0"/>
          <w:numId w:val="0"/>
        </w:numPr>
        <w:ind w:left="0" w:firstLine="0"/>
        <w:rPr>
          <w:ins w:id="1612" w:author="Fred Zhou" w:date="2024-02-28T21:01:00Z"/>
          <w:del w:id="1613" w:author="Fred Zhou" w:date="2024-02-28T23:21:00Z"/>
        </w:rPr>
        <w:pPrChange w:id="1611" w:author="Fred Zhou" w:date="2024-02-29T12:11:00Z">
          <w:pPr>
            <w:pStyle w:val="5"/>
            <w:numPr>
              <w:ilvl w:val="2"/>
              <w:numId w:val="1"/>
            </w:numPr>
            <w:ind w:left="1080" w:hanging="1080"/>
          </w:pPr>
        </w:pPrChange>
      </w:pPr>
      <w:ins w:id="1614" w:author="Fred Zhou" w:date="2024-02-28T21:01:00Z">
        <w:del w:id="1615" w:author="Fred Zhou" w:date="2024-02-28T23:23:00Z">
          <w:r>
            <w:rPr/>
            <w:delText>城市绿地热缓解溢出效应的供需关系</w:delText>
          </w:r>
        </w:del>
      </w:ins>
    </w:p>
    <w:p>
      <w:pPr>
        <w:pStyle w:val="5"/>
        <w:numPr>
          <w:ilvl w:val="-1"/>
          <w:numId w:val="0"/>
        </w:numPr>
        <w:ind w:left="0" w:firstLine="0"/>
        <w:pPrChange w:id="1616" w:author="野草" w:date="2024-02-29T20:03:20Z">
          <w:pPr>
            <w:pStyle w:val="5"/>
            <w:numPr>
              <w:ilvl w:val="2"/>
              <w:numId w:val="0"/>
            </w:numPr>
            <w:ind w:left="1320" w:hanging="440"/>
          </w:pPr>
        </w:pPrChange>
      </w:pPr>
      <w:ins w:id="1617" w:author="Fred Zhou" w:date="2024-02-28T23:23:00Z">
        <w:r>
          <w:rPr/>
          <w:t>1.2.3. 城市绿地热缓解溢出效应的供需关系</w:t>
        </w:r>
      </w:ins>
    </w:p>
    <w:p>
      <w:pPr>
        <w:pStyle w:val="9"/>
        <w:numPr>
          <w:ilvl w:val="-1"/>
          <w:numId w:val="0"/>
        </w:numPr>
        <w:ind w:left="0" w:firstLine="420" w:firstLineChars="0"/>
        <w:rPr>
          <w:ins w:id="1619" w:author="野草" w:date="2024-02-29T21:03:00Z"/>
          <w:rFonts w:hint="default" w:ascii="Times New Roman" w:hAnsi="Times New Roman"/>
        </w:rPr>
        <w:pPrChange w:id="1618" w:author="野草" w:date="2024-02-29T20:53:00Z">
          <w:pPr>
            <w:pStyle w:val="9"/>
            <w:numPr>
              <w:ilvl w:val="-1"/>
              <w:numId w:val="0"/>
            </w:numPr>
            <w:ind w:left="0" w:firstLine="0" w:firstLineChars="0"/>
          </w:pPr>
        </w:pPrChange>
      </w:pPr>
      <w:ins w:id="1620" w:author="野草" w:date="2024-02-29T20:52:59Z">
        <w:r>
          <w:rPr>
            <w:rFonts w:ascii="Times New Roman" w:hAnsi="Times New Roman" w:eastAsia="楷体" w:cstheme="minorBidi"/>
            <w:kern w:val="2"/>
            <w:sz w:val="24"/>
            <w:szCs w:val="24"/>
            <w:highlight w:val="none"/>
            <w:lang w:val="en-US" w:eastAsia="zh-CN" w:bidi="ar-SA"/>
          </w:rPr>
          <w:t>为了准确评估</w:t>
        </w:r>
      </w:ins>
      <w:ins w:id="1621" w:author="野草" w:date="2024-02-29T20:52:59Z">
        <w:r>
          <w:rPr>
            <w:rFonts w:hint="eastAsia" w:cstheme="minorBidi"/>
            <w:kern w:val="2"/>
            <w:sz w:val="24"/>
            <w:szCs w:val="24"/>
            <w:highlight w:val="cyan"/>
            <w:lang w:val="en-US" w:eastAsia="zh-CN" w:bidi="ar-SA"/>
            <w:rPrChange w:id="1622" w:author="野草" w:date="2024-02-29T20:53:10Z">
              <w:rPr>
                <w:rFonts w:hint="eastAsia" w:cstheme="minorBidi"/>
                <w:kern w:val="2"/>
                <w:sz w:val="24"/>
                <w:szCs w:val="24"/>
                <w:highlight w:val="none"/>
                <w:lang w:val="en-US" w:eastAsia="zh-CN" w:bidi="ar-SA"/>
              </w:rPr>
            </w:rPrChange>
          </w:rPr>
          <w:t>城市</w:t>
        </w:r>
      </w:ins>
      <w:ins w:id="1624" w:author="野草" w:date="2024-02-29T20:52:59Z">
        <w:r>
          <w:rPr>
            <w:rFonts w:ascii="Times New Roman" w:hAnsi="Times New Roman" w:eastAsia="楷体" w:cstheme="minorBidi"/>
            <w:kern w:val="2"/>
            <w:sz w:val="24"/>
            <w:szCs w:val="24"/>
            <w:highlight w:val="cyan"/>
            <w:lang w:val="en-US" w:eastAsia="zh-CN" w:bidi="ar-SA"/>
            <w:rPrChange w:id="1625" w:author="野草" w:date="2024-02-29T20:53:10Z">
              <w:rPr>
                <w:rFonts w:ascii="Times New Roman" w:hAnsi="Times New Roman" w:eastAsia="楷体" w:cstheme="minorBidi"/>
                <w:kern w:val="2"/>
                <w:sz w:val="24"/>
                <w:szCs w:val="24"/>
                <w:highlight w:val="none"/>
                <w:lang w:val="en-US" w:eastAsia="zh-CN" w:bidi="ar-SA"/>
              </w:rPr>
            </w:rPrChange>
          </w:rPr>
          <w:fldChar w:fldCharType="begin"/>
        </w:r>
      </w:ins>
      <w:ins w:id="1627" w:author="野草" w:date="2024-02-29T20:52:59Z">
        <w:r>
          <w:rPr>
            <w:rFonts w:ascii="Times New Roman" w:hAnsi="Times New Roman" w:eastAsia="楷体" w:cstheme="minorBidi"/>
            <w:kern w:val="2"/>
            <w:sz w:val="24"/>
            <w:szCs w:val="24"/>
            <w:highlight w:val="cyan"/>
            <w:lang w:val="en-US" w:eastAsia="zh-CN" w:bidi="ar-SA"/>
            <w:rPrChange w:id="1628" w:author="野草" w:date="2024-02-29T20:53:10Z">
              <w:rPr>
                <w:rFonts w:ascii="Times New Roman" w:hAnsi="Times New Roman" w:eastAsia="楷体" w:cstheme="minorBidi"/>
                <w:kern w:val="2"/>
                <w:sz w:val="24"/>
                <w:szCs w:val="24"/>
                <w:highlight w:val="none"/>
                <w:lang w:val="en-US" w:eastAsia="zh-CN" w:bidi="ar-SA"/>
              </w:rPr>
            </w:rPrChange>
          </w:rPr>
          <w:instrText xml:space="preserve"> HYPERLINK "https://www.sciencedirect.com/topics/social-sciences/ecosystem-service" \o "从 ScienceDirect 的 AI 生成的主题页面了解有关生态系统服务的更多信息" </w:instrText>
        </w:r>
      </w:ins>
      <w:ins w:id="1630" w:author="野草" w:date="2024-02-29T20:52:59Z">
        <w:r>
          <w:rPr>
            <w:rFonts w:ascii="Times New Roman" w:hAnsi="Times New Roman" w:eastAsia="楷体" w:cstheme="minorBidi"/>
            <w:kern w:val="2"/>
            <w:sz w:val="24"/>
            <w:szCs w:val="24"/>
            <w:highlight w:val="cyan"/>
            <w:lang w:val="en-US" w:eastAsia="zh-CN" w:bidi="ar-SA"/>
            <w:rPrChange w:id="1631" w:author="野草" w:date="2024-02-29T20:53:10Z">
              <w:rPr>
                <w:rFonts w:ascii="Times New Roman" w:hAnsi="Times New Roman" w:eastAsia="楷体" w:cstheme="minorBidi"/>
                <w:kern w:val="2"/>
                <w:sz w:val="24"/>
                <w:szCs w:val="24"/>
                <w:highlight w:val="none"/>
                <w:lang w:val="en-US" w:eastAsia="zh-CN" w:bidi="ar-SA"/>
              </w:rPr>
            </w:rPrChange>
          </w:rPr>
          <w:fldChar w:fldCharType="separate"/>
        </w:r>
      </w:ins>
      <w:ins w:id="1633" w:author="野草" w:date="2024-02-29T20:52:59Z">
        <w:r>
          <w:rPr>
            <w:rFonts w:ascii="Times New Roman" w:hAnsi="Times New Roman" w:eastAsia="楷体" w:cstheme="minorBidi"/>
            <w:kern w:val="2"/>
            <w:sz w:val="24"/>
            <w:szCs w:val="24"/>
            <w:highlight w:val="cyan"/>
            <w:lang w:val="en-US" w:eastAsia="zh-CN" w:bidi="ar-SA"/>
            <w:rPrChange w:id="1634" w:author="野草" w:date="2024-02-29T20:53:10Z">
              <w:rPr>
                <w:rFonts w:ascii="Times New Roman" w:hAnsi="Times New Roman" w:eastAsia="楷体" w:cstheme="minorBidi"/>
                <w:kern w:val="2"/>
                <w:sz w:val="24"/>
                <w:szCs w:val="24"/>
                <w:highlight w:val="none"/>
                <w:lang w:val="en-US" w:eastAsia="zh-CN" w:bidi="ar-SA"/>
              </w:rPr>
            </w:rPrChange>
          </w:rPr>
          <w:t>生态系统服务</w:t>
        </w:r>
      </w:ins>
      <w:ins w:id="1636" w:author="野草" w:date="2024-02-29T20:52:59Z">
        <w:r>
          <w:rPr>
            <w:rFonts w:ascii="Times New Roman" w:hAnsi="Times New Roman" w:eastAsia="楷体" w:cstheme="minorBidi"/>
            <w:kern w:val="2"/>
            <w:sz w:val="24"/>
            <w:szCs w:val="24"/>
            <w:highlight w:val="cyan"/>
            <w:lang w:val="en-US" w:eastAsia="zh-CN" w:bidi="ar-SA"/>
            <w:rPrChange w:id="1637" w:author="野草" w:date="2024-02-29T20:53:10Z">
              <w:rPr>
                <w:rFonts w:ascii="Times New Roman" w:hAnsi="Times New Roman" w:eastAsia="楷体" w:cstheme="minorBidi"/>
                <w:kern w:val="2"/>
                <w:sz w:val="24"/>
                <w:szCs w:val="24"/>
                <w:highlight w:val="none"/>
                <w:lang w:val="en-US" w:eastAsia="zh-CN" w:bidi="ar-SA"/>
              </w:rPr>
            </w:rPrChange>
          </w:rPr>
          <w:fldChar w:fldCharType="end"/>
        </w:r>
      </w:ins>
      <w:ins w:id="1639" w:author="野草" w:date="2024-02-29T20:52:59Z">
        <w:r>
          <w:rPr>
            <w:rFonts w:hint="eastAsia" w:cstheme="minorBidi"/>
            <w:kern w:val="2"/>
            <w:sz w:val="24"/>
            <w:szCs w:val="24"/>
            <w:highlight w:val="none"/>
            <w:lang w:val="en-US" w:eastAsia="zh-CN" w:bidi="ar-SA"/>
          </w:rPr>
          <w:t>的</w:t>
        </w:r>
      </w:ins>
      <w:ins w:id="1640" w:author="野草" w:date="2024-02-29T20:52:59Z">
        <w:r>
          <w:rPr>
            <w:rFonts w:hint="eastAsia" w:cstheme="minorBidi"/>
            <w:kern w:val="2"/>
            <w:sz w:val="24"/>
            <w:szCs w:val="24"/>
            <w:highlight w:val="cyan"/>
            <w:lang w:val="en-US" w:eastAsia="zh-CN" w:bidi="ar-SA"/>
            <w:rPrChange w:id="1641" w:author="野草" w:date="2024-02-29T20:53:13Z">
              <w:rPr>
                <w:rFonts w:hint="eastAsia" w:cstheme="minorBidi"/>
                <w:kern w:val="2"/>
                <w:sz w:val="24"/>
                <w:szCs w:val="24"/>
                <w:highlight w:val="none"/>
                <w:lang w:val="en-US" w:eastAsia="zh-CN" w:bidi="ar-SA"/>
              </w:rPr>
            </w:rPrChange>
          </w:rPr>
          <w:t>供应与需求</w:t>
        </w:r>
      </w:ins>
      <w:ins w:id="1643" w:author="野草" w:date="2024-02-29T20:52:59Z">
        <w:r>
          <w:rPr>
            <w:rFonts w:hint="eastAsia" w:cstheme="minorBidi"/>
            <w:kern w:val="2"/>
            <w:sz w:val="24"/>
            <w:szCs w:val="24"/>
            <w:highlight w:val="none"/>
            <w:lang w:val="en-US" w:eastAsia="zh-CN" w:bidi="ar-SA"/>
          </w:rPr>
          <w:t>之间的关系</w:t>
        </w:r>
      </w:ins>
      <w:ins w:id="1644" w:author="野草" w:date="2024-02-29T20:52:59Z">
        <w:r>
          <w:rPr>
            <w:rFonts w:ascii="Times New Roman" w:hAnsi="Times New Roman" w:eastAsia="楷体" w:cstheme="minorBidi"/>
            <w:kern w:val="2"/>
            <w:sz w:val="24"/>
            <w:szCs w:val="24"/>
            <w:highlight w:val="none"/>
            <w:lang w:val="en-US" w:eastAsia="zh-CN" w:bidi="ar-SA"/>
          </w:rPr>
          <w:t>，研究人员开发了</w:t>
        </w:r>
      </w:ins>
      <w:ins w:id="1645" w:author="野草" w:date="2024-02-29T20:52:59Z">
        <w:r>
          <w:rPr>
            <w:rFonts w:ascii="Times New Roman" w:hAnsi="Times New Roman" w:eastAsia="楷体" w:cstheme="minorBidi"/>
            <w:kern w:val="2"/>
            <w:sz w:val="24"/>
            <w:szCs w:val="24"/>
            <w:highlight w:val="cyan"/>
            <w:lang w:val="en-US" w:eastAsia="zh-CN" w:bidi="ar-SA"/>
            <w:rPrChange w:id="1646" w:author="野草" w:date="2024-02-29T20:53:17Z">
              <w:rPr>
                <w:rFonts w:ascii="Times New Roman" w:hAnsi="Times New Roman" w:eastAsia="楷体" w:cstheme="minorBidi"/>
                <w:kern w:val="2"/>
                <w:sz w:val="24"/>
                <w:szCs w:val="24"/>
                <w:highlight w:val="none"/>
                <w:lang w:val="en-US" w:eastAsia="zh-CN" w:bidi="ar-SA"/>
              </w:rPr>
            </w:rPrChange>
          </w:rPr>
          <w:fldChar w:fldCharType="begin"/>
        </w:r>
      </w:ins>
      <w:ins w:id="1648" w:author="野草" w:date="2024-02-29T20:52:59Z">
        <w:r>
          <w:rPr>
            <w:rFonts w:ascii="Times New Roman" w:hAnsi="Times New Roman" w:eastAsia="楷体" w:cstheme="minorBidi"/>
            <w:kern w:val="2"/>
            <w:sz w:val="24"/>
            <w:szCs w:val="24"/>
            <w:highlight w:val="cyan"/>
            <w:lang w:val="en-US" w:eastAsia="zh-CN" w:bidi="ar-SA"/>
            <w:rPrChange w:id="1649" w:author="野草" w:date="2024-02-29T20:53:17Z">
              <w:rPr>
                <w:rFonts w:ascii="Times New Roman" w:hAnsi="Times New Roman" w:eastAsia="楷体" w:cstheme="minorBidi"/>
                <w:kern w:val="2"/>
                <w:sz w:val="24"/>
                <w:szCs w:val="24"/>
                <w:highlight w:val="none"/>
                <w:lang w:val="en-US" w:eastAsia="zh-CN" w:bidi="ar-SA"/>
              </w:rPr>
            </w:rPrChange>
          </w:rPr>
          <w:instrText xml:space="preserve"> HYPERLINK "https://www.sciencedirect.com/topics/social-sciences/ecosystem-service" \o "从 ScienceDirect 的 AI 生成的主题页面了解有关生态系统服务的更多信息" </w:instrText>
        </w:r>
      </w:ins>
      <w:ins w:id="1651" w:author="野草" w:date="2024-02-29T20:52:59Z">
        <w:r>
          <w:rPr>
            <w:rFonts w:ascii="Times New Roman" w:hAnsi="Times New Roman" w:eastAsia="楷体" w:cstheme="minorBidi"/>
            <w:kern w:val="2"/>
            <w:sz w:val="24"/>
            <w:szCs w:val="24"/>
            <w:highlight w:val="cyan"/>
            <w:lang w:val="en-US" w:eastAsia="zh-CN" w:bidi="ar-SA"/>
            <w:rPrChange w:id="1652" w:author="野草" w:date="2024-02-29T20:53:17Z">
              <w:rPr>
                <w:rFonts w:ascii="Times New Roman" w:hAnsi="Times New Roman" w:eastAsia="楷体" w:cstheme="minorBidi"/>
                <w:kern w:val="2"/>
                <w:sz w:val="24"/>
                <w:szCs w:val="24"/>
                <w:highlight w:val="none"/>
                <w:lang w:val="en-US" w:eastAsia="zh-CN" w:bidi="ar-SA"/>
              </w:rPr>
            </w:rPrChange>
          </w:rPr>
          <w:fldChar w:fldCharType="separate"/>
        </w:r>
      </w:ins>
      <w:ins w:id="1654" w:author="野草" w:date="2024-02-29T20:52:59Z">
        <w:r>
          <w:rPr>
            <w:rFonts w:ascii="Times New Roman" w:hAnsi="Times New Roman" w:eastAsia="楷体" w:cstheme="minorBidi"/>
            <w:kern w:val="2"/>
            <w:sz w:val="24"/>
            <w:szCs w:val="24"/>
            <w:highlight w:val="cyan"/>
            <w:lang w:val="en-US" w:eastAsia="zh-CN" w:bidi="ar-SA"/>
            <w:rPrChange w:id="1655" w:author="野草" w:date="2024-02-29T20:53:17Z">
              <w:rPr>
                <w:rFonts w:ascii="Times New Roman" w:hAnsi="Times New Roman" w:eastAsia="楷体" w:cstheme="minorBidi"/>
                <w:kern w:val="2"/>
                <w:sz w:val="24"/>
                <w:szCs w:val="24"/>
                <w:highlight w:val="none"/>
                <w:lang w:val="en-US" w:eastAsia="zh-CN" w:bidi="ar-SA"/>
              </w:rPr>
            </w:rPrChange>
          </w:rPr>
          <w:t>生态系统服务</w:t>
        </w:r>
      </w:ins>
      <w:ins w:id="1657" w:author="野草" w:date="2024-02-29T20:52:59Z">
        <w:r>
          <w:rPr>
            <w:rFonts w:ascii="Times New Roman" w:hAnsi="Times New Roman" w:eastAsia="楷体" w:cstheme="minorBidi"/>
            <w:kern w:val="2"/>
            <w:sz w:val="24"/>
            <w:szCs w:val="24"/>
            <w:highlight w:val="cyan"/>
            <w:lang w:val="en-US" w:eastAsia="zh-CN" w:bidi="ar-SA"/>
            <w:rPrChange w:id="1658" w:author="野草" w:date="2024-02-29T20:53:17Z">
              <w:rPr>
                <w:rFonts w:ascii="Times New Roman" w:hAnsi="Times New Roman" w:eastAsia="楷体" w:cstheme="minorBidi"/>
                <w:kern w:val="2"/>
                <w:sz w:val="24"/>
                <w:szCs w:val="24"/>
                <w:highlight w:val="none"/>
                <w:lang w:val="en-US" w:eastAsia="zh-CN" w:bidi="ar-SA"/>
              </w:rPr>
            </w:rPrChange>
          </w:rPr>
          <w:fldChar w:fldCharType="end"/>
        </w:r>
      </w:ins>
      <w:ins w:id="1660" w:author="野草" w:date="2024-02-29T20:52:59Z">
        <w:r>
          <w:rPr>
            <w:rFonts w:ascii="Times New Roman" w:hAnsi="Times New Roman" w:eastAsia="楷体" w:cstheme="minorBidi"/>
            <w:kern w:val="2"/>
            <w:sz w:val="24"/>
            <w:szCs w:val="24"/>
            <w:highlight w:val="cyan"/>
            <w:lang w:val="en-US" w:eastAsia="zh-CN" w:bidi="ar-SA"/>
            <w:rPrChange w:id="1661" w:author="野草" w:date="2024-02-29T20:53:17Z">
              <w:rPr>
                <w:rFonts w:ascii="Times New Roman" w:hAnsi="Times New Roman" w:eastAsia="楷体" w:cstheme="minorBidi"/>
                <w:kern w:val="2"/>
                <w:sz w:val="24"/>
                <w:szCs w:val="24"/>
                <w:highlight w:val="none"/>
                <w:lang w:val="en-US" w:eastAsia="zh-CN" w:bidi="ar-SA"/>
              </w:rPr>
            </w:rPrChange>
          </w:rPr>
          <w:t>框架</w:t>
        </w:r>
      </w:ins>
      <w:ins w:id="1663" w:author="野草" w:date="2024-02-29T20:52:59Z">
        <w:r>
          <w:rPr>
            <w:rFonts w:ascii="Times New Roman" w:hAnsi="Times New Roman" w:eastAsia="楷体" w:cstheme="minorBidi"/>
            <w:kern w:val="2"/>
            <w:sz w:val="24"/>
            <w:szCs w:val="24"/>
            <w:highlight w:val="none"/>
            <w:lang w:val="en-US" w:eastAsia="zh-CN" w:bidi="ar-SA"/>
          </w:rPr>
          <w:t>（</w:t>
        </w:r>
      </w:ins>
      <w:ins w:id="1664" w:author="野草" w:date="2024-02-29T20:52:59Z">
        <w:bookmarkStart w:id="0" w:name="bbb0085"/>
        <w:r>
          <w:rPr>
            <w:rFonts w:ascii="Times New Roman" w:hAnsi="Times New Roman" w:eastAsia="楷体" w:cstheme="minorBidi"/>
            <w:kern w:val="2"/>
            <w:sz w:val="24"/>
            <w:szCs w:val="24"/>
            <w:highlight w:val="none"/>
            <w:u w:val="none"/>
            <w:lang w:val="en-US" w:eastAsia="zh-CN" w:bidi="ar-SA"/>
          </w:rPr>
          <w:fldChar w:fldCharType="begin"/>
        </w:r>
      </w:ins>
      <w:ins w:id="1665" w:author="野草" w:date="2024-02-29T20:52:59Z">
        <w:r>
          <w:rPr>
            <w:rFonts w:ascii="Times New Roman" w:hAnsi="Times New Roman" w:eastAsia="楷体" w:cstheme="minorBidi"/>
            <w:kern w:val="2"/>
            <w:sz w:val="24"/>
            <w:szCs w:val="24"/>
            <w:highlight w:val="none"/>
            <w:u w:val="none"/>
            <w:lang w:val="en-US" w:eastAsia="zh-CN" w:bidi="ar-SA"/>
          </w:rPr>
          <w:instrText xml:space="preserve"> HYPERLINK "https://www.sciencedirect.com/science/article/pii/S2212095523002936?via=ihub" \l "bb0085" </w:instrText>
        </w:r>
      </w:ins>
      <w:ins w:id="1666" w:author="野草" w:date="2024-02-29T20:52:59Z">
        <w:r>
          <w:rPr>
            <w:rFonts w:ascii="Times New Roman" w:hAnsi="Times New Roman" w:eastAsia="楷体" w:cstheme="minorBidi"/>
            <w:kern w:val="2"/>
            <w:sz w:val="24"/>
            <w:szCs w:val="24"/>
            <w:highlight w:val="none"/>
            <w:u w:val="none"/>
            <w:lang w:val="en-US" w:eastAsia="zh-CN" w:bidi="ar-SA"/>
          </w:rPr>
          <w:fldChar w:fldCharType="separate"/>
        </w:r>
      </w:ins>
      <w:ins w:id="1667" w:author="野草" w:date="2024-02-29T20:52:59Z">
        <w:r>
          <w:rPr>
            <w:rFonts w:ascii="Times New Roman" w:hAnsi="Times New Roman" w:eastAsia="楷体" w:cstheme="minorBidi"/>
            <w:kern w:val="2"/>
            <w:sz w:val="24"/>
            <w:szCs w:val="24"/>
            <w:highlight w:val="none"/>
            <w:u w:val="none"/>
            <w:lang w:val="en-US" w:eastAsia="zh-CN" w:bidi="ar-SA"/>
          </w:rPr>
          <w:t>Feng等，2022</w:t>
        </w:r>
        <w:bookmarkEnd w:id="0"/>
      </w:ins>
      <w:ins w:id="1668" w:author="野草" w:date="2024-02-29T20:52:59Z">
        <w:r>
          <w:rPr>
            <w:rFonts w:ascii="Times New Roman" w:hAnsi="Times New Roman" w:eastAsia="楷体" w:cstheme="minorBidi"/>
            <w:kern w:val="2"/>
            <w:sz w:val="24"/>
            <w:szCs w:val="24"/>
            <w:highlight w:val="none"/>
            <w:u w:val="none"/>
            <w:lang w:val="en-US" w:eastAsia="zh-CN" w:bidi="ar-SA"/>
          </w:rPr>
          <w:fldChar w:fldCharType="end"/>
        </w:r>
      </w:ins>
      <w:ins w:id="1669" w:author="野草" w:date="2024-02-29T20:52:59Z">
        <w:r>
          <w:rPr>
            <w:rFonts w:ascii="Times New Roman" w:hAnsi="Times New Roman" w:eastAsia="楷体" w:cstheme="minorBidi"/>
            <w:kern w:val="2"/>
            <w:sz w:val="24"/>
            <w:szCs w:val="24"/>
            <w:highlight w:val="none"/>
            <w:lang w:val="en-US" w:eastAsia="zh-CN" w:bidi="ar-SA"/>
          </w:rPr>
          <w:t>；</w:t>
        </w:r>
      </w:ins>
      <w:ins w:id="1670" w:author="野草" w:date="2024-02-29T20:52:59Z">
        <w:bookmarkStart w:id="1" w:name="bbb0315"/>
        <w:r>
          <w:rPr>
            <w:rFonts w:ascii="Times New Roman" w:hAnsi="Times New Roman" w:eastAsia="楷体" w:cstheme="minorBidi"/>
            <w:kern w:val="2"/>
            <w:sz w:val="24"/>
            <w:szCs w:val="24"/>
            <w:highlight w:val="none"/>
            <w:u w:val="none"/>
            <w:lang w:val="en-US" w:eastAsia="zh-CN" w:bidi="ar-SA"/>
          </w:rPr>
          <w:fldChar w:fldCharType="begin"/>
        </w:r>
      </w:ins>
      <w:ins w:id="1671" w:author="野草" w:date="2024-02-29T20:52:59Z">
        <w:r>
          <w:rPr>
            <w:rFonts w:ascii="Times New Roman" w:hAnsi="Times New Roman" w:eastAsia="楷体" w:cstheme="minorBidi"/>
            <w:kern w:val="2"/>
            <w:sz w:val="24"/>
            <w:szCs w:val="24"/>
            <w:highlight w:val="none"/>
            <w:u w:val="none"/>
            <w:lang w:val="en-US" w:eastAsia="zh-CN" w:bidi="ar-SA"/>
          </w:rPr>
          <w:instrText xml:space="preserve"> HYPERLINK "https://www.sciencedirect.com/science/article/pii/S2212095523002936?via=ihub" \l "bb0315" </w:instrText>
        </w:r>
      </w:ins>
      <w:ins w:id="1672" w:author="野草" w:date="2024-02-29T20:52:59Z">
        <w:r>
          <w:rPr>
            <w:rFonts w:ascii="Times New Roman" w:hAnsi="Times New Roman" w:eastAsia="楷体" w:cstheme="minorBidi"/>
            <w:kern w:val="2"/>
            <w:sz w:val="24"/>
            <w:szCs w:val="24"/>
            <w:highlight w:val="none"/>
            <w:u w:val="none"/>
            <w:lang w:val="en-US" w:eastAsia="zh-CN" w:bidi="ar-SA"/>
          </w:rPr>
          <w:fldChar w:fldCharType="separate"/>
        </w:r>
      </w:ins>
      <w:ins w:id="1673" w:author="野草" w:date="2024-02-29T20:52:59Z">
        <w:r>
          <w:rPr>
            <w:rFonts w:ascii="Times New Roman" w:hAnsi="Times New Roman" w:eastAsia="楷体" w:cstheme="minorBidi"/>
            <w:kern w:val="2"/>
            <w:sz w:val="24"/>
            <w:szCs w:val="24"/>
            <w:highlight w:val="none"/>
            <w:u w:val="none"/>
            <w:lang w:val="en-US" w:eastAsia="zh-CN" w:bidi="ar-SA"/>
          </w:rPr>
          <w:t>Wei</w:t>
        </w:r>
      </w:ins>
      <w:ins w:id="1674" w:author="野草" w:date="2024-02-29T20:56:38Z">
        <w:r>
          <w:rPr>
            <w:rFonts w:hint="eastAsia" w:cstheme="minorBidi"/>
            <w:kern w:val="2"/>
            <w:sz w:val="24"/>
            <w:szCs w:val="24"/>
            <w:highlight w:val="none"/>
            <w:u w:val="none"/>
            <w:lang w:val="en-US" w:eastAsia="zh-CN" w:bidi="ar-SA"/>
          </w:rPr>
          <w:t xml:space="preserve"> </w:t>
        </w:r>
      </w:ins>
      <w:ins w:id="1675" w:author="野草" w:date="2024-02-29T20:56:39Z">
        <w:r>
          <w:rPr>
            <w:rFonts w:hint="eastAsia" w:cstheme="minorBidi"/>
            <w:kern w:val="2"/>
            <w:sz w:val="24"/>
            <w:szCs w:val="24"/>
            <w:highlight w:val="none"/>
            <w:u w:val="none"/>
            <w:lang w:val="en-US" w:eastAsia="zh-CN" w:bidi="ar-SA"/>
          </w:rPr>
          <w:t xml:space="preserve">et </w:t>
        </w:r>
      </w:ins>
      <w:ins w:id="1676" w:author="野草" w:date="2024-02-29T20:56:40Z">
        <w:r>
          <w:rPr>
            <w:rFonts w:hint="eastAsia" w:cstheme="minorBidi"/>
            <w:kern w:val="2"/>
            <w:sz w:val="24"/>
            <w:szCs w:val="24"/>
            <w:highlight w:val="none"/>
            <w:u w:val="none"/>
            <w:lang w:val="en-US" w:eastAsia="zh-CN" w:bidi="ar-SA"/>
          </w:rPr>
          <w:t>al.</w:t>
        </w:r>
      </w:ins>
      <w:ins w:id="1677" w:author="野草" w:date="2024-02-29T20:52:59Z">
        <w:r>
          <w:rPr>
            <w:rFonts w:ascii="Times New Roman" w:hAnsi="Times New Roman" w:eastAsia="楷体" w:cstheme="minorBidi"/>
            <w:kern w:val="2"/>
            <w:sz w:val="24"/>
            <w:szCs w:val="24"/>
            <w:highlight w:val="none"/>
            <w:u w:val="none"/>
            <w:lang w:val="en-US" w:eastAsia="zh-CN" w:bidi="ar-SA"/>
          </w:rPr>
          <w:t>，2021</w:t>
        </w:r>
        <w:bookmarkEnd w:id="1"/>
      </w:ins>
      <w:ins w:id="1678" w:author="野草" w:date="2024-02-29T20:52:59Z">
        <w:r>
          <w:rPr>
            <w:rFonts w:ascii="Times New Roman" w:hAnsi="Times New Roman" w:eastAsia="楷体" w:cstheme="minorBidi"/>
            <w:kern w:val="2"/>
            <w:sz w:val="24"/>
            <w:szCs w:val="24"/>
            <w:highlight w:val="none"/>
            <w:u w:val="none"/>
            <w:lang w:val="en-US" w:eastAsia="zh-CN" w:bidi="ar-SA"/>
          </w:rPr>
          <w:fldChar w:fldCharType="end"/>
        </w:r>
      </w:ins>
      <w:ins w:id="1679" w:author="野草" w:date="2024-02-29T20:52:59Z">
        <w:r>
          <w:rPr>
            <w:rFonts w:ascii="Times New Roman" w:hAnsi="Times New Roman" w:eastAsia="楷体" w:cstheme="minorBidi"/>
            <w:kern w:val="2"/>
            <w:sz w:val="24"/>
            <w:szCs w:val="24"/>
            <w:highlight w:val="none"/>
            <w:lang w:val="en-US" w:eastAsia="zh-CN" w:bidi="ar-SA"/>
          </w:rPr>
          <w:t>）。</w:t>
        </w:r>
      </w:ins>
      <w:ins w:id="1680" w:author="野草" w:date="2024-02-29T20:52:59Z">
        <w:r>
          <w:rPr>
            <w:rFonts w:hint="eastAsia" w:cstheme="minorBidi"/>
            <w:kern w:val="2"/>
            <w:sz w:val="24"/>
            <w:szCs w:val="24"/>
            <w:highlight w:val="none"/>
            <w:lang w:val="en-US" w:eastAsia="zh-CN" w:bidi="ar-SA"/>
          </w:rPr>
          <w:t>该</w:t>
        </w:r>
      </w:ins>
      <w:ins w:id="1681" w:author="野草" w:date="2024-02-29T20:52:59Z">
        <w:r>
          <w:rPr>
            <w:rFonts w:ascii="Times New Roman" w:hAnsi="Times New Roman" w:eastAsia="楷体" w:cstheme="minorBidi"/>
            <w:kern w:val="2"/>
            <w:sz w:val="24"/>
            <w:szCs w:val="24"/>
            <w:highlight w:val="none"/>
            <w:lang w:val="en-US" w:eastAsia="zh-CN" w:bidi="ar-SA"/>
          </w:rPr>
          <w:t>框架</w:t>
        </w:r>
      </w:ins>
      <w:ins w:id="1682" w:author="野草" w:date="2024-02-29T20:52:59Z">
        <w:r>
          <w:rPr>
            <w:rFonts w:hint="eastAsia" w:cstheme="minorBidi"/>
            <w:kern w:val="2"/>
            <w:sz w:val="24"/>
            <w:szCs w:val="24"/>
            <w:highlight w:val="none"/>
            <w:lang w:val="en-US" w:eastAsia="zh-CN" w:bidi="ar-SA"/>
          </w:rPr>
          <w:t>旨在</w:t>
        </w:r>
      </w:ins>
      <w:ins w:id="1683" w:author="野草" w:date="2024-02-29T20:53:52Z">
        <w:r>
          <w:rPr>
            <w:rFonts w:hint="eastAsia" w:cstheme="minorBidi"/>
            <w:kern w:val="2"/>
            <w:sz w:val="24"/>
            <w:szCs w:val="24"/>
            <w:highlight w:val="none"/>
            <w:lang w:val="en-US" w:eastAsia="zh-CN" w:bidi="ar-SA"/>
          </w:rPr>
          <w:t>通过</w:t>
        </w:r>
      </w:ins>
      <w:ins w:id="1684" w:author="野草" w:date="2024-02-29T20:53:55Z">
        <w:r>
          <w:rPr>
            <w:rFonts w:hint="eastAsia" w:cstheme="minorBidi"/>
            <w:kern w:val="2"/>
            <w:sz w:val="24"/>
            <w:szCs w:val="24"/>
            <w:highlight w:val="none"/>
            <w:lang w:val="en-US" w:eastAsia="zh-CN" w:bidi="ar-SA"/>
          </w:rPr>
          <w:t>建立</w:t>
        </w:r>
      </w:ins>
      <w:ins w:id="1685" w:author="野草" w:date="2024-02-29T20:52:59Z">
        <w:r>
          <w:rPr>
            <w:rFonts w:ascii="Times New Roman" w:hAnsi="Times New Roman" w:eastAsia="楷体" w:cstheme="minorBidi"/>
            <w:kern w:val="2"/>
            <w:sz w:val="24"/>
            <w:szCs w:val="24"/>
            <w:highlight w:val="cyan"/>
            <w:lang w:val="en-US" w:eastAsia="zh-CN" w:bidi="ar-SA"/>
            <w:rPrChange w:id="1686" w:author="野草" w:date="2024-02-29T20:53:29Z">
              <w:rPr>
                <w:rFonts w:ascii="Times New Roman" w:hAnsi="Times New Roman" w:eastAsia="楷体" w:cstheme="minorBidi"/>
                <w:kern w:val="2"/>
                <w:sz w:val="24"/>
                <w:szCs w:val="24"/>
                <w:highlight w:val="none"/>
                <w:lang w:val="en-US" w:eastAsia="zh-CN" w:bidi="ar-SA"/>
              </w:rPr>
            </w:rPrChange>
          </w:rPr>
          <w:t>生态系统功能和过程</w:t>
        </w:r>
      </w:ins>
      <w:ins w:id="1688" w:author="野草" w:date="2024-02-29T20:52:59Z">
        <w:r>
          <w:rPr>
            <w:rFonts w:ascii="Times New Roman" w:hAnsi="Times New Roman" w:eastAsia="楷体" w:cstheme="minorBidi"/>
            <w:kern w:val="2"/>
            <w:sz w:val="24"/>
            <w:szCs w:val="24"/>
            <w:highlight w:val="none"/>
            <w:lang w:val="en-US" w:eastAsia="zh-CN" w:bidi="ar-SA"/>
          </w:rPr>
          <w:t>与</w:t>
        </w:r>
      </w:ins>
      <w:ins w:id="1689" w:author="野草" w:date="2024-02-29T20:52:59Z">
        <w:r>
          <w:rPr>
            <w:rFonts w:ascii="Times New Roman" w:hAnsi="Times New Roman" w:eastAsia="楷体" w:cstheme="minorBidi"/>
            <w:kern w:val="2"/>
            <w:sz w:val="24"/>
            <w:szCs w:val="24"/>
            <w:highlight w:val="cyan"/>
            <w:lang w:val="en-US" w:eastAsia="zh-CN" w:bidi="ar-SA"/>
            <w:rPrChange w:id="1690" w:author="野草" w:date="2024-02-29T20:53:40Z">
              <w:rPr>
                <w:rFonts w:ascii="Times New Roman" w:hAnsi="Times New Roman" w:eastAsia="楷体" w:cstheme="minorBidi"/>
                <w:kern w:val="2"/>
                <w:sz w:val="24"/>
                <w:szCs w:val="24"/>
                <w:highlight w:val="none"/>
                <w:lang w:val="en-US" w:eastAsia="zh-CN" w:bidi="ar-SA"/>
              </w:rPr>
            </w:rPrChange>
          </w:rPr>
          <w:t>人类</w:t>
        </w:r>
      </w:ins>
      <w:ins w:id="1692" w:author="野草" w:date="2024-02-29T20:53:36Z">
        <w:r>
          <w:rPr>
            <w:rFonts w:hint="eastAsia" w:cstheme="minorBidi"/>
            <w:kern w:val="2"/>
            <w:sz w:val="24"/>
            <w:szCs w:val="24"/>
            <w:highlight w:val="cyan"/>
            <w:lang w:val="en-US" w:eastAsia="zh-CN" w:bidi="ar-SA"/>
            <w:rPrChange w:id="1693" w:author="野草" w:date="2024-02-29T20:53:40Z">
              <w:rPr>
                <w:rFonts w:hint="eastAsia" w:cstheme="minorBidi"/>
                <w:kern w:val="2"/>
                <w:sz w:val="24"/>
                <w:szCs w:val="24"/>
                <w:highlight w:val="none"/>
                <w:lang w:val="en-US" w:eastAsia="zh-CN" w:bidi="ar-SA"/>
              </w:rPr>
            </w:rPrChange>
          </w:rPr>
          <w:t>的</w:t>
        </w:r>
      </w:ins>
      <w:ins w:id="1695" w:author="野草" w:date="2024-02-29T20:53:34Z">
        <w:r>
          <w:rPr>
            <w:rFonts w:hint="eastAsia" w:cstheme="minorBidi"/>
            <w:kern w:val="2"/>
            <w:sz w:val="24"/>
            <w:szCs w:val="24"/>
            <w:highlight w:val="cyan"/>
            <w:lang w:val="en-US" w:eastAsia="zh-CN" w:bidi="ar-SA"/>
            <w:rPrChange w:id="1696" w:author="野草" w:date="2024-02-29T20:53:40Z">
              <w:rPr>
                <w:rFonts w:hint="eastAsia" w:cstheme="minorBidi"/>
                <w:kern w:val="2"/>
                <w:sz w:val="24"/>
                <w:szCs w:val="24"/>
                <w:highlight w:val="none"/>
                <w:lang w:val="en-US" w:eastAsia="zh-CN" w:bidi="ar-SA"/>
              </w:rPr>
            </w:rPrChange>
          </w:rPr>
          <w:t>实际</w:t>
        </w:r>
      </w:ins>
      <w:ins w:id="1698" w:author="野草" w:date="2024-02-29T20:52:59Z">
        <w:r>
          <w:rPr>
            <w:rFonts w:ascii="Times New Roman" w:hAnsi="Times New Roman" w:eastAsia="楷体" w:cstheme="minorBidi"/>
            <w:kern w:val="2"/>
            <w:sz w:val="24"/>
            <w:szCs w:val="24"/>
            <w:highlight w:val="cyan"/>
            <w:lang w:val="en-US" w:eastAsia="zh-CN" w:bidi="ar-SA"/>
            <w:rPrChange w:id="1699" w:author="野草" w:date="2024-02-29T20:53:40Z">
              <w:rPr>
                <w:rFonts w:ascii="Times New Roman" w:hAnsi="Times New Roman" w:eastAsia="楷体" w:cstheme="minorBidi"/>
                <w:kern w:val="2"/>
                <w:sz w:val="24"/>
                <w:szCs w:val="24"/>
                <w:highlight w:val="none"/>
                <w:lang w:val="en-US" w:eastAsia="zh-CN" w:bidi="ar-SA"/>
              </w:rPr>
            </w:rPrChange>
          </w:rPr>
          <w:t>需求</w:t>
        </w:r>
      </w:ins>
      <w:ins w:id="1701" w:author="野草" w:date="2024-02-29T20:52:59Z">
        <w:r>
          <w:rPr>
            <w:rFonts w:ascii="Times New Roman" w:hAnsi="Times New Roman" w:eastAsia="楷体" w:cstheme="minorBidi"/>
            <w:kern w:val="2"/>
            <w:sz w:val="24"/>
            <w:szCs w:val="24"/>
            <w:highlight w:val="none"/>
            <w:lang w:val="en-US" w:eastAsia="zh-CN" w:bidi="ar-SA"/>
          </w:rPr>
          <w:t>之间</w:t>
        </w:r>
      </w:ins>
      <w:ins w:id="1702" w:author="野草" w:date="2024-02-29T20:53:58Z">
        <w:r>
          <w:rPr>
            <w:rFonts w:hint="eastAsia" w:cstheme="minorBidi"/>
            <w:kern w:val="2"/>
            <w:sz w:val="24"/>
            <w:szCs w:val="24"/>
            <w:highlight w:val="none"/>
            <w:lang w:val="en-US" w:eastAsia="zh-CN" w:bidi="ar-SA"/>
          </w:rPr>
          <w:t>的</w:t>
        </w:r>
      </w:ins>
      <w:ins w:id="1703" w:author="野草" w:date="2024-02-29T20:52:59Z">
        <w:r>
          <w:rPr>
            <w:rFonts w:ascii="Times New Roman" w:hAnsi="Times New Roman" w:eastAsia="楷体" w:cstheme="minorBidi"/>
            <w:kern w:val="2"/>
            <w:sz w:val="24"/>
            <w:szCs w:val="24"/>
            <w:highlight w:val="none"/>
            <w:lang w:val="en-US" w:eastAsia="zh-CN" w:bidi="ar-SA"/>
          </w:rPr>
          <w:t>联系，</w:t>
        </w:r>
      </w:ins>
      <w:ins w:id="1704" w:author="野草" w:date="2024-02-29T20:54:04Z">
        <w:r>
          <w:rPr>
            <w:rFonts w:hint="eastAsia" w:cstheme="minorBidi"/>
            <w:kern w:val="2"/>
            <w:sz w:val="24"/>
            <w:szCs w:val="24"/>
            <w:highlight w:val="none"/>
            <w:lang w:val="en-US" w:eastAsia="zh-CN" w:bidi="ar-SA"/>
          </w:rPr>
          <w:t>以</w:t>
        </w:r>
      </w:ins>
      <w:ins w:id="1705" w:author="野草" w:date="2024-02-29T20:52:59Z">
        <w:r>
          <w:rPr>
            <w:rFonts w:ascii="Times New Roman" w:hAnsi="Times New Roman" w:eastAsia="楷体" w:cstheme="minorBidi"/>
            <w:kern w:val="2"/>
            <w:sz w:val="24"/>
            <w:szCs w:val="24"/>
            <w:highlight w:val="none"/>
            <w:lang w:val="en-US" w:eastAsia="zh-CN" w:bidi="ar-SA"/>
          </w:rPr>
          <w:t>更好地了解</w:t>
        </w:r>
      </w:ins>
      <w:ins w:id="1706" w:author="野草" w:date="2024-02-29T20:52:59Z">
        <w:r>
          <w:rPr>
            <w:rFonts w:ascii="Times New Roman" w:hAnsi="Times New Roman" w:eastAsia="楷体" w:cstheme="minorBidi"/>
            <w:kern w:val="2"/>
            <w:sz w:val="24"/>
            <w:szCs w:val="24"/>
            <w:highlight w:val="cyan"/>
            <w:lang w:val="en-US" w:eastAsia="zh-CN" w:bidi="ar-SA"/>
            <w:rPrChange w:id="1707" w:author="野草" w:date="2024-02-29T20:54:08Z">
              <w:rPr>
                <w:rFonts w:ascii="Times New Roman" w:hAnsi="Times New Roman" w:eastAsia="楷体" w:cstheme="minorBidi"/>
                <w:kern w:val="2"/>
                <w:sz w:val="24"/>
                <w:szCs w:val="24"/>
                <w:highlight w:val="none"/>
                <w:lang w:val="en-US" w:eastAsia="zh-CN" w:bidi="ar-SA"/>
              </w:rPr>
            </w:rPrChange>
          </w:rPr>
          <w:t>自然环境</w:t>
        </w:r>
      </w:ins>
      <w:ins w:id="1709" w:author="野草" w:date="2024-02-29T20:52:59Z">
        <w:r>
          <w:rPr>
            <w:rFonts w:ascii="Times New Roman" w:hAnsi="Times New Roman" w:eastAsia="楷体" w:cstheme="minorBidi"/>
            <w:kern w:val="2"/>
            <w:sz w:val="24"/>
            <w:szCs w:val="24"/>
            <w:highlight w:val="none"/>
            <w:lang w:val="en-US" w:eastAsia="zh-CN" w:bidi="ar-SA"/>
          </w:rPr>
          <w:t>对人类</w:t>
        </w:r>
      </w:ins>
      <w:ins w:id="1710" w:author="野草" w:date="2024-02-29T20:52:59Z">
        <w:r>
          <w:rPr>
            <w:rFonts w:hint="eastAsia" w:cstheme="minorBidi"/>
            <w:kern w:val="2"/>
            <w:sz w:val="24"/>
            <w:szCs w:val="24"/>
            <w:highlight w:val="none"/>
            <w:lang w:val="en-US" w:eastAsia="zh-CN" w:bidi="ar-SA"/>
          </w:rPr>
          <w:t>居住</w:t>
        </w:r>
      </w:ins>
      <w:ins w:id="1711" w:author="野草" w:date="2024-02-29T20:52:59Z">
        <w:r>
          <w:rPr>
            <w:rFonts w:ascii="Times New Roman" w:hAnsi="Times New Roman" w:eastAsia="楷体" w:cstheme="minorBidi"/>
            <w:kern w:val="2"/>
            <w:sz w:val="24"/>
            <w:szCs w:val="24"/>
            <w:highlight w:val="none"/>
            <w:lang w:val="en-US" w:eastAsia="zh-CN" w:bidi="ar-SA"/>
          </w:rPr>
          <w:t>的</w:t>
        </w:r>
      </w:ins>
      <w:ins w:id="1712" w:author="野草" w:date="2024-02-29T20:52:59Z">
        <w:r>
          <w:rPr>
            <w:rFonts w:ascii="Times New Roman" w:hAnsi="Times New Roman" w:eastAsia="楷体" w:cstheme="minorBidi"/>
            <w:kern w:val="2"/>
            <w:sz w:val="24"/>
            <w:szCs w:val="24"/>
            <w:highlight w:val="cyan"/>
            <w:lang w:val="en-US" w:eastAsia="zh-CN" w:bidi="ar-SA"/>
            <w:rPrChange w:id="1713" w:author="野草" w:date="2024-02-29T20:54:14Z">
              <w:rPr>
                <w:rFonts w:ascii="Times New Roman" w:hAnsi="Times New Roman" w:eastAsia="楷体" w:cstheme="minorBidi"/>
                <w:kern w:val="2"/>
                <w:sz w:val="24"/>
                <w:szCs w:val="24"/>
                <w:highlight w:val="none"/>
                <w:lang w:val="en-US" w:eastAsia="zh-CN" w:bidi="ar-SA"/>
              </w:rPr>
            </w:rPrChange>
          </w:rPr>
          <w:t>积极影响</w:t>
        </w:r>
      </w:ins>
      <w:ins w:id="1715" w:author="野草" w:date="2024-02-29T20:52:59Z">
        <w:r>
          <w:rPr>
            <w:rFonts w:ascii="Times New Roman" w:hAnsi="Times New Roman" w:eastAsia="楷体" w:cstheme="minorBidi"/>
            <w:kern w:val="2"/>
            <w:sz w:val="24"/>
            <w:szCs w:val="24"/>
            <w:highlight w:val="none"/>
            <w:lang w:val="en-US" w:eastAsia="zh-CN" w:bidi="ar-SA"/>
          </w:rPr>
          <w:t>。</w:t>
        </w:r>
      </w:ins>
      <w:ins w:id="1716" w:author="野草" w:date="2024-02-29T20:54:39Z">
        <w:r>
          <w:rPr>
            <w:rFonts w:hint="default" w:ascii="Times New Roman" w:hAnsi="Times New Roman"/>
          </w:rPr>
          <w:t>【u</w:t>
        </w:r>
      </w:ins>
      <w:ins w:id="1717" w:author="野草" w:date="2024-02-29T20:54:39Z">
        <w:r>
          <w:rPr>
            <w:rFonts w:ascii="Times New Roman" w:hAnsi="Times New Roman"/>
          </w:rPr>
          <w:t xml:space="preserve">p2024 0229 </w:t>
        </w:r>
      </w:ins>
      <w:ins w:id="1718" w:author="野草" w:date="2024-02-29T20:54:41Z">
        <w:r>
          <w:rPr>
            <w:rFonts w:hint="eastAsia"/>
            <w:lang w:val="en-US" w:eastAsia="zh-CN"/>
          </w:rPr>
          <w:t>20</w:t>
        </w:r>
      </w:ins>
      <w:ins w:id="1719" w:author="野草" w:date="2024-02-29T20:54:39Z">
        <w:r>
          <w:rPr>
            <w:rFonts w:ascii="Times New Roman" w:hAnsi="Times New Roman"/>
          </w:rPr>
          <w:t>:</w:t>
        </w:r>
      </w:ins>
      <w:ins w:id="1720" w:author="野草" w:date="2024-02-29T20:54:39Z">
        <w:r>
          <w:rPr>
            <w:rFonts w:hint="eastAsia" w:ascii="Times New Roman" w:hAnsi="Times New Roman"/>
            <w:lang w:val="en-US" w:eastAsia="zh-CN"/>
          </w:rPr>
          <w:t>5</w:t>
        </w:r>
      </w:ins>
      <w:ins w:id="1721" w:author="野草" w:date="2024-02-29T20:54:43Z">
        <w:r>
          <w:rPr>
            <w:rFonts w:hint="eastAsia"/>
            <w:lang w:val="en-US" w:eastAsia="zh-CN"/>
          </w:rPr>
          <w:t>4</w:t>
        </w:r>
      </w:ins>
      <w:ins w:id="1722" w:author="野草" w:date="2024-02-29T20:54:39Z">
        <w:r>
          <w:rPr>
            <w:rFonts w:hint="default" w:ascii="Times New Roman" w:hAnsi="Times New Roman"/>
          </w:rPr>
          <w:t>】</w:t>
        </w:r>
      </w:ins>
    </w:p>
    <w:p>
      <w:pPr>
        <w:pStyle w:val="9"/>
        <w:numPr>
          <w:ilvl w:val="-1"/>
          <w:numId w:val="0"/>
        </w:numPr>
        <w:ind w:left="0" w:firstLine="420"/>
        <w:rPr>
          <w:del w:id="1724" w:author="野草" w:date="2024-02-29T21:13:24Z"/>
          <w:rFonts w:hint="eastAsia" w:ascii="Times New Roman" w:hAnsi="Times New Roman" w:eastAsia="楷体" w:cstheme="minorBidi"/>
          <w:kern w:val="2"/>
          <w:sz w:val="24"/>
          <w:szCs w:val="24"/>
          <w:lang w:val="en-US" w:eastAsia="zh-CN" w:bidi="ar-SA"/>
          <w:rPrChange w:id="1725" w:author="野草" w:date="2024-02-29T21:18:59Z">
            <w:rPr>
              <w:del w:id="1726" w:author="野草" w:date="2024-02-29T21:13:24Z"/>
              <w:rFonts w:eastAsia="楷体" w:asciiTheme="minorHAnsi" w:hAnsiTheme="minorHAnsi" w:cstheme="minorBidi"/>
              <w:kern w:val="2"/>
              <w:sz w:val="24"/>
              <w:szCs w:val="24"/>
              <w:lang w:val="en-US" w:eastAsia="zh-CN" w:bidi="ar-SA"/>
            </w:rPr>
          </w:rPrChange>
        </w:rPr>
        <w:pPrChange w:id="1723" w:author="野草" w:date="2024-02-29T21:03:24Z">
          <w:pPr/>
        </w:pPrChange>
      </w:pPr>
      <w:ins w:id="1727" w:author="野草" w:date="2024-02-29T21:08:21Z">
        <w:r>
          <w:rPr>
            <w:rFonts w:hint="eastAsia"/>
            <w:highlight w:val="cyan"/>
            <w:lang w:val="en-US" w:eastAsia="zh-CN"/>
            <w:rPrChange w:id="1728" w:author="野草" w:date="2024-02-29T21:10:35Z">
              <w:rPr>
                <w:rFonts w:hint="eastAsia"/>
                <w:lang w:val="en-US" w:eastAsia="zh-CN"/>
              </w:rPr>
            </w:rPrChange>
          </w:rPr>
          <w:t>生态系统服务</w:t>
        </w:r>
      </w:ins>
      <w:ins w:id="1730" w:author="野草" w:date="2024-02-29T21:22:58Z">
        <w:r>
          <w:rPr>
            <w:rFonts w:hint="eastAsia"/>
            <w:highlight w:val="none"/>
            <w:lang w:val="en-US" w:eastAsia="zh-CN"/>
            <w:rPrChange w:id="1731" w:author="野草" w:date="2024-02-29T21:23:02Z">
              <w:rPr>
                <w:rFonts w:hint="eastAsia"/>
                <w:highlight w:val="cyan"/>
                <w:lang w:val="en-US" w:eastAsia="zh-CN"/>
              </w:rPr>
            </w:rPrChange>
          </w:rPr>
          <w:t>是指</w:t>
        </w:r>
      </w:ins>
      <w:ins w:id="1733" w:author="野草" w:date="2024-02-29T21:08:21Z">
        <w:r>
          <w:rPr>
            <w:rFonts w:hint="eastAsia"/>
            <w:highlight w:val="cyan"/>
            <w:lang w:val="en-US" w:eastAsia="zh-CN"/>
            <w:rPrChange w:id="1734" w:author="野草" w:date="2024-02-29T21:11:02Z">
              <w:rPr>
                <w:rFonts w:hint="eastAsia"/>
                <w:lang w:val="en-US" w:eastAsia="zh-CN"/>
              </w:rPr>
            </w:rPrChange>
          </w:rPr>
          <w:t>人类</w:t>
        </w:r>
      </w:ins>
      <w:ins w:id="1736" w:author="野草" w:date="2024-02-29T21:08:21Z">
        <w:r>
          <w:rPr>
            <w:rFonts w:hint="eastAsia"/>
            <w:lang w:val="en-US" w:eastAsia="zh-CN"/>
          </w:rPr>
          <w:t>通过</w:t>
        </w:r>
      </w:ins>
      <w:ins w:id="1737" w:author="野草" w:date="2024-02-29T21:08:21Z">
        <w:r>
          <w:rPr>
            <w:rFonts w:hint="eastAsia"/>
            <w:highlight w:val="cyan"/>
            <w:lang w:val="en-US" w:eastAsia="zh-CN"/>
            <w:rPrChange w:id="1738" w:author="野草" w:date="2024-02-29T21:11:04Z">
              <w:rPr>
                <w:rFonts w:hint="eastAsia"/>
                <w:lang w:val="en-US" w:eastAsia="zh-CN"/>
              </w:rPr>
            </w:rPrChange>
          </w:rPr>
          <w:t>直接或间接</w:t>
        </w:r>
      </w:ins>
      <w:ins w:id="1740" w:author="野草" w:date="2024-02-29T21:08:21Z">
        <w:r>
          <w:rPr>
            <w:rFonts w:hint="eastAsia"/>
            <w:lang w:val="en-US" w:eastAsia="zh-CN"/>
          </w:rPr>
          <w:t>的方式从</w:t>
        </w:r>
      </w:ins>
      <w:ins w:id="1741" w:author="野草" w:date="2024-02-29T21:08:21Z">
        <w:r>
          <w:rPr>
            <w:rFonts w:hint="eastAsia"/>
            <w:highlight w:val="cyan"/>
            <w:lang w:val="en-US" w:eastAsia="zh-CN"/>
            <w:rPrChange w:id="1742" w:author="野草" w:date="2024-02-29T21:11:10Z">
              <w:rPr>
                <w:rFonts w:hint="eastAsia"/>
                <w:lang w:val="en-US" w:eastAsia="zh-CN"/>
              </w:rPr>
            </w:rPrChange>
          </w:rPr>
          <w:t>生态系统功能</w:t>
        </w:r>
      </w:ins>
      <w:ins w:id="1744" w:author="野草" w:date="2024-02-29T21:08:21Z">
        <w:r>
          <w:rPr>
            <w:rFonts w:hint="eastAsia"/>
            <w:lang w:val="en-US" w:eastAsia="zh-CN"/>
          </w:rPr>
          <w:t>中所获得的</w:t>
        </w:r>
      </w:ins>
      <w:ins w:id="1745" w:author="野草" w:date="2024-02-29T21:08:21Z">
        <w:r>
          <w:rPr>
            <w:rFonts w:hint="eastAsia"/>
            <w:highlight w:val="cyan"/>
            <w:lang w:val="en-US" w:eastAsia="zh-CN"/>
            <w:rPrChange w:id="1746" w:author="野草" w:date="2024-02-29T21:11:13Z">
              <w:rPr>
                <w:rFonts w:hint="eastAsia"/>
                <w:lang w:val="en-US" w:eastAsia="zh-CN"/>
              </w:rPr>
            </w:rPrChange>
          </w:rPr>
          <w:t>各种益处</w:t>
        </w:r>
      </w:ins>
      <w:ins w:id="1748" w:author="野草" w:date="2024-02-29T21:22:06Z">
        <w:r>
          <w:rPr>
            <w:rFonts w:hint="eastAsia"/>
            <w:highlight w:val="none"/>
            <w:lang w:val="en-US" w:eastAsia="zh-CN"/>
            <w:rPrChange w:id="1749" w:author="野草" w:date="2024-02-29T21:23:12Z">
              <w:rPr>
                <w:rFonts w:hint="eastAsia"/>
                <w:highlight w:val="cyan"/>
                <w:lang w:val="en-US" w:eastAsia="zh-CN"/>
              </w:rPr>
            </w:rPrChange>
          </w:rPr>
          <w:t xml:space="preserve"> (</w:t>
        </w:r>
      </w:ins>
      <w:ins w:id="1751" w:author="野草" w:date="2024-02-29T21:22:07Z">
        <w:r>
          <w:rPr>
            <w:rFonts w:hint="eastAsia"/>
            <w:highlight w:val="none"/>
            <w:shd w:val="clear" w:color="auto" w:fill="FFFFFF"/>
            <w:rPrChange w:id="1752" w:author="野草" w:date="2024-02-29T21:23:12Z">
              <w:rPr>
                <w:rFonts w:hint="eastAsia"/>
                <w:shd w:val="clear" w:color="auto" w:fill="FFFFFF"/>
              </w:rPr>
            </w:rPrChange>
          </w:rPr>
          <w:t>Co</w:t>
        </w:r>
      </w:ins>
      <w:ins w:id="1754" w:author="野草" w:date="2024-02-29T21:22:07Z">
        <w:r>
          <w:rPr>
            <w:rFonts w:hint="eastAsia"/>
            <w:shd w:val="clear" w:color="auto" w:fill="FFFFFF"/>
          </w:rPr>
          <w:t>stanza</w:t>
        </w:r>
      </w:ins>
      <w:ins w:id="1755" w:author="野草" w:date="2024-02-29T21:22:07Z">
        <w:r>
          <w:rPr>
            <w:rFonts w:hint="eastAsia"/>
            <w:shd w:val="clear" w:color="auto" w:fill="FFFFFF"/>
            <w:lang w:val="en-US" w:eastAsia="zh-CN"/>
          </w:rPr>
          <w:t xml:space="preserve"> </w:t>
        </w:r>
      </w:ins>
      <w:ins w:id="1756" w:author="野草" w:date="2024-02-29T21:22:08Z">
        <w:r>
          <w:rPr>
            <w:rFonts w:hint="eastAsia"/>
            <w:shd w:val="clear" w:color="auto" w:fill="FFFFFF"/>
            <w:lang w:val="en-US" w:eastAsia="zh-CN"/>
          </w:rPr>
          <w:t>et al.</w:t>
        </w:r>
      </w:ins>
      <w:ins w:id="1757" w:author="野草" w:date="2024-02-29T21:22:09Z">
        <w:r>
          <w:rPr>
            <w:rFonts w:hint="eastAsia"/>
            <w:shd w:val="clear" w:color="auto" w:fill="FFFFFF"/>
            <w:lang w:val="en-US" w:eastAsia="zh-CN"/>
          </w:rPr>
          <w:t>, 1</w:t>
        </w:r>
      </w:ins>
      <w:ins w:id="1758" w:author="野草" w:date="2024-02-29T21:22:10Z">
        <w:r>
          <w:rPr>
            <w:rFonts w:hint="eastAsia"/>
            <w:shd w:val="clear" w:color="auto" w:fill="FFFFFF"/>
            <w:lang w:val="en-US" w:eastAsia="zh-CN"/>
          </w:rPr>
          <w:t>9</w:t>
        </w:r>
      </w:ins>
      <w:ins w:id="1759" w:author="野草" w:date="2024-02-29T21:22:10Z">
        <w:r>
          <w:rPr>
            <w:rFonts w:hint="eastAsia"/>
            <w:highlight w:val="none"/>
            <w:shd w:val="clear" w:color="auto" w:fill="FFFFFF"/>
            <w:lang w:val="en-US" w:eastAsia="zh-CN"/>
            <w:rPrChange w:id="1760" w:author="野草" w:date="2024-02-29T21:23:09Z">
              <w:rPr>
                <w:rFonts w:hint="eastAsia"/>
                <w:shd w:val="clear" w:color="auto" w:fill="FFFFFF"/>
                <w:lang w:val="en-US" w:eastAsia="zh-CN"/>
              </w:rPr>
            </w:rPrChange>
          </w:rPr>
          <w:t>97</w:t>
        </w:r>
      </w:ins>
      <w:ins w:id="1762" w:author="野草" w:date="2024-02-29T21:22:06Z">
        <w:r>
          <w:rPr>
            <w:rFonts w:hint="eastAsia"/>
            <w:highlight w:val="none"/>
            <w:lang w:val="en-US" w:eastAsia="zh-CN"/>
            <w:rPrChange w:id="1763" w:author="野草" w:date="2024-02-29T21:23:09Z">
              <w:rPr>
                <w:rFonts w:hint="eastAsia"/>
                <w:highlight w:val="cyan"/>
                <w:lang w:val="en-US" w:eastAsia="zh-CN"/>
              </w:rPr>
            </w:rPrChange>
          </w:rPr>
          <w:t>)</w:t>
        </w:r>
      </w:ins>
      <w:ins w:id="1765" w:author="野草" w:date="2024-02-29T21:11:15Z">
        <w:r>
          <w:rPr>
            <w:rFonts w:hint="eastAsia"/>
            <w:highlight w:val="none"/>
            <w:lang w:val="en-US" w:eastAsia="zh-CN"/>
            <w:rPrChange w:id="1766" w:author="野草" w:date="2024-02-29T21:11:19Z">
              <w:rPr>
                <w:rFonts w:hint="eastAsia"/>
                <w:highlight w:val="cyan"/>
                <w:lang w:val="en-US" w:eastAsia="zh-CN"/>
              </w:rPr>
            </w:rPrChange>
          </w:rPr>
          <w:t>。</w:t>
        </w:r>
      </w:ins>
      <w:ins w:id="1768" w:author="野草" w:date="2024-02-29T21:08:21Z">
        <w:r>
          <w:rPr>
            <w:rFonts w:hint="eastAsia"/>
            <w:highlight w:val="cyan"/>
            <w:lang w:val="en-US" w:eastAsia="zh-CN"/>
            <w:rPrChange w:id="1769" w:author="野草" w:date="2024-02-29T21:11:34Z">
              <w:rPr>
                <w:rFonts w:hint="eastAsia"/>
                <w:lang w:val="en-US" w:eastAsia="zh-CN"/>
              </w:rPr>
            </w:rPrChange>
          </w:rPr>
          <w:t>这些益处</w:t>
        </w:r>
      </w:ins>
      <w:ins w:id="1771" w:author="野草" w:date="2024-02-29T21:11:23Z">
        <w:r>
          <w:rPr>
            <w:rFonts w:hint="eastAsia"/>
            <w:lang w:val="en-US" w:eastAsia="zh-CN"/>
          </w:rPr>
          <w:t>包括</w:t>
        </w:r>
      </w:ins>
      <w:ins w:id="1772" w:author="野草" w:date="2024-02-29T21:11:29Z">
        <w:r>
          <w:rPr>
            <w:rFonts w:hint="eastAsia"/>
            <w:highlight w:val="cyan"/>
            <w:lang w:val="en-US" w:eastAsia="zh-CN"/>
            <w:rPrChange w:id="1773" w:author="野草" w:date="2024-02-29T21:11:37Z">
              <w:rPr>
                <w:rFonts w:hint="eastAsia"/>
                <w:lang w:val="en-US" w:eastAsia="zh-CN"/>
              </w:rPr>
            </w:rPrChange>
          </w:rPr>
          <w:t>多方面</w:t>
        </w:r>
      </w:ins>
      <w:ins w:id="1775" w:author="野草" w:date="2024-02-29T21:11:30Z">
        <w:r>
          <w:rPr>
            <w:rFonts w:hint="eastAsia"/>
            <w:highlight w:val="cyan"/>
            <w:lang w:val="en-US" w:eastAsia="zh-CN"/>
            <w:rPrChange w:id="1776" w:author="野草" w:date="2024-02-29T21:11:37Z">
              <w:rPr>
                <w:rFonts w:hint="eastAsia"/>
                <w:lang w:val="en-US" w:eastAsia="zh-CN"/>
              </w:rPr>
            </w:rPrChange>
          </w:rPr>
          <w:t>内容</w:t>
        </w:r>
      </w:ins>
      <w:ins w:id="1778" w:author="野草" w:date="2024-02-29T21:08:21Z">
        <w:r>
          <w:rPr>
            <w:rFonts w:hint="eastAsia"/>
            <w:lang w:val="en-US" w:eastAsia="zh-CN"/>
          </w:rPr>
          <w:t>，如</w:t>
        </w:r>
      </w:ins>
      <w:ins w:id="1779" w:author="野草" w:date="2024-02-29T21:08:21Z">
        <w:r>
          <w:rPr>
            <w:rFonts w:hint="eastAsia"/>
            <w:highlight w:val="cyan"/>
            <w:lang w:val="en-US" w:eastAsia="zh-CN"/>
            <w:rPrChange w:id="1780" w:author="野草" w:date="2024-02-29T21:11:53Z">
              <w:rPr>
                <w:rFonts w:hint="eastAsia"/>
                <w:lang w:val="en-US" w:eastAsia="zh-CN"/>
              </w:rPr>
            </w:rPrChange>
          </w:rPr>
          <w:t>城市降温、空气净化</w:t>
        </w:r>
      </w:ins>
      <w:ins w:id="1782" w:author="野草" w:date="2024-02-29T21:08:21Z">
        <w:r>
          <w:rPr>
            <w:rFonts w:hint="eastAsia"/>
            <w:lang w:val="en-US" w:eastAsia="zh-CN"/>
          </w:rPr>
          <w:t>、固碳能力提升以及</w:t>
        </w:r>
      </w:ins>
      <w:ins w:id="1783" w:author="野草" w:date="2024-02-29T21:08:21Z">
        <w:r>
          <w:rPr>
            <w:rFonts w:hint="eastAsia"/>
            <w:highlight w:val="cyan"/>
            <w:lang w:val="en-US" w:eastAsia="zh-CN"/>
            <w:rPrChange w:id="1784" w:author="野草" w:date="2024-02-29T21:11:56Z">
              <w:rPr>
                <w:rFonts w:hint="eastAsia"/>
                <w:lang w:val="en-US" w:eastAsia="zh-CN"/>
              </w:rPr>
            </w:rPrChange>
          </w:rPr>
          <w:t>提供室外休闲空间</w:t>
        </w:r>
      </w:ins>
      <w:ins w:id="1786" w:author="野草" w:date="2024-02-29T21:08:21Z">
        <w:r>
          <w:rPr>
            <w:rFonts w:hint="eastAsia"/>
            <w:lang w:val="en-US" w:eastAsia="zh-CN"/>
          </w:rPr>
          <w:t>等</w:t>
        </w:r>
      </w:ins>
      <w:ins w:id="1787" w:author="野草" w:date="2024-02-29T21:08:21Z">
        <w:r>
          <w:rPr>
            <w:rFonts w:eastAsia="楷体" w:asciiTheme="minorHAnsi" w:hAnsiTheme="minorHAnsi" w:cstheme="minorBidi"/>
            <w:kern w:val="2"/>
            <w:sz w:val="24"/>
            <w:szCs w:val="24"/>
            <w:lang w:val="en-US" w:eastAsia="zh-CN" w:bidi="ar-SA"/>
            <w:rPrChange w:id="1788" w:author="野草" w:date="2024-02-29T21:14:04Z">
              <w:rPr>
                <w:rFonts w:eastAsia="楷体" w:asciiTheme="minorHAnsi" w:hAnsiTheme="minorHAnsi" w:cstheme="minorBidi"/>
                <w:kern w:val="2"/>
                <w:sz w:val="24"/>
                <w:szCs w:val="24"/>
                <w:lang w:val="en-US" w:eastAsia="zh-CN" w:bidi="ar-SA"/>
              </w:rPr>
            </w:rPrChange>
          </w:rPr>
          <w:t>。</w:t>
        </w:r>
      </w:ins>
      <w:ins w:id="1790" w:author="野草" w:date="2024-02-29T21:18:14Z">
        <w:r>
          <w:rPr>
            <w:rFonts w:hint="eastAsia" w:asciiTheme="minorHAnsi" w:hAnsiTheme="minorHAnsi" w:cstheme="minorBidi"/>
            <w:kern w:val="2"/>
            <w:sz w:val="24"/>
            <w:szCs w:val="24"/>
            <w:lang w:val="en-US" w:eastAsia="zh-CN" w:bidi="ar-SA"/>
          </w:rPr>
          <w:t>当前，</w:t>
        </w:r>
      </w:ins>
      <w:ins w:id="1791" w:author="野草" w:date="2024-02-29T21:18:16Z">
        <w:r>
          <w:rPr>
            <w:rFonts w:ascii="Times New Roman" w:hAnsi="Times New Roman" w:eastAsia="楷体" w:cstheme="minorBidi"/>
            <w:kern w:val="2"/>
            <w:sz w:val="24"/>
            <w:szCs w:val="24"/>
            <w:lang w:val="en-US" w:eastAsia="zh-CN" w:bidi="ar-SA"/>
            <w:rPrChange w:id="1792" w:author="野草" w:date="2024-02-29T21:18:59Z">
              <w:rPr>
                <w:rFonts w:eastAsia="楷体" w:asciiTheme="minorHAnsi" w:hAnsiTheme="minorHAnsi" w:cstheme="minorBidi"/>
                <w:kern w:val="2"/>
                <w:sz w:val="24"/>
                <w:szCs w:val="24"/>
                <w:lang w:val="en-US" w:eastAsia="zh-CN" w:bidi="ar-SA"/>
              </w:rPr>
            </w:rPrChange>
          </w:rPr>
          <w:t>仅有</w:t>
        </w:r>
      </w:ins>
      <w:ins w:id="1794" w:author="野草" w:date="2024-02-29T21:18:16Z">
        <w:r>
          <w:rPr>
            <w:rFonts w:ascii="Times New Roman" w:hAnsi="Times New Roman" w:eastAsia="楷体" w:cstheme="minorBidi"/>
            <w:kern w:val="2"/>
            <w:sz w:val="24"/>
            <w:szCs w:val="24"/>
            <w:highlight w:val="cyan"/>
            <w:lang w:val="en-US" w:eastAsia="zh-CN" w:bidi="ar-SA"/>
            <w:rPrChange w:id="1795" w:author="野草" w:date="2024-02-29T21:19:05Z">
              <w:rPr>
                <w:rFonts w:eastAsia="楷体" w:asciiTheme="minorHAnsi" w:hAnsiTheme="minorHAnsi" w:cstheme="minorBidi"/>
                <w:kern w:val="2"/>
                <w:sz w:val="24"/>
                <w:szCs w:val="24"/>
                <w:lang w:val="en-US" w:eastAsia="zh-CN" w:bidi="ar-SA"/>
              </w:rPr>
            </w:rPrChange>
          </w:rPr>
          <w:t>少数</w:t>
        </w:r>
      </w:ins>
      <w:ins w:id="1797" w:author="野草" w:date="2024-02-29T21:18:17Z">
        <w:r>
          <w:rPr>
            <w:rFonts w:ascii="Times New Roman" w:hAnsi="Times New Roman" w:eastAsia="楷体" w:cstheme="minorBidi"/>
            <w:kern w:val="2"/>
            <w:sz w:val="24"/>
            <w:szCs w:val="24"/>
            <w:highlight w:val="cyan"/>
            <w:lang w:val="en-US" w:eastAsia="zh-CN" w:bidi="ar-SA"/>
            <w:rPrChange w:id="1798" w:author="野草" w:date="2024-02-29T21:19:05Z">
              <w:rPr>
                <w:rFonts w:eastAsia="楷体" w:asciiTheme="minorHAnsi" w:hAnsiTheme="minorHAnsi" w:cstheme="minorBidi"/>
                <w:kern w:val="2"/>
                <w:sz w:val="24"/>
                <w:szCs w:val="24"/>
                <w:lang w:val="en-US" w:eastAsia="zh-CN" w:bidi="ar-SA"/>
              </w:rPr>
            </w:rPrChange>
          </w:rPr>
          <w:t>研究</w:t>
        </w:r>
      </w:ins>
      <w:ins w:id="1800" w:author="野草" w:date="2024-02-29T21:18:11Z">
        <w:r>
          <w:rPr>
            <w:rFonts w:hint="eastAsia" w:ascii="Times New Roman" w:hAnsi="Times New Roman" w:eastAsia="楷体" w:cstheme="minorBidi"/>
            <w:kern w:val="2"/>
            <w:sz w:val="24"/>
            <w:szCs w:val="24"/>
            <w:lang w:val="en-US" w:eastAsia="zh-CN" w:bidi="ar-SA"/>
            <w:rPrChange w:id="1801" w:author="野草" w:date="2024-02-29T21:18:59Z">
              <w:rPr>
                <w:rFonts w:eastAsia="楷体" w:asciiTheme="minorHAnsi" w:hAnsiTheme="minorHAnsi" w:cstheme="minorBidi"/>
                <w:kern w:val="2"/>
                <w:sz w:val="24"/>
                <w:szCs w:val="24"/>
                <w:lang w:val="en-US" w:eastAsia="zh-CN" w:bidi="ar-SA"/>
              </w:rPr>
            </w:rPrChange>
          </w:rPr>
          <w:t>专注于剖析</w:t>
        </w:r>
      </w:ins>
      <w:ins w:id="1803" w:author="野草" w:date="2024-02-29T21:18:11Z">
        <w:r>
          <w:rPr>
            <w:rFonts w:hint="eastAsia" w:ascii="Times New Roman" w:hAnsi="Times New Roman" w:eastAsia="楷体" w:cstheme="minorBidi"/>
            <w:kern w:val="2"/>
            <w:sz w:val="24"/>
            <w:szCs w:val="24"/>
            <w:highlight w:val="cyan"/>
            <w:lang w:val="en-US" w:eastAsia="zh-CN" w:bidi="ar-SA"/>
            <w:rPrChange w:id="1804" w:author="野草" w:date="2024-02-29T21:19:10Z">
              <w:rPr>
                <w:rFonts w:eastAsia="楷体" w:asciiTheme="minorHAnsi" w:hAnsiTheme="minorHAnsi" w:cstheme="minorBidi"/>
                <w:kern w:val="2"/>
                <w:sz w:val="24"/>
                <w:szCs w:val="24"/>
                <w:lang w:val="en-US" w:eastAsia="zh-CN" w:bidi="ar-SA"/>
              </w:rPr>
            </w:rPrChange>
          </w:rPr>
          <w:t>城市降温</w:t>
        </w:r>
      </w:ins>
      <w:ins w:id="1806" w:author="野草" w:date="2024-02-29T21:19:11Z">
        <w:r>
          <w:rPr>
            <w:rFonts w:hint="eastAsia" w:cstheme="minorBidi"/>
            <w:kern w:val="2"/>
            <w:sz w:val="24"/>
            <w:szCs w:val="24"/>
            <w:highlight w:val="none"/>
            <w:lang w:val="en-US" w:eastAsia="zh-CN" w:bidi="ar-SA"/>
            <w:rPrChange w:id="1807" w:author="野草" w:date="2024-02-29T21:19:15Z">
              <w:rPr>
                <w:rFonts w:hint="eastAsia" w:cstheme="minorBidi"/>
                <w:kern w:val="2"/>
                <w:sz w:val="24"/>
                <w:szCs w:val="24"/>
                <w:highlight w:val="cyan"/>
                <w:lang w:val="en-US" w:eastAsia="zh-CN" w:bidi="ar-SA"/>
              </w:rPr>
            </w:rPrChange>
          </w:rPr>
          <w:t>的</w:t>
        </w:r>
      </w:ins>
      <w:ins w:id="1809" w:author="野草" w:date="2024-02-29T21:18:11Z">
        <w:r>
          <w:rPr>
            <w:rFonts w:hint="eastAsia" w:ascii="Times New Roman" w:hAnsi="Times New Roman" w:eastAsia="楷体" w:cstheme="minorBidi"/>
            <w:kern w:val="2"/>
            <w:sz w:val="24"/>
            <w:szCs w:val="24"/>
            <w:lang w:val="en-US" w:eastAsia="zh-CN" w:bidi="ar-SA"/>
            <w:rPrChange w:id="1810" w:author="野草" w:date="2024-02-29T21:18:59Z">
              <w:rPr>
                <w:rFonts w:eastAsia="楷体" w:asciiTheme="minorHAnsi" w:hAnsiTheme="minorHAnsi" w:cstheme="minorBidi"/>
                <w:kern w:val="2"/>
                <w:sz w:val="24"/>
                <w:szCs w:val="24"/>
                <w:lang w:val="en-US" w:eastAsia="zh-CN" w:bidi="ar-SA"/>
              </w:rPr>
            </w:rPrChange>
          </w:rPr>
          <w:t>供需关系。</w:t>
        </w:r>
      </w:ins>
      <w:ins w:id="1812" w:author="野草" w:date="2024-02-29T21:18:11Z">
        <w:r>
          <w:rPr>
            <w:rFonts w:hint="eastAsia" w:ascii="Times New Roman" w:hAnsi="Times New Roman" w:eastAsia="楷体" w:cstheme="minorBidi"/>
            <w:kern w:val="2"/>
            <w:sz w:val="24"/>
            <w:szCs w:val="24"/>
            <w:highlight w:val="cyan"/>
            <w:lang w:val="en-US" w:eastAsia="zh-CN" w:bidi="ar-SA"/>
            <w:rPrChange w:id="1813" w:author="野草" w:date="2024-02-29T21:19:42Z">
              <w:rPr>
                <w:rFonts w:eastAsia="楷体" w:asciiTheme="minorHAnsi" w:hAnsiTheme="minorHAnsi" w:cstheme="minorBidi"/>
                <w:kern w:val="2"/>
                <w:sz w:val="24"/>
                <w:szCs w:val="24"/>
                <w:lang w:val="en-US" w:eastAsia="zh-CN" w:bidi="ar-SA"/>
              </w:rPr>
            </w:rPrChange>
          </w:rPr>
          <w:t>这些研究</w:t>
        </w:r>
      </w:ins>
      <w:ins w:id="1815" w:author="野草" w:date="2024-02-29T21:18:11Z">
        <w:r>
          <w:rPr>
            <w:rFonts w:hint="eastAsia" w:ascii="Times New Roman" w:hAnsi="Times New Roman" w:eastAsia="楷体" w:cstheme="minorBidi"/>
            <w:kern w:val="2"/>
            <w:sz w:val="24"/>
            <w:szCs w:val="24"/>
            <w:lang w:val="en-US" w:eastAsia="zh-CN" w:bidi="ar-SA"/>
            <w:rPrChange w:id="1816" w:author="野草" w:date="2024-02-29T21:18:59Z">
              <w:rPr>
                <w:rFonts w:eastAsia="楷体" w:asciiTheme="minorHAnsi" w:hAnsiTheme="minorHAnsi" w:cstheme="minorBidi"/>
                <w:kern w:val="2"/>
                <w:sz w:val="24"/>
                <w:szCs w:val="24"/>
                <w:lang w:val="en-US" w:eastAsia="zh-CN" w:bidi="ar-SA"/>
              </w:rPr>
            </w:rPrChange>
          </w:rPr>
          <w:t>普遍采用</w:t>
        </w:r>
      </w:ins>
      <w:ins w:id="1818" w:author="野草" w:date="2024-02-29T21:19:22Z">
        <w:r>
          <w:rPr>
            <w:rFonts w:hint="eastAsia" w:cstheme="minorBidi"/>
            <w:kern w:val="2"/>
            <w:sz w:val="24"/>
            <w:szCs w:val="24"/>
            <w:highlight w:val="cyan"/>
            <w:lang w:val="en-US" w:eastAsia="zh-CN" w:bidi="ar-SA"/>
            <w:rPrChange w:id="1819" w:author="野草" w:date="2024-02-29T21:19:31Z">
              <w:rPr>
                <w:rFonts w:hint="eastAsia" w:cstheme="minorBidi"/>
                <w:kern w:val="2"/>
                <w:sz w:val="24"/>
                <w:szCs w:val="24"/>
                <w:lang w:val="en-US" w:eastAsia="zh-CN" w:bidi="ar-SA"/>
              </w:rPr>
            </w:rPrChange>
          </w:rPr>
          <w:t>在</w:t>
        </w:r>
      </w:ins>
      <w:ins w:id="1821" w:author="野草" w:date="2024-02-29T21:18:11Z">
        <w:r>
          <w:rPr>
            <w:rFonts w:hint="eastAsia" w:ascii="Times New Roman" w:hAnsi="Times New Roman" w:eastAsia="楷体" w:cstheme="minorBidi"/>
            <w:kern w:val="2"/>
            <w:sz w:val="24"/>
            <w:szCs w:val="24"/>
            <w:highlight w:val="cyan"/>
            <w:lang w:val="en-US" w:eastAsia="zh-CN" w:bidi="ar-SA"/>
            <w:rPrChange w:id="1822" w:author="野草" w:date="2024-02-29T21:19:31Z">
              <w:rPr>
                <w:rFonts w:eastAsia="楷体" w:asciiTheme="minorHAnsi" w:hAnsiTheme="minorHAnsi" w:cstheme="minorBidi"/>
                <w:kern w:val="2"/>
                <w:sz w:val="24"/>
                <w:szCs w:val="24"/>
                <w:lang w:val="en-US" w:eastAsia="zh-CN" w:bidi="ar-SA"/>
              </w:rPr>
            </w:rPrChange>
          </w:rPr>
          <w:t>0-1</w:t>
        </w:r>
      </w:ins>
      <w:ins w:id="1824" w:author="野草" w:date="2024-02-29T21:18:38Z">
        <w:r>
          <w:rPr>
            <w:rFonts w:ascii="Times New Roman" w:hAnsi="Times New Roman" w:eastAsia="楷体" w:cstheme="minorBidi"/>
            <w:kern w:val="2"/>
            <w:sz w:val="24"/>
            <w:szCs w:val="24"/>
            <w:highlight w:val="cyan"/>
            <w:lang w:val="en-US" w:eastAsia="zh-CN" w:bidi="ar-SA"/>
            <w:rPrChange w:id="1825" w:author="野草" w:date="2024-02-29T21:19:31Z">
              <w:rPr>
                <w:rFonts w:eastAsia="楷体" w:asciiTheme="minorHAnsi" w:hAnsiTheme="minorHAnsi" w:cstheme="minorBidi"/>
                <w:kern w:val="2"/>
                <w:sz w:val="24"/>
                <w:szCs w:val="24"/>
                <w:lang w:val="en-US" w:eastAsia="zh-CN" w:bidi="ar-SA"/>
              </w:rPr>
            </w:rPrChange>
          </w:rPr>
          <w:t>分</w:t>
        </w:r>
      </w:ins>
      <w:ins w:id="1827" w:author="野草" w:date="2024-02-29T21:18:40Z">
        <w:r>
          <w:rPr>
            <w:rFonts w:ascii="Times New Roman" w:hAnsi="Times New Roman" w:eastAsia="楷体" w:cstheme="minorBidi"/>
            <w:kern w:val="2"/>
            <w:sz w:val="24"/>
            <w:szCs w:val="24"/>
            <w:highlight w:val="cyan"/>
            <w:lang w:val="en-US" w:eastAsia="zh-CN" w:bidi="ar-SA"/>
            <w:rPrChange w:id="1828" w:author="野草" w:date="2024-02-29T21:19:31Z">
              <w:rPr>
                <w:rFonts w:eastAsia="楷体" w:asciiTheme="minorHAnsi" w:hAnsiTheme="minorHAnsi" w:cstheme="minorBidi"/>
                <w:kern w:val="2"/>
                <w:sz w:val="24"/>
                <w:szCs w:val="24"/>
                <w:lang w:val="en-US" w:eastAsia="zh-CN" w:bidi="ar-SA"/>
              </w:rPr>
            </w:rPrChange>
          </w:rPr>
          <w:t>之间</w:t>
        </w:r>
      </w:ins>
      <w:ins w:id="1830" w:author="野草" w:date="2024-02-29T21:18:41Z">
        <w:r>
          <w:rPr>
            <w:rFonts w:ascii="Times New Roman" w:hAnsi="Times New Roman" w:eastAsia="楷体" w:cstheme="minorBidi"/>
            <w:kern w:val="2"/>
            <w:sz w:val="24"/>
            <w:szCs w:val="24"/>
            <w:lang w:val="en-US" w:eastAsia="zh-CN" w:bidi="ar-SA"/>
            <w:rPrChange w:id="1831" w:author="野草" w:date="2024-02-29T21:18:59Z">
              <w:rPr>
                <w:rFonts w:eastAsia="楷体" w:asciiTheme="minorHAnsi" w:hAnsiTheme="minorHAnsi" w:cstheme="minorBidi"/>
                <w:kern w:val="2"/>
                <w:sz w:val="24"/>
                <w:szCs w:val="24"/>
                <w:lang w:val="en-US" w:eastAsia="zh-CN" w:bidi="ar-SA"/>
              </w:rPr>
            </w:rPrChange>
          </w:rPr>
          <w:t>进行</w:t>
        </w:r>
      </w:ins>
      <w:ins w:id="1833" w:author="野草" w:date="2024-02-29T21:18:11Z">
        <w:r>
          <w:rPr>
            <w:rFonts w:hint="eastAsia" w:ascii="Times New Roman" w:hAnsi="Times New Roman" w:eastAsia="楷体" w:cstheme="minorBidi"/>
            <w:kern w:val="2"/>
            <w:sz w:val="24"/>
            <w:szCs w:val="24"/>
            <w:highlight w:val="cyan"/>
            <w:lang w:val="en-US" w:eastAsia="zh-CN" w:bidi="ar-SA"/>
            <w:rPrChange w:id="1834" w:author="野草" w:date="2024-02-29T21:19:34Z">
              <w:rPr>
                <w:rFonts w:eastAsia="楷体" w:asciiTheme="minorHAnsi" w:hAnsiTheme="minorHAnsi" w:cstheme="minorBidi"/>
                <w:kern w:val="2"/>
                <w:sz w:val="24"/>
                <w:szCs w:val="24"/>
                <w:lang w:val="en-US" w:eastAsia="zh-CN" w:bidi="ar-SA"/>
              </w:rPr>
            </w:rPrChange>
          </w:rPr>
          <w:t>评分</w:t>
        </w:r>
      </w:ins>
      <w:ins w:id="1836" w:author="野草" w:date="2024-02-29T21:18:42Z">
        <w:r>
          <w:rPr>
            <w:rFonts w:ascii="Times New Roman" w:hAnsi="Times New Roman" w:eastAsia="楷体" w:cstheme="minorBidi"/>
            <w:kern w:val="2"/>
            <w:sz w:val="24"/>
            <w:szCs w:val="24"/>
            <w:lang w:val="en-US" w:eastAsia="zh-CN" w:bidi="ar-SA"/>
            <w:rPrChange w:id="1837" w:author="野草" w:date="2024-02-29T21:18:59Z">
              <w:rPr>
                <w:rFonts w:eastAsia="楷体" w:asciiTheme="minorHAnsi" w:hAnsiTheme="minorHAnsi" w:cstheme="minorBidi"/>
                <w:kern w:val="2"/>
                <w:sz w:val="24"/>
                <w:szCs w:val="24"/>
                <w:lang w:val="en-US" w:eastAsia="zh-CN" w:bidi="ar-SA"/>
              </w:rPr>
            </w:rPrChange>
          </w:rPr>
          <w:t>的</w:t>
        </w:r>
      </w:ins>
      <w:ins w:id="1839" w:author="野草" w:date="2024-02-29T21:18:45Z">
        <w:r>
          <w:rPr>
            <w:rFonts w:ascii="Times New Roman" w:hAnsi="Times New Roman" w:eastAsia="楷体" w:cstheme="minorBidi"/>
            <w:kern w:val="2"/>
            <w:sz w:val="24"/>
            <w:szCs w:val="24"/>
            <w:lang w:val="en-US" w:eastAsia="zh-CN" w:bidi="ar-SA"/>
            <w:rPrChange w:id="1840" w:author="野草" w:date="2024-02-29T21:18:59Z">
              <w:rPr>
                <w:rFonts w:eastAsia="楷体" w:asciiTheme="minorHAnsi" w:hAnsiTheme="minorHAnsi" w:cstheme="minorBidi"/>
                <w:kern w:val="2"/>
                <w:sz w:val="24"/>
                <w:szCs w:val="24"/>
                <w:lang w:val="en-US" w:eastAsia="zh-CN" w:bidi="ar-SA"/>
              </w:rPr>
            </w:rPrChange>
          </w:rPr>
          <w:t>算法</w:t>
        </w:r>
      </w:ins>
      <w:ins w:id="1842" w:author="野草" w:date="2024-02-29T21:18:48Z">
        <w:r>
          <w:rPr>
            <w:rFonts w:ascii="Times New Roman" w:hAnsi="Times New Roman" w:eastAsia="楷体" w:cstheme="minorBidi"/>
            <w:kern w:val="2"/>
            <w:sz w:val="24"/>
            <w:szCs w:val="24"/>
            <w:lang w:val="en-US" w:eastAsia="zh-CN" w:bidi="ar-SA"/>
            <w:rPrChange w:id="1843" w:author="野草" w:date="2024-02-29T21:18:59Z">
              <w:rPr>
                <w:rFonts w:eastAsia="楷体" w:asciiTheme="minorHAnsi" w:hAnsiTheme="minorHAnsi" w:cstheme="minorBidi"/>
                <w:kern w:val="2"/>
                <w:sz w:val="24"/>
                <w:szCs w:val="24"/>
                <w:lang w:val="en-US" w:eastAsia="zh-CN" w:bidi="ar-SA"/>
              </w:rPr>
            </w:rPrChange>
          </w:rPr>
          <w:t>对</w:t>
        </w:r>
      </w:ins>
      <w:ins w:id="1845" w:author="野草" w:date="2024-02-29T21:18:49Z">
        <w:r>
          <w:rPr>
            <w:rFonts w:ascii="Times New Roman" w:hAnsi="Times New Roman" w:eastAsia="楷体" w:cstheme="minorBidi"/>
            <w:kern w:val="2"/>
            <w:sz w:val="24"/>
            <w:szCs w:val="24"/>
            <w:highlight w:val="cyan"/>
            <w:lang w:val="en-US" w:eastAsia="zh-CN" w:bidi="ar-SA"/>
            <w:rPrChange w:id="1846" w:author="野草" w:date="2024-02-29T21:19:36Z">
              <w:rPr>
                <w:rFonts w:eastAsia="楷体" w:asciiTheme="minorHAnsi" w:hAnsiTheme="minorHAnsi" w:cstheme="minorBidi"/>
                <w:kern w:val="2"/>
                <w:sz w:val="24"/>
                <w:szCs w:val="24"/>
                <w:lang w:val="en-US" w:eastAsia="zh-CN" w:bidi="ar-SA"/>
              </w:rPr>
            </w:rPrChange>
          </w:rPr>
          <w:t>供应</w:t>
        </w:r>
      </w:ins>
      <w:ins w:id="1848" w:author="野草" w:date="2024-02-29T21:18:56Z">
        <w:r>
          <w:rPr>
            <w:rFonts w:ascii="Times New Roman" w:hAnsi="Times New Roman" w:eastAsia="楷体" w:cstheme="minorBidi"/>
            <w:kern w:val="2"/>
            <w:sz w:val="24"/>
            <w:szCs w:val="24"/>
            <w:highlight w:val="cyan"/>
            <w:lang w:val="en-US" w:eastAsia="zh-CN" w:bidi="ar-SA"/>
            <w:rPrChange w:id="1849" w:author="野草" w:date="2024-02-29T21:19:36Z">
              <w:rPr>
                <w:rFonts w:eastAsia="楷体" w:asciiTheme="minorHAnsi" w:hAnsiTheme="minorHAnsi" w:cstheme="minorBidi"/>
                <w:kern w:val="2"/>
                <w:sz w:val="24"/>
                <w:szCs w:val="24"/>
                <w:lang w:val="en-US" w:eastAsia="zh-CN" w:bidi="ar-SA"/>
              </w:rPr>
            </w:rPrChange>
          </w:rPr>
          <w:t>和</w:t>
        </w:r>
      </w:ins>
      <w:ins w:id="1851" w:author="野草" w:date="2024-02-29T21:18:51Z">
        <w:r>
          <w:rPr>
            <w:rFonts w:ascii="Times New Roman" w:hAnsi="Times New Roman" w:eastAsia="楷体" w:cstheme="minorBidi"/>
            <w:kern w:val="2"/>
            <w:sz w:val="24"/>
            <w:szCs w:val="24"/>
            <w:highlight w:val="cyan"/>
            <w:lang w:val="en-US" w:eastAsia="zh-CN" w:bidi="ar-SA"/>
            <w:rPrChange w:id="1852" w:author="野草" w:date="2024-02-29T21:19:36Z">
              <w:rPr>
                <w:rFonts w:eastAsia="楷体" w:asciiTheme="minorHAnsi" w:hAnsiTheme="minorHAnsi" w:cstheme="minorBidi"/>
                <w:kern w:val="2"/>
                <w:sz w:val="24"/>
                <w:szCs w:val="24"/>
                <w:lang w:val="en-US" w:eastAsia="zh-CN" w:bidi="ar-SA"/>
              </w:rPr>
            </w:rPrChange>
          </w:rPr>
          <w:t>需求</w:t>
        </w:r>
      </w:ins>
      <w:ins w:id="1854" w:author="野草" w:date="2024-02-29T21:18:51Z">
        <w:r>
          <w:rPr>
            <w:rFonts w:ascii="Times New Roman" w:hAnsi="Times New Roman" w:eastAsia="楷体" w:cstheme="minorBidi"/>
            <w:kern w:val="2"/>
            <w:sz w:val="24"/>
            <w:szCs w:val="24"/>
            <w:lang w:val="en-US" w:eastAsia="zh-CN" w:bidi="ar-SA"/>
            <w:rPrChange w:id="1855" w:author="野草" w:date="2024-02-29T21:18:59Z">
              <w:rPr>
                <w:rFonts w:eastAsia="楷体" w:asciiTheme="minorHAnsi" w:hAnsiTheme="minorHAnsi" w:cstheme="minorBidi"/>
                <w:kern w:val="2"/>
                <w:sz w:val="24"/>
                <w:szCs w:val="24"/>
                <w:lang w:val="en-US" w:eastAsia="zh-CN" w:bidi="ar-SA"/>
              </w:rPr>
            </w:rPrChange>
          </w:rPr>
          <w:t>的</w:t>
        </w:r>
      </w:ins>
      <w:ins w:id="1857" w:author="野草" w:date="2024-02-29T21:18:53Z">
        <w:r>
          <w:rPr>
            <w:rFonts w:ascii="Times New Roman" w:hAnsi="Times New Roman" w:eastAsia="楷体" w:cstheme="minorBidi"/>
            <w:kern w:val="2"/>
            <w:sz w:val="24"/>
            <w:szCs w:val="24"/>
            <w:lang w:val="en-US" w:eastAsia="zh-CN" w:bidi="ar-SA"/>
            <w:rPrChange w:id="1858" w:author="野草" w:date="2024-02-29T21:18:59Z">
              <w:rPr>
                <w:rFonts w:eastAsia="楷体" w:asciiTheme="minorHAnsi" w:hAnsiTheme="minorHAnsi" w:cstheme="minorBidi"/>
                <w:kern w:val="2"/>
                <w:sz w:val="24"/>
                <w:szCs w:val="24"/>
                <w:lang w:val="en-US" w:eastAsia="zh-CN" w:bidi="ar-SA"/>
              </w:rPr>
            </w:rPrChange>
          </w:rPr>
          <w:t>水平</w:t>
        </w:r>
      </w:ins>
      <w:ins w:id="1860" w:author="野草" w:date="2024-02-29T21:18:54Z">
        <w:r>
          <w:rPr>
            <w:rFonts w:ascii="Times New Roman" w:hAnsi="Times New Roman" w:eastAsia="楷体" w:cstheme="minorBidi"/>
            <w:kern w:val="2"/>
            <w:sz w:val="24"/>
            <w:szCs w:val="24"/>
            <w:lang w:val="en-US" w:eastAsia="zh-CN" w:bidi="ar-SA"/>
            <w:rPrChange w:id="1861" w:author="野草" w:date="2024-02-29T21:18:59Z">
              <w:rPr>
                <w:rFonts w:eastAsia="楷体" w:asciiTheme="minorHAnsi" w:hAnsiTheme="minorHAnsi" w:cstheme="minorBidi"/>
                <w:kern w:val="2"/>
                <w:sz w:val="24"/>
                <w:szCs w:val="24"/>
                <w:lang w:val="en-US" w:eastAsia="zh-CN" w:bidi="ar-SA"/>
              </w:rPr>
            </w:rPrChange>
          </w:rPr>
          <w:t>进行</w:t>
        </w:r>
      </w:ins>
      <w:ins w:id="1863" w:author="野草" w:date="2024-02-29T21:18:11Z">
        <w:r>
          <w:rPr>
            <w:rFonts w:hint="eastAsia" w:ascii="Times New Roman" w:hAnsi="Times New Roman" w:eastAsia="楷体" w:cstheme="minorBidi"/>
            <w:kern w:val="2"/>
            <w:sz w:val="24"/>
            <w:szCs w:val="24"/>
            <w:highlight w:val="cyan"/>
            <w:lang w:val="en-US" w:eastAsia="zh-CN" w:bidi="ar-SA"/>
            <w:rPrChange w:id="1864" w:author="野草" w:date="2024-02-29T21:19:40Z">
              <w:rPr>
                <w:rFonts w:eastAsia="楷体" w:asciiTheme="minorHAnsi" w:hAnsiTheme="minorHAnsi" w:cstheme="minorBidi"/>
                <w:kern w:val="2"/>
                <w:sz w:val="24"/>
                <w:szCs w:val="24"/>
                <w:lang w:val="en-US" w:eastAsia="zh-CN" w:bidi="ar-SA"/>
              </w:rPr>
            </w:rPrChange>
          </w:rPr>
          <w:t>定性分析</w:t>
        </w:r>
      </w:ins>
      <w:ins w:id="1866" w:author="野草" w:date="2024-02-29T21:18:11Z">
        <w:r>
          <w:rPr>
            <w:rFonts w:hint="eastAsia" w:ascii="Times New Roman" w:hAnsi="Times New Roman" w:eastAsia="楷体" w:cstheme="minorBidi"/>
            <w:kern w:val="2"/>
            <w:sz w:val="24"/>
            <w:szCs w:val="24"/>
            <w:lang w:val="en-US" w:eastAsia="zh-CN" w:bidi="ar-SA"/>
            <w:rPrChange w:id="1867" w:author="野草" w:date="2024-02-29T21:18:59Z">
              <w:rPr>
                <w:rFonts w:eastAsia="楷体" w:asciiTheme="minorHAnsi" w:hAnsiTheme="minorHAnsi" w:cstheme="minorBidi"/>
                <w:kern w:val="2"/>
                <w:sz w:val="24"/>
                <w:szCs w:val="24"/>
                <w:lang w:val="en-US" w:eastAsia="zh-CN" w:bidi="ar-SA"/>
              </w:rPr>
            </w:rPrChange>
          </w:rPr>
          <w:t>。</w:t>
        </w:r>
      </w:ins>
      <w:ins w:id="1869" w:author="野草" w:date="2024-02-29T21:13:24Z">
        <w:r>
          <w:rPr>
            <w:rFonts w:hint="eastAsia" w:ascii="Times New Roman" w:hAnsi="Times New Roman" w:eastAsia="楷体" w:cstheme="minorBidi"/>
            <w:kern w:val="2"/>
            <w:sz w:val="24"/>
            <w:szCs w:val="24"/>
            <w:lang w:val="en-US" w:eastAsia="zh-CN" w:bidi="ar-SA"/>
            <w:rPrChange w:id="1870" w:author="野草" w:date="2024-02-29T21:18:59Z">
              <w:rPr>
                <w:rFonts w:eastAsia="楷体" w:asciiTheme="minorHAnsi" w:hAnsiTheme="minorHAnsi" w:cstheme="minorBidi"/>
                <w:kern w:val="2"/>
                <w:sz w:val="24"/>
                <w:szCs w:val="24"/>
                <w:lang w:val="en-US" w:eastAsia="zh-CN" w:bidi="ar-SA"/>
              </w:rPr>
            </w:rPrChange>
          </w:rPr>
          <w:t>这种</w:t>
        </w:r>
      </w:ins>
      <w:ins w:id="1872" w:author="野草" w:date="2024-02-29T21:13:24Z">
        <w:r>
          <w:rPr>
            <w:rFonts w:hint="eastAsia" w:ascii="Times New Roman" w:hAnsi="Times New Roman" w:eastAsia="楷体" w:cstheme="minorBidi"/>
            <w:kern w:val="2"/>
            <w:sz w:val="24"/>
            <w:szCs w:val="24"/>
            <w:highlight w:val="cyan"/>
            <w:lang w:val="en-US" w:eastAsia="zh-CN" w:bidi="ar-SA"/>
            <w:rPrChange w:id="1873" w:author="野草" w:date="2024-02-29T21:19:45Z">
              <w:rPr>
                <w:rFonts w:eastAsia="楷体" w:asciiTheme="minorHAnsi" w:hAnsiTheme="minorHAnsi" w:cstheme="minorBidi"/>
                <w:kern w:val="2"/>
                <w:sz w:val="24"/>
                <w:szCs w:val="24"/>
                <w:lang w:val="en-US" w:eastAsia="zh-CN" w:bidi="ar-SA"/>
              </w:rPr>
            </w:rPrChange>
          </w:rPr>
          <w:t>评估方式</w:t>
        </w:r>
      </w:ins>
      <w:ins w:id="1875" w:author="野草" w:date="2024-02-29T21:24:05Z">
        <w:r>
          <w:rPr>
            <w:rFonts w:hint="eastAsia" w:cstheme="minorBidi"/>
            <w:kern w:val="2"/>
            <w:sz w:val="24"/>
            <w:szCs w:val="24"/>
            <w:highlight w:val="cyan"/>
            <w:lang w:val="en-US" w:eastAsia="zh-CN" w:bidi="ar-SA"/>
          </w:rPr>
          <w:t>虽然</w:t>
        </w:r>
      </w:ins>
      <w:ins w:id="1876" w:author="野草" w:date="2024-02-29T21:13:24Z">
        <w:r>
          <w:rPr>
            <w:rFonts w:hint="eastAsia" w:ascii="Times New Roman" w:hAnsi="Times New Roman" w:eastAsia="楷体" w:cstheme="minorBidi"/>
            <w:kern w:val="2"/>
            <w:sz w:val="24"/>
            <w:szCs w:val="24"/>
            <w:lang w:val="en-US" w:eastAsia="zh-CN" w:bidi="ar-SA"/>
            <w:rPrChange w:id="1877" w:author="野草" w:date="2024-02-29T21:18:59Z">
              <w:rPr>
                <w:rFonts w:eastAsia="楷体" w:asciiTheme="minorHAnsi" w:hAnsiTheme="minorHAnsi" w:cstheme="minorBidi"/>
                <w:kern w:val="2"/>
                <w:sz w:val="24"/>
                <w:szCs w:val="24"/>
                <w:lang w:val="en-US" w:eastAsia="zh-CN" w:bidi="ar-SA"/>
              </w:rPr>
            </w:rPrChange>
          </w:rPr>
          <w:t>简单易行，但</w:t>
        </w:r>
      </w:ins>
      <w:ins w:id="1879" w:author="野草" w:date="2024-02-29T21:20:29Z">
        <w:r>
          <w:rPr>
            <w:rFonts w:hint="eastAsia" w:cstheme="minorBidi"/>
            <w:kern w:val="2"/>
            <w:sz w:val="24"/>
            <w:szCs w:val="24"/>
            <w:lang w:val="en-US" w:eastAsia="zh-CN" w:bidi="ar-SA"/>
          </w:rPr>
          <w:t>存在</w:t>
        </w:r>
      </w:ins>
      <w:ins w:id="1880" w:author="野草" w:date="2024-02-29T21:20:30Z">
        <w:r>
          <w:rPr>
            <w:rFonts w:hint="eastAsia" w:cstheme="minorBidi"/>
            <w:kern w:val="2"/>
            <w:sz w:val="24"/>
            <w:szCs w:val="24"/>
            <w:highlight w:val="cyan"/>
            <w:lang w:val="en-US" w:eastAsia="zh-CN" w:bidi="ar-SA"/>
            <w:rPrChange w:id="1881" w:author="野草" w:date="2024-02-29T21:20:56Z">
              <w:rPr>
                <w:rFonts w:hint="eastAsia" w:cstheme="minorBidi"/>
                <w:kern w:val="2"/>
                <w:sz w:val="24"/>
                <w:szCs w:val="24"/>
                <w:lang w:val="en-US" w:eastAsia="zh-CN" w:bidi="ar-SA"/>
              </w:rPr>
            </w:rPrChange>
          </w:rPr>
          <w:t>较大</w:t>
        </w:r>
      </w:ins>
      <w:ins w:id="1883" w:author="野草" w:date="2024-02-29T21:20:31Z">
        <w:r>
          <w:rPr>
            <w:rFonts w:hint="eastAsia" w:cstheme="minorBidi"/>
            <w:kern w:val="2"/>
            <w:sz w:val="24"/>
            <w:szCs w:val="24"/>
            <w:highlight w:val="cyan"/>
            <w:lang w:val="en-US" w:eastAsia="zh-CN" w:bidi="ar-SA"/>
            <w:rPrChange w:id="1884" w:author="野草" w:date="2024-02-29T21:20:56Z">
              <w:rPr>
                <w:rFonts w:hint="eastAsia" w:cstheme="minorBidi"/>
                <w:kern w:val="2"/>
                <w:sz w:val="24"/>
                <w:szCs w:val="24"/>
                <w:lang w:val="en-US" w:eastAsia="zh-CN" w:bidi="ar-SA"/>
              </w:rPr>
            </w:rPrChange>
          </w:rPr>
          <w:t>的</w:t>
        </w:r>
      </w:ins>
      <w:ins w:id="1886" w:author="野草" w:date="2024-02-29T21:20:45Z">
        <w:r>
          <w:rPr>
            <w:rFonts w:hint="eastAsia" w:cstheme="minorBidi"/>
            <w:kern w:val="2"/>
            <w:sz w:val="24"/>
            <w:szCs w:val="24"/>
            <w:highlight w:val="cyan"/>
            <w:lang w:val="en-US" w:eastAsia="zh-CN" w:bidi="ar-SA"/>
            <w:rPrChange w:id="1887" w:author="野草" w:date="2024-02-29T21:20:56Z">
              <w:rPr>
                <w:rFonts w:hint="eastAsia" w:cstheme="minorBidi"/>
                <w:kern w:val="2"/>
                <w:sz w:val="24"/>
                <w:szCs w:val="24"/>
                <w:lang w:val="en-US" w:eastAsia="zh-CN" w:bidi="ar-SA"/>
              </w:rPr>
            </w:rPrChange>
          </w:rPr>
          <w:t>误差</w:t>
        </w:r>
      </w:ins>
      <w:ins w:id="1889" w:author="野草" w:date="2024-02-29T21:13:24Z">
        <w:r>
          <w:rPr>
            <w:rFonts w:hint="eastAsia" w:ascii="Times New Roman" w:hAnsi="Times New Roman" w:eastAsia="楷体" w:cstheme="minorBidi"/>
            <w:kern w:val="2"/>
            <w:sz w:val="24"/>
            <w:szCs w:val="24"/>
            <w:lang w:val="en-US" w:eastAsia="zh-CN" w:bidi="ar-SA"/>
            <w:rPrChange w:id="1890" w:author="野草" w:date="2024-02-29T21:18:59Z">
              <w:rPr>
                <w:rFonts w:eastAsia="楷体" w:asciiTheme="minorHAnsi" w:hAnsiTheme="minorHAnsi" w:cstheme="minorBidi"/>
                <w:kern w:val="2"/>
                <w:sz w:val="24"/>
                <w:szCs w:val="24"/>
                <w:lang w:val="en-US" w:eastAsia="zh-CN" w:bidi="ar-SA"/>
              </w:rPr>
            </w:rPrChange>
          </w:rPr>
          <w:t>，难以准确揭示</w:t>
        </w:r>
      </w:ins>
      <w:ins w:id="1892" w:author="野草" w:date="2024-02-29T21:20:40Z">
        <w:r>
          <w:rPr>
            <w:rFonts w:hint="eastAsia" w:cstheme="minorBidi"/>
            <w:kern w:val="2"/>
            <w:sz w:val="24"/>
            <w:szCs w:val="24"/>
            <w:highlight w:val="cyan"/>
            <w:lang w:val="en-US" w:eastAsia="zh-CN" w:bidi="ar-SA"/>
            <w:rPrChange w:id="1893" w:author="野草" w:date="2024-02-29T21:20:50Z">
              <w:rPr>
                <w:rFonts w:hint="eastAsia" w:cstheme="minorBidi"/>
                <w:kern w:val="2"/>
                <w:sz w:val="24"/>
                <w:szCs w:val="24"/>
                <w:lang w:val="en-US" w:eastAsia="zh-CN" w:bidi="ar-SA"/>
              </w:rPr>
            </w:rPrChange>
          </w:rPr>
          <w:t>供应</w:t>
        </w:r>
      </w:ins>
      <w:ins w:id="1895" w:author="野草" w:date="2024-02-29T21:20:41Z">
        <w:r>
          <w:rPr>
            <w:rFonts w:hint="eastAsia" w:cstheme="minorBidi"/>
            <w:kern w:val="2"/>
            <w:sz w:val="24"/>
            <w:szCs w:val="24"/>
            <w:highlight w:val="cyan"/>
            <w:lang w:val="en-US" w:eastAsia="zh-CN" w:bidi="ar-SA"/>
            <w:rPrChange w:id="1896" w:author="野草" w:date="2024-02-29T21:20:50Z">
              <w:rPr>
                <w:rFonts w:hint="eastAsia" w:cstheme="minorBidi"/>
                <w:kern w:val="2"/>
                <w:sz w:val="24"/>
                <w:szCs w:val="24"/>
                <w:lang w:val="en-US" w:eastAsia="zh-CN" w:bidi="ar-SA"/>
              </w:rPr>
            </w:rPrChange>
          </w:rPr>
          <w:t>与需求</w:t>
        </w:r>
      </w:ins>
      <w:ins w:id="1898" w:author="野草" w:date="2024-02-29T21:13:24Z">
        <w:r>
          <w:rPr>
            <w:rFonts w:hint="eastAsia" w:ascii="Times New Roman" w:hAnsi="Times New Roman" w:eastAsia="楷体" w:cstheme="minorBidi"/>
            <w:kern w:val="2"/>
            <w:sz w:val="24"/>
            <w:szCs w:val="24"/>
            <w:highlight w:val="cyan"/>
            <w:lang w:val="en-US" w:eastAsia="zh-CN" w:bidi="ar-SA"/>
            <w:rPrChange w:id="1899" w:author="野草" w:date="2024-02-29T21:20:50Z">
              <w:rPr>
                <w:rFonts w:eastAsia="楷体" w:asciiTheme="minorHAnsi" w:hAnsiTheme="minorHAnsi" w:cstheme="minorBidi"/>
                <w:kern w:val="2"/>
                <w:sz w:val="24"/>
                <w:szCs w:val="24"/>
                <w:lang w:val="en-US" w:eastAsia="zh-CN" w:bidi="ar-SA"/>
              </w:rPr>
            </w:rPrChange>
          </w:rPr>
          <w:t>之间</w:t>
        </w:r>
      </w:ins>
      <w:ins w:id="1901" w:author="野草" w:date="2024-02-29T21:13:24Z">
        <w:r>
          <w:rPr>
            <w:rFonts w:hint="eastAsia" w:ascii="Times New Roman" w:hAnsi="Times New Roman" w:eastAsia="楷体" w:cstheme="minorBidi"/>
            <w:kern w:val="2"/>
            <w:sz w:val="24"/>
            <w:szCs w:val="24"/>
            <w:lang w:val="en-US" w:eastAsia="zh-CN" w:bidi="ar-SA"/>
            <w:rPrChange w:id="1902" w:author="野草" w:date="2024-02-29T21:18:59Z">
              <w:rPr>
                <w:rFonts w:eastAsia="楷体" w:asciiTheme="minorHAnsi" w:hAnsiTheme="minorHAnsi" w:cstheme="minorBidi"/>
                <w:kern w:val="2"/>
                <w:sz w:val="24"/>
                <w:szCs w:val="24"/>
                <w:lang w:val="en-US" w:eastAsia="zh-CN" w:bidi="ar-SA"/>
              </w:rPr>
            </w:rPrChange>
          </w:rPr>
          <w:t>的</w:t>
        </w:r>
      </w:ins>
      <w:ins w:id="1904" w:author="野草" w:date="2024-02-29T21:20:37Z">
        <w:r>
          <w:rPr>
            <w:rFonts w:hint="eastAsia" w:cstheme="minorBidi"/>
            <w:kern w:val="2"/>
            <w:sz w:val="24"/>
            <w:szCs w:val="24"/>
            <w:highlight w:val="cyan"/>
            <w:lang w:val="en-US" w:eastAsia="zh-CN" w:bidi="ar-SA"/>
            <w:rPrChange w:id="1905" w:author="野草" w:date="2024-02-29T21:20:52Z">
              <w:rPr>
                <w:rFonts w:hint="eastAsia" w:cstheme="minorBidi"/>
                <w:kern w:val="2"/>
                <w:sz w:val="24"/>
                <w:szCs w:val="24"/>
                <w:lang w:val="en-US" w:eastAsia="zh-CN" w:bidi="ar-SA"/>
              </w:rPr>
            </w:rPrChange>
          </w:rPr>
          <w:t>量化</w:t>
        </w:r>
      </w:ins>
      <w:ins w:id="1907" w:author="野草" w:date="2024-02-29T21:13:24Z">
        <w:r>
          <w:rPr>
            <w:rFonts w:hint="eastAsia" w:ascii="Times New Roman" w:hAnsi="Times New Roman" w:eastAsia="楷体" w:cstheme="minorBidi"/>
            <w:kern w:val="2"/>
            <w:sz w:val="24"/>
            <w:szCs w:val="24"/>
            <w:highlight w:val="cyan"/>
            <w:lang w:val="en-US" w:eastAsia="zh-CN" w:bidi="ar-SA"/>
            <w:rPrChange w:id="1908" w:author="野草" w:date="2024-02-29T21:20:52Z">
              <w:rPr>
                <w:rFonts w:eastAsia="楷体" w:asciiTheme="minorHAnsi" w:hAnsiTheme="minorHAnsi" w:cstheme="minorBidi"/>
                <w:kern w:val="2"/>
                <w:sz w:val="24"/>
                <w:szCs w:val="24"/>
                <w:lang w:val="en-US" w:eastAsia="zh-CN" w:bidi="ar-SA"/>
              </w:rPr>
            </w:rPrChange>
          </w:rPr>
          <w:t>关系</w:t>
        </w:r>
      </w:ins>
      <w:ins w:id="1910" w:author="野草" w:date="2024-02-29T21:13:24Z">
        <w:r>
          <w:rPr>
            <w:rFonts w:hint="eastAsia" w:ascii="Times New Roman" w:hAnsi="Times New Roman" w:eastAsia="楷体" w:cstheme="minorBidi"/>
            <w:kern w:val="2"/>
            <w:sz w:val="24"/>
            <w:szCs w:val="24"/>
            <w:lang w:val="en-US" w:eastAsia="zh-CN" w:bidi="ar-SA"/>
            <w:rPrChange w:id="1911" w:author="野草" w:date="2024-02-29T21:18:59Z">
              <w:rPr>
                <w:rFonts w:eastAsia="楷体" w:asciiTheme="minorHAnsi" w:hAnsiTheme="minorHAnsi" w:cstheme="minorBidi"/>
                <w:kern w:val="2"/>
                <w:sz w:val="24"/>
                <w:szCs w:val="24"/>
                <w:lang w:val="en-US" w:eastAsia="zh-CN" w:bidi="ar-SA"/>
              </w:rPr>
            </w:rPrChange>
          </w:rPr>
          <w:t>。</w:t>
        </w:r>
      </w:ins>
      <w:ins w:id="1913" w:author="野草" w:date="2024-02-29T21:23:36Z">
        <w:r>
          <w:rPr>
            <w:rFonts w:hint="default" w:ascii="Times New Roman" w:hAnsi="Times New Roman"/>
          </w:rPr>
          <w:t>【u</w:t>
        </w:r>
      </w:ins>
      <w:ins w:id="1914" w:author="野草" w:date="2024-02-29T21:23:36Z">
        <w:r>
          <w:rPr>
            <w:rFonts w:ascii="Times New Roman" w:hAnsi="Times New Roman"/>
          </w:rPr>
          <w:t xml:space="preserve">p2024 0229 </w:t>
        </w:r>
      </w:ins>
      <w:ins w:id="1915" w:author="野草" w:date="2024-02-29T21:23:36Z">
        <w:r>
          <w:rPr>
            <w:rFonts w:hint="eastAsia"/>
            <w:lang w:val="en-US" w:eastAsia="zh-CN"/>
          </w:rPr>
          <w:t>2</w:t>
        </w:r>
      </w:ins>
      <w:ins w:id="1916" w:author="野草" w:date="2024-02-29T21:23:37Z">
        <w:r>
          <w:rPr>
            <w:rFonts w:hint="eastAsia"/>
            <w:lang w:val="en-US" w:eastAsia="zh-CN"/>
          </w:rPr>
          <w:t>1</w:t>
        </w:r>
      </w:ins>
      <w:ins w:id="1917" w:author="野草" w:date="2024-02-29T21:23:36Z">
        <w:r>
          <w:rPr>
            <w:rFonts w:ascii="Times New Roman" w:hAnsi="Times New Roman"/>
          </w:rPr>
          <w:t>:</w:t>
        </w:r>
      </w:ins>
      <w:ins w:id="1918" w:author="野草" w:date="2024-02-29T21:23:38Z">
        <w:r>
          <w:rPr>
            <w:rFonts w:hint="eastAsia"/>
            <w:lang w:val="en-US" w:eastAsia="zh-CN"/>
          </w:rPr>
          <w:t>23</w:t>
        </w:r>
      </w:ins>
      <w:ins w:id="1919" w:author="野草" w:date="2024-02-29T21:23:36Z">
        <w:r>
          <w:rPr>
            <w:rFonts w:hint="default" w:ascii="Times New Roman" w:hAnsi="Times New Roman"/>
          </w:rPr>
          <w:t>】</w:t>
        </w:r>
      </w:ins>
      <w:del w:id="1920" w:author="野草" w:date="2024-02-29T21:13:24Z">
        <w:r>
          <w:rPr>
            <w:rFonts w:hint="eastAsia" w:ascii="Times New Roman" w:hAnsi="Times New Roman" w:eastAsia="楷体" w:cstheme="minorBidi"/>
            <w:kern w:val="2"/>
            <w:sz w:val="24"/>
            <w:szCs w:val="24"/>
            <w:lang w:val="en-US" w:eastAsia="zh-CN" w:bidi="ar-SA"/>
            <w:rPrChange w:id="1921" w:author="野草" w:date="2024-02-29T21:18:59Z">
              <w:rPr>
                <w:rFonts w:eastAsia="楷体" w:asciiTheme="minorHAnsi" w:hAnsiTheme="minorHAnsi" w:cstheme="minorBidi"/>
                <w:kern w:val="2"/>
                <w:sz w:val="24"/>
                <w:szCs w:val="24"/>
                <w:lang w:val="en-US" w:eastAsia="zh-CN" w:bidi="ar-SA"/>
              </w:rPr>
            </w:rPrChange>
          </w:rPr>
          <w:delText>另一方面，</w:delText>
        </w:r>
      </w:del>
    </w:p>
    <w:p>
      <w:pPr>
        <w:pStyle w:val="9"/>
        <w:numPr>
          <w:ilvl w:val="-1"/>
          <w:numId w:val="0"/>
        </w:numPr>
        <w:ind w:left="0" w:firstLine="420" w:firstLineChars="0"/>
        <w:rPr>
          <w:ins w:id="1924" w:author="Fred Zhou" w:date="2024-02-28T23:23:00Z"/>
          <w:del w:id="1925" w:author="野草" w:date="2024-02-29T21:13:24Z"/>
          <w:rFonts w:hint="eastAsia" w:ascii="Times New Roman" w:hAnsi="Times New Roman" w:eastAsia="楷体" w:cstheme="minorBidi"/>
          <w:kern w:val="2"/>
          <w:sz w:val="24"/>
          <w:szCs w:val="24"/>
          <w:lang w:val="en-US" w:eastAsia="zh-CN" w:bidi="ar-SA"/>
          <w:rPrChange w:id="1926" w:author="野草" w:date="2024-02-29T21:18:59Z">
            <w:rPr>
              <w:ins w:id="1927" w:author="Fred Zhou" w:date="2024-02-28T23:23:00Z"/>
              <w:del w:id="1928" w:author="野草" w:date="2024-02-29T21:13:24Z"/>
              <w:rFonts w:eastAsia="楷体" w:asciiTheme="minorHAnsi" w:hAnsiTheme="minorHAnsi" w:cstheme="minorBidi"/>
              <w:kern w:val="2"/>
              <w:sz w:val="24"/>
              <w:szCs w:val="24"/>
              <w:lang w:val="en-US" w:eastAsia="zh-CN" w:bidi="ar-SA"/>
            </w:rPr>
          </w:rPrChange>
        </w:rPr>
        <w:pPrChange w:id="1923" w:author="野草" w:date="2024-02-29T21:03:24Z">
          <w:pPr>
            <w:numPr>
              <w:ilvl w:val="0"/>
              <w:numId w:val="0"/>
            </w:numPr>
            <w:ind w:left="440" w:hanging="440" w:firstLineChars="0"/>
          </w:pPr>
        </w:pPrChange>
      </w:pPr>
    </w:p>
    <w:p>
      <w:pPr>
        <w:pStyle w:val="9"/>
        <w:numPr>
          <w:ilvl w:val="-1"/>
          <w:numId w:val="0"/>
        </w:numPr>
        <w:ind w:firstLine="420" w:firstLineChars="0"/>
        <w:rPr>
          <w:ins w:id="1930" w:author="野草" w:date="2024-02-29T21:06:46Z"/>
          <w:rFonts w:hint="eastAsia" w:ascii="Times New Roman" w:hAnsi="Times New Roman" w:eastAsia="楷体" w:cstheme="minorBidi"/>
          <w:kern w:val="2"/>
          <w:sz w:val="24"/>
          <w:szCs w:val="24"/>
          <w:lang w:val="en-US" w:eastAsia="zh-CN" w:bidi="ar-SA"/>
          <w:rPrChange w:id="1931" w:author="野草" w:date="2024-02-29T21:18:59Z">
            <w:rPr>
              <w:ins w:id="1932" w:author="野草" w:date="2024-02-29T21:06:46Z"/>
              <w:rFonts w:eastAsia="楷体" w:asciiTheme="minorHAnsi" w:hAnsiTheme="minorHAnsi" w:cstheme="minorBidi"/>
              <w:kern w:val="2"/>
              <w:sz w:val="24"/>
              <w:szCs w:val="24"/>
              <w:lang w:val="en-US" w:eastAsia="zh-CN" w:bidi="ar-SA"/>
            </w:rPr>
          </w:rPrChange>
        </w:rPr>
        <w:pPrChange w:id="1929" w:author="野草" w:date="2024-02-29T21:03:24Z">
          <w:pPr>
            <w:pStyle w:val="9"/>
            <w:numPr>
              <w:ilvl w:val="0"/>
              <w:numId w:val="8"/>
            </w:numPr>
            <w:ind w:firstLineChars="0"/>
          </w:pPr>
        </w:pPrChange>
      </w:pPr>
      <w:ins w:id="1933" w:author="Fred Zhou" w:date="2024-02-28T23:23:00Z">
        <w:del w:id="1934" w:author="野草" w:date="2024-02-29T21:13:24Z">
          <w:r>
            <w:rPr>
              <w:rFonts w:hint="eastAsia" w:ascii="Times New Roman" w:hAnsi="Times New Roman" w:eastAsia="楷体" w:cstheme="minorBidi"/>
              <w:kern w:val="2"/>
              <w:sz w:val="24"/>
              <w:szCs w:val="24"/>
              <w:lang w:val="en-US" w:eastAsia="zh-CN" w:bidi="ar-SA"/>
              <w:rPrChange w:id="1935" w:author="野草" w:date="2024-02-29T21:18:59Z">
                <w:rPr>
                  <w:rFonts w:eastAsia="楷体" w:asciiTheme="minorHAnsi" w:hAnsiTheme="minorHAnsi" w:cstheme="minorBidi"/>
                  <w:kern w:val="2"/>
                  <w:sz w:val="24"/>
                  <w:szCs w:val="24"/>
                  <w:lang w:val="en-US" w:eastAsia="zh-CN" w:bidi="ar-SA"/>
                </w:rPr>
              </w:rPrChange>
            </w:rPr>
            <w:delText>供需关系</w:delText>
          </w:r>
        </w:del>
      </w:ins>
      <w:ins w:id="1938" w:author="Fred Zhou" w:date="2024-02-28T23:23:00Z">
        <w:del w:id="1939" w:author="野草" w:date="2024-02-29T21:13:24Z">
          <w:r>
            <w:rPr>
              <w:rFonts w:hint="eastAsia" w:ascii="Times New Roman" w:hAnsi="Times New Roman" w:eastAsia="楷体" w:cstheme="minorBidi"/>
              <w:kern w:val="2"/>
              <w:sz w:val="24"/>
              <w:szCs w:val="24"/>
              <w:lang w:val="en-US" w:eastAsia="zh-CN" w:bidi="ar-SA"/>
              <w:rPrChange w:id="1940" w:author="野草" w:date="2024-02-29T21:18:59Z">
                <w:rPr>
                  <w:rFonts w:eastAsia="楷体" w:asciiTheme="minorHAnsi" w:hAnsiTheme="minorHAnsi" w:cstheme="minorBidi"/>
                  <w:kern w:val="2"/>
                  <w:sz w:val="24"/>
                  <w:szCs w:val="24"/>
                  <w:lang w:val="en-US" w:eastAsia="zh-CN" w:bidi="ar-SA"/>
                </w:rPr>
              </w:rPrChange>
            </w:rPr>
            <w:delText>指供应满足</w:delText>
          </w:r>
        </w:del>
      </w:ins>
      <w:ins w:id="1943" w:author="Fred Zhou" w:date="2024-02-28T23:23:00Z">
        <w:del w:id="1944" w:author="野草" w:date="2024-02-29T21:13:24Z">
          <w:r>
            <w:rPr>
              <w:rFonts w:hint="eastAsia" w:ascii="Times New Roman" w:hAnsi="Times New Roman" w:eastAsia="楷体" w:cstheme="minorBidi"/>
              <w:kern w:val="2"/>
              <w:sz w:val="24"/>
              <w:szCs w:val="24"/>
              <w:lang w:val="en-US" w:eastAsia="zh-CN" w:bidi="ar-SA"/>
              <w:rPrChange w:id="1945" w:author="野草" w:date="2024-02-29T21:18:59Z">
                <w:rPr>
                  <w:rFonts w:eastAsia="楷体" w:asciiTheme="minorHAnsi" w:hAnsiTheme="minorHAnsi" w:cstheme="minorBidi"/>
                  <w:kern w:val="2"/>
                  <w:sz w:val="24"/>
                  <w:szCs w:val="24"/>
                  <w:lang w:val="en-US" w:eastAsia="zh-CN" w:bidi="ar-SA"/>
                </w:rPr>
              </w:rPrChange>
            </w:rPr>
            <w:delText>X</w:delText>
          </w:r>
        </w:del>
      </w:ins>
      <w:ins w:id="1948" w:author="Fred Zhou" w:date="2024-02-28T23:23:00Z">
        <w:del w:id="1949" w:author="野草" w:date="2024-02-29T21:13:24Z">
          <w:r>
            <w:rPr>
              <w:rFonts w:hint="eastAsia" w:ascii="Times New Roman" w:hAnsi="Times New Roman" w:eastAsia="楷体" w:cstheme="minorBidi"/>
              <w:kern w:val="2"/>
              <w:sz w:val="24"/>
              <w:szCs w:val="24"/>
              <w:lang w:val="en-US" w:eastAsia="zh-CN" w:bidi="ar-SA"/>
              <w:rPrChange w:id="1950" w:author="野草" w:date="2024-02-29T21:18:59Z">
                <w:rPr>
                  <w:rFonts w:eastAsia="楷体" w:asciiTheme="minorHAnsi" w:hAnsiTheme="minorHAnsi" w:cstheme="minorBidi"/>
                  <w:kern w:val="2"/>
                  <w:sz w:val="24"/>
                  <w:szCs w:val="24"/>
                  <w:lang w:val="en-US" w:eastAsia="zh-CN" w:bidi="ar-SA"/>
                </w:rPr>
              </w:rPrChange>
            </w:rPr>
            <w:delText>X</w:delText>
          </w:r>
        </w:del>
      </w:ins>
      <w:ins w:id="1953" w:author="Fred Zhou" w:date="2024-02-28T23:23:00Z">
        <w:del w:id="1954" w:author="野草" w:date="2024-02-29T21:13:24Z">
          <w:r>
            <w:rPr>
              <w:rFonts w:hint="eastAsia" w:ascii="Times New Roman" w:hAnsi="Times New Roman" w:eastAsia="楷体" w:cstheme="minorBidi"/>
              <w:kern w:val="2"/>
              <w:sz w:val="24"/>
              <w:szCs w:val="24"/>
              <w:lang w:val="en-US" w:eastAsia="zh-CN" w:bidi="ar-SA"/>
              <w:rPrChange w:id="1955" w:author="野草" w:date="2024-02-29T21:18:59Z">
                <w:rPr>
                  <w:rFonts w:eastAsia="楷体" w:asciiTheme="minorHAnsi" w:hAnsiTheme="minorHAnsi" w:cstheme="minorBidi"/>
                  <w:kern w:val="2"/>
                  <w:sz w:val="24"/>
                  <w:szCs w:val="24"/>
                  <w:lang w:val="en-US" w:eastAsia="zh-CN" w:bidi="ar-SA"/>
                </w:rPr>
              </w:rPrChange>
            </w:rPr>
            <w:delText>的能力</w:delText>
          </w:r>
        </w:del>
      </w:ins>
      <w:ins w:id="1958" w:author="Fred Zhou" w:date="2024-02-28T23:23:00Z">
        <w:del w:id="1959" w:author="野草" w:date="2024-02-29T21:13:24Z">
          <w:r>
            <w:rPr>
              <w:rFonts w:hint="eastAsia" w:ascii="Times New Roman" w:hAnsi="Times New Roman" w:eastAsia="楷体" w:cstheme="minorBidi"/>
              <w:kern w:val="2"/>
              <w:sz w:val="24"/>
              <w:szCs w:val="24"/>
              <w:lang w:val="en-US" w:eastAsia="zh-CN" w:bidi="ar-SA"/>
              <w:rPrChange w:id="1960" w:author="野草" w:date="2024-02-29T21:18:59Z">
                <w:rPr>
                  <w:rFonts w:eastAsia="楷体" w:asciiTheme="minorHAnsi" w:hAnsiTheme="minorHAnsi" w:cstheme="minorBidi"/>
                  <w:kern w:val="2"/>
                  <w:sz w:val="24"/>
                  <w:szCs w:val="24"/>
                  <w:lang w:val="en-US" w:eastAsia="zh-CN" w:bidi="ar-SA"/>
                </w:rPr>
              </w:rPrChange>
            </w:rPr>
            <w:delText>。</w:delText>
          </w:r>
        </w:del>
      </w:ins>
    </w:p>
    <w:p>
      <w:pPr>
        <w:numPr>
          <w:ilvl w:val="0"/>
          <w:numId w:val="8"/>
        </w:numPr>
        <w:ind w:firstLine="420" w:firstLineChars="0"/>
        <w:rPr>
          <w:ins w:id="1964" w:author="野草" w:date="2024-02-29T21:24:37Z"/>
        </w:rPr>
        <w:pPrChange w:id="1963" w:author="野草" w:date="2024-02-29T22:51:37Z">
          <w:pPr>
            <w:pStyle w:val="9"/>
            <w:numPr>
              <w:ilvl w:val="0"/>
              <w:numId w:val="8"/>
            </w:numPr>
            <w:ind w:firstLineChars="0"/>
          </w:pPr>
        </w:pPrChange>
      </w:pPr>
      <w:ins w:id="1965" w:author="野草" w:date="2024-02-29T22:46:46Z">
        <w:r>
          <w:rPr/>
          <w:t>本研究旨在基于</w:t>
        </w:r>
      </w:ins>
      <w:ins w:id="1966" w:author="野草" w:date="2024-02-29T22:46:46Z">
        <w:r>
          <w:rPr>
            <w:highlight w:val="cyan"/>
            <w:rPrChange w:id="1967" w:author="野草" w:date="2024-02-29T22:51:41Z">
              <w:rPr/>
            </w:rPrChange>
          </w:rPr>
          <w:t>灾害性、暴露度和脆弱性</w:t>
        </w:r>
      </w:ins>
      <w:ins w:id="1969" w:author="野草" w:date="2024-02-29T22:46:46Z">
        <w:r>
          <w:rPr/>
          <w:t>相互耦合的</w:t>
        </w:r>
      </w:ins>
      <w:ins w:id="1970" w:author="野草" w:date="2024-02-29T22:46:46Z">
        <w:r>
          <w:rPr>
            <w:highlight w:val="cyan"/>
            <w:rPrChange w:id="1971" w:author="野草" w:date="2024-02-29T22:51:44Z">
              <w:rPr/>
            </w:rPrChange>
          </w:rPr>
          <w:t>理论框架</w:t>
        </w:r>
      </w:ins>
      <w:ins w:id="1973" w:author="野草" w:date="2024-02-29T22:46:46Z">
        <w:r>
          <w:rPr/>
          <w:t>，对</w:t>
        </w:r>
      </w:ins>
      <w:ins w:id="1974" w:author="野草" w:date="2024-02-29T22:46:46Z">
        <w:r>
          <w:rPr>
            <w:highlight w:val="cyan"/>
            <w:rPrChange w:id="1975" w:author="野草" w:date="2024-02-29T22:51:47Z">
              <w:rPr/>
            </w:rPrChange>
          </w:rPr>
          <w:t>城市热缓解需求</w:t>
        </w:r>
      </w:ins>
      <w:ins w:id="1977" w:author="野草" w:date="2024-02-29T22:46:46Z">
        <w:r>
          <w:rPr/>
          <w:t>进行深入分析，并将其与</w:t>
        </w:r>
      </w:ins>
      <w:ins w:id="1978" w:author="野草" w:date="2024-02-29T22:46:46Z">
        <w:r>
          <w:rPr>
            <w:highlight w:val="cyan"/>
            <w:rPrChange w:id="1979" w:author="野草" w:date="2024-02-29T22:51:52Z">
              <w:rPr/>
            </w:rPrChange>
          </w:rPr>
          <w:t>绿地热缓解溢出效应</w:t>
        </w:r>
      </w:ins>
      <w:ins w:id="1981" w:author="野草" w:date="2024-02-29T22:46:46Z">
        <w:r>
          <w:rPr/>
          <w:t>的供应进行</w:t>
        </w:r>
      </w:ins>
      <w:ins w:id="1982" w:author="野草" w:date="2024-02-29T22:46:46Z">
        <w:r>
          <w:rPr>
            <w:highlight w:val="cyan"/>
            <w:rPrChange w:id="1983" w:author="野草" w:date="2024-02-29T22:52:00Z">
              <w:rPr/>
            </w:rPrChange>
          </w:rPr>
          <w:t>量化对比</w:t>
        </w:r>
      </w:ins>
      <w:ins w:id="1985" w:author="野草" w:date="2024-02-29T22:46:46Z">
        <w:r>
          <w:rPr/>
          <w:t>。通过探究其内在的</w:t>
        </w:r>
      </w:ins>
      <w:ins w:id="1986" w:author="野草" w:date="2024-02-29T22:46:46Z">
        <w:r>
          <w:rPr>
            <w:highlight w:val="cyan"/>
            <w:rPrChange w:id="1987" w:author="野草" w:date="2024-02-29T22:52:08Z">
              <w:rPr/>
            </w:rPrChange>
          </w:rPr>
          <w:t>调控机制</w:t>
        </w:r>
      </w:ins>
      <w:ins w:id="1989" w:author="野草" w:date="2024-02-29T22:46:46Z">
        <w:r>
          <w:rPr/>
          <w:t>，本研究期望</w:t>
        </w:r>
      </w:ins>
      <w:ins w:id="1990" w:author="野草" w:date="2024-02-29T22:46:46Z">
        <w:r>
          <w:rPr>
            <w:highlight w:val="cyan"/>
            <w:rPrChange w:id="1991" w:author="野草" w:date="2024-02-29T22:52:15Z">
              <w:rPr/>
            </w:rPrChange>
          </w:rPr>
          <w:t>能够精确评估</w:t>
        </w:r>
      </w:ins>
      <w:ins w:id="1993" w:author="野草" w:date="2024-02-29T22:46:46Z">
        <w:r>
          <w:rPr/>
          <w:t>现有绿地</w:t>
        </w:r>
      </w:ins>
      <w:ins w:id="1994" w:author="野草" w:date="2024-02-29T22:46:46Z">
        <w:r>
          <w:rPr>
            <w:highlight w:val="cyan"/>
            <w:rPrChange w:id="1995" w:author="野草" w:date="2024-02-29T22:52:27Z">
              <w:rPr/>
            </w:rPrChange>
          </w:rPr>
          <w:t>所提供</w:t>
        </w:r>
      </w:ins>
      <w:ins w:id="1997" w:author="野草" w:date="2024-02-29T22:46:46Z">
        <w:r>
          <w:rPr/>
          <w:t>的</w:t>
        </w:r>
      </w:ins>
      <w:ins w:id="1998" w:author="野草" w:date="2024-02-29T22:46:46Z">
        <w:r>
          <w:rPr>
            <w:highlight w:val="cyan"/>
            <w:rPrChange w:id="1999" w:author="野草" w:date="2024-02-29T22:52:30Z">
              <w:rPr/>
            </w:rPrChange>
          </w:rPr>
          <w:t>热缓解</w:t>
        </w:r>
      </w:ins>
      <w:ins w:id="2001" w:author="野草" w:date="2024-02-29T22:52:34Z">
        <w:r>
          <w:rPr>
            <w:rFonts w:hint="eastAsia"/>
            <w:highlight w:val="cyan"/>
            <w:lang w:val="en-US" w:eastAsia="zh-CN"/>
          </w:rPr>
          <w:t>溢出</w:t>
        </w:r>
      </w:ins>
      <w:ins w:id="2002" w:author="野草" w:date="2024-02-29T22:46:46Z">
        <w:r>
          <w:rPr>
            <w:highlight w:val="cyan"/>
            <w:rPrChange w:id="2003" w:author="野草" w:date="2024-02-29T22:52:30Z">
              <w:rPr/>
            </w:rPrChange>
          </w:rPr>
          <w:t>效应</w:t>
        </w:r>
      </w:ins>
      <w:ins w:id="2005" w:author="野草" w:date="2024-02-29T22:46:46Z">
        <w:r>
          <w:rPr/>
          <w:t>的不足。这一</w:t>
        </w:r>
      </w:ins>
      <w:ins w:id="2006" w:author="野草" w:date="2024-02-29T22:46:46Z">
        <w:r>
          <w:rPr>
            <w:highlight w:val="cyan"/>
            <w:rPrChange w:id="2007" w:author="野草" w:date="2024-02-29T22:52:47Z">
              <w:rPr/>
            </w:rPrChange>
          </w:rPr>
          <w:t>研究路径</w:t>
        </w:r>
      </w:ins>
      <w:ins w:id="2009" w:author="野草" w:date="2024-02-29T22:46:46Z">
        <w:r>
          <w:rPr/>
          <w:t>不仅有助于我们</w:t>
        </w:r>
      </w:ins>
      <w:ins w:id="2010" w:author="野草" w:date="2024-02-29T22:46:46Z">
        <w:r>
          <w:rPr>
            <w:highlight w:val="cyan"/>
            <w:rPrChange w:id="2011" w:author="野草" w:date="2024-02-29T22:52:51Z">
              <w:rPr/>
            </w:rPrChange>
          </w:rPr>
          <w:t>更全面地</w:t>
        </w:r>
      </w:ins>
      <w:ins w:id="2013" w:author="野草" w:date="2024-02-29T22:46:46Z">
        <w:r>
          <w:rPr/>
          <w:t>理解</w:t>
        </w:r>
      </w:ins>
      <w:ins w:id="2014" w:author="野草" w:date="2024-02-29T22:46:46Z">
        <w:r>
          <w:rPr>
            <w:highlight w:val="cyan"/>
            <w:rPrChange w:id="2015" w:author="野草" w:date="2024-02-29T22:52:58Z">
              <w:rPr/>
            </w:rPrChange>
          </w:rPr>
          <w:t>城市热环境</w:t>
        </w:r>
      </w:ins>
      <w:ins w:id="2017" w:author="野草" w:date="2024-02-29T22:46:46Z">
        <w:r>
          <w:rPr/>
          <w:t>与</w:t>
        </w:r>
      </w:ins>
      <w:ins w:id="2018" w:author="野草" w:date="2024-02-29T22:46:46Z">
        <w:r>
          <w:rPr>
            <w:highlight w:val="cyan"/>
            <w:rPrChange w:id="2019" w:author="野草" w:date="2024-02-29T22:52:55Z">
              <w:rPr/>
            </w:rPrChange>
          </w:rPr>
          <w:t>绿地系统之间</w:t>
        </w:r>
      </w:ins>
      <w:ins w:id="2021" w:author="野草" w:date="2024-02-29T22:46:46Z">
        <w:r>
          <w:rPr/>
          <w:t>的复杂关系，而且将为</w:t>
        </w:r>
      </w:ins>
      <w:ins w:id="2022" w:author="野草" w:date="2024-02-29T22:46:46Z">
        <w:r>
          <w:rPr>
            <w:highlight w:val="cyan"/>
            <w:rPrChange w:id="2023" w:author="野草" w:date="2024-02-29T22:53:56Z">
              <w:rPr/>
            </w:rPrChange>
          </w:rPr>
          <w:t>未来采取</w:t>
        </w:r>
      </w:ins>
      <w:ins w:id="2025" w:author="野草" w:date="2024-02-29T22:46:46Z">
        <w:r>
          <w:rPr/>
          <w:t>针对性的</w:t>
        </w:r>
      </w:ins>
      <w:ins w:id="2026" w:author="野草" w:date="2024-02-29T22:46:46Z">
        <w:r>
          <w:rPr>
            <w:highlight w:val="cyan"/>
            <w:rPrChange w:id="2027" w:author="野草" w:date="2024-02-29T22:53:09Z">
              <w:rPr/>
            </w:rPrChange>
          </w:rPr>
          <w:t>调控措施</w:t>
        </w:r>
      </w:ins>
      <w:ins w:id="2029" w:author="野草" w:date="2024-02-29T22:46:46Z">
        <w:r>
          <w:rPr/>
          <w:t>提供</w:t>
        </w:r>
      </w:ins>
      <w:ins w:id="2030" w:author="野草" w:date="2024-02-29T22:46:46Z">
        <w:r>
          <w:rPr>
            <w:highlight w:val="cyan"/>
            <w:rPrChange w:id="2031" w:author="野草" w:date="2024-02-29T22:53:18Z">
              <w:rPr/>
            </w:rPrChange>
          </w:rPr>
          <w:t>量化依据</w:t>
        </w:r>
      </w:ins>
      <w:ins w:id="2033" w:author="野草" w:date="2024-02-29T22:46:46Z">
        <w:r>
          <w:rPr/>
          <w:t>，从而推动城市热环境的</w:t>
        </w:r>
      </w:ins>
      <w:ins w:id="2034" w:author="野草" w:date="2024-02-29T22:46:46Z">
        <w:r>
          <w:rPr>
            <w:highlight w:val="cyan"/>
            <w:rPrChange w:id="2035" w:author="野草" w:date="2024-02-29T22:53:22Z">
              <w:rPr/>
            </w:rPrChange>
          </w:rPr>
          <w:t>持续优化</w:t>
        </w:r>
      </w:ins>
      <w:ins w:id="2037" w:author="野草" w:date="2024-02-29T22:46:46Z">
        <w:r>
          <w:rPr/>
          <w:t>。</w:t>
        </w:r>
      </w:ins>
      <w:ins w:id="2038" w:author="野草" w:date="2024-02-29T22:53:27Z">
        <w:r>
          <w:rPr>
            <w:rFonts w:hint="default" w:ascii="Times New Roman" w:hAnsi="Times New Roman"/>
          </w:rPr>
          <w:t>【u</w:t>
        </w:r>
      </w:ins>
      <w:ins w:id="2039" w:author="野草" w:date="2024-02-29T22:53:27Z">
        <w:r>
          <w:rPr>
            <w:rFonts w:ascii="Times New Roman" w:hAnsi="Times New Roman"/>
          </w:rPr>
          <w:t xml:space="preserve">p2024 0229 </w:t>
        </w:r>
      </w:ins>
      <w:ins w:id="2040" w:author="野草" w:date="2024-02-29T22:53:27Z">
        <w:r>
          <w:rPr>
            <w:rFonts w:hint="eastAsia"/>
            <w:lang w:val="en-US" w:eastAsia="zh-CN"/>
          </w:rPr>
          <w:t>2</w:t>
        </w:r>
      </w:ins>
      <w:ins w:id="2041" w:author="野草" w:date="2024-02-29T22:53:29Z">
        <w:r>
          <w:rPr>
            <w:rFonts w:hint="eastAsia"/>
            <w:lang w:val="en-US" w:eastAsia="zh-CN"/>
          </w:rPr>
          <w:t>2</w:t>
        </w:r>
      </w:ins>
      <w:ins w:id="2042" w:author="野草" w:date="2024-02-29T22:53:27Z">
        <w:r>
          <w:rPr>
            <w:rFonts w:ascii="Times New Roman" w:hAnsi="Times New Roman"/>
          </w:rPr>
          <w:t>:</w:t>
        </w:r>
      </w:ins>
      <w:ins w:id="2043" w:author="野草" w:date="2024-02-29T22:53:30Z">
        <w:r>
          <w:rPr>
            <w:rFonts w:hint="eastAsia"/>
            <w:lang w:val="en-US" w:eastAsia="zh-CN"/>
          </w:rPr>
          <w:t>5</w:t>
        </w:r>
      </w:ins>
      <w:ins w:id="2044" w:author="野草" w:date="2024-02-29T22:54:02Z">
        <w:r>
          <w:rPr>
            <w:rFonts w:hint="eastAsia"/>
            <w:lang w:val="en-US" w:eastAsia="zh-CN"/>
          </w:rPr>
          <w:t>5</w:t>
        </w:r>
      </w:ins>
      <w:ins w:id="2045" w:author="野草" w:date="2024-02-29T22:53:27Z">
        <w:r>
          <w:rPr>
            <w:rFonts w:hint="default" w:ascii="Times New Roman" w:hAnsi="Times New Roman"/>
          </w:rPr>
          <w:t>】</w:t>
        </w:r>
      </w:ins>
    </w:p>
    <w:p>
      <w:pPr>
        <w:pStyle w:val="9"/>
        <w:numPr>
          <w:ilvl w:val="-1"/>
          <w:numId w:val="0"/>
        </w:numPr>
        <w:ind w:firstLine="420" w:firstLineChars="0"/>
        <w:rPr>
          <w:ins w:id="2047" w:author="野草" w:date="2024-02-29T21:24:38Z"/>
          <w:rFonts w:ascii="宋体" w:hAnsi="宋体" w:eastAsia="宋体" w:cs="宋体"/>
          <w:sz w:val="24"/>
          <w:szCs w:val="24"/>
        </w:rPr>
        <w:pPrChange w:id="2046" w:author="野草" w:date="2024-02-29T21:03:24Z">
          <w:pPr>
            <w:pStyle w:val="9"/>
            <w:numPr>
              <w:ilvl w:val="0"/>
              <w:numId w:val="8"/>
            </w:numPr>
            <w:ind w:firstLineChars="0"/>
          </w:pPr>
        </w:pPrChange>
      </w:pPr>
    </w:p>
    <w:p>
      <w:pPr>
        <w:pStyle w:val="9"/>
        <w:numPr>
          <w:ilvl w:val="-1"/>
          <w:numId w:val="0"/>
        </w:numPr>
        <w:ind w:firstLine="420" w:firstLineChars="0"/>
        <w:rPr>
          <w:ins w:id="2049" w:author="野草" w:date="2024-02-29T20:28:11Z"/>
          <w:rFonts w:hint="eastAsia" w:cstheme="minorBidi"/>
          <w:kern w:val="2"/>
          <w:sz w:val="24"/>
          <w:szCs w:val="24"/>
          <w:highlight w:val="yellow"/>
          <w:lang w:val="en-US" w:eastAsia="zh-CN" w:bidi="ar-SA"/>
        </w:rPr>
        <w:pPrChange w:id="2048" w:author="野草" w:date="2024-02-29T21:03:24Z">
          <w:pPr>
            <w:pStyle w:val="9"/>
            <w:numPr>
              <w:ilvl w:val="0"/>
              <w:numId w:val="8"/>
            </w:numPr>
            <w:ind w:firstLineChars="0"/>
          </w:pPr>
        </w:pPrChange>
      </w:pPr>
      <w:ins w:id="2050" w:author="野草" w:date="2024-02-29T21:13:53Z">
        <w:r>
          <w:rPr>
            <w:rFonts w:ascii="宋体" w:hAnsi="宋体" w:eastAsia="宋体" w:cs="宋体"/>
            <w:sz w:val="24"/>
            <w:szCs w:val="24"/>
          </w:rPr>
          <w:t>因此，未来研究需要引入更为科学、量化的分析方法，以更深入地理解城市降温的供需关系，并为城市热环境管理提供更为有效的决策支持。</w:t>
        </w:r>
      </w:ins>
    </w:p>
    <w:p>
      <w:pPr>
        <w:numPr>
          <w:ilvl w:val="-1"/>
          <w:numId w:val="0"/>
        </w:numPr>
        <w:ind w:left="0" w:firstLine="0"/>
        <w:rPr>
          <w:ins w:id="2052" w:author="野草" w:date="2024-02-29T20:45:15Z"/>
          <w:highlight w:val="yellow"/>
        </w:rPr>
        <w:pPrChange w:id="2051" w:author="野草" w:date="2024-02-29T22:43:43Z">
          <w:pPr>
            <w:numPr>
              <w:ilvl w:val="0"/>
              <w:numId w:val="7"/>
            </w:numPr>
            <w:ind w:left="440" w:hanging="440"/>
          </w:pPr>
        </w:pPrChange>
      </w:pPr>
      <w:ins w:id="2053" w:author="野草" w:date="2024-02-29T20:10:03Z">
        <w:r>
          <w:rPr>
            <w:rFonts w:hint="eastAsia"/>
            <w:highlight w:val="yellow"/>
            <w:lang w:val="en-US" w:eastAsia="zh-CN"/>
          </w:rPr>
          <w:t>对于城市绿地热缓解的溢出效应，</w:t>
        </w:r>
      </w:ins>
      <w:ins w:id="2054" w:author="野草" w:date="2024-02-29T20:42:49Z">
        <w:r>
          <w:rPr>
            <w:rFonts w:hint="eastAsia"/>
            <w:highlight w:val="yellow"/>
            <w:lang w:val="en-US" w:eastAsia="zh-CN"/>
          </w:rPr>
          <w:t>本研究拟</w:t>
        </w:r>
      </w:ins>
      <w:ins w:id="2055" w:author="野草" w:date="2024-02-29T20:42:52Z">
        <w:r>
          <w:rPr>
            <w:rFonts w:hint="eastAsia"/>
            <w:highlight w:val="yellow"/>
            <w:lang w:val="en-US" w:eastAsia="zh-CN"/>
          </w:rPr>
          <w:t>基于</w:t>
        </w:r>
      </w:ins>
      <w:ins w:id="2056" w:author="野草" w:date="2024-02-29T20:43:04Z">
        <w:r>
          <w:rPr>
            <w:rFonts w:hint="eastAsia"/>
            <w:highlight w:val="yellow"/>
            <w:lang w:val="en-US" w:eastAsia="zh-CN"/>
          </w:rPr>
          <w:t>灾害性</w:t>
        </w:r>
      </w:ins>
      <w:ins w:id="2057" w:author="野草" w:date="2024-02-29T20:43:05Z">
        <w:r>
          <w:rPr>
            <w:rFonts w:hint="eastAsia"/>
            <w:highlight w:val="yellow"/>
            <w:lang w:val="en-US" w:eastAsia="zh-CN"/>
          </w:rPr>
          <w:t>-</w:t>
        </w:r>
      </w:ins>
      <w:ins w:id="2058" w:author="野草" w:date="2024-02-29T20:43:09Z">
        <w:r>
          <w:rPr>
            <w:rFonts w:hint="eastAsia"/>
            <w:highlight w:val="yellow"/>
            <w:lang w:val="en-US" w:eastAsia="zh-CN"/>
          </w:rPr>
          <w:t>暴露度</w:t>
        </w:r>
      </w:ins>
      <w:ins w:id="2059" w:author="野草" w:date="2024-02-29T20:43:10Z">
        <w:r>
          <w:rPr>
            <w:rFonts w:hint="eastAsia"/>
            <w:highlight w:val="yellow"/>
            <w:lang w:val="en-US" w:eastAsia="zh-CN"/>
          </w:rPr>
          <w:t>-</w:t>
        </w:r>
      </w:ins>
      <w:ins w:id="2060" w:author="野草" w:date="2024-02-29T20:43:12Z">
        <w:r>
          <w:rPr>
            <w:rFonts w:hint="eastAsia"/>
            <w:highlight w:val="yellow"/>
            <w:lang w:val="en-US" w:eastAsia="zh-CN"/>
          </w:rPr>
          <w:t>脆弱性耦合</w:t>
        </w:r>
      </w:ins>
      <w:ins w:id="2061" w:author="野草" w:date="2024-02-29T20:43:13Z">
        <w:r>
          <w:rPr>
            <w:rFonts w:hint="eastAsia"/>
            <w:highlight w:val="yellow"/>
            <w:lang w:val="en-US" w:eastAsia="zh-CN"/>
          </w:rPr>
          <w:t>的</w:t>
        </w:r>
      </w:ins>
      <w:ins w:id="2062" w:author="野草" w:date="2024-02-29T20:43:15Z">
        <w:r>
          <w:rPr>
            <w:rFonts w:hint="eastAsia"/>
            <w:highlight w:val="yellow"/>
            <w:lang w:val="en-US" w:eastAsia="zh-CN"/>
          </w:rPr>
          <w:t>框架</w:t>
        </w:r>
      </w:ins>
      <w:ins w:id="2063" w:author="野草" w:date="2024-02-29T20:44:15Z">
        <w:r>
          <w:rPr>
            <w:rFonts w:hint="eastAsia"/>
            <w:highlight w:val="yellow"/>
            <w:lang w:val="en-US" w:eastAsia="zh-CN"/>
          </w:rPr>
          <w:t>对</w:t>
        </w:r>
      </w:ins>
      <w:ins w:id="2064" w:author="野草" w:date="2024-02-29T20:44:21Z">
        <w:r>
          <w:rPr>
            <w:rFonts w:hint="eastAsia"/>
            <w:highlight w:val="yellow"/>
            <w:lang w:val="en-US" w:eastAsia="zh-CN"/>
          </w:rPr>
          <w:t>城市</w:t>
        </w:r>
      </w:ins>
      <w:ins w:id="2065" w:author="野草" w:date="2024-02-29T20:44:23Z">
        <w:r>
          <w:rPr>
            <w:rFonts w:hint="eastAsia"/>
            <w:highlight w:val="yellow"/>
            <w:lang w:val="en-US" w:eastAsia="zh-CN"/>
          </w:rPr>
          <w:t>热缓解</w:t>
        </w:r>
      </w:ins>
      <w:ins w:id="2066" w:author="野草" w:date="2024-02-29T20:44:24Z">
        <w:r>
          <w:rPr>
            <w:rFonts w:hint="eastAsia"/>
            <w:highlight w:val="yellow"/>
            <w:lang w:val="en-US" w:eastAsia="zh-CN"/>
          </w:rPr>
          <w:t>需求</w:t>
        </w:r>
      </w:ins>
      <w:ins w:id="2067" w:author="野草" w:date="2024-02-29T20:44:25Z">
        <w:r>
          <w:rPr>
            <w:rFonts w:hint="eastAsia"/>
            <w:highlight w:val="yellow"/>
            <w:lang w:val="en-US" w:eastAsia="zh-CN"/>
          </w:rPr>
          <w:t>和</w:t>
        </w:r>
      </w:ins>
      <w:ins w:id="2068" w:author="野草" w:date="2024-02-29T20:44:26Z">
        <w:r>
          <w:rPr>
            <w:rFonts w:hint="eastAsia"/>
            <w:highlight w:val="yellow"/>
            <w:lang w:val="en-US" w:eastAsia="zh-CN"/>
          </w:rPr>
          <w:t>绿地</w:t>
        </w:r>
      </w:ins>
      <w:ins w:id="2069" w:author="野草" w:date="2024-02-29T20:44:28Z">
        <w:r>
          <w:rPr>
            <w:rFonts w:hint="eastAsia"/>
            <w:highlight w:val="yellow"/>
            <w:lang w:val="en-US" w:eastAsia="zh-CN"/>
          </w:rPr>
          <w:t>热缓解</w:t>
        </w:r>
      </w:ins>
      <w:ins w:id="2070" w:author="野草" w:date="2024-02-29T20:44:29Z">
        <w:r>
          <w:rPr>
            <w:rFonts w:hint="eastAsia"/>
            <w:highlight w:val="yellow"/>
            <w:lang w:val="en-US" w:eastAsia="zh-CN"/>
          </w:rPr>
          <w:t>溢出</w:t>
        </w:r>
      </w:ins>
      <w:ins w:id="2071" w:author="野草" w:date="2024-02-29T20:44:30Z">
        <w:r>
          <w:rPr>
            <w:rFonts w:hint="eastAsia"/>
            <w:highlight w:val="yellow"/>
            <w:lang w:val="en-US" w:eastAsia="zh-CN"/>
          </w:rPr>
          <w:t>效应</w:t>
        </w:r>
      </w:ins>
      <w:ins w:id="2072" w:author="野草" w:date="2024-02-29T20:44:31Z">
        <w:r>
          <w:rPr>
            <w:rFonts w:hint="eastAsia"/>
            <w:highlight w:val="yellow"/>
            <w:lang w:val="en-US" w:eastAsia="zh-CN"/>
          </w:rPr>
          <w:t>的</w:t>
        </w:r>
      </w:ins>
      <w:ins w:id="2073" w:author="野草" w:date="2024-02-29T20:44:39Z">
        <w:r>
          <w:rPr>
            <w:rFonts w:hint="eastAsia"/>
            <w:highlight w:val="yellow"/>
            <w:lang w:val="en-US" w:eastAsia="zh-CN"/>
          </w:rPr>
          <w:t>供应</w:t>
        </w:r>
      </w:ins>
      <w:ins w:id="2074" w:author="野草" w:date="2024-02-29T20:44:40Z">
        <w:r>
          <w:rPr>
            <w:rFonts w:hint="eastAsia"/>
            <w:highlight w:val="yellow"/>
            <w:lang w:val="en-US" w:eastAsia="zh-CN"/>
          </w:rPr>
          <w:t>进行</w:t>
        </w:r>
      </w:ins>
      <w:ins w:id="2075" w:author="野草" w:date="2024-02-29T20:44:43Z">
        <w:r>
          <w:rPr>
            <w:rFonts w:hint="eastAsia"/>
            <w:highlight w:val="yellow"/>
            <w:lang w:val="en-US" w:eastAsia="zh-CN"/>
          </w:rPr>
          <w:t>可比的</w:t>
        </w:r>
      </w:ins>
      <w:ins w:id="2076" w:author="野草" w:date="2024-02-29T20:44:46Z">
        <w:r>
          <w:rPr>
            <w:rFonts w:hint="eastAsia"/>
            <w:highlight w:val="yellow"/>
            <w:lang w:val="en-US" w:eastAsia="zh-CN"/>
          </w:rPr>
          <w:t>比较</w:t>
        </w:r>
      </w:ins>
      <w:ins w:id="2077" w:author="野草" w:date="2024-02-29T20:44:47Z">
        <w:r>
          <w:rPr>
            <w:rFonts w:hint="eastAsia"/>
            <w:highlight w:val="yellow"/>
            <w:lang w:val="en-US" w:eastAsia="zh-CN"/>
          </w:rPr>
          <w:t>分析</w:t>
        </w:r>
      </w:ins>
      <w:ins w:id="2078" w:author="野草" w:date="2024-02-29T20:46:31Z">
        <w:r>
          <w:rPr>
            <w:rFonts w:hint="eastAsia"/>
            <w:highlight w:val="yellow"/>
            <w:lang w:val="en-US" w:eastAsia="zh-CN"/>
          </w:rPr>
          <w:t>，</w:t>
        </w:r>
      </w:ins>
      <w:ins w:id="2079" w:author="野草" w:date="2024-02-29T20:46:32Z">
        <w:r>
          <w:rPr>
            <w:rFonts w:hint="eastAsia"/>
            <w:highlight w:val="yellow"/>
            <w:lang w:val="en-US" w:eastAsia="zh-CN"/>
          </w:rPr>
          <w:t>并</w:t>
        </w:r>
      </w:ins>
      <w:ins w:id="2080" w:author="野草" w:date="2024-02-29T20:46:33Z">
        <w:r>
          <w:rPr>
            <w:rFonts w:hint="eastAsia"/>
            <w:highlight w:val="yellow"/>
            <w:lang w:val="en-US" w:eastAsia="zh-CN"/>
          </w:rPr>
          <w:t>分析</w:t>
        </w:r>
      </w:ins>
      <w:ins w:id="2081" w:author="野草" w:date="2024-02-29T20:46:34Z">
        <w:r>
          <w:rPr>
            <w:rFonts w:hint="eastAsia"/>
            <w:highlight w:val="yellow"/>
            <w:lang w:val="en-US" w:eastAsia="zh-CN"/>
          </w:rPr>
          <w:t>其调控</w:t>
        </w:r>
      </w:ins>
      <w:ins w:id="2082" w:author="野草" w:date="2024-02-29T20:46:35Z">
        <w:r>
          <w:rPr>
            <w:rFonts w:hint="eastAsia"/>
            <w:highlight w:val="yellow"/>
            <w:lang w:val="en-US" w:eastAsia="zh-CN"/>
          </w:rPr>
          <w:t>机制</w:t>
        </w:r>
      </w:ins>
      <w:ins w:id="2083" w:author="野草" w:date="2024-02-29T20:10:03Z">
        <w:r>
          <w:rPr>
            <w:rFonts w:hint="default"/>
            <w:highlight w:val="yellow"/>
          </w:rPr>
          <w:t>。</w:t>
        </w:r>
      </w:ins>
      <w:ins w:id="2084" w:author="野草" w:date="2024-02-29T20:44:53Z">
        <w:r>
          <w:rPr>
            <w:rFonts w:hint="eastAsia"/>
            <w:highlight w:val="yellow"/>
            <w:lang w:val="en-US" w:eastAsia="zh-CN"/>
          </w:rPr>
          <w:t>相关结果</w:t>
        </w:r>
      </w:ins>
      <w:ins w:id="2085" w:author="野草" w:date="2024-02-29T20:44:54Z">
        <w:r>
          <w:rPr>
            <w:rFonts w:hint="eastAsia"/>
            <w:highlight w:val="yellow"/>
            <w:lang w:val="en-US" w:eastAsia="zh-CN"/>
          </w:rPr>
          <w:t>将</w:t>
        </w:r>
      </w:ins>
      <w:ins w:id="2086" w:author="野草" w:date="2024-02-29T20:44:55Z">
        <w:r>
          <w:rPr>
            <w:rFonts w:hint="eastAsia"/>
            <w:highlight w:val="yellow"/>
            <w:lang w:val="en-US" w:eastAsia="zh-CN"/>
          </w:rPr>
          <w:t>有助于</w:t>
        </w:r>
      </w:ins>
      <w:ins w:id="2087" w:author="野草" w:date="2024-02-29T20:46:22Z">
        <w:r>
          <w:rPr>
            <w:rFonts w:hint="eastAsia"/>
            <w:highlight w:val="yellow"/>
            <w:lang w:val="en-US" w:eastAsia="zh-CN"/>
          </w:rPr>
          <w:t>量化</w:t>
        </w:r>
      </w:ins>
      <w:ins w:id="2088" w:author="野草" w:date="2024-02-29T20:46:40Z">
        <w:r>
          <w:rPr>
            <w:rFonts w:hint="eastAsia"/>
            <w:highlight w:val="yellow"/>
            <w:lang w:val="en-US" w:eastAsia="zh-CN"/>
          </w:rPr>
          <w:t>现有</w:t>
        </w:r>
      </w:ins>
      <w:ins w:id="2089" w:author="野草" w:date="2024-02-29T20:46:41Z">
        <w:r>
          <w:rPr>
            <w:rFonts w:hint="eastAsia"/>
            <w:highlight w:val="yellow"/>
            <w:lang w:val="en-US" w:eastAsia="zh-CN"/>
          </w:rPr>
          <w:t>绿地</w:t>
        </w:r>
      </w:ins>
      <w:ins w:id="2090" w:author="野草" w:date="2024-02-29T20:46:45Z">
        <w:r>
          <w:rPr>
            <w:rFonts w:hint="eastAsia"/>
            <w:highlight w:val="yellow"/>
            <w:lang w:val="en-US" w:eastAsia="zh-CN"/>
          </w:rPr>
          <w:t>所提供的</w:t>
        </w:r>
      </w:ins>
      <w:ins w:id="2091" w:author="野草" w:date="2024-02-29T20:46:47Z">
        <w:r>
          <w:rPr>
            <w:rFonts w:hint="eastAsia"/>
            <w:highlight w:val="yellow"/>
            <w:lang w:val="en-US" w:eastAsia="zh-CN"/>
          </w:rPr>
          <w:t>热缓解</w:t>
        </w:r>
      </w:ins>
      <w:ins w:id="2092" w:author="野草" w:date="2024-02-29T20:46:48Z">
        <w:r>
          <w:rPr>
            <w:rFonts w:hint="eastAsia"/>
            <w:highlight w:val="yellow"/>
            <w:lang w:val="en-US" w:eastAsia="zh-CN"/>
          </w:rPr>
          <w:t>效应的</w:t>
        </w:r>
      </w:ins>
      <w:ins w:id="2093" w:author="野草" w:date="2024-02-29T20:46:49Z">
        <w:r>
          <w:rPr>
            <w:rFonts w:hint="eastAsia"/>
            <w:highlight w:val="yellow"/>
            <w:lang w:val="en-US" w:eastAsia="zh-CN"/>
          </w:rPr>
          <w:t>不足</w:t>
        </w:r>
      </w:ins>
      <w:ins w:id="2094" w:author="野草" w:date="2024-02-29T20:46:50Z">
        <w:r>
          <w:rPr>
            <w:rFonts w:hint="eastAsia"/>
            <w:highlight w:val="yellow"/>
            <w:lang w:val="en-US" w:eastAsia="zh-CN"/>
          </w:rPr>
          <w:t>，</w:t>
        </w:r>
      </w:ins>
      <w:ins w:id="2095" w:author="野草" w:date="2024-02-29T20:50:39Z">
        <w:r>
          <w:rPr>
            <w:rFonts w:hint="eastAsia"/>
            <w:highlight w:val="yellow"/>
            <w:lang w:val="en-US" w:eastAsia="zh-CN"/>
          </w:rPr>
          <w:t>从而</w:t>
        </w:r>
      </w:ins>
      <w:ins w:id="2096" w:author="野草" w:date="2024-02-29T20:50:41Z">
        <w:r>
          <w:rPr>
            <w:rFonts w:hint="eastAsia"/>
            <w:highlight w:val="yellow"/>
            <w:lang w:val="en-US" w:eastAsia="zh-CN"/>
          </w:rPr>
          <w:t>为</w:t>
        </w:r>
      </w:ins>
      <w:ins w:id="2097" w:author="野草" w:date="2024-02-29T20:50:47Z">
        <w:r>
          <w:rPr>
            <w:rFonts w:hint="eastAsia"/>
            <w:highlight w:val="yellow"/>
            <w:lang w:val="en-US" w:eastAsia="zh-CN"/>
          </w:rPr>
          <w:t>采取</w:t>
        </w:r>
      </w:ins>
      <w:ins w:id="2098" w:author="野草" w:date="2024-02-29T20:50:48Z">
        <w:r>
          <w:rPr>
            <w:rFonts w:hint="eastAsia"/>
            <w:highlight w:val="yellow"/>
            <w:lang w:val="en-US" w:eastAsia="zh-CN"/>
          </w:rPr>
          <w:t>进一步的</w:t>
        </w:r>
      </w:ins>
      <w:ins w:id="2099" w:author="野草" w:date="2024-02-29T20:50:50Z">
        <w:r>
          <w:rPr>
            <w:rFonts w:hint="eastAsia"/>
            <w:highlight w:val="yellow"/>
            <w:lang w:val="en-US" w:eastAsia="zh-CN"/>
          </w:rPr>
          <w:t>调控</w:t>
        </w:r>
      </w:ins>
      <w:ins w:id="2100" w:author="野草" w:date="2024-02-29T20:50:51Z">
        <w:r>
          <w:rPr>
            <w:rFonts w:hint="eastAsia"/>
            <w:highlight w:val="yellow"/>
            <w:lang w:val="en-US" w:eastAsia="zh-CN"/>
          </w:rPr>
          <w:t>措施</w:t>
        </w:r>
      </w:ins>
      <w:ins w:id="2101" w:author="野草" w:date="2024-02-29T20:50:52Z">
        <w:r>
          <w:rPr>
            <w:rFonts w:hint="eastAsia"/>
            <w:highlight w:val="yellow"/>
            <w:lang w:val="en-US" w:eastAsia="zh-CN"/>
          </w:rPr>
          <w:t>提供</w:t>
        </w:r>
      </w:ins>
      <w:ins w:id="2102" w:author="野草" w:date="2024-02-29T20:50:54Z">
        <w:r>
          <w:rPr>
            <w:rFonts w:hint="eastAsia"/>
            <w:highlight w:val="yellow"/>
            <w:lang w:val="en-US" w:eastAsia="zh-CN"/>
          </w:rPr>
          <w:t>量化的</w:t>
        </w:r>
      </w:ins>
      <w:ins w:id="2103" w:author="野草" w:date="2024-02-29T20:50:55Z">
        <w:r>
          <w:rPr>
            <w:rFonts w:hint="eastAsia"/>
            <w:highlight w:val="yellow"/>
            <w:lang w:val="en-US" w:eastAsia="zh-CN"/>
          </w:rPr>
          <w:t>科学</w:t>
        </w:r>
      </w:ins>
      <w:ins w:id="2104" w:author="野草" w:date="2024-02-29T20:50:56Z">
        <w:r>
          <w:rPr>
            <w:rFonts w:hint="eastAsia"/>
            <w:highlight w:val="yellow"/>
            <w:lang w:val="en-US" w:eastAsia="zh-CN"/>
          </w:rPr>
          <w:t>参考。</w:t>
        </w:r>
      </w:ins>
    </w:p>
    <w:p>
      <w:pPr>
        <w:numPr>
          <w:ilvl w:val="0"/>
          <w:numId w:val="7"/>
        </w:numPr>
        <w:ind w:left="440" w:hanging="440"/>
        <w:rPr>
          <w:ins w:id="2105" w:author="野草" w:date="2024-02-29T20:45:23Z"/>
          <w:highlight w:val="yellow"/>
        </w:rPr>
      </w:pPr>
      <w:ins w:id="2106" w:author="野草" w:date="2024-02-29T20:45:20Z">
        <w:r>
          <w:rPr>
            <w:rFonts w:hint="eastAsia"/>
            <w:highlight w:val="yellow"/>
            <w:lang w:val="en-US" w:eastAsia="zh-CN"/>
          </w:rPr>
          <w:t>源</w:t>
        </w:r>
      </w:ins>
      <w:ins w:id="2107" w:author="野草" w:date="2024-02-29T20:45:21Z">
        <w:r>
          <w:rPr>
            <w:rFonts w:hint="eastAsia"/>
            <w:highlight w:val="yellow"/>
            <w:lang w:val="en-US" w:eastAsia="zh-CN"/>
          </w:rPr>
          <w:t>汇</w:t>
        </w:r>
      </w:ins>
      <w:ins w:id="2108" w:author="野草" w:date="2024-02-29T20:45:23Z">
        <w:r>
          <w:rPr>
            <w:rFonts w:hint="eastAsia"/>
            <w:highlight w:val="yellow"/>
            <w:lang w:val="en-US" w:eastAsia="zh-CN"/>
          </w:rPr>
          <w:t>理论</w:t>
        </w:r>
      </w:ins>
    </w:p>
    <w:p>
      <w:pPr>
        <w:numPr>
          <w:ilvl w:val="0"/>
          <w:numId w:val="7"/>
        </w:numPr>
        <w:ind w:left="440" w:hanging="440"/>
        <w:rPr>
          <w:ins w:id="2109" w:author="野草" w:date="2024-02-29T20:10:03Z"/>
          <w:highlight w:val="yellow"/>
        </w:rPr>
      </w:pPr>
      <w:ins w:id="2110" w:author="野草" w:date="2024-02-29T20:45:26Z">
        <w:r>
          <w:rPr>
            <w:rFonts w:hint="eastAsia"/>
            <w:highlight w:val="yellow"/>
            <w:lang w:val="en-US" w:eastAsia="zh-CN"/>
          </w:rPr>
          <w:t>服务</w:t>
        </w:r>
      </w:ins>
      <w:ins w:id="2111" w:author="野草" w:date="2024-02-29T20:45:27Z">
        <w:r>
          <w:rPr>
            <w:rFonts w:hint="eastAsia"/>
            <w:highlight w:val="yellow"/>
            <w:lang w:val="en-US" w:eastAsia="zh-CN"/>
          </w:rPr>
          <w:t>流</w:t>
        </w:r>
      </w:ins>
    </w:p>
    <w:p>
      <w:pPr>
        <w:pStyle w:val="9"/>
        <w:numPr>
          <w:ilvl w:val="0"/>
          <w:numId w:val="8"/>
        </w:numPr>
        <w:ind w:firstLineChars="0"/>
        <w:rPr>
          <w:ins w:id="2112" w:author="野草" w:date="2024-02-29T16:48:31Z"/>
          <w:highlight w:val="yellow"/>
        </w:rPr>
      </w:pPr>
    </w:p>
    <w:p>
      <w:pPr>
        <w:pStyle w:val="9"/>
        <w:numPr>
          <w:ilvl w:val="0"/>
          <w:numId w:val="8"/>
        </w:numPr>
        <w:ind w:firstLineChars="0"/>
        <w:rPr>
          <w:ins w:id="2113" w:author="Fred Zhou" w:date="2024-02-29T00:16:00Z"/>
          <w:highlight w:val="yellow"/>
        </w:rPr>
      </w:pPr>
      <w:ins w:id="2114" w:author="野草" w:date="2024-02-29T16:15:35Z">
        <w:r>
          <w:rPr>
            <w:rFonts w:ascii="Times New Roman" w:hAnsi="Times New Roman" w:eastAsia="楷体" w:cstheme="minorBidi"/>
            <w:kern w:val="2"/>
            <w:sz w:val="24"/>
            <w:szCs w:val="24"/>
            <w:highlight w:val="yellow"/>
            <w:lang w:val="en-US" w:eastAsia="zh-CN" w:bidi="ar-SA"/>
            <w:rPrChange w:id="2115" w:author="野草" w:date="2024-02-29T16:47:52Z">
              <w:rPr>
                <w:rFonts w:eastAsia="楷体" w:asciiTheme="minorHAnsi" w:hAnsiTheme="minorHAnsi" w:cstheme="minorBidi"/>
                <w:kern w:val="2"/>
                <w:sz w:val="24"/>
                <w:szCs w:val="24"/>
                <w:lang w:val="en-US" w:eastAsia="zh-CN" w:bidi="ar-SA"/>
              </w:rPr>
            </w:rPrChange>
          </w:rPr>
          <w:t>这种方法可以更有效地估计城市绿色空间提供的冷却效益（</w:t>
        </w:r>
      </w:ins>
      <w:ins w:id="2116" w:author="野草" w:date="2024-02-29T16:15:35Z">
        <w:bookmarkStart w:id="2" w:name="bbb0220"/>
        <w:r>
          <w:rPr>
            <w:rFonts w:ascii="Times New Roman" w:hAnsi="Times New Roman" w:eastAsia="楷体" w:cstheme="minorBidi"/>
            <w:kern w:val="2"/>
            <w:sz w:val="24"/>
            <w:szCs w:val="24"/>
            <w:highlight w:val="yellow"/>
            <w:u w:val="none"/>
            <w:lang w:val="en-US" w:eastAsia="zh-CN" w:bidi="ar-SA"/>
            <w:rPrChange w:id="2117" w:author="野草" w:date="2024-02-29T16:47:52Z">
              <w:rPr>
                <w:rFonts w:eastAsia="楷体" w:asciiTheme="minorHAnsi" w:hAnsiTheme="minorHAnsi" w:cstheme="minorBidi"/>
                <w:kern w:val="2"/>
                <w:sz w:val="24"/>
                <w:szCs w:val="24"/>
                <w:lang w:val="en-US" w:eastAsia="zh-CN" w:bidi="ar-SA"/>
              </w:rPr>
            </w:rPrChange>
          </w:rPr>
          <w:fldChar w:fldCharType="begin"/>
        </w:r>
      </w:ins>
      <w:ins w:id="2118" w:author="野草" w:date="2024-02-29T16:15:35Z">
        <w:r>
          <w:rPr>
            <w:rFonts w:ascii="Times New Roman" w:hAnsi="Times New Roman" w:eastAsia="楷体" w:cstheme="minorBidi"/>
            <w:kern w:val="2"/>
            <w:sz w:val="24"/>
            <w:szCs w:val="24"/>
            <w:highlight w:val="yellow"/>
            <w:u w:val="none"/>
            <w:lang w:val="en-US" w:eastAsia="zh-CN" w:bidi="ar-SA"/>
            <w:rPrChange w:id="2119" w:author="野草" w:date="2024-02-29T16:47:52Z">
              <w:rPr>
                <w:rFonts w:eastAsia="楷体" w:asciiTheme="minorHAnsi" w:hAnsiTheme="minorHAnsi" w:cstheme="minorBidi"/>
                <w:kern w:val="2"/>
                <w:sz w:val="24"/>
                <w:szCs w:val="24"/>
                <w:lang w:val="en-US" w:eastAsia="zh-CN" w:bidi="ar-SA"/>
              </w:rPr>
            </w:rPrChange>
          </w:rPr>
          <w:instrText xml:space="preserve"> HYPERLINK "https://www.sciencedirect.com/science/article/pii/S2212095523002936?via=ihub" \l "bb0220" </w:instrText>
        </w:r>
      </w:ins>
      <w:ins w:id="2120" w:author="野草" w:date="2024-02-29T16:15:35Z">
        <w:r>
          <w:rPr>
            <w:rFonts w:ascii="Times New Roman" w:hAnsi="Times New Roman" w:eastAsia="楷体" w:cstheme="minorBidi"/>
            <w:kern w:val="2"/>
            <w:sz w:val="24"/>
            <w:szCs w:val="24"/>
            <w:highlight w:val="yellow"/>
            <w:u w:val="none"/>
            <w:lang w:val="en-US" w:eastAsia="zh-CN" w:bidi="ar-SA"/>
            <w:rPrChange w:id="2121" w:author="野草" w:date="2024-02-29T16:47:52Z">
              <w:rPr>
                <w:rFonts w:eastAsia="楷体" w:asciiTheme="minorHAnsi" w:hAnsiTheme="minorHAnsi" w:cstheme="minorBidi"/>
                <w:kern w:val="2"/>
                <w:sz w:val="24"/>
                <w:szCs w:val="24"/>
                <w:lang w:val="en-US" w:eastAsia="zh-CN" w:bidi="ar-SA"/>
              </w:rPr>
            </w:rPrChange>
          </w:rPr>
          <w:fldChar w:fldCharType="separate"/>
        </w:r>
      </w:ins>
      <w:ins w:id="2122" w:author="野草" w:date="2024-02-29T16:15:35Z">
        <w:r>
          <w:rPr>
            <w:rFonts w:ascii="Times New Roman" w:hAnsi="Times New Roman" w:eastAsia="楷体" w:cstheme="minorBidi"/>
            <w:kern w:val="2"/>
            <w:sz w:val="24"/>
            <w:szCs w:val="24"/>
            <w:highlight w:val="yellow"/>
            <w:u w:val="none"/>
            <w:lang w:val="en-US" w:eastAsia="zh-CN" w:bidi="ar-SA"/>
            <w:rPrChange w:id="2123" w:author="野草" w:date="2024-02-29T16:47:52Z">
              <w:rPr>
                <w:rFonts w:eastAsia="楷体" w:asciiTheme="minorHAnsi" w:hAnsiTheme="minorHAnsi" w:cstheme="minorBidi"/>
                <w:kern w:val="2"/>
                <w:sz w:val="24"/>
                <w:szCs w:val="24"/>
                <w:lang w:val="en-US" w:eastAsia="zh-CN" w:bidi="ar-SA"/>
              </w:rPr>
            </w:rPrChange>
          </w:rPr>
          <w:t>Robineau 等人，2022</w:t>
        </w:r>
        <w:bookmarkEnd w:id="2"/>
      </w:ins>
      <w:ins w:id="2124" w:author="野草" w:date="2024-02-29T16:15:35Z">
        <w:r>
          <w:rPr>
            <w:rFonts w:ascii="Times New Roman" w:hAnsi="Times New Roman" w:eastAsia="楷体" w:cstheme="minorBidi"/>
            <w:kern w:val="2"/>
            <w:sz w:val="24"/>
            <w:szCs w:val="24"/>
            <w:highlight w:val="yellow"/>
            <w:u w:val="none"/>
            <w:lang w:val="en-US" w:eastAsia="zh-CN" w:bidi="ar-SA"/>
            <w:rPrChange w:id="2125" w:author="野草" w:date="2024-02-29T16:47:52Z">
              <w:rPr>
                <w:rFonts w:eastAsia="楷体" w:asciiTheme="minorHAnsi" w:hAnsiTheme="minorHAnsi" w:cstheme="minorBidi"/>
                <w:kern w:val="2"/>
                <w:sz w:val="24"/>
                <w:szCs w:val="24"/>
                <w:lang w:val="en-US" w:eastAsia="zh-CN" w:bidi="ar-SA"/>
              </w:rPr>
            </w:rPrChange>
          </w:rPr>
          <w:fldChar w:fldCharType="end"/>
        </w:r>
      </w:ins>
      <w:ins w:id="2126" w:author="野草" w:date="2024-02-29T16:15:35Z">
        <w:r>
          <w:rPr>
            <w:rFonts w:ascii="Times New Roman" w:hAnsi="Times New Roman" w:eastAsia="楷体" w:cstheme="minorBidi"/>
            <w:kern w:val="2"/>
            <w:sz w:val="24"/>
            <w:szCs w:val="24"/>
            <w:highlight w:val="yellow"/>
            <w:lang w:val="en-US" w:eastAsia="zh-CN" w:bidi="ar-SA"/>
            <w:rPrChange w:id="2127" w:author="野草" w:date="2024-02-29T16:47:52Z">
              <w:rPr>
                <w:rFonts w:eastAsia="楷体" w:asciiTheme="minorHAnsi" w:hAnsiTheme="minorHAnsi" w:cstheme="minorBidi"/>
                <w:kern w:val="2"/>
                <w:sz w:val="24"/>
                <w:szCs w:val="24"/>
                <w:lang w:val="en-US" w:eastAsia="zh-CN" w:bidi="ar-SA"/>
              </w:rPr>
            </w:rPrChange>
          </w:rPr>
          <w:t>）。</w:t>
        </w:r>
      </w:ins>
    </w:p>
    <w:p>
      <w:pPr>
        <w:pStyle w:val="9"/>
        <w:numPr>
          <w:ilvl w:val="0"/>
          <w:numId w:val="8"/>
        </w:numPr>
        <w:ind w:firstLineChars="0"/>
        <w:rPr>
          <w:ins w:id="2128" w:author="Fred Zhou" w:date="2024-02-28T23:48:00Z"/>
          <w:del w:id="2129" w:author="野草" w:date="2024-02-29T20:46:00Z"/>
          <w:highlight w:val="yellow"/>
        </w:rPr>
      </w:pPr>
      <w:ins w:id="2130" w:author="Fred Zhou" w:date="2024-02-28T23:23:00Z">
        <w:del w:id="2131" w:author="野草" w:date="2024-02-29T20:46:00Z">
          <w:r>
            <w:rPr>
              <w:rFonts w:hint="default"/>
              <w:highlight w:val="yellow"/>
              <w:rPrChange w:id="2132" w:author="Fred Zhou" w:date="2024-02-29T11:49:00Z">
                <w:rPr>
                  <w:rFonts w:hint="eastAsia"/>
                </w:rPr>
              </w:rPrChange>
            </w:rPr>
            <w:delText>然而，</w:delText>
          </w:r>
        </w:del>
      </w:ins>
      <w:ins w:id="2135" w:author="Fred Zhou" w:date="2024-02-28T23:31:00Z">
        <w:del w:id="2136" w:author="野草" w:date="2024-02-29T20:46:00Z">
          <w:r>
            <w:rPr>
              <w:rFonts w:hint="default"/>
              <w:highlight w:val="yellow"/>
              <w:rPrChange w:id="2137" w:author="Fred Zhou" w:date="2024-02-29T11:49:00Z">
                <w:rPr>
                  <w:rFonts w:hint="eastAsia"/>
                </w:rPr>
              </w:rPrChange>
            </w:rPr>
            <w:delText>在城市环境相关领域，目前只关注了</w:delText>
          </w:r>
        </w:del>
      </w:ins>
      <w:ins w:id="2140" w:author="Fred Zhou" w:date="2024-02-28T23:34:00Z">
        <w:del w:id="2141" w:author="野草" w:date="2024-02-29T20:46:00Z">
          <w:r>
            <w:rPr>
              <w:rFonts w:hint="default"/>
              <w:highlight w:val="yellow"/>
              <w:rPrChange w:id="2142" w:author="Fred Zhou" w:date="2024-02-29T11:49:00Z">
                <w:rPr>
                  <w:rFonts w:hint="eastAsia"/>
                </w:rPr>
              </w:rPrChange>
            </w:rPr>
            <w:delText>生态系统</w:delText>
          </w:r>
        </w:del>
      </w:ins>
      <w:ins w:id="2145" w:author="Fred Zhou" w:date="2024-02-28T23:35:00Z">
        <w:del w:id="2146" w:author="野草" w:date="2024-02-29T20:46:00Z">
          <w:r>
            <w:rPr>
              <w:rFonts w:hint="default"/>
              <w:highlight w:val="yellow"/>
              <w:rPrChange w:id="2147" w:author="Fred Zhou" w:date="2024-02-29T11:49:00Z">
                <w:rPr>
                  <w:rFonts w:hint="eastAsia"/>
                </w:rPr>
              </w:rPrChange>
            </w:rPr>
            <w:delText>服务的供需关系。在相关研究中，生态系统服务的供应和需求均基于分数的简单相加来计算。而对于绿地的供需关系，则存在</w:delText>
          </w:r>
        </w:del>
      </w:ins>
      <w:ins w:id="2150" w:author="Fred Zhou" w:date="2024-02-28T23:36:00Z">
        <w:del w:id="2151" w:author="野草" w:date="2024-02-29T20:46:00Z">
          <w:r>
            <w:rPr>
              <w:rFonts w:hint="default"/>
              <w:highlight w:val="yellow"/>
              <w:rPrChange w:id="2152" w:author="Fred Zhou" w:date="2024-02-29T11:49:00Z">
                <w:rPr>
                  <w:rFonts w:hint="eastAsia"/>
                </w:rPr>
              </w:rPrChange>
            </w:rPr>
            <w:delText>定量</w:delText>
          </w:r>
        </w:del>
      </w:ins>
      <w:ins w:id="2155" w:author="Fred Zhou" w:date="2024-02-28T23:35:00Z">
        <w:del w:id="2156" w:author="野草" w:date="2024-02-29T20:46:00Z">
          <w:r>
            <w:rPr>
              <w:rFonts w:hint="default"/>
              <w:highlight w:val="yellow"/>
              <w:rPrChange w:id="2157" w:author="Fred Zhou" w:date="2024-02-29T11:49:00Z">
                <w:rPr>
                  <w:rFonts w:hint="eastAsia"/>
                </w:rPr>
              </w:rPrChange>
            </w:rPr>
            <w:delText>的关系来量化</w:delText>
          </w:r>
        </w:del>
      </w:ins>
      <w:ins w:id="2160" w:author="Fred Zhou" w:date="2024-02-28T23:36:00Z">
        <w:del w:id="2161" w:author="野草" w:date="2024-02-29T20:46:00Z">
          <w:r>
            <w:rPr>
              <w:rFonts w:hint="default"/>
              <w:highlight w:val="yellow"/>
              <w:rPrChange w:id="2162" w:author="Fred Zhou" w:date="2024-02-29T11:49:00Z">
                <w:rPr>
                  <w:rFonts w:hint="eastAsia"/>
                </w:rPr>
              </w:rPrChange>
            </w:rPr>
            <w:delText>供应和需求的耦合。</w:delText>
          </w:r>
        </w:del>
      </w:ins>
    </w:p>
    <w:p>
      <w:pPr>
        <w:pStyle w:val="9"/>
        <w:numPr>
          <w:ilvl w:val="0"/>
          <w:numId w:val="8"/>
        </w:numPr>
        <w:ind w:firstLineChars="0"/>
        <w:rPr>
          <w:ins w:id="2166" w:author="Fred Zhou" w:date="2024-02-28T23:23:00Z"/>
          <w:del w:id="2167" w:author="野草" w:date="2024-02-29T20:45:58Z"/>
          <w:highlight w:val="yellow"/>
          <w:rPrChange w:id="2168" w:author="Fred Zhou" w:date="2024-02-29T11:49:00Z">
            <w:rPr>
              <w:ins w:id="2169" w:author="Fred Zhou" w:date="2024-02-28T23:23:00Z"/>
              <w:del w:id="2170" w:author="野草" w:date="2024-02-29T20:45:58Z"/>
            </w:rPr>
          </w:rPrChange>
        </w:rPr>
        <w:pPrChange w:id="2165" w:author="Fred Zhou" w:date="2024-02-29T12:11:00Z">
          <w:pPr/>
        </w:pPrChange>
      </w:pPr>
      <w:ins w:id="2171" w:author="Fred Zhou" w:date="2024-02-28T23:49:00Z">
        <w:del w:id="2172" w:author="野草" w:date="2024-02-29T20:45:58Z">
          <w:r>
            <w:rPr>
              <w:highlight w:val="yellow"/>
            </w:rPr>
            <w:delText>对于热缓解的供需关系，XX基于分数的方法进行了分析。相关研究结果可被用于区域分类。</w:delText>
          </w:r>
        </w:del>
      </w:ins>
    </w:p>
    <w:p>
      <w:pPr>
        <w:pStyle w:val="9"/>
        <w:numPr>
          <w:ilvl w:val="0"/>
          <w:numId w:val="0"/>
        </w:numPr>
        <w:ind w:left="0" w:firstLine="480" w:firstLineChars="200"/>
        <w:rPr>
          <w:ins w:id="2174" w:author="Fred Zhou" w:date="2024-02-28T21:00:00Z"/>
          <w:rFonts w:hint="default"/>
          <w:highlight w:val="yellow"/>
          <w:rPrChange w:id="2175" w:author="Fred Zhou" w:date="2024-02-29T11:49:00Z">
            <w:rPr>
              <w:ins w:id="2176" w:author="Fred Zhou" w:date="2024-02-28T21:00:00Z"/>
              <w:rFonts w:hint="eastAsia"/>
              <w:highlight w:val="yellow"/>
            </w:rPr>
          </w:rPrChange>
        </w:rPr>
        <w:pPrChange w:id="2173" w:author="Fred Zhou" w:date="2024-02-29T12:11:00Z">
          <w:pPr>
            <w:pStyle w:val="9"/>
            <w:numPr>
              <w:ilvl w:val="0"/>
              <w:numId w:val="7"/>
            </w:numPr>
            <w:ind w:left="440" w:hanging="440" w:firstLineChars="0"/>
          </w:pPr>
        </w:pPrChange>
      </w:pPr>
    </w:p>
    <w:p>
      <w:pPr>
        <w:pStyle w:val="9"/>
        <w:numPr>
          <w:ilvl w:val="0"/>
          <w:numId w:val="7"/>
        </w:numPr>
        <w:ind w:firstLineChars="0"/>
        <w:rPr>
          <w:ins w:id="2177" w:author="Fred Zhou" w:date="2024-02-28T21:00:00Z"/>
          <w:highlight w:val="yellow"/>
        </w:rPr>
      </w:pPr>
      <w:ins w:id="2178" w:author="Fred Zhou" w:date="2024-02-28T21:00:00Z">
        <w:r>
          <w:rPr>
            <w:highlight w:val="yellow"/>
          </w:rPr>
          <w:t>供应是指满足需求的程度。</w:t>
        </w:r>
      </w:ins>
    </w:p>
    <w:p>
      <w:pPr>
        <w:pStyle w:val="9"/>
        <w:numPr>
          <w:ilvl w:val="0"/>
          <w:numId w:val="7"/>
        </w:numPr>
        <w:ind w:firstLineChars="0"/>
        <w:rPr>
          <w:ins w:id="2179" w:author="Fred Zhou" w:date="2024-02-28T21:00:00Z"/>
          <w:highlight w:val="yellow"/>
        </w:rPr>
      </w:pPr>
      <w:ins w:id="2180" w:author="Fred Zhou" w:date="2024-02-28T21:00:00Z">
        <w:r>
          <w:rPr>
            <w:highlight w:val="yellow"/>
          </w:rPr>
          <w:t>关于供需关系的研究中，有生态系统服务的相关关系，然而相关关系基于无直接关联的数据，来进行积分计算，并未从机理角度去深入分析服务与需求之间的关系。</w:t>
        </w:r>
      </w:ins>
    </w:p>
    <w:p>
      <w:pPr>
        <w:pStyle w:val="9"/>
        <w:numPr>
          <w:ilvl w:val="0"/>
          <w:numId w:val="7"/>
        </w:numPr>
        <w:ind w:firstLineChars="0"/>
        <w:rPr>
          <w:ins w:id="2181" w:author="Fred Zhou" w:date="2024-02-28T21:00:00Z"/>
          <w:highlight w:val="yellow"/>
        </w:rPr>
      </w:pPr>
      <w:ins w:id="2182" w:author="Fred Zhou" w:date="2024-02-28T21:00:00Z">
        <w:r>
          <w:rPr>
            <w:highlight w:val="yellow"/>
          </w:rPr>
          <w:t>我们提出假设：供应是指绿量，需求可以用人口、温度累积量和脆弱度，可以建立量化关系来直接量化其关系。当人口增加时，需求迅速增加，绿地降温的同等供应效率将大幅增加。</w:t>
        </w:r>
      </w:ins>
    </w:p>
    <w:p>
      <w:pPr>
        <w:pStyle w:val="9"/>
        <w:numPr>
          <w:ilvl w:val="0"/>
          <w:numId w:val="7"/>
        </w:numPr>
        <w:ind w:firstLineChars="0"/>
        <w:rPr>
          <w:ins w:id="2183" w:author="Fred Zhou" w:date="2024-02-28T21:00:00Z"/>
          <w:highlight w:val="yellow"/>
        </w:rPr>
      </w:pPr>
      <w:ins w:id="2184" w:author="Fred Zhou" w:date="2024-02-28T21:00:00Z">
        <w:r>
          <w:rPr>
            <w:highlight w:val="yellow"/>
          </w:rPr>
          <w:t>通过建立供需关系，探讨相关机制将有助于XXX。</w:t>
        </w:r>
      </w:ins>
    </w:p>
    <w:p>
      <w:pPr>
        <w:pStyle w:val="9"/>
        <w:numPr>
          <w:ilvl w:val="0"/>
          <w:numId w:val="7"/>
        </w:numPr>
        <w:ind w:firstLineChars="0"/>
        <w:rPr>
          <w:ins w:id="2185" w:author="Fred Zhou" w:date="2024-02-28T21:00:00Z"/>
          <w:highlight w:val="yellow"/>
        </w:rPr>
      </w:pPr>
      <w:ins w:id="2186" w:author="Fred Zhou" w:date="2024-02-28T21:00:00Z">
        <w:r>
          <w:rPr>
            <w:highlight w:val="yellow"/>
          </w:rPr>
          <w:t>对于绿地热缓解溢出效应，则指的是绿地对周边环境的降温效应满足相应区域人员热缓解需求的程度和范围。</w:t>
        </w:r>
      </w:ins>
    </w:p>
    <w:p>
      <w:pPr>
        <w:pStyle w:val="9"/>
        <w:numPr>
          <w:ilvl w:val="0"/>
          <w:numId w:val="7"/>
        </w:numPr>
        <w:ind w:firstLineChars="0"/>
        <w:rPr>
          <w:ins w:id="2187" w:author="Fred Zhou" w:date="2024-02-28T21:00:00Z"/>
        </w:rPr>
      </w:pPr>
      <w:ins w:id="2188" w:author="Fred Zhou" w:date="2024-02-28T21:00:00Z">
        <w:r>
          <w:rPr/>
          <w:t>另外，公园尺度大小、公园类型的影响如何？</w:t>
        </w:r>
      </w:ins>
    </w:p>
    <w:p>
      <w:pPr>
        <w:pStyle w:val="9"/>
        <w:numPr>
          <w:ilvl w:val="0"/>
          <w:numId w:val="7"/>
        </w:numPr>
        <w:ind w:firstLineChars="0"/>
        <w:rPr>
          <w:ins w:id="2189" w:author="野草" w:date="2024-02-29T12:17:31Z"/>
          <w:rFonts w:hint="default"/>
        </w:rPr>
      </w:pPr>
      <w:ins w:id="2190" w:author="Fred Zhou" w:date="2024-02-28T21:00:00Z">
        <w:r>
          <w:rPr>
            <w:rFonts w:hint="default"/>
            <w:rPrChange w:id="2191" w:author="Fred Zhou" w:date="2024-02-29T11:49:00Z">
              <w:rPr>
                <w:rFonts w:hint="eastAsia"/>
              </w:rPr>
            </w:rPrChange>
          </w:rPr>
          <w:t>理论框架参考：</w:t>
        </w:r>
      </w:ins>
      <w:ins w:id="2192" w:author="Fred Zhou" w:date="2024-02-28T21:00:00Z">
        <w:r>
          <w:rPr/>
          <w:t>Fine-scale mapping of urban ecosystem service demand in a metropolitan context: A population-income-environmental perspective</w:t>
        </w:r>
      </w:ins>
    </w:p>
    <w:p>
      <w:pPr>
        <w:pStyle w:val="10"/>
        <w:numPr>
          <w:ilvl w:val="1"/>
          <w:numId w:val="6"/>
        </w:numPr>
        <w:spacing w:line="360" w:lineRule="auto"/>
        <w:rPr>
          <w:ins w:id="2193" w:author="野草" w:date="2024-02-29T12:17:31Z"/>
          <w:rFonts w:hint="default"/>
        </w:rPr>
      </w:pPr>
      <w:ins w:id="2194" w:author="野草" w:date="2024-02-29T12:17:31Z">
        <w:r>
          <w:rPr/>
          <w:t>另外，人口的分布在一天内有较大差异性。比如，在白天居民集中于商务区，而在夜间则集中于居住区。</w:t>
        </w:r>
      </w:ins>
      <w:ins w:id="2195" w:author="野草" w:date="2024-02-29T12:17:31Z">
        <w:r>
          <w:rPr>
            <w:rFonts w:hint="default"/>
          </w:rPr>
          <w:t>因此，需要考虑人口及其结构分布的时间变化。</w:t>
        </w:r>
      </w:ins>
    </w:p>
    <w:p>
      <w:pPr>
        <w:pStyle w:val="9"/>
        <w:numPr>
          <w:ilvl w:val="0"/>
          <w:numId w:val="7"/>
        </w:numPr>
        <w:ind w:firstLineChars="0"/>
        <w:rPr>
          <w:ins w:id="2196" w:author="Fred Zhou" w:date="2024-02-28T21:00:00Z"/>
          <w:rFonts w:hint="default"/>
          <w:rPrChange w:id="2197" w:author="Fred Zhou" w:date="2024-02-29T11:49:00Z">
            <w:rPr>
              <w:ins w:id="2198" w:author="Fred Zhou" w:date="2024-02-28T21:00:00Z"/>
              <w:rFonts w:hint="eastAsia"/>
            </w:rPr>
          </w:rPrChange>
        </w:rPr>
      </w:pPr>
      <w:ins w:id="2199" w:author="Fred Zhou" w:date="2024-02-28T21:00:00Z">
        <w:r>
          <w:rPr/>
          <w:cr/>
        </w:r>
      </w:ins>
    </w:p>
    <w:p>
      <w:pPr>
        <w:pStyle w:val="3"/>
        <w:numPr>
          <w:ilvl w:val="0"/>
          <w:numId w:val="3"/>
          <w:ins w:id="2201" w:author="野草" w:date="2024-02-29T17:19:03Z"/>
        </w:numPr>
        <w:ind w:left="0" w:firstLine="0"/>
        <w:rPr>
          <w:ins w:id="2202" w:author="野草" w:date="2024-02-29T17:19:06Z"/>
          <w:rFonts w:hint="default" w:eastAsia="楷体"/>
          <w:lang w:val="en-US" w:eastAsia="zh-CN"/>
        </w:rPr>
        <w:pPrChange w:id="2200" w:author="野草" w:date="2024-02-29T17:19:03Z">
          <w:pPr>
            <w:pStyle w:val="3"/>
            <w:numPr>
              <w:ilvl w:val="1"/>
              <w:numId w:val="0"/>
            </w:numPr>
            <w:ind w:left="720" w:hanging="720"/>
          </w:pPr>
        </w:pPrChange>
      </w:pPr>
      <w:ins w:id="2203" w:author="野草" w:date="2024-02-29T17:18:38Z">
        <w:r>
          <w:rPr>
            <w:rFonts w:hint="eastAsia"/>
            <w:lang w:val="en-US" w:eastAsia="zh-CN"/>
          </w:rPr>
          <w:t>研究</w:t>
        </w:r>
      </w:ins>
      <w:ins w:id="2204" w:author="野草" w:date="2024-02-29T17:18:39Z">
        <w:r>
          <w:rPr>
            <w:rFonts w:hint="eastAsia"/>
            <w:lang w:val="en-US" w:eastAsia="zh-CN"/>
          </w:rPr>
          <w:t>内容</w:t>
        </w:r>
      </w:ins>
    </w:p>
    <w:p>
      <w:pPr>
        <w:pStyle w:val="3"/>
        <w:numPr>
          <w:ilvl w:val="0"/>
          <w:numId w:val="3"/>
          <w:ins w:id="2206" w:author="野草" w:date="2024-03-01T07:37:25Z"/>
        </w:numPr>
        <w:ind w:left="0" w:firstLine="0"/>
        <w:rPr>
          <w:ins w:id="2207" w:author="野草" w:date="2024-02-29T17:20:29Z"/>
          <w:rFonts w:hint="default"/>
          <w:lang w:val="en-US" w:eastAsia="zh-CN"/>
        </w:rPr>
        <w:pPrChange w:id="2205" w:author="野草" w:date="2024-03-01T07:37:25Z">
          <w:pPr>
            <w:pStyle w:val="4"/>
            <w:numPr>
              <w:ilvl w:val="1"/>
              <w:numId w:val="0"/>
            </w:numPr>
            <w:ind w:left="0" w:firstLine="0"/>
          </w:pPr>
        </w:pPrChange>
      </w:pPr>
      <w:ins w:id="2208" w:author="野草" w:date="2024-02-29T17:19:11Z">
        <w:r>
          <w:rPr>
            <w:rFonts w:hint="eastAsia"/>
            <w:lang w:val="en-US" w:eastAsia="zh-CN"/>
          </w:rPr>
          <w:t>研究</w:t>
        </w:r>
      </w:ins>
      <w:ins w:id="2209" w:author="野草" w:date="2024-02-29T17:19:12Z">
        <w:r>
          <w:rPr>
            <w:rFonts w:hint="eastAsia"/>
            <w:lang w:val="en-US" w:eastAsia="zh-CN"/>
          </w:rPr>
          <w:t>方案</w:t>
        </w:r>
      </w:ins>
    </w:p>
    <w:p>
      <w:pPr>
        <w:pStyle w:val="4"/>
        <w:numPr>
          <w:ilvl w:val="1"/>
          <w:numId w:val="3"/>
          <w:ins w:id="2211" w:author="野草" w:date="2024-02-29T17:19:21Z"/>
        </w:numPr>
        <w:ind w:left="0" w:firstLine="0"/>
        <w:rPr>
          <w:ins w:id="2212" w:author="野草" w:date="2024-02-29T17:35:38Z"/>
          <w:rFonts w:hint="default"/>
          <w:lang w:val="en-US" w:eastAsia="zh-CN"/>
        </w:rPr>
        <w:pPrChange w:id="2210" w:author="野草" w:date="2024-02-29T17:19:21Z">
          <w:pPr>
            <w:pStyle w:val="3"/>
            <w:numPr>
              <w:ilvl w:val="1"/>
              <w:numId w:val="0"/>
            </w:numPr>
            <w:ind w:left="720" w:hanging="720"/>
          </w:pPr>
        </w:pPrChange>
      </w:pPr>
      <w:ins w:id="2213" w:author="野草" w:date="2024-03-01T07:37:29Z">
        <w:r>
          <w:rPr>
            <w:rFonts w:hint="eastAsia"/>
            <w:lang w:val="en-US" w:eastAsia="zh-CN"/>
          </w:rPr>
          <w:t>城市</w:t>
        </w:r>
      </w:ins>
      <w:ins w:id="2214" w:author="野草" w:date="2024-03-01T07:37:32Z">
        <w:r>
          <w:rPr>
            <w:rFonts w:hint="eastAsia"/>
            <w:lang w:val="en-US" w:eastAsia="zh-CN"/>
          </w:rPr>
          <w:t>热缓解</w:t>
        </w:r>
      </w:ins>
      <w:ins w:id="2215" w:author="野草" w:date="2024-03-01T07:37:33Z">
        <w:r>
          <w:rPr>
            <w:rFonts w:hint="eastAsia"/>
            <w:lang w:val="en-US" w:eastAsia="zh-CN"/>
          </w:rPr>
          <w:t>需求</w:t>
        </w:r>
      </w:ins>
    </w:p>
    <w:p>
      <w:pPr>
        <w:pStyle w:val="9"/>
        <w:numPr>
          <w:ilvl w:val="-1"/>
          <w:numId w:val="0"/>
        </w:numPr>
        <w:spacing w:line="360" w:lineRule="auto"/>
        <w:ind w:leftChars="0" w:firstLine="420" w:firstLineChars="0"/>
        <w:rPr>
          <w:ins w:id="2217" w:author="野草" w:date="2024-03-01T09:18:52Z"/>
          <w:rFonts w:hint="eastAsia"/>
          <w:highlight w:val="none"/>
          <w:lang w:val="en-US" w:eastAsia="zh-CN"/>
        </w:rPr>
        <w:pPrChange w:id="2216" w:author="野草" w:date="2024-03-01T09:25:43Z">
          <w:pPr>
            <w:pStyle w:val="9"/>
            <w:numPr>
              <w:ilvl w:val="0"/>
              <w:numId w:val="9"/>
            </w:numPr>
            <w:spacing w:line="360" w:lineRule="auto"/>
          </w:pPr>
        </w:pPrChange>
      </w:pPr>
      <w:ins w:id="2218" w:author="野草" w:date="2024-03-01T08:53:52Z">
        <w:r>
          <w:rPr>
            <w:rFonts w:hint="eastAsia" w:ascii="Times New Roman" w:hAnsi="Times New Roman" w:eastAsia="楷体" w:cstheme="minorBidi"/>
            <w:kern w:val="2"/>
            <w:sz w:val="24"/>
            <w:szCs w:val="24"/>
            <w:highlight w:val="none"/>
            <w:lang w:val="en-US" w:eastAsia="zh-CN" w:bidi="ar-SA"/>
            <w:rPrChange w:id="2219" w:author="野草" w:date="2024-03-01T08:54:03Z">
              <w:rPr>
                <w:rFonts w:eastAsia="楷体" w:asciiTheme="minorHAnsi" w:hAnsiTheme="minorHAnsi" w:cstheme="minorBidi"/>
                <w:kern w:val="2"/>
                <w:sz w:val="24"/>
                <w:szCs w:val="24"/>
                <w:lang w:val="en-US" w:eastAsia="zh-CN" w:bidi="ar-SA"/>
              </w:rPr>
            </w:rPrChange>
          </w:rPr>
          <w:t>本研究采用</w:t>
        </w:r>
      </w:ins>
      <w:ins w:id="2221" w:author="野草" w:date="2024-03-01T08:53:52Z">
        <w:r>
          <w:rPr>
            <w:rFonts w:hint="eastAsia" w:ascii="Times New Roman" w:hAnsi="Times New Roman" w:eastAsia="楷体" w:cstheme="minorBidi"/>
            <w:kern w:val="2"/>
            <w:sz w:val="24"/>
            <w:szCs w:val="24"/>
            <w:highlight w:val="cyan"/>
            <w:lang w:val="en-US" w:eastAsia="zh-CN" w:bidi="ar-SA"/>
            <w:rPrChange w:id="2222" w:author="野草" w:date="2024-03-01T09:00:12Z">
              <w:rPr>
                <w:rFonts w:eastAsia="楷体" w:asciiTheme="minorHAnsi" w:hAnsiTheme="minorHAnsi" w:cstheme="minorBidi"/>
                <w:kern w:val="2"/>
                <w:sz w:val="24"/>
                <w:szCs w:val="24"/>
                <w:lang w:val="en-US" w:eastAsia="zh-CN" w:bidi="ar-SA"/>
              </w:rPr>
            </w:rPrChange>
          </w:rPr>
          <w:t>灾害性、暴露性与脆弱性</w:t>
        </w:r>
      </w:ins>
      <w:ins w:id="2224" w:author="野草" w:date="2024-03-01T08:53:52Z">
        <w:r>
          <w:rPr>
            <w:rFonts w:hint="eastAsia" w:ascii="Times New Roman" w:hAnsi="Times New Roman" w:eastAsia="楷体" w:cstheme="minorBidi"/>
            <w:kern w:val="2"/>
            <w:sz w:val="24"/>
            <w:szCs w:val="24"/>
            <w:highlight w:val="none"/>
            <w:lang w:val="en-US" w:eastAsia="zh-CN" w:bidi="ar-SA"/>
            <w:rPrChange w:id="2225" w:author="野草" w:date="2024-03-01T08:54:03Z">
              <w:rPr>
                <w:rFonts w:eastAsia="楷体" w:asciiTheme="minorHAnsi" w:hAnsiTheme="minorHAnsi" w:cstheme="minorBidi"/>
                <w:kern w:val="2"/>
                <w:sz w:val="24"/>
                <w:szCs w:val="24"/>
                <w:lang w:val="en-US" w:eastAsia="zh-CN" w:bidi="ar-SA"/>
              </w:rPr>
            </w:rPrChange>
          </w:rPr>
          <w:t>相耦合的框架，</w:t>
        </w:r>
      </w:ins>
      <w:ins w:id="2227" w:author="野草" w:date="2024-03-01T09:00:39Z">
        <w:r>
          <w:rPr>
            <w:rFonts w:hint="eastAsia" w:ascii="Times New Roman" w:hAnsi="Times New Roman" w:eastAsia="楷体" w:cstheme="minorBidi"/>
            <w:kern w:val="2"/>
            <w:sz w:val="24"/>
            <w:szCs w:val="24"/>
            <w:highlight w:val="none"/>
            <w:lang w:val="en-US" w:eastAsia="zh-CN" w:bidi="ar-SA"/>
          </w:rPr>
          <w:t>通过</w:t>
        </w:r>
      </w:ins>
      <w:ins w:id="2228" w:author="野草" w:date="2024-03-01T09:00:39Z">
        <w:r>
          <w:rPr>
            <w:rFonts w:hint="eastAsia" w:ascii="Times New Roman" w:hAnsi="Times New Roman" w:eastAsia="楷体" w:cstheme="minorBidi"/>
            <w:kern w:val="2"/>
            <w:sz w:val="24"/>
            <w:szCs w:val="24"/>
            <w:highlight w:val="cyan"/>
            <w:lang w:val="en-US" w:eastAsia="zh-CN" w:bidi="ar-SA"/>
          </w:rPr>
          <w:t>三元因素</w:t>
        </w:r>
      </w:ins>
      <w:ins w:id="2229" w:author="野草" w:date="2024-03-01T09:00:39Z">
        <w:r>
          <w:rPr>
            <w:rFonts w:hint="eastAsia" w:ascii="Times New Roman" w:hAnsi="Times New Roman" w:eastAsia="楷体" w:cstheme="minorBidi"/>
            <w:kern w:val="2"/>
            <w:sz w:val="24"/>
            <w:szCs w:val="24"/>
            <w:highlight w:val="none"/>
            <w:lang w:val="en-US" w:eastAsia="zh-CN" w:bidi="ar-SA"/>
          </w:rPr>
          <w:t>相乘的方式，</w:t>
        </w:r>
      </w:ins>
      <w:ins w:id="2230" w:author="野草" w:date="2024-03-01T08:53:52Z">
        <w:r>
          <w:rPr>
            <w:rFonts w:hint="eastAsia" w:ascii="Times New Roman" w:hAnsi="Times New Roman" w:eastAsia="楷体" w:cstheme="minorBidi"/>
            <w:kern w:val="2"/>
            <w:sz w:val="24"/>
            <w:szCs w:val="24"/>
            <w:highlight w:val="none"/>
            <w:lang w:val="en-US" w:eastAsia="zh-CN" w:bidi="ar-SA"/>
            <w:rPrChange w:id="2231" w:author="野草" w:date="2024-03-01T08:54:03Z">
              <w:rPr>
                <w:rFonts w:eastAsia="楷体" w:asciiTheme="minorHAnsi" w:hAnsiTheme="minorHAnsi" w:cstheme="minorBidi"/>
                <w:kern w:val="2"/>
                <w:sz w:val="24"/>
                <w:szCs w:val="24"/>
                <w:lang w:val="en-US" w:eastAsia="zh-CN" w:bidi="ar-SA"/>
              </w:rPr>
            </w:rPrChange>
          </w:rPr>
          <w:t>对</w:t>
        </w:r>
      </w:ins>
      <w:ins w:id="2233" w:author="野草" w:date="2024-03-01T08:53:52Z">
        <w:r>
          <w:rPr>
            <w:rFonts w:hint="eastAsia" w:ascii="Times New Roman" w:hAnsi="Times New Roman" w:eastAsia="楷体" w:cstheme="minorBidi"/>
            <w:kern w:val="2"/>
            <w:sz w:val="24"/>
            <w:szCs w:val="24"/>
            <w:highlight w:val="cyan"/>
            <w:lang w:val="en-US" w:eastAsia="zh-CN" w:bidi="ar-SA"/>
            <w:rPrChange w:id="2234" w:author="野草" w:date="2024-03-01T09:00:15Z">
              <w:rPr>
                <w:rFonts w:eastAsia="楷体" w:asciiTheme="minorHAnsi" w:hAnsiTheme="minorHAnsi" w:cstheme="minorBidi"/>
                <w:kern w:val="2"/>
                <w:sz w:val="24"/>
                <w:szCs w:val="24"/>
                <w:lang w:val="en-US" w:eastAsia="zh-CN" w:bidi="ar-SA"/>
              </w:rPr>
            </w:rPrChange>
          </w:rPr>
          <w:t>城市热缓解需求</w:t>
        </w:r>
      </w:ins>
      <w:ins w:id="2236" w:author="野草" w:date="2024-03-01T08:53:52Z">
        <w:r>
          <w:rPr>
            <w:rFonts w:hint="eastAsia" w:ascii="Times New Roman" w:hAnsi="Times New Roman" w:eastAsia="楷体" w:cstheme="minorBidi"/>
            <w:kern w:val="2"/>
            <w:sz w:val="24"/>
            <w:szCs w:val="24"/>
            <w:highlight w:val="none"/>
            <w:lang w:val="en-US" w:eastAsia="zh-CN" w:bidi="ar-SA"/>
            <w:rPrChange w:id="2237" w:author="野草" w:date="2024-03-01T08:54:03Z">
              <w:rPr>
                <w:rFonts w:eastAsia="楷体" w:asciiTheme="minorHAnsi" w:hAnsiTheme="minorHAnsi" w:cstheme="minorBidi"/>
                <w:kern w:val="2"/>
                <w:sz w:val="24"/>
                <w:szCs w:val="24"/>
                <w:lang w:val="en-US" w:eastAsia="zh-CN" w:bidi="ar-SA"/>
              </w:rPr>
            </w:rPrChange>
          </w:rPr>
          <w:t>的</w:t>
        </w:r>
      </w:ins>
      <w:ins w:id="2239" w:author="野草" w:date="2024-03-01T08:53:52Z">
        <w:r>
          <w:rPr>
            <w:rFonts w:hint="eastAsia" w:ascii="Times New Roman" w:hAnsi="Times New Roman" w:eastAsia="楷体" w:cstheme="minorBidi"/>
            <w:kern w:val="2"/>
            <w:sz w:val="24"/>
            <w:szCs w:val="24"/>
            <w:highlight w:val="cyan"/>
            <w:lang w:val="en-US" w:eastAsia="zh-CN" w:bidi="ar-SA"/>
            <w:rPrChange w:id="2240" w:author="野草" w:date="2024-03-01T09:00:23Z">
              <w:rPr>
                <w:rFonts w:eastAsia="楷体" w:asciiTheme="minorHAnsi" w:hAnsiTheme="minorHAnsi" w:cstheme="minorBidi"/>
                <w:kern w:val="2"/>
                <w:sz w:val="24"/>
                <w:szCs w:val="24"/>
                <w:lang w:val="en-US" w:eastAsia="zh-CN" w:bidi="ar-SA"/>
              </w:rPr>
            </w:rPrChange>
          </w:rPr>
          <w:t>空间分布</w:t>
        </w:r>
      </w:ins>
      <w:ins w:id="2242" w:author="野草" w:date="2024-03-01T08:53:52Z">
        <w:r>
          <w:rPr>
            <w:rFonts w:hint="eastAsia" w:ascii="Times New Roman" w:hAnsi="Times New Roman" w:eastAsia="楷体" w:cstheme="minorBidi"/>
            <w:kern w:val="2"/>
            <w:sz w:val="24"/>
            <w:szCs w:val="24"/>
            <w:highlight w:val="none"/>
            <w:lang w:val="en-US" w:eastAsia="zh-CN" w:bidi="ar-SA"/>
            <w:rPrChange w:id="2243" w:author="野草" w:date="2024-03-01T08:54:03Z">
              <w:rPr>
                <w:rFonts w:eastAsia="楷体" w:asciiTheme="minorHAnsi" w:hAnsiTheme="minorHAnsi" w:cstheme="minorBidi"/>
                <w:kern w:val="2"/>
                <w:sz w:val="24"/>
                <w:szCs w:val="24"/>
                <w:lang w:val="en-US" w:eastAsia="zh-CN" w:bidi="ar-SA"/>
              </w:rPr>
            </w:rPrChange>
          </w:rPr>
          <w:t>进行</w:t>
        </w:r>
      </w:ins>
      <w:ins w:id="2245" w:author="野草" w:date="2024-03-01T08:53:52Z">
        <w:r>
          <w:rPr>
            <w:rFonts w:hint="eastAsia" w:ascii="Times New Roman" w:hAnsi="Times New Roman" w:eastAsia="楷体" w:cstheme="minorBidi"/>
            <w:kern w:val="2"/>
            <w:sz w:val="24"/>
            <w:szCs w:val="24"/>
            <w:highlight w:val="cyan"/>
            <w:lang w:val="en-US" w:eastAsia="zh-CN" w:bidi="ar-SA"/>
            <w:rPrChange w:id="2246" w:author="野草" w:date="2024-03-01T09:02:58Z">
              <w:rPr>
                <w:rFonts w:eastAsia="楷体" w:asciiTheme="minorHAnsi" w:hAnsiTheme="minorHAnsi" w:cstheme="minorBidi"/>
                <w:kern w:val="2"/>
                <w:sz w:val="24"/>
                <w:szCs w:val="24"/>
                <w:lang w:val="en-US" w:eastAsia="zh-CN" w:bidi="ar-SA"/>
              </w:rPr>
            </w:rPrChange>
          </w:rPr>
          <w:t>深入分析</w:t>
        </w:r>
      </w:ins>
      <w:ins w:id="2248" w:author="野草" w:date="2024-03-01T08:53:52Z">
        <w:r>
          <w:rPr>
            <w:rFonts w:hint="eastAsia" w:ascii="Times New Roman" w:hAnsi="Times New Roman" w:eastAsia="楷体" w:cstheme="minorBidi"/>
            <w:kern w:val="2"/>
            <w:sz w:val="24"/>
            <w:szCs w:val="24"/>
            <w:highlight w:val="none"/>
            <w:lang w:val="en-US" w:eastAsia="zh-CN" w:bidi="ar-SA"/>
            <w:rPrChange w:id="2249" w:author="野草" w:date="2024-03-01T08:54:03Z">
              <w:rPr>
                <w:rFonts w:eastAsia="楷体" w:asciiTheme="minorHAnsi" w:hAnsiTheme="minorHAnsi" w:cstheme="minorBidi"/>
                <w:kern w:val="2"/>
                <w:sz w:val="24"/>
                <w:szCs w:val="24"/>
                <w:lang w:val="en-US" w:eastAsia="zh-CN" w:bidi="ar-SA"/>
              </w:rPr>
            </w:rPrChange>
          </w:rPr>
          <w:t>。具体而言，</w:t>
        </w:r>
      </w:ins>
      <w:ins w:id="2251" w:author="野草" w:date="2024-03-01T08:53:52Z">
        <w:r>
          <w:rPr>
            <w:rFonts w:hint="eastAsia" w:ascii="Times New Roman" w:hAnsi="Times New Roman" w:eastAsia="楷体" w:cstheme="minorBidi"/>
            <w:kern w:val="2"/>
            <w:sz w:val="24"/>
            <w:szCs w:val="24"/>
            <w:highlight w:val="cyan"/>
            <w:lang w:val="en-US" w:eastAsia="zh-CN" w:bidi="ar-SA"/>
            <w:rPrChange w:id="2252" w:author="野草" w:date="2024-03-01T09:00:52Z">
              <w:rPr>
                <w:rFonts w:eastAsia="楷体" w:asciiTheme="minorHAnsi" w:hAnsiTheme="minorHAnsi" w:cstheme="minorBidi"/>
                <w:kern w:val="2"/>
                <w:sz w:val="24"/>
                <w:szCs w:val="24"/>
                <w:lang w:val="en-US" w:eastAsia="zh-CN" w:bidi="ar-SA"/>
              </w:rPr>
            </w:rPrChange>
          </w:rPr>
          <w:t>灾害性因子</w:t>
        </w:r>
      </w:ins>
      <w:ins w:id="2254" w:author="野草" w:date="2024-03-01T08:53:52Z">
        <w:r>
          <w:rPr>
            <w:rFonts w:hint="eastAsia" w:ascii="Times New Roman" w:hAnsi="Times New Roman" w:eastAsia="楷体" w:cstheme="minorBidi"/>
            <w:kern w:val="2"/>
            <w:sz w:val="24"/>
            <w:szCs w:val="24"/>
            <w:highlight w:val="none"/>
            <w:lang w:val="en-US" w:eastAsia="zh-CN" w:bidi="ar-SA"/>
            <w:rPrChange w:id="2255" w:author="野草" w:date="2024-03-01T08:54:03Z">
              <w:rPr>
                <w:rFonts w:eastAsia="楷体" w:asciiTheme="minorHAnsi" w:hAnsiTheme="minorHAnsi" w:cstheme="minorBidi"/>
                <w:kern w:val="2"/>
                <w:sz w:val="24"/>
                <w:szCs w:val="24"/>
                <w:lang w:val="en-US" w:eastAsia="zh-CN" w:bidi="ar-SA"/>
              </w:rPr>
            </w:rPrChange>
          </w:rPr>
          <w:t>被视为</w:t>
        </w:r>
      </w:ins>
      <w:ins w:id="2257" w:author="野草" w:date="2024-03-01T08:53:52Z">
        <w:r>
          <w:rPr>
            <w:rFonts w:hint="eastAsia" w:ascii="Times New Roman" w:hAnsi="Times New Roman" w:eastAsia="楷体" w:cstheme="minorBidi"/>
            <w:kern w:val="2"/>
            <w:sz w:val="24"/>
            <w:szCs w:val="24"/>
            <w:highlight w:val="cyan"/>
            <w:lang w:val="en-US" w:eastAsia="zh-CN" w:bidi="ar-SA"/>
            <w:rPrChange w:id="2258" w:author="野草" w:date="2024-03-01T09:00:56Z">
              <w:rPr>
                <w:rFonts w:eastAsia="楷体" w:asciiTheme="minorHAnsi" w:hAnsiTheme="minorHAnsi" w:cstheme="minorBidi"/>
                <w:kern w:val="2"/>
                <w:sz w:val="24"/>
                <w:szCs w:val="24"/>
                <w:lang w:val="en-US" w:eastAsia="zh-CN" w:bidi="ar-SA"/>
              </w:rPr>
            </w:rPrChange>
          </w:rPr>
          <w:t>人均“需求背景值”</w:t>
        </w:r>
      </w:ins>
      <w:ins w:id="2260" w:author="野草" w:date="2024-03-01T09:03:48Z">
        <w:r>
          <w:rPr>
            <w:rFonts w:hint="eastAsia" w:cstheme="minorBidi"/>
            <w:kern w:val="2"/>
            <w:sz w:val="24"/>
            <w:szCs w:val="24"/>
            <w:highlight w:val="none"/>
            <w:lang w:val="en-US" w:eastAsia="zh-CN" w:bidi="ar-SA"/>
            <w:rPrChange w:id="2261" w:author="野草" w:date="2024-03-01T09:03:56Z">
              <w:rPr>
                <w:rFonts w:hint="eastAsia" w:cstheme="minorBidi"/>
                <w:kern w:val="2"/>
                <w:sz w:val="24"/>
                <w:szCs w:val="24"/>
                <w:highlight w:val="cyan"/>
                <w:lang w:val="en-US" w:eastAsia="zh-CN" w:bidi="ar-SA"/>
              </w:rPr>
            </w:rPrChange>
          </w:rPr>
          <w:t>。</w:t>
        </w:r>
      </w:ins>
      <w:ins w:id="2263" w:author="野草" w:date="2024-03-01T09:03:49Z">
        <w:r>
          <w:rPr>
            <w:rFonts w:hint="eastAsia" w:cstheme="minorBidi"/>
            <w:kern w:val="2"/>
            <w:sz w:val="24"/>
            <w:szCs w:val="24"/>
            <w:highlight w:val="none"/>
            <w:lang w:val="en-US" w:eastAsia="zh-CN" w:bidi="ar-SA"/>
            <w:rPrChange w:id="2264" w:author="野草" w:date="2024-03-01T09:03:56Z">
              <w:rPr>
                <w:rFonts w:hint="eastAsia" w:cstheme="minorBidi"/>
                <w:kern w:val="2"/>
                <w:sz w:val="24"/>
                <w:szCs w:val="24"/>
                <w:highlight w:val="cyan"/>
                <w:lang w:val="en-US" w:eastAsia="zh-CN" w:bidi="ar-SA"/>
              </w:rPr>
            </w:rPrChange>
          </w:rPr>
          <w:t>将</w:t>
        </w:r>
      </w:ins>
      <w:ins w:id="2266" w:author="野草" w:date="2024-03-01T09:03:52Z">
        <w:r>
          <w:rPr>
            <w:rFonts w:hint="eastAsia" w:cstheme="minorBidi"/>
            <w:kern w:val="2"/>
            <w:sz w:val="24"/>
            <w:szCs w:val="24"/>
            <w:highlight w:val="none"/>
            <w:lang w:val="en-US" w:eastAsia="zh-CN" w:bidi="ar-SA"/>
            <w:rPrChange w:id="2267" w:author="野草" w:date="2024-03-01T09:03:56Z">
              <w:rPr>
                <w:rFonts w:hint="eastAsia" w:cstheme="minorBidi"/>
                <w:kern w:val="2"/>
                <w:sz w:val="24"/>
                <w:szCs w:val="24"/>
                <w:highlight w:val="cyan"/>
                <w:lang w:val="en-US" w:eastAsia="zh-CN" w:bidi="ar-SA"/>
              </w:rPr>
            </w:rPrChange>
          </w:rPr>
          <w:t>该因子</w:t>
        </w:r>
      </w:ins>
      <w:ins w:id="2269" w:author="野草" w:date="2024-03-01T08:53:52Z">
        <w:r>
          <w:rPr>
            <w:rFonts w:hint="eastAsia" w:ascii="Times New Roman" w:hAnsi="Times New Roman" w:eastAsia="楷体" w:cstheme="minorBidi"/>
            <w:kern w:val="2"/>
            <w:sz w:val="24"/>
            <w:szCs w:val="24"/>
            <w:highlight w:val="none"/>
            <w:lang w:val="en-US" w:eastAsia="zh-CN" w:bidi="ar-SA"/>
            <w:rPrChange w:id="2270" w:author="野草" w:date="2024-03-01T08:54:03Z">
              <w:rPr>
                <w:rFonts w:eastAsia="楷体" w:asciiTheme="minorHAnsi" w:hAnsiTheme="minorHAnsi" w:cstheme="minorBidi"/>
                <w:kern w:val="2"/>
                <w:sz w:val="24"/>
                <w:szCs w:val="24"/>
                <w:lang w:val="en-US" w:eastAsia="zh-CN" w:bidi="ar-SA"/>
              </w:rPr>
            </w:rPrChange>
          </w:rPr>
          <w:t>与</w:t>
        </w:r>
      </w:ins>
      <w:ins w:id="2272" w:author="野草" w:date="2024-03-01T08:53:52Z">
        <w:r>
          <w:rPr>
            <w:rFonts w:hint="eastAsia" w:ascii="Times New Roman" w:hAnsi="Times New Roman" w:eastAsia="楷体" w:cstheme="minorBidi"/>
            <w:kern w:val="2"/>
            <w:sz w:val="24"/>
            <w:szCs w:val="24"/>
            <w:highlight w:val="cyan"/>
            <w:lang w:val="en-US" w:eastAsia="zh-CN" w:bidi="ar-SA"/>
            <w:rPrChange w:id="2273" w:author="野草" w:date="2024-03-01T09:04:21Z">
              <w:rPr>
                <w:rFonts w:eastAsia="楷体" w:asciiTheme="minorHAnsi" w:hAnsiTheme="minorHAnsi" w:cstheme="minorBidi"/>
                <w:kern w:val="2"/>
                <w:sz w:val="24"/>
                <w:szCs w:val="24"/>
                <w:lang w:val="en-US" w:eastAsia="zh-CN" w:bidi="ar-SA"/>
              </w:rPr>
            </w:rPrChange>
          </w:rPr>
          <w:t>暴</w:t>
        </w:r>
      </w:ins>
      <w:ins w:id="2275" w:author="野草" w:date="2024-03-01T08:53:52Z">
        <w:r>
          <w:rPr>
            <w:rFonts w:hint="eastAsia" w:ascii="Times New Roman" w:hAnsi="Times New Roman" w:eastAsia="楷体" w:cstheme="minorBidi"/>
            <w:kern w:val="2"/>
            <w:sz w:val="24"/>
            <w:szCs w:val="24"/>
            <w:highlight w:val="cyan"/>
            <w:lang w:val="en-US" w:eastAsia="zh-CN" w:bidi="ar-SA"/>
            <w:rPrChange w:id="2276" w:author="野草" w:date="2024-03-01T09:01:00Z">
              <w:rPr>
                <w:rFonts w:eastAsia="楷体" w:asciiTheme="minorHAnsi" w:hAnsiTheme="minorHAnsi" w:cstheme="minorBidi"/>
                <w:kern w:val="2"/>
                <w:sz w:val="24"/>
                <w:szCs w:val="24"/>
                <w:lang w:val="en-US" w:eastAsia="zh-CN" w:bidi="ar-SA"/>
              </w:rPr>
            </w:rPrChange>
          </w:rPr>
          <w:t>露性因子</w:t>
        </w:r>
      </w:ins>
      <w:ins w:id="2278" w:author="野草" w:date="2024-03-01T08:53:52Z">
        <w:r>
          <w:rPr>
            <w:rFonts w:hint="eastAsia" w:ascii="Times New Roman" w:hAnsi="Times New Roman" w:eastAsia="楷体" w:cstheme="minorBidi"/>
            <w:kern w:val="2"/>
            <w:sz w:val="24"/>
            <w:szCs w:val="24"/>
            <w:highlight w:val="none"/>
            <w:lang w:val="en-US" w:eastAsia="zh-CN" w:bidi="ar-SA"/>
            <w:rPrChange w:id="2279" w:author="野草" w:date="2024-03-01T08:54:03Z">
              <w:rPr>
                <w:rFonts w:eastAsia="楷体" w:asciiTheme="minorHAnsi" w:hAnsiTheme="minorHAnsi" w:cstheme="minorBidi"/>
                <w:kern w:val="2"/>
                <w:sz w:val="24"/>
                <w:szCs w:val="24"/>
                <w:lang w:val="en-US" w:eastAsia="zh-CN" w:bidi="ar-SA"/>
              </w:rPr>
            </w:rPrChange>
          </w:rPr>
          <w:t>相乘，可</w:t>
        </w:r>
      </w:ins>
      <w:ins w:id="2281" w:author="野草" w:date="2024-03-01T09:04:03Z">
        <w:r>
          <w:rPr>
            <w:rFonts w:hint="eastAsia" w:cstheme="minorBidi"/>
            <w:kern w:val="2"/>
            <w:sz w:val="24"/>
            <w:szCs w:val="24"/>
            <w:highlight w:val="none"/>
            <w:lang w:val="en-US" w:eastAsia="zh-CN" w:bidi="ar-SA"/>
          </w:rPr>
          <w:t>得到</w:t>
        </w:r>
      </w:ins>
      <w:ins w:id="2282" w:author="野草" w:date="2024-03-01T08:53:52Z">
        <w:r>
          <w:rPr>
            <w:rFonts w:hint="eastAsia" w:ascii="Times New Roman" w:hAnsi="Times New Roman" w:eastAsia="楷体" w:cstheme="minorBidi"/>
            <w:kern w:val="2"/>
            <w:sz w:val="24"/>
            <w:szCs w:val="24"/>
            <w:highlight w:val="cyan"/>
            <w:lang w:val="en-US" w:eastAsia="zh-CN" w:bidi="ar-SA"/>
            <w:rPrChange w:id="2283" w:author="野草" w:date="2024-03-01T09:01:25Z">
              <w:rPr>
                <w:rFonts w:eastAsia="楷体" w:asciiTheme="minorHAnsi" w:hAnsiTheme="minorHAnsi" w:cstheme="minorBidi"/>
                <w:kern w:val="2"/>
                <w:sz w:val="24"/>
                <w:szCs w:val="24"/>
                <w:lang w:val="en-US" w:eastAsia="zh-CN" w:bidi="ar-SA"/>
              </w:rPr>
            </w:rPrChange>
          </w:rPr>
          <w:t>单位内整个群体</w:t>
        </w:r>
      </w:ins>
      <w:ins w:id="2285" w:author="野草" w:date="2024-03-01T08:53:52Z">
        <w:r>
          <w:rPr>
            <w:rFonts w:hint="eastAsia" w:ascii="Times New Roman" w:hAnsi="Times New Roman" w:eastAsia="楷体" w:cstheme="minorBidi"/>
            <w:kern w:val="2"/>
            <w:sz w:val="24"/>
            <w:szCs w:val="24"/>
            <w:highlight w:val="none"/>
            <w:lang w:val="en-US" w:eastAsia="zh-CN" w:bidi="ar-SA"/>
            <w:rPrChange w:id="2286" w:author="野草" w:date="2024-03-01T08:54:03Z">
              <w:rPr>
                <w:rFonts w:eastAsia="楷体" w:asciiTheme="minorHAnsi" w:hAnsiTheme="minorHAnsi" w:cstheme="minorBidi"/>
                <w:kern w:val="2"/>
                <w:sz w:val="24"/>
                <w:szCs w:val="24"/>
                <w:lang w:val="en-US" w:eastAsia="zh-CN" w:bidi="ar-SA"/>
              </w:rPr>
            </w:rPrChange>
          </w:rPr>
          <w:t>的</w:t>
        </w:r>
      </w:ins>
      <w:ins w:id="2288" w:author="野草" w:date="2024-03-01T08:53:52Z">
        <w:r>
          <w:rPr>
            <w:rFonts w:hint="eastAsia" w:ascii="Times New Roman" w:hAnsi="Times New Roman" w:eastAsia="楷体" w:cstheme="minorBidi"/>
            <w:kern w:val="2"/>
            <w:sz w:val="24"/>
            <w:szCs w:val="24"/>
            <w:highlight w:val="cyan"/>
            <w:lang w:val="en-US" w:eastAsia="zh-CN" w:bidi="ar-SA"/>
            <w:rPrChange w:id="2289" w:author="野草" w:date="2024-03-01T09:01:28Z">
              <w:rPr>
                <w:rFonts w:eastAsia="楷体" w:asciiTheme="minorHAnsi" w:hAnsiTheme="minorHAnsi" w:cstheme="minorBidi"/>
                <w:kern w:val="2"/>
                <w:sz w:val="24"/>
                <w:szCs w:val="24"/>
                <w:lang w:val="en-US" w:eastAsia="zh-CN" w:bidi="ar-SA"/>
              </w:rPr>
            </w:rPrChange>
          </w:rPr>
          <w:t>需求背景</w:t>
        </w:r>
      </w:ins>
      <w:ins w:id="2291" w:author="野草" w:date="2024-03-01T08:53:52Z">
        <w:r>
          <w:rPr>
            <w:rFonts w:hint="eastAsia" w:ascii="Times New Roman" w:hAnsi="Times New Roman" w:eastAsia="楷体" w:cstheme="minorBidi"/>
            <w:kern w:val="2"/>
            <w:sz w:val="24"/>
            <w:szCs w:val="24"/>
            <w:highlight w:val="none"/>
            <w:lang w:val="en-US" w:eastAsia="zh-CN" w:bidi="ar-SA"/>
            <w:rPrChange w:id="2292" w:author="野草" w:date="2024-03-01T08:54:03Z">
              <w:rPr>
                <w:rFonts w:eastAsia="楷体" w:asciiTheme="minorHAnsi" w:hAnsiTheme="minorHAnsi" w:cstheme="minorBidi"/>
                <w:kern w:val="2"/>
                <w:sz w:val="24"/>
                <w:szCs w:val="24"/>
                <w:lang w:val="en-US" w:eastAsia="zh-CN" w:bidi="ar-SA"/>
              </w:rPr>
            </w:rPrChange>
          </w:rPr>
          <w:t>。而</w:t>
        </w:r>
      </w:ins>
      <w:ins w:id="2294" w:author="野草" w:date="2024-03-01T08:53:52Z">
        <w:r>
          <w:rPr>
            <w:rFonts w:hint="eastAsia" w:ascii="Times New Roman" w:hAnsi="Times New Roman" w:eastAsia="楷体" w:cstheme="minorBidi"/>
            <w:kern w:val="2"/>
            <w:sz w:val="24"/>
            <w:szCs w:val="24"/>
            <w:highlight w:val="cyan"/>
            <w:lang w:val="en-US" w:eastAsia="zh-CN" w:bidi="ar-SA"/>
            <w:rPrChange w:id="2295" w:author="野草" w:date="2024-03-01T09:03:02Z">
              <w:rPr>
                <w:rFonts w:eastAsia="楷体" w:asciiTheme="minorHAnsi" w:hAnsiTheme="minorHAnsi" w:cstheme="minorBidi"/>
                <w:kern w:val="2"/>
                <w:sz w:val="24"/>
                <w:szCs w:val="24"/>
                <w:lang w:val="en-US" w:eastAsia="zh-CN" w:bidi="ar-SA"/>
              </w:rPr>
            </w:rPrChange>
          </w:rPr>
          <w:t>脆弱性因子</w:t>
        </w:r>
      </w:ins>
      <w:ins w:id="2297" w:author="野草" w:date="2024-03-01T08:53:52Z">
        <w:r>
          <w:rPr>
            <w:rFonts w:hint="eastAsia" w:ascii="Times New Roman" w:hAnsi="Times New Roman" w:eastAsia="楷体" w:cstheme="minorBidi"/>
            <w:kern w:val="2"/>
            <w:sz w:val="24"/>
            <w:szCs w:val="24"/>
            <w:highlight w:val="none"/>
            <w:lang w:val="en-US" w:eastAsia="zh-CN" w:bidi="ar-SA"/>
            <w:rPrChange w:id="2298" w:author="野草" w:date="2024-03-01T08:54:03Z">
              <w:rPr>
                <w:rFonts w:eastAsia="楷体" w:asciiTheme="minorHAnsi" w:hAnsiTheme="minorHAnsi" w:cstheme="minorBidi"/>
                <w:kern w:val="2"/>
                <w:sz w:val="24"/>
                <w:szCs w:val="24"/>
                <w:lang w:val="en-US" w:eastAsia="zh-CN" w:bidi="ar-SA"/>
              </w:rPr>
            </w:rPrChange>
          </w:rPr>
          <w:t>则作为</w:t>
        </w:r>
      </w:ins>
      <w:ins w:id="2300" w:author="野草" w:date="2024-03-01T08:53:52Z">
        <w:r>
          <w:rPr>
            <w:rFonts w:hint="eastAsia" w:ascii="Times New Roman" w:hAnsi="Times New Roman" w:eastAsia="楷体" w:cstheme="minorBidi"/>
            <w:kern w:val="2"/>
            <w:sz w:val="24"/>
            <w:szCs w:val="24"/>
            <w:highlight w:val="cyan"/>
            <w:lang w:val="en-US" w:eastAsia="zh-CN" w:bidi="ar-SA"/>
            <w:rPrChange w:id="2301" w:author="野草" w:date="2024-03-01T09:01:33Z">
              <w:rPr>
                <w:rFonts w:eastAsia="楷体" w:asciiTheme="minorHAnsi" w:hAnsiTheme="minorHAnsi" w:cstheme="minorBidi"/>
                <w:kern w:val="2"/>
                <w:sz w:val="24"/>
                <w:szCs w:val="24"/>
                <w:lang w:val="en-US" w:eastAsia="zh-CN" w:bidi="ar-SA"/>
              </w:rPr>
            </w:rPrChange>
          </w:rPr>
          <w:t>由收入、年龄等</w:t>
        </w:r>
      </w:ins>
      <w:ins w:id="2303" w:author="野草" w:date="2024-03-01T08:53:52Z">
        <w:r>
          <w:rPr>
            <w:rFonts w:hint="eastAsia" w:ascii="Times New Roman" w:hAnsi="Times New Roman" w:eastAsia="楷体" w:cstheme="minorBidi"/>
            <w:kern w:val="2"/>
            <w:sz w:val="24"/>
            <w:szCs w:val="24"/>
            <w:highlight w:val="none"/>
            <w:lang w:val="en-US" w:eastAsia="zh-CN" w:bidi="ar-SA"/>
            <w:rPrChange w:id="2304" w:author="野草" w:date="2024-03-01T08:54:03Z">
              <w:rPr>
                <w:rFonts w:eastAsia="楷体" w:asciiTheme="minorHAnsi" w:hAnsiTheme="minorHAnsi" w:cstheme="minorBidi"/>
                <w:kern w:val="2"/>
                <w:sz w:val="24"/>
                <w:szCs w:val="24"/>
                <w:lang w:val="en-US" w:eastAsia="zh-CN" w:bidi="ar-SA"/>
              </w:rPr>
            </w:rPrChange>
          </w:rPr>
          <w:t>因素</w:t>
        </w:r>
      </w:ins>
      <w:ins w:id="2306" w:author="野草" w:date="2024-03-01T09:03:25Z">
        <w:r>
          <w:rPr>
            <w:rFonts w:hint="eastAsia" w:cstheme="minorBidi"/>
            <w:kern w:val="2"/>
            <w:sz w:val="24"/>
            <w:szCs w:val="24"/>
            <w:highlight w:val="none"/>
            <w:lang w:val="en-US" w:eastAsia="zh-CN" w:bidi="ar-SA"/>
          </w:rPr>
          <w:t>共同</w:t>
        </w:r>
      </w:ins>
      <w:ins w:id="2307" w:author="野草" w:date="2024-03-01T08:53:52Z">
        <w:r>
          <w:rPr>
            <w:rFonts w:hint="eastAsia" w:ascii="Times New Roman" w:hAnsi="Times New Roman" w:eastAsia="楷体" w:cstheme="minorBidi"/>
            <w:kern w:val="2"/>
            <w:sz w:val="24"/>
            <w:szCs w:val="24"/>
            <w:highlight w:val="none"/>
            <w:lang w:val="en-US" w:eastAsia="zh-CN" w:bidi="ar-SA"/>
            <w:rPrChange w:id="2308" w:author="野草" w:date="2024-03-01T08:54:03Z">
              <w:rPr>
                <w:rFonts w:eastAsia="楷体" w:asciiTheme="minorHAnsi" w:hAnsiTheme="minorHAnsi" w:cstheme="minorBidi"/>
                <w:kern w:val="2"/>
                <w:sz w:val="24"/>
                <w:szCs w:val="24"/>
                <w:lang w:val="en-US" w:eastAsia="zh-CN" w:bidi="ar-SA"/>
              </w:rPr>
            </w:rPrChange>
          </w:rPr>
          <w:t>驱动的</w:t>
        </w:r>
      </w:ins>
      <w:ins w:id="2310" w:author="野草" w:date="2024-03-01T08:53:52Z">
        <w:r>
          <w:rPr>
            <w:rFonts w:hint="eastAsia" w:ascii="Times New Roman" w:hAnsi="Times New Roman" w:eastAsia="楷体" w:cstheme="minorBidi"/>
            <w:kern w:val="2"/>
            <w:sz w:val="24"/>
            <w:szCs w:val="24"/>
            <w:highlight w:val="cyan"/>
            <w:lang w:val="en-US" w:eastAsia="zh-CN" w:bidi="ar-SA"/>
            <w:rPrChange w:id="2311" w:author="野草" w:date="2024-03-01T09:01:37Z">
              <w:rPr>
                <w:rFonts w:eastAsia="楷体" w:asciiTheme="minorHAnsi" w:hAnsiTheme="minorHAnsi" w:cstheme="minorBidi"/>
                <w:kern w:val="2"/>
                <w:sz w:val="24"/>
                <w:szCs w:val="24"/>
                <w:lang w:val="en-US" w:eastAsia="zh-CN" w:bidi="ar-SA"/>
              </w:rPr>
            </w:rPrChange>
          </w:rPr>
          <w:t>需求权重差异</w:t>
        </w:r>
      </w:ins>
      <w:ins w:id="2313" w:author="野草" w:date="2024-03-01T08:53:52Z">
        <w:r>
          <w:rPr>
            <w:rFonts w:hint="eastAsia" w:ascii="Times New Roman" w:hAnsi="Times New Roman" w:eastAsia="楷体" w:cstheme="minorBidi"/>
            <w:kern w:val="2"/>
            <w:sz w:val="24"/>
            <w:szCs w:val="24"/>
            <w:highlight w:val="none"/>
            <w:lang w:val="en-US" w:eastAsia="zh-CN" w:bidi="ar-SA"/>
            <w:rPrChange w:id="2314" w:author="野草" w:date="2024-03-01T08:54:03Z">
              <w:rPr>
                <w:rFonts w:eastAsia="楷体" w:asciiTheme="minorHAnsi" w:hAnsiTheme="minorHAnsi" w:cstheme="minorBidi"/>
                <w:kern w:val="2"/>
                <w:sz w:val="24"/>
                <w:szCs w:val="24"/>
                <w:lang w:val="en-US" w:eastAsia="zh-CN" w:bidi="ar-SA"/>
              </w:rPr>
            </w:rPrChange>
          </w:rPr>
          <w:t>。将这三者相乘，便能</w:t>
        </w:r>
      </w:ins>
      <w:ins w:id="2316" w:author="野草" w:date="2024-03-01T08:53:52Z">
        <w:r>
          <w:rPr>
            <w:rFonts w:hint="eastAsia" w:ascii="Times New Roman" w:hAnsi="Times New Roman" w:eastAsia="楷体" w:cstheme="minorBidi"/>
            <w:kern w:val="2"/>
            <w:sz w:val="24"/>
            <w:szCs w:val="24"/>
            <w:highlight w:val="cyan"/>
            <w:lang w:val="en-US" w:eastAsia="zh-CN" w:bidi="ar-SA"/>
            <w:rPrChange w:id="2317" w:author="野草" w:date="2024-03-01T09:02:52Z">
              <w:rPr>
                <w:rFonts w:eastAsia="楷体" w:asciiTheme="minorHAnsi" w:hAnsiTheme="minorHAnsi" w:cstheme="minorBidi"/>
                <w:kern w:val="2"/>
                <w:sz w:val="24"/>
                <w:szCs w:val="24"/>
                <w:lang w:val="en-US" w:eastAsia="zh-CN" w:bidi="ar-SA"/>
              </w:rPr>
            </w:rPrChange>
          </w:rPr>
          <w:t>全面描绘出</w:t>
        </w:r>
      </w:ins>
      <w:ins w:id="2319" w:author="野草" w:date="2024-03-01T08:53:52Z">
        <w:r>
          <w:rPr>
            <w:rFonts w:hint="eastAsia" w:ascii="Times New Roman" w:hAnsi="Times New Roman" w:eastAsia="楷体" w:cstheme="minorBidi"/>
            <w:kern w:val="2"/>
            <w:sz w:val="24"/>
            <w:szCs w:val="24"/>
            <w:highlight w:val="none"/>
            <w:lang w:val="en-US" w:eastAsia="zh-CN" w:bidi="ar-SA"/>
            <w:rPrChange w:id="2320" w:author="野草" w:date="2024-03-01T08:54:03Z">
              <w:rPr>
                <w:rFonts w:eastAsia="楷体" w:asciiTheme="minorHAnsi" w:hAnsiTheme="minorHAnsi" w:cstheme="minorBidi"/>
                <w:kern w:val="2"/>
                <w:sz w:val="24"/>
                <w:szCs w:val="24"/>
                <w:lang w:val="en-US" w:eastAsia="zh-CN" w:bidi="ar-SA"/>
              </w:rPr>
            </w:rPrChange>
          </w:rPr>
          <w:t>单位内的</w:t>
        </w:r>
      </w:ins>
      <w:ins w:id="2322" w:author="野草" w:date="2024-03-01T08:53:52Z">
        <w:r>
          <w:rPr>
            <w:rFonts w:hint="eastAsia" w:ascii="Times New Roman" w:hAnsi="Times New Roman" w:eastAsia="楷体" w:cstheme="minorBidi"/>
            <w:kern w:val="2"/>
            <w:sz w:val="24"/>
            <w:szCs w:val="24"/>
            <w:highlight w:val="cyan"/>
            <w:lang w:val="en-US" w:eastAsia="zh-CN" w:bidi="ar-SA"/>
            <w:rPrChange w:id="2323" w:author="野草" w:date="2024-03-01T09:01:47Z">
              <w:rPr>
                <w:rFonts w:eastAsia="楷体" w:asciiTheme="minorHAnsi" w:hAnsiTheme="minorHAnsi" w:cstheme="minorBidi"/>
                <w:kern w:val="2"/>
                <w:sz w:val="24"/>
                <w:szCs w:val="24"/>
                <w:lang w:val="en-US" w:eastAsia="zh-CN" w:bidi="ar-SA"/>
              </w:rPr>
            </w:rPrChange>
          </w:rPr>
          <w:t>城市热缓解需求值</w:t>
        </w:r>
      </w:ins>
      <w:ins w:id="2325" w:author="野草" w:date="2024-03-01T08:53:52Z">
        <w:r>
          <w:rPr>
            <w:rFonts w:hint="eastAsia" w:ascii="Times New Roman" w:hAnsi="Times New Roman" w:eastAsia="楷体" w:cstheme="minorBidi"/>
            <w:kern w:val="2"/>
            <w:sz w:val="24"/>
            <w:szCs w:val="24"/>
            <w:highlight w:val="none"/>
            <w:lang w:val="en-US" w:eastAsia="zh-CN" w:bidi="ar-SA"/>
            <w:rPrChange w:id="2326" w:author="野草" w:date="2024-03-01T08:54:03Z">
              <w:rPr>
                <w:rFonts w:eastAsia="楷体" w:asciiTheme="minorHAnsi" w:hAnsiTheme="minorHAnsi" w:cstheme="minorBidi"/>
                <w:kern w:val="2"/>
                <w:sz w:val="24"/>
                <w:szCs w:val="24"/>
                <w:lang w:val="en-US" w:eastAsia="zh-CN" w:bidi="ar-SA"/>
              </w:rPr>
            </w:rPrChange>
          </w:rPr>
          <w:t>。最后，通过</w:t>
        </w:r>
      </w:ins>
      <w:ins w:id="2328" w:author="野草" w:date="2024-03-01T08:53:52Z">
        <w:r>
          <w:rPr>
            <w:rFonts w:hint="eastAsia" w:ascii="Times New Roman" w:hAnsi="Times New Roman" w:eastAsia="楷体" w:cstheme="minorBidi"/>
            <w:kern w:val="2"/>
            <w:sz w:val="24"/>
            <w:szCs w:val="24"/>
            <w:highlight w:val="cyan"/>
            <w:lang w:val="en-US" w:eastAsia="zh-CN" w:bidi="ar-SA"/>
            <w:rPrChange w:id="2329" w:author="野草" w:date="2024-03-01T09:01:51Z">
              <w:rPr>
                <w:rFonts w:eastAsia="楷体" w:asciiTheme="minorHAnsi" w:hAnsiTheme="minorHAnsi" w:cstheme="minorBidi"/>
                <w:kern w:val="2"/>
                <w:sz w:val="24"/>
                <w:szCs w:val="24"/>
                <w:lang w:val="en-US" w:eastAsia="zh-CN" w:bidi="ar-SA"/>
              </w:rPr>
            </w:rPrChange>
          </w:rPr>
          <w:t>逻辑类推</w:t>
        </w:r>
      </w:ins>
      <w:ins w:id="2331" w:author="野草" w:date="2024-03-01T08:53:52Z">
        <w:r>
          <w:rPr>
            <w:rFonts w:hint="eastAsia" w:ascii="Times New Roman" w:hAnsi="Times New Roman" w:eastAsia="楷体" w:cstheme="minorBidi"/>
            <w:kern w:val="2"/>
            <w:sz w:val="24"/>
            <w:szCs w:val="24"/>
            <w:highlight w:val="none"/>
            <w:lang w:val="en-US" w:eastAsia="zh-CN" w:bidi="ar-SA"/>
            <w:rPrChange w:id="2332" w:author="野草" w:date="2024-03-01T08:54:03Z">
              <w:rPr>
                <w:rFonts w:eastAsia="楷体" w:asciiTheme="minorHAnsi" w:hAnsiTheme="minorHAnsi" w:cstheme="minorBidi"/>
                <w:kern w:val="2"/>
                <w:sz w:val="24"/>
                <w:szCs w:val="24"/>
                <w:lang w:val="en-US" w:eastAsia="zh-CN" w:bidi="ar-SA"/>
              </w:rPr>
            </w:rPrChange>
          </w:rPr>
          <w:t>至各个单元，</w:t>
        </w:r>
      </w:ins>
      <w:ins w:id="2334" w:author="野草" w:date="2024-03-01T09:04:53Z">
        <w:r>
          <w:rPr>
            <w:rFonts w:hint="eastAsia" w:cstheme="minorBidi"/>
            <w:kern w:val="2"/>
            <w:sz w:val="24"/>
            <w:szCs w:val="24"/>
            <w:highlight w:val="none"/>
            <w:lang w:val="en-US" w:eastAsia="zh-CN" w:bidi="ar-SA"/>
          </w:rPr>
          <w:t>可</w:t>
        </w:r>
      </w:ins>
      <w:ins w:id="2335" w:author="野草" w:date="2024-03-01T08:53:52Z">
        <w:r>
          <w:rPr>
            <w:rFonts w:hint="eastAsia" w:ascii="Times New Roman" w:hAnsi="Times New Roman" w:eastAsia="楷体" w:cstheme="minorBidi"/>
            <w:kern w:val="2"/>
            <w:sz w:val="24"/>
            <w:szCs w:val="24"/>
            <w:highlight w:val="none"/>
            <w:lang w:val="en-US" w:eastAsia="zh-CN" w:bidi="ar-SA"/>
            <w:rPrChange w:id="2336" w:author="野草" w:date="2024-03-01T08:54:03Z">
              <w:rPr>
                <w:rFonts w:eastAsia="楷体" w:asciiTheme="minorHAnsi" w:hAnsiTheme="minorHAnsi" w:cstheme="minorBidi"/>
                <w:kern w:val="2"/>
                <w:sz w:val="24"/>
                <w:szCs w:val="24"/>
                <w:lang w:val="en-US" w:eastAsia="zh-CN" w:bidi="ar-SA"/>
              </w:rPr>
            </w:rPrChange>
          </w:rPr>
          <w:t>实现</w:t>
        </w:r>
      </w:ins>
      <w:ins w:id="2338" w:author="野草" w:date="2024-03-01T09:01:56Z">
        <w:r>
          <w:rPr>
            <w:rFonts w:hint="eastAsia" w:cstheme="minorBidi"/>
            <w:kern w:val="2"/>
            <w:sz w:val="24"/>
            <w:szCs w:val="24"/>
            <w:highlight w:val="cyan"/>
            <w:lang w:val="en-US" w:eastAsia="zh-CN" w:bidi="ar-SA"/>
            <w:rPrChange w:id="2339" w:author="野草" w:date="2024-03-01T09:02:05Z">
              <w:rPr>
                <w:rFonts w:hint="eastAsia" w:cstheme="minorBidi"/>
                <w:kern w:val="2"/>
                <w:sz w:val="24"/>
                <w:szCs w:val="24"/>
                <w:highlight w:val="none"/>
                <w:lang w:val="en-US" w:eastAsia="zh-CN" w:bidi="ar-SA"/>
              </w:rPr>
            </w:rPrChange>
          </w:rPr>
          <w:t>热缓解</w:t>
        </w:r>
      </w:ins>
      <w:ins w:id="2341" w:author="野草" w:date="2024-03-01T08:53:52Z">
        <w:r>
          <w:rPr>
            <w:rFonts w:hint="eastAsia" w:ascii="Times New Roman" w:hAnsi="Times New Roman" w:eastAsia="楷体" w:cstheme="minorBidi"/>
            <w:kern w:val="2"/>
            <w:sz w:val="24"/>
            <w:szCs w:val="24"/>
            <w:highlight w:val="cyan"/>
            <w:lang w:val="en-US" w:eastAsia="zh-CN" w:bidi="ar-SA"/>
            <w:rPrChange w:id="2342" w:author="野草" w:date="2024-03-01T09:02:05Z">
              <w:rPr>
                <w:rFonts w:eastAsia="楷体" w:asciiTheme="minorHAnsi" w:hAnsiTheme="minorHAnsi" w:cstheme="minorBidi"/>
                <w:kern w:val="2"/>
                <w:sz w:val="24"/>
                <w:szCs w:val="24"/>
                <w:lang w:val="en-US" w:eastAsia="zh-CN" w:bidi="ar-SA"/>
              </w:rPr>
            </w:rPrChange>
          </w:rPr>
          <w:t>需求</w:t>
        </w:r>
      </w:ins>
      <w:ins w:id="2344" w:author="野草" w:date="2024-03-01T08:53:52Z">
        <w:r>
          <w:rPr>
            <w:rFonts w:hint="eastAsia" w:ascii="Times New Roman" w:hAnsi="Times New Roman" w:eastAsia="楷体" w:cstheme="minorBidi"/>
            <w:kern w:val="2"/>
            <w:sz w:val="24"/>
            <w:szCs w:val="24"/>
            <w:highlight w:val="none"/>
            <w:lang w:val="en-US" w:eastAsia="zh-CN" w:bidi="ar-SA"/>
            <w:rPrChange w:id="2345" w:author="野草" w:date="2024-03-01T08:54:03Z">
              <w:rPr>
                <w:rFonts w:eastAsia="楷体" w:asciiTheme="minorHAnsi" w:hAnsiTheme="minorHAnsi" w:cstheme="minorBidi"/>
                <w:kern w:val="2"/>
                <w:sz w:val="24"/>
                <w:szCs w:val="24"/>
                <w:lang w:val="en-US" w:eastAsia="zh-CN" w:bidi="ar-SA"/>
              </w:rPr>
            </w:rPrChange>
          </w:rPr>
          <w:t>的</w:t>
        </w:r>
      </w:ins>
      <w:ins w:id="2347" w:author="野草" w:date="2024-03-01T08:53:52Z">
        <w:r>
          <w:rPr>
            <w:rFonts w:hint="eastAsia" w:ascii="Times New Roman" w:hAnsi="Times New Roman" w:eastAsia="楷体" w:cstheme="minorBidi"/>
            <w:kern w:val="2"/>
            <w:sz w:val="24"/>
            <w:szCs w:val="24"/>
            <w:highlight w:val="cyan"/>
            <w:lang w:val="en-US" w:eastAsia="zh-CN" w:bidi="ar-SA"/>
            <w:rPrChange w:id="2348" w:author="野草" w:date="2024-03-01T09:02:02Z">
              <w:rPr>
                <w:rFonts w:eastAsia="楷体" w:asciiTheme="minorHAnsi" w:hAnsiTheme="minorHAnsi" w:cstheme="minorBidi"/>
                <w:kern w:val="2"/>
                <w:sz w:val="24"/>
                <w:szCs w:val="24"/>
                <w:lang w:val="en-US" w:eastAsia="zh-CN" w:bidi="ar-SA"/>
              </w:rPr>
            </w:rPrChange>
          </w:rPr>
          <w:t>空间可视化</w:t>
        </w:r>
      </w:ins>
      <w:ins w:id="2350" w:author="野草" w:date="2024-03-01T08:42:52Z">
        <w:r>
          <w:rPr>
            <w:rFonts w:hint="eastAsia"/>
            <w:highlight w:val="none"/>
            <w:lang w:val="en-US" w:eastAsia="zh-CN"/>
          </w:rPr>
          <w:t>。</w:t>
        </w:r>
      </w:ins>
      <w:ins w:id="2351" w:author="野草" w:date="2024-03-01T09:02:17Z">
        <w:r>
          <w:rPr>
            <w:rFonts w:hint="default" w:ascii="Times New Roman" w:hAnsi="Times New Roman"/>
          </w:rPr>
          <w:t>【u</w:t>
        </w:r>
      </w:ins>
      <w:ins w:id="2352" w:author="野草" w:date="2024-03-01T09:02:17Z">
        <w:r>
          <w:rPr>
            <w:rFonts w:ascii="Times New Roman" w:hAnsi="Times New Roman"/>
          </w:rPr>
          <w:t>p2024 0</w:t>
        </w:r>
      </w:ins>
      <w:ins w:id="2353" w:author="野草" w:date="2024-03-01T09:02:20Z">
        <w:r>
          <w:rPr>
            <w:rFonts w:hint="eastAsia"/>
            <w:lang w:val="en-US" w:eastAsia="zh-CN"/>
          </w:rPr>
          <w:t>301</w:t>
        </w:r>
      </w:ins>
      <w:ins w:id="2354" w:author="野草" w:date="2024-03-01T09:02:17Z">
        <w:r>
          <w:rPr>
            <w:rFonts w:ascii="Times New Roman" w:hAnsi="Times New Roman"/>
          </w:rPr>
          <w:t xml:space="preserve"> </w:t>
        </w:r>
      </w:ins>
      <w:ins w:id="2355" w:author="野草" w:date="2024-03-01T09:02:21Z">
        <w:r>
          <w:rPr>
            <w:rFonts w:hint="eastAsia"/>
            <w:lang w:val="en-US" w:eastAsia="zh-CN"/>
          </w:rPr>
          <w:t>09</w:t>
        </w:r>
      </w:ins>
      <w:ins w:id="2356" w:author="野草" w:date="2024-03-01T09:02:17Z">
        <w:r>
          <w:rPr>
            <w:rFonts w:ascii="Times New Roman" w:hAnsi="Times New Roman"/>
          </w:rPr>
          <w:t>:</w:t>
        </w:r>
      </w:ins>
      <w:ins w:id="2357" w:author="野草" w:date="2024-03-01T09:02:23Z">
        <w:r>
          <w:rPr>
            <w:rFonts w:hint="eastAsia"/>
            <w:lang w:val="en-US" w:eastAsia="zh-CN"/>
          </w:rPr>
          <w:t>0</w:t>
        </w:r>
      </w:ins>
      <w:ins w:id="2358" w:author="野草" w:date="2024-03-01T09:04:23Z">
        <w:r>
          <w:rPr>
            <w:rFonts w:hint="eastAsia"/>
            <w:lang w:val="en-US" w:eastAsia="zh-CN"/>
          </w:rPr>
          <w:t>4</w:t>
        </w:r>
      </w:ins>
      <w:ins w:id="2359" w:author="野草" w:date="2024-03-01T09:02:17Z">
        <w:r>
          <w:rPr>
            <w:rFonts w:hint="default" w:ascii="Times New Roman" w:hAnsi="Times New Roman"/>
          </w:rPr>
          <w:t>】</w:t>
        </w:r>
      </w:ins>
    </w:p>
    <w:p>
      <w:pPr>
        <w:numPr>
          <w:ilvl w:val="0"/>
          <w:numId w:val="9"/>
        </w:numPr>
        <w:spacing w:line="360" w:lineRule="auto"/>
        <w:ind w:firstLine="420"/>
        <w:rPr>
          <w:ins w:id="2361" w:author="野草" w:date="2024-03-01T09:18:48Z"/>
        </w:rPr>
        <w:pPrChange w:id="2360" w:author="野草" w:date="2024-03-01T09:24:26Z">
          <w:pPr>
            <w:pStyle w:val="9"/>
            <w:numPr>
              <w:ilvl w:val="0"/>
              <w:numId w:val="9"/>
            </w:numPr>
            <w:spacing w:line="360" w:lineRule="auto"/>
          </w:pPr>
        </w:pPrChange>
      </w:pPr>
      <w:ins w:id="2362" w:author="野草" w:date="2024-03-01T09:24:14Z">
        <w:r>
          <w:rPr>
            <w:rFonts w:hint="eastAsia"/>
            <w:lang w:val="en-US" w:eastAsia="zh-CN"/>
          </w:rPr>
          <w:t>其中</w:t>
        </w:r>
      </w:ins>
      <w:ins w:id="2363" w:author="野草" w:date="2024-03-01T09:24:02Z">
        <w:r>
          <w:rPr/>
          <w:t>，</w:t>
        </w:r>
      </w:ins>
      <w:ins w:id="2364" w:author="野草" w:date="2024-03-01T09:24:02Z">
        <w:r>
          <w:rPr>
            <w:highlight w:val="cyan"/>
            <w:rPrChange w:id="2365" w:author="野草" w:date="2024-03-01T09:24:34Z">
              <w:rPr/>
            </w:rPrChange>
          </w:rPr>
          <w:t>灾害性因子</w:t>
        </w:r>
      </w:ins>
      <w:ins w:id="2367" w:author="野草" w:date="2024-03-01T09:24:02Z">
        <w:r>
          <w:rPr/>
          <w:t>的计算以</w:t>
        </w:r>
      </w:ins>
      <w:ins w:id="2368" w:author="野草" w:date="2024-03-01T09:24:02Z">
        <w:r>
          <w:rPr>
            <w:highlight w:val="cyan"/>
            <w:rPrChange w:id="2369" w:author="野草" w:date="2024-03-01T09:24:38Z">
              <w:rPr/>
            </w:rPrChange>
          </w:rPr>
          <w:t>通用热气候指数（UTCI）</w:t>
        </w:r>
      </w:ins>
      <w:ins w:id="2371" w:author="野草" w:date="2024-03-01T09:24:02Z">
        <w:r>
          <w:rPr/>
          <w:t>为基础，</w:t>
        </w:r>
      </w:ins>
      <w:ins w:id="2372" w:author="野草" w:date="2024-03-01T09:24:02Z">
        <w:r>
          <w:rPr>
            <w:highlight w:val="cyan"/>
            <w:rPrChange w:id="2373" w:author="野草" w:date="2024-03-01T09:24:45Z">
              <w:rPr/>
            </w:rPrChange>
          </w:rPr>
          <w:t>该指数</w:t>
        </w:r>
      </w:ins>
      <w:ins w:id="2375" w:author="野草" w:date="2024-03-01T09:24:02Z">
        <w:r>
          <w:rPr/>
          <w:t>综合考虑</w:t>
        </w:r>
      </w:ins>
      <w:ins w:id="2376" w:author="野草" w:date="2024-03-01T09:27:04Z">
        <w:r>
          <w:rPr>
            <w:rFonts w:hint="eastAsia"/>
            <w:lang w:val="en-US" w:eastAsia="zh-CN"/>
          </w:rPr>
          <w:t>了</w:t>
        </w:r>
      </w:ins>
      <w:ins w:id="2377" w:author="野草" w:date="2024-03-01T09:24:02Z">
        <w:r>
          <w:rPr>
            <w:highlight w:val="cyan"/>
            <w:rPrChange w:id="2378" w:author="野草" w:date="2024-03-01T09:24:49Z">
              <w:rPr/>
            </w:rPrChange>
          </w:rPr>
          <w:t>气温（Ta）、蒸气压（VP）、平均辐射温度（Tmrt）</w:t>
        </w:r>
      </w:ins>
      <w:ins w:id="2380" w:author="野草" w:date="2024-03-01T09:25:00Z">
        <w:r>
          <w:rPr>
            <w:rFonts w:hint="eastAsia"/>
            <w:highlight w:val="cyan"/>
            <w:lang w:val="en-US" w:eastAsia="zh-CN"/>
          </w:rPr>
          <w:t>和</w:t>
        </w:r>
      </w:ins>
      <w:ins w:id="2381" w:author="野草" w:date="2024-03-01T09:24:02Z">
        <w:r>
          <w:rPr>
            <w:highlight w:val="cyan"/>
            <w:rPrChange w:id="2382" w:author="野草" w:date="2024-03-01T09:25:02Z">
              <w:rPr/>
            </w:rPrChange>
          </w:rPr>
          <w:t>风速（Vs）</w:t>
        </w:r>
      </w:ins>
      <w:ins w:id="2384" w:author="野草" w:date="2024-03-01T09:27:09Z">
        <w:r>
          <w:rPr>
            <w:rFonts w:hint="eastAsia"/>
            <w:highlight w:val="none"/>
            <w:lang w:val="en-US" w:eastAsia="zh-CN"/>
            <w:rPrChange w:id="2385" w:author="野草" w:date="2024-03-01T09:27:20Z">
              <w:rPr>
                <w:rFonts w:hint="eastAsia"/>
                <w:highlight w:val="cyan"/>
                <w:lang w:val="en-US" w:eastAsia="zh-CN"/>
              </w:rPr>
            </w:rPrChange>
          </w:rPr>
          <w:t>这四个</w:t>
        </w:r>
      </w:ins>
      <w:ins w:id="2387" w:author="野草" w:date="2024-03-01T09:27:13Z">
        <w:r>
          <w:rPr>
            <w:rFonts w:hint="eastAsia"/>
            <w:highlight w:val="cyan"/>
            <w:lang w:val="en-US" w:eastAsia="zh-CN"/>
          </w:rPr>
          <w:t>气象变量</w:t>
        </w:r>
      </w:ins>
      <w:ins w:id="2388" w:author="野草" w:date="2024-03-01T09:24:02Z">
        <w:r>
          <w:rPr/>
          <w:t>。计算模型源自</w:t>
        </w:r>
      </w:ins>
      <w:ins w:id="2389" w:author="野草" w:date="2024-03-01T09:24:02Z">
        <w:r>
          <w:rPr>
            <w:highlight w:val="cyan"/>
            <w:rPrChange w:id="2390" w:author="野草" w:date="2024-03-01T09:25:07Z">
              <w:rPr/>
            </w:rPrChange>
          </w:rPr>
          <w:t>国际生物气象学会（http://www.utci.org/）</w:t>
        </w:r>
      </w:ins>
      <w:ins w:id="2392" w:author="野草" w:date="2024-03-01T09:24:02Z">
        <w:r>
          <w:rPr/>
          <w:t>，具体</w:t>
        </w:r>
      </w:ins>
      <w:ins w:id="2393" w:author="野草" w:date="2024-03-01T09:24:02Z">
        <w:r>
          <w:rPr>
            <w:highlight w:val="cyan"/>
            <w:rPrChange w:id="2394" w:author="野草" w:date="2024-03-01T09:25:15Z">
              <w:rPr/>
            </w:rPrChange>
          </w:rPr>
          <w:t>计算公式</w:t>
        </w:r>
      </w:ins>
      <w:ins w:id="2396" w:author="野草" w:date="2024-03-01T09:24:02Z">
        <w:r>
          <w:rPr/>
          <w:t>如下</w:t>
        </w:r>
      </w:ins>
      <w:ins w:id="2397" w:author="野草" w:date="2024-03-01T09:18:48Z">
        <w:r>
          <w:rPr/>
          <w:t>：</w:t>
        </w:r>
      </w:ins>
      <w:ins w:id="2398" w:author="野草" w:date="2024-03-01T09:38:17Z">
        <w:r>
          <w:rPr>
            <w:rFonts w:hint="default" w:ascii="Times New Roman" w:hAnsi="Times New Roman"/>
          </w:rPr>
          <w:t>【u</w:t>
        </w:r>
      </w:ins>
      <w:ins w:id="2399" w:author="野草" w:date="2024-03-01T09:38:17Z">
        <w:r>
          <w:rPr>
            <w:rFonts w:ascii="Times New Roman" w:hAnsi="Times New Roman"/>
          </w:rPr>
          <w:t>p2024 0</w:t>
        </w:r>
      </w:ins>
      <w:ins w:id="2400" w:author="野草" w:date="2024-03-01T09:38:17Z">
        <w:r>
          <w:rPr>
            <w:rFonts w:hint="eastAsia"/>
            <w:lang w:val="en-US" w:eastAsia="zh-CN"/>
          </w:rPr>
          <w:t>301</w:t>
        </w:r>
      </w:ins>
      <w:ins w:id="2401" w:author="野草" w:date="2024-03-01T09:38:17Z">
        <w:r>
          <w:rPr>
            <w:rFonts w:ascii="Times New Roman" w:hAnsi="Times New Roman"/>
          </w:rPr>
          <w:t xml:space="preserve"> </w:t>
        </w:r>
      </w:ins>
      <w:ins w:id="2402" w:author="野草" w:date="2024-03-01T09:38:17Z">
        <w:r>
          <w:rPr>
            <w:rFonts w:hint="eastAsia"/>
            <w:lang w:val="en-US" w:eastAsia="zh-CN"/>
          </w:rPr>
          <w:t>09</w:t>
        </w:r>
      </w:ins>
      <w:ins w:id="2403" w:author="野草" w:date="2024-03-01T09:38:17Z">
        <w:r>
          <w:rPr>
            <w:rFonts w:ascii="Times New Roman" w:hAnsi="Times New Roman"/>
          </w:rPr>
          <w:t>:</w:t>
        </w:r>
      </w:ins>
      <w:ins w:id="2404" w:author="野草" w:date="2024-03-01T09:38:18Z">
        <w:r>
          <w:rPr>
            <w:rFonts w:hint="eastAsia"/>
            <w:lang w:val="en-US" w:eastAsia="zh-CN"/>
          </w:rPr>
          <w:t>2</w:t>
        </w:r>
      </w:ins>
      <w:ins w:id="2405" w:author="野草" w:date="2024-03-01T09:38:19Z">
        <w:r>
          <w:rPr>
            <w:rFonts w:hint="eastAsia"/>
            <w:lang w:val="en-US" w:eastAsia="zh-CN"/>
          </w:rPr>
          <w:t>5</w:t>
        </w:r>
      </w:ins>
      <w:ins w:id="2406" w:author="野草" w:date="2024-03-01T09:38:17Z">
        <w:r>
          <w:rPr>
            <w:rFonts w:hint="default" w:ascii="Times New Roman" w:hAnsi="Times New Roman"/>
          </w:rPr>
          <w:t>】</w:t>
        </w:r>
      </w:ins>
    </w:p>
    <w:p>
      <w:pPr>
        <w:numPr>
          <w:ilvl w:val="0"/>
          <w:numId w:val="10"/>
        </w:numPr>
        <w:spacing w:line="360" w:lineRule="auto"/>
        <w:ind w:left="840"/>
        <w:jc w:val="center"/>
        <w:rPr>
          <w:ins w:id="2408" w:author="野草" w:date="2024-03-01T09:24:30Z"/>
          <w:rFonts w:ascii="Times New Roman" w:hAnsi="Times New Roman"/>
          <w:highlight w:val="none"/>
        </w:rPr>
        <w:pPrChange w:id="2407" w:author="野草" w:date="2024-03-01T09:25:25Z">
          <w:pPr>
            <w:pStyle w:val="9"/>
            <w:numPr>
              <w:ilvl w:val="0"/>
              <w:numId w:val="10"/>
            </w:numPr>
            <w:spacing w:line="360" w:lineRule="auto"/>
            <w:jc w:val="left"/>
          </w:pPr>
        </w:pPrChange>
      </w:pPr>
      <m:oMathPara>
        <m:oMath>
          <w:ins w:id="2409" w:author="野草" w:date="2024-03-01T09:18:48Z">
            <m:r>
              <m:rPr/>
              <w:rPr>
                <w:rFonts w:ascii="Cambria Math" w:hAnsi="Cambria Math"/>
                <w:color w:val="000000"/>
                <w:sz w:val="17"/>
                <w:szCs w:val="17"/>
                <w:highlight w:val="none"/>
              </w:rPr>
              <m:t>UTCI= f</m:t>
            </m:r>
          </w:ins>
          <m:d>
            <m:dPr>
              <m:ctrlPr>
                <w:ins w:id="2410" w:author="野草" w:date="2024-03-01T09:18:48Z">
                  <w:rPr>
                    <w:rFonts w:ascii="Cambria Math" w:hAnsi="Cambria Math"/>
                    <w:i/>
                    <w:color w:val="000000"/>
                    <w:sz w:val="17"/>
                    <w:szCs w:val="17"/>
                    <w:highlight w:val="none"/>
                  </w:rPr>
                </w:ins>
              </m:ctrlPr>
            </m:dPr>
            <m:e>
              <m:sSub>
                <m:sSubPr>
                  <m:ctrlPr>
                    <w:ins w:id="2411" w:author="野草" w:date="2024-03-01T09:18:48Z">
                      <w:rPr>
                        <w:rFonts w:ascii="Cambria Math" w:hAnsi="Cambria Math"/>
                        <w:i/>
                        <w:color w:val="000000"/>
                        <w:sz w:val="17"/>
                        <w:szCs w:val="17"/>
                        <w:highlight w:val="none"/>
                      </w:rPr>
                    </w:ins>
                  </m:ctrlPr>
                </m:sSubPr>
                <m:e>
                  <w:ins w:id="2412" w:author="野草" w:date="2024-03-01T09:18:48Z">
                    <m:r>
                      <m:rPr/>
                      <w:rPr>
                        <w:rFonts w:ascii="Cambria Math" w:hAnsi="Cambria Math"/>
                        <w:color w:val="000000"/>
                        <w:sz w:val="17"/>
                        <w:szCs w:val="17"/>
                        <w:highlight w:val="none"/>
                      </w:rPr>
                      <m:t>T</m:t>
                    </m:r>
                  </w:ins>
                  <m:ctrlPr>
                    <w:ins w:id="2413" w:author="野草" w:date="2024-03-01T09:18:48Z">
                      <w:rPr>
                        <w:rFonts w:ascii="Cambria Math" w:hAnsi="Cambria Math"/>
                        <w:i/>
                        <w:color w:val="000000"/>
                        <w:sz w:val="17"/>
                        <w:szCs w:val="17"/>
                        <w:highlight w:val="none"/>
                      </w:rPr>
                    </w:ins>
                  </m:ctrlPr>
                </m:e>
                <m:sub>
                  <w:ins w:id="2414" w:author="野草" w:date="2024-03-01T09:18:48Z">
                    <m:r>
                      <m:rPr/>
                      <w:rPr>
                        <w:rFonts w:ascii="Cambria Math" w:hAnsi="Cambria Math"/>
                        <w:color w:val="000000"/>
                        <w:sz w:val="17"/>
                        <w:szCs w:val="17"/>
                        <w:highlight w:val="none"/>
                      </w:rPr>
                      <m:t>a</m:t>
                    </m:r>
                  </w:ins>
                  <m:ctrlPr>
                    <w:ins w:id="2415" w:author="野草" w:date="2024-03-01T09:18:48Z">
                      <w:rPr>
                        <w:rFonts w:ascii="Cambria Math" w:hAnsi="Cambria Math"/>
                        <w:i/>
                        <w:color w:val="000000"/>
                        <w:sz w:val="17"/>
                        <w:szCs w:val="17"/>
                        <w:highlight w:val="none"/>
                      </w:rPr>
                    </w:ins>
                  </m:ctrlPr>
                </m:sub>
              </m:sSub>
              <w:ins w:id="2416" w:author="野草" w:date="2024-03-01T09:18:48Z">
                <m:r>
                  <m:rPr/>
                  <w:rPr>
                    <w:rFonts w:ascii="Cambria Math" w:hAnsi="Cambria Math"/>
                    <w:color w:val="000000"/>
                    <w:sz w:val="17"/>
                    <w:szCs w:val="17"/>
                    <w:highlight w:val="none"/>
                  </w:rPr>
                  <m:t xml:space="preserve">; </m:t>
                </m:r>
              </w:ins>
              <m:sSub>
                <m:sSubPr>
                  <m:ctrlPr>
                    <w:ins w:id="2417" w:author="野草" w:date="2024-03-01T09:18:48Z">
                      <w:rPr>
                        <w:rFonts w:ascii="Cambria Math" w:hAnsi="Cambria Math"/>
                        <w:i/>
                        <w:color w:val="000000"/>
                        <w:sz w:val="17"/>
                        <w:szCs w:val="17"/>
                        <w:highlight w:val="none"/>
                      </w:rPr>
                    </w:ins>
                  </m:ctrlPr>
                </m:sSubPr>
                <m:e>
                  <w:ins w:id="2418" w:author="野草" w:date="2024-03-01T09:18:48Z">
                    <m:r>
                      <m:rPr/>
                      <w:rPr>
                        <w:rFonts w:ascii="Cambria Math" w:hAnsi="Cambria Math"/>
                        <w:color w:val="000000"/>
                        <w:sz w:val="17"/>
                        <w:szCs w:val="17"/>
                        <w:highlight w:val="none"/>
                      </w:rPr>
                      <m:t>T</m:t>
                    </m:r>
                  </w:ins>
                  <m:ctrlPr>
                    <w:ins w:id="2419" w:author="野草" w:date="2024-03-01T09:18:48Z">
                      <w:rPr>
                        <w:rFonts w:ascii="Cambria Math" w:hAnsi="Cambria Math"/>
                        <w:i/>
                        <w:color w:val="000000"/>
                        <w:sz w:val="17"/>
                        <w:szCs w:val="17"/>
                        <w:highlight w:val="none"/>
                      </w:rPr>
                    </w:ins>
                  </m:ctrlPr>
                </m:e>
                <m:sub>
                  <w:ins w:id="2420" w:author="野草" w:date="2024-03-01T09:18:48Z">
                    <m:r>
                      <m:rPr/>
                      <w:rPr>
                        <w:rFonts w:ascii="Cambria Math" w:hAnsi="Cambria Math"/>
                        <w:color w:val="000000"/>
                        <w:sz w:val="17"/>
                        <w:szCs w:val="17"/>
                        <w:highlight w:val="none"/>
                      </w:rPr>
                      <m:t>mrt</m:t>
                    </m:r>
                  </w:ins>
                  <m:ctrlPr>
                    <w:ins w:id="2421" w:author="野草" w:date="2024-03-01T09:18:48Z">
                      <w:rPr>
                        <w:rFonts w:ascii="Cambria Math" w:hAnsi="Cambria Math"/>
                        <w:i/>
                        <w:color w:val="000000"/>
                        <w:sz w:val="17"/>
                        <w:szCs w:val="17"/>
                        <w:highlight w:val="none"/>
                      </w:rPr>
                    </w:ins>
                  </m:ctrlPr>
                </m:sub>
              </m:sSub>
              <w:ins w:id="2422" w:author="野草" w:date="2024-03-01T09:18:48Z">
                <m:r>
                  <m:rPr/>
                  <w:rPr>
                    <w:rFonts w:ascii="Cambria Math" w:hAnsi="Cambria Math"/>
                    <w:color w:val="000000"/>
                    <w:sz w:val="17"/>
                    <w:szCs w:val="17"/>
                    <w:highlight w:val="none"/>
                  </w:rPr>
                  <m:t xml:space="preserve">; </m:t>
                </m:r>
              </w:ins>
              <m:sSub>
                <m:sSubPr>
                  <m:ctrlPr>
                    <w:ins w:id="2423" w:author="野草" w:date="2024-03-01T09:18:48Z">
                      <w:rPr>
                        <w:rFonts w:ascii="Cambria Math" w:hAnsi="Cambria Math"/>
                        <w:i/>
                        <w:color w:val="000000"/>
                        <w:sz w:val="17"/>
                        <w:szCs w:val="17"/>
                        <w:highlight w:val="none"/>
                      </w:rPr>
                    </w:ins>
                  </m:ctrlPr>
                </m:sSubPr>
                <m:e>
                  <w:ins w:id="2424" w:author="野草" w:date="2024-03-01T09:18:48Z">
                    <m:r>
                      <m:rPr/>
                      <w:rPr>
                        <w:rFonts w:ascii="Cambria Math" w:hAnsi="Cambria Math"/>
                        <w:color w:val="000000"/>
                        <w:sz w:val="17"/>
                        <w:szCs w:val="17"/>
                        <w:highlight w:val="none"/>
                      </w:rPr>
                      <m:t>V</m:t>
                    </m:r>
                  </w:ins>
                  <m:ctrlPr>
                    <w:ins w:id="2425" w:author="野草" w:date="2024-03-01T09:18:48Z">
                      <w:rPr>
                        <w:rFonts w:ascii="Cambria Math" w:hAnsi="Cambria Math"/>
                        <w:i/>
                        <w:color w:val="000000"/>
                        <w:sz w:val="17"/>
                        <w:szCs w:val="17"/>
                        <w:highlight w:val="none"/>
                      </w:rPr>
                    </w:ins>
                  </m:ctrlPr>
                </m:e>
                <m:sub>
                  <w:ins w:id="2426" w:author="野草" w:date="2024-03-01T09:18:48Z">
                    <m:r>
                      <m:rPr/>
                      <w:rPr>
                        <w:rFonts w:ascii="Cambria Math" w:hAnsi="Cambria Math"/>
                        <w:color w:val="000000"/>
                        <w:sz w:val="17"/>
                        <w:szCs w:val="17"/>
                        <w:highlight w:val="none"/>
                      </w:rPr>
                      <m:t>s</m:t>
                    </m:r>
                  </w:ins>
                  <m:ctrlPr>
                    <w:ins w:id="2427" w:author="野草" w:date="2024-03-01T09:18:48Z">
                      <w:rPr>
                        <w:rFonts w:ascii="Cambria Math" w:hAnsi="Cambria Math"/>
                        <w:i/>
                        <w:color w:val="000000"/>
                        <w:sz w:val="17"/>
                        <w:szCs w:val="17"/>
                        <w:highlight w:val="none"/>
                      </w:rPr>
                    </w:ins>
                  </m:ctrlPr>
                </m:sub>
              </m:sSub>
              <w:ins w:id="2428" w:author="野草" w:date="2024-03-01T09:18:48Z">
                <m:r>
                  <m:rPr/>
                  <w:rPr>
                    <w:rFonts w:ascii="Cambria Math" w:hAnsi="Cambria Math"/>
                    <w:color w:val="000000"/>
                    <w:sz w:val="17"/>
                    <w:szCs w:val="17"/>
                    <w:highlight w:val="none"/>
                  </w:rPr>
                  <m:t>; VP</m:t>
                </m:r>
              </w:ins>
              <m:ctrlPr>
                <w:ins w:id="2429" w:author="野草" w:date="2024-03-01T09:18:48Z">
                  <w:rPr>
                    <w:rFonts w:ascii="Cambria Math" w:hAnsi="Cambria Math"/>
                    <w:i/>
                    <w:color w:val="000000"/>
                    <w:sz w:val="17"/>
                    <w:szCs w:val="17"/>
                    <w:highlight w:val="none"/>
                  </w:rPr>
                </w:ins>
              </m:ctrlPr>
            </m:e>
          </m:d>
          <w:ins w:id="2430" w:author="野草" w:date="2024-03-01T09:18:48Z">
            <m:r>
              <m:rPr/>
              <w:rPr>
                <w:rFonts w:ascii="Cambria Math" w:hAnsi="Cambria Math"/>
                <w:color w:val="000000"/>
                <w:sz w:val="17"/>
                <w:szCs w:val="17"/>
                <w:highlight w:val="none"/>
              </w:rPr>
              <m:t>+OFFSET</m:t>
            </m:r>
          </w:ins>
          <m:d>
            <m:dPr>
              <m:ctrlPr>
                <w:ins w:id="2431" w:author="野草" w:date="2024-03-01T09:18:48Z">
                  <w:rPr>
                    <w:rFonts w:ascii="Cambria Math" w:hAnsi="Cambria Math"/>
                    <w:i/>
                    <w:color w:val="000000"/>
                    <w:sz w:val="17"/>
                    <w:szCs w:val="17"/>
                    <w:highlight w:val="none"/>
                  </w:rPr>
                </w:ins>
              </m:ctrlPr>
            </m:dPr>
            <m:e>
              <m:sSub>
                <m:sSubPr>
                  <m:ctrlPr>
                    <w:ins w:id="2432" w:author="野草" w:date="2024-03-01T09:18:48Z">
                      <w:rPr>
                        <w:rFonts w:ascii="Cambria Math" w:hAnsi="Cambria Math"/>
                        <w:i/>
                        <w:color w:val="000000"/>
                        <w:sz w:val="17"/>
                        <w:szCs w:val="17"/>
                        <w:highlight w:val="none"/>
                      </w:rPr>
                    </w:ins>
                  </m:ctrlPr>
                </m:sSubPr>
                <m:e>
                  <w:ins w:id="2433" w:author="野草" w:date="2024-03-01T09:18:48Z">
                    <m:r>
                      <m:rPr/>
                      <w:rPr>
                        <w:rFonts w:ascii="Cambria Math" w:hAnsi="Cambria Math"/>
                        <w:color w:val="000000"/>
                        <w:sz w:val="17"/>
                        <w:szCs w:val="17"/>
                        <w:highlight w:val="none"/>
                      </w:rPr>
                      <m:t>T</m:t>
                    </m:r>
                  </w:ins>
                  <m:ctrlPr>
                    <w:ins w:id="2434" w:author="野草" w:date="2024-03-01T09:18:48Z">
                      <w:rPr>
                        <w:rFonts w:ascii="Cambria Math" w:hAnsi="Cambria Math"/>
                        <w:i/>
                        <w:color w:val="000000"/>
                        <w:sz w:val="17"/>
                        <w:szCs w:val="17"/>
                        <w:highlight w:val="none"/>
                      </w:rPr>
                    </w:ins>
                  </m:ctrlPr>
                </m:e>
                <m:sub>
                  <w:ins w:id="2435" w:author="野草" w:date="2024-03-01T09:18:48Z">
                    <m:r>
                      <m:rPr/>
                      <w:rPr>
                        <w:rFonts w:ascii="Cambria Math" w:hAnsi="Cambria Math"/>
                        <w:color w:val="000000"/>
                        <w:sz w:val="17"/>
                        <w:szCs w:val="17"/>
                        <w:highlight w:val="none"/>
                      </w:rPr>
                      <m:t>a</m:t>
                    </m:r>
                  </w:ins>
                  <m:ctrlPr>
                    <w:ins w:id="2436" w:author="野草" w:date="2024-03-01T09:18:48Z">
                      <w:rPr>
                        <w:rFonts w:ascii="Cambria Math" w:hAnsi="Cambria Math"/>
                        <w:i/>
                        <w:color w:val="000000"/>
                        <w:sz w:val="17"/>
                        <w:szCs w:val="17"/>
                        <w:highlight w:val="none"/>
                      </w:rPr>
                    </w:ins>
                  </m:ctrlPr>
                </m:sub>
              </m:sSub>
              <w:ins w:id="2437" w:author="野草" w:date="2024-03-01T09:18:48Z">
                <m:r>
                  <m:rPr/>
                  <w:rPr>
                    <w:rFonts w:ascii="Cambria Math" w:hAnsi="Cambria Math"/>
                    <w:color w:val="000000"/>
                    <w:sz w:val="17"/>
                    <w:szCs w:val="17"/>
                    <w:highlight w:val="none"/>
                  </w:rPr>
                  <m:t xml:space="preserve">; </m:t>
                </m:r>
              </w:ins>
              <m:sSub>
                <m:sSubPr>
                  <m:ctrlPr>
                    <w:ins w:id="2438" w:author="野草" w:date="2024-03-01T09:18:48Z">
                      <w:rPr>
                        <w:rFonts w:ascii="Cambria Math" w:hAnsi="Cambria Math"/>
                        <w:i/>
                        <w:color w:val="000000"/>
                        <w:sz w:val="17"/>
                        <w:szCs w:val="17"/>
                        <w:highlight w:val="none"/>
                      </w:rPr>
                    </w:ins>
                  </m:ctrlPr>
                </m:sSubPr>
                <m:e>
                  <w:ins w:id="2439" w:author="野草" w:date="2024-03-01T09:18:48Z">
                    <m:r>
                      <m:rPr/>
                      <w:rPr>
                        <w:rFonts w:ascii="Cambria Math" w:hAnsi="Cambria Math"/>
                        <w:color w:val="000000"/>
                        <w:sz w:val="17"/>
                        <w:szCs w:val="17"/>
                        <w:highlight w:val="none"/>
                      </w:rPr>
                      <m:t>T</m:t>
                    </m:r>
                  </w:ins>
                  <m:ctrlPr>
                    <w:ins w:id="2440" w:author="野草" w:date="2024-03-01T09:18:48Z">
                      <w:rPr>
                        <w:rFonts w:ascii="Cambria Math" w:hAnsi="Cambria Math"/>
                        <w:i/>
                        <w:color w:val="000000"/>
                        <w:sz w:val="17"/>
                        <w:szCs w:val="17"/>
                        <w:highlight w:val="none"/>
                      </w:rPr>
                    </w:ins>
                  </m:ctrlPr>
                </m:e>
                <m:sub>
                  <w:ins w:id="2441" w:author="野草" w:date="2024-03-01T09:18:48Z">
                    <m:r>
                      <m:rPr/>
                      <w:rPr>
                        <w:rFonts w:ascii="Cambria Math" w:hAnsi="Cambria Math"/>
                        <w:color w:val="000000"/>
                        <w:sz w:val="17"/>
                        <w:szCs w:val="17"/>
                        <w:highlight w:val="none"/>
                      </w:rPr>
                      <m:t>mrt</m:t>
                    </m:r>
                  </w:ins>
                  <m:ctrlPr>
                    <w:ins w:id="2442" w:author="野草" w:date="2024-03-01T09:18:48Z">
                      <w:rPr>
                        <w:rFonts w:ascii="Cambria Math" w:hAnsi="Cambria Math"/>
                        <w:i/>
                        <w:color w:val="000000"/>
                        <w:sz w:val="17"/>
                        <w:szCs w:val="17"/>
                        <w:highlight w:val="none"/>
                      </w:rPr>
                    </w:ins>
                  </m:ctrlPr>
                </m:sub>
              </m:sSub>
              <w:ins w:id="2443" w:author="野草" w:date="2024-03-01T09:18:48Z">
                <m:r>
                  <m:rPr/>
                  <w:rPr>
                    <w:rFonts w:ascii="Cambria Math" w:hAnsi="Cambria Math"/>
                    <w:color w:val="000000"/>
                    <w:sz w:val="17"/>
                    <w:szCs w:val="17"/>
                    <w:highlight w:val="none"/>
                  </w:rPr>
                  <m:t>;</m:t>
                </m:r>
              </w:ins>
              <m:sSub>
                <m:sSubPr>
                  <m:ctrlPr>
                    <w:ins w:id="2444" w:author="野草" w:date="2024-03-01T09:18:48Z">
                      <w:rPr>
                        <w:rFonts w:ascii="Cambria Math" w:hAnsi="Cambria Math"/>
                        <w:i/>
                        <w:color w:val="000000"/>
                        <w:sz w:val="17"/>
                        <w:szCs w:val="17"/>
                        <w:highlight w:val="none"/>
                      </w:rPr>
                    </w:ins>
                  </m:ctrlPr>
                </m:sSubPr>
                <m:e>
                  <w:ins w:id="2445" w:author="野草" w:date="2024-03-01T09:18:48Z">
                    <m:r>
                      <m:rPr/>
                      <w:rPr>
                        <w:rFonts w:ascii="Cambria Math" w:hAnsi="Cambria Math"/>
                        <w:color w:val="000000"/>
                        <w:sz w:val="17"/>
                        <w:szCs w:val="17"/>
                        <w:highlight w:val="none"/>
                      </w:rPr>
                      <m:t>V</m:t>
                    </m:r>
                  </w:ins>
                  <m:ctrlPr>
                    <w:ins w:id="2446" w:author="野草" w:date="2024-03-01T09:18:48Z">
                      <w:rPr>
                        <w:rFonts w:ascii="Cambria Math" w:hAnsi="Cambria Math"/>
                        <w:i/>
                        <w:color w:val="000000"/>
                        <w:sz w:val="17"/>
                        <w:szCs w:val="17"/>
                        <w:highlight w:val="none"/>
                      </w:rPr>
                    </w:ins>
                  </m:ctrlPr>
                </m:e>
                <m:sub>
                  <w:ins w:id="2447" w:author="野草" w:date="2024-03-01T09:18:48Z">
                    <m:r>
                      <m:rPr/>
                      <w:rPr>
                        <w:rFonts w:ascii="Cambria Math" w:hAnsi="Cambria Math"/>
                        <w:color w:val="000000"/>
                        <w:sz w:val="17"/>
                        <w:szCs w:val="17"/>
                        <w:highlight w:val="none"/>
                      </w:rPr>
                      <m:t>s</m:t>
                    </m:r>
                  </w:ins>
                  <m:ctrlPr>
                    <w:ins w:id="2448" w:author="野草" w:date="2024-03-01T09:18:48Z">
                      <w:rPr>
                        <w:rFonts w:ascii="Cambria Math" w:hAnsi="Cambria Math"/>
                        <w:i/>
                        <w:color w:val="000000"/>
                        <w:sz w:val="17"/>
                        <w:szCs w:val="17"/>
                        <w:highlight w:val="none"/>
                      </w:rPr>
                    </w:ins>
                  </m:ctrlPr>
                </m:sub>
              </m:sSub>
              <w:ins w:id="2449" w:author="野草" w:date="2024-03-01T09:18:48Z">
                <m:r>
                  <m:rPr/>
                  <w:rPr>
                    <w:rFonts w:ascii="Cambria Math" w:hAnsi="Cambria Math"/>
                    <w:color w:val="000000"/>
                    <w:sz w:val="17"/>
                    <w:szCs w:val="17"/>
                    <w:highlight w:val="none"/>
                  </w:rPr>
                  <m:t>;VP</m:t>
                </m:r>
              </w:ins>
              <m:ctrlPr>
                <w:ins w:id="2450" w:author="野草" w:date="2024-03-01T09:18:48Z">
                  <w:rPr>
                    <w:rFonts w:ascii="Cambria Math" w:hAnsi="Cambria Math"/>
                    <w:i/>
                    <w:color w:val="000000"/>
                    <w:sz w:val="17"/>
                    <w:szCs w:val="17"/>
                    <w:highlight w:val="none"/>
                  </w:rPr>
                </w:ins>
              </m:ctrlPr>
            </m:e>
          </m:d>
        </m:oMath>
      </m:oMathPara>
    </w:p>
    <w:p>
      <w:pPr>
        <w:pStyle w:val="9"/>
        <w:numPr>
          <w:ilvl w:val="-1"/>
          <w:numId w:val="0"/>
        </w:numPr>
        <w:tabs>
          <w:tab w:val="left" w:pos="1103"/>
        </w:tabs>
        <w:spacing w:line="360" w:lineRule="auto"/>
        <w:ind w:left="0" w:leftChars="0" w:firstLine="0" w:firstLineChars="0"/>
        <w:jc w:val="left"/>
        <w:rPr>
          <w:ins w:id="2452" w:author="野草" w:date="2024-03-01T09:19:56Z"/>
          <w:rFonts w:ascii="Times New Roman" w:hAnsi="Times New Roman"/>
          <w:highlight w:val="none"/>
        </w:rPr>
        <w:pPrChange w:id="2451" w:author="野草" w:date="2024-03-01T09:37:44Z">
          <w:pPr>
            <w:pStyle w:val="9"/>
            <w:numPr>
              <w:ilvl w:val="0"/>
              <w:numId w:val="10"/>
            </w:numPr>
            <w:spacing w:line="360" w:lineRule="auto"/>
            <w:jc w:val="left"/>
          </w:pPr>
        </w:pPrChange>
      </w:pPr>
      <w:ins w:id="2453" w:author="野草" w:date="2024-03-01T09:34:24Z">
        <w:r>
          <w:rPr>
            <w:rFonts w:hint="eastAsia"/>
            <w:highlight w:val="none"/>
            <w:lang w:val="en-US" w:eastAsia="zh-CN"/>
          </w:rPr>
          <w:t>其中，</w:t>
        </w:r>
      </w:ins>
      <w:ins w:id="2454" w:author="野草" w:date="2024-03-01T09:19:56Z">
        <w:r>
          <w:rPr>
            <w:rFonts w:ascii="Times New Roman" w:hAnsi="Times New Roman"/>
            <w:highlight w:val="none"/>
            <w:u w:val="single"/>
            <w:rPrChange w:id="2455" w:author="野草" w:date="2024-03-01T09:35:01Z">
              <w:rPr>
                <w:rFonts w:ascii="Times New Roman" w:hAnsi="Times New Roman"/>
                <w:highlight w:val="none"/>
              </w:rPr>
            </w:rPrChange>
          </w:rPr>
          <w:t>VP的计算</w:t>
        </w:r>
      </w:ins>
      <w:ins w:id="2457" w:author="野草" w:date="2024-03-01T09:19:56Z">
        <w:r>
          <w:rPr>
            <w:rFonts w:ascii="Times New Roman" w:hAnsi="Times New Roman"/>
            <w:highlight w:val="cyan"/>
            <w:u w:val="single"/>
            <w:rPrChange w:id="2458" w:author="野草" w:date="2024-03-01T09:35:01Z">
              <w:rPr>
                <w:rFonts w:ascii="Times New Roman" w:hAnsi="Times New Roman"/>
                <w:highlight w:val="none"/>
              </w:rPr>
            </w:rPrChange>
          </w:rPr>
          <w:t>如下所示</w:t>
        </w:r>
      </w:ins>
      <w:ins w:id="2460" w:author="野草" w:date="2024-03-01T09:19:56Z">
        <w:r>
          <w:rPr>
            <w:rFonts w:ascii="Times New Roman" w:hAnsi="Times New Roman"/>
            <w:highlight w:val="none"/>
          </w:rPr>
          <w:t>：</w:t>
        </w:r>
      </w:ins>
      <w:ins w:id="2461" w:author="野草" w:date="2024-03-01T09:34:42Z">
        <w:r>
          <w:rPr>
            <w:rFonts w:hint="default" w:ascii="Times New Roman" w:hAnsi="Times New Roman"/>
          </w:rPr>
          <w:t>【u</w:t>
        </w:r>
      </w:ins>
      <w:ins w:id="2462" w:author="野草" w:date="2024-03-01T09:34:42Z">
        <w:r>
          <w:rPr>
            <w:rFonts w:ascii="Times New Roman" w:hAnsi="Times New Roman"/>
          </w:rPr>
          <w:t>p2024 0</w:t>
        </w:r>
      </w:ins>
      <w:ins w:id="2463" w:author="野草" w:date="2024-03-01T09:34:42Z">
        <w:r>
          <w:rPr>
            <w:rFonts w:hint="eastAsia"/>
            <w:lang w:val="en-US" w:eastAsia="zh-CN"/>
          </w:rPr>
          <w:t>301</w:t>
        </w:r>
      </w:ins>
      <w:ins w:id="2464" w:author="野草" w:date="2024-03-01T09:34:42Z">
        <w:r>
          <w:rPr>
            <w:rFonts w:ascii="Times New Roman" w:hAnsi="Times New Roman"/>
          </w:rPr>
          <w:t xml:space="preserve"> </w:t>
        </w:r>
      </w:ins>
      <w:ins w:id="2465" w:author="野草" w:date="2024-03-01T09:34:42Z">
        <w:r>
          <w:rPr>
            <w:rFonts w:hint="eastAsia"/>
            <w:lang w:val="en-US" w:eastAsia="zh-CN"/>
          </w:rPr>
          <w:t>09</w:t>
        </w:r>
      </w:ins>
      <w:ins w:id="2466" w:author="野草" w:date="2024-03-01T09:34:42Z">
        <w:r>
          <w:rPr>
            <w:rFonts w:ascii="Times New Roman" w:hAnsi="Times New Roman"/>
          </w:rPr>
          <w:t>:</w:t>
        </w:r>
      </w:ins>
      <w:ins w:id="2467" w:author="野草" w:date="2024-03-01T09:34:45Z">
        <w:r>
          <w:rPr>
            <w:rFonts w:hint="eastAsia"/>
            <w:lang w:val="en-US" w:eastAsia="zh-CN"/>
          </w:rPr>
          <w:t>34</w:t>
        </w:r>
      </w:ins>
      <w:ins w:id="2468" w:author="野草" w:date="2024-03-01T09:34:42Z">
        <w:r>
          <w:rPr>
            <w:rFonts w:hint="default" w:ascii="Times New Roman" w:hAnsi="Times New Roman"/>
          </w:rPr>
          <w:t>】</w:t>
        </w:r>
      </w:ins>
    </w:p>
    <w:p>
      <w:pPr>
        <w:spacing w:line="360" w:lineRule="auto"/>
        <w:jc w:val="center"/>
        <w:rPr>
          <w:ins w:id="2469" w:author="野草" w:date="2024-03-01T09:19:56Z"/>
          <w:rFonts w:ascii="Times New Roman" w:hAnsi="Times New Roman"/>
          <w:highlight w:val="none"/>
          <w:u w:val="single"/>
        </w:rPr>
      </w:pPr>
      <w:ins w:id="2470" w:author="野草" w:date="2024-03-01T09:19:56Z">
        <w:r>
          <w:rPr>
            <w:rFonts w:ascii="Times New Roman" w:hAnsi="Times New Roman"/>
            <w:highlight w:val="none"/>
          </w:rPr>
          <w:drawing>
            <wp:inline distT="0" distB="0" distL="0" distR="0">
              <wp:extent cx="2742565" cy="538480"/>
              <wp:effectExtent l="0" t="0" r="635" b="7620"/>
              <wp:docPr id="148525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59892" name="图片 1"/>
                      <pic:cNvPicPr>
                        <a:picLocks noChangeAspect="1"/>
                      </pic:cNvPicPr>
                    </pic:nvPicPr>
                    <pic:blipFill>
                      <a:blip r:embed="rId6"/>
                      <a:srcRect t="9630"/>
                      <a:stretch>
                        <a:fillRect/>
                      </a:stretch>
                    </pic:blipFill>
                    <pic:spPr>
                      <a:xfrm>
                        <a:off x="0" y="0"/>
                        <a:ext cx="2747850" cy="539836"/>
                      </a:xfrm>
                      <a:prstGeom prst="rect">
                        <a:avLst/>
                      </a:prstGeom>
                      <a:ln>
                        <a:noFill/>
                      </a:ln>
                    </pic:spPr>
                  </pic:pic>
                </a:graphicData>
              </a:graphic>
            </wp:inline>
          </w:drawing>
        </w:r>
      </w:ins>
    </w:p>
    <w:p>
      <w:pPr>
        <w:pStyle w:val="9"/>
        <w:numPr>
          <w:ilvl w:val="-1"/>
          <w:numId w:val="0"/>
        </w:numPr>
        <w:spacing w:line="360" w:lineRule="auto"/>
        <w:ind w:leftChars="0" w:firstLine="0" w:firstLineChars="0"/>
        <w:rPr>
          <w:ins w:id="2473" w:author="野草" w:date="2024-03-01T09:36:49Z"/>
          <w:rFonts w:hint="default" w:ascii="Times New Roman" w:hAnsi="Times New Roman"/>
        </w:rPr>
        <w:pPrChange w:id="2472" w:author="野草" w:date="2024-03-01T09:37:41Z">
          <w:pPr>
            <w:pStyle w:val="9"/>
            <w:numPr>
              <w:ilvl w:val="0"/>
              <w:numId w:val="11"/>
            </w:numPr>
            <w:spacing w:line="360" w:lineRule="auto"/>
          </w:pPr>
        </w:pPrChange>
      </w:pPr>
      <w:ins w:id="2474" w:author="野草" w:date="2024-03-01T09:36:25Z">
        <w:r>
          <w:rPr>
            <w:rFonts w:hint="eastAsia"/>
            <w:highlight w:val="none"/>
            <w:lang w:val="en-US" w:eastAsia="zh-CN"/>
          </w:rPr>
          <w:t>其</w:t>
        </w:r>
      </w:ins>
      <w:ins w:id="2475" w:author="野草" w:date="2024-03-01T09:35:25Z">
        <w:r>
          <w:rPr>
            <w:rFonts w:hint="eastAsia"/>
            <w:highlight w:val="none"/>
            <w:lang w:val="en-US" w:eastAsia="zh-CN"/>
          </w:rPr>
          <w:t>中</w:t>
        </w:r>
      </w:ins>
      <w:ins w:id="2476" w:author="野草" w:date="2024-03-01T09:19:56Z">
        <w:r>
          <w:rPr>
            <w:rFonts w:ascii="Times New Roman" w:hAnsi="Times New Roman"/>
            <w:highlight w:val="none"/>
          </w:rPr>
          <w:t>，</w:t>
        </w:r>
      </w:ins>
      <w:ins w:id="2477" w:author="野草" w:date="2024-03-01T09:19:56Z">
        <w:r>
          <w:rPr>
            <w:rFonts w:ascii="Times New Roman" w:hAnsi="Times New Roman"/>
            <w:highlight w:val="none"/>
            <w:u w:val="single"/>
            <w:rPrChange w:id="2478" w:author="野草" w:date="2024-03-01T09:36:30Z">
              <w:rPr>
                <w:rFonts w:ascii="Times New Roman" w:hAnsi="Times New Roman"/>
                <w:highlight w:val="none"/>
              </w:rPr>
            </w:rPrChange>
          </w:rPr>
          <w:t>Td是</w:t>
        </w:r>
      </w:ins>
      <w:ins w:id="2480" w:author="野草" w:date="2024-03-01T09:19:56Z">
        <w:r>
          <w:rPr>
            <w:rFonts w:ascii="Times New Roman" w:hAnsi="Times New Roman"/>
            <w:highlight w:val="cyan"/>
            <w:u w:val="single"/>
            <w:rPrChange w:id="2481" w:author="野草" w:date="2024-03-01T09:36:32Z">
              <w:rPr>
                <w:rFonts w:ascii="Times New Roman" w:hAnsi="Times New Roman"/>
                <w:highlight w:val="none"/>
              </w:rPr>
            </w:rPrChange>
          </w:rPr>
          <w:t>露点温度</w:t>
        </w:r>
      </w:ins>
      <w:ins w:id="2483" w:author="野草" w:date="2024-03-01T09:19:56Z">
        <w:r>
          <w:rPr>
            <w:rFonts w:ascii="Times New Roman" w:hAnsi="Times New Roman"/>
            <w:highlight w:val="none"/>
            <w:u w:val="single"/>
            <w:rPrChange w:id="2484" w:author="野草" w:date="2024-03-01T09:36:30Z">
              <w:rPr>
                <w:rFonts w:ascii="Times New Roman" w:hAnsi="Times New Roman"/>
                <w:highlight w:val="none"/>
              </w:rPr>
            </w:rPrChange>
          </w:rPr>
          <w:t>（K）。</w:t>
        </w:r>
      </w:ins>
      <w:ins w:id="2486" w:author="野草" w:date="2024-03-01T09:19:56Z">
        <w:r>
          <w:rPr>
            <w:rFonts w:ascii="Times New Roman" w:hAnsi="Times New Roman"/>
            <w:highlight w:val="none"/>
          </w:rPr>
          <w:t xml:space="preserve"> </w:t>
        </w:r>
      </w:ins>
      <w:ins w:id="2487" w:author="野草" w:date="2024-03-01T09:36:35Z">
        <w:r>
          <w:rPr>
            <w:rFonts w:hint="default" w:ascii="Times New Roman" w:hAnsi="Times New Roman"/>
          </w:rPr>
          <w:t>【u</w:t>
        </w:r>
      </w:ins>
      <w:ins w:id="2488" w:author="野草" w:date="2024-03-01T09:36:35Z">
        <w:r>
          <w:rPr>
            <w:rFonts w:ascii="Times New Roman" w:hAnsi="Times New Roman"/>
          </w:rPr>
          <w:t>p2024 0</w:t>
        </w:r>
      </w:ins>
      <w:ins w:id="2489" w:author="野草" w:date="2024-03-01T09:36:35Z">
        <w:r>
          <w:rPr>
            <w:rFonts w:hint="eastAsia"/>
            <w:lang w:val="en-US" w:eastAsia="zh-CN"/>
          </w:rPr>
          <w:t>301</w:t>
        </w:r>
      </w:ins>
      <w:ins w:id="2490" w:author="野草" w:date="2024-03-01T09:36:35Z">
        <w:r>
          <w:rPr>
            <w:rFonts w:ascii="Times New Roman" w:hAnsi="Times New Roman"/>
          </w:rPr>
          <w:t xml:space="preserve"> </w:t>
        </w:r>
      </w:ins>
      <w:ins w:id="2491" w:author="野草" w:date="2024-03-01T09:36:35Z">
        <w:r>
          <w:rPr>
            <w:rFonts w:hint="eastAsia"/>
            <w:lang w:val="en-US" w:eastAsia="zh-CN"/>
          </w:rPr>
          <w:t>09</w:t>
        </w:r>
      </w:ins>
      <w:ins w:id="2492" w:author="野草" w:date="2024-03-01T09:36:35Z">
        <w:r>
          <w:rPr>
            <w:rFonts w:ascii="Times New Roman" w:hAnsi="Times New Roman"/>
          </w:rPr>
          <w:t>:</w:t>
        </w:r>
      </w:ins>
      <w:ins w:id="2493" w:author="野草" w:date="2024-03-01T09:36:35Z">
        <w:r>
          <w:rPr>
            <w:rFonts w:hint="eastAsia"/>
            <w:lang w:val="en-US" w:eastAsia="zh-CN"/>
          </w:rPr>
          <w:t>34</w:t>
        </w:r>
      </w:ins>
      <w:ins w:id="2494" w:author="野草" w:date="2024-03-01T09:36:35Z">
        <w:r>
          <w:rPr>
            <w:rFonts w:hint="default" w:ascii="Times New Roman" w:hAnsi="Times New Roman"/>
          </w:rPr>
          <w:t>】</w:t>
        </w:r>
      </w:ins>
    </w:p>
    <w:p>
      <w:pPr>
        <w:pStyle w:val="9"/>
        <w:numPr>
          <w:ilvl w:val="-1"/>
          <w:numId w:val="0"/>
        </w:numPr>
        <w:spacing w:line="360" w:lineRule="auto"/>
        <w:ind w:left="0" w:leftChars="0" w:firstLine="420" w:firstLineChars="0"/>
        <w:jc w:val="left"/>
        <w:rPr>
          <w:ins w:id="2496" w:author="野草" w:date="2024-03-01T09:36:50Z"/>
          <w:rFonts w:ascii="Times New Roman" w:hAnsi="Times New Roman"/>
          <w:highlight w:val="none"/>
        </w:rPr>
        <w:pPrChange w:id="2495" w:author="野草" w:date="2024-03-01T09:37:19Z">
          <w:pPr>
            <w:pStyle w:val="9"/>
            <w:numPr>
              <w:ilvl w:val="0"/>
              <w:numId w:val="10"/>
            </w:numPr>
            <w:spacing w:line="360" w:lineRule="auto"/>
            <w:jc w:val="left"/>
          </w:pPr>
        </w:pPrChange>
      </w:pPr>
      <w:ins w:id="2497" w:author="野草" w:date="2024-03-01T09:36:50Z">
        <w:r>
          <w:rPr>
            <w:rFonts w:ascii="Times New Roman" w:hAnsi="Times New Roman"/>
            <w:highlight w:val="none"/>
          </w:rPr>
          <w:t>对于</w:t>
        </w:r>
      </w:ins>
      <w:ins w:id="2498" w:author="野草" w:date="2024-03-01T09:36:50Z">
        <w:r>
          <w:rPr>
            <w:rFonts w:ascii="Times New Roman" w:hAnsi="Times New Roman"/>
            <w:highlight w:val="cyan"/>
            <w:rPrChange w:id="2499" w:author="野草" w:date="2024-03-01T09:37:05Z">
              <w:rPr>
                <w:rFonts w:ascii="Times New Roman" w:hAnsi="Times New Roman"/>
                <w:highlight w:val="none"/>
              </w:rPr>
            </w:rPrChange>
          </w:rPr>
          <w:t>Tmrt的计算</w:t>
        </w:r>
      </w:ins>
      <w:ins w:id="2501" w:author="野草" w:date="2024-03-01T09:36:50Z">
        <w:r>
          <w:rPr>
            <w:rFonts w:ascii="Times New Roman" w:hAnsi="Times New Roman"/>
            <w:highlight w:val="none"/>
          </w:rPr>
          <w:t>，本研究采用</w:t>
        </w:r>
      </w:ins>
      <w:ins w:id="2502" w:author="野草" w:date="2024-03-01T09:36:50Z">
        <w:r>
          <w:rPr>
            <w:rFonts w:ascii="Times New Roman" w:hAnsi="Times New Roman"/>
            <w:highlight w:val="cyan"/>
            <w:rPrChange w:id="2503" w:author="野草" w:date="2024-03-01T09:37:02Z">
              <w:rPr>
                <w:rFonts w:ascii="Times New Roman" w:hAnsi="Times New Roman"/>
                <w:highlight w:val="none"/>
              </w:rPr>
            </w:rPrChange>
          </w:rPr>
          <w:t>MENEX模型</w:t>
        </w:r>
      </w:ins>
      <w:ins w:id="2505" w:author="野草" w:date="2024-03-01T09:37:08Z">
        <w:r>
          <w:rPr>
            <w:rFonts w:hint="eastAsia"/>
            <w:highlight w:val="none"/>
            <w:lang w:val="en-US" w:eastAsia="zh-CN"/>
            <w:rPrChange w:id="2506" w:author="野草" w:date="2024-03-01T09:37:12Z">
              <w:rPr>
                <w:rFonts w:hint="eastAsia"/>
                <w:highlight w:val="cyan"/>
                <w:lang w:val="en-US" w:eastAsia="zh-CN"/>
              </w:rPr>
            </w:rPrChange>
          </w:rPr>
          <w:t xml:space="preserve"> </w:t>
        </w:r>
      </w:ins>
      <w:ins w:id="2508" w:author="野草" w:date="2024-03-01T09:36:50Z">
        <w:r>
          <w:rPr>
            <w:rFonts w:ascii="Times New Roman" w:hAnsi="Times New Roman"/>
            <w:highlight w:val="none"/>
          </w:rPr>
          <w:t>(Zhang et al., 2024):</w:t>
        </w:r>
      </w:ins>
    </w:p>
    <w:p>
      <w:pPr>
        <w:spacing w:line="360" w:lineRule="auto"/>
        <w:jc w:val="center"/>
        <w:rPr>
          <w:ins w:id="2509" w:author="野草" w:date="2024-03-01T09:36:50Z"/>
          <w:rFonts w:ascii="Times New Roman" w:hAnsi="Times New Roman"/>
          <w:highlight w:val="none"/>
        </w:rPr>
      </w:pPr>
      <w:ins w:id="2510" w:author="野草" w:date="2024-03-01T09:36:50Z">
        <w:r>
          <w:rPr>
            <w:rFonts w:ascii="Times New Roman" w:hAnsi="Times New Roman"/>
            <w:highlight w:val="none"/>
          </w:rPr>
          <w:drawing>
            <wp:inline distT="0" distB="0" distL="0" distR="0">
              <wp:extent cx="2927350" cy="701675"/>
              <wp:effectExtent l="0" t="0" r="6350" b="9525"/>
              <wp:docPr id="181978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80162" name="图片 1"/>
                      <pic:cNvPicPr>
                        <a:picLocks noChangeAspect="1"/>
                      </pic:cNvPicPr>
                    </pic:nvPicPr>
                    <pic:blipFill>
                      <a:blip r:embed="rId7"/>
                      <a:stretch>
                        <a:fillRect/>
                      </a:stretch>
                    </pic:blipFill>
                    <pic:spPr>
                      <a:xfrm>
                        <a:off x="0" y="0"/>
                        <a:ext cx="2932824" cy="703423"/>
                      </a:xfrm>
                      <a:prstGeom prst="rect">
                        <a:avLst/>
                      </a:prstGeom>
                    </pic:spPr>
                  </pic:pic>
                </a:graphicData>
              </a:graphic>
            </wp:inline>
          </w:drawing>
        </w:r>
      </w:ins>
    </w:p>
    <w:p>
      <w:pPr>
        <w:pStyle w:val="9"/>
        <w:numPr>
          <w:ilvl w:val="-1"/>
          <w:numId w:val="0"/>
        </w:numPr>
        <w:spacing w:line="360" w:lineRule="auto"/>
        <w:ind w:leftChars="0" w:firstLine="0" w:firstLineChars="0"/>
        <w:jc w:val="left"/>
        <w:rPr>
          <w:ins w:id="2513" w:author="野草" w:date="2024-03-01T09:19:55Z"/>
          <w:rFonts w:hint="default" w:ascii="Times New Roman" w:hAnsi="Times New Roman"/>
        </w:rPr>
        <w:pPrChange w:id="2512" w:author="野草" w:date="2024-03-01T10:02:58Z">
          <w:pPr>
            <w:pStyle w:val="9"/>
            <w:numPr>
              <w:ilvl w:val="0"/>
              <w:numId w:val="11"/>
            </w:numPr>
            <w:spacing w:line="360" w:lineRule="auto"/>
          </w:pPr>
        </w:pPrChange>
      </w:pPr>
      <w:ins w:id="2514" w:author="野草" w:date="2024-03-01T09:36:50Z">
        <w:r>
          <w:rPr>
            <w:rFonts w:ascii="Times New Roman" w:hAnsi="Times New Roman"/>
            <w:highlight w:val="none"/>
          </w:rPr>
          <w:t>其中，Rs 是</w:t>
        </w:r>
      </w:ins>
      <w:ins w:id="2515" w:author="野草" w:date="2024-03-01T09:36:50Z">
        <w:r>
          <w:rPr>
            <w:rFonts w:ascii="Times New Roman" w:hAnsi="Times New Roman"/>
            <w:highlight w:val="cyan"/>
            <w:rPrChange w:id="2516" w:author="野草" w:date="2024-03-01T09:38:26Z">
              <w:rPr>
                <w:rFonts w:ascii="Times New Roman" w:hAnsi="Times New Roman"/>
                <w:highlight w:val="none"/>
              </w:rPr>
            </w:rPrChange>
          </w:rPr>
          <w:t>人体吸收</w:t>
        </w:r>
      </w:ins>
      <w:ins w:id="2518" w:author="野草" w:date="2024-03-01T09:36:50Z">
        <w:r>
          <w:rPr>
            <w:rFonts w:ascii="Times New Roman" w:hAnsi="Times New Roman"/>
            <w:highlight w:val="none"/>
          </w:rPr>
          <w:t>的</w:t>
        </w:r>
      </w:ins>
      <w:ins w:id="2519" w:author="野草" w:date="2024-03-01T09:36:50Z">
        <w:r>
          <w:rPr>
            <w:rFonts w:ascii="Times New Roman" w:hAnsi="Times New Roman"/>
            <w:highlight w:val="cyan"/>
            <w:rPrChange w:id="2520" w:author="野草" w:date="2024-03-01T09:38:28Z">
              <w:rPr>
                <w:rFonts w:ascii="Times New Roman" w:hAnsi="Times New Roman"/>
                <w:highlight w:val="none"/>
              </w:rPr>
            </w:rPrChange>
          </w:rPr>
          <w:t>短波辐射</w:t>
        </w:r>
      </w:ins>
      <w:ins w:id="2522" w:author="野草" w:date="2024-03-01T09:36:50Z">
        <w:r>
          <w:rPr>
            <w:rFonts w:ascii="Times New Roman" w:hAnsi="Times New Roman"/>
            <w:highlight w:val="none"/>
          </w:rPr>
          <w:t xml:space="preserve"> (W/m</w:t>
        </w:r>
      </w:ins>
      <w:ins w:id="2523" w:author="野草" w:date="2024-03-01T09:36:50Z">
        <w:r>
          <w:rPr>
            <w:rFonts w:ascii="Times New Roman" w:hAnsi="Times New Roman"/>
            <w:highlight w:val="none"/>
            <w:vertAlign w:val="superscript"/>
            <w:rPrChange w:id="2524" w:author="野草" w:date="2024-03-01T09:37:53Z">
              <w:rPr>
                <w:rFonts w:ascii="Times New Roman" w:hAnsi="Times New Roman"/>
                <w:highlight w:val="none"/>
              </w:rPr>
            </w:rPrChange>
          </w:rPr>
          <w:t>2</w:t>
        </w:r>
      </w:ins>
      <w:ins w:id="2526" w:author="野草" w:date="2024-03-01T09:36:50Z">
        <w:r>
          <w:rPr>
            <w:rFonts w:ascii="Times New Roman" w:hAnsi="Times New Roman"/>
            <w:highlight w:val="none"/>
          </w:rPr>
          <w:t>)，Lg 是</w:t>
        </w:r>
      </w:ins>
      <w:ins w:id="2527" w:author="野草" w:date="2024-03-01T09:36:50Z">
        <w:r>
          <w:rPr>
            <w:rFonts w:ascii="Times New Roman" w:hAnsi="Times New Roman"/>
            <w:highlight w:val="cyan"/>
            <w:rPrChange w:id="2528" w:author="野草" w:date="2024-03-01T09:38:30Z">
              <w:rPr>
                <w:rFonts w:ascii="Times New Roman" w:hAnsi="Times New Roman"/>
                <w:highlight w:val="none"/>
              </w:rPr>
            </w:rPrChange>
          </w:rPr>
          <w:t>地面辐射</w:t>
        </w:r>
      </w:ins>
      <w:ins w:id="2530" w:author="野草" w:date="2024-03-01T09:36:50Z">
        <w:r>
          <w:rPr>
            <w:rFonts w:ascii="Times New Roman" w:hAnsi="Times New Roman"/>
            <w:highlight w:val="none"/>
          </w:rPr>
          <w:t xml:space="preserve"> (W/m</w:t>
        </w:r>
      </w:ins>
      <w:ins w:id="2531" w:author="野草" w:date="2024-03-01T09:36:50Z">
        <w:r>
          <w:rPr>
            <w:rFonts w:ascii="Times New Roman" w:hAnsi="Times New Roman"/>
            <w:highlight w:val="none"/>
            <w:vertAlign w:val="superscript"/>
            <w:rPrChange w:id="2532" w:author="野草" w:date="2024-03-01T09:37:50Z">
              <w:rPr>
                <w:rFonts w:ascii="Times New Roman" w:hAnsi="Times New Roman"/>
                <w:highlight w:val="none"/>
              </w:rPr>
            </w:rPrChange>
          </w:rPr>
          <w:t>2</w:t>
        </w:r>
      </w:ins>
      <w:ins w:id="2534" w:author="野草" w:date="2024-03-01T09:36:50Z">
        <w:r>
          <w:rPr>
            <w:rFonts w:ascii="Times New Roman" w:hAnsi="Times New Roman"/>
            <w:highlight w:val="none"/>
          </w:rPr>
          <w:t>)，La 是</w:t>
        </w:r>
      </w:ins>
      <w:ins w:id="2535" w:author="野草" w:date="2024-03-01T09:36:50Z">
        <w:r>
          <w:rPr>
            <w:rFonts w:ascii="Times New Roman" w:hAnsi="Times New Roman"/>
            <w:highlight w:val="cyan"/>
            <w:rPrChange w:id="2536" w:author="野草" w:date="2024-03-01T09:38:36Z">
              <w:rPr>
                <w:rFonts w:ascii="Times New Roman" w:hAnsi="Times New Roman"/>
                <w:highlight w:val="none"/>
              </w:rPr>
            </w:rPrChange>
          </w:rPr>
          <w:t>大气辐射</w:t>
        </w:r>
      </w:ins>
      <w:ins w:id="2538" w:author="野草" w:date="2024-03-01T09:36:50Z">
        <w:r>
          <w:rPr>
            <w:rFonts w:ascii="Times New Roman" w:hAnsi="Times New Roman"/>
            <w:highlight w:val="none"/>
          </w:rPr>
          <w:t xml:space="preserve"> (W/m</w:t>
        </w:r>
      </w:ins>
      <w:ins w:id="2539" w:author="野草" w:date="2024-03-01T09:36:50Z">
        <w:r>
          <w:rPr>
            <w:rFonts w:ascii="Times New Roman" w:hAnsi="Times New Roman"/>
            <w:highlight w:val="none"/>
            <w:vertAlign w:val="superscript"/>
            <w:rPrChange w:id="2540" w:author="野草" w:date="2024-03-01T09:37:56Z">
              <w:rPr>
                <w:rFonts w:ascii="Times New Roman" w:hAnsi="Times New Roman"/>
                <w:highlight w:val="none"/>
              </w:rPr>
            </w:rPrChange>
          </w:rPr>
          <w:t>2</w:t>
        </w:r>
      </w:ins>
      <w:ins w:id="2542" w:author="野草" w:date="2024-03-01T09:36:50Z">
        <w:r>
          <w:rPr>
            <w:rFonts w:ascii="Times New Roman" w:hAnsi="Times New Roman"/>
            <w:highlight w:val="none"/>
          </w:rPr>
          <w:t>)，εp为</w:t>
        </w:r>
      </w:ins>
      <w:ins w:id="2543" w:author="野草" w:date="2024-03-01T09:36:50Z">
        <w:r>
          <w:rPr>
            <w:rFonts w:ascii="Times New Roman" w:hAnsi="Times New Roman"/>
            <w:highlight w:val="cyan"/>
            <w:rPrChange w:id="2544" w:author="野草" w:date="2024-03-01T09:38:33Z">
              <w:rPr>
                <w:rFonts w:ascii="Times New Roman" w:hAnsi="Times New Roman"/>
                <w:highlight w:val="none"/>
              </w:rPr>
            </w:rPrChange>
          </w:rPr>
          <w:t>人体发射率系数</w:t>
        </w:r>
      </w:ins>
      <w:ins w:id="2546" w:author="野草" w:date="2024-03-01T09:36:50Z">
        <w:r>
          <w:rPr>
            <w:rFonts w:ascii="Times New Roman" w:hAnsi="Times New Roman"/>
            <w:highlight w:val="none"/>
          </w:rPr>
          <w:t>。</w:t>
        </w:r>
      </w:ins>
      <w:ins w:id="2547" w:author="野草" w:date="2024-03-01T09:38:38Z">
        <w:r>
          <w:rPr>
            <w:rFonts w:hint="default" w:ascii="Times New Roman" w:hAnsi="Times New Roman"/>
          </w:rPr>
          <w:t>【u</w:t>
        </w:r>
      </w:ins>
      <w:ins w:id="2548" w:author="野草" w:date="2024-03-01T09:38:38Z">
        <w:r>
          <w:rPr>
            <w:rFonts w:ascii="Times New Roman" w:hAnsi="Times New Roman"/>
          </w:rPr>
          <w:t>p2024 0</w:t>
        </w:r>
      </w:ins>
      <w:ins w:id="2549" w:author="野草" w:date="2024-03-01T09:38:38Z">
        <w:r>
          <w:rPr>
            <w:rFonts w:hint="eastAsia"/>
            <w:lang w:val="en-US" w:eastAsia="zh-CN"/>
          </w:rPr>
          <w:t>301</w:t>
        </w:r>
      </w:ins>
      <w:ins w:id="2550" w:author="野草" w:date="2024-03-01T09:38:38Z">
        <w:r>
          <w:rPr>
            <w:rFonts w:ascii="Times New Roman" w:hAnsi="Times New Roman"/>
          </w:rPr>
          <w:t xml:space="preserve"> </w:t>
        </w:r>
      </w:ins>
      <w:ins w:id="2551" w:author="野草" w:date="2024-03-01T09:38:38Z">
        <w:r>
          <w:rPr>
            <w:rFonts w:hint="eastAsia"/>
            <w:lang w:val="en-US" w:eastAsia="zh-CN"/>
          </w:rPr>
          <w:t>09</w:t>
        </w:r>
      </w:ins>
      <w:ins w:id="2552" w:author="野草" w:date="2024-03-01T09:38:38Z">
        <w:r>
          <w:rPr>
            <w:rFonts w:ascii="Times New Roman" w:hAnsi="Times New Roman"/>
          </w:rPr>
          <w:t>:</w:t>
        </w:r>
      </w:ins>
      <w:ins w:id="2553" w:author="野草" w:date="2024-03-01T09:38:38Z">
        <w:r>
          <w:rPr>
            <w:rFonts w:hint="eastAsia"/>
            <w:lang w:val="en-US" w:eastAsia="zh-CN"/>
          </w:rPr>
          <w:t>3</w:t>
        </w:r>
      </w:ins>
      <w:ins w:id="2554" w:author="野草" w:date="2024-03-01T09:38:40Z">
        <w:r>
          <w:rPr>
            <w:rFonts w:hint="eastAsia"/>
            <w:lang w:val="en-US" w:eastAsia="zh-CN"/>
          </w:rPr>
          <w:t>8</w:t>
        </w:r>
      </w:ins>
      <w:ins w:id="2555" w:author="野草" w:date="2024-03-01T09:38:38Z">
        <w:r>
          <w:rPr>
            <w:rFonts w:hint="default" w:ascii="Times New Roman" w:hAnsi="Times New Roman"/>
          </w:rPr>
          <w:t>】</w:t>
        </w:r>
      </w:ins>
    </w:p>
    <w:p>
      <w:pPr>
        <w:numPr>
          <w:ilvl w:val="0"/>
          <w:numId w:val="11"/>
        </w:numPr>
        <w:spacing w:line="360" w:lineRule="auto"/>
        <w:ind w:firstLine="420"/>
        <w:rPr>
          <w:ins w:id="2557" w:author="野草" w:date="2024-03-01T10:14:33Z"/>
          <w:highlight w:val="none"/>
        </w:rPr>
        <w:pPrChange w:id="2556" w:author="野草" w:date="2024-03-01T09:57:19Z">
          <w:pPr>
            <w:pStyle w:val="9"/>
            <w:numPr>
              <w:ilvl w:val="0"/>
              <w:numId w:val="11"/>
            </w:numPr>
            <w:spacing w:line="360" w:lineRule="auto"/>
          </w:pPr>
        </w:pPrChange>
      </w:pPr>
      <w:ins w:id="2558" w:author="野草" w:date="2024-03-01T10:05:34Z">
        <w:r>
          <w:rPr>
            <w:rFonts w:ascii="Times New Roman" w:hAnsi="Times New Roman" w:eastAsia="楷体" w:cstheme="minorBidi"/>
            <w:sz w:val="24"/>
            <w:szCs w:val="24"/>
            <w:highlight w:val="none"/>
            <w:rPrChange w:id="2559" w:author="野草" w:date="2024-03-01T10:05:48Z">
              <w:rPr>
                <w:rFonts w:ascii="宋体" w:hAnsi="宋体" w:eastAsia="宋体" w:cs="宋体"/>
                <w:sz w:val="24"/>
                <w:szCs w:val="24"/>
              </w:rPr>
            </w:rPrChange>
          </w:rPr>
          <w:t>在</w:t>
        </w:r>
      </w:ins>
      <w:ins w:id="2561" w:author="野草" w:date="2024-03-01T10:05:34Z">
        <w:r>
          <w:rPr>
            <w:rFonts w:ascii="Times New Roman" w:hAnsi="Times New Roman" w:eastAsia="楷体" w:cstheme="minorBidi"/>
            <w:sz w:val="24"/>
            <w:szCs w:val="24"/>
            <w:highlight w:val="cyan"/>
            <w:rPrChange w:id="2562" w:author="野草" w:date="2024-03-01T10:10:08Z">
              <w:rPr>
                <w:rFonts w:ascii="宋体" w:hAnsi="宋体" w:eastAsia="宋体" w:cs="宋体"/>
                <w:sz w:val="24"/>
                <w:szCs w:val="24"/>
              </w:rPr>
            </w:rPrChange>
          </w:rPr>
          <w:t>整个夏季期间</w:t>
        </w:r>
      </w:ins>
      <w:ins w:id="2564" w:author="野草" w:date="2024-03-01T10:05:34Z">
        <w:r>
          <w:rPr>
            <w:rFonts w:ascii="Times New Roman" w:hAnsi="Times New Roman" w:eastAsia="楷体" w:cstheme="minorBidi"/>
            <w:sz w:val="24"/>
            <w:szCs w:val="24"/>
            <w:highlight w:val="none"/>
            <w:rPrChange w:id="2565" w:author="野草" w:date="2024-03-01T10:05:48Z">
              <w:rPr>
                <w:rFonts w:ascii="宋体" w:hAnsi="宋体" w:eastAsia="宋体" w:cs="宋体"/>
                <w:sz w:val="24"/>
                <w:szCs w:val="24"/>
              </w:rPr>
            </w:rPrChange>
          </w:rPr>
          <w:t>，</w:t>
        </w:r>
      </w:ins>
      <w:ins w:id="2567" w:author="野草" w:date="2024-03-01T10:05:34Z">
        <w:r>
          <w:rPr>
            <w:rFonts w:ascii="Times New Roman" w:hAnsi="Times New Roman" w:eastAsia="楷体" w:cstheme="minorBidi"/>
            <w:sz w:val="24"/>
            <w:szCs w:val="24"/>
            <w:highlight w:val="cyan"/>
            <w:u w:val="single"/>
            <w:rPrChange w:id="2568" w:author="野草" w:date="2024-03-01T10:10:11Z">
              <w:rPr>
                <w:rFonts w:ascii="宋体" w:hAnsi="宋体" w:eastAsia="宋体" w:cs="宋体"/>
                <w:sz w:val="24"/>
                <w:szCs w:val="24"/>
              </w:rPr>
            </w:rPrChange>
          </w:rPr>
          <w:t>UTC</w:t>
        </w:r>
      </w:ins>
      <w:ins w:id="2570" w:author="野草" w:date="2024-03-01T10:05:42Z">
        <w:r>
          <w:rPr>
            <w:rFonts w:hint="default" w:ascii="Times New Roman" w:hAnsi="Times New Roman" w:eastAsia="楷体" w:cstheme="minorBidi"/>
            <w:sz w:val="24"/>
            <w:szCs w:val="24"/>
            <w:highlight w:val="cyan"/>
            <w:u w:val="single"/>
            <w:lang w:val="en-US" w:eastAsia="zh-CN"/>
            <w:rPrChange w:id="2571" w:author="野草" w:date="2024-03-01T10:10:11Z">
              <w:rPr>
                <w:rFonts w:hint="eastAsia" w:ascii="宋体" w:hAnsi="宋体" w:eastAsia="宋体" w:cs="宋体"/>
                <w:sz w:val="24"/>
                <w:szCs w:val="24"/>
                <w:lang w:val="en-US" w:eastAsia="zh-CN"/>
              </w:rPr>
            </w:rPrChange>
          </w:rPr>
          <w:t>I</w:t>
        </w:r>
      </w:ins>
      <w:ins w:id="2573" w:author="野草" w:date="2024-03-01T10:05:34Z">
        <w:r>
          <w:rPr>
            <w:rFonts w:ascii="Times New Roman" w:hAnsi="Times New Roman" w:eastAsia="楷体" w:cstheme="minorBidi"/>
            <w:sz w:val="24"/>
            <w:szCs w:val="24"/>
            <w:highlight w:val="none"/>
            <w:rPrChange w:id="2574" w:author="野草" w:date="2024-03-01T10:05:48Z">
              <w:rPr>
                <w:rFonts w:ascii="宋体" w:hAnsi="宋体" w:eastAsia="宋体" w:cs="宋体"/>
                <w:sz w:val="24"/>
                <w:szCs w:val="24"/>
              </w:rPr>
            </w:rPrChange>
          </w:rPr>
          <w:t>的</w:t>
        </w:r>
      </w:ins>
      <w:ins w:id="2576" w:author="野草" w:date="2024-03-01T10:05:34Z">
        <w:r>
          <w:rPr>
            <w:rFonts w:ascii="Times New Roman" w:hAnsi="Times New Roman" w:eastAsia="楷体" w:cstheme="minorBidi"/>
            <w:sz w:val="24"/>
            <w:szCs w:val="24"/>
            <w:highlight w:val="cyan"/>
            <w:u w:val="single"/>
            <w:rPrChange w:id="2577" w:author="野草" w:date="2024-03-01T10:10:15Z">
              <w:rPr>
                <w:rFonts w:ascii="宋体" w:hAnsi="宋体" w:eastAsia="宋体" w:cs="宋体"/>
                <w:sz w:val="24"/>
                <w:szCs w:val="24"/>
              </w:rPr>
            </w:rPrChange>
          </w:rPr>
          <w:t>日最大值</w:t>
        </w:r>
      </w:ins>
      <w:ins w:id="2579" w:author="野草" w:date="2024-03-01T10:10:48Z">
        <w:r>
          <w:rPr>
            <w:rFonts w:hint="eastAsia" w:ascii="Times New Roman" w:hAnsi="Times New Roman" w:eastAsia="楷体" w:cstheme="minorBidi"/>
            <w:sz w:val="24"/>
            <w:szCs w:val="24"/>
            <w:highlight w:val="none"/>
            <w:u w:val="none"/>
            <w:rPrChange w:id="2580" w:author="野草" w:date="2024-03-01T10:10:53Z">
              <w:rPr>
                <w:rFonts w:hint="eastAsia" w:ascii="Times New Roman" w:hAnsi="Times New Roman" w:eastAsia="楷体" w:cstheme="minorBidi"/>
                <w:sz w:val="24"/>
                <w:szCs w:val="24"/>
                <w:highlight w:val="cyan"/>
                <w:u w:val="single"/>
              </w:rPr>
            </w:rPrChange>
          </w:rPr>
          <w:t>会随着</w:t>
        </w:r>
      </w:ins>
      <w:ins w:id="2582" w:author="野草" w:date="2024-03-01T10:10:48Z">
        <w:r>
          <w:rPr>
            <w:rFonts w:hint="eastAsia" w:ascii="Times New Roman" w:hAnsi="Times New Roman" w:eastAsia="楷体" w:cstheme="minorBidi"/>
            <w:sz w:val="24"/>
            <w:szCs w:val="24"/>
            <w:highlight w:val="cyan"/>
            <w:u w:val="none"/>
            <w:rPrChange w:id="2583" w:author="野草" w:date="2024-03-01T10:10:56Z">
              <w:rPr>
                <w:rFonts w:hint="eastAsia" w:ascii="Times New Roman" w:hAnsi="Times New Roman" w:eastAsia="楷体" w:cstheme="minorBidi"/>
                <w:sz w:val="24"/>
                <w:szCs w:val="24"/>
                <w:highlight w:val="cyan"/>
                <w:u w:val="single"/>
              </w:rPr>
            </w:rPrChange>
          </w:rPr>
          <w:t>日期的推移</w:t>
        </w:r>
      </w:ins>
      <w:ins w:id="2585" w:author="野草" w:date="2024-03-01T10:10:48Z">
        <w:r>
          <w:rPr>
            <w:rFonts w:hint="eastAsia" w:ascii="Times New Roman" w:hAnsi="Times New Roman" w:eastAsia="楷体" w:cstheme="minorBidi"/>
            <w:sz w:val="24"/>
            <w:szCs w:val="24"/>
            <w:highlight w:val="none"/>
            <w:u w:val="none"/>
            <w:rPrChange w:id="2586" w:author="野草" w:date="2024-03-01T10:10:53Z">
              <w:rPr>
                <w:rFonts w:hint="eastAsia" w:ascii="Times New Roman" w:hAnsi="Times New Roman" w:eastAsia="楷体" w:cstheme="minorBidi"/>
                <w:sz w:val="24"/>
                <w:szCs w:val="24"/>
                <w:highlight w:val="cyan"/>
                <w:u w:val="single"/>
              </w:rPr>
            </w:rPrChange>
          </w:rPr>
          <w:t>而呈现</w:t>
        </w:r>
      </w:ins>
      <w:ins w:id="2588" w:author="野草" w:date="2024-03-01T10:10:48Z">
        <w:r>
          <w:rPr>
            <w:rFonts w:hint="eastAsia" w:ascii="Times New Roman" w:hAnsi="Times New Roman" w:eastAsia="楷体" w:cstheme="minorBidi"/>
            <w:sz w:val="24"/>
            <w:szCs w:val="24"/>
            <w:highlight w:val="cyan"/>
            <w:u w:val="none"/>
            <w:rPrChange w:id="2589" w:author="野草" w:date="2024-03-01T10:10:59Z">
              <w:rPr>
                <w:rFonts w:hint="eastAsia" w:ascii="Times New Roman" w:hAnsi="Times New Roman" w:eastAsia="楷体" w:cstheme="minorBidi"/>
                <w:sz w:val="24"/>
                <w:szCs w:val="24"/>
                <w:highlight w:val="cyan"/>
                <w:u w:val="single"/>
              </w:rPr>
            </w:rPrChange>
          </w:rPr>
          <w:t>动态变化</w:t>
        </w:r>
      </w:ins>
      <w:ins w:id="2591" w:author="野草" w:date="2024-03-01T10:05:34Z">
        <w:r>
          <w:rPr>
            <w:rFonts w:ascii="Times New Roman" w:hAnsi="Times New Roman" w:eastAsia="楷体" w:cstheme="minorBidi"/>
            <w:sz w:val="24"/>
            <w:szCs w:val="24"/>
            <w:highlight w:val="none"/>
            <w:rPrChange w:id="2592" w:author="野草" w:date="2024-03-01T10:05:48Z">
              <w:rPr>
                <w:rFonts w:ascii="宋体" w:hAnsi="宋体" w:eastAsia="宋体" w:cs="宋体"/>
                <w:sz w:val="24"/>
                <w:szCs w:val="24"/>
              </w:rPr>
            </w:rPrChange>
          </w:rPr>
          <w:t>。如下图所示，</w:t>
        </w:r>
      </w:ins>
      <w:ins w:id="2594" w:author="野草" w:date="2024-03-01T10:11:32Z">
        <w:r>
          <w:rPr>
            <w:rFonts w:hint="eastAsia" w:ascii="Times New Roman" w:hAnsi="Times New Roman" w:eastAsia="楷体" w:cstheme="minorBidi"/>
            <w:sz w:val="24"/>
            <w:szCs w:val="24"/>
            <w:highlight w:val="none"/>
          </w:rPr>
          <w:t>进入夏季以后</w:t>
        </w:r>
      </w:ins>
      <w:ins w:id="2595" w:author="野草" w:date="2024-03-01T10:05:34Z">
        <w:r>
          <w:rPr>
            <w:rFonts w:ascii="Times New Roman" w:hAnsi="Times New Roman" w:eastAsia="楷体" w:cstheme="minorBidi"/>
            <w:sz w:val="24"/>
            <w:szCs w:val="24"/>
            <w:highlight w:val="none"/>
            <w:rPrChange w:id="2596" w:author="野草" w:date="2024-03-01T10:05:48Z">
              <w:rPr>
                <w:rFonts w:ascii="宋体" w:hAnsi="宋体" w:eastAsia="宋体" w:cs="宋体"/>
                <w:sz w:val="24"/>
                <w:szCs w:val="24"/>
              </w:rPr>
            </w:rPrChange>
          </w:rPr>
          <w:t>，平均</w:t>
        </w:r>
      </w:ins>
      <w:ins w:id="2598" w:author="野草" w:date="2024-03-01T10:05:34Z">
        <w:r>
          <w:rPr>
            <w:rFonts w:ascii="Times New Roman" w:hAnsi="Times New Roman" w:eastAsia="楷体" w:cstheme="minorBidi"/>
            <w:sz w:val="24"/>
            <w:szCs w:val="24"/>
            <w:highlight w:val="cyan"/>
            <w:u w:val="single"/>
            <w:rPrChange w:id="2599" w:author="野草" w:date="2024-03-01T10:11:39Z">
              <w:rPr>
                <w:rFonts w:ascii="宋体" w:hAnsi="宋体" w:eastAsia="宋体" w:cs="宋体"/>
                <w:sz w:val="24"/>
                <w:szCs w:val="24"/>
              </w:rPr>
            </w:rPrChange>
          </w:rPr>
          <w:t>最高UTCI</w:t>
        </w:r>
      </w:ins>
      <w:ins w:id="2601" w:author="野草" w:date="2024-03-01T10:12:04Z">
        <w:r>
          <w:rPr>
            <w:rFonts w:hint="eastAsia" w:ascii="Times New Roman" w:hAnsi="Times New Roman" w:eastAsia="楷体" w:cstheme="minorBidi"/>
            <w:sz w:val="24"/>
            <w:szCs w:val="24"/>
            <w:highlight w:val="none"/>
          </w:rPr>
          <w:t>呈</w:t>
        </w:r>
      </w:ins>
      <w:ins w:id="2602" w:author="野草" w:date="2024-03-01T10:12:04Z">
        <w:r>
          <w:rPr>
            <w:rFonts w:hint="eastAsia" w:ascii="Times New Roman" w:hAnsi="Times New Roman" w:eastAsia="楷体" w:cstheme="minorBidi"/>
            <w:sz w:val="24"/>
            <w:szCs w:val="24"/>
            <w:highlight w:val="cyan"/>
            <w:rPrChange w:id="2603" w:author="野草" w:date="2024-03-01T10:12:11Z">
              <w:rPr>
                <w:rFonts w:hint="eastAsia" w:ascii="Times New Roman" w:hAnsi="Times New Roman" w:eastAsia="楷体" w:cstheme="minorBidi"/>
                <w:sz w:val="24"/>
                <w:szCs w:val="24"/>
                <w:highlight w:val="none"/>
              </w:rPr>
            </w:rPrChange>
          </w:rPr>
          <w:t>逐渐上升</w:t>
        </w:r>
      </w:ins>
      <w:ins w:id="2605" w:author="野草" w:date="2024-03-01T10:12:04Z">
        <w:r>
          <w:rPr>
            <w:rFonts w:hint="eastAsia" w:ascii="Times New Roman" w:hAnsi="Times New Roman" w:eastAsia="楷体" w:cstheme="minorBidi"/>
            <w:sz w:val="24"/>
            <w:szCs w:val="24"/>
            <w:highlight w:val="none"/>
          </w:rPr>
          <w:t>的趋势</w:t>
        </w:r>
      </w:ins>
      <w:ins w:id="2606" w:author="野草" w:date="2024-03-01T10:05:34Z">
        <w:r>
          <w:rPr>
            <w:rFonts w:ascii="Times New Roman" w:hAnsi="Times New Roman" w:eastAsia="楷体" w:cstheme="minorBidi"/>
            <w:sz w:val="24"/>
            <w:szCs w:val="24"/>
            <w:highlight w:val="none"/>
            <w:rPrChange w:id="2607" w:author="野草" w:date="2024-03-01T10:05:48Z">
              <w:rPr>
                <w:rFonts w:ascii="宋体" w:hAnsi="宋体" w:eastAsia="宋体" w:cs="宋体"/>
                <w:sz w:val="24"/>
                <w:szCs w:val="24"/>
              </w:rPr>
            </w:rPrChange>
          </w:rPr>
          <w:t>，并在</w:t>
        </w:r>
      </w:ins>
      <w:ins w:id="2609" w:author="野草" w:date="2024-03-01T10:05:34Z">
        <w:r>
          <w:rPr>
            <w:rFonts w:ascii="Times New Roman" w:hAnsi="Times New Roman" w:eastAsia="楷体" w:cstheme="minorBidi"/>
            <w:sz w:val="24"/>
            <w:szCs w:val="24"/>
            <w:highlight w:val="cyan"/>
            <w:rPrChange w:id="2610" w:author="野草" w:date="2024-03-01T10:12:39Z">
              <w:rPr>
                <w:rFonts w:ascii="宋体" w:hAnsi="宋体" w:eastAsia="宋体" w:cs="宋体"/>
                <w:sz w:val="24"/>
                <w:szCs w:val="24"/>
              </w:rPr>
            </w:rPrChange>
          </w:rPr>
          <w:t>某一时刻</w:t>
        </w:r>
      </w:ins>
      <w:ins w:id="2612" w:author="野草" w:date="2024-03-01T10:12:26Z">
        <w:r>
          <w:rPr>
            <w:rFonts w:hint="eastAsia" w:cstheme="minorBidi"/>
            <w:sz w:val="24"/>
            <w:szCs w:val="24"/>
            <w:highlight w:val="none"/>
            <w:lang w:val="en-US" w:eastAsia="zh-CN"/>
          </w:rPr>
          <w:t>超过</w:t>
        </w:r>
      </w:ins>
      <w:ins w:id="2613" w:author="野草" w:date="2024-03-01T10:05:34Z">
        <w:r>
          <w:rPr>
            <w:rFonts w:ascii="Times New Roman" w:hAnsi="Times New Roman" w:eastAsia="楷体" w:cstheme="minorBidi"/>
            <w:sz w:val="24"/>
            <w:szCs w:val="24"/>
            <w:highlight w:val="cyan"/>
            <w:rPrChange w:id="2614" w:author="野草" w:date="2024-03-01T10:12:37Z">
              <w:rPr>
                <w:rFonts w:ascii="宋体" w:hAnsi="宋体" w:eastAsia="宋体" w:cs="宋体"/>
                <w:sz w:val="24"/>
                <w:szCs w:val="24"/>
              </w:rPr>
            </w:rPrChange>
          </w:rPr>
          <w:t>人体可</w:t>
        </w:r>
      </w:ins>
      <w:ins w:id="2616" w:author="野草" w:date="2024-03-01T10:12:31Z">
        <w:r>
          <w:rPr>
            <w:rFonts w:hint="eastAsia" w:cstheme="minorBidi"/>
            <w:sz w:val="24"/>
            <w:szCs w:val="24"/>
            <w:highlight w:val="cyan"/>
            <w:lang w:val="en-US" w:eastAsia="zh-CN"/>
            <w:rPrChange w:id="2617" w:author="野草" w:date="2024-03-01T10:12:37Z">
              <w:rPr>
                <w:rFonts w:hint="eastAsia" w:cstheme="minorBidi"/>
                <w:sz w:val="24"/>
                <w:szCs w:val="24"/>
                <w:highlight w:val="none"/>
                <w:lang w:val="en-US" w:eastAsia="zh-CN"/>
              </w:rPr>
            </w:rPrChange>
          </w:rPr>
          <w:t>接受</w:t>
        </w:r>
      </w:ins>
      <w:ins w:id="2619" w:author="野草" w:date="2024-03-01T10:05:34Z">
        <w:r>
          <w:rPr>
            <w:rFonts w:ascii="Times New Roman" w:hAnsi="Times New Roman" w:eastAsia="楷体" w:cstheme="minorBidi"/>
            <w:sz w:val="24"/>
            <w:szCs w:val="24"/>
            <w:highlight w:val="none"/>
            <w:rPrChange w:id="2620" w:author="野草" w:date="2024-03-01T10:05:48Z">
              <w:rPr>
                <w:rFonts w:ascii="宋体" w:hAnsi="宋体" w:eastAsia="宋体" w:cs="宋体"/>
                <w:sz w:val="24"/>
                <w:szCs w:val="24"/>
              </w:rPr>
            </w:rPrChange>
          </w:rPr>
          <w:t>的</w:t>
        </w:r>
      </w:ins>
      <w:ins w:id="2622" w:author="野草" w:date="2024-03-01T10:05:34Z">
        <w:r>
          <w:rPr>
            <w:rFonts w:ascii="Times New Roman" w:hAnsi="Times New Roman" w:eastAsia="楷体" w:cstheme="minorBidi"/>
            <w:sz w:val="24"/>
            <w:szCs w:val="24"/>
            <w:highlight w:val="cyan"/>
            <w:u w:val="single"/>
            <w:rPrChange w:id="2623" w:author="野草" w:date="2024-03-01T10:12:34Z">
              <w:rPr>
                <w:rFonts w:ascii="宋体" w:hAnsi="宋体" w:eastAsia="宋体" w:cs="宋体"/>
                <w:sz w:val="24"/>
                <w:szCs w:val="24"/>
              </w:rPr>
            </w:rPrChange>
          </w:rPr>
          <w:t>热应力阈值</w:t>
        </w:r>
      </w:ins>
      <w:ins w:id="2625" w:author="野草" w:date="2024-03-01T10:05:34Z">
        <w:r>
          <w:rPr>
            <w:rFonts w:ascii="Times New Roman" w:hAnsi="Times New Roman" w:eastAsia="楷体" w:cstheme="minorBidi"/>
            <w:sz w:val="24"/>
            <w:szCs w:val="24"/>
            <w:highlight w:val="none"/>
            <w:rPrChange w:id="2626" w:author="野草" w:date="2024-03-01T10:05:48Z">
              <w:rPr>
                <w:rFonts w:ascii="宋体" w:hAnsi="宋体" w:eastAsia="宋体" w:cs="宋体"/>
                <w:sz w:val="24"/>
                <w:szCs w:val="24"/>
              </w:rPr>
            </w:rPrChange>
          </w:rPr>
          <w:t>。进入</w:t>
        </w:r>
      </w:ins>
      <w:ins w:id="2628" w:author="野草" w:date="2024-03-01T10:05:34Z">
        <w:r>
          <w:rPr>
            <w:rFonts w:ascii="Times New Roman" w:hAnsi="Times New Roman" w:eastAsia="楷体" w:cstheme="minorBidi"/>
            <w:sz w:val="24"/>
            <w:szCs w:val="24"/>
            <w:highlight w:val="cyan"/>
            <w:rPrChange w:id="2629" w:author="野草" w:date="2024-03-01T10:12:42Z">
              <w:rPr>
                <w:rFonts w:ascii="宋体" w:hAnsi="宋体" w:eastAsia="宋体" w:cs="宋体"/>
                <w:sz w:val="24"/>
                <w:szCs w:val="24"/>
              </w:rPr>
            </w:rPrChange>
          </w:rPr>
          <w:t>盛夏季节</w:t>
        </w:r>
      </w:ins>
      <w:ins w:id="2631" w:author="野草" w:date="2024-03-01T10:05:34Z">
        <w:r>
          <w:rPr>
            <w:rFonts w:ascii="Times New Roman" w:hAnsi="Times New Roman" w:eastAsia="楷体" w:cstheme="minorBidi"/>
            <w:sz w:val="24"/>
            <w:szCs w:val="24"/>
            <w:highlight w:val="none"/>
            <w:rPrChange w:id="2632" w:author="野草" w:date="2024-03-01T10:05:48Z">
              <w:rPr>
                <w:rFonts w:ascii="宋体" w:hAnsi="宋体" w:eastAsia="宋体" w:cs="宋体"/>
                <w:sz w:val="24"/>
                <w:szCs w:val="24"/>
              </w:rPr>
            </w:rPrChange>
          </w:rPr>
          <w:t>后，UTCI达到</w:t>
        </w:r>
      </w:ins>
      <w:ins w:id="2634" w:author="野草" w:date="2024-03-01T10:05:34Z">
        <w:r>
          <w:rPr>
            <w:rFonts w:ascii="Times New Roman" w:hAnsi="Times New Roman" w:eastAsia="楷体" w:cstheme="minorBidi"/>
            <w:sz w:val="24"/>
            <w:szCs w:val="24"/>
            <w:highlight w:val="cyan"/>
            <w:rPrChange w:id="2635" w:author="野草" w:date="2024-03-01T10:12:44Z">
              <w:rPr>
                <w:rFonts w:ascii="宋体" w:hAnsi="宋体" w:eastAsia="宋体" w:cs="宋体"/>
                <w:sz w:val="24"/>
                <w:szCs w:val="24"/>
              </w:rPr>
            </w:rPrChange>
          </w:rPr>
          <w:t>峰值</w:t>
        </w:r>
      </w:ins>
      <w:ins w:id="2637" w:author="野草" w:date="2024-03-01T10:13:26Z">
        <w:r>
          <w:rPr>
            <w:rFonts w:hint="eastAsia" w:ascii="Times New Roman" w:hAnsi="Times New Roman" w:eastAsia="楷体" w:cstheme="minorBidi"/>
            <w:sz w:val="24"/>
            <w:szCs w:val="24"/>
            <w:highlight w:val="none"/>
          </w:rPr>
          <w:t>，之后</w:t>
        </w:r>
      </w:ins>
      <w:ins w:id="2638" w:author="野草" w:date="2024-03-01T10:13:26Z">
        <w:r>
          <w:rPr>
            <w:rFonts w:hint="eastAsia" w:ascii="Times New Roman" w:hAnsi="Times New Roman" w:eastAsia="楷体" w:cstheme="minorBidi"/>
            <w:sz w:val="24"/>
            <w:szCs w:val="24"/>
            <w:highlight w:val="cyan"/>
            <w:rPrChange w:id="2639" w:author="野草" w:date="2024-03-01T10:13:40Z">
              <w:rPr>
                <w:rFonts w:hint="eastAsia" w:ascii="Times New Roman" w:hAnsi="Times New Roman" w:eastAsia="楷体" w:cstheme="minorBidi"/>
                <w:sz w:val="24"/>
                <w:szCs w:val="24"/>
                <w:highlight w:val="none"/>
              </w:rPr>
            </w:rPrChange>
          </w:rPr>
          <w:t>逐渐下降</w:t>
        </w:r>
      </w:ins>
      <w:ins w:id="2641" w:author="野草" w:date="2024-03-01T10:05:34Z">
        <w:r>
          <w:rPr>
            <w:rFonts w:ascii="Times New Roman" w:hAnsi="Times New Roman" w:eastAsia="楷体" w:cstheme="minorBidi"/>
            <w:sz w:val="24"/>
            <w:szCs w:val="24"/>
            <w:highlight w:val="none"/>
            <w:rPrChange w:id="2642" w:author="野草" w:date="2024-03-01T10:05:48Z">
              <w:rPr>
                <w:rFonts w:ascii="宋体" w:hAnsi="宋体" w:eastAsia="宋体" w:cs="宋体"/>
                <w:sz w:val="24"/>
                <w:szCs w:val="24"/>
              </w:rPr>
            </w:rPrChange>
          </w:rPr>
          <w:t>，直至</w:t>
        </w:r>
      </w:ins>
      <w:ins w:id="2644" w:author="野草" w:date="2024-03-01T10:13:34Z">
        <w:r>
          <w:rPr>
            <w:rFonts w:hint="eastAsia" w:cstheme="minorBidi"/>
            <w:sz w:val="24"/>
            <w:szCs w:val="24"/>
            <w:highlight w:val="none"/>
            <w:lang w:val="en-US" w:eastAsia="zh-CN"/>
          </w:rPr>
          <w:t>再次</w:t>
        </w:r>
      </w:ins>
      <w:ins w:id="2645" w:author="野草" w:date="2024-03-01T10:05:34Z">
        <w:r>
          <w:rPr>
            <w:rFonts w:ascii="Times New Roman" w:hAnsi="Times New Roman" w:eastAsia="楷体" w:cstheme="minorBidi"/>
            <w:sz w:val="24"/>
            <w:szCs w:val="24"/>
            <w:highlight w:val="cyan"/>
            <w:rPrChange w:id="2646" w:author="野草" w:date="2024-03-01T10:13:43Z">
              <w:rPr>
                <w:rFonts w:ascii="宋体" w:hAnsi="宋体" w:eastAsia="宋体" w:cs="宋体"/>
                <w:sz w:val="24"/>
                <w:szCs w:val="24"/>
              </w:rPr>
            </w:rPrChange>
          </w:rPr>
          <w:t>低于</w:t>
        </w:r>
      </w:ins>
      <w:ins w:id="2648" w:author="野草" w:date="2024-03-01T10:13:37Z">
        <w:r>
          <w:rPr>
            <w:rFonts w:hint="eastAsia" w:cstheme="minorBidi"/>
            <w:sz w:val="24"/>
            <w:szCs w:val="24"/>
            <w:highlight w:val="cyan"/>
            <w:lang w:val="en-US" w:eastAsia="zh-CN"/>
            <w:rPrChange w:id="2649" w:author="野草" w:date="2024-03-01T10:13:43Z">
              <w:rPr>
                <w:rFonts w:hint="eastAsia" w:cstheme="minorBidi"/>
                <w:sz w:val="24"/>
                <w:szCs w:val="24"/>
                <w:highlight w:val="none"/>
                <w:lang w:val="en-US" w:eastAsia="zh-CN"/>
              </w:rPr>
            </w:rPrChange>
          </w:rPr>
          <w:t>该</w:t>
        </w:r>
      </w:ins>
      <w:ins w:id="2651" w:author="野草" w:date="2024-03-01T10:05:34Z">
        <w:r>
          <w:rPr>
            <w:rFonts w:ascii="Times New Roman" w:hAnsi="Times New Roman" w:eastAsia="楷体" w:cstheme="minorBidi"/>
            <w:sz w:val="24"/>
            <w:szCs w:val="24"/>
            <w:highlight w:val="cyan"/>
            <w:rPrChange w:id="2652" w:author="野草" w:date="2024-03-01T10:13:43Z">
              <w:rPr>
                <w:rFonts w:ascii="宋体" w:hAnsi="宋体" w:eastAsia="宋体" w:cs="宋体"/>
                <w:sz w:val="24"/>
                <w:szCs w:val="24"/>
              </w:rPr>
            </w:rPrChange>
          </w:rPr>
          <w:t>阈值</w:t>
        </w:r>
      </w:ins>
      <w:ins w:id="2654" w:author="野草" w:date="2024-03-01T10:05:34Z">
        <w:r>
          <w:rPr>
            <w:rFonts w:ascii="Times New Roman" w:hAnsi="Times New Roman" w:eastAsia="楷体" w:cstheme="minorBidi"/>
            <w:sz w:val="24"/>
            <w:szCs w:val="24"/>
            <w:highlight w:val="none"/>
            <w:rPrChange w:id="2655" w:author="野草" w:date="2024-03-01T10:05:48Z">
              <w:rPr>
                <w:rFonts w:ascii="宋体" w:hAnsi="宋体" w:eastAsia="宋体" w:cs="宋体"/>
                <w:sz w:val="24"/>
                <w:szCs w:val="24"/>
              </w:rPr>
            </w:rPrChange>
          </w:rPr>
          <w:t>。为量化这一</w:t>
        </w:r>
      </w:ins>
      <w:ins w:id="2657" w:author="野草" w:date="2024-03-01T10:05:34Z">
        <w:r>
          <w:rPr>
            <w:rFonts w:ascii="Times New Roman" w:hAnsi="Times New Roman" w:eastAsia="楷体" w:cstheme="minorBidi"/>
            <w:sz w:val="24"/>
            <w:szCs w:val="24"/>
            <w:highlight w:val="cyan"/>
            <w:rPrChange w:id="2658" w:author="野草" w:date="2024-03-01T10:13:54Z">
              <w:rPr>
                <w:rFonts w:ascii="宋体" w:hAnsi="宋体" w:eastAsia="宋体" w:cs="宋体"/>
                <w:sz w:val="24"/>
                <w:szCs w:val="24"/>
              </w:rPr>
            </w:rPrChange>
          </w:rPr>
          <w:t>季</w:t>
        </w:r>
      </w:ins>
      <w:ins w:id="2660" w:author="野草" w:date="2024-03-01T10:05:34Z">
        <w:r>
          <w:rPr>
            <w:rFonts w:ascii="Times New Roman" w:hAnsi="Times New Roman" w:eastAsia="楷体" w:cstheme="minorBidi"/>
            <w:sz w:val="24"/>
            <w:szCs w:val="24"/>
            <w:highlight w:val="cyan"/>
            <w:rPrChange w:id="2661" w:author="野草" w:date="2024-03-01T10:13:51Z">
              <w:rPr>
                <w:rFonts w:ascii="宋体" w:hAnsi="宋体" w:eastAsia="宋体" w:cs="宋体"/>
                <w:sz w:val="24"/>
                <w:szCs w:val="24"/>
              </w:rPr>
            </w:rPrChange>
          </w:rPr>
          <w:t>节性热应激</w:t>
        </w:r>
      </w:ins>
      <w:ins w:id="2663" w:author="野草" w:date="2024-03-01T10:05:34Z">
        <w:r>
          <w:rPr>
            <w:rFonts w:ascii="Times New Roman" w:hAnsi="Times New Roman" w:eastAsia="楷体" w:cstheme="minorBidi"/>
            <w:sz w:val="24"/>
            <w:szCs w:val="24"/>
            <w:highlight w:val="none"/>
            <w:rPrChange w:id="2664" w:author="野草" w:date="2024-03-01T10:05:48Z">
              <w:rPr>
                <w:rFonts w:ascii="宋体" w:hAnsi="宋体" w:eastAsia="宋体" w:cs="宋体"/>
                <w:sz w:val="24"/>
                <w:szCs w:val="24"/>
              </w:rPr>
            </w:rPrChange>
          </w:rPr>
          <w:t>对</w:t>
        </w:r>
      </w:ins>
      <w:ins w:id="2666" w:author="野草" w:date="2024-03-01T10:05:34Z">
        <w:r>
          <w:rPr>
            <w:rFonts w:ascii="Times New Roman" w:hAnsi="Times New Roman" w:eastAsia="楷体" w:cstheme="minorBidi"/>
            <w:sz w:val="24"/>
            <w:szCs w:val="24"/>
            <w:highlight w:val="cyan"/>
            <w:rPrChange w:id="2667" w:author="野草" w:date="2024-03-01T10:13:57Z">
              <w:rPr>
                <w:rFonts w:ascii="宋体" w:hAnsi="宋体" w:eastAsia="宋体" w:cs="宋体"/>
                <w:sz w:val="24"/>
                <w:szCs w:val="24"/>
              </w:rPr>
            </w:rPrChange>
          </w:rPr>
          <w:t>城市居民</w:t>
        </w:r>
      </w:ins>
      <w:ins w:id="2669" w:author="野草" w:date="2024-03-01T10:05:34Z">
        <w:r>
          <w:rPr>
            <w:rFonts w:ascii="Times New Roman" w:hAnsi="Times New Roman" w:eastAsia="楷体" w:cstheme="minorBidi"/>
            <w:sz w:val="24"/>
            <w:szCs w:val="24"/>
            <w:highlight w:val="none"/>
            <w:rPrChange w:id="2670" w:author="野草" w:date="2024-03-01T10:05:48Z">
              <w:rPr>
                <w:rFonts w:ascii="宋体" w:hAnsi="宋体" w:eastAsia="宋体" w:cs="宋体"/>
                <w:sz w:val="24"/>
                <w:szCs w:val="24"/>
              </w:rPr>
            </w:rPrChange>
          </w:rPr>
          <w:t>的</w:t>
        </w:r>
      </w:ins>
      <w:ins w:id="2672" w:author="野草" w:date="2024-03-01T10:05:34Z">
        <w:r>
          <w:rPr>
            <w:rFonts w:ascii="Times New Roman" w:hAnsi="Times New Roman" w:eastAsia="楷体" w:cstheme="minorBidi"/>
            <w:sz w:val="24"/>
            <w:szCs w:val="24"/>
            <w:highlight w:val="cyan"/>
            <w:rPrChange w:id="2673" w:author="野草" w:date="2024-03-01T10:14:00Z">
              <w:rPr>
                <w:rFonts w:ascii="宋体" w:hAnsi="宋体" w:eastAsia="宋体" w:cs="宋体"/>
                <w:sz w:val="24"/>
                <w:szCs w:val="24"/>
              </w:rPr>
            </w:rPrChange>
          </w:rPr>
          <w:t>整体影响</w:t>
        </w:r>
      </w:ins>
      <w:ins w:id="2675" w:author="野草" w:date="2024-03-01T10:05:34Z">
        <w:r>
          <w:rPr>
            <w:rFonts w:ascii="Times New Roman" w:hAnsi="Times New Roman" w:eastAsia="楷体" w:cstheme="minorBidi"/>
            <w:sz w:val="24"/>
            <w:szCs w:val="24"/>
            <w:highlight w:val="none"/>
            <w:rPrChange w:id="2676" w:author="野草" w:date="2024-03-01T10:05:48Z">
              <w:rPr>
                <w:rFonts w:ascii="宋体" w:hAnsi="宋体" w:eastAsia="宋体" w:cs="宋体"/>
                <w:sz w:val="24"/>
                <w:szCs w:val="24"/>
              </w:rPr>
            </w:rPrChange>
          </w:rPr>
          <w:t>，我们引入</w:t>
        </w:r>
      </w:ins>
      <w:ins w:id="2678" w:author="野草" w:date="2024-03-01T10:05:34Z">
        <w:r>
          <w:rPr>
            <w:rFonts w:ascii="Times New Roman" w:hAnsi="Times New Roman" w:eastAsia="楷体" w:cstheme="minorBidi"/>
            <w:sz w:val="24"/>
            <w:szCs w:val="24"/>
            <w:highlight w:val="cyan"/>
            <w:rPrChange w:id="2679" w:author="野草" w:date="2024-03-01T10:14:03Z">
              <w:rPr>
                <w:rFonts w:ascii="宋体" w:hAnsi="宋体" w:eastAsia="宋体" w:cs="宋体"/>
                <w:sz w:val="24"/>
                <w:szCs w:val="24"/>
              </w:rPr>
            </w:rPrChange>
          </w:rPr>
          <w:t>灾害性因子D</w:t>
        </w:r>
      </w:ins>
      <w:ins w:id="2681" w:author="野草" w:date="2024-03-01T10:05:34Z">
        <w:r>
          <w:rPr>
            <w:rFonts w:ascii="Times New Roman" w:hAnsi="Times New Roman" w:eastAsia="楷体" w:cstheme="minorBidi"/>
            <w:sz w:val="24"/>
            <w:szCs w:val="24"/>
            <w:highlight w:val="none"/>
            <w:rPrChange w:id="2682" w:author="野草" w:date="2024-03-01T10:05:48Z">
              <w:rPr>
                <w:rFonts w:ascii="宋体" w:hAnsi="宋体" w:eastAsia="宋体" w:cs="宋体"/>
                <w:sz w:val="24"/>
                <w:szCs w:val="24"/>
              </w:rPr>
            </w:rPrChange>
          </w:rPr>
          <w:t>，定义为</w:t>
        </w:r>
      </w:ins>
      <w:ins w:id="2684" w:author="野草" w:date="2024-03-01T10:05:34Z">
        <w:r>
          <w:rPr>
            <w:rFonts w:ascii="Times New Roman" w:hAnsi="Times New Roman" w:eastAsia="楷体" w:cstheme="minorBidi"/>
            <w:sz w:val="24"/>
            <w:szCs w:val="24"/>
            <w:highlight w:val="cyan"/>
            <w:rPrChange w:id="2685" w:author="野草" w:date="2024-03-01T10:14:08Z">
              <w:rPr>
                <w:rFonts w:ascii="宋体" w:hAnsi="宋体" w:eastAsia="宋体" w:cs="宋体"/>
                <w:sz w:val="24"/>
                <w:szCs w:val="24"/>
              </w:rPr>
            </w:rPrChange>
          </w:rPr>
          <w:t>整个夏季期间</w:t>
        </w:r>
      </w:ins>
      <w:ins w:id="2687" w:author="野草" w:date="2024-03-01T10:05:34Z">
        <w:r>
          <w:rPr>
            <w:rFonts w:ascii="Times New Roman" w:hAnsi="Times New Roman" w:eastAsia="楷体" w:cstheme="minorBidi"/>
            <w:sz w:val="24"/>
            <w:szCs w:val="24"/>
            <w:highlight w:val="none"/>
            <w:rPrChange w:id="2688" w:author="野草" w:date="2024-03-01T10:05:48Z">
              <w:rPr>
                <w:rFonts w:ascii="宋体" w:hAnsi="宋体" w:eastAsia="宋体" w:cs="宋体"/>
                <w:sz w:val="24"/>
                <w:szCs w:val="24"/>
              </w:rPr>
            </w:rPrChange>
          </w:rPr>
          <w:t>，</w:t>
        </w:r>
      </w:ins>
      <w:ins w:id="2690" w:author="野草" w:date="2024-03-01T10:05:34Z">
        <w:r>
          <w:rPr>
            <w:rFonts w:ascii="Times New Roman" w:hAnsi="Times New Roman" w:eastAsia="楷体" w:cstheme="minorBidi"/>
            <w:sz w:val="24"/>
            <w:szCs w:val="24"/>
            <w:highlight w:val="cyan"/>
            <w:u w:val="single"/>
            <w:rPrChange w:id="2691" w:author="野草" w:date="2024-03-01T10:14:14Z">
              <w:rPr>
                <w:rFonts w:ascii="宋体" w:hAnsi="宋体" w:eastAsia="宋体" w:cs="宋体"/>
                <w:sz w:val="24"/>
                <w:szCs w:val="24"/>
              </w:rPr>
            </w:rPrChange>
          </w:rPr>
          <w:t>逐日平均最高UTCI</w:t>
        </w:r>
      </w:ins>
      <w:ins w:id="2693" w:author="野草" w:date="2024-03-01T10:05:34Z">
        <w:r>
          <w:rPr>
            <w:rFonts w:ascii="Times New Roman" w:hAnsi="Times New Roman" w:eastAsia="楷体" w:cstheme="minorBidi"/>
            <w:sz w:val="24"/>
            <w:szCs w:val="24"/>
            <w:highlight w:val="none"/>
            <w:rPrChange w:id="2694" w:author="野草" w:date="2024-03-01T10:05:48Z">
              <w:rPr>
                <w:rFonts w:ascii="宋体" w:hAnsi="宋体" w:eastAsia="宋体" w:cs="宋体"/>
                <w:sz w:val="24"/>
                <w:szCs w:val="24"/>
              </w:rPr>
            </w:rPrChange>
          </w:rPr>
          <w:t>超过</w:t>
        </w:r>
      </w:ins>
      <w:ins w:id="2696" w:author="野草" w:date="2024-03-01T10:05:34Z">
        <w:r>
          <w:rPr>
            <w:rFonts w:ascii="Times New Roman" w:hAnsi="Times New Roman" w:eastAsia="楷体" w:cstheme="minorBidi"/>
            <w:sz w:val="24"/>
            <w:szCs w:val="24"/>
            <w:highlight w:val="cyan"/>
            <w:rPrChange w:id="2697" w:author="野草" w:date="2024-03-01T10:14:17Z">
              <w:rPr>
                <w:rFonts w:ascii="宋体" w:hAnsi="宋体" w:eastAsia="宋体" w:cs="宋体"/>
                <w:sz w:val="24"/>
                <w:szCs w:val="24"/>
              </w:rPr>
            </w:rPrChange>
          </w:rPr>
          <w:t>该阈值</w:t>
        </w:r>
      </w:ins>
      <w:ins w:id="2699" w:author="野草" w:date="2024-03-01T10:05:34Z">
        <w:r>
          <w:rPr>
            <w:rFonts w:ascii="Times New Roman" w:hAnsi="Times New Roman" w:eastAsia="楷体" w:cstheme="minorBidi"/>
            <w:sz w:val="24"/>
            <w:szCs w:val="24"/>
            <w:highlight w:val="none"/>
            <w:rPrChange w:id="2700" w:author="野草" w:date="2024-03-01T10:05:48Z">
              <w:rPr>
                <w:rFonts w:ascii="宋体" w:hAnsi="宋体" w:eastAsia="宋体" w:cs="宋体"/>
                <w:sz w:val="24"/>
                <w:szCs w:val="24"/>
              </w:rPr>
            </w:rPrChange>
          </w:rPr>
          <w:t>的累积</w:t>
        </w:r>
      </w:ins>
      <w:ins w:id="2702" w:author="野草" w:date="2024-03-01T10:17:02Z">
        <w:r>
          <w:rPr>
            <w:rFonts w:hint="default" w:eastAsia="楷体" w:asciiTheme="minorHAnsi" w:hAnsiTheme="minorHAnsi" w:cstheme="minorBidi"/>
            <w:kern w:val="2"/>
            <w:sz w:val="24"/>
            <w:szCs w:val="24"/>
            <w:lang w:val="en-US" w:eastAsia="zh-CN" w:bidi="ar-SA"/>
            <w:rPrChange w:id="2703" w:author="野草" w:date="2024-03-01T10:18:41Z">
              <w:rPr>
                <w:rFonts w:eastAsia="楷体" w:asciiTheme="minorHAnsi" w:hAnsiTheme="minorHAnsi" w:cstheme="minorBidi"/>
                <w:kern w:val="2"/>
                <w:sz w:val="24"/>
                <w:szCs w:val="24"/>
                <w:lang w:val="en-US" w:eastAsia="zh-CN" w:bidi="ar-SA"/>
              </w:rPr>
            </w:rPrChange>
          </w:rPr>
          <w:t>值</w:t>
        </w:r>
      </w:ins>
      <w:ins w:id="2705" w:author="野草" w:date="2024-03-01T10:18:45Z">
        <w:r>
          <w:rPr>
            <w:rFonts w:hint="eastAsia" w:asciiTheme="minorHAnsi" w:hAnsiTheme="minorHAnsi" w:cstheme="minorBidi"/>
            <w:kern w:val="2"/>
            <w:sz w:val="24"/>
            <w:szCs w:val="24"/>
            <w:lang w:val="en-US" w:eastAsia="zh-CN" w:bidi="ar-SA"/>
          </w:rPr>
          <w:t>，</w:t>
        </w:r>
      </w:ins>
      <w:ins w:id="2706" w:author="野草" w:date="2024-03-01T10:18:37Z">
        <w:r>
          <w:rPr>
            <w:rFonts w:ascii="Times New Roman" w:hAnsi="Times New Roman" w:eastAsia="楷体" w:cstheme="minorBidi"/>
            <w:kern w:val="2"/>
            <w:sz w:val="24"/>
            <w:szCs w:val="24"/>
            <w:highlight w:val="none"/>
            <w:lang w:val="en-US" w:eastAsia="zh-CN" w:bidi="ar-SA"/>
            <w:rPrChange w:id="2707" w:author="野草" w:date="2024-03-01T10:18:41Z">
              <w:rPr>
                <w:rFonts w:eastAsia="楷体" w:asciiTheme="minorHAnsi" w:hAnsiTheme="minorHAnsi" w:cstheme="minorBidi"/>
                <w:kern w:val="2"/>
                <w:sz w:val="24"/>
                <w:szCs w:val="24"/>
                <w:lang w:val="en-US" w:eastAsia="zh-CN" w:bidi="ar-SA"/>
              </w:rPr>
            </w:rPrChange>
          </w:rPr>
          <w:t>可通过</w:t>
        </w:r>
      </w:ins>
      <w:ins w:id="2709" w:author="野草" w:date="2024-03-01T10:18:37Z">
        <w:r>
          <w:rPr>
            <w:rFonts w:ascii="Times New Roman" w:hAnsi="Times New Roman" w:eastAsia="楷体" w:cstheme="minorBidi"/>
            <w:kern w:val="2"/>
            <w:sz w:val="24"/>
            <w:szCs w:val="24"/>
            <w:highlight w:val="cyan"/>
            <w:u w:val="single"/>
            <w:lang w:val="en-US" w:eastAsia="zh-CN" w:bidi="ar-SA"/>
            <w:rPrChange w:id="2710" w:author="野草" w:date="2024-03-01T10:18:56Z">
              <w:rPr>
                <w:rFonts w:eastAsia="楷体" w:asciiTheme="minorHAnsi" w:hAnsiTheme="minorHAnsi" w:cstheme="minorBidi"/>
                <w:kern w:val="2"/>
                <w:sz w:val="24"/>
                <w:szCs w:val="24"/>
                <w:lang w:val="en-US" w:eastAsia="zh-CN" w:bidi="ar-SA"/>
              </w:rPr>
            </w:rPrChange>
          </w:rPr>
          <w:t>下图所示的</w:t>
        </w:r>
      </w:ins>
      <w:ins w:id="2712" w:author="野草" w:date="2024-03-01T10:18:37Z">
        <w:r>
          <w:rPr>
            <w:rFonts w:ascii="Times New Roman" w:hAnsi="Times New Roman" w:eastAsia="楷体" w:cstheme="minorBidi"/>
            <w:kern w:val="2"/>
            <w:sz w:val="24"/>
            <w:szCs w:val="24"/>
            <w:highlight w:val="none"/>
            <w:lang w:val="en-US" w:eastAsia="zh-CN" w:bidi="ar-SA"/>
            <w:rPrChange w:id="2713" w:author="野草" w:date="2024-03-01T10:18:41Z">
              <w:rPr>
                <w:rFonts w:eastAsia="楷体" w:asciiTheme="minorHAnsi" w:hAnsiTheme="minorHAnsi" w:cstheme="minorBidi"/>
                <w:kern w:val="2"/>
                <w:sz w:val="24"/>
                <w:szCs w:val="24"/>
                <w:lang w:val="en-US" w:eastAsia="zh-CN" w:bidi="ar-SA"/>
              </w:rPr>
            </w:rPrChange>
          </w:rPr>
          <w:t>阴影面积</w:t>
        </w:r>
      </w:ins>
      <w:ins w:id="2715" w:author="野草" w:date="2024-03-01T10:18:37Z">
        <w:r>
          <w:rPr>
            <w:rFonts w:ascii="Times New Roman" w:hAnsi="Times New Roman" w:eastAsia="楷体" w:cstheme="minorBidi"/>
            <w:kern w:val="2"/>
            <w:sz w:val="24"/>
            <w:szCs w:val="24"/>
            <w:highlight w:val="cyan"/>
            <w:lang w:val="en-US" w:eastAsia="zh-CN" w:bidi="ar-SA"/>
            <w:rPrChange w:id="2716" w:author="野草" w:date="2024-03-01T10:18:59Z">
              <w:rPr>
                <w:rFonts w:eastAsia="楷体" w:asciiTheme="minorHAnsi" w:hAnsiTheme="minorHAnsi" w:cstheme="minorBidi"/>
                <w:kern w:val="2"/>
                <w:sz w:val="24"/>
                <w:szCs w:val="24"/>
                <w:lang w:val="en-US" w:eastAsia="zh-CN" w:bidi="ar-SA"/>
              </w:rPr>
            </w:rPrChange>
          </w:rPr>
          <w:t>来</w:t>
        </w:r>
      </w:ins>
      <w:ins w:id="2718" w:author="野草" w:date="2024-03-01T10:18:52Z">
        <w:r>
          <w:rPr>
            <w:rFonts w:hint="eastAsia" w:cstheme="minorBidi"/>
            <w:kern w:val="2"/>
            <w:sz w:val="24"/>
            <w:szCs w:val="24"/>
            <w:highlight w:val="cyan"/>
            <w:lang w:val="en-US" w:eastAsia="zh-CN" w:bidi="ar-SA"/>
            <w:rPrChange w:id="2719" w:author="野草" w:date="2024-03-01T10:18:59Z">
              <w:rPr>
                <w:rFonts w:hint="eastAsia" w:cstheme="minorBidi"/>
                <w:kern w:val="2"/>
                <w:sz w:val="24"/>
                <w:szCs w:val="24"/>
                <w:highlight w:val="none"/>
                <w:lang w:val="en-US" w:eastAsia="zh-CN" w:bidi="ar-SA"/>
              </w:rPr>
            </w:rPrChange>
          </w:rPr>
          <w:t>表示</w:t>
        </w:r>
      </w:ins>
      <w:ins w:id="2721" w:author="野草" w:date="2024-03-01T09:55:49Z">
        <w:r>
          <w:rPr>
            <w:rFonts w:eastAsia="楷体" w:asciiTheme="minorHAnsi" w:hAnsiTheme="minorHAnsi" w:cstheme="minorBidi"/>
            <w:kern w:val="2"/>
            <w:sz w:val="24"/>
            <w:szCs w:val="24"/>
            <w:highlight w:val="none"/>
            <w:lang w:val="en-US" w:eastAsia="zh-CN" w:bidi="ar-SA"/>
            <w:rPrChange w:id="2722" w:author="野草" w:date="2024-03-01T10:18:41Z">
              <w:rPr>
                <w:rFonts w:eastAsia="楷体" w:asciiTheme="minorHAnsi" w:hAnsiTheme="minorHAnsi" w:cstheme="minorBidi"/>
                <w:kern w:val="2"/>
                <w:sz w:val="24"/>
                <w:szCs w:val="24"/>
                <w:lang w:val="en-US" w:eastAsia="zh-CN" w:bidi="ar-SA"/>
              </w:rPr>
            </w:rPrChange>
          </w:rPr>
          <w:t>。</w:t>
        </w:r>
      </w:ins>
      <w:ins w:id="2724" w:author="野草" w:date="2024-03-01T10:14:39Z">
        <w:r>
          <w:rPr>
            <w:rFonts w:hint="default" w:ascii="Times New Roman" w:hAnsi="Times New Roman"/>
          </w:rPr>
          <w:t>【u</w:t>
        </w:r>
      </w:ins>
      <w:ins w:id="2725" w:author="野草" w:date="2024-03-01T10:14:39Z">
        <w:r>
          <w:rPr>
            <w:rFonts w:ascii="Times New Roman" w:hAnsi="Times New Roman"/>
          </w:rPr>
          <w:t>p2024 0</w:t>
        </w:r>
      </w:ins>
      <w:ins w:id="2726" w:author="野草" w:date="2024-03-01T10:14:39Z">
        <w:r>
          <w:rPr>
            <w:rFonts w:hint="eastAsia"/>
            <w:lang w:val="en-US" w:eastAsia="zh-CN"/>
          </w:rPr>
          <w:t>301</w:t>
        </w:r>
      </w:ins>
      <w:ins w:id="2727" w:author="野草" w:date="2024-03-01T10:14:39Z">
        <w:r>
          <w:rPr>
            <w:rFonts w:ascii="Times New Roman" w:hAnsi="Times New Roman"/>
          </w:rPr>
          <w:t xml:space="preserve"> </w:t>
        </w:r>
      </w:ins>
      <w:ins w:id="2728" w:author="野草" w:date="2024-03-01T10:14:41Z">
        <w:r>
          <w:rPr>
            <w:rFonts w:hint="eastAsia"/>
            <w:lang w:val="en-US" w:eastAsia="zh-CN"/>
          </w:rPr>
          <w:t>10</w:t>
        </w:r>
      </w:ins>
      <w:ins w:id="2729" w:author="野草" w:date="2024-03-01T10:14:39Z">
        <w:r>
          <w:rPr>
            <w:rFonts w:ascii="Times New Roman" w:hAnsi="Times New Roman"/>
          </w:rPr>
          <w:t>:</w:t>
        </w:r>
      </w:ins>
      <w:ins w:id="2730" w:author="野草" w:date="2024-03-01T10:25:16Z">
        <w:r>
          <w:rPr>
            <w:rFonts w:hint="eastAsia"/>
            <w:lang w:val="en-US" w:eastAsia="zh-CN"/>
          </w:rPr>
          <w:t>2</w:t>
        </w:r>
      </w:ins>
      <w:ins w:id="2731" w:author="野草" w:date="2024-03-01T10:25:17Z">
        <w:r>
          <w:rPr>
            <w:rFonts w:hint="eastAsia"/>
            <w:lang w:val="en-US" w:eastAsia="zh-CN"/>
          </w:rPr>
          <w:t>5</w:t>
        </w:r>
      </w:ins>
      <w:ins w:id="2732" w:author="野草" w:date="2024-03-01T10:14:39Z">
        <w:r>
          <w:rPr>
            <w:rFonts w:hint="default" w:ascii="Times New Roman" w:hAnsi="Times New Roman"/>
          </w:rPr>
          <w:t>】</w:t>
        </w:r>
      </w:ins>
    </w:p>
    <w:p>
      <w:pPr>
        <w:pStyle w:val="9"/>
        <w:numPr>
          <w:ilvl w:val="-1"/>
          <w:numId w:val="0"/>
        </w:numPr>
        <w:spacing w:line="360" w:lineRule="auto"/>
        <w:ind w:leftChars="0" w:firstLine="0" w:firstLineChars="0"/>
        <w:rPr>
          <w:ins w:id="2734" w:author="野草" w:date="2024-02-29T17:57:13Z"/>
          <w:rFonts w:ascii="Times New Roman" w:hAnsi="Times New Roman"/>
          <w:highlight w:val="none"/>
        </w:rPr>
        <w:pPrChange w:id="2733" w:author="野草" w:date="2024-03-01T09:55:51Z">
          <w:pPr>
            <w:pStyle w:val="9"/>
            <w:numPr>
              <w:ilvl w:val="0"/>
              <w:numId w:val="11"/>
            </w:numPr>
            <w:spacing w:line="360" w:lineRule="auto"/>
          </w:pPr>
        </w:pPrChange>
      </w:pPr>
      <w:ins w:id="2735" w:author="野草" w:date="2024-02-29T17:57:11Z">
        <w:r>
          <w:rPr>
            <w:highlight w:val="none"/>
          </w:rPr>
          <w:drawing>
            <wp:inline distT="0" distB="0" distL="0" distR="0">
              <wp:extent cx="3337560" cy="2021205"/>
              <wp:effectExtent l="0" t="0" r="2540" b="10795"/>
              <wp:docPr id="153178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750" name="图片 1"/>
                      <pic:cNvPicPr>
                        <a:picLocks noChangeAspect="1"/>
                      </pic:cNvPicPr>
                    </pic:nvPicPr>
                    <pic:blipFill>
                      <a:blip r:embed="rId8"/>
                      <a:stretch>
                        <a:fillRect/>
                      </a:stretch>
                    </pic:blipFill>
                    <pic:spPr>
                      <a:xfrm>
                        <a:off x="0" y="0"/>
                        <a:ext cx="3339631" cy="2022837"/>
                      </a:xfrm>
                      <a:prstGeom prst="rect">
                        <a:avLst/>
                      </a:prstGeom>
                    </pic:spPr>
                  </pic:pic>
                </a:graphicData>
              </a:graphic>
            </wp:inline>
          </w:drawing>
        </w:r>
      </w:ins>
    </w:p>
    <w:p>
      <w:pPr>
        <w:widowControl w:val="0"/>
        <w:spacing w:before="120" w:after="120" w:line="360" w:lineRule="auto"/>
        <w:jc w:val="both"/>
        <w:rPr>
          <w:ins w:id="2738" w:author="野草" w:date="2024-03-01T15:40:07Z"/>
          <w:rFonts w:hint="eastAsia"/>
          <w:lang w:val="en-US" w:eastAsia="zh-CN"/>
        </w:rPr>
        <w:pPrChange w:id="2737" w:author="野草" w:date="2024-03-01T15:42:31Z">
          <w:pPr>
            <w:widowControl w:val="0"/>
            <w:spacing w:before="120" w:after="120" w:line="360" w:lineRule="auto"/>
            <w:jc w:val="both"/>
          </w:pPr>
        </w:pPrChange>
      </w:pPr>
      <w:ins w:id="2739" w:author="野草" w:date="2024-03-01T15:40:54Z">
        <w:r>
          <w:rPr>
            <w:rFonts w:hint="eastAsia"/>
            <w:lang w:val="en-US" w:eastAsia="zh-CN"/>
          </w:rPr>
          <w:tab/>
        </w:r>
      </w:ins>
      <w:ins w:id="2740" w:author="野草" w:date="2024-03-01T15:42:13Z">
        <w:r>
          <w:rPr/>
          <w:t>对于</w:t>
        </w:r>
      </w:ins>
      <w:ins w:id="2741" w:author="野草" w:date="2024-03-01T15:42:13Z">
        <w:r>
          <w:rPr>
            <w:highlight w:val="cyan"/>
            <w:rPrChange w:id="2742" w:author="野草" w:date="2024-03-01T15:42:34Z">
              <w:rPr/>
            </w:rPrChange>
          </w:rPr>
          <w:t>暴露性</w:t>
        </w:r>
      </w:ins>
      <w:ins w:id="2744" w:author="野草" w:date="2024-03-01T15:42:13Z">
        <w:r>
          <w:rPr/>
          <w:t>的评估，我们选用</w:t>
        </w:r>
      </w:ins>
      <w:ins w:id="2745" w:author="野草" w:date="2024-03-01T15:42:13Z">
        <w:r>
          <w:rPr>
            <w:highlight w:val="cyan"/>
            <w:rPrChange w:id="2746" w:author="野草" w:date="2024-03-01T15:42:37Z">
              <w:rPr/>
            </w:rPrChange>
          </w:rPr>
          <w:t>各单元</w:t>
        </w:r>
      </w:ins>
      <w:ins w:id="2748" w:author="野草" w:date="2024-03-01T15:42:13Z">
        <w:r>
          <w:rPr/>
          <w:t>的</w:t>
        </w:r>
      </w:ins>
      <w:ins w:id="2749" w:author="野草" w:date="2024-03-01T15:42:13Z">
        <w:r>
          <w:rPr>
            <w:highlight w:val="cyan"/>
            <w:rPrChange w:id="2750" w:author="野草" w:date="2024-03-01T15:42:39Z">
              <w:rPr/>
            </w:rPrChange>
          </w:rPr>
          <w:t>人口密度</w:t>
        </w:r>
      </w:ins>
      <w:ins w:id="2752" w:author="野草" w:date="2024-03-01T15:42:13Z">
        <w:r>
          <w:rPr/>
          <w:t>作为</w:t>
        </w:r>
      </w:ins>
      <w:ins w:id="2753" w:author="野草" w:date="2024-03-01T15:42:13Z">
        <w:r>
          <w:rPr>
            <w:highlight w:val="cyan"/>
            <w:rPrChange w:id="2754" w:author="野草" w:date="2024-03-01T15:42:41Z">
              <w:rPr/>
            </w:rPrChange>
          </w:rPr>
          <w:t>关键指标</w:t>
        </w:r>
      </w:ins>
      <w:ins w:id="2756" w:author="野草" w:date="2024-03-01T15:42:13Z">
        <w:r>
          <w:rPr/>
          <w:t>。</w:t>
        </w:r>
      </w:ins>
      <w:ins w:id="2757" w:author="野草" w:date="2024-03-01T15:42:24Z">
        <w:r>
          <w:rPr/>
          <w:t>因此，</w:t>
        </w:r>
      </w:ins>
      <w:ins w:id="2758" w:author="野草" w:date="2024-03-01T15:42:24Z">
        <w:r>
          <w:rPr>
            <w:highlight w:val="cyan"/>
            <w:rPrChange w:id="2759" w:author="野草" w:date="2024-03-01T15:42:44Z">
              <w:rPr/>
            </w:rPrChange>
          </w:rPr>
          <w:t>暴露性因子E</w:t>
        </w:r>
      </w:ins>
      <w:ins w:id="2761" w:author="野草" w:date="2024-03-01T15:42:24Z">
        <w:r>
          <w:rPr/>
          <w:t>的</w:t>
        </w:r>
      </w:ins>
      <w:ins w:id="2762" w:author="野草" w:date="2024-03-01T15:42:24Z">
        <w:r>
          <w:rPr>
            <w:highlight w:val="cyan"/>
            <w:rPrChange w:id="2763" w:author="野草" w:date="2024-03-01T15:42:46Z">
              <w:rPr/>
            </w:rPrChange>
          </w:rPr>
          <w:t>计算公式</w:t>
        </w:r>
      </w:ins>
      <w:ins w:id="2765" w:author="野草" w:date="2024-03-01T15:42:24Z">
        <w:r>
          <w:rPr/>
          <w:t>如下</w:t>
        </w:r>
      </w:ins>
      <w:ins w:id="2766" w:author="野草" w:date="2024-03-01T15:39:48Z">
        <w:r>
          <w:rPr>
            <w:rFonts w:hint="eastAsia"/>
            <w:lang w:val="en-US" w:eastAsia="zh-CN"/>
          </w:rPr>
          <w:t>：</w:t>
        </w:r>
      </w:ins>
    </w:p>
    <w:p>
      <w:pPr>
        <w:pStyle w:val="9"/>
        <w:widowControl w:val="0"/>
        <w:numPr>
          <w:ilvl w:val="0"/>
          <w:numId w:val="0"/>
        </w:numPr>
        <w:tabs>
          <w:tab w:val="left" w:pos="-420"/>
        </w:tabs>
        <w:spacing w:before="120" w:after="120" w:line="360" w:lineRule="auto"/>
        <w:jc w:val="both"/>
        <w:rPr>
          <w:ins w:id="2768" w:author="野草" w:date="2024-03-01T15:39:57Z"/>
          <w:rFonts w:hint="default"/>
          <w:highlight w:val="none"/>
          <w:lang w:val="en-US" w:eastAsia="zh-CN"/>
        </w:rPr>
        <w:pPrChange w:id="2767" w:author="Fred Zhou" w:date="2024-02-29T12:11:00Z">
          <w:pPr>
            <w:widowControl w:val="0"/>
            <w:spacing w:before="120" w:after="120" w:line="360" w:lineRule="auto"/>
            <w:jc w:val="both"/>
          </w:pPr>
        </w:pPrChange>
      </w:pPr>
      <m:oMathPara>
        <m:oMath>
          <w:ins w:id="2769" w:author="野草" w:date="2024-03-01T15:40:13Z">
            <m:r>
              <m:rPr>
                <m:sty m:val="p"/>
              </m:rPr>
              <w:rPr>
                <w:rFonts w:hint="default" w:ascii="Cambria Math" w:hAnsi="Cambria Math" w:cstheme="minorBidi"/>
                <w:kern w:val="2"/>
                <w:sz w:val="24"/>
                <w:szCs w:val="24"/>
                <w:highlight w:val="none"/>
                <w:lang w:val="en-US" w:eastAsia="zh-CN" w:bidi="ar-SA"/>
              </w:rPr>
              <m:t>E =</m:t>
            </m:r>
          </w:ins>
          <w:ins w:id="2770" w:author="野草" w:date="2024-03-01T15:40:14Z">
            <m:r>
              <m:rPr>
                <m:sty m:val="p"/>
              </m:rPr>
              <w:rPr>
                <w:rFonts w:hint="default" w:ascii="Cambria Math" w:hAnsi="Cambria Math" w:cstheme="minorBidi"/>
                <w:kern w:val="2"/>
                <w:sz w:val="24"/>
                <w:szCs w:val="24"/>
                <w:highlight w:val="none"/>
                <w:lang w:val="en-US" w:eastAsia="zh-CN" w:bidi="ar-SA"/>
              </w:rPr>
              <m:t xml:space="preserve"> PD</m:t>
            </m:r>
          </w:ins>
        </m:oMath>
      </m:oMathPara>
    </w:p>
    <w:p>
      <w:pPr>
        <w:pStyle w:val="9"/>
        <w:widowControl w:val="0"/>
        <w:numPr>
          <w:ilvl w:val="0"/>
          <w:numId w:val="0"/>
        </w:numPr>
        <w:tabs>
          <w:tab w:val="left" w:pos="-420"/>
        </w:tabs>
        <w:spacing w:before="120" w:after="120" w:line="360" w:lineRule="auto"/>
        <w:jc w:val="both"/>
        <w:rPr>
          <w:ins w:id="2772" w:author="野草" w:date="2024-03-01T15:39:20Z"/>
          <w:rFonts w:hint="default" w:ascii="Times New Roman" w:hAnsi="Times New Roman"/>
          <w:lang w:val="en-US" w:eastAsia="zh-CN"/>
        </w:rPr>
        <w:pPrChange w:id="2771" w:author="Fred Zhou" w:date="2024-02-29T12:11:00Z">
          <w:pPr>
            <w:widowControl w:val="0"/>
            <w:spacing w:before="120" w:after="120" w:line="360" w:lineRule="auto"/>
            <w:jc w:val="both"/>
          </w:pPr>
        </w:pPrChange>
      </w:pPr>
      <w:ins w:id="2773" w:author="野草" w:date="2024-03-01T15:39:59Z">
        <w:r>
          <w:rPr>
            <w:rFonts w:hint="eastAsia"/>
            <w:highlight w:val="none"/>
            <w:lang w:val="en-US" w:eastAsia="zh-CN"/>
          </w:rPr>
          <w:t>其中</w:t>
        </w:r>
      </w:ins>
      <w:ins w:id="2774" w:author="野草" w:date="2024-03-01T15:40:00Z">
        <w:r>
          <w:rPr>
            <w:rFonts w:hint="eastAsia"/>
            <w:highlight w:val="none"/>
            <w:lang w:val="en-US" w:eastAsia="zh-CN"/>
          </w:rPr>
          <w:t>，PD</w:t>
        </w:r>
      </w:ins>
      <w:ins w:id="2775" w:author="野草" w:date="2024-03-01T15:40:02Z">
        <w:r>
          <w:rPr>
            <w:rFonts w:hint="eastAsia"/>
            <w:highlight w:val="none"/>
            <w:lang w:val="en-US" w:eastAsia="zh-CN"/>
          </w:rPr>
          <w:t>代表</w:t>
        </w:r>
      </w:ins>
      <w:ins w:id="2776" w:author="野草" w:date="2024-03-01T15:40:04Z">
        <w:r>
          <w:rPr>
            <w:rFonts w:hint="eastAsia"/>
            <w:highlight w:val="cyan"/>
            <w:lang w:val="en-US" w:eastAsia="zh-CN"/>
            <w:rPrChange w:id="2777" w:author="野草" w:date="2024-03-01T15:42:50Z">
              <w:rPr>
                <w:rFonts w:hint="eastAsia"/>
                <w:highlight w:val="none"/>
                <w:lang w:val="en-US" w:eastAsia="zh-CN"/>
              </w:rPr>
            </w:rPrChange>
          </w:rPr>
          <w:t>人口</w:t>
        </w:r>
      </w:ins>
      <w:ins w:id="2779" w:author="野草" w:date="2024-03-01T15:40:06Z">
        <w:r>
          <w:rPr>
            <w:rFonts w:hint="eastAsia"/>
            <w:highlight w:val="cyan"/>
            <w:lang w:val="en-US" w:eastAsia="zh-CN"/>
            <w:rPrChange w:id="2780" w:author="野草" w:date="2024-03-01T15:42:50Z">
              <w:rPr>
                <w:rFonts w:hint="eastAsia"/>
                <w:highlight w:val="none"/>
                <w:lang w:val="en-US" w:eastAsia="zh-CN"/>
              </w:rPr>
            </w:rPrChange>
          </w:rPr>
          <w:t>密度</w:t>
        </w:r>
      </w:ins>
      <w:ins w:id="2782" w:author="野草" w:date="2024-03-01T15:40:43Z">
        <w:r>
          <w:rPr>
            <w:rFonts w:hint="eastAsia"/>
            <w:highlight w:val="none"/>
            <w:lang w:val="en-US" w:eastAsia="zh-CN"/>
          </w:rPr>
          <w:t xml:space="preserve"> </w:t>
        </w:r>
      </w:ins>
      <w:ins w:id="2783" w:author="野草" w:date="2024-03-01T15:40:42Z">
        <w:r>
          <w:rPr>
            <w:rFonts w:hint="eastAsia"/>
            <w:highlight w:val="none"/>
            <w:lang w:val="en-US" w:eastAsia="zh-CN"/>
          </w:rPr>
          <w:t>(</w:t>
        </w:r>
      </w:ins>
      <w:ins w:id="2784" w:author="野草" w:date="2024-03-01T15:40:45Z">
        <w:r>
          <w:rPr>
            <w:rFonts w:hint="eastAsia"/>
            <w:highlight w:val="none"/>
            <w:lang w:val="en-US" w:eastAsia="zh-CN"/>
          </w:rPr>
          <w:t>人</w:t>
        </w:r>
      </w:ins>
      <w:ins w:id="2785" w:author="野草" w:date="2024-03-01T15:40:46Z">
        <w:r>
          <w:rPr>
            <w:rFonts w:hint="eastAsia"/>
            <w:highlight w:val="none"/>
            <w:lang w:val="en-US" w:eastAsia="zh-CN"/>
          </w:rPr>
          <w:t>/km</w:t>
        </w:r>
      </w:ins>
      <w:ins w:id="2786" w:author="野草" w:date="2024-03-01T15:40:47Z">
        <w:r>
          <w:rPr>
            <w:rFonts w:hint="eastAsia"/>
            <w:highlight w:val="none"/>
            <w:vertAlign w:val="superscript"/>
            <w:lang w:val="en-US" w:eastAsia="zh-CN"/>
            <w:rPrChange w:id="2787" w:author="野草" w:date="2024-03-01T15:40:51Z">
              <w:rPr>
                <w:rFonts w:hint="eastAsia"/>
                <w:highlight w:val="none"/>
                <w:lang w:val="en-US" w:eastAsia="zh-CN"/>
              </w:rPr>
            </w:rPrChange>
          </w:rPr>
          <w:t>2</w:t>
        </w:r>
      </w:ins>
      <w:ins w:id="2789" w:author="野草" w:date="2024-03-01T15:40:42Z">
        <w:r>
          <w:rPr>
            <w:rFonts w:hint="eastAsia"/>
            <w:highlight w:val="none"/>
            <w:lang w:val="en-US" w:eastAsia="zh-CN"/>
          </w:rPr>
          <w:t>)</w:t>
        </w:r>
      </w:ins>
      <w:ins w:id="2790" w:author="野草" w:date="2024-03-01T15:40:23Z">
        <w:r>
          <w:rPr>
            <w:rFonts w:hint="eastAsia"/>
            <w:highlight w:val="none"/>
            <w:lang w:val="en-US" w:eastAsia="zh-CN"/>
          </w:rPr>
          <w:t>。</w:t>
        </w:r>
      </w:ins>
      <w:ins w:id="2791" w:author="野草" w:date="2024-03-01T15:42:55Z">
        <w:r>
          <w:rPr>
            <w:rFonts w:hint="default" w:ascii="Times New Roman" w:hAnsi="Times New Roman"/>
          </w:rPr>
          <w:t>【u</w:t>
        </w:r>
      </w:ins>
      <w:ins w:id="2792" w:author="野草" w:date="2024-03-01T15:42:55Z">
        <w:r>
          <w:rPr>
            <w:rFonts w:ascii="Times New Roman" w:hAnsi="Times New Roman"/>
          </w:rPr>
          <w:t>p2024 0</w:t>
        </w:r>
      </w:ins>
      <w:ins w:id="2793" w:author="野草" w:date="2024-03-01T15:42:55Z">
        <w:r>
          <w:rPr>
            <w:rFonts w:hint="eastAsia"/>
            <w:lang w:val="en-US" w:eastAsia="zh-CN"/>
          </w:rPr>
          <w:t>301</w:t>
        </w:r>
      </w:ins>
      <w:ins w:id="2794" w:author="野草" w:date="2024-03-01T15:42:55Z">
        <w:r>
          <w:rPr>
            <w:rFonts w:ascii="Times New Roman" w:hAnsi="Times New Roman"/>
          </w:rPr>
          <w:t xml:space="preserve"> </w:t>
        </w:r>
      </w:ins>
      <w:ins w:id="2795" w:author="野草" w:date="2024-03-01T15:42:55Z">
        <w:r>
          <w:rPr>
            <w:rFonts w:hint="eastAsia"/>
            <w:lang w:val="en-US" w:eastAsia="zh-CN"/>
          </w:rPr>
          <w:t>1</w:t>
        </w:r>
      </w:ins>
      <w:ins w:id="2796" w:author="野草" w:date="2024-03-01T15:42:58Z">
        <w:r>
          <w:rPr>
            <w:rFonts w:hint="eastAsia"/>
            <w:lang w:val="en-US" w:eastAsia="zh-CN"/>
          </w:rPr>
          <w:t>5</w:t>
        </w:r>
      </w:ins>
      <w:ins w:id="2797" w:author="野草" w:date="2024-03-01T15:42:55Z">
        <w:r>
          <w:rPr>
            <w:rFonts w:ascii="Times New Roman" w:hAnsi="Times New Roman"/>
          </w:rPr>
          <w:t>:</w:t>
        </w:r>
      </w:ins>
      <w:ins w:id="2798" w:author="野草" w:date="2024-03-01T15:43:00Z">
        <w:r>
          <w:rPr>
            <w:rFonts w:hint="eastAsia"/>
            <w:lang w:val="en-US" w:eastAsia="zh-CN"/>
          </w:rPr>
          <w:t>42</w:t>
        </w:r>
      </w:ins>
      <w:ins w:id="2799" w:author="野草" w:date="2024-03-01T15:42:55Z">
        <w:r>
          <w:rPr>
            <w:rFonts w:hint="default" w:ascii="Times New Roman" w:hAnsi="Times New Roman"/>
          </w:rPr>
          <w:t>】</w:t>
        </w:r>
      </w:ins>
    </w:p>
    <w:p>
      <w:pPr>
        <w:pStyle w:val="9"/>
        <w:widowControl w:val="0"/>
        <w:numPr>
          <w:ilvl w:val="0"/>
          <w:numId w:val="0"/>
        </w:numPr>
        <w:tabs>
          <w:tab w:val="left" w:pos="-420"/>
        </w:tabs>
        <w:spacing w:before="120" w:after="120" w:line="360" w:lineRule="auto"/>
        <w:jc w:val="both"/>
        <w:rPr>
          <w:ins w:id="2801" w:author="野草" w:date="2024-02-29T18:08:52Z"/>
          <w:rFonts w:hint="eastAsia" w:eastAsia="宋体"/>
          <w:highlight w:val="none"/>
          <w:lang w:val="en-US" w:eastAsia="zh-CN"/>
        </w:rPr>
        <w:pPrChange w:id="2800" w:author="Fred Zhou" w:date="2024-02-29T12:11:00Z">
          <w:pPr>
            <w:widowControl w:val="0"/>
            <w:spacing w:before="120" w:after="120" w:line="360" w:lineRule="auto"/>
            <w:jc w:val="both"/>
          </w:pPr>
        </w:pPrChange>
      </w:pPr>
      <w:ins w:id="2802" w:author="野草" w:date="2024-03-01T15:45:24Z">
        <w:r>
          <w:rPr>
            <w:rFonts w:hint="eastAsia"/>
            <w:highlight w:val="none"/>
            <w:lang w:val="en-US" w:eastAsia="zh-CN"/>
          </w:rPr>
          <w:tab/>
        </w:r>
      </w:ins>
      <w:ins w:id="2803" w:author="野草" w:date="2024-03-01T15:58:19Z">
        <w:r>
          <w:rPr>
            <w:rFonts w:ascii="Times New Roman" w:hAnsi="Times New Roman" w:eastAsia="楷体" w:cstheme="minorBidi"/>
            <w:sz w:val="24"/>
            <w:szCs w:val="24"/>
            <w:rPrChange w:id="2804" w:author="野草" w:date="2024-03-01T15:58:36Z">
              <w:rPr>
                <w:rFonts w:ascii="宋体" w:hAnsi="宋体" w:eastAsia="宋体" w:cs="宋体"/>
                <w:sz w:val="24"/>
                <w:szCs w:val="24"/>
              </w:rPr>
            </w:rPrChange>
          </w:rPr>
          <w:t>在</w:t>
        </w:r>
      </w:ins>
      <w:ins w:id="2806" w:author="野草" w:date="2024-03-01T15:58:19Z">
        <w:r>
          <w:rPr>
            <w:rFonts w:ascii="Times New Roman" w:hAnsi="Times New Roman" w:eastAsia="楷体" w:cstheme="minorBidi"/>
            <w:sz w:val="24"/>
            <w:szCs w:val="24"/>
            <w:highlight w:val="cyan"/>
            <w:rPrChange w:id="2807" w:author="野草" w:date="2024-03-01T15:58:41Z">
              <w:rPr>
                <w:rFonts w:ascii="宋体" w:hAnsi="宋体" w:eastAsia="宋体" w:cs="宋体"/>
                <w:sz w:val="24"/>
                <w:szCs w:val="24"/>
              </w:rPr>
            </w:rPrChange>
          </w:rPr>
          <w:t>评估脆弱性</w:t>
        </w:r>
      </w:ins>
      <w:ins w:id="2809" w:author="野草" w:date="2024-03-01T15:58:19Z">
        <w:r>
          <w:rPr>
            <w:rFonts w:ascii="Times New Roman" w:hAnsi="Times New Roman" w:eastAsia="楷体" w:cstheme="minorBidi"/>
            <w:sz w:val="24"/>
            <w:szCs w:val="24"/>
            <w:rPrChange w:id="2810" w:author="野草" w:date="2024-03-01T15:58:36Z">
              <w:rPr>
                <w:rFonts w:ascii="宋体" w:hAnsi="宋体" w:eastAsia="宋体" w:cs="宋体"/>
                <w:sz w:val="24"/>
                <w:szCs w:val="24"/>
              </w:rPr>
            </w:rPrChange>
          </w:rPr>
          <w:t>时，</w:t>
        </w:r>
      </w:ins>
      <w:ins w:id="2812" w:author="野草" w:date="2024-03-01T15:58:30Z">
        <w:r>
          <w:rPr>
            <w:rFonts w:hint="default" w:ascii="Times New Roman" w:hAnsi="Times New Roman" w:eastAsia="楷体" w:cstheme="minorBidi"/>
            <w:sz w:val="24"/>
            <w:szCs w:val="24"/>
            <w:lang w:val="en-US" w:eastAsia="zh-CN"/>
            <w:rPrChange w:id="2813" w:author="野草" w:date="2024-03-01T15:58:36Z">
              <w:rPr>
                <w:rFonts w:hint="eastAsia" w:ascii="宋体" w:hAnsi="宋体" w:eastAsia="宋体" w:cs="宋体"/>
                <w:sz w:val="24"/>
                <w:szCs w:val="24"/>
                <w:lang w:val="en-US" w:eastAsia="zh-CN"/>
              </w:rPr>
            </w:rPrChange>
          </w:rPr>
          <w:t>本研究</w:t>
        </w:r>
      </w:ins>
      <w:ins w:id="2815" w:author="野草" w:date="2024-03-01T15:58:19Z">
        <w:r>
          <w:rPr>
            <w:rFonts w:ascii="Times New Roman" w:hAnsi="Times New Roman" w:eastAsia="楷体" w:cstheme="minorBidi"/>
            <w:sz w:val="24"/>
            <w:szCs w:val="24"/>
            <w:highlight w:val="cyan"/>
            <w:rPrChange w:id="2816" w:author="野草" w:date="2024-03-01T15:58:44Z">
              <w:rPr>
                <w:rFonts w:ascii="宋体" w:hAnsi="宋体" w:eastAsia="宋体" w:cs="宋体"/>
                <w:sz w:val="24"/>
                <w:szCs w:val="24"/>
              </w:rPr>
            </w:rPrChange>
          </w:rPr>
          <w:t>着重考虑</w:t>
        </w:r>
      </w:ins>
      <w:ins w:id="2818" w:author="野草" w:date="2024-03-01T15:58:19Z">
        <w:r>
          <w:rPr>
            <w:rFonts w:ascii="Times New Roman" w:hAnsi="Times New Roman" w:eastAsia="楷体" w:cstheme="minorBidi"/>
            <w:sz w:val="24"/>
            <w:szCs w:val="24"/>
            <w:rPrChange w:id="2819" w:author="野草" w:date="2024-03-01T15:58:36Z">
              <w:rPr>
                <w:rFonts w:ascii="宋体" w:hAnsi="宋体" w:eastAsia="宋体" w:cs="宋体"/>
                <w:sz w:val="24"/>
                <w:szCs w:val="24"/>
              </w:rPr>
            </w:rPrChange>
          </w:rPr>
          <w:t>城市居民的</w:t>
        </w:r>
      </w:ins>
      <w:ins w:id="2821" w:author="野草" w:date="2024-03-01T15:58:19Z">
        <w:r>
          <w:rPr>
            <w:rFonts w:ascii="Times New Roman" w:hAnsi="Times New Roman" w:eastAsia="楷体" w:cstheme="minorBidi"/>
            <w:sz w:val="24"/>
            <w:szCs w:val="24"/>
            <w:highlight w:val="cyan"/>
            <w:rPrChange w:id="2822" w:author="野草" w:date="2024-03-01T15:58:46Z">
              <w:rPr>
                <w:rFonts w:ascii="宋体" w:hAnsi="宋体" w:eastAsia="宋体" w:cs="宋体"/>
                <w:sz w:val="24"/>
                <w:szCs w:val="24"/>
              </w:rPr>
            </w:rPrChange>
          </w:rPr>
          <w:t>年龄</w:t>
        </w:r>
      </w:ins>
      <w:ins w:id="2824" w:author="野草" w:date="2024-03-01T15:58:19Z">
        <w:r>
          <w:rPr>
            <w:rFonts w:ascii="Times New Roman" w:hAnsi="Times New Roman" w:eastAsia="楷体" w:cstheme="minorBidi"/>
            <w:sz w:val="24"/>
            <w:szCs w:val="24"/>
            <w:rPrChange w:id="2825" w:author="野草" w:date="2024-03-01T15:58:36Z">
              <w:rPr>
                <w:rFonts w:ascii="宋体" w:hAnsi="宋体" w:eastAsia="宋体" w:cs="宋体"/>
                <w:sz w:val="24"/>
                <w:szCs w:val="24"/>
              </w:rPr>
            </w:rPrChange>
          </w:rPr>
          <w:t>和</w:t>
        </w:r>
      </w:ins>
      <w:ins w:id="2827" w:author="野草" w:date="2024-03-01T15:58:19Z">
        <w:r>
          <w:rPr>
            <w:rFonts w:ascii="Times New Roman" w:hAnsi="Times New Roman" w:eastAsia="楷体" w:cstheme="minorBidi"/>
            <w:sz w:val="24"/>
            <w:szCs w:val="24"/>
            <w:highlight w:val="cyan"/>
            <w:rPrChange w:id="2828" w:author="野草" w:date="2024-03-01T15:58:48Z">
              <w:rPr>
                <w:rFonts w:ascii="宋体" w:hAnsi="宋体" w:eastAsia="宋体" w:cs="宋体"/>
                <w:sz w:val="24"/>
                <w:szCs w:val="24"/>
              </w:rPr>
            </w:rPrChange>
          </w:rPr>
          <w:t>收入</w:t>
        </w:r>
      </w:ins>
      <w:ins w:id="2830" w:author="野草" w:date="2024-03-01T15:58:19Z">
        <w:r>
          <w:rPr>
            <w:rFonts w:ascii="Times New Roman" w:hAnsi="Times New Roman" w:eastAsia="楷体" w:cstheme="minorBidi"/>
            <w:sz w:val="24"/>
            <w:szCs w:val="24"/>
            <w:rPrChange w:id="2831" w:author="野草" w:date="2024-03-01T15:58:36Z">
              <w:rPr>
                <w:rFonts w:ascii="宋体" w:hAnsi="宋体" w:eastAsia="宋体" w:cs="宋体"/>
                <w:sz w:val="24"/>
                <w:szCs w:val="24"/>
              </w:rPr>
            </w:rPrChange>
          </w:rPr>
          <w:t>这两个</w:t>
        </w:r>
      </w:ins>
      <w:ins w:id="2833" w:author="野草" w:date="2024-03-01T15:58:19Z">
        <w:r>
          <w:rPr>
            <w:rFonts w:ascii="Times New Roman" w:hAnsi="Times New Roman" w:eastAsia="楷体" w:cstheme="minorBidi"/>
            <w:sz w:val="24"/>
            <w:szCs w:val="24"/>
            <w:highlight w:val="cyan"/>
            <w:rPrChange w:id="2834" w:author="野草" w:date="2024-03-01T15:58:53Z">
              <w:rPr>
                <w:rFonts w:ascii="宋体" w:hAnsi="宋体" w:eastAsia="宋体" w:cs="宋体"/>
                <w:sz w:val="24"/>
                <w:szCs w:val="24"/>
              </w:rPr>
            </w:rPrChange>
          </w:rPr>
          <w:t>关键因素</w:t>
        </w:r>
      </w:ins>
      <w:ins w:id="2836" w:author="野草" w:date="2024-03-01T15:58:19Z">
        <w:r>
          <w:rPr>
            <w:rFonts w:ascii="Times New Roman" w:hAnsi="Times New Roman" w:eastAsia="楷体" w:cstheme="minorBidi"/>
            <w:sz w:val="24"/>
            <w:szCs w:val="24"/>
            <w:rPrChange w:id="2837" w:author="野草" w:date="2024-03-01T15:58:36Z">
              <w:rPr>
                <w:rFonts w:ascii="宋体" w:hAnsi="宋体" w:eastAsia="宋体" w:cs="宋体"/>
                <w:sz w:val="24"/>
                <w:szCs w:val="24"/>
              </w:rPr>
            </w:rPrChange>
          </w:rPr>
          <w:t>。</w:t>
        </w:r>
      </w:ins>
      <w:ins w:id="2839" w:author="野草" w:date="2024-03-01T16:00:04Z">
        <w:r>
          <w:rPr>
            <w:rFonts w:hint="default" w:ascii="Times New Roman" w:hAnsi="Times New Roman"/>
          </w:rPr>
          <w:t>【u</w:t>
        </w:r>
      </w:ins>
      <w:ins w:id="2840" w:author="野草" w:date="2024-03-01T16:00:04Z">
        <w:r>
          <w:rPr>
            <w:rFonts w:ascii="Times New Roman" w:hAnsi="Times New Roman"/>
          </w:rPr>
          <w:t>p2024 0</w:t>
        </w:r>
      </w:ins>
      <w:ins w:id="2841" w:author="野草" w:date="2024-03-01T16:00:04Z">
        <w:r>
          <w:rPr>
            <w:rFonts w:hint="eastAsia"/>
            <w:lang w:val="en-US" w:eastAsia="zh-CN"/>
          </w:rPr>
          <w:t>301</w:t>
        </w:r>
      </w:ins>
      <w:ins w:id="2842" w:author="野草" w:date="2024-03-01T16:00:04Z">
        <w:r>
          <w:rPr>
            <w:rFonts w:ascii="Times New Roman" w:hAnsi="Times New Roman"/>
          </w:rPr>
          <w:t xml:space="preserve"> </w:t>
        </w:r>
      </w:ins>
      <w:ins w:id="2843" w:author="野草" w:date="2024-03-01T16:00:04Z">
        <w:r>
          <w:rPr>
            <w:rFonts w:hint="eastAsia"/>
            <w:lang w:val="en-US" w:eastAsia="zh-CN"/>
          </w:rPr>
          <w:t>1</w:t>
        </w:r>
      </w:ins>
      <w:ins w:id="2844" w:author="野草" w:date="2024-03-01T16:00:07Z">
        <w:r>
          <w:rPr>
            <w:rFonts w:hint="eastAsia"/>
            <w:lang w:val="en-US" w:eastAsia="zh-CN"/>
          </w:rPr>
          <w:t>6</w:t>
        </w:r>
      </w:ins>
      <w:ins w:id="2845" w:author="野草" w:date="2024-03-01T16:00:04Z">
        <w:r>
          <w:rPr>
            <w:rFonts w:ascii="Times New Roman" w:hAnsi="Times New Roman"/>
          </w:rPr>
          <w:t>:</w:t>
        </w:r>
      </w:ins>
      <w:ins w:id="2846" w:author="野草" w:date="2024-03-01T16:00:09Z">
        <w:r>
          <w:rPr>
            <w:rFonts w:hint="eastAsia"/>
            <w:lang w:val="en-US" w:eastAsia="zh-CN"/>
          </w:rPr>
          <w:t>0</w:t>
        </w:r>
      </w:ins>
      <w:ins w:id="2847" w:author="野草" w:date="2024-03-01T16:04:10Z">
        <w:r>
          <w:rPr>
            <w:rFonts w:hint="eastAsia"/>
            <w:lang w:val="en-US" w:eastAsia="zh-CN"/>
          </w:rPr>
          <w:t>3</w:t>
        </w:r>
      </w:ins>
      <w:ins w:id="2848" w:author="野草" w:date="2024-03-01T16:00:04Z">
        <w:r>
          <w:rPr>
            <w:rFonts w:hint="default" w:ascii="Times New Roman" w:hAnsi="Times New Roman"/>
          </w:rPr>
          <w:t>】</w:t>
        </w:r>
      </w:ins>
      <w:ins w:id="2849" w:author="野草" w:date="2024-03-01T15:58:19Z">
        <w:r>
          <w:rPr>
            <w:rFonts w:ascii="Times New Roman" w:hAnsi="Times New Roman" w:eastAsia="楷体" w:cstheme="minorBidi"/>
            <w:sz w:val="24"/>
            <w:szCs w:val="24"/>
            <w:rPrChange w:id="2850" w:author="野草" w:date="2024-03-01T15:58:36Z">
              <w:rPr>
                <w:rFonts w:ascii="宋体" w:hAnsi="宋体" w:eastAsia="宋体" w:cs="宋体"/>
                <w:sz w:val="24"/>
                <w:szCs w:val="24"/>
              </w:rPr>
            </w:rPrChange>
          </w:rPr>
          <w:br w:type="textWrapping"/>
        </w:r>
      </w:ins>
      <w:ins w:id="2852" w:author="野草" w:date="2024-03-01T15:58:19Z">
        <w:r>
          <w:rPr>
            <w:rFonts w:ascii="宋体" w:hAnsi="宋体" w:eastAsia="宋体" w:cs="宋体"/>
            <w:sz w:val="24"/>
            <w:szCs w:val="24"/>
          </w:rPr>
          <w:br w:type="textWrapping"/>
        </w:r>
      </w:ins>
      <w:ins w:id="2853" w:author="野草" w:date="2024-03-01T16:17:32Z">
        <w:r>
          <w:rPr>
            <w:rFonts w:hint="eastAsia" w:ascii="宋体" w:hAnsi="宋体" w:eastAsia="宋体" w:cs="宋体"/>
            <w:sz w:val="24"/>
            <w:szCs w:val="24"/>
            <w:lang w:val="en-US" w:eastAsia="zh-CN"/>
          </w:rPr>
          <w:tab/>
        </w:r>
      </w:ins>
      <w:ins w:id="2854" w:author="野草" w:date="2024-03-01T15:58:19Z">
        <w:r>
          <w:rPr>
            <w:rFonts w:ascii="Times New Roman" w:hAnsi="Times New Roman" w:eastAsia="楷体" w:cstheme="minorBidi"/>
            <w:sz w:val="24"/>
            <w:szCs w:val="24"/>
            <w:rPrChange w:id="2855" w:author="野草" w:date="2024-03-01T16:17:29Z">
              <w:rPr>
                <w:rFonts w:ascii="宋体" w:hAnsi="宋体" w:eastAsia="宋体" w:cs="宋体"/>
                <w:sz w:val="24"/>
                <w:szCs w:val="24"/>
              </w:rPr>
            </w:rPrChange>
          </w:rPr>
          <w:t>为了</w:t>
        </w:r>
      </w:ins>
      <w:ins w:id="2857" w:author="野草" w:date="2024-03-01T16:17:00Z">
        <w:r>
          <w:rPr>
            <w:rFonts w:hint="default" w:ascii="Times New Roman" w:hAnsi="Times New Roman" w:eastAsia="楷体" w:cstheme="minorBidi"/>
            <w:sz w:val="24"/>
            <w:szCs w:val="24"/>
            <w:lang w:val="en-US" w:eastAsia="zh-CN"/>
            <w:rPrChange w:id="2858" w:author="野草" w:date="2024-03-01T16:17:29Z">
              <w:rPr>
                <w:rFonts w:hint="eastAsia" w:ascii="宋体" w:hAnsi="宋体" w:eastAsia="宋体" w:cs="宋体"/>
                <w:sz w:val="24"/>
                <w:szCs w:val="24"/>
                <w:lang w:val="en-US" w:eastAsia="zh-CN"/>
              </w:rPr>
            </w:rPrChange>
          </w:rPr>
          <w:t>计算</w:t>
        </w:r>
      </w:ins>
      <w:ins w:id="2860" w:author="野草" w:date="2024-03-01T15:58:19Z">
        <w:r>
          <w:rPr>
            <w:rFonts w:ascii="Times New Roman" w:hAnsi="Times New Roman" w:eastAsia="楷体" w:cstheme="minorBidi"/>
            <w:sz w:val="24"/>
            <w:szCs w:val="24"/>
            <w:highlight w:val="cyan"/>
            <w:rPrChange w:id="2861" w:author="野草" w:date="2024-03-01T16:17:36Z">
              <w:rPr>
                <w:rFonts w:ascii="宋体" w:hAnsi="宋体" w:eastAsia="宋体" w:cs="宋体"/>
                <w:sz w:val="24"/>
                <w:szCs w:val="24"/>
              </w:rPr>
            </w:rPrChange>
          </w:rPr>
          <w:t>脆弱性</w:t>
        </w:r>
      </w:ins>
      <w:ins w:id="2863" w:author="野草" w:date="2024-03-01T16:16:56Z">
        <w:r>
          <w:rPr>
            <w:rFonts w:hint="default" w:ascii="Times New Roman" w:hAnsi="Times New Roman" w:eastAsia="楷体" w:cstheme="minorBidi"/>
            <w:sz w:val="24"/>
            <w:szCs w:val="24"/>
            <w:highlight w:val="cyan"/>
            <w:lang w:val="en-US" w:eastAsia="zh-CN"/>
            <w:rPrChange w:id="2864" w:author="野草" w:date="2024-03-01T16:17:36Z">
              <w:rPr>
                <w:rFonts w:hint="eastAsia" w:ascii="宋体" w:hAnsi="宋体" w:eastAsia="宋体" w:cs="宋体"/>
                <w:sz w:val="24"/>
                <w:szCs w:val="24"/>
                <w:lang w:val="en-US" w:eastAsia="zh-CN"/>
              </w:rPr>
            </w:rPrChange>
          </w:rPr>
          <w:t>因子</w:t>
        </w:r>
      </w:ins>
      <w:ins w:id="2866" w:author="野草" w:date="2024-03-01T15:58:19Z">
        <w:r>
          <w:rPr>
            <w:rFonts w:ascii="Times New Roman" w:hAnsi="Times New Roman" w:eastAsia="楷体" w:cstheme="minorBidi"/>
            <w:sz w:val="24"/>
            <w:szCs w:val="24"/>
            <w:rPrChange w:id="2867" w:author="野草" w:date="2024-03-01T16:17:29Z">
              <w:rPr>
                <w:rFonts w:ascii="宋体" w:hAnsi="宋体" w:eastAsia="宋体" w:cs="宋体"/>
                <w:sz w:val="24"/>
                <w:szCs w:val="24"/>
              </w:rPr>
            </w:rPrChange>
          </w:rPr>
          <w:t>，我们构建了</w:t>
        </w:r>
      </w:ins>
      <w:ins w:id="2869" w:author="野草" w:date="2024-03-01T15:58:19Z">
        <w:r>
          <w:rPr>
            <w:rFonts w:ascii="Times New Roman" w:hAnsi="Times New Roman" w:eastAsia="楷体" w:cstheme="minorBidi"/>
            <w:sz w:val="24"/>
            <w:szCs w:val="24"/>
            <w:highlight w:val="cyan"/>
            <w:rPrChange w:id="2870" w:author="野草" w:date="2024-03-01T16:17:39Z">
              <w:rPr>
                <w:rFonts w:ascii="宋体" w:hAnsi="宋体" w:eastAsia="宋体" w:cs="宋体"/>
                <w:sz w:val="24"/>
                <w:szCs w:val="24"/>
              </w:rPr>
            </w:rPrChange>
          </w:rPr>
          <w:t>四个核心指标</w:t>
        </w:r>
      </w:ins>
      <w:ins w:id="2872" w:author="野草" w:date="2024-03-01T15:58:19Z">
        <w:r>
          <w:rPr>
            <w:rFonts w:ascii="Times New Roman" w:hAnsi="Times New Roman" w:eastAsia="楷体" w:cstheme="minorBidi"/>
            <w:sz w:val="24"/>
            <w:szCs w:val="24"/>
            <w:rPrChange w:id="2873" w:author="野草" w:date="2024-03-01T16:17:29Z">
              <w:rPr>
                <w:rFonts w:ascii="宋体" w:hAnsi="宋体" w:eastAsia="宋体" w:cs="宋体"/>
                <w:sz w:val="24"/>
                <w:szCs w:val="24"/>
              </w:rPr>
            </w:rPrChange>
          </w:rPr>
          <w:t>：</w:t>
        </w:r>
      </w:ins>
      <w:ins w:id="2875" w:author="野草" w:date="2024-03-01T15:58:19Z">
        <w:r>
          <w:rPr>
            <w:rFonts w:ascii="Times New Roman" w:hAnsi="Times New Roman" w:eastAsia="楷体" w:cstheme="minorBidi"/>
            <w:sz w:val="24"/>
            <w:szCs w:val="24"/>
            <w:highlight w:val="cyan"/>
            <w:u w:val="single"/>
            <w:rPrChange w:id="2876" w:author="野草" w:date="2024-03-01T16:17:50Z">
              <w:rPr>
                <w:rFonts w:ascii="宋体" w:hAnsi="宋体" w:eastAsia="宋体" w:cs="宋体"/>
                <w:sz w:val="24"/>
                <w:szCs w:val="24"/>
              </w:rPr>
            </w:rPrChange>
          </w:rPr>
          <w:t>大于65岁人口比例（P</w:t>
        </w:r>
      </w:ins>
      <w:ins w:id="2878" w:author="野草" w:date="2024-03-01T15:58:19Z">
        <w:r>
          <w:rPr>
            <w:rFonts w:ascii="Times New Roman" w:hAnsi="Times New Roman" w:eastAsia="楷体" w:cstheme="minorBidi"/>
            <w:sz w:val="24"/>
            <w:szCs w:val="24"/>
            <w:highlight w:val="cyan"/>
            <w:u w:val="single"/>
            <w:vertAlign w:val="subscript"/>
            <w:rPrChange w:id="2879" w:author="野草" w:date="2024-03-01T16:22:51Z">
              <w:rPr>
                <w:rFonts w:ascii="宋体" w:hAnsi="宋体" w:eastAsia="宋体" w:cs="宋体"/>
                <w:sz w:val="24"/>
                <w:szCs w:val="24"/>
              </w:rPr>
            </w:rPrChange>
          </w:rPr>
          <w:t>H</w:t>
        </w:r>
      </w:ins>
      <w:ins w:id="2881" w:author="野草" w:date="2024-03-01T15:58:19Z">
        <w:r>
          <w:rPr>
            <w:rFonts w:ascii="Times New Roman" w:hAnsi="Times New Roman" w:eastAsia="楷体" w:cstheme="minorBidi"/>
            <w:sz w:val="24"/>
            <w:szCs w:val="24"/>
            <w:highlight w:val="cyan"/>
            <w:u w:val="single"/>
            <w:vertAlign w:val="subscript"/>
            <w:rPrChange w:id="2882" w:author="野草" w:date="2024-03-01T16:20:00Z">
              <w:rPr>
                <w:rFonts w:ascii="宋体" w:hAnsi="宋体" w:eastAsia="宋体" w:cs="宋体"/>
                <w:sz w:val="24"/>
                <w:szCs w:val="24"/>
              </w:rPr>
            </w:rPrChange>
          </w:rPr>
          <w:t>65</w:t>
        </w:r>
      </w:ins>
      <w:ins w:id="2884" w:author="野草" w:date="2024-03-01T15:58:19Z">
        <w:r>
          <w:rPr>
            <w:rFonts w:ascii="Times New Roman" w:hAnsi="Times New Roman" w:eastAsia="楷体" w:cstheme="minorBidi"/>
            <w:sz w:val="24"/>
            <w:szCs w:val="24"/>
            <w:highlight w:val="cyan"/>
            <w:u w:val="single"/>
            <w:rPrChange w:id="2885" w:author="野草" w:date="2024-03-01T16:17:50Z">
              <w:rPr>
                <w:rFonts w:ascii="宋体" w:hAnsi="宋体" w:eastAsia="宋体" w:cs="宋体"/>
                <w:sz w:val="24"/>
                <w:szCs w:val="24"/>
              </w:rPr>
            </w:rPrChange>
          </w:rPr>
          <w:t>）</w:t>
        </w:r>
      </w:ins>
      <w:ins w:id="2887" w:author="野草" w:date="2024-03-01T15:58:19Z">
        <w:r>
          <w:rPr>
            <w:rFonts w:ascii="Times New Roman" w:hAnsi="Times New Roman" w:eastAsia="楷体" w:cstheme="minorBidi"/>
            <w:sz w:val="24"/>
            <w:szCs w:val="24"/>
            <w:highlight w:val="cyan"/>
            <w:u w:val="single"/>
            <w:rPrChange w:id="2888" w:author="野草" w:date="2024-03-01T16:17:50Z">
              <w:rPr>
                <w:rFonts w:ascii="宋体" w:hAnsi="宋体" w:eastAsia="宋体" w:cs="宋体"/>
                <w:sz w:val="24"/>
                <w:szCs w:val="24"/>
              </w:rPr>
            </w:rPrChange>
          </w:rPr>
          <w:t>、小于65岁人口比例（P</w:t>
        </w:r>
      </w:ins>
      <w:ins w:id="2890" w:author="野草" w:date="2024-03-01T15:58:19Z">
        <w:r>
          <w:rPr>
            <w:rFonts w:ascii="Times New Roman" w:hAnsi="Times New Roman" w:eastAsia="楷体" w:cstheme="minorBidi"/>
            <w:sz w:val="24"/>
            <w:szCs w:val="24"/>
            <w:highlight w:val="cyan"/>
            <w:u w:val="single"/>
            <w:vertAlign w:val="subscript"/>
            <w:rPrChange w:id="2891" w:author="野草" w:date="2024-03-01T16:22:54Z">
              <w:rPr>
                <w:rFonts w:ascii="宋体" w:hAnsi="宋体" w:eastAsia="宋体" w:cs="宋体"/>
                <w:sz w:val="24"/>
                <w:szCs w:val="24"/>
              </w:rPr>
            </w:rPrChange>
          </w:rPr>
          <w:t>L</w:t>
        </w:r>
      </w:ins>
      <w:ins w:id="2893" w:author="野草" w:date="2024-03-01T15:58:19Z">
        <w:r>
          <w:rPr>
            <w:rFonts w:ascii="Times New Roman" w:hAnsi="Times New Roman" w:eastAsia="楷体" w:cstheme="minorBidi"/>
            <w:sz w:val="24"/>
            <w:szCs w:val="24"/>
            <w:highlight w:val="cyan"/>
            <w:u w:val="single"/>
            <w:vertAlign w:val="subscript"/>
            <w:rPrChange w:id="2894" w:author="野草" w:date="2024-03-01T16:20:03Z">
              <w:rPr>
                <w:rFonts w:ascii="宋体" w:hAnsi="宋体" w:eastAsia="宋体" w:cs="宋体"/>
                <w:sz w:val="24"/>
                <w:szCs w:val="24"/>
              </w:rPr>
            </w:rPrChange>
          </w:rPr>
          <w:t>65</w:t>
        </w:r>
      </w:ins>
      <w:ins w:id="2896" w:author="野草" w:date="2024-03-01T15:58:19Z">
        <w:r>
          <w:rPr>
            <w:rFonts w:ascii="Times New Roman" w:hAnsi="Times New Roman" w:eastAsia="楷体" w:cstheme="minorBidi"/>
            <w:sz w:val="24"/>
            <w:szCs w:val="24"/>
            <w:highlight w:val="cyan"/>
            <w:u w:val="single"/>
            <w:rPrChange w:id="2897" w:author="野草" w:date="2024-03-01T16:17:50Z">
              <w:rPr>
                <w:rFonts w:ascii="宋体" w:hAnsi="宋体" w:eastAsia="宋体" w:cs="宋体"/>
                <w:sz w:val="24"/>
                <w:szCs w:val="24"/>
              </w:rPr>
            </w:rPrChange>
          </w:rPr>
          <w:t>）、年收入高于5万人口比例（I</w:t>
        </w:r>
      </w:ins>
      <w:ins w:id="2899" w:author="野草" w:date="2024-03-01T15:58:19Z">
        <w:r>
          <w:rPr>
            <w:rFonts w:ascii="Times New Roman" w:hAnsi="Times New Roman" w:eastAsia="楷体" w:cstheme="minorBidi"/>
            <w:sz w:val="24"/>
            <w:szCs w:val="24"/>
            <w:highlight w:val="cyan"/>
            <w:u w:val="single"/>
            <w:vertAlign w:val="subscript"/>
            <w:rPrChange w:id="2900" w:author="野草" w:date="2024-03-01T16:22:58Z">
              <w:rPr>
                <w:rFonts w:ascii="宋体" w:hAnsi="宋体" w:eastAsia="宋体" w:cs="宋体"/>
                <w:sz w:val="24"/>
                <w:szCs w:val="24"/>
              </w:rPr>
            </w:rPrChange>
          </w:rPr>
          <w:t>H</w:t>
        </w:r>
      </w:ins>
      <w:ins w:id="2902" w:author="野草" w:date="2024-03-01T15:58:19Z">
        <w:r>
          <w:rPr>
            <w:rFonts w:ascii="Times New Roman" w:hAnsi="Times New Roman" w:eastAsia="楷体" w:cstheme="minorBidi"/>
            <w:sz w:val="24"/>
            <w:szCs w:val="24"/>
            <w:highlight w:val="cyan"/>
            <w:u w:val="single"/>
            <w:vertAlign w:val="subscript"/>
            <w:rPrChange w:id="2903" w:author="野草" w:date="2024-03-01T16:20:06Z">
              <w:rPr>
                <w:rFonts w:ascii="宋体" w:hAnsi="宋体" w:eastAsia="宋体" w:cs="宋体"/>
                <w:sz w:val="24"/>
                <w:szCs w:val="24"/>
              </w:rPr>
            </w:rPrChange>
          </w:rPr>
          <w:t>5</w:t>
        </w:r>
      </w:ins>
      <w:ins w:id="2905" w:author="野草" w:date="2024-03-01T15:58:19Z">
        <w:r>
          <w:rPr>
            <w:rFonts w:ascii="Times New Roman" w:hAnsi="Times New Roman" w:eastAsia="楷体" w:cstheme="minorBidi"/>
            <w:sz w:val="24"/>
            <w:szCs w:val="24"/>
            <w:highlight w:val="cyan"/>
            <w:u w:val="single"/>
            <w:rPrChange w:id="2906" w:author="野草" w:date="2024-03-01T16:17:50Z">
              <w:rPr>
                <w:rFonts w:ascii="宋体" w:hAnsi="宋体" w:eastAsia="宋体" w:cs="宋体"/>
                <w:sz w:val="24"/>
                <w:szCs w:val="24"/>
              </w:rPr>
            </w:rPrChange>
          </w:rPr>
          <w:t>）以及年收入低于5万人口比例（I</w:t>
        </w:r>
      </w:ins>
      <w:ins w:id="2908" w:author="野草" w:date="2024-03-01T15:58:19Z">
        <w:r>
          <w:rPr>
            <w:rFonts w:ascii="Times New Roman" w:hAnsi="Times New Roman" w:eastAsia="楷体" w:cstheme="minorBidi"/>
            <w:sz w:val="24"/>
            <w:szCs w:val="24"/>
            <w:highlight w:val="cyan"/>
            <w:u w:val="single"/>
            <w:vertAlign w:val="subscript"/>
            <w:rPrChange w:id="2909" w:author="野草" w:date="2024-03-01T16:23:00Z">
              <w:rPr>
                <w:rFonts w:ascii="宋体" w:hAnsi="宋体" w:eastAsia="宋体" w:cs="宋体"/>
                <w:sz w:val="24"/>
                <w:szCs w:val="24"/>
              </w:rPr>
            </w:rPrChange>
          </w:rPr>
          <w:t>L</w:t>
        </w:r>
      </w:ins>
      <w:ins w:id="2911" w:author="野草" w:date="2024-03-01T15:58:19Z">
        <w:r>
          <w:rPr>
            <w:rFonts w:ascii="Times New Roman" w:hAnsi="Times New Roman" w:eastAsia="楷体" w:cstheme="minorBidi"/>
            <w:sz w:val="24"/>
            <w:szCs w:val="24"/>
            <w:highlight w:val="cyan"/>
            <w:u w:val="single"/>
            <w:vertAlign w:val="subscript"/>
            <w:rPrChange w:id="2912" w:author="野草" w:date="2024-03-01T16:20:09Z">
              <w:rPr>
                <w:rFonts w:ascii="宋体" w:hAnsi="宋体" w:eastAsia="宋体" w:cs="宋体"/>
                <w:sz w:val="24"/>
                <w:szCs w:val="24"/>
              </w:rPr>
            </w:rPrChange>
          </w:rPr>
          <w:t>5</w:t>
        </w:r>
      </w:ins>
      <w:ins w:id="2914" w:author="野草" w:date="2024-03-01T15:58:19Z">
        <w:r>
          <w:rPr>
            <w:rFonts w:ascii="Times New Roman" w:hAnsi="Times New Roman" w:eastAsia="楷体" w:cstheme="minorBidi"/>
            <w:sz w:val="24"/>
            <w:szCs w:val="24"/>
            <w:highlight w:val="cyan"/>
            <w:u w:val="single"/>
            <w:rPrChange w:id="2915" w:author="野草" w:date="2024-03-01T16:17:50Z">
              <w:rPr>
                <w:rFonts w:ascii="宋体" w:hAnsi="宋体" w:eastAsia="宋体" w:cs="宋体"/>
                <w:sz w:val="24"/>
                <w:szCs w:val="24"/>
              </w:rPr>
            </w:rPrChange>
          </w:rPr>
          <w:t>）</w:t>
        </w:r>
      </w:ins>
      <w:ins w:id="2917" w:author="野草" w:date="2024-03-01T15:58:19Z">
        <w:r>
          <w:rPr>
            <w:rFonts w:ascii="Times New Roman" w:hAnsi="Times New Roman" w:eastAsia="楷体" w:cstheme="minorBidi"/>
            <w:sz w:val="24"/>
            <w:szCs w:val="24"/>
            <w:rPrChange w:id="2918" w:author="野草" w:date="2024-03-01T16:17:29Z">
              <w:rPr>
                <w:rFonts w:ascii="宋体" w:hAnsi="宋体" w:eastAsia="宋体" w:cs="宋体"/>
                <w:sz w:val="24"/>
                <w:szCs w:val="24"/>
              </w:rPr>
            </w:rPrChange>
          </w:rPr>
          <w:t>。这里，</w:t>
        </w:r>
      </w:ins>
      <w:ins w:id="2920" w:author="野草" w:date="2024-03-01T15:58:19Z">
        <w:r>
          <w:rPr>
            <w:rFonts w:ascii="Times New Roman" w:hAnsi="Times New Roman" w:eastAsia="楷体" w:cstheme="minorBidi"/>
            <w:sz w:val="24"/>
            <w:szCs w:val="24"/>
            <w:highlight w:val="cyan"/>
            <w:u w:val="single"/>
            <w:rPrChange w:id="2921" w:author="野草" w:date="2024-03-01T16:17:54Z">
              <w:rPr>
                <w:rFonts w:ascii="宋体" w:hAnsi="宋体" w:eastAsia="宋体" w:cs="宋体"/>
                <w:sz w:val="24"/>
                <w:szCs w:val="24"/>
              </w:rPr>
            </w:rPrChange>
          </w:rPr>
          <w:t>5万元人民币</w:t>
        </w:r>
      </w:ins>
      <w:ins w:id="2923" w:author="野草" w:date="2024-03-01T16:18:48Z">
        <w:r>
          <w:rPr>
            <w:rFonts w:hint="default" w:eastAsia="楷体" w:asciiTheme="minorHAnsi" w:hAnsiTheme="minorHAnsi" w:cstheme="minorBidi"/>
            <w:kern w:val="2"/>
            <w:sz w:val="24"/>
            <w:szCs w:val="24"/>
            <w:u w:val="none"/>
            <w:lang w:val="en-US" w:eastAsia="zh-CN" w:bidi="ar-SA"/>
            <w:rPrChange w:id="2924" w:author="野草" w:date="2024-03-01T16:18:59Z">
              <w:rPr>
                <w:rFonts w:eastAsia="楷体" w:asciiTheme="minorHAnsi" w:hAnsiTheme="minorHAnsi" w:cstheme="minorBidi"/>
                <w:kern w:val="2"/>
                <w:sz w:val="24"/>
                <w:szCs w:val="24"/>
                <w:lang w:val="en-US" w:eastAsia="zh-CN" w:bidi="ar-SA"/>
              </w:rPr>
            </w:rPrChange>
          </w:rPr>
          <w:t>的</w:t>
        </w:r>
      </w:ins>
      <w:ins w:id="2926" w:author="野草" w:date="2024-03-01T15:58:19Z">
        <w:r>
          <w:rPr>
            <w:rFonts w:ascii="Times New Roman" w:hAnsi="Times New Roman" w:eastAsia="楷体" w:cstheme="minorBidi"/>
            <w:sz w:val="24"/>
            <w:szCs w:val="24"/>
            <w:rPrChange w:id="2927" w:author="野草" w:date="2024-03-01T16:17:29Z">
              <w:rPr>
                <w:rFonts w:ascii="宋体" w:hAnsi="宋体" w:eastAsia="宋体" w:cs="宋体"/>
                <w:sz w:val="24"/>
                <w:szCs w:val="24"/>
              </w:rPr>
            </w:rPrChange>
          </w:rPr>
          <w:t>参考标准是基于</w:t>
        </w:r>
      </w:ins>
      <w:ins w:id="2929" w:author="野草" w:date="2024-03-01T15:58:19Z">
        <w:r>
          <w:rPr>
            <w:rFonts w:ascii="Times New Roman" w:hAnsi="Times New Roman" w:eastAsia="楷体" w:cstheme="minorBidi"/>
            <w:sz w:val="24"/>
            <w:szCs w:val="24"/>
            <w:highlight w:val="cyan"/>
            <w:u w:val="single"/>
            <w:rPrChange w:id="2930" w:author="野草" w:date="2024-03-01T16:18:04Z">
              <w:rPr>
                <w:rFonts w:ascii="宋体" w:hAnsi="宋体" w:eastAsia="宋体" w:cs="宋体"/>
                <w:sz w:val="24"/>
                <w:szCs w:val="24"/>
              </w:rPr>
            </w:rPrChange>
          </w:rPr>
          <w:t>成都市</w:t>
        </w:r>
      </w:ins>
      <w:ins w:id="2932" w:author="野草" w:date="2024-03-01T15:58:19Z">
        <w:r>
          <w:rPr>
            <w:rFonts w:ascii="Times New Roman" w:hAnsi="Times New Roman" w:eastAsia="楷体" w:cstheme="minorBidi"/>
            <w:sz w:val="24"/>
            <w:szCs w:val="24"/>
            <w:rPrChange w:id="2933" w:author="野草" w:date="2024-03-01T16:17:29Z">
              <w:rPr>
                <w:rFonts w:ascii="宋体" w:hAnsi="宋体" w:eastAsia="宋体" w:cs="宋体"/>
                <w:sz w:val="24"/>
                <w:szCs w:val="24"/>
              </w:rPr>
            </w:rPrChange>
          </w:rPr>
          <w:t>的</w:t>
        </w:r>
      </w:ins>
      <w:ins w:id="2935" w:author="野草" w:date="2024-03-01T15:58:19Z">
        <w:r>
          <w:rPr>
            <w:rFonts w:ascii="Times New Roman" w:hAnsi="Times New Roman" w:eastAsia="楷体" w:cstheme="minorBidi"/>
            <w:sz w:val="24"/>
            <w:szCs w:val="24"/>
            <w:highlight w:val="cyan"/>
            <w:rPrChange w:id="2936" w:author="野草" w:date="2024-03-01T16:18:08Z">
              <w:rPr>
                <w:rFonts w:ascii="宋体" w:hAnsi="宋体" w:eastAsia="宋体" w:cs="宋体"/>
                <w:sz w:val="24"/>
                <w:szCs w:val="24"/>
              </w:rPr>
            </w:rPrChange>
          </w:rPr>
          <w:t>城镇人均可支配收入</w:t>
        </w:r>
      </w:ins>
      <w:ins w:id="2938" w:author="野草" w:date="2024-03-01T15:58:19Z">
        <w:r>
          <w:rPr>
            <w:rFonts w:ascii="Times New Roman" w:hAnsi="Times New Roman" w:eastAsia="楷体" w:cstheme="minorBidi"/>
            <w:sz w:val="24"/>
            <w:szCs w:val="24"/>
            <w:rPrChange w:id="2939" w:author="野草" w:date="2024-03-01T16:17:29Z">
              <w:rPr>
                <w:rFonts w:ascii="宋体" w:hAnsi="宋体" w:eastAsia="宋体" w:cs="宋体"/>
                <w:sz w:val="24"/>
                <w:szCs w:val="24"/>
              </w:rPr>
            </w:rPrChange>
          </w:rPr>
          <w:t>来设定的。</w:t>
        </w:r>
      </w:ins>
      <w:ins w:id="2941" w:author="野草" w:date="2024-03-01T16:19:02Z">
        <w:r>
          <w:rPr>
            <w:rFonts w:hint="default" w:ascii="Times New Roman" w:hAnsi="Times New Roman"/>
          </w:rPr>
          <w:t>【u</w:t>
        </w:r>
      </w:ins>
      <w:ins w:id="2942" w:author="野草" w:date="2024-03-01T16:19:02Z">
        <w:r>
          <w:rPr>
            <w:rFonts w:ascii="Times New Roman" w:hAnsi="Times New Roman"/>
          </w:rPr>
          <w:t>p2024 0</w:t>
        </w:r>
      </w:ins>
      <w:ins w:id="2943" w:author="野草" w:date="2024-03-01T16:19:02Z">
        <w:r>
          <w:rPr>
            <w:rFonts w:hint="eastAsia"/>
            <w:lang w:val="en-US" w:eastAsia="zh-CN"/>
          </w:rPr>
          <w:t>301</w:t>
        </w:r>
      </w:ins>
      <w:ins w:id="2944" w:author="野草" w:date="2024-03-01T16:19:02Z">
        <w:r>
          <w:rPr>
            <w:rFonts w:ascii="Times New Roman" w:hAnsi="Times New Roman"/>
          </w:rPr>
          <w:t xml:space="preserve"> </w:t>
        </w:r>
      </w:ins>
      <w:ins w:id="2945" w:author="野草" w:date="2024-03-01T16:19:02Z">
        <w:r>
          <w:rPr>
            <w:rFonts w:hint="eastAsia"/>
            <w:lang w:val="en-US" w:eastAsia="zh-CN"/>
          </w:rPr>
          <w:t>16</w:t>
        </w:r>
      </w:ins>
      <w:ins w:id="2946" w:author="野草" w:date="2024-03-01T16:19:02Z">
        <w:r>
          <w:rPr>
            <w:rFonts w:ascii="Times New Roman" w:hAnsi="Times New Roman"/>
          </w:rPr>
          <w:t>:</w:t>
        </w:r>
      </w:ins>
      <w:ins w:id="2947" w:author="野草" w:date="2024-03-01T16:19:03Z">
        <w:r>
          <w:rPr>
            <w:rFonts w:hint="eastAsia"/>
            <w:lang w:val="en-US" w:eastAsia="zh-CN"/>
          </w:rPr>
          <w:t>1</w:t>
        </w:r>
      </w:ins>
      <w:ins w:id="2948" w:author="野草" w:date="2024-03-01T16:19:04Z">
        <w:r>
          <w:rPr>
            <w:rFonts w:hint="eastAsia"/>
            <w:lang w:val="en-US" w:eastAsia="zh-CN"/>
          </w:rPr>
          <w:t>9</w:t>
        </w:r>
      </w:ins>
      <w:ins w:id="2949" w:author="野草" w:date="2024-03-01T16:19:02Z">
        <w:r>
          <w:rPr>
            <w:rFonts w:hint="default" w:ascii="Times New Roman" w:hAnsi="Times New Roman"/>
          </w:rPr>
          <w:t>】</w:t>
        </w:r>
      </w:ins>
      <w:ins w:id="2950" w:author="野草" w:date="2024-03-01T15:58:19Z">
        <w:r>
          <w:rPr>
            <w:rFonts w:ascii="宋体" w:hAnsi="宋体" w:eastAsia="宋体" w:cs="宋体"/>
            <w:sz w:val="24"/>
            <w:szCs w:val="24"/>
          </w:rPr>
          <w:br w:type="textWrapping"/>
        </w:r>
      </w:ins>
      <w:ins w:id="2951" w:author="野草" w:date="2024-03-01T15:58:19Z">
        <w:r>
          <w:rPr>
            <w:rFonts w:ascii="宋体" w:hAnsi="宋体" w:eastAsia="宋体" w:cs="宋体"/>
            <w:sz w:val="24"/>
            <w:szCs w:val="24"/>
          </w:rPr>
          <w:br w:type="textWrapping"/>
        </w:r>
      </w:ins>
      <w:ins w:id="2952" w:author="野草" w:date="2024-03-01T16:19:13Z">
        <w:r>
          <w:rPr>
            <w:rFonts w:hint="default" w:ascii="Times New Roman" w:hAnsi="Times New Roman" w:eastAsia="楷体" w:cstheme="minorBidi"/>
            <w:sz w:val="24"/>
            <w:szCs w:val="24"/>
            <w:lang w:val="en-US" w:eastAsia="zh-CN"/>
            <w:rPrChange w:id="2953" w:author="野草" w:date="2024-03-01T16:20:20Z">
              <w:rPr>
                <w:rFonts w:hint="eastAsia" w:ascii="宋体" w:hAnsi="宋体" w:eastAsia="宋体" w:cs="宋体"/>
                <w:sz w:val="24"/>
                <w:szCs w:val="24"/>
                <w:lang w:val="en-US" w:eastAsia="zh-CN"/>
              </w:rPr>
            </w:rPrChange>
          </w:rPr>
          <w:tab/>
        </w:r>
      </w:ins>
      <w:ins w:id="2955" w:author="野草" w:date="2024-03-01T15:58:19Z">
        <w:r>
          <w:rPr>
            <w:rFonts w:ascii="Times New Roman" w:hAnsi="Times New Roman" w:eastAsia="楷体" w:cstheme="minorBidi"/>
            <w:sz w:val="24"/>
            <w:szCs w:val="24"/>
            <w:rPrChange w:id="2956" w:author="野草" w:date="2024-03-01T16:20:20Z">
              <w:rPr>
                <w:rFonts w:ascii="宋体" w:hAnsi="宋体" w:eastAsia="宋体" w:cs="宋体"/>
                <w:sz w:val="24"/>
                <w:szCs w:val="24"/>
              </w:rPr>
            </w:rPrChange>
          </w:rPr>
          <w:t>基于</w:t>
        </w:r>
      </w:ins>
      <w:ins w:id="2958" w:author="野草" w:date="2024-03-01T15:58:19Z">
        <w:r>
          <w:rPr>
            <w:rFonts w:ascii="Times New Roman" w:hAnsi="Times New Roman" w:eastAsia="楷体" w:cstheme="minorBidi"/>
            <w:sz w:val="24"/>
            <w:szCs w:val="24"/>
            <w:highlight w:val="cyan"/>
            <w:rPrChange w:id="2959" w:author="野草" w:date="2024-03-01T16:20:22Z">
              <w:rPr>
                <w:rFonts w:ascii="宋体" w:hAnsi="宋体" w:eastAsia="宋体" w:cs="宋体"/>
                <w:sz w:val="24"/>
                <w:szCs w:val="24"/>
              </w:rPr>
            </w:rPrChange>
          </w:rPr>
          <w:t>上述指标</w:t>
        </w:r>
      </w:ins>
      <w:ins w:id="2961" w:author="野草" w:date="2024-03-01T15:58:19Z">
        <w:r>
          <w:rPr>
            <w:rFonts w:ascii="Times New Roman" w:hAnsi="Times New Roman" w:eastAsia="楷体" w:cstheme="minorBidi"/>
            <w:sz w:val="24"/>
            <w:szCs w:val="24"/>
            <w:rPrChange w:id="2962" w:author="野草" w:date="2024-03-01T16:20:20Z">
              <w:rPr>
                <w:rFonts w:ascii="宋体" w:hAnsi="宋体" w:eastAsia="宋体" w:cs="宋体"/>
                <w:sz w:val="24"/>
                <w:szCs w:val="24"/>
              </w:rPr>
            </w:rPrChange>
          </w:rPr>
          <w:t>，我们设计了</w:t>
        </w:r>
      </w:ins>
      <w:ins w:id="2964" w:author="野草" w:date="2024-03-01T15:58:19Z">
        <w:r>
          <w:rPr>
            <w:rFonts w:ascii="Times New Roman" w:hAnsi="Times New Roman" w:eastAsia="楷体" w:cstheme="minorBidi"/>
            <w:sz w:val="24"/>
            <w:szCs w:val="24"/>
            <w:highlight w:val="cyan"/>
            <w:rPrChange w:id="2965" w:author="野草" w:date="2024-03-01T16:20:28Z">
              <w:rPr>
                <w:rFonts w:ascii="宋体" w:hAnsi="宋体" w:eastAsia="宋体" w:cs="宋体"/>
                <w:sz w:val="24"/>
                <w:szCs w:val="24"/>
              </w:rPr>
            </w:rPrChange>
          </w:rPr>
          <w:t>脆弱性因子V</w:t>
        </w:r>
      </w:ins>
      <w:ins w:id="2967" w:author="野草" w:date="2024-03-01T15:58:19Z">
        <w:r>
          <w:rPr>
            <w:rFonts w:ascii="Times New Roman" w:hAnsi="Times New Roman" w:eastAsia="楷体" w:cstheme="minorBidi"/>
            <w:sz w:val="24"/>
            <w:szCs w:val="24"/>
            <w:rPrChange w:id="2968" w:author="野草" w:date="2024-03-01T16:20:20Z">
              <w:rPr>
                <w:rFonts w:ascii="宋体" w:hAnsi="宋体" w:eastAsia="宋体" w:cs="宋体"/>
                <w:sz w:val="24"/>
                <w:szCs w:val="24"/>
              </w:rPr>
            </w:rPrChange>
          </w:rPr>
          <w:t>的计算公式。该公式</w:t>
        </w:r>
      </w:ins>
      <w:ins w:id="2970" w:author="野草" w:date="2024-03-01T15:58:19Z">
        <w:r>
          <w:rPr>
            <w:rFonts w:ascii="Times New Roman" w:hAnsi="Times New Roman" w:eastAsia="楷体" w:cstheme="minorBidi"/>
            <w:sz w:val="24"/>
            <w:szCs w:val="24"/>
            <w:highlight w:val="cyan"/>
            <w:rPrChange w:id="2971" w:author="野草" w:date="2024-03-01T16:20:33Z">
              <w:rPr>
                <w:rFonts w:ascii="宋体" w:hAnsi="宋体" w:eastAsia="宋体" w:cs="宋体"/>
                <w:sz w:val="24"/>
                <w:szCs w:val="24"/>
              </w:rPr>
            </w:rPrChange>
          </w:rPr>
          <w:t>综合考虑了</w:t>
        </w:r>
      </w:ins>
      <w:ins w:id="2973" w:author="野草" w:date="2024-03-01T15:58:19Z">
        <w:r>
          <w:rPr>
            <w:rFonts w:ascii="Times New Roman" w:hAnsi="Times New Roman" w:eastAsia="楷体" w:cstheme="minorBidi"/>
            <w:sz w:val="24"/>
            <w:szCs w:val="24"/>
            <w:rPrChange w:id="2974" w:author="野草" w:date="2024-03-01T16:20:20Z">
              <w:rPr>
                <w:rFonts w:ascii="宋体" w:hAnsi="宋体" w:eastAsia="宋体" w:cs="宋体"/>
                <w:sz w:val="24"/>
                <w:szCs w:val="24"/>
              </w:rPr>
            </w:rPrChange>
          </w:rPr>
          <w:t>不同</w:t>
        </w:r>
      </w:ins>
      <w:ins w:id="2976" w:author="野草" w:date="2024-03-01T15:58:19Z">
        <w:r>
          <w:rPr>
            <w:rFonts w:ascii="Times New Roman" w:hAnsi="Times New Roman" w:eastAsia="楷体" w:cstheme="minorBidi"/>
            <w:sz w:val="24"/>
            <w:szCs w:val="24"/>
            <w:highlight w:val="cyan"/>
            <w:rPrChange w:id="2977" w:author="野草" w:date="2024-03-01T16:20:37Z">
              <w:rPr>
                <w:rFonts w:ascii="宋体" w:hAnsi="宋体" w:eastAsia="宋体" w:cs="宋体"/>
                <w:sz w:val="24"/>
                <w:szCs w:val="24"/>
              </w:rPr>
            </w:rPrChange>
          </w:rPr>
          <w:t>年龄段和收入层次</w:t>
        </w:r>
      </w:ins>
      <w:ins w:id="2979" w:author="野草" w:date="2024-03-01T15:58:19Z">
        <w:r>
          <w:rPr>
            <w:rFonts w:ascii="Times New Roman" w:hAnsi="Times New Roman" w:eastAsia="楷体" w:cstheme="minorBidi"/>
            <w:sz w:val="24"/>
            <w:szCs w:val="24"/>
            <w:rPrChange w:id="2980" w:author="野草" w:date="2024-03-01T16:20:20Z">
              <w:rPr>
                <w:rFonts w:ascii="宋体" w:hAnsi="宋体" w:eastAsia="宋体" w:cs="宋体"/>
                <w:sz w:val="24"/>
                <w:szCs w:val="24"/>
              </w:rPr>
            </w:rPrChange>
          </w:rPr>
          <w:t>人群的比例，以反映他们在</w:t>
        </w:r>
      </w:ins>
      <w:ins w:id="2982" w:author="野草" w:date="2024-03-01T15:58:19Z">
        <w:r>
          <w:rPr>
            <w:rFonts w:ascii="Times New Roman" w:hAnsi="Times New Roman" w:eastAsia="楷体" w:cstheme="minorBidi"/>
            <w:sz w:val="24"/>
            <w:szCs w:val="24"/>
            <w:highlight w:val="cyan"/>
            <w:rPrChange w:id="2983" w:author="野草" w:date="2024-03-01T16:20:41Z">
              <w:rPr>
                <w:rFonts w:ascii="宋体" w:hAnsi="宋体" w:eastAsia="宋体" w:cs="宋体"/>
                <w:sz w:val="24"/>
                <w:szCs w:val="24"/>
              </w:rPr>
            </w:rPrChange>
          </w:rPr>
          <w:t>面对高温环境时</w:t>
        </w:r>
      </w:ins>
      <w:ins w:id="2985" w:author="野草" w:date="2024-03-01T15:58:19Z">
        <w:r>
          <w:rPr>
            <w:rFonts w:ascii="Times New Roman" w:hAnsi="Times New Roman" w:eastAsia="楷体" w:cstheme="minorBidi"/>
            <w:sz w:val="24"/>
            <w:szCs w:val="24"/>
            <w:rPrChange w:id="2986" w:author="野草" w:date="2024-03-01T16:20:20Z">
              <w:rPr>
                <w:rFonts w:ascii="宋体" w:hAnsi="宋体" w:eastAsia="宋体" w:cs="宋体"/>
                <w:sz w:val="24"/>
                <w:szCs w:val="24"/>
              </w:rPr>
            </w:rPrChange>
          </w:rPr>
          <w:t>的</w:t>
        </w:r>
      </w:ins>
      <w:ins w:id="2988" w:author="野草" w:date="2024-03-01T15:58:19Z">
        <w:r>
          <w:rPr>
            <w:rFonts w:ascii="Times New Roman" w:hAnsi="Times New Roman" w:eastAsia="楷体" w:cstheme="minorBidi"/>
            <w:sz w:val="24"/>
            <w:szCs w:val="24"/>
            <w:highlight w:val="cyan"/>
            <w:rPrChange w:id="2989" w:author="野草" w:date="2024-03-01T16:20:47Z">
              <w:rPr>
                <w:rFonts w:ascii="宋体" w:hAnsi="宋体" w:eastAsia="宋体" w:cs="宋体"/>
                <w:sz w:val="24"/>
                <w:szCs w:val="24"/>
              </w:rPr>
            </w:rPrChange>
          </w:rPr>
          <w:t>相对脆弱性</w:t>
        </w:r>
      </w:ins>
      <w:ins w:id="2991" w:author="野草" w:date="2024-03-01T15:58:19Z">
        <w:r>
          <w:rPr>
            <w:rFonts w:ascii="Times New Roman" w:hAnsi="Times New Roman" w:eastAsia="楷体" w:cstheme="minorBidi"/>
            <w:sz w:val="24"/>
            <w:szCs w:val="24"/>
            <w:rPrChange w:id="2992" w:author="野草" w:date="2024-03-01T16:20:20Z">
              <w:rPr>
                <w:rFonts w:ascii="宋体" w:hAnsi="宋体" w:eastAsia="宋体" w:cs="宋体"/>
                <w:sz w:val="24"/>
                <w:szCs w:val="24"/>
              </w:rPr>
            </w:rPrChange>
          </w:rPr>
          <w:t>。</w:t>
        </w:r>
      </w:ins>
      <w:ins w:id="2994" w:author="野草" w:date="2024-03-01T16:19:45Z">
        <w:r>
          <w:rPr>
            <w:rFonts w:hint="default" w:ascii="Times New Roman" w:hAnsi="Times New Roman" w:eastAsia="楷体" w:cstheme="minorBidi"/>
            <w:sz w:val="24"/>
            <w:szCs w:val="24"/>
            <w:lang w:val="en-US" w:eastAsia="zh-CN"/>
            <w:rPrChange w:id="2995" w:author="野草" w:date="2024-03-01T16:20:20Z">
              <w:rPr>
                <w:rFonts w:hint="eastAsia" w:ascii="宋体" w:hAnsi="宋体" w:eastAsia="宋体" w:cs="宋体"/>
                <w:sz w:val="24"/>
                <w:szCs w:val="24"/>
                <w:lang w:val="en-US" w:eastAsia="zh-CN"/>
              </w:rPr>
            </w:rPrChange>
          </w:rPr>
          <w:t>公式</w:t>
        </w:r>
      </w:ins>
      <w:ins w:id="2997" w:author="野草" w:date="2024-03-01T16:19:41Z">
        <w:r>
          <w:rPr>
            <w:rFonts w:hint="default" w:ascii="Times New Roman" w:hAnsi="Times New Roman" w:eastAsia="楷体" w:cstheme="minorBidi"/>
            <w:sz w:val="24"/>
            <w:szCs w:val="24"/>
            <w:lang w:val="en-US" w:eastAsia="zh-CN"/>
            <w:rPrChange w:id="2998" w:author="野草" w:date="2024-03-01T16:20:20Z">
              <w:rPr>
                <w:rFonts w:hint="eastAsia" w:ascii="宋体" w:hAnsi="宋体" w:eastAsia="宋体" w:cs="宋体"/>
                <w:sz w:val="24"/>
                <w:szCs w:val="24"/>
                <w:lang w:val="en-US" w:eastAsia="zh-CN"/>
              </w:rPr>
            </w:rPrChange>
          </w:rPr>
          <w:t>如下</w:t>
        </w:r>
      </w:ins>
      <w:ins w:id="3000" w:author="野草" w:date="2024-03-01T16:19:47Z">
        <w:r>
          <w:rPr>
            <w:rFonts w:hint="default" w:ascii="Times New Roman" w:hAnsi="Times New Roman" w:eastAsia="楷体" w:cstheme="minorBidi"/>
            <w:sz w:val="24"/>
            <w:szCs w:val="24"/>
            <w:lang w:val="en-US" w:eastAsia="zh-CN"/>
            <w:rPrChange w:id="3001" w:author="野草" w:date="2024-03-01T16:20:20Z">
              <w:rPr>
                <w:rFonts w:hint="eastAsia" w:ascii="宋体" w:hAnsi="宋体" w:eastAsia="宋体" w:cs="宋体"/>
                <w:sz w:val="24"/>
                <w:szCs w:val="24"/>
                <w:lang w:val="en-US" w:eastAsia="zh-CN"/>
              </w:rPr>
            </w:rPrChange>
          </w:rPr>
          <w:t>所示</w:t>
        </w:r>
      </w:ins>
      <w:ins w:id="3003" w:author="野草" w:date="2024-03-01T16:19:42Z">
        <w:r>
          <w:rPr>
            <w:rFonts w:hint="default" w:ascii="Times New Roman" w:hAnsi="Times New Roman" w:eastAsia="楷体" w:cstheme="minorBidi"/>
            <w:sz w:val="24"/>
            <w:szCs w:val="24"/>
            <w:lang w:val="en-US" w:eastAsia="zh-CN"/>
            <w:rPrChange w:id="3004" w:author="野草" w:date="2024-03-01T16:20:20Z">
              <w:rPr>
                <w:rFonts w:hint="eastAsia" w:ascii="宋体" w:hAnsi="宋体" w:eastAsia="宋体" w:cs="宋体"/>
                <w:sz w:val="24"/>
                <w:szCs w:val="24"/>
                <w:lang w:val="en-US" w:eastAsia="zh-CN"/>
              </w:rPr>
            </w:rPrChange>
          </w:rPr>
          <w:t>：</w:t>
        </w:r>
      </w:ins>
      <w:ins w:id="3006" w:author="野草" w:date="2024-03-01T16:20:54Z">
        <w:r>
          <w:rPr>
            <w:rFonts w:hint="default" w:ascii="Times New Roman" w:hAnsi="Times New Roman"/>
          </w:rPr>
          <w:t>【u</w:t>
        </w:r>
      </w:ins>
      <w:ins w:id="3007" w:author="野草" w:date="2024-03-01T16:20:54Z">
        <w:r>
          <w:rPr>
            <w:rFonts w:ascii="Times New Roman" w:hAnsi="Times New Roman"/>
          </w:rPr>
          <w:t>p2024 0</w:t>
        </w:r>
      </w:ins>
      <w:ins w:id="3008" w:author="野草" w:date="2024-03-01T16:20:54Z">
        <w:r>
          <w:rPr>
            <w:rFonts w:hint="eastAsia"/>
            <w:lang w:val="en-US" w:eastAsia="zh-CN"/>
          </w:rPr>
          <w:t>301</w:t>
        </w:r>
      </w:ins>
      <w:ins w:id="3009" w:author="野草" w:date="2024-03-01T16:20:54Z">
        <w:r>
          <w:rPr>
            <w:rFonts w:ascii="Times New Roman" w:hAnsi="Times New Roman"/>
          </w:rPr>
          <w:t xml:space="preserve"> </w:t>
        </w:r>
      </w:ins>
      <w:ins w:id="3010" w:author="野草" w:date="2024-03-01T16:20:54Z">
        <w:r>
          <w:rPr>
            <w:rFonts w:hint="eastAsia"/>
            <w:lang w:val="en-US" w:eastAsia="zh-CN"/>
          </w:rPr>
          <w:t>16</w:t>
        </w:r>
      </w:ins>
      <w:ins w:id="3011" w:author="野草" w:date="2024-03-01T16:20:54Z">
        <w:r>
          <w:rPr>
            <w:rFonts w:ascii="Times New Roman" w:hAnsi="Times New Roman"/>
          </w:rPr>
          <w:t>:</w:t>
        </w:r>
      </w:ins>
      <w:ins w:id="3012" w:author="野草" w:date="2024-03-01T16:20:58Z">
        <w:r>
          <w:rPr>
            <w:rFonts w:hint="eastAsia"/>
            <w:lang w:val="en-US" w:eastAsia="zh-CN"/>
          </w:rPr>
          <w:t>20</w:t>
        </w:r>
      </w:ins>
      <w:ins w:id="3013" w:author="野草" w:date="2024-03-01T16:20:54Z">
        <w:r>
          <w:rPr>
            <w:rFonts w:hint="default" w:ascii="Times New Roman" w:hAnsi="Times New Roman"/>
          </w:rPr>
          <w:t>】</w:t>
        </w:r>
      </w:ins>
    </w:p>
    <w:p>
      <w:pPr>
        <w:pStyle w:val="9"/>
        <w:numPr>
          <w:ilvl w:val="-1"/>
          <w:numId w:val="0"/>
        </w:numPr>
        <w:spacing w:line="360" w:lineRule="auto"/>
        <w:ind w:left="480" w:leftChars="200" w:firstLine="0" w:firstLineChars="0"/>
        <w:rPr>
          <w:ins w:id="3015" w:author="野草" w:date="2024-02-29T18:10:50Z"/>
          <w:rFonts w:ascii="Times New Roman" w:hAnsi="Times New Roman"/>
          <w:highlight w:val="none"/>
        </w:rPr>
        <w:pPrChange w:id="3014" w:author="野草" w:date="2024-03-01T10:54:21Z">
          <w:pPr>
            <w:pStyle w:val="9"/>
            <w:numPr>
              <w:ilvl w:val="1"/>
              <w:numId w:val="11"/>
            </w:numPr>
            <w:spacing w:line="360" w:lineRule="auto"/>
          </w:pPr>
        </w:pPrChange>
      </w:pPr>
      <m:oMathPara>
        <m:oMath>
          <w:ins w:id="3016" w:author="野草" w:date="2024-03-01T15:56:26Z">
            <m:r>
              <m:rPr>
                <m:sty m:val="p"/>
              </m:rPr>
              <w:rPr>
                <w:rFonts w:hint="default" w:ascii="Cambria Math"/>
                <w:highlight w:val="none"/>
                <w:lang w:val="en-US" w:eastAsia="zh-CN"/>
              </w:rPr>
              <m:t xml:space="preserve">V </m:t>
            </m:r>
          </w:ins>
          <w:ins w:id="3017" w:author="野草" w:date="2024-03-01T15:56:27Z">
            <m:r>
              <m:rPr>
                <m:sty m:val="p"/>
              </m:rPr>
              <w:rPr>
                <w:rFonts w:hint="default" w:ascii="Cambria Math"/>
                <w:highlight w:val="none"/>
                <w:lang w:val="en-US" w:eastAsia="zh-CN"/>
              </w:rPr>
              <m:t xml:space="preserve">= </m:t>
            </m:r>
          </w:ins>
          <w:ins w:id="3018" w:author="野草" w:date="2024-03-01T10:54:30Z">
            <m:r>
              <m:rPr>
                <m:sty m:val="p"/>
              </m:rPr>
              <w:rPr>
                <w:rFonts w:ascii="Times New Roman" w:hAnsi="Times New Roman"/>
                <w:highlight w:val="none"/>
              </w:rPr>
              <m:t>(</m:t>
            </m:r>
          </w:ins>
          <m:sSub>
            <m:sSubPr>
              <m:ctrlPr>
                <w:ins w:id="3019" w:author="野草" w:date="2024-03-01T16:22:34Z">
                  <w:rPr>
                    <w:rFonts w:ascii="Times New Roman" w:hAnsi="Times New Roman"/>
                    <w:highlight w:val="none"/>
                  </w:rPr>
                </w:ins>
              </m:ctrlPr>
            </m:sSubPr>
            <m:e>
              <w:ins w:id="3020" w:author="野草" w:date="2024-03-01T16:22:36Z">
                <m:r>
                  <m:rPr>
                    <m:sty m:val="p"/>
                  </m:rPr>
                  <w:rPr>
                    <w:rFonts w:hint="default" w:ascii="Cambria Math" w:hAnsi="Cambria Math"/>
                    <w:highlight w:val="none"/>
                    <w:lang w:val="en-US" w:eastAsia="zh-CN"/>
                  </w:rPr>
                  <m:t>P</m:t>
                </m:r>
              </w:ins>
              <m:ctrlPr>
                <w:ins w:id="3021" w:author="野草" w:date="2024-03-01T16:22:34Z">
                  <w:rPr>
                    <w:rFonts w:ascii="Times New Roman" w:hAnsi="Times New Roman"/>
                    <w:highlight w:val="none"/>
                  </w:rPr>
                </w:ins>
              </m:ctrlPr>
            </m:e>
            <m:sub>
              <w:ins w:id="3022" w:author="野草" w:date="2024-03-01T16:23:04Z">
                <m:r>
                  <m:rPr>
                    <m:sty m:val="p"/>
                  </m:rPr>
                  <w:rPr>
                    <w:rFonts w:hint="default" w:ascii="Cambria Math" w:hAnsi="Cambria Math"/>
                    <w:highlight w:val="none"/>
                    <w:lang w:val="en-US" w:eastAsia="zh-CN"/>
                  </w:rPr>
                  <m:t>H</m:t>
                </m:r>
              </w:ins>
              <w:ins w:id="3023" w:author="野草" w:date="2024-03-01T16:22:38Z">
                <m:r>
                  <m:rPr>
                    <m:sty m:val="p"/>
                  </m:rPr>
                  <w:rPr>
                    <w:rFonts w:hint="default" w:ascii="Cambria Math" w:hAnsi="Cambria Math"/>
                    <w:highlight w:val="none"/>
                    <w:lang w:val="en-US" w:eastAsia="zh-CN"/>
                  </w:rPr>
                  <m:t>65</m:t>
                </m:r>
              </w:ins>
              <m:ctrlPr>
                <w:ins w:id="3024" w:author="野草" w:date="2024-03-01T16:22:34Z">
                  <w:rPr>
                    <w:rFonts w:ascii="Times New Roman" w:hAnsi="Times New Roman"/>
                    <w:highlight w:val="none"/>
                  </w:rPr>
                </w:ins>
              </m:ctrlPr>
            </m:sub>
          </m:sSub>
          <w:ins w:id="3025" w:author="野草" w:date="2024-03-01T10:54:30Z">
            <m:r>
              <m:rPr>
                <m:sty m:val="p"/>
              </m:rPr>
              <w:rPr>
                <w:rFonts w:hint="eastAsia" w:ascii="Times New Roman" w:hAnsi="Times New Roman"/>
                <w:highlight w:val="none"/>
              </w:rPr>
              <m:t>×</m:t>
            </m:r>
          </w:ins>
          <m:sSub>
            <m:sSubPr>
              <m:ctrlPr>
                <w:ins w:id="3026" w:author="野草" w:date="2024-03-01T16:23:08Z">
                  <w:rPr>
                    <w:rFonts w:ascii="Times New Roman" w:hAnsi="Times New Roman"/>
                    <w:highlight w:val="none"/>
                  </w:rPr>
                </w:ins>
              </m:ctrlPr>
            </m:sSubPr>
            <m:e>
              <w:ins w:id="3027" w:author="野草" w:date="2024-03-01T16:23:12Z">
                <m:r>
                  <m:rPr>
                    <m:sty m:val="p"/>
                  </m:rPr>
                  <w:rPr>
                    <w:rFonts w:hint="default" w:ascii="Cambria Math" w:hAnsi="Cambria Math"/>
                    <w:highlight w:val="none"/>
                    <w:lang w:val="en-US" w:eastAsia="zh-CN"/>
                  </w:rPr>
                  <m:t>K</m:t>
                </m:r>
              </w:ins>
              <m:ctrlPr>
                <w:ins w:id="3028" w:author="野草" w:date="2024-03-01T16:23:08Z">
                  <w:rPr>
                    <w:rFonts w:ascii="Times New Roman" w:hAnsi="Times New Roman"/>
                    <w:highlight w:val="none"/>
                  </w:rPr>
                </w:ins>
              </m:ctrlPr>
            </m:e>
            <m:sub>
              <w:ins w:id="3029" w:author="野草" w:date="2024-03-01T16:23:08Z">
                <m:r>
                  <m:rPr>
                    <m:sty m:val="p"/>
                  </m:rPr>
                  <w:rPr>
                    <w:rFonts w:hint="default" w:ascii="Cambria Math" w:hAnsi="Cambria Math"/>
                    <w:highlight w:val="none"/>
                    <w:lang w:val="en-US" w:eastAsia="zh-CN"/>
                  </w:rPr>
                  <m:t>H65</m:t>
                </m:r>
              </w:ins>
              <m:ctrlPr>
                <w:ins w:id="3030" w:author="野草" w:date="2024-03-01T16:23:08Z">
                  <w:rPr>
                    <w:rFonts w:ascii="Times New Roman" w:hAnsi="Times New Roman"/>
                    <w:highlight w:val="none"/>
                  </w:rPr>
                </w:ins>
              </m:ctrlPr>
            </m:sub>
          </m:sSub>
          <w:ins w:id="3031" w:author="野草" w:date="2024-03-01T10:54:30Z">
            <m:r>
              <m:rPr>
                <m:sty m:val="p"/>
              </m:rPr>
              <w:rPr>
                <w:rFonts w:ascii="Times New Roman" w:hAnsi="Times New Roman"/>
                <w:highlight w:val="none"/>
              </w:rPr>
              <m:t xml:space="preserve">+ </m:t>
            </m:r>
          </w:ins>
          <m:sSub>
            <m:sSubPr>
              <m:ctrlPr>
                <w:ins w:id="3032" w:author="野草" w:date="2024-03-01T16:23:17Z">
                  <w:rPr>
                    <w:rFonts w:ascii="Times New Roman" w:hAnsi="Times New Roman"/>
                    <w:highlight w:val="none"/>
                  </w:rPr>
                </w:ins>
              </m:ctrlPr>
            </m:sSubPr>
            <m:e>
              <w:ins w:id="3033" w:author="野草" w:date="2024-03-01T16:23:17Z">
                <m:r>
                  <m:rPr>
                    <m:sty m:val="p"/>
                  </m:rPr>
                  <w:rPr>
                    <w:rFonts w:hint="default" w:ascii="Cambria Math" w:hAnsi="Cambria Math"/>
                    <w:highlight w:val="none"/>
                    <w:lang w:val="en-US" w:eastAsia="zh-CN"/>
                  </w:rPr>
                  <m:t>P</m:t>
                </m:r>
              </w:ins>
              <m:ctrlPr>
                <w:ins w:id="3034" w:author="野草" w:date="2024-03-01T16:23:17Z">
                  <w:rPr>
                    <w:rFonts w:ascii="Times New Roman" w:hAnsi="Times New Roman"/>
                    <w:highlight w:val="none"/>
                  </w:rPr>
                </w:ins>
              </m:ctrlPr>
            </m:e>
            <m:sub>
              <w:ins w:id="3035" w:author="野草" w:date="2024-03-01T16:23:24Z">
                <m:r>
                  <m:rPr>
                    <m:sty m:val="p"/>
                  </m:rPr>
                  <w:rPr>
                    <w:rFonts w:hint="default" w:ascii="Cambria Math" w:hAnsi="Cambria Math"/>
                    <w:highlight w:val="none"/>
                    <w:lang w:val="en-US" w:eastAsia="zh-CN"/>
                  </w:rPr>
                  <m:t>L</m:t>
                </m:r>
              </w:ins>
              <w:ins w:id="3036" w:author="野草" w:date="2024-03-01T16:23:17Z">
                <m:r>
                  <m:rPr>
                    <m:sty m:val="p"/>
                  </m:rPr>
                  <w:rPr>
                    <w:rFonts w:hint="default" w:ascii="Cambria Math" w:hAnsi="Cambria Math"/>
                    <w:highlight w:val="none"/>
                    <w:lang w:val="en-US" w:eastAsia="zh-CN"/>
                  </w:rPr>
                  <m:t>65</m:t>
                </m:r>
              </w:ins>
              <m:ctrlPr>
                <w:ins w:id="3037" w:author="野草" w:date="2024-03-01T16:23:17Z">
                  <w:rPr>
                    <w:rFonts w:ascii="Times New Roman" w:hAnsi="Times New Roman"/>
                    <w:highlight w:val="none"/>
                  </w:rPr>
                </w:ins>
              </m:ctrlPr>
            </m:sub>
          </m:sSub>
          <w:ins w:id="3038" w:author="野草" w:date="2024-03-01T16:23:17Z">
            <m:r>
              <m:rPr>
                <m:sty m:val="p"/>
              </m:rPr>
              <w:rPr>
                <w:rFonts w:hint="eastAsia" w:ascii="Times New Roman" w:hAnsi="Times New Roman"/>
                <w:highlight w:val="none"/>
              </w:rPr>
              <m:t>×</m:t>
            </m:r>
          </w:ins>
          <m:sSub>
            <m:sSubPr>
              <m:ctrlPr>
                <w:ins w:id="3039" w:author="野草" w:date="2024-03-01T16:23:17Z">
                  <w:rPr>
                    <w:rFonts w:ascii="Times New Roman" w:hAnsi="Times New Roman"/>
                    <w:highlight w:val="none"/>
                  </w:rPr>
                </w:ins>
              </m:ctrlPr>
            </m:sSubPr>
            <m:e>
              <w:ins w:id="3040" w:author="野草" w:date="2024-03-01T16:23:17Z">
                <m:r>
                  <m:rPr>
                    <m:sty m:val="p"/>
                  </m:rPr>
                  <w:rPr>
                    <w:rFonts w:hint="default" w:ascii="Cambria Math" w:hAnsi="Cambria Math"/>
                    <w:highlight w:val="none"/>
                    <w:lang w:val="en-US" w:eastAsia="zh-CN"/>
                  </w:rPr>
                  <m:t>K</m:t>
                </m:r>
              </w:ins>
              <m:ctrlPr>
                <w:ins w:id="3041" w:author="野草" w:date="2024-03-01T16:23:17Z">
                  <w:rPr>
                    <w:rFonts w:ascii="Times New Roman" w:hAnsi="Times New Roman"/>
                    <w:highlight w:val="none"/>
                  </w:rPr>
                </w:ins>
              </m:ctrlPr>
            </m:e>
            <m:sub>
              <w:ins w:id="3042" w:author="野草" w:date="2024-03-01T16:23:20Z">
                <m:r>
                  <m:rPr>
                    <m:sty m:val="p"/>
                  </m:rPr>
                  <w:rPr>
                    <w:rFonts w:hint="default" w:ascii="Cambria Math" w:hAnsi="Cambria Math"/>
                    <w:highlight w:val="none"/>
                    <w:lang w:val="en-US" w:eastAsia="zh-CN"/>
                  </w:rPr>
                  <m:t>L</m:t>
                </m:r>
              </w:ins>
              <w:ins w:id="3043" w:author="野草" w:date="2024-03-01T16:23:17Z">
                <m:r>
                  <m:rPr>
                    <m:sty m:val="p"/>
                  </m:rPr>
                  <w:rPr>
                    <w:rFonts w:hint="default" w:ascii="Cambria Math" w:hAnsi="Cambria Math"/>
                    <w:highlight w:val="none"/>
                    <w:lang w:val="en-US" w:eastAsia="zh-CN"/>
                  </w:rPr>
                  <m:t>65</m:t>
                </m:r>
              </w:ins>
              <m:ctrlPr>
                <w:ins w:id="3044" w:author="野草" w:date="2024-03-01T16:23:17Z">
                  <w:rPr>
                    <w:rFonts w:ascii="Times New Roman" w:hAnsi="Times New Roman"/>
                    <w:highlight w:val="none"/>
                  </w:rPr>
                </w:ins>
              </m:ctrlPr>
            </m:sub>
          </m:sSub>
          <w:ins w:id="3045" w:author="野草" w:date="2024-03-01T10:54:30Z">
            <m:r>
              <m:rPr>
                <m:sty m:val="p"/>
              </m:rPr>
              <w:rPr>
                <w:rFonts w:ascii="Times New Roman" w:hAnsi="Times New Roman"/>
                <w:highlight w:val="none"/>
              </w:rPr>
              <m:t>)</m:t>
            </m:r>
          </w:ins>
          <w:ins w:id="3046" w:author="野草" w:date="2024-03-01T10:54:30Z">
            <m:r>
              <m:rPr>
                <m:sty m:val="p"/>
              </m:rPr>
              <w:rPr>
                <w:rFonts w:hint="eastAsia" w:ascii="Times New Roman" w:hAnsi="Times New Roman"/>
                <w:highlight w:val="none"/>
              </w:rPr>
              <m:t>×</m:t>
            </m:r>
          </w:ins>
          <w:ins w:id="3047" w:author="野草" w:date="2024-03-01T10:54:30Z">
            <m:r>
              <m:rPr>
                <m:sty m:val="p"/>
              </m:rPr>
              <w:rPr>
                <w:rFonts w:ascii="Times New Roman" w:hAnsi="Times New Roman"/>
                <w:highlight w:val="none"/>
              </w:rPr>
              <m:t>(</m:t>
            </m:r>
          </w:ins>
          <m:sSub>
            <m:sSubPr>
              <m:ctrlPr>
                <w:ins w:id="3048" w:author="野草" w:date="2024-03-01T16:23:39Z">
                  <w:rPr>
                    <w:rFonts w:ascii="Times New Roman" w:hAnsi="Times New Roman"/>
                    <w:highlight w:val="none"/>
                  </w:rPr>
                </w:ins>
              </m:ctrlPr>
            </m:sSubPr>
            <m:e>
              <w:ins w:id="3049" w:author="野草" w:date="2024-03-01T16:23:41Z">
                <m:r>
                  <m:rPr>
                    <m:sty m:val="p"/>
                  </m:rPr>
                  <w:rPr>
                    <w:rFonts w:hint="default" w:ascii="Cambria Math" w:hAnsi="Cambria Math"/>
                    <w:highlight w:val="none"/>
                    <w:lang w:val="en-US" w:eastAsia="zh-CN"/>
                  </w:rPr>
                  <m:t>I</m:t>
                </m:r>
              </w:ins>
              <m:ctrlPr>
                <w:ins w:id="3050" w:author="野草" w:date="2024-03-01T16:23:39Z">
                  <w:rPr>
                    <w:rFonts w:ascii="Times New Roman" w:hAnsi="Times New Roman"/>
                    <w:highlight w:val="none"/>
                  </w:rPr>
                </w:ins>
              </m:ctrlPr>
            </m:e>
            <m:sub>
              <w:ins w:id="3051" w:author="野草" w:date="2024-03-01T16:23:42Z">
                <m:r>
                  <m:rPr>
                    <m:sty m:val="p"/>
                  </m:rPr>
                  <w:rPr>
                    <w:rFonts w:hint="default" w:ascii="Cambria Math" w:hAnsi="Cambria Math"/>
                    <w:highlight w:val="none"/>
                    <w:lang w:val="en-US" w:eastAsia="zh-CN"/>
                  </w:rPr>
                  <m:t>H5</m:t>
                </m:r>
              </w:ins>
              <m:ctrlPr>
                <w:ins w:id="3052" w:author="野草" w:date="2024-03-01T16:23:39Z">
                  <w:rPr>
                    <w:rFonts w:ascii="Times New Roman" w:hAnsi="Times New Roman"/>
                    <w:highlight w:val="none"/>
                  </w:rPr>
                </w:ins>
              </m:ctrlPr>
            </m:sub>
          </m:sSub>
          <w:ins w:id="3053" w:author="野草" w:date="2024-03-01T10:54:30Z">
            <m:r>
              <m:rPr>
                <m:sty m:val="p"/>
              </m:rPr>
              <w:rPr>
                <w:rFonts w:hint="eastAsia" w:ascii="Times New Roman" w:hAnsi="Times New Roman"/>
                <w:highlight w:val="none"/>
              </w:rPr>
              <m:t>×</m:t>
            </m:r>
          </w:ins>
          <m:sSub>
            <m:sSubPr>
              <m:ctrlPr>
                <w:ins w:id="3054" w:author="野草" w:date="2024-03-01T16:23:46Z">
                  <w:rPr>
                    <w:rFonts w:ascii="Times New Roman" w:hAnsi="Times New Roman"/>
                    <w:highlight w:val="none"/>
                  </w:rPr>
                </w:ins>
              </m:ctrlPr>
            </m:sSubPr>
            <m:e>
              <w:ins w:id="3055" w:author="野草" w:date="2024-03-01T16:24:35Z">
                <m:r>
                  <m:rPr>
                    <m:sty m:val="p"/>
                  </m:rPr>
                  <w:rPr>
                    <w:rFonts w:hint="default" w:ascii="Cambria Math" w:hAnsi="Cambria Math"/>
                    <w:highlight w:val="none"/>
                    <w:lang w:val="en-US" w:eastAsia="zh-CN"/>
                  </w:rPr>
                  <m:t>K</m:t>
                </m:r>
              </w:ins>
              <m:ctrlPr>
                <w:ins w:id="3056" w:author="野草" w:date="2024-03-01T16:23:46Z">
                  <w:rPr>
                    <w:rFonts w:ascii="Times New Roman" w:hAnsi="Times New Roman"/>
                    <w:highlight w:val="none"/>
                  </w:rPr>
                </w:ins>
              </m:ctrlPr>
            </m:e>
            <m:sub>
              <w:ins w:id="3057" w:author="野草" w:date="2024-03-01T16:24:01Z">
                <m:r>
                  <m:rPr>
                    <m:sty m:val="p"/>
                  </m:rPr>
                  <w:rPr>
                    <w:rFonts w:hint="default" w:ascii="Cambria Math" w:hAnsi="Cambria Math"/>
                    <w:highlight w:val="none"/>
                    <w:lang w:val="en-US" w:eastAsia="zh-CN"/>
                  </w:rPr>
                  <m:t>H</m:t>
                </m:r>
              </w:ins>
              <w:ins w:id="3058" w:author="野草" w:date="2024-03-01T16:23:46Z">
                <m:r>
                  <m:rPr>
                    <m:sty m:val="p"/>
                  </m:rPr>
                  <w:rPr>
                    <w:rFonts w:hint="default" w:ascii="Cambria Math" w:hAnsi="Cambria Math"/>
                    <w:highlight w:val="none"/>
                    <w:lang w:val="en-US" w:eastAsia="zh-CN"/>
                  </w:rPr>
                  <m:t>5</m:t>
                </m:r>
              </w:ins>
              <m:ctrlPr>
                <w:ins w:id="3059" w:author="野草" w:date="2024-03-01T16:23:46Z">
                  <w:rPr>
                    <w:rFonts w:ascii="Times New Roman" w:hAnsi="Times New Roman"/>
                    <w:highlight w:val="none"/>
                  </w:rPr>
                </w:ins>
              </m:ctrlPr>
            </m:sub>
          </m:sSub>
          <w:ins w:id="3060" w:author="野草" w:date="2024-03-01T10:54:30Z">
            <m:r>
              <m:rPr>
                <m:sty m:val="p"/>
              </m:rPr>
              <w:rPr>
                <w:rFonts w:ascii="Times New Roman" w:hAnsi="Times New Roman"/>
                <w:highlight w:val="none"/>
              </w:rPr>
              <m:t xml:space="preserve"> + </m:t>
            </m:r>
          </w:ins>
          <m:sSub>
            <m:sSubPr>
              <m:ctrlPr>
                <w:ins w:id="3061" w:author="野草" w:date="2024-03-01T16:24:39Z">
                  <w:rPr>
                    <w:rFonts w:ascii="Times New Roman" w:hAnsi="Times New Roman"/>
                    <w:highlight w:val="none"/>
                  </w:rPr>
                </w:ins>
              </m:ctrlPr>
            </m:sSubPr>
            <m:e>
              <w:ins w:id="3062" w:author="野草" w:date="2024-03-01T16:24:39Z">
                <m:r>
                  <m:rPr>
                    <m:sty m:val="p"/>
                  </m:rPr>
                  <w:rPr>
                    <w:rFonts w:hint="default" w:ascii="Cambria Math" w:hAnsi="Cambria Math"/>
                    <w:highlight w:val="none"/>
                    <w:lang w:val="en-US" w:eastAsia="zh-CN"/>
                  </w:rPr>
                  <m:t>I</m:t>
                </m:r>
              </w:ins>
              <m:ctrlPr>
                <w:ins w:id="3063" w:author="野草" w:date="2024-03-01T16:24:39Z">
                  <w:rPr>
                    <w:rFonts w:ascii="Times New Roman" w:hAnsi="Times New Roman"/>
                    <w:highlight w:val="none"/>
                  </w:rPr>
                </w:ins>
              </m:ctrlPr>
            </m:e>
            <m:sub>
              <w:ins w:id="3064" w:author="野草" w:date="2024-03-01T16:24:41Z">
                <m:r>
                  <m:rPr>
                    <m:sty m:val="p"/>
                  </m:rPr>
                  <w:rPr>
                    <w:rFonts w:hint="default" w:ascii="Cambria Math" w:hAnsi="Cambria Math"/>
                    <w:highlight w:val="none"/>
                    <w:lang w:val="en-US" w:eastAsia="zh-CN"/>
                  </w:rPr>
                  <m:t>L</m:t>
                </m:r>
              </w:ins>
              <w:ins w:id="3065" w:author="野草" w:date="2024-03-01T16:24:39Z">
                <m:r>
                  <m:rPr>
                    <m:sty m:val="p"/>
                  </m:rPr>
                  <w:rPr>
                    <w:rFonts w:hint="default" w:ascii="Cambria Math" w:hAnsi="Cambria Math"/>
                    <w:highlight w:val="none"/>
                    <w:lang w:val="en-US" w:eastAsia="zh-CN"/>
                  </w:rPr>
                  <m:t>5</m:t>
                </m:r>
              </w:ins>
              <m:ctrlPr>
                <w:ins w:id="3066" w:author="野草" w:date="2024-03-01T16:24:39Z">
                  <w:rPr>
                    <w:rFonts w:ascii="Times New Roman" w:hAnsi="Times New Roman"/>
                    <w:highlight w:val="none"/>
                  </w:rPr>
                </w:ins>
              </m:ctrlPr>
            </m:sub>
          </m:sSub>
          <w:ins w:id="3067" w:author="野草" w:date="2024-03-01T16:24:39Z">
            <m:r>
              <m:rPr>
                <m:sty m:val="p"/>
              </m:rPr>
              <w:rPr>
                <w:rFonts w:hint="eastAsia" w:ascii="Times New Roman" w:hAnsi="Times New Roman"/>
                <w:highlight w:val="none"/>
              </w:rPr>
              <m:t>×</m:t>
            </m:r>
          </w:ins>
          <m:sSub>
            <m:sSubPr>
              <m:ctrlPr>
                <w:ins w:id="3068" w:author="野草" w:date="2024-03-01T16:24:39Z">
                  <w:rPr>
                    <w:rFonts w:ascii="Times New Roman" w:hAnsi="Times New Roman"/>
                    <w:highlight w:val="none"/>
                  </w:rPr>
                </w:ins>
              </m:ctrlPr>
            </m:sSubPr>
            <m:e>
              <w:ins w:id="3069" w:author="野草" w:date="2024-03-01T16:24:39Z">
                <m:r>
                  <m:rPr>
                    <m:sty m:val="p"/>
                  </m:rPr>
                  <w:rPr>
                    <w:rFonts w:hint="default" w:ascii="Cambria Math" w:hAnsi="Cambria Math"/>
                    <w:highlight w:val="none"/>
                    <w:lang w:val="en-US" w:eastAsia="zh-CN"/>
                  </w:rPr>
                  <m:t>K</m:t>
                </m:r>
              </w:ins>
              <m:ctrlPr>
                <w:ins w:id="3070" w:author="野草" w:date="2024-03-01T16:24:39Z">
                  <w:rPr>
                    <w:rFonts w:ascii="Times New Roman" w:hAnsi="Times New Roman"/>
                    <w:highlight w:val="none"/>
                  </w:rPr>
                </w:ins>
              </m:ctrlPr>
            </m:e>
            <m:sub>
              <w:ins w:id="3071" w:author="野草" w:date="2024-03-01T16:24:43Z">
                <m:r>
                  <m:rPr>
                    <m:sty m:val="p"/>
                  </m:rPr>
                  <w:rPr>
                    <w:rFonts w:hint="default" w:ascii="Cambria Math" w:hAnsi="Cambria Math"/>
                    <w:highlight w:val="none"/>
                    <w:lang w:val="en-US" w:eastAsia="zh-CN"/>
                  </w:rPr>
                  <m:t>L</m:t>
                </m:r>
              </w:ins>
              <w:ins w:id="3072" w:author="野草" w:date="2024-03-01T16:24:39Z">
                <m:r>
                  <m:rPr>
                    <m:sty m:val="p"/>
                  </m:rPr>
                  <w:rPr>
                    <w:rFonts w:hint="default" w:ascii="Cambria Math" w:hAnsi="Cambria Math"/>
                    <w:highlight w:val="none"/>
                    <w:lang w:val="en-US" w:eastAsia="zh-CN"/>
                  </w:rPr>
                  <m:t>5</m:t>
                </m:r>
              </w:ins>
              <m:ctrlPr>
                <w:ins w:id="3073" w:author="野草" w:date="2024-03-01T16:24:39Z">
                  <w:rPr>
                    <w:rFonts w:ascii="Times New Roman" w:hAnsi="Times New Roman"/>
                    <w:highlight w:val="none"/>
                  </w:rPr>
                </w:ins>
              </m:ctrlPr>
            </m:sub>
          </m:sSub>
          <w:ins w:id="3074" w:author="野草" w:date="2024-03-01T10:54:30Z">
            <m:r>
              <m:rPr>
                <m:sty m:val="p"/>
              </m:rPr>
              <w:rPr>
                <w:rFonts w:ascii="Times New Roman" w:hAnsi="Times New Roman"/>
                <w:highlight w:val="none"/>
              </w:rPr>
              <m:t>)</m:t>
            </m:r>
          </w:ins>
        </m:oMath>
      </m:oMathPara>
    </w:p>
    <w:p>
      <w:pPr>
        <w:pStyle w:val="9"/>
        <w:numPr>
          <w:ilvl w:val="-1"/>
          <w:numId w:val="0"/>
        </w:numPr>
        <w:spacing w:line="360" w:lineRule="auto"/>
        <w:ind w:leftChars="0" w:firstLine="0" w:firstLineChars="0"/>
        <w:rPr>
          <w:ins w:id="3076" w:author="野草" w:date="2024-03-01T10:57:42Z"/>
          <w:rFonts w:hint="eastAsia"/>
          <w:b w:val="0"/>
          <w:i w:val="0"/>
          <w:highlight w:val="none"/>
          <w:lang w:val="en-US" w:eastAsia="zh-CN"/>
        </w:rPr>
        <w:pPrChange w:id="3075" w:author="野草" w:date="2024-03-01T10:54:34Z">
          <w:pPr>
            <w:pStyle w:val="9"/>
            <w:numPr>
              <w:ilvl w:val="0"/>
              <w:numId w:val="11"/>
            </w:numPr>
            <w:spacing w:line="360" w:lineRule="auto"/>
          </w:pPr>
        </w:pPrChange>
      </w:pPr>
      <w:ins w:id="3077" w:author="野草" w:date="2024-03-01T10:54:35Z">
        <w:r>
          <w:rPr>
            <w:rFonts w:hint="eastAsia"/>
            <w:highlight w:val="none"/>
            <w:lang w:val="en-US" w:eastAsia="zh-CN"/>
          </w:rPr>
          <w:t>其中，</w:t>
        </w:r>
      </w:ins>
      <w:ins w:id="3078" w:author="野草" w:date="2024-03-01T16:28:55Z">
        <w:r>
          <w:rPr>
            <w:rFonts w:hint="eastAsia"/>
            <w:highlight w:val="cyan"/>
            <w:u w:val="single"/>
            <w:lang w:val="en-US" w:eastAsia="zh-CN"/>
            <w:rPrChange w:id="3079" w:author="野草" w:date="2024-03-01T16:31:32Z">
              <w:rPr>
                <w:rFonts w:hint="eastAsia"/>
                <w:highlight w:val="none"/>
                <w:lang w:val="en-US" w:eastAsia="zh-CN"/>
              </w:rPr>
            </w:rPrChange>
          </w:rPr>
          <w:t>K</w:t>
        </w:r>
      </w:ins>
      <w:ins w:id="3081" w:author="野草" w:date="2024-03-01T16:29:00Z">
        <w:r>
          <w:rPr>
            <w:rFonts w:hint="eastAsia" w:cstheme="minorBidi"/>
            <w:sz w:val="24"/>
            <w:szCs w:val="24"/>
            <w:highlight w:val="cyan"/>
            <w:u w:val="single"/>
            <w:vertAlign w:val="subscript"/>
            <w:lang w:val="en-US" w:eastAsia="zh-CN"/>
          </w:rPr>
          <w:t>H</w:t>
        </w:r>
      </w:ins>
      <w:ins w:id="3082" w:author="野草" w:date="2024-03-01T16:29:01Z">
        <w:r>
          <w:rPr>
            <w:rFonts w:hint="eastAsia" w:cstheme="minorBidi"/>
            <w:sz w:val="24"/>
            <w:szCs w:val="24"/>
            <w:highlight w:val="cyan"/>
            <w:u w:val="single"/>
            <w:vertAlign w:val="subscript"/>
            <w:lang w:val="en-US" w:eastAsia="zh-CN"/>
          </w:rPr>
          <w:t>6</w:t>
        </w:r>
      </w:ins>
      <w:ins w:id="3083" w:author="野草" w:date="2024-03-01T16:28:51Z">
        <w:r>
          <w:rPr>
            <w:rFonts w:ascii="Times New Roman" w:hAnsi="Times New Roman" w:eastAsia="楷体" w:cstheme="minorBidi"/>
            <w:sz w:val="24"/>
            <w:szCs w:val="24"/>
            <w:highlight w:val="cyan"/>
            <w:u w:val="single"/>
            <w:vertAlign w:val="subscript"/>
          </w:rPr>
          <w:t>5</w:t>
        </w:r>
      </w:ins>
      <w:ins w:id="3084" w:author="野草" w:date="2024-03-01T10:54:44Z">
        <w:r>
          <m:rPr/>
          <w:rPr>
            <w:rFonts w:hint="eastAsia"/>
            <w:b w:val="0"/>
            <w:i w:val="0"/>
            <w:highlight w:val="cyan"/>
            <w:u w:val="single"/>
            <w:lang w:val="en-US" w:eastAsia="zh-CN"/>
            <w:rPrChange w:id="3085" w:author="野草" w:date="2024-03-01T16:31:32Z">
              <m:rPr/>
              <w:rPr>
                <w:rFonts w:hint="eastAsia"/>
                <w:b w:val="0"/>
                <w:i w:val="0"/>
                <w:highlight w:val="none"/>
                <w:lang w:val="en-US" w:eastAsia="zh-CN"/>
              </w:rPr>
            </w:rPrChange>
          </w:rPr>
          <w:t>，</w:t>
        </w:r>
      </w:ins>
      <w:ins w:id="3087" w:author="野草" w:date="2024-03-01T16:29:05Z">
        <w:r>
          <m:rPr/>
          <w:rPr>
            <w:rFonts w:hint="eastAsia"/>
            <w:b w:val="0"/>
            <w:i w:val="0"/>
            <w:highlight w:val="cyan"/>
            <w:u w:val="single"/>
            <w:lang w:val="en-US" w:eastAsia="zh-CN"/>
            <w:rPrChange w:id="3088" w:author="野草" w:date="2024-03-01T16:31:32Z">
              <m:rPr/>
              <w:rPr>
                <w:rFonts w:hint="eastAsia"/>
                <w:b w:val="0"/>
                <w:i w:val="0"/>
                <w:highlight w:val="none"/>
                <w:lang w:val="en-US" w:eastAsia="zh-CN"/>
              </w:rPr>
            </w:rPrChange>
          </w:rPr>
          <w:t>K</w:t>
        </w:r>
      </w:ins>
      <w:ins w:id="3090" w:author="野草" w:date="2024-03-01T16:28:49Z">
        <w:r>
          <w:rPr>
            <w:rFonts w:ascii="Times New Roman" w:hAnsi="Times New Roman" w:eastAsia="楷体" w:cstheme="minorBidi"/>
            <w:sz w:val="24"/>
            <w:szCs w:val="24"/>
            <w:highlight w:val="cyan"/>
            <w:u w:val="single"/>
            <w:vertAlign w:val="subscript"/>
          </w:rPr>
          <w:t>L65</w:t>
        </w:r>
      </w:ins>
      <w:ins w:id="3091" w:author="野草" w:date="2024-03-01T10:56:32Z">
        <w:r>
          <w:rPr>
            <w:rFonts w:hint="eastAsia"/>
            <w:highlight w:val="cyan"/>
            <w:u w:val="single"/>
            <w:lang w:eastAsia="zh-CN"/>
            <w:rPrChange w:id="3092" w:author="野草" w:date="2024-03-01T16:31:32Z">
              <w:rPr>
                <w:rFonts w:hint="eastAsia"/>
                <w:highlight w:val="none"/>
                <w:lang w:eastAsia="zh-CN"/>
              </w:rPr>
            </w:rPrChange>
          </w:rPr>
          <w:t>，</w:t>
        </w:r>
      </w:ins>
      <w:ins w:id="3094" w:author="野草" w:date="2024-03-01T16:29:13Z">
        <w:r>
          <w:rPr>
            <w:rFonts w:hint="eastAsia"/>
            <w:highlight w:val="cyan"/>
            <w:u w:val="single"/>
            <w:lang w:val="en-US" w:eastAsia="zh-CN"/>
            <w:rPrChange w:id="3095" w:author="野草" w:date="2024-03-01T16:31:32Z">
              <w:rPr>
                <w:rFonts w:hint="eastAsia"/>
                <w:highlight w:val="none"/>
                <w:lang w:val="en-US" w:eastAsia="zh-CN"/>
              </w:rPr>
            </w:rPrChange>
          </w:rPr>
          <w:t>K</w:t>
        </w:r>
      </w:ins>
      <w:ins w:id="3097" w:author="野草" w:date="2024-03-01T16:29:13Z">
        <w:r>
          <w:rPr>
            <w:rFonts w:hint="eastAsia" w:cstheme="minorBidi"/>
            <w:sz w:val="24"/>
            <w:szCs w:val="24"/>
            <w:highlight w:val="cyan"/>
            <w:u w:val="single"/>
            <w:vertAlign w:val="subscript"/>
            <w:lang w:val="en-US" w:eastAsia="zh-CN"/>
          </w:rPr>
          <w:t>H</w:t>
        </w:r>
      </w:ins>
      <w:ins w:id="3098" w:author="野草" w:date="2024-03-01T16:29:13Z">
        <w:r>
          <w:rPr>
            <w:rFonts w:ascii="Times New Roman" w:hAnsi="Times New Roman" w:eastAsia="楷体" w:cstheme="minorBidi"/>
            <w:sz w:val="24"/>
            <w:szCs w:val="24"/>
            <w:highlight w:val="cyan"/>
            <w:u w:val="single"/>
            <w:vertAlign w:val="subscript"/>
          </w:rPr>
          <w:t>5</w:t>
        </w:r>
      </w:ins>
      <w:ins w:id="3099" w:author="野草" w:date="2024-03-01T16:29:15Z">
        <w:r>
          <w:rPr>
            <w:rFonts w:hint="eastAsia" w:cstheme="minorBidi"/>
            <w:sz w:val="24"/>
            <w:szCs w:val="24"/>
            <w:highlight w:val="cyan"/>
            <w:u w:val="single"/>
            <w:vertAlign w:val="baseline"/>
            <w:lang w:val="en-US" w:eastAsia="zh-CN"/>
            <w:rPrChange w:id="3100" w:author="野草" w:date="2024-03-01T16:29:23Z">
              <w:rPr>
                <w:rFonts w:hint="eastAsia" w:cstheme="minorBidi"/>
                <w:sz w:val="24"/>
                <w:szCs w:val="24"/>
                <w:highlight w:val="cyan"/>
                <w:u w:val="single"/>
                <w:vertAlign w:val="subscript"/>
                <w:lang w:val="en-US" w:eastAsia="zh-CN"/>
              </w:rPr>
            </w:rPrChange>
          </w:rPr>
          <w:t>和</w:t>
        </w:r>
      </w:ins>
      <w:ins w:id="3102" w:author="野草" w:date="2024-03-01T16:29:13Z">
        <w:r>
          <w:rPr>
            <w:rFonts w:hint="eastAsia"/>
            <w:b w:val="0"/>
            <w:i w:val="0"/>
            <w:highlight w:val="cyan"/>
            <w:u w:val="single"/>
            <w:lang w:val="en-US" w:eastAsia="zh-CN"/>
            <w:rPrChange w:id="3103" w:author="野草" w:date="2024-03-01T16:31:32Z">
              <w:rPr>
                <w:rFonts w:hint="eastAsia"/>
                <w:b w:val="0"/>
                <w:i w:val="0"/>
                <w:highlight w:val="none"/>
                <w:lang w:val="en-US" w:eastAsia="zh-CN"/>
              </w:rPr>
            </w:rPrChange>
          </w:rPr>
          <w:t>K</w:t>
        </w:r>
      </w:ins>
      <w:ins w:id="3105" w:author="野草" w:date="2024-03-01T16:29:13Z">
        <w:r>
          <w:rPr>
            <w:rFonts w:ascii="Times New Roman" w:hAnsi="Times New Roman" w:eastAsia="楷体" w:cstheme="minorBidi"/>
            <w:sz w:val="24"/>
            <w:szCs w:val="24"/>
            <w:highlight w:val="cyan"/>
            <w:u w:val="single"/>
            <w:vertAlign w:val="subscript"/>
          </w:rPr>
          <w:t>L5</w:t>
        </w:r>
      </w:ins>
      <w:ins w:id="3106" w:author="野草" w:date="2024-03-01T10:55:04Z">
        <w:r>
          <m:rPr/>
          <w:rPr>
            <w:rFonts w:hint="eastAsia"/>
            <w:b w:val="0"/>
            <w:i w:val="0"/>
            <w:highlight w:val="none"/>
            <w:lang w:val="en-US" w:eastAsia="zh-CN"/>
          </w:rPr>
          <w:t>分别表示</w:t>
        </w:r>
      </w:ins>
      <w:ins w:id="3107" w:author="野草" w:date="2024-03-01T16:31:10Z">
        <w:r>
          <w:rPr>
            <w:rFonts w:hint="eastAsia"/>
            <w:highlight w:val="cyan"/>
            <w:lang w:val="en-US" w:eastAsia="zh-CN"/>
            <w:rPrChange w:id="3108" w:author="野草" w:date="2024-03-01T16:31:25Z">
              <w:rPr>
                <w:rFonts w:hint="eastAsia"/>
                <w:highlight w:val="none"/>
                <w:lang w:val="en-US" w:eastAsia="zh-CN"/>
              </w:rPr>
            </w:rPrChange>
          </w:rPr>
          <w:t>相应</w:t>
        </w:r>
      </w:ins>
      <w:ins w:id="3110" w:author="野草" w:date="2024-03-01T16:31:12Z">
        <w:r>
          <w:rPr>
            <w:rFonts w:hint="eastAsia"/>
            <w:highlight w:val="cyan"/>
            <w:lang w:val="en-US" w:eastAsia="zh-CN"/>
            <w:rPrChange w:id="3111" w:author="野草" w:date="2024-03-01T16:31:25Z">
              <w:rPr>
                <w:rFonts w:hint="eastAsia"/>
                <w:highlight w:val="none"/>
                <w:lang w:val="en-US" w:eastAsia="zh-CN"/>
              </w:rPr>
            </w:rPrChange>
          </w:rPr>
          <w:t>指标</w:t>
        </w:r>
      </w:ins>
      <w:ins w:id="3113" w:author="野草" w:date="2024-03-01T16:31:12Z">
        <w:r>
          <w:rPr>
            <w:rFonts w:hint="eastAsia"/>
            <w:highlight w:val="none"/>
            <w:lang w:val="en-US" w:eastAsia="zh-CN"/>
          </w:rPr>
          <w:t>的</w:t>
        </w:r>
      </w:ins>
      <w:ins w:id="3114" w:author="野草" w:date="2024-03-01T16:31:17Z">
        <w:r>
          <w:rPr>
            <w:rFonts w:hint="eastAsia"/>
            <w:highlight w:val="cyan"/>
            <w:lang w:val="en-US" w:eastAsia="zh-CN"/>
            <w:rPrChange w:id="3115" w:author="野草" w:date="2024-03-01T16:31:22Z">
              <w:rPr>
                <w:rFonts w:hint="eastAsia"/>
                <w:highlight w:val="none"/>
                <w:lang w:val="en-US" w:eastAsia="zh-CN"/>
              </w:rPr>
            </w:rPrChange>
          </w:rPr>
          <w:t>权重</w:t>
        </w:r>
      </w:ins>
      <w:ins w:id="3117" w:author="野草" w:date="2024-03-01T10:56:51Z">
        <w:r>
          <w:rPr>
            <w:rFonts w:hint="eastAsia"/>
            <w:b w:val="0"/>
            <w:i w:val="0"/>
            <w:highlight w:val="cyan"/>
            <w:lang w:val="en-US" w:eastAsia="zh-CN"/>
            <w:rPrChange w:id="3118" w:author="野草" w:date="2024-03-01T16:31:22Z">
              <w:rPr>
                <w:rFonts w:hint="eastAsia"/>
                <w:b w:val="0"/>
                <w:i w:val="0"/>
                <w:highlight w:val="none"/>
                <w:lang w:val="en-US" w:eastAsia="zh-CN"/>
              </w:rPr>
            </w:rPrChange>
          </w:rPr>
          <w:t>系数</w:t>
        </w:r>
      </w:ins>
      <w:ins w:id="3120" w:author="野草" w:date="2024-03-01T16:30:56Z">
        <w:r>
          <w:rPr>
            <w:rFonts w:hint="eastAsia"/>
            <w:b w:val="0"/>
            <w:i w:val="0"/>
            <w:highlight w:val="none"/>
            <w:lang w:val="en-US" w:eastAsia="zh-CN"/>
          </w:rPr>
          <w:t>。</w:t>
        </w:r>
      </w:ins>
      <w:ins w:id="3121" w:author="野草" w:date="2024-03-01T16:30:50Z">
        <w:r>
          <w:rPr>
            <w:rFonts w:ascii="Times New Roman" w:hAnsi="Times New Roman" w:eastAsia="楷体" w:cstheme="minorBidi"/>
            <w:sz w:val="24"/>
            <w:szCs w:val="24"/>
          </w:rPr>
          <w:t>根据对中国三个</w:t>
        </w:r>
      </w:ins>
      <w:ins w:id="3122" w:author="野草" w:date="2024-03-01T16:30:50Z">
        <w:r>
          <w:rPr>
            <w:rFonts w:ascii="Times New Roman" w:hAnsi="Times New Roman" w:eastAsia="楷体" w:cstheme="minorBidi"/>
            <w:sz w:val="24"/>
            <w:szCs w:val="24"/>
            <w:highlight w:val="cyan"/>
          </w:rPr>
          <w:t>典型大城市</w:t>
        </w:r>
      </w:ins>
      <w:ins w:id="3123" w:author="野草" w:date="2024-03-01T16:30:50Z">
        <w:r>
          <w:rPr>
            <w:rFonts w:ascii="Times New Roman" w:hAnsi="Times New Roman" w:eastAsia="楷体" w:cstheme="minorBidi"/>
            <w:sz w:val="24"/>
            <w:szCs w:val="24"/>
          </w:rPr>
          <w:t>的研究，</w:t>
        </w:r>
      </w:ins>
      <w:ins w:id="3124" w:author="野草" w:date="2024-03-01T16:30:50Z">
        <w:r>
          <w:rPr>
            <w:rFonts w:ascii="Times New Roman" w:hAnsi="Times New Roman" w:eastAsia="楷体" w:cstheme="minorBidi"/>
            <w:sz w:val="24"/>
            <w:szCs w:val="24"/>
            <w:highlight w:val="cyan"/>
          </w:rPr>
          <w:t>65岁以上</w:t>
        </w:r>
      </w:ins>
      <w:ins w:id="3125" w:author="野草" w:date="2024-03-01T16:30:50Z">
        <w:r>
          <w:rPr>
            <w:rFonts w:ascii="Times New Roman" w:hAnsi="Times New Roman" w:eastAsia="楷体" w:cstheme="minorBidi"/>
            <w:sz w:val="24"/>
            <w:szCs w:val="24"/>
          </w:rPr>
          <w:t>的老年人在</w:t>
        </w:r>
      </w:ins>
      <w:ins w:id="3126" w:author="野草" w:date="2024-03-01T16:30:50Z">
        <w:r>
          <w:rPr>
            <w:rFonts w:ascii="Times New Roman" w:hAnsi="Times New Roman" w:eastAsia="楷体" w:cstheme="minorBidi"/>
            <w:sz w:val="24"/>
            <w:szCs w:val="24"/>
            <w:highlight w:val="cyan"/>
          </w:rPr>
          <w:t>高温环境</w:t>
        </w:r>
      </w:ins>
      <w:ins w:id="3127" w:author="野草" w:date="2024-03-01T16:30:50Z">
        <w:r>
          <w:rPr>
            <w:rFonts w:ascii="Times New Roman" w:hAnsi="Times New Roman" w:eastAsia="楷体" w:cstheme="minorBidi"/>
            <w:sz w:val="24"/>
            <w:szCs w:val="24"/>
          </w:rPr>
          <w:t>下的</w:t>
        </w:r>
      </w:ins>
      <w:ins w:id="3128" w:author="野草" w:date="2024-03-01T16:30:50Z">
        <w:r>
          <w:rPr>
            <w:rFonts w:ascii="Times New Roman" w:hAnsi="Times New Roman" w:eastAsia="楷体" w:cstheme="minorBidi"/>
            <w:sz w:val="24"/>
            <w:szCs w:val="24"/>
            <w:highlight w:val="cyan"/>
          </w:rPr>
          <w:t>死亡率</w:t>
        </w:r>
      </w:ins>
      <w:ins w:id="3129" w:author="野草" w:date="2024-03-01T16:30:50Z">
        <w:r>
          <w:rPr>
            <w:rFonts w:ascii="Times New Roman" w:hAnsi="Times New Roman" w:eastAsia="楷体" w:cstheme="minorBidi"/>
            <w:sz w:val="24"/>
            <w:szCs w:val="24"/>
          </w:rPr>
          <w:t>约为</w:t>
        </w:r>
      </w:ins>
      <w:ins w:id="3130" w:author="野草" w:date="2024-03-01T16:30:50Z">
        <w:r>
          <w:rPr>
            <w:rFonts w:ascii="Times New Roman" w:hAnsi="Times New Roman" w:eastAsia="楷体" w:cstheme="minorBidi"/>
            <w:sz w:val="24"/>
            <w:szCs w:val="24"/>
            <w:highlight w:val="cyan"/>
          </w:rPr>
          <w:t>65岁以下人群</w:t>
        </w:r>
      </w:ins>
      <w:ins w:id="3131" w:author="野草" w:date="2024-03-01T16:30:50Z">
        <w:r>
          <w:rPr>
            <w:rFonts w:ascii="Times New Roman" w:hAnsi="Times New Roman" w:eastAsia="楷体" w:cstheme="minorBidi"/>
            <w:sz w:val="24"/>
            <w:szCs w:val="24"/>
          </w:rPr>
          <w:t>的</w:t>
        </w:r>
      </w:ins>
      <w:ins w:id="3132" w:author="野草" w:date="2024-03-01T16:30:50Z">
        <w:r>
          <w:rPr>
            <w:rFonts w:ascii="Times New Roman" w:hAnsi="Times New Roman" w:eastAsia="楷体" w:cstheme="minorBidi"/>
            <w:sz w:val="24"/>
            <w:szCs w:val="24"/>
            <w:highlight w:val="cyan"/>
          </w:rPr>
          <w:t>3倍</w:t>
        </w:r>
      </w:ins>
      <w:ins w:id="3133" w:author="野草" w:date="2024-03-01T16:30:50Z">
        <w:r>
          <w:rPr>
            <w:rFonts w:ascii="Times New Roman" w:hAnsi="Times New Roman" w:eastAsia="楷体" w:cstheme="minorBidi"/>
            <w:sz w:val="24"/>
            <w:szCs w:val="24"/>
          </w:rPr>
          <w:t>（Zhang et al., 2018）。同时，</w:t>
        </w:r>
      </w:ins>
      <w:ins w:id="3134" w:author="野草" w:date="2024-03-01T16:30:50Z">
        <w:r>
          <w:rPr>
            <w:rFonts w:ascii="Times New Roman" w:hAnsi="Times New Roman" w:eastAsia="楷体" w:cstheme="minorBidi"/>
            <w:sz w:val="24"/>
            <w:szCs w:val="24"/>
            <w:highlight w:val="cyan"/>
          </w:rPr>
          <w:t>另一项研究</w:t>
        </w:r>
      </w:ins>
      <w:ins w:id="3135" w:author="野草" w:date="2024-03-01T16:30:50Z">
        <w:r>
          <w:rPr>
            <w:rFonts w:ascii="Times New Roman" w:hAnsi="Times New Roman" w:eastAsia="楷体" w:cstheme="minorBidi"/>
            <w:sz w:val="24"/>
            <w:szCs w:val="24"/>
          </w:rPr>
          <w:t>指出，</w:t>
        </w:r>
      </w:ins>
      <w:ins w:id="3136" w:author="野草" w:date="2024-03-01T16:30:50Z">
        <w:r>
          <w:rPr>
            <w:rFonts w:ascii="Times New Roman" w:hAnsi="Times New Roman" w:eastAsia="楷体" w:cstheme="minorBidi"/>
            <w:sz w:val="24"/>
            <w:szCs w:val="24"/>
            <w:highlight w:val="cyan"/>
          </w:rPr>
          <w:t>收入水平</w:t>
        </w:r>
      </w:ins>
      <w:ins w:id="3137" w:author="野草" w:date="2024-03-01T16:30:50Z">
        <w:r>
          <w:rPr>
            <w:rFonts w:ascii="Times New Roman" w:hAnsi="Times New Roman" w:eastAsia="楷体" w:cstheme="minorBidi"/>
            <w:sz w:val="24"/>
            <w:szCs w:val="24"/>
          </w:rPr>
          <w:t>低于</w:t>
        </w:r>
      </w:ins>
      <w:ins w:id="3138" w:author="野草" w:date="2024-03-01T16:30:50Z">
        <w:r>
          <w:rPr>
            <w:rFonts w:ascii="Times New Roman" w:hAnsi="Times New Roman" w:eastAsia="楷体" w:cstheme="minorBidi"/>
            <w:sz w:val="24"/>
            <w:szCs w:val="24"/>
            <w:highlight w:val="cyan"/>
          </w:rPr>
          <w:t>当地均值</w:t>
        </w:r>
      </w:ins>
      <w:ins w:id="3139" w:author="野草" w:date="2024-03-01T16:30:50Z">
        <w:r>
          <w:rPr>
            <w:rFonts w:ascii="Times New Roman" w:hAnsi="Times New Roman" w:eastAsia="楷体" w:cstheme="minorBidi"/>
            <w:sz w:val="24"/>
            <w:szCs w:val="24"/>
          </w:rPr>
          <w:t>人群的</w:t>
        </w:r>
      </w:ins>
      <w:ins w:id="3140" w:author="野草" w:date="2024-03-01T16:30:50Z">
        <w:r>
          <w:rPr>
            <w:rFonts w:ascii="Times New Roman" w:hAnsi="Times New Roman" w:eastAsia="楷体" w:cstheme="minorBidi"/>
            <w:sz w:val="24"/>
            <w:szCs w:val="24"/>
            <w:highlight w:val="cyan"/>
          </w:rPr>
          <w:t>死亡率</w:t>
        </w:r>
      </w:ins>
      <w:ins w:id="3141" w:author="野草" w:date="2024-03-01T16:30:50Z">
        <w:r>
          <w:rPr>
            <w:rFonts w:hint="eastAsia" w:cstheme="minorBidi"/>
            <w:sz w:val="24"/>
            <w:szCs w:val="24"/>
            <w:highlight w:val="none"/>
            <w:lang w:val="en-US" w:eastAsia="zh-CN"/>
          </w:rPr>
          <w:t>约为</w:t>
        </w:r>
      </w:ins>
      <w:ins w:id="3142" w:author="野草" w:date="2024-03-01T16:30:50Z">
        <w:r>
          <w:rPr>
            <w:rFonts w:ascii="Times New Roman" w:hAnsi="Times New Roman" w:eastAsia="楷体" w:cstheme="minorBidi"/>
            <w:sz w:val="24"/>
            <w:szCs w:val="24"/>
            <w:highlight w:val="cyan"/>
          </w:rPr>
          <w:t>收入高于当地均值人群</w:t>
        </w:r>
      </w:ins>
      <w:ins w:id="3143" w:author="野草" w:date="2024-03-01T16:30:50Z">
        <w:r>
          <w:rPr>
            <w:rFonts w:ascii="Times New Roman" w:hAnsi="Times New Roman" w:eastAsia="楷体" w:cstheme="minorBidi"/>
            <w:sz w:val="24"/>
            <w:szCs w:val="24"/>
          </w:rPr>
          <w:t>的两倍（Coates et al., 2022）</w:t>
        </w:r>
      </w:ins>
      <w:ins w:id="3144" w:author="野草" w:date="2024-03-01T16:34:59Z">
        <w:r>
          <w:rPr>
            <w:rFonts w:hint="eastAsia" w:cstheme="minorBidi"/>
            <w:sz w:val="24"/>
            <w:szCs w:val="24"/>
            <w:lang w:eastAsia="zh-CN"/>
          </w:rPr>
          <w:t>。</w:t>
        </w:r>
      </w:ins>
      <w:ins w:id="3145" w:author="野草" w:date="2024-03-01T16:31:47Z">
        <w:r>
          <w:rPr>
            <w:rFonts w:hint="eastAsia"/>
            <w:b w:val="0"/>
            <w:i w:val="0"/>
            <w:highlight w:val="none"/>
            <w:lang w:val="en-US" w:eastAsia="zh-CN"/>
          </w:rPr>
          <w:t>因此</w:t>
        </w:r>
      </w:ins>
      <w:ins w:id="3146" w:author="野草" w:date="2024-03-01T15:49:39Z">
        <w:r>
          <w:rPr>
            <w:rFonts w:hint="eastAsia"/>
            <w:b w:val="0"/>
            <w:i w:val="0"/>
            <w:highlight w:val="none"/>
            <w:lang w:val="en-US" w:eastAsia="zh-CN"/>
          </w:rPr>
          <w:t>，</w:t>
        </w:r>
      </w:ins>
      <w:ins w:id="3147" w:author="野草" w:date="2024-03-01T16:33:05Z">
        <w:r>
          <w:rPr>
            <w:rFonts w:hint="eastAsia" w:ascii="Times New Roman" w:hAnsi="Times New Roman" w:eastAsia="楷体" w:cstheme="minorBidi"/>
            <w:kern w:val="2"/>
            <w:sz w:val="24"/>
            <w:szCs w:val="24"/>
            <w:highlight w:val="none"/>
            <w:lang w:val="en-US" w:eastAsia="zh-CN" w:bidi="ar-SA"/>
            <w:rPrChange w:id="3148" w:author="野草" w:date="2024-03-01T16:34:07Z">
              <w:rPr>
                <w:rFonts w:eastAsia="楷体" w:asciiTheme="minorHAnsi" w:hAnsiTheme="minorHAnsi" w:cstheme="minorBidi"/>
                <w:kern w:val="2"/>
                <w:sz w:val="24"/>
                <w:szCs w:val="24"/>
                <w:lang w:val="en-US" w:eastAsia="zh-CN" w:bidi="ar-SA"/>
              </w:rPr>
            </w:rPrChange>
          </w:rPr>
          <w:t>我们将P</w:t>
        </w:r>
      </w:ins>
      <w:ins w:id="3150" w:author="野草" w:date="2024-03-01T16:33:05Z">
        <w:r>
          <w:rPr>
            <w:rFonts w:hint="eastAsia" w:ascii="Times New Roman" w:hAnsi="Times New Roman" w:eastAsia="楷体" w:cstheme="minorBidi"/>
            <w:kern w:val="2"/>
            <w:sz w:val="24"/>
            <w:szCs w:val="24"/>
            <w:highlight w:val="none"/>
            <w:vertAlign w:val="subscript"/>
            <w:lang w:val="en-US" w:eastAsia="zh-CN" w:bidi="ar-SA"/>
            <w:rPrChange w:id="3151" w:author="野草" w:date="2024-03-01T16:34:11Z">
              <w:rPr>
                <w:rFonts w:eastAsia="楷体" w:asciiTheme="minorHAnsi" w:hAnsiTheme="minorHAnsi" w:cstheme="minorBidi"/>
                <w:kern w:val="2"/>
                <w:sz w:val="24"/>
                <w:szCs w:val="24"/>
                <w:lang w:val="en-US" w:eastAsia="zh-CN" w:bidi="ar-SA"/>
              </w:rPr>
            </w:rPrChange>
          </w:rPr>
          <w:t>H65</w:t>
        </w:r>
      </w:ins>
      <w:ins w:id="3153" w:author="野草" w:date="2024-03-01T16:33:05Z">
        <w:r>
          <w:rPr>
            <w:rFonts w:hint="eastAsia" w:ascii="Times New Roman" w:hAnsi="Times New Roman" w:eastAsia="楷体" w:cstheme="minorBidi"/>
            <w:kern w:val="2"/>
            <w:sz w:val="24"/>
            <w:szCs w:val="24"/>
            <w:highlight w:val="none"/>
            <w:lang w:val="en-US" w:eastAsia="zh-CN" w:bidi="ar-SA"/>
            <w:rPrChange w:id="3154" w:author="野草" w:date="2024-03-01T16:34:07Z">
              <w:rPr>
                <w:rFonts w:eastAsia="楷体" w:asciiTheme="minorHAnsi" w:hAnsiTheme="minorHAnsi" w:cstheme="minorBidi"/>
                <w:kern w:val="2"/>
                <w:sz w:val="24"/>
                <w:szCs w:val="24"/>
                <w:lang w:val="en-US" w:eastAsia="zh-CN" w:bidi="ar-SA"/>
              </w:rPr>
            </w:rPrChange>
          </w:rPr>
          <w:t>的</w:t>
        </w:r>
      </w:ins>
      <w:ins w:id="3156" w:author="野草" w:date="2024-03-01T16:33:05Z">
        <w:r>
          <w:rPr>
            <w:rFonts w:hint="eastAsia" w:ascii="Times New Roman" w:hAnsi="Times New Roman" w:eastAsia="楷体" w:cstheme="minorBidi"/>
            <w:kern w:val="2"/>
            <w:sz w:val="24"/>
            <w:szCs w:val="24"/>
            <w:highlight w:val="cyan"/>
            <w:lang w:val="en-US" w:eastAsia="zh-CN" w:bidi="ar-SA"/>
            <w:rPrChange w:id="3157" w:author="野草" w:date="2024-03-01T16:34:33Z">
              <w:rPr>
                <w:rFonts w:eastAsia="楷体" w:asciiTheme="minorHAnsi" w:hAnsiTheme="minorHAnsi" w:cstheme="minorBidi"/>
                <w:kern w:val="2"/>
                <w:sz w:val="24"/>
                <w:szCs w:val="24"/>
                <w:lang w:val="en-US" w:eastAsia="zh-CN" w:bidi="ar-SA"/>
              </w:rPr>
            </w:rPrChange>
          </w:rPr>
          <w:t>权重系数K</w:t>
        </w:r>
      </w:ins>
      <w:ins w:id="3159" w:author="野草" w:date="2024-03-01T16:33:05Z">
        <w:r>
          <w:rPr>
            <w:rFonts w:hint="eastAsia" w:ascii="Times New Roman" w:hAnsi="Times New Roman" w:eastAsia="楷体" w:cstheme="minorBidi"/>
            <w:kern w:val="2"/>
            <w:sz w:val="24"/>
            <w:szCs w:val="24"/>
            <w:highlight w:val="cyan"/>
            <w:vertAlign w:val="subscript"/>
            <w:lang w:val="en-US" w:eastAsia="zh-CN" w:bidi="ar-SA"/>
            <w:rPrChange w:id="3160" w:author="野草" w:date="2024-03-01T16:34:33Z">
              <w:rPr>
                <w:rFonts w:eastAsia="楷体" w:asciiTheme="minorHAnsi" w:hAnsiTheme="minorHAnsi" w:cstheme="minorBidi"/>
                <w:kern w:val="2"/>
                <w:sz w:val="24"/>
                <w:szCs w:val="24"/>
                <w:lang w:val="en-US" w:eastAsia="zh-CN" w:bidi="ar-SA"/>
              </w:rPr>
            </w:rPrChange>
          </w:rPr>
          <w:t>H6</w:t>
        </w:r>
      </w:ins>
      <w:ins w:id="3162" w:author="野草" w:date="2024-03-01T16:33:05Z">
        <w:r>
          <w:rPr>
            <w:rFonts w:hint="eastAsia" w:ascii="Times New Roman" w:hAnsi="Times New Roman" w:eastAsia="楷体" w:cstheme="minorBidi"/>
            <w:kern w:val="2"/>
            <w:sz w:val="24"/>
            <w:szCs w:val="24"/>
            <w:highlight w:val="cyan"/>
            <w:vertAlign w:val="subscript"/>
            <w:lang w:val="en-US" w:eastAsia="zh-CN" w:bidi="ar-SA"/>
            <w:rPrChange w:id="3163" w:author="野草" w:date="2024-03-01T16:35:26Z">
              <w:rPr>
                <w:rFonts w:eastAsia="楷体" w:asciiTheme="minorHAnsi" w:hAnsiTheme="minorHAnsi" w:cstheme="minorBidi"/>
                <w:kern w:val="2"/>
                <w:sz w:val="24"/>
                <w:szCs w:val="24"/>
                <w:lang w:val="en-US" w:eastAsia="zh-CN" w:bidi="ar-SA"/>
              </w:rPr>
            </w:rPrChange>
          </w:rPr>
          <w:t>5</w:t>
        </w:r>
      </w:ins>
      <w:ins w:id="3165" w:author="野草" w:date="2024-03-01T16:33:05Z">
        <w:r>
          <w:rPr>
            <w:rFonts w:hint="eastAsia" w:ascii="Times New Roman" w:hAnsi="Times New Roman" w:eastAsia="楷体" w:cstheme="minorBidi"/>
            <w:kern w:val="2"/>
            <w:sz w:val="24"/>
            <w:szCs w:val="24"/>
            <w:highlight w:val="none"/>
            <w:lang w:val="en-US" w:eastAsia="zh-CN" w:bidi="ar-SA"/>
            <w:rPrChange w:id="3166" w:author="野草" w:date="2024-03-01T16:34:07Z">
              <w:rPr>
                <w:rFonts w:eastAsia="楷体" w:asciiTheme="minorHAnsi" w:hAnsiTheme="minorHAnsi" w:cstheme="minorBidi"/>
                <w:kern w:val="2"/>
                <w:sz w:val="24"/>
                <w:szCs w:val="24"/>
                <w:lang w:val="en-US" w:eastAsia="zh-CN" w:bidi="ar-SA"/>
              </w:rPr>
            </w:rPrChange>
          </w:rPr>
          <w:t>设置为</w:t>
        </w:r>
      </w:ins>
      <w:ins w:id="3168" w:author="野草" w:date="2024-03-01T16:33:05Z">
        <w:r>
          <w:rPr>
            <w:rFonts w:hint="eastAsia" w:ascii="Times New Roman" w:hAnsi="Times New Roman" w:eastAsia="楷体" w:cstheme="minorBidi"/>
            <w:kern w:val="2"/>
            <w:sz w:val="24"/>
            <w:szCs w:val="24"/>
            <w:highlight w:val="none"/>
            <w:u w:val="single"/>
            <w:lang w:val="en-US" w:eastAsia="zh-CN" w:bidi="ar-SA"/>
            <w:rPrChange w:id="3169" w:author="野草" w:date="2024-03-01T16:34:53Z">
              <w:rPr>
                <w:rFonts w:eastAsia="楷体" w:asciiTheme="minorHAnsi" w:hAnsiTheme="minorHAnsi" w:cstheme="minorBidi"/>
                <w:kern w:val="2"/>
                <w:sz w:val="24"/>
                <w:szCs w:val="24"/>
                <w:lang w:val="en-US" w:eastAsia="zh-CN" w:bidi="ar-SA"/>
              </w:rPr>
            </w:rPrChange>
          </w:rPr>
          <w:t>3</w:t>
        </w:r>
      </w:ins>
      <w:ins w:id="3171" w:author="野草" w:date="2024-03-01T16:33:05Z">
        <w:r>
          <w:rPr>
            <w:rFonts w:hint="eastAsia" w:ascii="Times New Roman" w:hAnsi="Times New Roman" w:eastAsia="楷体" w:cstheme="minorBidi"/>
            <w:kern w:val="2"/>
            <w:sz w:val="24"/>
            <w:szCs w:val="24"/>
            <w:highlight w:val="none"/>
            <w:lang w:val="en-US" w:eastAsia="zh-CN" w:bidi="ar-SA"/>
            <w:rPrChange w:id="3172" w:author="野草" w:date="2024-03-01T16:34:07Z">
              <w:rPr>
                <w:rFonts w:eastAsia="楷体" w:asciiTheme="minorHAnsi" w:hAnsiTheme="minorHAnsi" w:cstheme="minorBidi"/>
                <w:kern w:val="2"/>
                <w:sz w:val="24"/>
                <w:szCs w:val="24"/>
                <w:lang w:val="en-US" w:eastAsia="zh-CN" w:bidi="ar-SA"/>
              </w:rPr>
            </w:rPrChange>
          </w:rPr>
          <w:t>，</w:t>
        </w:r>
      </w:ins>
      <w:ins w:id="3174" w:author="野草" w:date="2024-03-01T16:33:38Z">
        <w:r>
          <w:rPr>
            <w:rFonts w:ascii="Times New Roman" w:hAnsi="Times New Roman" w:eastAsia="楷体" w:cstheme="minorBidi"/>
            <w:kern w:val="2"/>
            <w:sz w:val="24"/>
            <w:szCs w:val="24"/>
            <w:highlight w:val="none"/>
            <w:lang w:val="en-US" w:eastAsia="zh-CN" w:bidi="ar-SA"/>
            <w:rPrChange w:id="3175" w:author="野草" w:date="2024-03-01T16:34:07Z">
              <w:rPr>
                <w:rFonts w:eastAsia="楷体" w:asciiTheme="minorHAnsi" w:hAnsiTheme="minorHAnsi" w:cstheme="minorBidi"/>
                <w:kern w:val="2"/>
                <w:sz w:val="24"/>
                <w:szCs w:val="24"/>
                <w:lang w:val="en-US" w:eastAsia="zh-CN" w:bidi="ar-SA"/>
              </w:rPr>
            </w:rPrChange>
          </w:rPr>
          <w:t>将</w:t>
        </w:r>
      </w:ins>
      <w:ins w:id="3177" w:author="野草" w:date="2024-03-01T16:33:05Z">
        <w:r>
          <w:rPr>
            <w:rFonts w:hint="eastAsia" w:ascii="Times New Roman" w:hAnsi="Times New Roman" w:eastAsia="楷体" w:cstheme="minorBidi"/>
            <w:kern w:val="2"/>
            <w:sz w:val="24"/>
            <w:szCs w:val="24"/>
            <w:highlight w:val="none"/>
            <w:lang w:val="en-US" w:eastAsia="zh-CN" w:bidi="ar-SA"/>
            <w:rPrChange w:id="3178" w:author="野草" w:date="2024-03-01T16:34:07Z">
              <w:rPr>
                <w:rFonts w:eastAsia="楷体" w:asciiTheme="minorHAnsi" w:hAnsiTheme="minorHAnsi" w:cstheme="minorBidi"/>
                <w:kern w:val="2"/>
                <w:sz w:val="24"/>
                <w:szCs w:val="24"/>
                <w:lang w:val="en-US" w:eastAsia="zh-CN" w:bidi="ar-SA"/>
              </w:rPr>
            </w:rPrChange>
          </w:rPr>
          <w:t>P</w:t>
        </w:r>
      </w:ins>
      <w:ins w:id="3180" w:author="野草" w:date="2024-03-01T16:33:05Z">
        <w:r>
          <w:rPr>
            <w:rFonts w:hint="eastAsia" w:ascii="Times New Roman" w:hAnsi="Times New Roman" w:eastAsia="楷体" w:cstheme="minorBidi"/>
            <w:kern w:val="2"/>
            <w:sz w:val="24"/>
            <w:szCs w:val="24"/>
            <w:highlight w:val="none"/>
            <w:vertAlign w:val="subscript"/>
            <w:lang w:val="en-US" w:eastAsia="zh-CN" w:bidi="ar-SA"/>
            <w:rPrChange w:id="3181" w:author="野草" w:date="2024-03-01T16:34:15Z">
              <w:rPr>
                <w:rFonts w:eastAsia="楷体" w:asciiTheme="minorHAnsi" w:hAnsiTheme="minorHAnsi" w:cstheme="minorBidi"/>
                <w:kern w:val="2"/>
                <w:sz w:val="24"/>
                <w:szCs w:val="24"/>
                <w:lang w:val="en-US" w:eastAsia="zh-CN" w:bidi="ar-SA"/>
              </w:rPr>
            </w:rPrChange>
          </w:rPr>
          <w:t>L65</w:t>
        </w:r>
      </w:ins>
      <w:ins w:id="3183" w:author="野草" w:date="2024-03-01T16:33:05Z">
        <w:r>
          <w:rPr>
            <w:rFonts w:hint="eastAsia" w:ascii="Times New Roman" w:hAnsi="Times New Roman" w:eastAsia="楷体" w:cstheme="minorBidi"/>
            <w:kern w:val="2"/>
            <w:sz w:val="24"/>
            <w:szCs w:val="24"/>
            <w:highlight w:val="none"/>
            <w:lang w:val="en-US" w:eastAsia="zh-CN" w:bidi="ar-SA"/>
            <w:rPrChange w:id="3184" w:author="野草" w:date="2024-03-01T16:34:07Z">
              <w:rPr>
                <w:rFonts w:eastAsia="楷体" w:asciiTheme="minorHAnsi" w:hAnsiTheme="minorHAnsi" w:cstheme="minorBidi"/>
                <w:kern w:val="2"/>
                <w:sz w:val="24"/>
                <w:szCs w:val="24"/>
                <w:lang w:val="en-US" w:eastAsia="zh-CN" w:bidi="ar-SA"/>
              </w:rPr>
            </w:rPrChange>
          </w:rPr>
          <w:t>的</w:t>
        </w:r>
      </w:ins>
      <w:ins w:id="3186" w:author="野草" w:date="2024-03-01T16:33:05Z">
        <w:r>
          <w:rPr>
            <w:rFonts w:hint="eastAsia" w:ascii="Times New Roman" w:hAnsi="Times New Roman" w:eastAsia="楷体" w:cstheme="minorBidi"/>
            <w:kern w:val="2"/>
            <w:sz w:val="24"/>
            <w:szCs w:val="24"/>
            <w:highlight w:val="cyan"/>
            <w:lang w:val="en-US" w:eastAsia="zh-CN" w:bidi="ar-SA"/>
            <w:rPrChange w:id="3187" w:author="野草" w:date="2024-03-01T16:34:39Z">
              <w:rPr>
                <w:rFonts w:eastAsia="楷体" w:asciiTheme="minorHAnsi" w:hAnsiTheme="minorHAnsi" w:cstheme="minorBidi"/>
                <w:kern w:val="2"/>
                <w:sz w:val="24"/>
                <w:szCs w:val="24"/>
                <w:lang w:val="en-US" w:eastAsia="zh-CN" w:bidi="ar-SA"/>
              </w:rPr>
            </w:rPrChange>
          </w:rPr>
          <w:t>权重系数K</w:t>
        </w:r>
      </w:ins>
      <w:ins w:id="3189" w:author="野草" w:date="2024-03-01T16:33:05Z">
        <w:r>
          <w:rPr>
            <w:rFonts w:hint="eastAsia" w:ascii="Times New Roman" w:hAnsi="Times New Roman" w:eastAsia="楷体" w:cstheme="minorBidi"/>
            <w:kern w:val="2"/>
            <w:sz w:val="24"/>
            <w:szCs w:val="24"/>
            <w:highlight w:val="cyan"/>
            <w:vertAlign w:val="subscript"/>
            <w:lang w:val="en-US" w:eastAsia="zh-CN" w:bidi="ar-SA"/>
            <w:rPrChange w:id="3190" w:author="野草" w:date="2024-03-01T16:34:39Z">
              <w:rPr>
                <w:rFonts w:eastAsia="楷体" w:asciiTheme="minorHAnsi" w:hAnsiTheme="minorHAnsi" w:cstheme="minorBidi"/>
                <w:kern w:val="2"/>
                <w:sz w:val="24"/>
                <w:szCs w:val="24"/>
                <w:lang w:val="en-US" w:eastAsia="zh-CN" w:bidi="ar-SA"/>
              </w:rPr>
            </w:rPrChange>
          </w:rPr>
          <w:t>L65</w:t>
        </w:r>
      </w:ins>
      <w:ins w:id="3192" w:author="野草" w:date="2024-03-01T16:33:05Z">
        <w:r>
          <w:rPr>
            <w:rFonts w:hint="eastAsia" w:ascii="Times New Roman" w:hAnsi="Times New Roman" w:eastAsia="楷体" w:cstheme="minorBidi"/>
            <w:kern w:val="2"/>
            <w:sz w:val="24"/>
            <w:szCs w:val="24"/>
            <w:highlight w:val="none"/>
            <w:lang w:val="en-US" w:eastAsia="zh-CN" w:bidi="ar-SA"/>
            <w:rPrChange w:id="3193" w:author="野草" w:date="2024-03-01T16:34:07Z">
              <w:rPr>
                <w:rFonts w:eastAsia="楷体" w:asciiTheme="minorHAnsi" w:hAnsiTheme="minorHAnsi" w:cstheme="minorBidi"/>
                <w:kern w:val="2"/>
                <w:sz w:val="24"/>
                <w:szCs w:val="24"/>
                <w:lang w:val="en-US" w:eastAsia="zh-CN" w:bidi="ar-SA"/>
              </w:rPr>
            </w:rPrChange>
          </w:rPr>
          <w:t>设置为</w:t>
        </w:r>
      </w:ins>
      <w:ins w:id="3195" w:author="野草" w:date="2024-03-01T16:33:05Z">
        <w:r>
          <w:rPr>
            <w:rFonts w:hint="eastAsia" w:ascii="Times New Roman" w:hAnsi="Times New Roman" w:eastAsia="楷体" w:cstheme="minorBidi"/>
            <w:kern w:val="2"/>
            <w:sz w:val="24"/>
            <w:szCs w:val="24"/>
            <w:highlight w:val="none"/>
            <w:u w:val="single"/>
            <w:lang w:val="en-US" w:eastAsia="zh-CN" w:bidi="ar-SA"/>
            <w:rPrChange w:id="3196" w:author="野草" w:date="2024-03-01T16:34:55Z">
              <w:rPr>
                <w:rFonts w:eastAsia="楷体" w:asciiTheme="minorHAnsi" w:hAnsiTheme="minorHAnsi" w:cstheme="minorBidi"/>
                <w:kern w:val="2"/>
                <w:sz w:val="24"/>
                <w:szCs w:val="24"/>
                <w:lang w:val="en-US" w:eastAsia="zh-CN" w:bidi="ar-SA"/>
              </w:rPr>
            </w:rPrChange>
          </w:rPr>
          <w:t>1</w:t>
        </w:r>
      </w:ins>
      <w:ins w:id="3198" w:author="野草" w:date="2024-03-01T16:33:05Z">
        <w:r>
          <w:rPr>
            <w:rFonts w:hint="eastAsia" w:ascii="Times New Roman" w:hAnsi="Times New Roman" w:eastAsia="楷体" w:cstheme="minorBidi"/>
            <w:kern w:val="2"/>
            <w:sz w:val="24"/>
            <w:szCs w:val="24"/>
            <w:highlight w:val="none"/>
            <w:lang w:val="en-US" w:eastAsia="zh-CN" w:bidi="ar-SA"/>
            <w:rPrChange w:id="3199" w:author="野草" w:date="2024-03-01T16:34:07Z">
              <w:rPr>
                <w:rFonts w:eastAsia="楷体" w:asciiTheme="minorHAnsi" w:hAnsiTheme="minorHAnsi" w:cstheme="minorBidi"/>
                <w:kern w:val="2"/>
                <w:sz w:val="24"/>
                <w:szCs w:val="24"/>
                <w:lang w:val="en-US" w:eastAsia="zh-CN" w:bidi="ar-SA"/>
              </w:rPr>
            </w:rPrChange>
          </w:rPr>
          <w:t>。同样地，对于经济收入层面的考量，</w:t>
        </w:r>
      </w:ins>
      <w:ins w:id="3201" w:author="野草" w:date="2024-03-01T16:33:05Z">
        <w:r>
          <w:rPr>
            <w:rFonts w:hint="eastAsia" w:ascii="Times New Roman" w:hAnsi="Times New Roman" w:eastAsia="楷体" w:cstheme="minorBidi"/>
            <w:kern w:val="2"/>
            <w:sz w:val="24"/>
            <w:szCs w:val="24"/>
            <w:highlight w:val="cyan"/>
            <w:lang w:val="en-US" w:eastAsia="zh-CN" w:bidi="ar-SA"/>
            <w:rPrChange w:id="3202" w:author="野草" w:date="2024-03-01T16:34:46Z">
              <w:rPr>
                <w:rFonts w:eastAsia="楷体" w:asciiTheme="minorHAnsi" w:hAnsiTheme="minorHAnsi" w:cstheme="minorBidi"/>
                <w:kern w:val="2"/>
                <w:sz w:val="24"/>
                <w:szCs w:val="24"/>
                <w:lang w:val="en-US" w:eastAsia="zh-CN" w:bidi="ar-SA"/>
              </w:rPr>
            </w:rPrChange>
          </w:rPr>
          <w:t>K</w:t>
        </w:r>
      </w:ins>
      <w:ins w:id="3204" w:author="野草" w:date="2024-03-01T16:33:05Z">
        <w:r>
          <w:rPr>
            <w:rFonts w:hint="eastAsia" w:ascii="Times New Roman" w:hAnsi="Times New Roman" w:eastAsia="楷体" w:cstheme="minorBidi"/>
            <w:kern w:val="2"/>
            <w:sz w:val="24"/>
            <w:szCs w:val="24"/>
            <w:highlight w:val="cyan"/>
            <w:vertAlign w:val="subscript"/>
            <w:lang w:val="en-US" w:eastAsia="zh-CN" w:bidi="ar-SA"/>
            <w:rPrChange w:id="3205" w:author="野草" w:date="2024-03-01T16:34:46Z">
              <w:rPr>
                <w:rFonts w:eastAsia="楷体" w:asciiTheme="minorHAnsi" w:hAnsiTheme="minorHAnsi" w:cstheme="minorBidi"/>
                <w:kern w:val="2"/>
                <w:sz w:val="24"/>
                <w:szCs w:val="24"/>
                <w:lang w:val="en-US" w:eastAsia="zh-CN" w:bidi="ar-SA"/>
              </w:rPr>
            </w:rPrChange>
          </w:rPr>
          <w:t>H5</w:t>
        </w:r>
      </w:ins>
      <w:ins w:id="3207" w:author="野草" w:date="2024-03-01T16:33:50Z">
        <w:r>
          <w:rPr>
            <w:rFonts w:ascii="Times New Roman" w:hAnsi="Times New Roman" w:eastAsia="楷体" w:cstheme="minorBidi"/>
            <w:kern w:val="2"/>
            <w:sz w:val="24"/>
            <w:szCs w:val="24"/>
            <w:highlight w:val="cyan"/>
            <w:lang w:val="en-US" w:eastAsia="zh-CN" w:bidi="ar-SA"/>
            <w:rPrChange w:id="3208" w:author="野草" w:date="2024-03-01T16:34:46Z">
              <w:rPr>
                <w:rFonts w:eastAsia="楷体" w:asciiTheme="minorHAnsi" w:hAnsiTheme="minorHAnsi" w:cstheme="minorBidi"/>
                <w:kern w:val="2"/>
                <w:sz w:val="24"/>
                <w:szCs w:val="24"/>
                <w:lang w:val="en-US" w:eastAsia="zh-CN" w:bidi="ar-SA"/>
              </w:rPr>
            </w:rPrChange>
          </w:rPr>
          <w:t>和</w:t>
        </w:r>
      </w:ins>
      <w:ins w:id="3210" w:author="野草" w:date="2024-03-01T16:33:51Z">
        <w:r>
          <w:rPr>
            <w:rFonts w:ascii="Times New Roman" w:hAnsi="Times New Roman" w:eastAsia="楷体" w:cstheme="minorBidi"/>
            <w:kern w:val="2"/>
            <w:sz w:val="24"/>
            <w:szCs w:val="24"/>
            <w:highlight w:val="cyan"/>
            <w:lang w:val="en-US" w:eastAsia="zh-CN" w:bidi="ar-SA"/>
            <w:rPrChange w:id="3211" w:author="野草" w:date="2024-03-01T16:34:46Z">
              <w:rPr>
                <w:rFonts w:eastAsia="楷体" w:asciiTheme="minorHAnsi" w:hAnsiTheme="minorHAnsi" w:cstheme="minorBidi"/>
                <w:kern w:val="2"/>
                <w:sz w:val="24"/>
                <w:szCs w:val="24"/>
                <w:lang w:val="en-US" w:eastAsia="zh-CN" w:bidi="ar-SA"/>
              </w:rPr>
            </w:rPrChange>
          </w:rPr>
          <w:t>K</w:t>
        </w:r>
      </w:ins>
      <w:ins w:id="3213" w:author="野草" w:date="2024-03-01T16:33:51Z">
        <w:r>
          <w:rPr>
            <w:rFonts w:ascii="Times New Roman" w:hAnsi="Times New Roman" w:eastAsia="楷体" w:cstheme="minorBidi"/>
            <w:kern w:val="2"/>
            <w:sz w:val="24"/>
            <w:szCs w:val="24"/>
            <w:highlight w:val="cyan"/>
            <w:vertAlign w:val="subscript"/>
            <w:lang w:val="en-US" w:eastAsia="zh-CN" w:bidi="ar-SA"/>
            <w:rPrChange w:id="3214" w:author="野草" w:date="2024-03-01T16:34:46Z">
              <w:rPr>
                <w:rFonts w:eastAsia="楷体" w:asciiTheme="minorHAnsi" w:hAnsiTheme="minorHAnsi" w:cstheme="minorBidi"/>
                <w:kern w:val="2"/>
                <w:sz w:val="24"/>
                <w:szCs w:val="24"/>
                <w:lang w:val="en-US" w:eastAsia="zh-CN" w:bidi="ar-SA"/>
              </w:rPr>
            </w:rPrChange>
          </w:rPr>
          <w:t>L5</w:t>
        </w:r>
      </w:ins>
      <w:ins w:id="3216" w:author="野草" w:date="2024-03-01T16:33:53Z">
        <w:r>
          <w:rPr>
            <w:rFonts w:ascii="Times New Roman" w:hAnsi="Times New Roman" w:eastAsia="楷体" w:cstheme="minorBidi"/>
            <w:kern w:val="2"/>
            <w:sz w:val="24"/>
            <w:szCs w:val="24"/>
            <w:highlight w:val="cyan"/>
            <w:lang w:val="en-US" w:eastAsia="zh-CN" w:bidi="ar-SA"/>
            <w:rPrChange w:id="3217" w:author="野草" w:date="2024-03-01T16:34:46Z">
              <w:rPr>
                <w:rFonts w:eastAsia="楷体" w:asciiTheme="minorHAnsi" w:hAnsiTheme="minorHAnsi" w:cstheme="minorBidi"/>
                <w:kern w:val="2"/>
                <w:sz w:val="24"/>
                <w:szCs w:val="24"/>
                <w:lang w:val="en-US" w:eastAsia="zh-CN" w:bidi="ar-SA"/>
              </w:rPr>
            </w:rPrChange>
          </w:rPr>
          <w:t>分别</w:t>
        </w:r>
      </w:ins>
      <w:ins w:id="3219" w:author="野草" w:date="2024-03-01T16:33:05Z">
        <w:r>
          <w:rPr>
            <w:rFonts w:hint="eastAsia" w:ascii="Times New Roman" w:hAnsi="Times New Roman" w:eastAsia="楷体" w:cstheme="minorBidi"/>
            <w:kern w:val="2"/>
            <w:sz w:val="24"/>
            <w:szCs w:val="24"/>
            <w:highlight w:val="cyan"/>
            <w:lang w:val="en-US" w:eastAsia="zh-CN" w:bidi="ar-SA"/>
            <w:rPrChange w:id="3220" w:author="野草" w:date="2024-03-01T16:34:46Z">
              <w:rPr>
                <w:rFonts w:eastAsia="楷体" w:asciiTheme="minorHAnsi" w:hAnsiTheme="minorHAnsi" w:cstheme="minorBidi"/>
                <w:kern w:val="2"/>
                <w:sz w:val="24"/>
                <w:szCs w:val="24"/>
                <w:lang w:val="en-US" w:eastAsia="zh-CN" w:bidi="ar-SA"/>
              </w:rPr>
            </w:rPrChange>
          </w:rPr>
          <w:t>被</w:t>
        </w:r>
      </w:ins>
      <w:ins w:id="3222" w:author="野草" w:date="2024-03-01T16:33:05Z">
        <w:r>
          <w:rPr>
            <w:rFonts w:hint="eastAsia" w:ascii="Times New Roman" w:hAnsi="Times New Roman" w:eastAsia="楷体" w:cstheme="minorBidi"/>
            <w:kern w:val="2"/>
            <w:sz w:val="24"/>
            <w:szCs w:val="24"/>
            <w:highlight w:val="none"/>
            <w:lang w:val="en-US" w:eastAsia="zh-CN" w:bidi="ar-SA"/>
            <w:rPrChange w:id="3223" w:author="野草" w:date="2024-03-01T16:34:07Z">
              <w:rPr>
                <w:rFonts w:eastAsia="楷体" w:asciiTheme="minorHAnsi" w:hAnsiTheme="minorHAnsi" w:cstheme="minorBidi"/>
                <w:kern w:val="2"/>
                <w:sz w:val="24"/>
                <w:szCs w:val="24"/>
                <w:lang w:val="en-US" w:eastAsia="zh-CN" w:bidi="ar-SA"/>
              </w:rPr>
            </w:rPrChange>
          </w:rPr>
          <w:t>设为</w:t>
        </w:r>
      </w:ins>
      <w:ins w:id="3225" w:author="野草" w:date="2024-03-01T16:33:05Z">
        <w:r>
          <w:rPr>
            <w:rFonts w:hint="eastAsia" w:ascii="Times New Roman" w:hAnsi="Times New Roman" w:eastAsia="楷体" w:cstheme="minorBidi"/>
            <w:kern w:val="2"/>
            <w:sz w:val="24"/>
            <w:szCs w:val="24"/>
            <w:highlight w:val="none"/>
            <w:u w:val="single"/>
            <w:lang w:val="en-US" w:eastAsia="zh-CN" w:bidi="ar-SA"/>
            <w:rPrChange w:id="3226" w:author="野草" w:date="2024-03-01T16:34:51Z">
              <w:rPr>
                <w:rFonts w:eastAsia="楷体" w:asciiTheme="minorHAnsi" w:hAnsiTheme="minorHAnsi" w:cstheme="minorBidi"/>
                <w:kern w:val="2"/>
                <w:sz w:val="24"/>
                <w:szCs w:val="24"/>
                <w:lang w:val="en-US" w:eastAsia="zh-CN" w:bidi="ar-SA"/>
              </w:rPr>
            </w:rPrChange>
          </w:rPr>
          <w:t>2</w:t>
        </w:r>
      </w:ins>
      <w:ins w:id="3228" w:author="野草" w:date="2024-03-01T16:33:57Z">
        <w:r>
          <w:rPr>
            <w:rFonts w:ascii="Times New Roman" w:hAnsi="Times New Roman" w:eastAsia="楷体" w:cstheme="minorBidi"/>
            <w:kern w:val="2"/>
            <w:sz w:val="24"/>
            <w:szCs w:val="24"/>
            <w:highlight w:val="none"/>
            <w:u w:val="single"/>
            <w:lang w:val="en-US" w:eastAsia="zh-CN" w:bidi="ar-SA"/>
            <w:rPrChange w:id="3229" w:author="野草" w:date="2024-03-01T16:34:51Z">
              <w:rPr>
                <w:rFonts w:eastAsia="楷体" w:asciiTheme="minorHAnsi" w:hAnsiTheme="minorHAnsi" w:cstheme="minorBidi"/>
                <w:kern w:val="2"/>
                <w:sz w:val="24"/>
                <w:szCs w:val="24"/>
                <w:lang w:val="en-US" w:eastAsia="zh-CN" w:bidi="ar-SA"/>
              </w:rPr>
            </w:rPrChange>
          </w:rPr>
          <w:t>和</w:t>
        </w:r>
      </w:ins>
      <w:ins w:id="3231" w:author="野草" w:date="2024-03-01T16:33:05Z">
        <w:r>
          <w:rPr>
            <w:rFonts w:hint="eastAsia" w:ascii="Times New Roman" w:hAnsi="Times New Roman" w:eastAsia="楷体" w:cstheme="minorBidi"/>
            <w:kern w:val="2"/>
            <w:sz w:val="24"/>
            <w:szCs w:val="24"/>
            <w:highlight w:val="none"/>
            <w:u w:val="single"/>
            <w:lang w:val="en-US" w:eastAsia="zh-CN" w:bidi="ar-SA"/>
            <w:rPrChange w:id="3232" w:author="野草" w:date="2024-03-01T16:34:51Z">
              <w:rPr>
                <w:rFonts w:eastAsia="楷体" w:asciiTheme="minorHAnsi" w:hAnsiTheme="minorHAnsi" w:cstheme="minorBidi"/>
                <w:kern w:val="2"/>
                <w:sz w:val="24"/>
                <w:szCs w:val="24"/>
                <w:lang w:val="en-US" w:eastAsia="zh-CN" w:bidi="ar-SA"/>
              </w:rPr>
            </w:rPrChange>
          </w:rPr>
          <w:t>1</w:t>
        </w:r>
      </w:ins>
      <w:ins w:id="3234" w:author="野草" w:date="2024-03-01T10:57:41Z">
        <w:r>
          <w:rPr>
            <w:rFonts w:hint="eastAsia"/>
            <w:b w:val="0"/>
            <w:i w:val="0"/>
            <w:highlight w:val="none"/>
            <w:lang w:val="en-US" w:eastAsia="zh-CN"/>
          </w:rPr>
          <w:t>。</w:t>
        </w:r>
      </w:ins>
      <w:ins w:id="3235" w:author="野草" w:date="2024-03-01T16:35:02Z">
        <w:r>
          <w:rPr>
            <w:rFonts w:hint="default" w:ascii="Times New Roman" w:hAnsi="Times New Roman"/>
          </w:rPr>
          <w:t>【u</w:t>
        </w:r>
      </w:ins>
      <w:ins w:id="3236" w:author="野草" w:date="2024-03-01T16:35:02Z">
        <w:r>
          <w:rPr>
            <w:rFonts w:ascii="Times New Roman" w:hAnsi="Times New Roman"/>
          </w:rPr>
          <w:t>p2024 0</w:t>
        </w:r>
      </w:ins>
      <w:ins w:id="3237" w:author="野草" w:date="2024-03-01T16:35:02Z">
        <w:r>
          <w:rPr>
            <w:rFonts w:hint="eastAsia"/>
            <w:lang w:val="en-US" w:eastAsia="zh-CN"/>
          </w:rPr>
          <w:t>301</w:t>
        </w:r>
      </w:ins>
      <w:ins w:id="3238" w:author="野草" w:date="2024-03-01T16:35:02Z">
        <w:r>
          <w:rPr>
            <w:rFonts w:ascii="Times New Roman" w:hAnsi="Times New Roman"/>
          </w:rPr>
          <w:t xml:space="preserve"> </w:t>
        </w:r>
      </w:ins>
      <w:ins w:id="3239" w:author="野草" w:date="2024-03-01T16:35:02Z">
        <w:r>
          <w:rPr>
            <w:rFonts w:hint="eastAsia"/>
            <w:lang w:val="en-US" w:eastAsia="zh-CN"/>
          </w:rPr>
          <w:t>16</w:t>
        </w:r>
      </w:ins>
      <w:ins w:id="3240" w:author="野草" w:date="2024-03-01T16:35:02Z">
        <w:r>
          <w:rPr>
            <w:rFonts w:ascii="Times New Roman" w:hAnsi="Times New Roman"/>
          </w:rPr>
          <w:t>:</w:t>
        </w:r>
      </w:ins>
      <w:ins w:id="3241" w:author="野草" w:date="2024-03-01T16:35:04Z">
        <w:r>
          <w:rPr>
            <w:rFonts w:hint="eastAsia"/>
            <w:lang w:val="en-US" w:eastAsia="zh-CN"/>
          </w:rPr>
          <w:t>3</w:t>
        </w:r>
      </w:ins>
      <w:ins w:id="3242" w:author="野草" w:date="2024-03-01T16:35:05Z">
        <w:r>
          <w:rPr>
            <w:rFonts w:hint="eastAsia"/>
            <w:lang w:val="en-US" w:eastAsia="zh-CN"/>
          </w:rPr>
          <w:t>5</w:t>
        </w:r>
      </w:ins>
      <w:ins w:id="3243" w:author="野草" w:date="2024-03-01T16:35:02Z">
        <w:r>
          <w:rPr>
            <w:rFonts w:hint="default" w:ascii="Times New Roman" w:hAnsi="Times New Roman"/>
          </w:rPr>
          <w:t>】</w:t>
        </w:r>
      </w:ins>
    </w:p>
    <w:p>
      <w:pPr>
        <w:pStyle w:val="9"/>
        <w:numPr>
          <w:ilvl w:val="-1"/>
          <w:numId w:val="0"/>
        </w:numPr>
        <w:spacing w:line="360" w:lineRule="auto"/>
        <w:ind w:leftChars="0" w:firstLine="0" w:firstLineChars="0"/>
        <w:rPr>
          <w:ins w:id="3245" w:author="野草" w:date="2024-03-01T10:54:33Z"/>
          <w:rFonts w:hint="default"/>
          <w:b w:val="0"/>
          <w:i w:val="0"/>
          <w:highlight w:val="none"/>
          <w:lang w:val="en-US" w:eastAsia="zh-CN"/>
        </w:rPr>
        <w:pPrChange w:id="3244" w:author="野草" w:date="2024-03-01T10:54:34Z">
          <w:pPr>
            <w:pStyle w:val="9"/>
            <w:numPr>
              <w:ilvl w:val="0"/>
              <w:numId w:val="11"/>
            </w:numPr>
            <w:spacing w:line="360" w:lineRule="auto"/>
          </w:pPr>
        </w:pPrChange>
      </w:pPr>
    </w:p>
    <w:p>
      <w:pPr>
        <w:pStyle w:val="9"/>
        <w:numPr>
          <w:ilvl w:val="0"/>
          <w:numId w:val="11"/>
        </w:numPr>
        <w:spacing w:line="360" w:lineRule="auto"/>
        <w:rPr>
          <w:ins w:id="3246" w:author="野草" w:date="2024-02-29T18:10:50Z"/>
          <w:rFonts w:ascii="Times New Roman" w:hAnsi="Times New Roman"/>
          <w:highlight w:val="none"/>
        </w:rPr>
      </w:pPr>
      <w:ins w:id="3247" w:author="野草" w:date="2024-02-29T18:10:50Z">
        <w:r>
          <w:rPr>
            <w:rFonts w:hint="eastAsia" w:ascii="Times New Roman" w:hAnsi="Times New Roman"/>
            <w:highlight w:val="none"/>
          </w:rPr>
          <w:t>计算热缓解需求的空间分布</w:t>
        </w:r>
      </w:ins>
    </w:p>
    <w:p>
      <w:pPr>
        <w:pStyle w:val="9"/>
        <w:numPr>
          <w:ilvl w:val="0"/>
          <w:numId w:val="11"/>
        </w:numPr>
        <w:spacing w:line="360" w:lineRule="auto"/>
        <w:rPr>
          <w:ins w:id="3248" w:author="野草" w:date="2024-02-29T18:10:50Z"/>
          <w:rFonts w:ascii="Times New Roman" w:hAnsi="Times New Roman"/>
          <w:highlight w:val="none"/>
        </w:rPr>
      </w:pPr>
      <w:ins w:id="3249" w:author="野草" w:date="2024-02-29T18:10:50Z">
        <w:r>
          <w:rPr>
            <w:rFonts w:hint="eastAsia" w:ascii="Times New Roman" w:hAnsi="Times New Roman"/>
            <w:highlight w:val="none"/>
          </w:rPr>
          <w:t>比较热缓解需求的昼夜差异</w:t>
        </w:r>
      </w:ins>
    </w:p>
    <w:p>
      <w:pPr>
        <w:pStyle w:val="9"/>
        <w:numPr>
          <w:ilvl w:val="0"/>
          <w:numId w:val="11"/>
        </w:numPr>
        <w:spacing w:line="360" w:lineRule="auto"/>
        <w:rPr>
          <w:ins w:id="3250" w:author="野草" w:date="2024-02-29T18:10:50Z"/>
          <w:rFonts w:ascii="Times New Roman" w:hAnsi="Times New Roman"/>
          <w:highlight w:val="none"/>
        </w:rPr>
      </w:pPr>
      <w:ins w:id="3251" w:author="野草" w:date="2024-02-29T18:10:50Z">
        <w:r>
          <w:rPr>
            <w:rFonts w:hint="eastAsia" w:ascii="Times New Roman" w:hAnsi="Times New Roman"/>
            <w:highlight w:val="none"/>
          </w:rPr>
          <w:t>聚类分析等</w:t>
        </w:r>
      </w:ins>
    </w:p>
    <w:p>
      <w:pPr>
        <w:pStyle w:val="9"/>
        <w:widowControl w:val="0"/>
        <w:numPr>
          <w:ilvl w:val="0"/>
          <w:numId w:val="0"/>
        </w:numPr>
        <w:tabs>
          <w:tab w:val="left" w:pos="-420"/>
        </w:tabs>
        <w:spacing w:before="120" w:after="120" w:line="360" w:lineRule="auto"/>
        <w:jc w:val="both"/>
        <w:rPr>
          <w:ins w:id="3253" w:author="野草" w:date="2024-02-29T18:08:13Z"/>
          <w:rFonts w:hint="eastAsia"/>
          <w:highlight w:val="none"/>
          <w:lang w:val="en-US" w:eastAsia="zh-CN"/>
        </w:rPr>
        <w:pPrChange w:id="3252" w:author="Fred Zhou" w:date="2024-02-29T12:11:00Z">
          <w:pPr>
            <w:widowControl w:val="0"/>
            <w:spacing w:before="120" w:after="120" w:line="360" w:lineRule="auto"/>
            <w:jc w:val="both"/>
          </w:pPr>
        </w:pPrChange>
      </w:pPr>
    </w:p>
    <w:p>
      <w:pPr>
        <w:pStyle w:val="9"/>
        <w:widowControl w:val="0"/>
        <w:numPr>
          <w:ilvl w:val="0"/>
          <w:numId w:val="0"/>
        </w:numPr>
        <w:tabs>
          <w:tab w:val="left" w:pos="-420"/>
        </w:tabs>
        <w:spacing w:before="120" w:after="120" w:line="360" w:lineRule="auto"/>
        <w:jc w:val="both"/>
        <w:rPr>
          <w:ins w:id="3255" w:author="野草" w:date="2024-02-29T17:35:39Z"/>
          <w:rFonts w:hint="default"/>
          <w:highlight w:val="none"/>
          <w:lang w:val="en-US" w:eastAsia="zh-CN"/>
        </w:rPr>
        <w:pPrChange w:id="3254" w:author="Fred Zhou" w:date="2024-02-29T12:11:00Z">
          <w:pPr>
            <w:widowControl w:val="0"/>
            <w:spacing w:before="120" w:after="120" w:line="360" w:lineRule="auto"/>
            <w:jc w:val="both"/>
          </w:pPr>
        </w:pPrChange>
      </w:pPr>
    </w:p>
    <w:p>
      <w:pPr>
        <w:pStyle w:val="9"/>
        <w:numPr>
          <w:ilvl w:val="0"/>
          <w:numId w:val="11"/>
        </w:numPr>
        <w:spacing w:line="360" w:lineRule="auto"/>
        <w:rPr>
          <w:ins w:id="3256" w:author="野草" w:date="2024-02-29T17:35:39Z"/>
          <w:rFonts w:ascii="Times New Roman" w:hAnsi="Times New Roman"/>
          <w:highlight w:val="none"/>
        </w:rPr>
      </w:pPr>
      <w:ins w:id="3257" w:author="野草" w:date="2024-02-29T17:35:39Z">
        <w:r>
          <w:rPr>
            <w:rFonts w:hint="eastAsia" w:ascii="Times New Roman" w:hAnsi="Times New Roman"/>
            <w:highlight w:val="none"/>
          </w:rPr>
          <w:t>灾害性：U</w:t>
        </w:r>
      </w:ins>
      <w:ins w:id="3258" w:author="野草" w:date="2024-02-29T17:35:39Z">
        <w:r>
          <w:rPr>
            <w:rFonts w:ascii="Times New Roman" w:hAnsi="Times New Roman"/>
            <w:highlight w:val="none"/>
          </w:rPr>
          <w:t>TCI</w:t>
        </w:r>
      </w:ins>
    </w:p>
    <w:p>
      <w:pPr>
        <w:pStyle w:val="9"/>
        <w:numPr>
          <w:ilvl w:val="1"/>
          <w:numId w:val="11"/>
        </w:numPr>
        <w:spacing w:line="360" w:lineRule="auto"/>
        <w:rPr>
          <w:ins w:id="3259" w:author="野草" w:date="2024-02-29T17:35:39Z"/>
          <w:rFonts w:ascii="Times New Roman" w:hAnsi="Times New Roman"/>
          <w:highlight w:val="none"/>
        </w:rPr>
      </w:pPr>
      <w:ins w:id="3260" w:author="野草" w:date="2024-02-29T17:35:39Z">
        <w:r>
          <w:rPr>
            <w:rFonts w:hint="eastAsia" w:ascii="Times New Roman" w:hAnsi="Times New Roman"/>
            <w:highlight w:val="none"/>
          </w:rPr>
          <w:t>基于</w:t>
        </w:r>
      </w:ins>
      <w:ins w:id="3261" w:author="野草" w:date="2024-02-29T17:35:39Z">
        <w:r>
          <w:rPr>
            <w:rFonts w:hint="eastAsia" w:ascii="宋体" w:hAnsi="宋体"/>
            <w:highlight w:val="none"/>
          </w:rPr>
          <w:t>基于遥感数据，计算整个夏季U</w:t>
        </w:r>
      </w:ins>
      <w:ins w:id="3262" w:author="野草" w:date="2024-02-29T17:35:39Z">
        <w:r>
          <w:rPr>
            <w:rFonts w:ascii="宋体" w:hAnsi="宋体"/>
            <w:highlight w:val="none"/>
          </w:rPr>
          <w:t>TCI</w:t>
        </w:r>
      </w:ins>
      <w:ins w:id="3263" w:author="野草" w:date="2024-02-29T17:35:39Z">
        <w:r>
          <w:rPr>
            <w:rFonts w:hint="eastAsia" w:ascii="宋体" w:hAnsi="宋体"/>
            <w:highlight w:val="none"/>
          </w:rPr>
          <w:t>随日期变化超过阈值（初设为</w:t>
        </w:r>
      </w:ins>
      <w:ins w:id="3264" w:author="野草" w:date="2024-02-29T17:35:39Z">
        <w:r>
          <w:rPr>
            <w:rFonts w:ascii="宋体" w:hAnsi="宋体"/>
            <w:highlight w:val="none"/>
          </w:rPr>
          <w:t>32</w:t>
        </w:r>
      </w:ins>
      <w:ins w:id="3265" w:author="野草" w:date="2024-02-29T17:35:39Z">
        <w:r>
          <w:rPr>
            <w:rFonts w:hint="eastAsia" w:ascii="宋体" w:hAnsi="宋体"/>
            <w:highlight w:val="none"/>
          </w:rPr>
          <w:t>°</w:t>
        </w:r>
      </w:ins>
      <w:ins w:id="3266" w:author="野草" w:date="2024-02-29T17:35:39Z">
        <w:r>
          <w:rPr>
            <w:rFonts w:ascii="宋体" w:hAnsi="宋体"/>
            <w:highlight w:val="none"/>
          </w:rPr>
          <w:t>C</w:t>
        </w:r>
      </w:ins>
      <w:ins w:id="3267" w:author="野草" w:date="2024-02-29T17:35:39Z">
        <w:r>
          <w:rPr>
            <w:rFonts w:hint="eastAsia" w:ascii="宋体" w:hAnsi="宋体"/>
            <w:highlight w:val="none"/>
          </w:rPr>
          <w:t>）的累积量（昼夜）</w:t>
        </w:r>
      </w:ins>
    </w:p>
    <w:p>
      <w:pPr>
        <w:pStyle w:val="9"/>
        <w:numPr>
          <w:ilvl w:val="2"/>
          <w:numId w:val="11"/>
        </w:numPr>
        <w:spacing w:line="360" w:lineRule="auto"/>
        <w:rPr>
          <w:ins w:id="3268" w:author="野草" w:date="2024-02-29T17:35:39Z"/>
          <w:rFonts w:ascii="Times New Roman" w:hAnsi="Times New Roman"/>
          <w:highlight w:val="none"/>
        </w:rPr>
      </w:pPr>
      <w:ins w:id="3269" w:author="野草" w:date="2024-02-29T17:35:39Z">
        <w:r>
          <w:rPr>
            <w:rFonts w:hint="eastAsia" w:ascii="宋体" w:hAnsi="宋体"/>
            <w:highlight w:val="none"/>
          </w:rPr>
          <w:t>基于一个夏季或者多个夏季的数据。或结合气象站点的多年数据。</w:t>
        </w:r>
      </w:ins>
    </w:p>
    <w:p>
      <w:pPr>
        <w:pStyle w:val="9"/>
        <w:numPr>
          <w:ilvl w:val="2"/>
          <w:numId w:val="11"/>
        </w:numPr>
        <w:spacing w:line="360" w:lineRule="auto"/>
        <w:rPr>
          <w:ins w:id="3270" w:author="野草" w:date="2024-02-29T17:35:39Z"/>
          <w:rFonts w:hint="eastAsia" w:ascii="Times New Roman" w:hAnsi="Times New Roman"/>
          <w:highlight w:val="none"/>
        </w:rPr>
      </w:pPr>
      <w:ins w:id="3271" w:author="野草" w:date="2024-02-29T17:35:39Z">
        <w:r>
          <w:rPr>
            <w:rFonts w:hint="eastAsia" w:ascii="宋体" w:hAnsi="宋体"/>
            <w:highlight w:val="none"/>
          </w:rPr>
          <w:t>除累积量以外，可选择最大值、频率等指标。</w:t>
        </w:r>
      </w:ins>
    </w:p>
    <w:p>
      <w:pPr>
        <w:pStyle w:val="9"/>
        <w:numPr>
          <w:ilvl w:val="2"/>
          <w:numId w:val="11"/>
        </w:numPr>
        <w:spacing w:line="360" w:lineRule="auto"/>
        <w:rPr>
          <w:ins w:id="3272" w:author="野草" w:date="2024-02-29T17:35:39Z"/>
          <w:rFonts w:ascii="Times New Roman" w:hAnsi="Times New Roman"/>
          <w:highlight w:val="none"/>
        </w:rPr>
      </w:pPr>
      <w:ins w:id="3273" w:author="野草" w:date="2024-02-29T17:35:39Z">
        <w:r>
          <w:rPr>
            <w:rFonts w:hint="eastAsia" w:ascii="宋体" w:hAnsi="宋体"/>
            <w:highlight w:val="none"/>
          </w:rPr>
          <w:t>示意图</w:t>
        </w:r>
      </w:ins>
    </w:p>
    <w:p>
      <w:pPr>
        <w:spacing w:line="360" w:lineRule="auto"/>
        <w:ind w:left="840"/>
        <w:rPr>
          <w:ins w:id="3274" w:author="野草" w:date="2024-02-29T17:35:39Z"/>
          <w:rFonts w:ascii="Times New Roman" w:hAnsi="Times New Roman"/>
          <w:highlight w:val="none"/>
        </w:rPr>
      </w:pPr>
    </w:p>
    <w:p>
      <w:pPr>
        <w:pStyle w:val="9"/>
        <w:numPr>
          <w:ilvl w:val="2"/>
          <w:numId w:val="11"/>
        </w:numPr>
        <w:spacing w:line="360" w:lineRule="auto"/>
        <w:rPr>
          <w:ins w:id="3275" w:author="野草" w:date="2024-02-29T17:35:39Z"/>
          <w:rFonts w:ascii="Times New Roman" w:hAnsi="Times New Roman"/>
          <w:highlight w:val="none"/>
        </w:rPr>
      </w:pPr>
      <w:ins w:id="3276" w:author="野草" w:date="2024-02-29T17:35:39Z">
        <w:r>
          <w:rPr>
            <w:rFonts w:hint="eastAsia" w:ascii="Times New Roman" w:hAnsi="Times New Roman"/>
            <w:highlight w:val="none"/>
          </w:rPr>
          <w:t>备选1：夏季U</w:t>
        </w:r>
      </w:ins>
      <w:ins w:id="3277" w:author="野草" w:date="2024-02-29T17:35:39Z">
        <w:r>
          <w:rPr>
            <w:rFonts w:ascii="Times New Roman" w:hAnsi="Times New Roman"/>
            <w:highlight w:val="none"/>
          </w:rPr>
          <w:t>TCI</w:t>
        </w:r>
      </w:ins>
      <w:ins w:id="3278" w:author="野草" w:date="2024-02-29T17:35:39Z">
        <w:r>
          <w:rPr>
            <w:rFonts w:hint="eastAsia" w:ascii="Times New Roman" w:hAnsi="Times New Roman"/>
            <w:highlight w:val="none"/>
          </w:rPr>
          <w:t>均值与阈值之差。</w:t>
        </w:r>
      </w:ins>
    </w:p>
    <w:p>
      <w:pPr>
        <w:pStyle w:val="9"/>
        <w:numPr>
          <w:ilvl w:val="2"/>
          <w:numId w:val="11"/>
        </w:numPr>
        <w:spacing w:line="360" w:lineRule="auto"/>
        <w:rPr>
          <w:ins w:id="3279" w:author="野草" w:date="2024-02-29T17:35:39Z"/>
          <w:rFonts w:ascii="Times New Roman" w:hAnsi="Times New Roman"/>
          <w:highlight w:val="none"/>
        </w:rPr>
      </w:pPr>
      <w:ins w:id="3280" w:author="野草" w:date="2024-02-29T17:35:39Z">
        <w:r>
          <w:rPr>
            <w:rFonts w:hint="eastAsia" w:ascii="Times New Roman" w:hAnsi="Times New Roman"/>
            <w:highlight w:val="none"/>
          </w:rPr>
          <w:t>备选2：整个夏季平均U</w:t>
        </w:r>
      </w:ins>
      <w:ins w:id="3281" w:author="野草" w:date="2024-02-29T17:35:39Z">
        <w:r>
          <w:rPr>
            <w:rFonts w:ascii="Times New Roman" w:hAnsi="Times New Roman"/>
            <w:highlight w:val="none"/>
          </w:rPr>
          <w:t>TCI</w:t>
        </w:r>
      </w:ins>
      <w:ins w:id="3282" w:author="野草" w:date="2024-02-29T17:35:39Z">
        <w:r>
          <w:rPr>
            <w:rFonts w:hint="eastAsia" w:ascii="Times New Roman" w:hAnsi="Times New Roman"/>
            <w:highlight w:val="none"/>
          </w:rPr>
          <w:t>随时间变化</w:t>
        </w:r>
      </w:ins>
    </w:p>
    <w:p>
      <w:pPr>
        <w:pStyle w:val="9"/>
        <w:numPr>
          <w:ilvl w:val="2"/>
          <w:numId w:val="11"/>
        </w:numPr>
        <w:spacing w:line="360" w:lineRule="auto"/>
        <w:rPr>
          <w:ins w:id="3283" w:author="野草" w:date="2024-02-29T17:35:39Z"/>
          <w:rFonts w:ascii="Times New Roman" w:hAnsi="Times New Roman"/>
          <w:highlight w:val="none"/>
        </w:rPr>
      </w:pPr>
      <w:ins w:id="3284" w:author="野草" w:date="2024-02-29T17:35:39Z">
        <w:r>
          <w:rPr>
            <w:rFonts w:hint="eastAsia" w:ascii="Times New Roman" w:hAnsi="Times New Roman"/>
            <w:highlight w:val="none"/>
          </w:rPr>
          <w:t>备选</w:t>
        </w:r>
      </w:ins>
      <w:ins w:id="3285" w:author="野草" w:date="2024-02-29T17:35:39Z">
        <w:r>
          <w:rPr>
            <w:rFonts w:ascii="Times New Roman" w:hAnsi="Times New Roman"/>
            <w:highlight w:val="none"/>
          </w:rPr>
          <w:t>3</w:t>
        </w:r>
      </w:ins>
      <w:ins w:id="3286" w:author="野草" w:date="2024-02-29T17:35:39Z">
        <w:r>
          <w:rPr>
            <w:rFonts w:hint="eastAsia" w:ascii="Times New Roman" w:hAnsi="Times New Roman"/>
            <w:highlight w:val="none"/>
          </w:rPr>
          <w:t>：整个夏季按概率计算的U</w:t>
        </w:r>
      </w:ins>
      <w:ins w:id="3287" w:author="野草" w:date="2024-02-29T17:35:39Z">
        <w:r>
          <w:rPr>
            <w:rFonts w:ascii="Times New Roman" w:hAnsi="Times New Roman"/>
            <w:highlight w:val="none"/>
          </w:rPr>
          <w:t>TCI</w:t>
        </w:r>
      </w:ins>
      <w:ins w:id="3288" w:author="野草" w:date="2024-02-29T17:35:39Z">
        <w:r>
          <w:rPr>
            <w:rFonts w:hint="eastAsia" w:ascii="Times New Roman" w:hAnsi="Times New Roman"/>
            <w:highlight w:val="none"/>
          </w:rPr>
          <w:t>超过阈值的累积值随时间变化</w:t>
        </w:r>
      </w:ins>
    </w:p>
    <w:p>
      <w:pPr>
        <w:pStyle w:val="9"/>
        <w:numPr>
          <w:ilvl w:val="0"/>
          <w:numId w:val="11"/>
        </w:numPr>
        <w:spacing w:line="360" w:lineRule="auto"/>
        <w:rPr>
          <w:ins w:id="3289" w:author="野草" w:date="2024-02-29T17:35:39Z"/>
          <w:rFonts w:ascii="Times New Roman" w:hAnsi="Times New Roman"/>
          <w:highlight w:val="none"/>
        </w:rPr>
      </w:pPr>
      <w:ins w:id="3290" w:author="野草" w:date="2024-02-29T17:35:39Z">
        <w:r>
          <w:rPr>
            <w:rFonts w:hint="eastAsia" w:ascii="Times New Roman" w:hAnsi="Times New Roman"/>
            <w:highlight w:val="none"/>
          </w:rPr>
          <w:t>暴露性：人口密度</w:t>
        </w:r>
      </w:ins>
    </w:p>
    <w:p>
      <w:pPr>
        <w:pStyle w:val="9"/>
        <w:numPr>
          <w:ilvl w:val="1"/>
          <w:numId w:val="11"/>
        </w:numPr>
        <w:spacing w:line="360" w:lineRule="auto"/>
        <w:rPr>
          <w:ins w:id="3291" w:author="野草" w:date="2024-02-29T17:35:39Z"/>
          <w:rFonts w:ascii="Times New Roman" w:hAnsi="Times New Roman"/>
          <w:highlight w:val="none"/>
        </w:rPr>
      </w:pPr>
      <w:ins w:id="3292" w:author="野草" w:date="2024-02-29T17:35:39Z">
        <w:r>
          <w:rPr>
            <w:rFonts w:hint="eastAsia" w:ascii="Times New Roman" w:hAnsi="Times New Roman"/>
            <w:highlight w:val="none"/>
          </w:rPr>
          <w:t>鉴于工作日与周末的差异，需采用工作日和周末的值进行加权分析。</w:t>
        </w:r>
      </w:ins>
    </w:p>
    <w:p>
      <w:pPr>
        <w:numPr>
          <w:ilvl w:val="0"/>
          <w:numId w:val="0"/>
        </w:numPr>
        <w:ind w:left="720" w:hanging="720"/>
        <w:rPr>
          <w:ins w:id="3294" w:author="野草" w:date="2024-02-29T17:20:35Z"/>
          <w:rFonts w:hint="default"/>
          <w:lang w:val="en-US" w:eastAsia="zh-CN"/>
        </w:rPr>
        <w:pPrChange w:id="3293" w:author="野草" w:date="2024-02-29T17:19:21Z">
          <w:pPr>
            <w:pStyle w:val="3"/>
            <w:numPr>
              <w:ilvl w:val="1"/>
              <w:numId w:val="0"/>
            </w:numPr>
            <w:ind w:left="720" w:hanging="720"/>
          </w:pPr>
        </w:pPrChange>
      </w:pPr>
    </w:p>
    <w:p>
      <w:pPr>
        <w:pStyle w:val="4"/>
        <w:numPr>
          <w:ilvl w:val="1"/>
          <w:numId w:val="3"/>
          <w:ins w:id="3296" w:author="野草" w:date="2024-02-29T17:19:21Z"/>
        </w:numPr>
        <w:ind w:left="0" w:firstLine="0"/>
        <w:rPr>
          <w:ins w:id="3297" w:author="野草" w:date="2024-03-01T11:07:57Z"/>
          <w:rFonts w:hint="default"/>
          <w:lang w:val="en-US" w:eastAsia="zh-CN"/>
        </w:rPr>
        <w:pPrChange w:id="3295" w:author="野草" w:date="2024-02-29T17:19:21Z">
          <w:pPr>
            <w:pStyle w:val="3"/>
            <w:numPr>
              <w:ilvl w:val="1"/>
              <w:numId w:val="0"/>
            </w:numPr>
            <w:ind w:left="720" w:hanging="720"/>
          </w:pPr>
        </w:pPrChange>
      </w:pPr>
      <w:ins w:id="3298" w:author="野草" w:date="2024-03-01T11:07:56Z">
        <w:r>
          <w:rPr>
            <w:rFonts w:hint="eastAsia"/>
            <w:lang w:val="en-US" w:eastAsia="zh-CN"/>
          </w:rPr>
          <w:t>供应</w:t>
        </w:r>
      </w:ins>
    </w:p>
    <w:p>
      <w:pPr>
        <w:pStyle w:val="4"/>
        <w:numPr>
          <w:ilvl w:val="1"/>
          <w:numId w:val="3"/>
          <w:ins w:id="3300" w:author="野草" w:date="2024-02-29T17:19:21Z"/>
        </w:numPr>
        <w:ind w:left="0" w:firstLine="0"/>
        <w:rPr>
          <w:ins w:id="3301" w:author="野草" w:date="2024-02-29T17:20:15Z"/>
          <w:rFonts w:hint="default"/>
          <w:lang w:val="en-US" w:eastAsia="zh-CN"/>
        </w:rPr>
        <w:pPrChange w:id="3299" w:author="野草" w:date="2024-02-29T17:19:21Z">
          <w:pPr>
            <w:pStyle w:val="3"/>
            <w:numPr>
              <w:ilvl w:val="1"/>
              <w:numId w:val="0"/>
            </w:numPr>
            <w:ind w:left="720" w:hanging="720"/>
          </w:pPr>
        </w:pPrChange>
      </w:pPr>
      <w:ins w:id="3302" w:author="野草" w:date="2024-02-29T17:19:25Z">
        <w:r>
          <w:rPr>
            <w:rFonts w:hint="eastAsia"/>
            <w:lang w:val="en-US" w:eastAsia="zh-CN"/>
          </w:rPr>
          <w:t>供需</w:t>
        </w:r>
      </w:ins>
      <w:ins w:id="3303" w:author="野草" w:date="2024-02-29T17:19:27Z">
        <w:r>
          <w:rPr>
            <w:rFonts w:hint="eastAsia"/>
            <w:lang w:val="en-US" w:eastAsia="zh-CN"/>
          </w:rPr>
          <w:t>关系</w:t>
        </w:r>
      </w:ins>
      <w:ins w:id="3304" w:author="野草" w:date="2024-03-01T15:20:25Z">
        <w:r>
          <w:rPr>
            <w:rFonts w:hint="eastAsia"/>
            <w:lang w:val="en-US" w:eastAsia="zh-CN"/>
          </w:rPr>
          <w:t>的</w:t>
        </w:r>
      </w:ins>
      <w:ins w:id="3305" w:author="野草" w:date="2024-03-01T15:20:29Z">
        <w:r>
          <w:rPr>
            <w:rFonts w:hint="eastAsia"/>
            <w:lang w:val="en-US" w:eastAsia="zh-CN"/>
          </w:rPr>
          <w:t>框架</w:t>
        </w:r>
      </w:ins>
      <w:ins w:id="3306" w:author="野草" w:date="2024-03-01T15:20:30Z">
        <w:r>
          <w:rPr>
            <w:rFonts w:hint="eastAsia"/>
            <w:lang w:val="en-US" w:eastAsia="zh-CN"/>
          </w:rPr>
          <w:t>建立与</w:t>
        </w:r>
      </w:ins>
      <w:ins w:id="3307" w:author="野草" w:date="2024-03-01T15:20:31Z">
        <w:r>
          <w:rPr>
            <w:rFonts w:hint="eastAsia"/>
            <w:lang w:val="en-US" w:eastAsia="zh-CN"/>
          </w:rPr>
          <w:t>分析</w:t>
        </w:r>
      </w:ins>
    </w:p>
    <w:p>
      <w:pPr>
        <w:numPr>
          <w:ilvl w:val="0"/>
          <w:numId w:val="11"/>
        </w:numPr>
        <w:spacing w:line="360" w:lineRule="auto"/>
        <w:ind w:firstLine="420"/>
        <w:rPr>
          <w:ins w:id="3309" w:author="野草" w:date="2024-03-01T17:05:54Z"/>
        </w:rPr>
        <w:pPrChange w:id="3308" w:author="野草" w:date="2024-03-01T17:00:55Z">
          <w:pPr>
            <w:pStyle w:val="9"/>
            <w:numPr>
              <w:ilvl w:val="0"/>
              <w:numId w:val="11"/>
            </w:numPr>
            <w:spacing w:line="360" w:lineRule="auto"/>
          </w:pPr>
        </w:pPrChange>
      </w:pPr>
      <w:ins w:id="3310" w:author="野草" w:date="2024-03-01T16:54:45Z">
        <w:r>
          <w:rPr>
            <w:rFonts w:hint="eastAsia"/>
            <w:lang w:val="en-US" w:eastAsia="zh-CN"/>
          </w:rPr>
          <w:t>为了</w:t>
        </w:r>
      </w:ins>
      <w:ins w:id="3311" w:author="野草" w:date="2024-03-01T16:54:46Z">
        <w:r>
          <w:rPr>
            <w:rFonts w:hint="eastAsia"/>
            <w:lang w:val="en-US" w:eastAsia="zh-CN"/>
          </w:rPr>
          <w:t>分析</w:t>
        </w:r>
      </w:ins>
      <w:ins w:id="3312" w:author="野草" w:date="2024-03-01T16:54:48Z">
        <w:r>
          <w:rPr>
            <w:rFonts w:hint="eastAsia"/>
            <w:highlight w:val="cyan"/>
            <w:lang w:val="en-US" w:eastAsia="zh-CN"/>
            <w:rPrChange w:id="3313" w:author="野草" w:date="2024-03-01T17:01:03Z">
              <w:rPr>
                <w:rFonts w:hint="eastAsia"/>
                <w:lang w:val="en-US" w:eastAsia="zh-CN"/>
              </w:rPr>
            </w:rPrChange>
          </w:rPr>
          <w:t>绿地</w:t>
        </w:r>
      </w:ins>
      <w:ins w:id="3315" w:author="野草" w:date="2024-03-01T16:54:49Z">
        <w:r>
          <w:rPr>
            <w:rFonts w:hint="eastAsia"/>
            <w:highlight w:val="cyan"/>
            <w:lang w:val="en-US" w:eastAsia="zh-CN"/>
            <w:rPrChange w:id="3316" w:author="野草" w:date="2024-03-01T17:01:03Z">
              <w:rPr>
                <w:rFonts w:hint="eastAsia"/>
                <w:lang w:val="en-US" w:eastAsia="zh-CN"/>
              </w:rPr>
            </w:rPrChange>
          </w:rPr>
          <w:t>热缓解</w:t>
        </w:r>
      </w:ins>
      <w:ins w:id="3318" w:author="野草" w:date="2024-03-01T16:54:50Z">
        <w:r>
          <w:rPr>
            <w:rFonts w:hint="eastAsia"/>
            <w:highlight w:val="cyan"/>
            <w:lang w:val="en-US" w:eastAsia="zh-CN"/>
            <w:rPrChange w:id="3319" w:author="野草" w:date="2024-03-01T17:01:03Z">
              <w:rPr>
                <w:rFonts w:hint="eastAsia"/>
                <w:lang w:val="en-US" w:eastAsia="zh-CN"/>
              </w:rPr>
            </w:rPrChange>
          </w:rPr>
          <w:t>溢出效应</w:t>
        </w:r>
      </w:ins>
      <w:ins w:id="3321" w:author="野草" w:date="2024-03-01T16:54:51Z">
        <w:r>
          <w:rPr>
            <w:rFonts w:hint="eastAsia"/>
            <w:lang w:val="en-US" w:eastAsia="zh-CN"/>
          </w:rPr>
          <w:t>的</w:t>
        </w:r>
      </w:ins>
      <w:ins w:id="3322" w:author="野草" w:date="2024-03-01T16:54:52Z">
        <w:r>
          <w:rPr>
            <w:rFonts w:hint="eastAsia"/>
            <w:highlight w:val="cyan"/>
            <w:lang w:val="en-US" w:eastAsia="zh-CN"/>
            <w:rPrChange w:id="3323" w:author="野草" w:date="2024-03-01T17:01:06Z">
              <w:rPr>
                <w:rFonts w:hint="eastAsia"/>
                <w:lang w:val="en-US" w:eastAsia="zh-CN"/>
              </w:rPr>
            </w:rPrChange>
          </w:rPr>
          <w:t>供需</w:t>
        </w:r>
      </w:ins>
      <w:ins w:id="3325" w:author="野草" w:date="2024-03-01T16:54:53Z">
        <w:r>
          <w:rPr>
            <w:rFonts w:hint="eastAsia"/>
            <w:highlight w:val="cyan"/>
            <w:lang w:val="en-US" w:eastAsia="zh-CN"/>
            <w:rPrChange w:id="3326" w:author="野草" w:date="2024-03-01T17:01:06Z">
              <w:rPr>
                <w:rFonts w:hint="eastAsia"/>
                <w:lang w:val="en-US" w:eastAsia="zh-CN"/>
              </w:rPr>
            </w:rPrChange>
          </w:rPr>
          <w:t>关系</w:t>
        </w:r>
      </w:ins>
      <w:ins w:id="3328" w:author="野草" w:date="2024-03-01T16:54:53Z">
        <w:r>
          <w:rPr>
            <w:rFonts w:hint="eastAsia"/>
            <w:lang w:val="en-US" w:eastAsia="zh-CN"/>
          </w:rPr>
          <w:t>，</w:t>
        </w:r>
      </w:ins>
      <w:ins w:id="3329" w:author="野草" w:date="2024-03-01T16:54:54Z">
        <w:r>
          <w:rPr>
            <w:rFonts w:hint="eastAsia"/>
            <w:lang w:val="en-US" w:eastAsia="zh-CN"/>
          </w:rPr>
          <w:t>我们</w:t>
        </w:r>
      </w:ins>
      <w:ins w:id="3330" w:author="野草" w:date="2024-03-01T16:55:02Z">
        <w:r>
          <w:rPr>
            <w:rFonts w:hint="eastAsia"/>
            <w:lang w:val="en-US" w:eastAsia="zh-CN"/>
          </w:rPr>
          <w:t>提出</w:t>
        </w:r>
      </w:ins>
      <w:ins w:id="3331" w:author="野草" w:date="2024-03-01T16:55:04Z">
        <w:r>
          <w:rPr>
            <w:rFonts w:hint="eastAsia"/>
            <w:highlight w:val="cyan"/>
            <w:lang w:val="en-US" w:eastAsia="zh-CN"/>
            <w:rPrChange w:id="3332" w:author="野草" w:date="2024-03-01T17:01:08Z">
              <w:rPr>
                <w:rFonts w:hint="eastAsia"/>
                <w:lang w:val="en-US" w:eastAsia="zh-CN"/>
              </w:rPr>
            </w:rPrChange>
          </w:rPr>
          <w:t>热缓解赤字</w:t>
        </w:r>
      </w:ins>
      <w:ins w:id="3334" w:author="野草" w:date="2024-03-01T16:55:05Z">
        <w:r>
          <w:rPr>
            <w:rFonts w:hint="eastAsia"/>
            <w:lang w:val="en-US" w:eastAsia="zh-CN"/>
          </w:rPr>
          <w:t>这一</w:t>
        </w:r>
      </w:ins>
      <w:ins w:id="3335" w:author="野草" w:date="2024-03-01T16:55:06Z">
        <w:r>
          <w:rPr>
            <w:rFonts w:hint="eastAsia"/>
            <w:lang w:val="en-US" w:eastAsia="zh-CN"/>
          </w:rPr>
          <w:t>指标</w:t>
        </w:r>
      </w:ins>
      <w:ins w:id="3336" w:author="野草" w:date="2024-03-01T16:55:12Z">
        <w:r>
          <w:rPr>
            <w:rFonts w:hint="eastAsia"/>
            <w:lang w:val="en-US" w:eastAsia="zh-CN"/>
          </w:rPr>
          <w:t>。</w:t>
        </w:r>
      </w:ins>
      <w:ins w:id="3337" w:author="野草" w:date="2024-03-01T17:00:42Z">
        <w:r>
          <w:rPr/>
          <w:t>当</w:t>
        </w:r>
      </w:ins>
      <w:ins w:id="3338" w:author="野草" w:date="2024-03-01T17:00:42Z">
        <w:r>
          <w:rPr>
            <w:highlight w:val="cyan"/>
            <w:rPrChange w:id="3339" w:author="野草" w:date="2024-03-01T17:01:28Z">
              <w:rPr/>
            </w:rPrChange>
          </w:rPr>
          <w:t>绿地</w:t>
        </w:r>
      </w:ins>
      <w:ins w:id="3341" w:author="野草" w:date="2024-03-01T17:00:42Z">
        <w:r>
          <w:rPr>
            <w:highlight w:val="cyan"/>
            <w:rPrChange w:id="3342" w:author="野草" w:date="2024-03-01T17:01:12Z">
              <w:rPr/>
            </w:rPrChange>
          </w:rPr>
          <w:t>热缓解</w:t>
        </w:r>
      </w:ins>
      <w:ins w:id="3344" w:author="野草" w:date="2024-03-01T17:01:16Z">
        <w:r>
          <w:rPr>
            <w:rFonts w:hint="eastAsia"/>
            <w:highlight w:val="cyan"/>
            <w:lang w:val="en-US" w:eastAsia="zh-CN"/>
          </w:rPr>
          <w:t>溢出</w:t>
        </w:r>
      </w:ins>
      <w:ins w:id="3345" w:author="野草" w:date="2024-03-01T17:01:22Z">
        <w:r>
          <w:rPr>
            <w:rFonts w:hint="eastAsia"/>
            <w:highlight w:val="none"/>
            <w:lang w:val="en-US" w:eastAsia="zh-CN"/>
            <w:rPrChange w:id="3346" w:author="野草" w:date="2024-03-01T17:01:25Z">
              <w:rPr>
                <w:rFonts w:hint="eastAsia"/>
                <w:highlight w:val="cyan"/>
                <w:lang w:val="en-US" w:eastAsia="zh-CN"/>
              </w:rPr>
            </w:rPrChange>
          </w:rPr>
          <w:t>的</w:t>
        </w:r>
      </w:ins>
      <w:ins w:id="3348" w:author="野草" w:date="2024-03-01T17:00:42Z">
        <w:r>
          <w:rPr>
            <w:highlight w:val="cyan"/>
            <w:rPrChange w:id="3349" w:author="野草" w:date="2024-03-01T17:01:12Z">
              <w:rPr/>
            </w:rPrChange>
          </w:rPr>
          <w:t>供应能力</w:t>
        </w:r>
      </w:ins>
      <w:ins w:id="3351" w:author="野草" w:date="2024-03-01T17:00:42Z">
        <w:r>
          <w:rPr/>
          <w:t>等于或超过</w:t>
        </w:r>
      </w:ins>
      <w:ins w:id="3352" w:author="野草" w:date="2024-03-01T17:00:42Z">
        <w:r>
          <w:rPr>
            <w:highlight w:val="cyan"/>
            <w:rPrChange w:id="3353" w:author="野草" w:date="2024-03-01T17:03:00Z">
              <w:rPr/>
            </w:rPrChange>
          </w:rPr>
          <w:t>城市</w:t>
        </w:r>
      </w:ins>
      <w:ins w:id="3355" w:author="野草" w:date="2024-03-01T17:00:42Z">
        <w:r>
          <w:rPr/>
          <w:t>的</w:t>
        </w:r>
      </w:ins>
      <w:ins w:id="3356" w:author="野草" w:date="2024-03-01T17:00:42Z">
        <w:r>
          <w:rPr>
            <w:highlight w:val="cyan"/>
            <w:rPrChange w:id="3357" w:author="野草" w:date="2024-03-01T17:01:33Z">
              <w:rPr/>
            </w:rPrChange>
          </w:rPr>
          <w:t>热缓解需求</w:t>
        </w:r>
      </w:ins>
      <w:ins w:id="3359" w:author="野草" w:date="2024-03-01T17:00:42Z">
        <w:r>
          <w:rPr/>
          <w:t>时，</w:t>
        </w:r>
      </w:ins>
      <w:ins w:id="3360" w:author="野草" w:date="2024-03-01T17:00:42Z">
        <w:r>
          <w:rPr>
            <w:highlight w:val="cyan"/>
            <w:rPrChange w:id="3361" w:author="野草" w:date="2024-03-01T17:01:36Z">
              <w:rPr/>
            </w:rPrChange>
          </w:rPr>
          <w:t>热缓解赤字</w:t>
        </w:r>
      </w:ins>
      <w:ins w:id="3363" w:author="野草" w:date="2024-03-01T17:00:42Z">
        <w:r>
          <w:rPr/>
          <w:t>被设为0，表明</w:t>
        </w:r>
      </w:ins>
      <w:ins w:id="3364" w:author="野草" w:date="2024-03-01T17:01:55Z">
        <w:r>
          <w:rPr>
            <w:rFonts w:hint="eastAsia"/>
            <w:lang w:val="en-US" w:eastAsia="zh-CN"/>
          </w:rPr>
          <w:t>无需额外</w:t>
        </w:r>
      </w:ins>
      <w:ins w:id="3365" w:author="野草" w:date="2024-03-01T17:02:14Z">
        <w:r>
          <w:rPr>
            <w:rFonts w:hint="eastAsia"/>
            <w:lang w:val="en-US" w:eastAsia="zh-CN"/>
          </w:rPr>
          <w:t>的</w:t>
        </w:r>
      </w:ins>
      <w:ins w:id="3366" w:author="野草" w:date="2024-03-01T17:02:03Z">
        <w:r>
          <w:rPr>
            <w:rFonts w:hint="eastAsia"/>
            <w:highlight w:val="cyan"/>
            <w:lang w:val="en-US" w:eastAsia="zh-CN"/>
            <w:rPrChange w:id="3367" w:author="野草" w:date="2024-03-01T17:02:20Z">
              <w:rPr>
                <w:rFonts w:hint="eastAsia"/>
                <w:lang w:val="en-US" w:eastAsia="zh-CN"/>
              </w:rPr>
            </w:rPrChange>
          </w:rPr>
          <w:t>热缓解</w:t>
        </w:r>
      </w:ins>
      <w:ins w:id="3369" w:author="野草" w:date="2024-03-01T17:02:16Z">
        <w:r>
          <w:rPr>
            <w:rFonts w:hint="eastAsia"/>
            <w:highlight w:val="cyan"/>
            <w:lang w:val="en-US" w:eastAsia="zh-CN"/>
            <w:rPrChange w:id="3370" w:author="野草" w:date="2024-03-01T17:02:20Z">
              <w:rPr>
                <w:rFonts w:hint="eastAsia"/>
                <w:lang w:val="en-US" w:eastAsia="zh-CN"/>
              </w:rPr>
            </w:rPrChange>
          </w:rPr>
          <w:t>供应</w:t>
        </w:r>
      </w:ins>
      <w:ins w:id="3372" w:author="野草" w:date="2024-03-01T17:00:42Z">
        <w:r>
          <w:rPr/>
          <w:t>。然而，当供应</w:t>
        </w:r>
      </w:ins>
      <w:ins w:id="3373" w:author="野草" w:date="2024-03-01T17:00:42Z">
        <w:r>
          <w:rPr>
            <w:highlight w:val="cyan"/>
            <w:rPrChange w:id="3374" w:author="野草" w:date="2024-03-01T17:02:28Z">
              <w:rPr/>
            </w:rPrChange>
          </w:rPr>
          <w:t>不足以</w:t>
        </w:r>
      </w:ins>
      <w:ins w:id="3376" w:author="野草" w:date="2024-03-01T17:00:42Z">
        <w:r>
          <w:rPr/>
          <w:t>满足需求时，我们将根据</w:t>
        </w:r>
      </w:ins>
      <w:ins w:id="3377" w:author="野草" w:date="2024-03-01T17:00:42Z">
        <w:r>
          <w:rPr>
            <w:highlight w:val="cyan"/>
            <w:rPrChange w:id="3378" w:author="野草" w:date="2024-03-01T17:02:32Z">
              <w:rPr/>
            </w:rPrChange>
          </w:rPr>
          <w:t>供应与需求之间</w:t>
        </w:r>
      </w:ins>
      <w:ins w:id="3380" w:author="野草" w:date="2024-03-01T17:00:42Z">
        <w:r>
          <w:rPr/>
          <w:t>的差值来计算</w:t>
        </w:r>
      </w:ins>
      <w:ins w:id="3381" w:author="野草" w:date="2024-03-01T17:00:42Z">
        <w:r>
          <w:rPr>
            <w:highlight w:val="cyan"/>
            <w:rPrChange w:id="3382" w:author="野草" w:date="2024-03-01T17:02:35Z">
              <w:rPr/>
            </w:rPrChange>
          </w:rPr>
          <w:t>热缓解赤字</w:t>
        </w:r>
      </w:ins>
      <w:ins w:id="3384" w:author="野草" w:date="2024-03-01T17:00:42Z">
        <w:r>
          <w:rPr/>
          <w:t>，以量化</w:t>
        </w:r>
      </w:ins>
      <w:ins w:id="3385" w:author="野草" w:date="2024-03-01T17:00:42Z">
        <w:r>
          <w:rPr>
            <w:highlight w:val="cyan"/>
            <w:rPrChange w:id="3386" w:author="野草" w:date="2024-03-01T17:02:39Z">
              <w:rPr/>
            </w:rPrChange>
          </w:rPr>
          <w:t>供需失衡</w:t>
        </w:r>
      </w:ins>
      <w:ins w:id="3388" w:author="野草" w:date="2024-03-01T17:00:42Z">
        <w:r>
          <w:rPr/>
          <w:t>的程度。此外，我们还定义了</w:t>
        </w:r>
      </w:ins>
      <w:ins w:id="3389" w:author="野草" w:date="2024-03-01T17:00:42Z">
        <w:r>
          <w:rPr>
            <w:highlight w:val="cyan"/>
            <w:rPrChange w:id="3390" w:author="野草" w:date="2024-03-01T17:08:30Z">
              <w:rPr/>
            </w:rPrChange>
          </w:rPr>
          <w:t>“热缓解溢出效率”</w:t>
        </w:r>
      </w:ins>
      <w:ins w:id="3392" w:author="野草" w:date="2024-03-01T17:07:14Z">
        <w:r>
          <w:rPr>
            <w:rFonts w:hint="eastAsia"/>
            <w:lang w:eastAsia="zh-CN"/>
          </w:rPr>
          <w:t>，</w:t>
        </w:r>
      </w:ins>
      <w:ins w:id="3393" w:author="野草" w:date="2024-03-01T17:07:15Z">
        <w:r>
          <w:rPr>
            <w:rFonts w:hint="eastAsia"/>
            <w:lang w:val="en-US" w:eastAsia="zh-CN"/>
          </w:rPr>
          <w:t>以</w:t>
        </w:r>
      </w:ins>
      <w:ins w:id="3394" w:author="野草" w:date="2024-03-01T17:00:42Z">
        <w:r>
          <w:rPr/>
          <w:t>衡量</w:t>
        </w:r>
      </w:ins>
      <w:ins w:id="3395" w:author="野草" w:date="2024-03-01T17:08:07Z">
        <w:r>
          <w:rPr>
            <w:highlight w:val="cyan"/>
            <w:rPrChange w:id="3396" w:author="野草" w:date="2024-03-01T17:08:34Z">
              <w:rPr/>
            </w:rPrChange>
          </w:rPr>
          <w:t>绿地增量</w:t>
        </w:r>
      </w:ins>
      <w:ins w:id="3398" w:author="野草" w:date="2024-03-01T17:08:07Z">
        <w:r>
          <w:rPr/>
          <w:t>对</w:t>
        </w:r>
      </w:ins>
      <w:ins w:id="3399" w:author="野草" w:date="2024-03-01T17:08:07Z">
        <w:r>
          <w:rPr>
            <w:highlight w:val="cyan"/>
            <w:rPrChange w:id="3400" w:author="野草" w:date="2024-03-01T17:08:36Z">
              <w:rPr/>
            </w:rPrChange>
          </w:rPr>
          <w:t>热缓解赤字</w:t>
        </w:r>
      </w:ins>
      <w:ins w:id="3402" w:author="野草" w:date="2024-03-01T17:08:07Z">
        <w:r>
          <w:rPr/>
          <w:t>的</w:t>
        </w:r>
      </w:ins>
      <w:ins w:id="3403" w:author="野草" w:date="2024-03-01T17:08:07Z">
        <w:r>
          <w:rPr>
            <w:highlight w:val="cyan"/>
            <w:rPrChange w:id="3404" w:author="野草" w:date="2024-03-01T17:08:39Z">
              <w:rPr/>
            </w:rPrChange>
          </w:rPr>
          <w:t>边际贡献</w:t>
        </w:r>
      </w:ins>
      <w:ins w:id="3406" w:author="野草" w:date="2024-03-01T17:08:09Z">
        <w:r>
          <w:rPr>
            <w:rFonts w:hint="eastAsia"/>
            <w:lang w:eastAsia="zh-CN"/>
          </w:rPr>
          <w:t>。</w:t>
        </w:r>
      </w:ins>
      <w:ins w:id="3407" w:author="野草" w:date="2024-03-01T17:08:19Z">
        <w:r>
          <w:rPr/>
          <w:t>“热缓解溢出效率”</w:t>
        </w:r>
      </w:ins>
      <w:ins w:id="3408" w:author="野草" w:date="2024-03-01T17:08:22Z">
        <w:r>
          <w:rPr>
            <w:rFonts w:hint="eastAsia"/>
            <w:lang w:val="en-US" w:eastAsia="zh-CN"/>
          </w:rPr>
          <w:t>定义为</w:t>
        </w:r>
      </w:ins>
      <w:ins w:id="3409" w:author="野草" w:date="2024-03-01T17:00:42Z">
        <w:r>
          <w:rPr>
            <w:highlight w:val="cyan"/>
            <w:rPrChange w:id="3410" w:author="野草" w:date="2024-03-01T17:09:22Z">
              <w:rPr/>
            </w:rPrChange>
          </w:rPr>
          <w:t>每增加单位</w:t>
        </w:r>
      </w:ins>
      <w:ins w:id="3412" w:author="野草" w:date="2024-03-01T17:07:22Z">
        <w:r>
          <w:rPr>
            <w:rFonts w:hint="eastAsia"/>
            <w:highlight w:val="cyan"/>
            <w:lang w:val="en-US" w:eastAsia="zh-CN"/>
            <w:rPrChange w:id="3413" w:author="野草" w:date="2024-03-01T17:09:22Z">
              <w:rPr>
                <w:rFonts w:hint="eastAsia"/>
                <w:lang w:val="en-US" w:eastAsia="zh-CN"/>
              </w:rPr>
            </w:rPrChange>
          </w:rPr>
          <w:t>绿量</w:t>
        </w:r>
      </w:ins>
      <w:ins w:id="3415" w:author="野草" w:date="2024-03-01T17:00:42Z">
        <w:r>
          <w:rPr/>
          <w:t>所能带来的</w:t>
        </w:r>
      </w:ins>
      <w:ins w:id="3416" w:author="野草" w:date="2024-03-01T17:00:42Z">
        <w:r>
          <w:rPr>
            <w:highlight w:val="cyan"/>
            <w:rPrChange w:id="3417" w:author="野草" w:date="2024-03-01T17:09:25Z">
              <w:rPr/>
            </w:rPrChange>
          </w:rPr>
          <w:t>赤字缓解程度</w:t>
        </w:r>
      </w:ins>
      <w:ins w:id="3419" w:author="野草" w:date="2024-03-01T17:00:42Z">
        <w:r>
          <w:rPr/>
          <w:t>。</w:t>
        </w:r>
      </w:ins>
      <w:ins w:id="3420" w:author="野草" w:date="2024-03-01T17:09:34Z">
        <w:r>
          <w:rPr>
            <w:rFonts w:hint="default" w:ascii="Times New Roman" w:hAnsi="Times New Roman"/>
          </w:rPr>
          <w:t>【u</w:t>
        </w:r>
      </w:ins>
      <w:ins w:id="3421" w:author="野草" w:date="2024-03-01T17:09:34Z">
        <w:r>
          <w:rPr>
            <w:rFonts w:ascii="Times New Roman" w:hAnsi="Times New Roman"/>
          </w:rPr>
          <w:t>p2024 0</w:t>
        </w:r>
      </w:ins>
      <w:ins w:id="3422" w:author="野草" w:date="2024-03-01T17:09:34Z">
        <w:r>
          <w:rPr>
            <w:rFonts w:hint="eastAsia"/>
            <w:lang w:val="en-US" w:eastAsia="zh-CN"/>
          </w:rPr>
          <w:t>301</w:t>
        </w:r>
      </w:ins>
      <w:ins w:id="3423" w:author="野草" w:date="2024-03-01T17:09:34Z">
        <w:r>
          <w:rPr>
            <w:rFonts w:ascii="Times New Roman" w:hAnsi="Times New Roman"/>
          </w:rPr>
          <w:t xml:space="preserve"> </w:t>
        </w:r>
      </w:ins>
      <w:ins w:id="3424" w:author="野草" w:date="2024-03-01T17:09:34Z">
        <w:r>
          <w:rPr>
            <w:rFonts w:hint="eastAsia"/>
            <w:lang w:val="en-US" w:eastAsia="zh-CN"/>
          </w:rPr>
          <w:t>17</w:t>
        </w:r>
      </w:ins>
      <w:ins w:id="3425" w:author="野草" w:date="2024-03-01T17:09:34Z">
        <w:r>
          <w:rPr>
            <w:rFonts w:ascii="Times New Roman" w:hAnsi="Times New Roman"/>
          </w:rPr>
          <w:t>:</w:t>
        </w:r>
      </w:ins>
      <w:ins w:id="3426" w:author="野草" w:date="2024-03-01T17:09:34Z">
        <w:r>
          <w:rPr>
            <w:rFonts w:hint="eastAsia"/>
            <w:lang w:val="en-US" w:eastAsia="zh-CN"/>
          </w:rPr>
          <w:t>03</w:t>
        </w:r>
      </w:ins>
      <w:ins w:id="3427" w:author="野草" w:date="2024-03-01T17:09:34Z">
        <w:r>
          <w:rPr>
            <w:rFonts w:hint="default" w:ascii="Times New Roman" w:hAnsi="Times New Roman"/>
          </w:rPr>
          <w:t>】</w:t>
        </w:r>
      </w:ins>
      <w:ins w:id="3428" w:author="野草" w:date="2024-03-01T17:09:34Z">
        <w:r>
          <w:rPr/>
          <w:br w:type="textWrapping"/>
        </w:r>
      </w:ins>
    </w:p>
    <w:p>
      <w:pPr>
        <w:numPr>
          <w:ilvl w:val="0"/>
          <w:numId w:val="11"/>
        </w:numPr>
        <w:spacing w:line="360" w:lineRule="auto"/>
        <w:ind w:firstLine="420"/>
        <w:rPr>
          <w:ins w:id="3430" w:author="野草" w:date="2024-03-01T17:05:54Z"/>
        </w:rPr>
        <w:pPrChange w:id="3429" w:author="野草" w:date="2024-03-01T17:00:55Z">
          <w:pPr>
            <w:pStyle w:val="9"/>
            <w:numPr>
              <w:ilvl w:val="0"/>
              <w:numId w:val="11"/>
            </w:numPr>
            <w:spacing w:line="360" w:lineRule="auto"/>
          </w:pPr>
        </w:pPrChange>
      </w:pPr>
    </w:p>
    <w:p>
      <w:pPr>
        <w:numPr>
          <w:ilvl w:val="0"/>
          <w:numId w:val="11"/>
        </w:numPr>
        <w:spacing w:line="360" w:lineRule="auto"/>
        <w:ind w:firstLine="420"/>
        <w:rPr>
          <w:ins w:id="3432" w:author="野草" w:date="2024-03-01T17:05:55Z"/>
        </w:rPr>
        <w:pPrChange w:id="3431" w:author="野草" w:date="2024-03-01T17:00:55Z">
          <w:pPr>
            <w:pStyle w:val="9"/>
            <w:numPr>
              <w:ilvl w:val="0"/>
              <w:numId w:val="11"/>
            </w:numPr>
            <w:spacing w:line="360" w:lineRule="auto"/>
          </w:pPr>
        </w:pPrChange>
      </w:pPr>
    </w:p>
    <w:p>
      <w:pPr>
        <w:numPr>
          <w:ilvl w:val="0"/>
          <w:numId w:val="11"/>
        </w:numPr>
        <w:spacing w:line="360" w:lineRule="auto"/>
        <w:ind w:firstLine="420"/>
        <w:rPr>
          <w:ins w:id="3434" w:author="野草" w:date="2024-03-01T16:59:33Z"/>
        </w:rPr>
        <w:pPrChange w:id="3433" w:author="野草" w:date="2024-03-01T17:00:55Z">
          <w:pPr>
            <w:pStyle w:val="9"/>
            <w:numPr>
              <w:ilvl w:val="0"/>
              <w:numId w:val="11"/>
            </w:numPr>
            <w:spacing w:line="360" w:lineRule="auto"/>
          </w:pPr>
        </w:pPrChange>
      </w:pPr>
      <w:ins w:id="3435" w:author="野草" w:date="2024-03-01T17:00:42Z">
        <w:r>
          <w:rPr/>
          <w:t>通过计算城市内各个绿地的热缓解溢出效率，我们能够更准确地了解不同绿地在缓解城市热岛效应方面的实际效能，从而为城市绿地规划和管理提供科学依据。</w:t>
        </w:r>
      </w:ins>
    </w:p>
    <w:p>
      <w:pPr>
        <w:pStyle w:val="9"/>
        <w:numPr>
          <w:ilvl w:val="0"/>
          <w:numId w:val="11"/>
        </w:numPr>
        <w:spacing w:line="360" w:lineRule="auto"/>
        <w:rPr>
          <w:ins w:id="3437" w:author="野草" w:date="2024-03-01T15:13:27Z"/>
          <w:rFonts w:ascii="Times New Roman" w:hAnsi="Times New Roman"/>
          <w:highlight w:val="none"/>
        </w:rPr>
        <w:pPrChange w:id="3436" w:author="野草" w:date="2024-03-01T16:55:43Z">
          <w:pPr>
            <w:pStyle w:val="9"/>
            <w:numPr>
              <w:ilvl w:val="0"/>
              <w:numId w:val="11"/>
            </w:numPr>
            <w:spacing w:line="360" w:lineRule="auto"/>
          </w:pPr>
        </w:pPrChange>
      </w:pPr>
    </w:p>
    <w:p>
      <w:pPr>
        <w:pStyle w:val="9"/>
        <w:numPr>
          <w:ilvl w:val="0"/>
          <w:numId w:val="11"/>
        </w:numPr>
        <w:spacing w:line="360" w:lineRule="auto"/>
        <w:rPr>
          <w:ins w:id="3438" w:author="野草" w:date="2024-03-01T15:13:28Z"/>
          <w:rFonts w:ascii="Times New Roman" w:hAnsi="Times New Roman"/>
          <w:highlight w:val="none"/>
        </w:rPr>
      </w:pPr>
      <w:ins w:id="3439" w:author="野草" w:date="2024-03-01T15:13:28Z">
        <w:r>
          <w:rPr>
            <w:rFonts w:ascii="Times New Roman" w:hAnsi="Times New Roman"/>
            <w:highlight w:val="none"/>
          </w:rPr>
          <w:t>基于基尼系数分析不平等性</w:t>
        </w:r>
      </w:ins>
    </w:p>
    <w:p>
      <w:pPr>
        <w:pStyle w:val="9"/>
        <w:numPr>
          <w:ilvl w:val="0"/>
          <w:numId w:val="11"/>
        </w:numPr>
        <w:spacing w:line="360" w:lineRule="auto"/>
        <w:rPr>
          <w:ins w:id="3441" w:author="野草" w:date="2024-03-01T15:01:13Z"/>
          <w:rFonts w:ascii="Times New Roman" w:hAnsi="Times New Roman"/>
          <w:highlight w:val="none"/>
        </w:rPr>
        <w:pPrChange w:id="3440" w:author="野草" w:date="2024-03-01T15:13:29Z">
          <w:pPr>
            <w:pStyle w:val="9"/>
            <w:numPr>
              <w:ilvl w:val="0"/>
              <w:numId w:val="11"/>
            </w:numPr>
            <w:spacing w:line="360" w:lineRule="auto"/>
          </w:pPr>
        </w:pPrChange>
      </w:pPr>
      <w:ins w:id="3442" w:author="野草" w:date="2024-03-01T15:13:28Z">
        <w:r>
          <w:rPr>
            <w:rFonts w:ascii="Times New Roman" w:hAnsi="Times New Roman"/>
            <w:highlight w:val="none"/>
          </w:rPr>
          <w:t>聚类分析</w:t>
        </w:r>
      </w:ins>
    </w:p>
    <w:p>
      <w:pPr>
        <w:pStyle w:val="9"/>
        <w:numPr>
          <w:ilvl w:val="0"/>
          <w:numId w:val="11"/>
        </w:numPr>
        <w:spacing w:line="360" w:lineRule="auto"/>
        <w:rPr>
          <w:ins w:id="3443" w:author="野草" w:date="2024-03-01T15:01:13Z"/>
          <w:rFonts w:ascii="Times New Roman" w:hAnsi="Times New Roman"/>
          <w:highlight w:val="none"/>
        </w:rPr>
      </w:pPr>
      <w:ins w:id="3444" w:author="野草" w:date="2024-03-01T15:12:33Z">
        <w:r>
          <w:rPr>
            <w:rFonts w:hint="eastAsia"/>
            <w:highlight w:val="none"/>
            <w:lang w:val="en-US" w:eastAsia="zh-CN"/>
          </w:rPr>
          <w:t>根据</w:t>
        </w:r>
      </w:ins>
      <w:ins w:id="3445" w:author="野草" w:date="2024-03-01T15:12:36Z">
        <w:r>
          <w:rPr>
            <w:rFonts w:hint="eastAsia"/>
            <w:highlight w:val="none"/>
            <w:lang w:val="en-US" w:eastAsia="zh-CN"/>
          </w:rPr>
          <w:t>热缓解</w:t>
        </w:r>
      </w:ins>
      <w:ins w:id="3446" w:author="野草" w:date="2024-03-01T15:12:38Z">
        <w:r>
          <w:rPr>
            <w:rFonts w:hint="eastAsia"/>
            <w:highlight w:val="none"/>
            <w:lang w:val="en-US" w:eastAsia="zh-CN"/>
          </w:rPr>
          <w:t>溢出</w:t>
        </w:r>
      </w:ins>
      <w:ins w:id="3447" w:author="野草" w:date="2024-03-01T15:12:39Z">
        <w:r>
          <w:rPr>
            <w:rFonts w:hint="eastAsia"/>
            <w:highlight w:val="none"/>
            <w:lang w:val="en-US" w:eastAsia="zh-CN"/>
          </w:rPr>
          <w:t>效率</w:t>
        </w:r>
      </w:ins>
      <w:ins w:id="3448" w:author="野草" w:date="2024-03-01T15:12:41Z">
        <w:r>
          <w:rPr>
            <w:rFonts w:hint="eastAsia"/>
            <w:highlight w:val="none"/>
            <w:lang w:val="en-US" w:eastAsia="zh-CN"/>
          </w:rPr>
          <w:t>为</w:t>
        </w:r>
      </w:ins>
      <w:ins w:id="3449" w:author="野草" w:date="2024-03-01T15:12:54Z">
        <w:r>
          <w:rPr>
            <w:rFonts w:hint="eastAsia"/>
            <w:highlight w:val="none"/>
            <w:lang w:val="en-US" w:eastAsia="zh-CN"/>
          </w:rPr>
          <w:t>未来</w:t>
        </w:r>
      </w:ins>
      <w:ins w:id="3450" w:author="野草" w:date="2024-03-01T15:12:57Z">
        <w:r>
          <w:rPr>
            <w:rFonts w:hint="eastAsia"/>
            <w:highlight w:val="none"/>
            <w:lang w:val="en-US" w:eastAsia="zh-CN"/>
          </w:rPr>
          <w:t>城市</w:t>
        </w:r>
      </w:ins>
      <w:ins w:id="3451" w:author="野草" w:date="2024-03-01T15:12:58Z">
        <w:r>
          <w:rPr>
            <w:rFonts w:hint="eastAsia"/>
            <w:highlight w:val="none"/>
            <w:lang w:val="en-US" w:eastAsia="zh-CN"/>
          </w:rPr>
          <w:t>规划与</w:t>
        </w:r>
      </w:ins>
      <w:ins w:id="3452" w:author="野草" w:date="2024-03-01T15:12:59Z">
        <w:r>
          <w:rPr>
            <w:rFonts w:hint="eastAsia"/>
            <w:highlight w:val="none"/>
            <w:lang w:val="en-US" w:eastAsia="zh-CN"/>
          </w:rPr>
          <w:t>管理</w:t>
        </w:r>
      </w:ins>
      <w:ins w:id="3453" w:author="野草" w:date="2024-03-01T15:13:00Z">
        <w:r>
          <w:rPr>
            <w:rFonts w:hint="eastAsia"/>
            <w:highlight w:val="none"/>
            <w:lang w:val="en-US" w:eastAsia="zh-CN"/>
          </w:rPr>
          <w:t>提供</w:t>
        </w:r>
      </w:ins>
      <w:ins w:id="3454" w:author="野草" w:date="2024-03-01T15:13:02Z">
        <w:r>
          <w:rPr>
            <w:rFonts w:hint="eastAsia"/>
            <w:highlight w:val="none"/>
            <w:lang w:val="en-US" w:eastAsia="zh-CN"/>
          </w:rPr>
          <w:t>参考建议</w:t>
        </w:r>
      </w:ins>
      <w:ins w:id="3455" w:author="野草" w:date="2024-03-01T15:30:48Z">
        <w:r>
          <w:rPr>
            <w:rFonts w:hint="eastAsia"/>
            <w:highlight w:val="none"/>
            <w:lang w:val="en-US" w:eastAsia="zh-CN"/>
          </w:rPr>
          <w:t>，</w:t>
        </w:r>
      </w:ins>
      <w:ins w:id="3456" w:author="野草" w:date="2024-03-01T15:30:49Z">
        <w:r>
          <w:rPr>
            <w:rFonts w:hint="eastAsia"/>
            <w:highlight w:val="none"/>
            <w:lang w:val="en-US" w:eastAsia="zh-CN"/>
          </w:rPr>
          <w:t>从而</w:t>
        </w:r>
      </w:ins>
      <w:ins w:id="3457" w:author="野草" w:date="2024-03-01T15:30:50Z">
        <w:r>
          <w:rPr>
            <w:rFonts w:hint="eastAsia"/>
            <w:highlight w:val="none"/>
            <w:lang w:val="en-US" w:eastAsia="zh-CN"/>
          </w:rPr>
          <w:t>以</w:t>
        </w:r>
      </w:ins>
      <w:ins w:id="3458" w:author="野草" w:date="2024-03-01T15:30:52Z">
        <w:r>
          <w:rPr>
            <w:rFonts w:hint="eastAsia"/>
            <w:highlight w:val="none"/>
            <w:lang w:val="en-US" w:eastAsia="zh-CN"/>
          </w:rPr>
          <w:t>最小的</w:t>
        </w:r>
      </w:ins>
      <w:ins w:id="3459" w:author="野草" w:date="2024-03-01T15:30:53Z">
        <w:r>
          <w:rPr>
            <w:rFonts w:hint="eastAsia"/>
            <w:highlight w:val="none"/>
            <w:lang w:val="en-US" w:eastAsia="zh-CN"/>
          </w:rPr>
          <w:t>代价</w:t>
        </w:r>
      </w:ins>
      <w:ins w:id="3460" w:author="野草" w:date="2024-03-01T15:30:55Z">
        <w:r>
          <w:rPr>
            <w:rFonts w:hint="eastAsia"/>
            <w:highlight w:val="none"/>
            <w:lang w:val="en-US" w:eastAsia="zh-CN"/>
          </w:rPr>
          <w:t>实现</w:t>
        </w:r>
      </w:ins>
      <w:ins w:id="3461" w:author="野草" w:date="2024-03-01T15:30:56Z">
        <w:r>
          <w:rPr>
            <w:rFonts w:hint="eastAsia"/>
            <w:highlight w:val="none"/>
            <w:lang w:val="en-US" w:eastAsia="zh-CN"/>
          </w:rPr>
          <w:t>尽可能</w:t>
        </w:r>
      </w:ins>
      <w:ins w:id="3462" w:author="野草" w:date="2024-03-01T15:31:00Z">
        <w:r>
          <w:rPr>
            <w:rFonts w:hint="eastAsia"/>
            <w:highlight w:val="none"/>
            <w:lang w:val="en-US" w:eastAsia="zh-CN"/>
          </w:rPr>
          <w:t>大的</w:t>
        </w:r>
      </w:ins>
      <w:ins w:id="3463" w:author="野草" w:date="2024-03-01T15:31:05Z">
        <w:r>
          <w:rPr>
            <w:rFonts w:hint="eastAsia"/>
            <w:highlight w:val="none"/>
            <w:lang w:val="en-US" w:eastAsia="zh-CN"/>
          </w:rPr>
          <w:t>热缓解</w:t>
        </w:r>
      </w:ins>
      <w:ins w:id="3464" w:author="野草" w:date="2024-03-01T15:31:06Z">
        <w:r>
          <w:rPr>
            <w:rFonts w:hint="eastAsia"/>
            <w:highlight w:val="none"/>
            <w:lang w:val="en-US" w:eastAsia="zh-CN"/>
          </w:rPr>
          <w:t>溢出</w:t>
        </w:r>
      </w:ins>
      <w:ins w:id="3465" w:author="野草" w:date="2024-03-01T15:31:07Z">
        <w:r>
          <w:rPr>
            <w:rFonts w:hint="eastAsia"/>
            <w:highlight w:val="none"/>
            <w:lang w:val="en-US" w:eastAsia="zh-CN"/>
          </w:rPr>
          <w:t>效应。</w:t>
        </w:r>
      </w:ins>
    </w:p>
    <w:p>
      <w:pPr>
        <w:pStyle w:val="9"/>
        <w:numPr>
          <w:ilvl w:val="0"/>
          <w:numId w:val="11"/>
        </w:numPr>
        <w:spacing w:line="360" w:lineRule="auto"/>
        <w:rPr>
          <w:ins w:id="3466" w:author="野草" w:date="2024-03-01T15:01:13Z"/>
          <w:rFonts w:ascii="Times New Roman" w:hAnsi="Times New Roman"/>
          <w:highlight w:val="none"/>
        </w:rPr>
      </w:pPr>
    </w:p>
    <w:p>
      <w:pPr>
        <w:pStyle w:val="9"/>
        <w:numPr>
          <w:ilvl w:val="0"/>
          <w:numId w:val="11"/>
        </w:numPr>
        <w:spacing w:line="360" w:lineRule="auto"/>
        <w:rPr>
          <w:ins w:id="3467" w:author="野草" w:date="2024-02-29T17:36:34Z"/>
          <w:rFonts w:ascii="Times New Roman" w:hAnsi="Times New Roman"/>
          <w:highlight w:val="none"/>
        </w:rPr>
      </w:pPr>
      <w:ins w:id="3468" w:author="野草" w:date="2024-02-29T17:20:20Z">
        <w:r>
          <w:rPr>
            <w:rFonts w:hint="eastAsia"/>
            <w:lang w:val="en-US" w:eastAsia="zh-CN"/>
          </w:rPr>
          <w:t>正如</w:t>
        </w:r>
      </w:ins>
      <w:ins w:id="3469" w:author="野草" w:date="2024-02-29T17:20:23Z">
        <w:r>
          <w:rPr>
            <w:rFonts w:hint="eastAsia"/>
            <w:lang w:val="en-US" w:eastAsia="zh-CN"/>
          </w:rPr>
          <w:t>3.</w:t>
        </w:r>
      </w:ins>
      <w:ins w:id="3470" w:author="野草" w:date="2024-03-01T11:08:00Z">
        <w:r>
          <w:rPr>
            <w:rFonts w:hint="eastAsia"/>
            <w:lang w:val="en-US" w:eastAsia="zh-CN"/>
          </w:rPr>
          <w:t>1</w:t>
        </w:r>
      </w:ins>
      <w:ins w:id="3471" w:author="野草" w:date="2024-02-29T17:20:26Z">
        <w:r>
          <w:rPr>
            <w:rFonts w:hint="eastAsia"/>
            <w:lang w:val="en-US" w:eastAsia="zh-CN"/>
          </w:rPr>
          <w:t>部分</w:t>
        </w:r>
      </w:ins>
      <w:ins w:id="3472" w:author="野草" w:date="2024-02-29T17:21:33Z">
        <w:r>
          <w:rPr>
            <w:rFonts w:hint="eastAsia"/>
            <w:lang w:val="en-US" w:eastAsia="zh-CN"/>
          </w:rPr>
          <w:t>所述</w:t>
        </w:r>
      </w:ins>
      <w:ins w:id="3473" w:author="野草" w:date="2024-02-29T17:21:53Z">
        <w:r>
          <w:rPr>
            <w:rFonts w:hint="eastAsia"/>
            <w:lang w:val="en-US" w:eastAsia="zh-CN"/>
          </w:rPr>
          <w:t>，</w:t>
        </w:r>
      </w:ins>
      <w:ins w:id="3474" w:author="野草" w:date="2024-02-29T17:22:09Z">
        <w:r>
          <w:rPr>
            <w:rFonts w:hint="eastAsia" w:ascii="Times New Roman" w:hAnsi="Times New Roman"/>
            <w:highlight w:val="none"/>
          </w:rPr>
          <w:t>热缓解需</w:t>
        </w:r>
      </w:ins>
      <w:ins w:id="3475" w:author="野草" w:date="2024-02-29T17:22:17Z">
        <w:r>
          <w:rPr>
            <w:rFonts w:hint="eastAsia"/>
            <w:highlight w:val="none"/>
            <w:lang w:val="en-US" w:eastAsia="zh-CN"/>
          </w:rPr>
          <w:t>求</w:t>
        </w:r>
      </w:ins>
      <w:ins w:id="3476" w:author="野草" w:date="2024-02-29T17:22:19Z">
        <w:r>
          <w:rPr>
            <w:rFonts w:hint="eastAsia" w:ascii="Times New Roman" w:hAnsi="Times New Roman"/>
            <w:highlight w:val="none"/>
          </w:rPr>
          <w:t>热缓解需求</w:t>
        </w:r>
      </w:ins>
      <w:ins w:id="3477" w:author="野草" w:date="2024-02-29T17:22:30Z">
        <w:r>
          <w:rPr>
            <w:rFonts w:hint="eastAsia"/>
            <w:highlight w:val="none"/>
            <w:lang w:val="en-US" w:eastAsia="zh-CN"/>
          </w:rPr>
          <w:t>是</w:t>
        </w:r>
      </w:ins>
      <w:ins w:id="3478" w:author="野草" w:date="2024-02-29T17:22:33Z">
        <w:r>
          <w:rPr>
            <w:rFonts w:hint="eastAsia"/>
            <w:highlight w:val="none"/>
            <w:lang w:val="en-US" w:eastAsia="zh-CN"/>
          </w:rPr>
          <w:t>基于</w:t>
        </w:r>
      </w:ins>
      <w:ins w:id="3479" w:author="野草" w:date="2024-02-29T17:22:19Z">
        <w:r>
          <w:rPr>
            <w:rFonts w:hint="eastAsia" w:ascii="Times New Roman" w:hAnsi="Times New Roman"/>
            <w:highlight w:val="none"/>
          </w:rPr>
          <w:t>灾害性</w:t>
        </w:r>
      </w:ins>
      <w:ins w:id="3480" w:author="野草" w:date="2024-02-29T17:22:35Z">
        <w:r>
          <w:rPr>
            <w:rFonts w:hint="eastAsia"/>
            <w:highlight w:val="none"/>
            <w:lang w:eastAsia="zh-CN"/>
          </w:rPr>
          <w:t>、</w:t>
        </w:r>
      </w:ins>
      <w:ins w:id="3481" w:author="野草" w:date="2024-02-29T17:22:19Z">
        <w:r>
          <w:rPr>
            <w:rFonts w:hint="eastAsia" w:ascii="Times New Roman" w:hAnsi="Times New Roman"/>
            <w:highlight w:val="none"/>
          </w:rPr>
          <w:t>暴露性</w:t>
        </w:r>
      </w:ins>
      <w:ins w:id="3482" w:author="野草" w:date="2024-02-29T17:22:37Z">
        <w:r>
          <w:rPr>
            <w:rFonts w:hint="eastAsia"/>
            <w:highlight w:val="none"/>
            <w:lang w:val="en-US" w:eastAsia="zh-CN"/>
          </w:rPr>
          <w:t>和</w:t>
        </w:r>
      </w:ins>
      <w:ins w:id="3483" w:author="野草" w:date="2024-02-29T17:22:19Z">
        <w:r>
          <w:rPr>
            <w:rFonts w:hint="eastAsia" w:ascii="Times New Roman" w:hAnsi="Times New Roman"/>
            <w:highlight w:val="none"/>
          </w:rPr>
          <w:t>脆弱性</w:t>
        </w:r>
      </w:ins>
      <w:ins w:id="3484" w:author="野草" w:date="2024-02-29T17:22:38Z">
        <w:r>
          <w:rPr>
            <w:rFonts w:hint="eastAsia"/>
            <w:highlight w:val="none"/>
            <w:lang w:val="en-US" w:eastAsia="zh-CN"/>
          </w:rPr>
          <w:t>的</w:t>
        </w:r>
      </w:ins>
      <w:ins w:id="3485" w:author="野草" w:date="2024-02-29T17:22:39Z">
        <w:r>
          <w:rPr>
            <w:rFonts w:hint="eastAsia"/>
            <w:highlight w:val="none"/>
            <w:lang w:val="en-US" w:eastAsia="zh-CN"/>
          </w:rPr>
          <w:t>综合</w:t>
        </w:r>
      </w:ins>
      <w:ins w:id="3486" w:author="野草" w:date="2024-02-29T17:22:42Z">
        <w:r>
          <w:rPr>
            <w:rFonts w:hint="eastAsia"/>
            <w:highlight w:val="none"/>
            <w:lang w:val="en-US" w:eastAsia="zh-CN"/>
          </w:rPr>
          <w:t>环境</w:t>
        </w:r>
      </w:ins>
      <w:ins w:id="3487" w:author="野草" w:date="2024-02-29T17:22:43Z">
        <w:r>
          <w:rPr>
            <w:rFonts w:hint="eastAsia"/>
            <w:highlight w:val="none"/>
            <w:lang w:val="en-US" w:eastAsia="zh-CN"/>
          </w:rPr>
          <w:t>特征。</w:t>
        </w:r>
      </w:ins>
    </w:p>
    <w:p>
      <w:pPr>
        <w:pStyle w:val="9"/>
        <w:numPr>
          <w:ilvl w:val="0"/>
          <w:numId w:val="11"/>
        </w:numPr>
        <w:spacing w:line="360" w:lineRule="auto"/>
        <w:rPr>
          <w:ins w:id="3488" w:author="野草" w:date="2024-02-29T17:26:11Z"/>
          <w:rFonts w:ascii="Times New Roman" w:hAnsi="Times New Roman"/>
          <w:highlight w:val="none"/>
        </w:rPr>
      </w:pPr>
      <w:ins w:id="3489" w:author="野草" w:date="2024-02-29T17:36:35Z">
        <w:r>
          <w:rPr>
            <w:rFonts w:hint="eastAsia"/>
            <w:highlight w:val="none"/>
            <w:lang w:val="en-US" w:eastAsia="zh-CN"/>
          </w:rPr>
          <w:t>然而，</w:t>
        </w:r>
      </w:ins>
      <w:ins w:id="3490" w:author="野草" w:date="2024-02-29T17:36:38Z">
        <w:r>
          <w:rPr>
            <w:rFonts w:hint="eastAsia"/>
            <w:highlight w:val="none"/>
            <w:lang w:val="en-US" w:eastAsia="zh-CN"/>
          </w:rPr>
          <w:t>热缓解的</w:t>
        </w:r>
      </w:ins>
      <w:ins w:id="3491" w:author="野草" w:date="2024-02-29T17:36:39Z">
        <w:r>
          <w:rPr>
            <w:rFonts w:hint="eastAsia"/>
            <w:highlight w:val="none"/>
            <w:lang w:val="en-US" w:eastAsia="zh-CN"/>
          </w:rPr>
          <w:t>供应</w:t>
        </w:r>
      </w:ins>
      <w:ins w:id="3492" w:author="野草" w:date="2024-02-29T17:36:41Z">
        <w:r>
          <w:rPr>
            <w:rFonts w:hint="eastAsia"/>
            <w:highlight w:val="none"/>
            <w:lang w:val="en-US" w:eastAsia="zh-CN"/>
          </w:rPr>
          <w:t>只</w:t>
        </w:r>
      </w:ins>
      <w:ins w:id="3493" w:author="野草" w:date="2024-02-29T17:36:43Z">
        <w:r>
          <w:rPr>
            <w:rFonts w:hint="eastAsia"/>
            <w:highlight w:val="none"/>
            <w:lang w:val="en-US" w:eastAsia="zh-CN"/>
          </w:rPr>
          <w:t>提供</w:t>
        </w:r>
      </w:ins>
      <w:ins w:id="3494" w:author="野草" w:date="2024-02-29T17:36:45Z">
        <w:r>
          <w:rPr>
            <w:rFonts w:hint="eastAsia"/>
            <w:highlight w:val="none"/>
            <w:lang w:val="en-US" w:eastAsia="zh-CN"/>
          </w:rPr>
          <w:t>了</w:t>
        </w:r>
      </w:ins>
      <w:ins w:id="3495" w:author="野草" w:date="2024-03-01T12:11:28Z">
        <w:r>
          <w:rPr>
            <w:rFonts w:hint="eastAsia"/>
            <w:highlight w:val="none"/>
            <w:lang w:val="en-US" w:eastAsia="zh-CN"/>
          </w:rPr>
          <w:t>灾害性的</w:t>
        </w:r>
      </w:ins>
      <w:ins w:id="3496" w:author="野草" w:date="2024-03-01T12:11:29Z">
        <w:r>
          <w:rPr>
            <w:rFonts w:hint="eastAsia"/>
            <w:highlight w:val="none"/>
            <w:lang w:val="en-US" w:eastAsia="zh-CN"/>
          </w:rPr>
          <w:t>描述。</w:t>
        </w:r>
      </w:ins>
    </w:p>
    <w:p>
      <w:pPr>
        <w:pStyle w:val="9"/>
        <w:numPr>
          <w:ilvl w:val="0"/>
          <w:numId w:val="11"/>
        </w:numPr>
        <w:spacing w:line="360" w:lineRule="auto"/>
        <w:rPr>
          <w:ins w:id="3498" w:author="野草" w:date="2024-03-01T12:22:11Z"/>
          <w:rFonts w:ascii="Times New Roman" w:hAnsi="Times New Roman"/>
          <w:highlight w:val="none"/>
        </w:rPr>
        <w:pPrChange w:id="3497" w:author="野草" w:date="2024-03-01T12:22:06Z">
          <w:pPr>
            <w:pStyle w:val="9"/>
            <w:numPr>
              <w:ilvl w:val="0"/>
              <w:numId w:val="11"/>
            </w:numPr>
            <w:spacing w:line="360" w:lineRule="auto"/>
          </w:pPr>
        </w:pPrChange>
      </w:pPr>
      <w:ins w:id="3499" w:author="野草" w:date="2024-02-29T17:26:31Z">
        <w:r>
          <w:rPr>
            <w:rFonts w:hint="eastAsia"/>
            <w:highlight w:val="none"/>
            <w:lang w:val="en-US" w:eastAsia="zh-CN"/>
          </w:rPr>
          <w:t>随着</w:t>
        </w:r>
      </w:ins>
      <w:ins w:id="3500" w:author="野草" w:date="2024-02-29T17:26:33Z">
        <w:r>
          <w:rPr>
            <w:rFonts w:hint="eastAsia"/>
            <w:highlight w:val="none"/>
            <w:lang w:val="en-US" w:eastAsia="zh-CN"/>
          </w:rPr>
          <w:t>供应</w:t>
        </w:r>
      </w:ins>
      <w:ins w:id="3501" w:author="野草" w:date="2024-02-29T17:26:34Z">
        <w:r>
          <w:rPr>
            <w:rFonts w:hint="eastAsia"/>
            <w:highlight w:val="none"/>
            <w:lang w:val="en-US" w:eastAsia="zh-CN"/>
          </w:rPr>
          <w:t>的</w:t>
        </w:r>
      </w:ins>
      <w:ins w:id="3502" w:author="野草" w:date="2024-02-29T17:26:35Z">
        <w:r>
          <w:rPr>
            <w:rFonts w:hint="eastAsia"/>
            <w:highlight w:val="none"/>
            <w:lang w:val="en-US" w:eastAsia="zh-CN"/>
          </w:rPr>
          <w:t>增加，</w:t>
        </w:r>
      </w:ins>
      <w:ins w:id="3503" w:author="野草" w:date="2024-02-29T17:26:37Z">
        <w:r>
          <w:rPr>
            <w:rFonts w:hint="eastAsia"/>
            <w:highlight w:val="none"/>
            <w:lang w:val="en-US" w:eastAsia="zh-CN"/>
          </w:rPr>
          <w:t>需求</w:t>
        </w:r>
      </w:ins>
      <w:ins w:id="3504" w:author="野草" w:date="2024-02-29T17:26:38Z">
        <w:r>
          <w:rPr>
            <w:rFonts w:hint="eastAsia"/>
            <w:highlight w:val="none"/>
            <w:lang w:val="en-US" w:eastAsia="zh-CN"/>
          </w:rPr>
          <w:t>减少</w:t>
        </w:r>
      </w:ins>
      <w:ins w:id="3505" w:author="野草" w:date="2024-03-01T12:20:05Z">
        <w:r>
          <w:rPr>
            <w:rFonts w:hint="eastAsia"/>
            <w:highlight w:val="none"/>
            <w:lang w:val="en-US" w:eastAsia="zh-CN"/>
          </w:rPr>
          <w:t>，</w:t>
        </w:r>
      </w:ins>
      <w:ins w:id="3506" w:author="野草" w:date="2024-03-01T12:20:07Z">
        <w:r>
          <w:rPr>
            <w:rFonts w:hint="eastAsia"/>
            <w:highlight w:val="none"/>
            <w:lang w:val="en-US" w:eastAsia="zh-CN"/>
          </w:rPr>
          <w:t>然而</w:t>
        </w:r>
      </w:ins>
      <w:ins w:id="3507" w:author="野草" w:date="2024-03-01T12:20:14Z">
        <w:r>
          <w:rPr>
            <w:rFonts w:hint="eastAsia"/>
            <w:highlight w:val="none"/>
            <w:lang w:val="en-US" w:eastAsia="zh-CN"/>
          </w:rPr>
          <w:t>由于</w:t>
        </w:r>
      </w:ins>
      <w:ins w:id="3508" w:author="野草" w:date="2024-03-01T12:20:23Z">
        <w:r>
          <w:rPr>
            <w:rFonts w:hint="eastAsia"/>
            <w:highlight w:val="none"/>
            <w:lang w:val="en-US" w:eastAsia="zh-CN"/>
          </w:rPr>
          <w:t>供应</w:t>
        </w:r>
      </w:ins>
      <w:ins w:id="3509" w:author="野草" w:date="2024-03-01T12:20:26Z">
        <w:r>
          <w:rPr>
            <w:rFonts w:hint="eastAsia"/>
            <w:highlight w:val="none"/>
            <w:lang w:val="en-US" w:eastAsia="zh-CN"/>
          </w:rPr>
          <w:t>和</w:t>
        </w:r>
      </w:ins>
      <w:ins w:id="3510" w:author="野草" w:date="2024-03-01T12:20:27Z">
        <w:r>
          <w:rPr>
            <w:rFonts w:hint="eastAsia"/>
            <w:highlight w:val="none"/>
            <w:lang w:val="en-US" w:eastAsia="zh-CN"/>
          </w:rPr>
          <w:t>需求</w:t>
        </w:r>
      </w:ins>
      <w:ins w:id="3511" w:author="野草" w:date="2024-03-01T12:20:28Z">
        <w:r>
          <w:rPr>
            <w:rFonts w:hint="eastAsia"/>
            <w:highlight w:val="none"/>
            <w:lang w:val="en-US" w:eastAsia="zh-CN"/>
          </w:rPr>
          <w:t>分别</w:t>
        </w:r>
      </w:ins>
      <w:ins w:id="3512" w:author="野草" w:date="2024-03-01T12:20:29Z">
        <w:r>
          <w:rPr>
            <w:rFonts w:hint="eastAsia"/>
            <w:highlight w:val="none"/>
            <w:lang w:val="en-US" w:eastAsia="zh-CN"/>
          </w:rPr>
          <w:t>代表不同</w:t>
        </w:r>
      </w:ins>
      <w:ins w:id="3513" w:author="野草" w:date="2024-03-01T12:20:30Z">
        <w:r>
          <w:rPr>
            <w:rFonts w:hint="eastAsia"/>
            <w:highlight w:val="none"/>
            <w:lang w:val="en-US" w:eastAsia="zh-CN"/>
          </w:rPr>
          <w:t>的</w:t>
        </w:r>
      </w:ins>
      <w:ins w:id="3514" w:author="野草" w:date="2024-03-01T12:20:34Z">
        <w:r>
          <w:rPr>
            <w:rFonts w:hint="eastAsia"/>
            <w:highlight w:val="none"/>
            <w:lang w:val="en-US" w:eastAsia="zh-CN"/>
          </w:rPr>
          <w:t>属性</w:t>
        </w:r>
      </w:ins>
      <w:ins w:id="3515" w:author="野草" w:date="2024-03-01T12:20:46Z">
        <w:r>
          <w:rPr>
            <w:rFonts w:hint="eastAsia"/>
            <w:highlight w:val="none"/>
            <w:lang w:val="en-US" w:eastAsia="zh-CN"/>
          </w:rPr>
          <w:t>，</w:t>
        </w:r>
      </w:ins>
      <w:ins w:id="3516" w:author="野草" w:date="2024-03-01T12:20:49Z">
        <w:r>
          <w:rPr>
            <w:rFonts w:hint="eastAsia"/>
            <w:highlight w:val="none"/>
            <w:lang w:val="en-US" w:eastAsia="zh-CN"/>
          </w:rPr>
          <w:t>因此</w:t>
        </w:r>
      </w:ins>
      <w:ins w:id="3517" w:author="野草" w:date="2024-03-01T12:20:52Z">
        <w:r>
          <w:rPr>
            <w:rFonts w:hint="eastAsia"/>
            <w:highlight w:val="none"/>
            <w:lang w:val="en-US" w:eastAsia="zh-CN"/>
          </w:rPr>
          <w:t>不便于</w:t>
        </w:r>
      </w:ins>
      <w:ins w:id="3518" w:author="野草" w:date="2024-03-01T12:20:53Z">
        <w:r>
          <w:rPr>
            <w:rFonts w:hint="eastAsia"/>
            <w:highlight w:val="none"/>
            <w:lang w:val="en-US" w:eastAsia="zh-CN"/>
          </w:rPr>
          <w:t>直接比较</w:t>
        </w:r>
      </w:ins>
      <w:ins w:id="3519" w:author="野草" w:date="2024-03-01T12:20:54Z">
        <w:r>
          <w:rPr>
            <w:rFonts w:hint="eastAsia"/>
            <w:highlight w:val="none"/>
            <w:lang w:val="en-US" w:eastAsia="zh-CN"/>
          </w:rPr>
          <w:t>。</w:t>
        </w:r>
      </w:ins>
      <w:ins w:id="3520" w:author="野草" w:date="2024-03-01T12:20:55Z">
        <w:r>
          <w:rPr>
            <w:rFonts w:hint="eastAsia"/>
            <w:highlight w:val="none"/>
            <w:lang w:val="en-US" w:eastAsia="zh-CN"/>
          </w:rPr>
          <w:t>在</w:t>
        </w:r>
      </w:ins>
      <w:ins w:id="3521" w:author="野草" w:date="2024-03-01T12:21:01Z">
        <w:r>
          <w:rPr>
            <w:rFonts w:hint="eastAsia"/>
            <w:highlight w:val="none"/>
            <w:lang w:val="en-US" w:eastAsia="zh-CN"/>
          </w:rPr>
          <w:t>本研究</w:t>
        </w:r>
      </w:ins>
      <w:ins w:id="3522" w:author="野草" w:date="2024-03-01T12:21:02Z">
        <w:r>
          <w:rPr>
            <w:rFonts w:hint="eastAsia"/>
            <w:highlight w:val="none"/>
            <w:lang w:val="en-US" w:eastAsia="zh-CN"/>
          </w:rPr>
          <w:t>中，</w:t>
        </w:r>
      </w:ins>
      <w:ins w:id="3523" w:author="野草" w:date="2024-03-01T12:21:04Z">
        <w:r>
          <w:rPr>
            <w:rFonts w:hint="eastAsia"/>
            <w:highlight w:val="none"/>
            <w:lang w:val="en-US" w:eastAsia="zh-CN"/>
          </w:rPr>
          <w:t>我们</w:t>
        </w:r>
      </w:ins>
      <w:ins w:id="3524" w:author="野草" w:date="2024-03-01T12:21:05Z">
        <w:r>
          <w:rPr>
            <w:rFonts w:hint="eastAsia"/>
            <w:highlight w:val="none"/>
            <w:lang w:val="en-US" w:eastAsia="zh-CN"/>
          </w:rPr>
          <w:t>拟</w:t>
        </w:r>
      </w:ins>
      <w:ins w:id="3525" w:author="野草" w:date="2024-03-01T12:21:07Z">
        <w:r>
          <w:rPr>
            <w:rFonts w:hint="eastAsia"/>
            <w:highlight w:val="none"/>
            <w:lang w:val="en-US" w:eastAsia="zh-CN"/>
          </w:rPr>
          <w:t>提出</w:t>
        </w:r>
      </w:ins>
      <w:ins w:id="3526" w:author="野草" w:date="2024-03-01T12:21:12Z">
        <w:r>
          <w:rPr>
            <w:rFonts w:hint="eastAsia"/>
            <w:highlight w:val="none"/>
            <w:lang w:val="en-US" w:eastAsia="zh-CN"/>
          </w:rPr>
          <w:t>热缓解</w:t>
        </w:r>
      </w:ins>
      <w:ins w:id="3527" w:author="野草" w:date="2024-03-01T12:21:13Z">
        <w:r>
          <w:rPr>
            <w:rFonts w:hint="eastAsia"/>
            <w:highlight w:val="none"/>
            <w:lang w:val="en-US" w:eastAsia="zh-CN"/>
          </w:rPr>
          <w:t>供应</w:t>
        </w:r>
      </w:ins>
      <w:ins w:id="3528" w:author="野草" w:date="2024-03-01T12:21:18Z">
        <w:r>
          <w:rPr>
            <w:rFonts w:hint="eastAsia"/>
            <w:highlight w:val="none"/>
            <w:lang w:val="en-US" w:eastAsia="zh-CN"/>
          </w:rPr>
          <w:t>效率</w:t>
        </w:r>
      </w:ins>
      <w:ins w:id="3529" w:author="野草" w:date="2024-03-01T12:21:19Z">
        <w:r>
          <w:rPr>
            <w:rFonts w:hint="eastAsia"/>
            <w:highlight w:val="none"/>
            <w:lang w:val="en-US" w:eastAsia="zh-CN"/>
          </w:rPr>
          <w:t>这一指标</w:t>
        </w:r>
      </w:ins>
      <w:ins w:id="3530" w:author="野草" w:date="2024-03-01T12:21:21Z">
        <w:r>
          <w:rPr>
            <w:rFonts w:hint="eastAsia"/>
            <w:highlight w:val="none"/>
            <w:lang w:val="en-US" w:eastAsia="zh-CN"/>
          </w:rPr>
          <w:t>，</w:t>
        </w:r>
      </w:ins>
      <w:ins w:id="3531" w:author="野草" w:date="2024-03-01T12:21:23Z">
        <w:r>
          <w:rPr>
            <w:rFonts w:hint="eastAsia"/>
            <w:highlight w:val="none"/>
            <w:lang w:val="en-US" w:eastAsia="zh-CN"/>
          </w:rPr>
          <w:t>它</w:t>
        </w:r>
      </w:ins>
      <w:ins w:id="3532" w:author="野草" w:date="2024-03-01T12:21:24Z">
        <w:r>
          <w:rPr>
            <w:rFonts w:hint="eastAsia"/>
            <w:highlight w:val="none"/>
            <w:lang w:val="en-US" w:eastAsia="zh-CN"/>
          </w:rPr>
          <w:t>表示单位</w:t>
        </w:r>
      </w:ins>
      <w:ins w:id="3533" w:author="野草" w:date="2024-03-01T12:21:26Z">
        <w:r>
          <w:rPr>
            <w:rFonts w:hint="eastAsia"/>
            <w:highlight w:val="none"/>
            <w:lang w:val="en-US" w:eastAsia="zh-CN"/>
          </w:rPr>
          <w:t>供应</w:t>
        </w:r>
      </w:ins>
      <w:ins w:id="3534" w:author="野草" w:date="2024-03-01T12:21:27Z">
        <w:r>
          <w:rPr>
            <w:rFonts w:hint="eastAsia"/>
            <w:highlight w:val="none"/>
            <w:lang w:val="en-US" w:eastAsia="zh-CN"/>
          </w:rPr>
          <w:t>量</w:t>
        </w:r>
      </w:ins>
      <w:ins w:id="3535" w:author="野草" w:date="2024-03-01T12:21:28Z">
        <w:r>
          <w:rPr>
            <w:rFonts w:hint="eastAsia"/>
            <w:highlight w:val="none"/>
            <w:lang w:val="en-US" w:eastAsia="zh-CN"/>
          </w:rPr>
          <w:t>能</w:t>
        </w:r>
      </w:ins>
      <w:ins w:id="3536" w:author="野草" w:date="2024-03-01T12:21:29Z">
        <w:r>
          <w:rPr>
            <w:rFonts w:hint="eastAsia"/>
            <w:highlight w:val="none"/>
            <w:lang w:val="en-US" w:eastAsia="zh-CN"/>
          </w:rPr>
          <w:t>满足</w:t>
        </w:r>
      </w:ins>
      <w:ins w:id="3537" w:author="野草" w:date="2024-03-01T12:21:30Z">
        <w:r>
          <w:rPr>
            <w:rFonts w:hint="eastAsia"/>
            <w:highlight w:val="none"/>
            <w:lang w:val="en-US" w:eastAsia="zh-CN"/>
          </w:rPr>
          <w:t>的</w:t>
        </w:r>
      </w:ins>
      <w:ins w:id="3538" w:author="野草" w:date="2024-03-01T12:21:31Z">
        <w:r>
          <w:rPr>
            <w:rFonts w:hint="eastAsia"/>
            <w:highlight w:val="none"/>
            <w:lang w:val="en-US" w:eastAsia="zh-CN"/>
          </w:rPr>
          <w:t>热</w:t>
        </w:r>
      </w:ins>
      <w:ins w:id="3539" w:author="野草" w:date="2024-03-01T12:21:34Z">
        <w:r>
          <w:rPr>
            <w:rFonts w:hint="eastAsia"/>
            <w:highlight w:val="none"/>
            <w:lang w:val="en-US" w:eastAsia="zh-CN"/>
          </w:rPr>
          <w:t>缓解需求。</w:t>
        </w:r>
      </w:ins>
      <w:ins w:id="3540" w:author="野草" w:date="2024-03-01T12:22:18Z">
        <w:r>
          <w:rPr>
            <w:rFonts w:hint="eastAsia"/>
            <w:highlight w:val="none"/>
            <w:lang w:val="en-US" w:eastAsia="zh-CN"/>
          </w:rPr>
          <w:t>因此，</w:t>
        </w:r>
      </w:ins>
      <w:ins w:id="3541" w:author="野草" w:date="2024-03-01T12:22:20Z">
        <w:r>
          <w:rPr>
            <w:rFonts w:hint="eastAsia"/>
            <w:highlight w:val="none"/>
            <w:lang w:val="en-US" w:eastAsia="zh-CN"/>
          </w:rPr>
          <w:t>需求</w:t>
        </w:r>
      </w:ins>
      <w:ins w:id="3542" w:author="野草" w:date="2024-03-01T12:22:21Z">
        <w:r>
          <w:rPr>
            <w:rFonts w:hint="eastAsia"/>
            <w:highlight w:val="none"/>
            <w:lang w:val="en-US" w:eastAsia="zh-CN"/>
          </w:rPr>
          <w:t>与</w:t>
        </w:r>
      </w:ins>
      <w:ins w:id="3543" w:author="野草" w:date="2024-03-01T12:22:24Z">
        <w:r>
          <w:rPr>
            <w:rFonts w:hint="eastAsia"/>
            <w:highlight w:val="none"/>
            <w:lang w:val="en-US" w:eastAsia="zh-CN"/>
          </w:rPr>
          <w:t>供应</w:t>
        </w:r>
      </w:ins>
      <w:ins w:id="3544" w:author="野草" w:date="2024-03-01T12:22:26Z">
        <w:r>
          <w:rPr>
            <w:rFonts w:hint="eastAsia"/>
            <w:highlight w:val="none"/>
            <w:lang w:val="en-US" w:eastAsia="zh-CN"/>
          </w:rPr>
          <w:t>与</w:t>
        </w:r>
      </w:ins>
    </w:p>
    <w:p>
      <w:pPr>
        <w:pStyle w:val="9"/>
        <w:numPr>
          <w:ilvl w:val="0"/>
          <w:numId w:val="11"/>
        </w:numPr>
        <w:spacing w:line="360" w:lineRule="auto"/>
        <w:rPr>
          <w:ins w:id="3546" w:author="野草" w:date="2024-03-01T12:20:24Z"/>
          <w:rFonts w:ascii="Times New Roman" w:hAnsi="Times New Roman"/>
          <w:highlight w:val="none"/>
        </w:rPr>
        <w:pPrChange w:id="3545" w:author="野草" w:date="2024-03-01T12:22:06Z">
          <w:pPr>
            <w:pStyle w:val="9"/>
            <w:numPr>
              <w:ilvl w:val="0"/>
              <w:numId w:val="11"/>
            </w:numPr>
            <w:spacing w:line="360" w:lineRule="auto"/>
          </w:pPr>
        </w:pPrChange>
      </w:pPr>
    </w:p>
    <w:p>
      <w:pPr>
        <w:pStyle w:val="9"/>
        <w:numPr>
          <w:numId w:val="0"/>
        </w:numPr>
        <w:spacing w:line="360" w:lineRule="auto"/>
        <w:ind w:leftChars="200"/>
        <w:rPr>
          <w:ins w:id="3547" w:author="野草" w:date="2024-02-29T17:26:12Z"/>
          <w:rFonts w:ascii="Times New Roman" w:hAnsi="Times New Roman"/>
          <w:highlight w:val="none"/>
        </w:rPr>
      </w:pPr>
      <w:ins w:id="3548" w:author="野草" w:date="2024-02-29T17:28:41Z">
        <w:r>
          <w:rPr>
            <w:rFonts w:hint="eastAsia"/>
            <w:highlight w:val="none"/>
            <w:lang w:val="en-US" w:eastAsia="zh-CN"/>
          </w:rPr>
          <w:t>。</w:t>
        </w:r>
      </w:ins>
      <w:ins w:id="3549" w:author="野草" w:date="2024-02-29T17:28:43Z">
        <w:r>
          <w:rPr>
            <w:rFonts w:hint="eastAsia"/>
            <w:highlight w:val="none"/>
            <w:lang w:val="en-US" w:eastAsia="zh-CN"/>
          </w:rPr>
          <w:t>在</w:t>
        </w:r>
      </w:ins>
      <w:ins w:id="3550" w:author="野草" w:date="2024-02-29T17:28:44Z">
        <w:r>
          <w:rPr>
            <w:rFonts w:hint="eastAsia"/>
            <w:highlight w:val="none"/>
            <w:lang w:val="en-US" w:eastAsia="zh-CN"/>
          </w:rPr>
          <w:t>本研究</w:t>
        </w:r>
      </w:ins>
      <w:ins w:id="3551" w:author="野草" w:date="2024-02-29T17:28:47Z">
        <w:r>
          <w:rPr>
            <w:rFonts w:hint="eastAsia"/>
            <w:highlight w:val="none"/>
            <w:lang w:val="en-US" w:eastAsia="zh-CN"/>
          </w:rPr>
          <w:t>中，</w:t>
        </w:r>
      </w:ins>
      <w:ins w:id="3552" w:author="野草" w:date="2024-02-29T17:28:48Z">
        <w:r>
          <w:rPr>
            <w:rFonts w:hint="eastAsia"/>
            <w:highlight w:val="none"/>
            <w:lang w:val="en-US" w:eastAsia="zh-CN"/>
          </w:rPr>
          <w:t>我们将</w:t>
        </w:r>
      </w:ins>
      <w:ins w:id="3553" w:author="野草" w:date="2024-02-29T17:28:49Z">
        <w:r>
          <w:rPr>
            <w:rFonts w:hint="eastAsia"/>
            <w:highlight w:val="none"/>
            <w:lang w:val="en-US" w:eastAsia="zh-CN"/>
          </w:rPr>
          <w:t>深入</w:t>
        </w:r>
      </w:ins>
      <w:ins w:id="3554" w:author="野草" w:date="2024-02-29T17:28:50Z">
        <w:r>
          <w:rPr>
            <w:rFonts w:hint="eastAsia"/>
            <w:highlight w:val="none"/>
            <w:lang w:val="en-US" w:eastAsia="zh-CN"/>
          </w:rPr>
          <w:t>分析</w:t>
        </w:r>
      </w:ins>
      <w:ins w:id="3555" w:author="野草" w:date="2024-02-29T17:28:51Z">
        <w:r>
          <w:rPr>
            <w:rFonts w:hint="eastAsia"/>
            <w:highlight w:val="none"/>
            <w:lang w:val="en-US" w:eastAsia="zh-CN"/>
          </w:rPr>
          <w:t>供应</w:t>
        </w:r>
      </w:ins>
      <w:ins w:id="3556" w:author="野草" w:date="2024-02-29T17:28:54Z">
        <w:r>
          <w:rPr>
            <w:rFonts w:hint="eastAsia"/>
            <w:highlight w:val="none"/>
            <w:lang w:val="en-US" w:eastAsia="zh-CN"/>
          </w:rPr>
          <w:t>体系</w:t>
        </w:r>
      </w:ins>
      <w:ins w:id="3557" w:author="野草" w:date="2024-02-29T17:28:55Z">
        <w:r>
          <w:rPr>
            <w:rFonts w:hint="eastAsia"/>
            <w:highlight w:val="none"/>
            <w:lang w:val="en-US" w:eastAsia="zh-CN"/>
          </w:rPr>
          <w:t>。</w:t>
        </w:r>
      </w:ins>
      <w:ins w:id="3558" w:author="野草" w:date="2024-03-01T12:11:47Z">
        <w:r>
          <w:rPr>
            <w:rFonts w:hint="eastAsia"/>
            <w:highlight w:val="none"/>
            <w:lang w:val="en-US" w:eastAsia="zh-CN"/>
          </w:rPr>
          <w:t>在</w:t>
        </w:r>
      </w:ins>
      <w:ins w:id="3559" w:author="野草" w:date="2024-03-01T12:11:49Z">
        <w:r>
          <w:rPr>
            <w:rFonts w:hint="eastAsia"/>
            <w:highlight w:val="none"/>
            <w:lang w:val="en-US" w:eastAsia="zh-CN"/>
          </w:rPr>
          <w:t>城市</w:t>
        </w:r>
      </w:ins>
      <w:ins w:id="3560" w:author="野草" w:date="2024-03-01T12:11:50Z">
        <w:r>
          <w:rPr>
            <w:rFonts w:hint="eastAsia"/>
            <w:highlight w:val="none"/>
            <w:lang w:val="en-US" w:eastAsia="zh-CN"/>
          </w:rPr>
          <w:t>绿地</w:t>
        </w:r>
      </w:ins>
      <w:ins w:id="3561" w:author="野草" w:date="2024-03-01T12:11:51Z">
        <w:r>
          <w:rPr>
            <w:rFonts w:hint="eastAsia"/>
            <w:highlight w:val="none"/>
            <w:lang w:val="en-US" w:eastAsia="zh-CN"/>
          </w:rPr>
          <w:t>热</w:t>
        </w:r>
      </w:ins>
      <w:ins w:id="3562" w:author="野草" w:date="2024-03-01T12:11:53Z">
        <w:r>
          <w:rPr>
            <w:rFonts w:hint="eastAsia"/>
            <w:highlight w:val="none"/>
            <w:lang w:val="en-US" w:eastAsia="zh-CN"/>
          </w:rPr>
          <w:t>缓解的</w:t>
        </w:r>
      </w:ins>
      <w:ins w:id="3563" w:author="野草" w:date="2024-03-01T12:11:54Z">
        <w:r>
          <w:rPr>
            <w:rFonts w:hint="eastAsia"/>
            <w:highlight w:val="none"/>
            <w:lang w:val="en-US" w:eastAsia="zh-CN"/>
          </w:rPr>
          <w:t>溢出</w:t>
        </w:r>
      </w:ins>
      <w:ins w:id="3564" w:author="野草" w:date="2024-03-01T12:11:55Z">
        <w:r>
          <w:rPr>
            <w:rFonts w:hint="eastAsia"/>
            <w:highlight w:val="none"/>
            <w:lang w:val="en-US" w:eastAsia="zh-CN"/>
          </w:rPr>
          <w:t>效应</w:t>
        </w:r>
      </w:ins>
      <w:ins w:id="3565" w:author="野草" w:date="2024-03-01T12:11:56Z">
        <w:r>
          <w:rPr>
            <w:rFonts w:hint="eastAsia"/>
            <w:highlight w:val="none"/>
            <w:lang w:val="en-US" w:eastAsia="zh-CN"/>
          </w:rPr>
          <w:t>这一</w:t>
        </w:r>
      </w:ins>
      <w:ins w:id="3566" w:author="野草" w:date="2024-03-01T12:11:57Z">
        <w:r>
          <w:rPr>
            <w:rFonts w:hint="eastAsia"/>
            <w:highlight w:val="none"/>
            <w:lang w:val="en-US" w:eastAsia="zh-CN"/>
          </w:rPr>
          <w:t>问题上，</w:t>
        </w:r>
      </w:ins>
    </w:p>
    <w:p>
      <w:pPr>
        <w:pStyle w:val="9"/>
        <w:numPr>
          <w:ilvl w:val="0"/>
          <w:numId w:val="11"/>
        </w:numPr>
        <w:spacing w:line="360" w:lineRule="auto"/>
        <w:rPr>
          <w:ins w:id="3567" w:author="野草" w:date="2024-02-29T17:26:08Z"/>
          <w:rFonts w:ascii="Times New Roman" w:hAnsi="Times New Roman"/>
          <w:highlight w:val="none"/>
        </w:rPr>
      </w:pPr>
      <w:ins w:id="3568" w:author="野草" w:date="2024-02-29T17:26:08Z">
        <w:r>
          <w:rPr>
            <w:rFonts w:ascii="Times New Roman" w:hAnsi="Times New Roman"/>
            <w:highlight w:val="none"/>
          </w:rPr>
          <w:t>基于经济学理论建立供需关系分析体系</w:t>
        </w:r>
      </w:ins>
    </w:p>
    <w:p>
      <w:pPr>
        <w:spacing w:line="360" w:lineRule="auto"/>
        <w:jc w:val="center"/>
        <w:rPr>
          <w:ins w:id="3569" w:author="野草" w:date="2024-02-29T17:26:08Z"/>
          <w:rFonts w:ascii="Times New Roman" w:hAnsi="Times New Roman"/>
          <w:highlight w:val="none"/>
        </w:rPr>
      </w:pPr>
      <w:ins w:id="3570" w:author="野草" w:date="2024-02-29T17:26:08Z">
        <w:r>
          <w:rPr>
            <w:rFonts w:ascii="Times New Roman" w:hAnsi="Times New Roman"/>
            <w:highlight w:val="none"/>
          </w:rPr>
          <w:drawing>
            <wp:inline distT="0" distB="0" distL="0" distR="0">
              <wp:extent cx="3464560" cy="2127250"/>
              <wp:effectExtent l="0" t="0" r="2540" b="6350"/>
              <wp:docPr id="13607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392" name="图片 1"/>
                      <pic:cNvPicPr>
                        <a:picLocks noChangeAspect="1"/>
                      </pic:cNvPicPr>
                    </pic:nvPicPr>
                    <pic:blipFill>
                      <a:blip r:embed="rId9"/>
                      <a:stretch>
                        <a:fillRect/>
                      </a:stretch>
                    </pic:blipFill>
                    <pic:spPr>
                      <a:xfrm>
                        <a:off x="0" y="0"/>
                        <a:ext cx="3465941" cy="2128136"/>
                      </a:xfrm>
                      <a:prstGeom prst="rect">
                        <a:avLst/>
                      </a:prstGeom>
                    </pic:spPr>
                  </pic:pic>
                </a:graphicData>
              </a:graphic>
            </wp:inline>
          </w:drawing>
        </w:r>
      </w:ins>
    </w:p>
    <w:p>
      <w:pPr>
        <w:pStyle w:val="9"/>
        <w:numPr>
          <w:ilvl w:val="1"/>
          <w:numId w:val="11"/>
        </w:numPr>
        <w:spacing w:line="360" w:lineRule="auto"/>
        <w:rPr>
          <w:ins w:id="3572" w:author="野草" w:date="2024-02-29T17:26:08Z"/>
          <w:rFonts w:ascii="Times New Roman" w:hAnsi="Times New Roman"/>
          <w:highlight w:val="none"/>
        </w:rPr>
      </w:pPr>
      <w:ins w:id="3573" w:author="野草" w:date="2024-02-29T17:26:08Z">
        <w:r>
          <w:rPr>
            <w:rFonts w:hint="eastAsia" w:ascii="Times New Roman" w:hAnsi="Times New Roman"/>
            <w:highlight w:val="none"/>
          </w:rPr>
          <w:t>随着累积温度变化，总需求发生变化，曲线向上或向下平行移动。</w:t>
        </w:r>
      </w:ins>
    </w:p>
    <w:p>
      <w:pPr>
        <w:pStyle w:val="9"/>
        <w:numPr>
          <w:ilvl w:val="1"/>
          <w:numId w:val="11"/>
        </w:numPr>
        <w:spacing w:line="360" w:lineRule="auto"/>
        <w:rPr>
          <w:ins w:id="3574" w:author="野草" w:date="2024-02-29T17:26:08Z"/>
          <w:rFonts w:ascii="Times New Roman" w:hAnsi="Times New Roman"/>
          <w:highlight w:val="none"/>
        </w:rPr>
      </w:pPr>
      <w:ins w:id="3575" w:author="野草" w:date="2024-02-29T17:26:08Z">
        <w:r>
          <w:rPr>
            <w:rFonts w:hint="eastAsia" w:ascii="Times New Roman" w:hAnsi="Times New Roman"/>
            <w:highlight w:val="none"/>
          </w:rPr>
          <w:t>受暴露度和脆弱性的影响，供需关系曲线的斜率会发生变化。同等热缓解供应带来的热缓解不足下降将更显著。</w:t>
        </w:r>
      </w:ins>
    </w:p>
    <w:p>
      <w:pPr>
        <w:spacing w:line="360" w:lineRule="auto"/>
        <w:rPr>
          <w:ins w:id="3576" w:author="野草" w:date="2024-02-29T17:26:08Z"/>
          <w:rFonts w:hint="eastAsia" w:ascii="Times New Roman" w:hAnsi="Times New Roman"/>
          <w:highlight w:val="none"/>
        </w:rPr>
      </w:pPr>
    </w:p>
    <w:p>
      <w:pPr>
        <w:pStyle w:val="9"/>
        <w:numPr>
          <w:ilvl w:val="0"/>
          <w:numId w:val="11"/>
        </w:numPr>
        <w:spacing w:line="360" w:lineRule="auto"/>
        <w:rPr>
          <w:ins w:id="3577" w:author="野草" w:date="2024-02-29T17:26:08Z"/>
          <w:rFonts w:ascii="Times New Roman" w:hAnsi="Times New Roman"/>
          <w:highlight w:val="none"/>
        </w:rPr>
      </w:pPr>
      <w:ins w:id="3578" w:author="野草" w:date="2024-02-29T17:26:08Z">
        <w:r>
          <w:rPr>
            <w:rFonts w:hint="eastAsia" w:ascii="Times New Roman" w:hAnsi="Times New Roman"/>
            <w:highlight w:val="none"/>
          </w:rPr>
          <w:t>热缓解亏缺</w:t>
        </w:r>
      </w:ins>
      <w:ins w:id="3579" w:author="野草" w:date="2024-02-29T17:26:08Z">
        <w:r>
          <w:rPr>
            <w:rFonts w:ascii="Times New Roman" w:hAnsi="Times New Roman"/>
            <w:highlight w:val="none"/>
          </w:rPr>
          <w:t>的昼夜空间分布</w:t>
        </w:r>
      </w:ins>
    </w:p>
    <w:p>
      <w:pPr>
        <w:pStyle w:val="9"/>
        <w:numPr>
          <w:ilvl w:val="0"/>
          <w:numId w:val="11"/>
        </w:numPr>
        <w:spacing w:line="360" w:lineRule="auto"/>
        <w:rPr>
          <w:ins w:id="3580" w:author="野草" w:date="2024-02-29T17:26:08Z"/>
          <w:rFonts w:ascii="Times New Roman" w:hAnsi="Times New Roman"/>
          <w:highlight w:val="none"/>
        </w:rPr>
      </w:pPr>
      <w:ins w:id="3581" w:author="野草" w:date="2024-02-29T17:26:08Z">
        <w:r>
          <w:rPr>
            <w:rFonts w:hint="eastAsia" w:ascii="Times New Roman" w:hAnsi="Times New Roman"/>
            <w:highlight w:val="none"/>
          </w:rPr>
          <w:t>热缓解亏缺</w:t>
        </w:r>
      </w:ins>
      <w:ins w:id="3582" w:author="野草" w:date="2024-02-29T17:26:08Z">
        <w:r>
          <w:rPr>
            <w:rFonts w:ascii="Times New Roman" w:hAnsi="Times New Roman"/>
            <w:highlight w:val="none"/>
          </w:rPr>
          <w:t>的空间分布与年龄、收入分布的相关性</w:t>
        </w:r>
      </w:ins>
    </w:p>
    <w:p>
      <w:pPr>
        <w:pStyle w:val="9"/>
        <w:numPr>
          <w:ilvl w:val="0"/>
          <w:numId w:val="11"/>
        </w:numPr>
        <w:spacing w:line="360" w:lineRule="auto"/>
        <w:rPr>
          <w:ins w:id="3583" w:author="野草" w:date="2024-02-29T17:26:08Z"/>
          <w:rFonts w:ascii="Times New Roman" w:hAnsi="Times New Roman"/>
          <w:highlight w:val="none"/>
        </w:rPr>
      </w:pPr>
      <w:ins w:id="3584" w:author="野草" w:date="2024-02-29T17:26:08Z">
        <w:r>
          <w:rPr>
            <w:rFonts w:ascii="Times New Roman" w:hAnsi="Times New Roman"/>
            <w:highlight w:val="none"/>
          </w:rPr>
          <w:t>基于基尼系数分析不平等性</w:t>
        </w:r>
      </w:ins>
    </w:p>
    <w:p>
      <w:pPr>
        <w:pStyle w:val="9"/>
        <w:numPr>
          <w:ilvl w:val="0"/>
          <w:numId w:val="11"/>
        </w:numPr>
        <w:spacing w:line="360" w:lineRule="auto"/>
        <w:rPr>
          <w:ins w:id="3585" w:author="野草" w:date="2024-02-29T17:26:08Z"/>
          <w:rFonts w:hint="eastAsia" w:ascii="Times New Roman" w:hAnsi="Times New Roman"/>
          <w:highlight w:val="none"/>
        </w:rPr>
      </w:pPr>
      <w:ins w:id="3586" w:author="野草" w:date="2024-02-29T17:26:08Z">
        <w:r>
          <w:rPr>
            <w:rFonts w:ascii="Times New Roman" w:hAnsi="Times New Roman"/>
            <w:highlight w:val="none"/>
          </w:rPr>
          <w:t>聚类分析</w:t>
        </w:r>
      </w:ins>
    </w:p>
    <w:p>
      <w:pPr>
        <w:pStyle w:val="9"/>
        <w:numPr>
          <w:ilvl w:val="0"/>
          <w:numId w:val="11"/>
        </w:numPr>
        <w:spacing w:line="360" w:lineRule="auto"/>
        <w:rPr>
          <w:ins w:id="3587" w:author="野草" w:date="2024-02-29T17:26:08Z"/>
          <w:rFonts w:ascii="Times New Roman" w:hAnsi="Times New Roman"/>
          <w:highlight w:val="none"/>
        </w:rPr>
      </w:pPr>
      <w:ins w:id="3588" w:author="野草" w:date="2024-02-29T17:26:08Z">
        <w:r>
          <w:rPr>
            <w:rFonts w:ascii="Times New Roman" w:hAnsi="Times New Roman"/>
            <w:highlight w:val="none"/>
          </w:rPr>
          <w:t>提供解决方案</w:t>
        </w:r>
      </w:ins>
    </w:p>
    <w:p>
      <w:pPr>
        <w:pStyle w:val="9"/>
        <w:numPr>
          <w:ilvl w:val="0"/>
          <w:numId w:val="11"/>
        </w:numPr>
        <w:spacing w:line="360" w:lineRule="auto"/>
        <w:rPr>
          <w:ins w:id="3589" w:author="野草" w:date="2024-02-29T17:26:08Z"/>
          <w:rFonts w:ascii="Times New Roman" w:hAnsi="Times New Roman"/>
          <w:highlight w:val="none"/>
        </w:rPr>
      </w:pPr>
      <w:ins w:id="3590" w:author="野草" w:date="2024-02-29T17:26:08Z">
        <w:r>
          <w:rPr>
            <w:rFonts w:ascii="Times New Roman" w:hAnsi="Times New Roman"/>
            <w:highlight w:val="none"/>
          </w:rPr>
          <w:t>*计算连接度</w:t>
        </w:r>
      </w:ins>
    </w:p>
    <w:p>
      <w:pPr>
        <w:pStyle w:val="9"/>
        <w:numPr>
          <w:ilvl w:val="0"/>
          <w:numId w:val="12"/>
          <w:ins w:id="3592" w:author="野草" w:date="2024-02-29T17:22:26Z"/>
        </w:numPr>
        <w:spacing w:line="360" w:lineRule="auto"/>
        <w:ind w:left="420" w:leftChars="0" w:firstLineChars="0"/>
        <w:rPr>
          <w:ins w:id="3593" w:author="野草" w:date="2024-02-29T17:22:19Z"/>
          <w:rFonts w:ascii="Times New Roman" w:hAnsi="Times New Roman"/>
          <w:highlight w:val="none"/>
        </w:rPr>
        <w:pPrChange w:id="3591" w:author="野草" w:date="2024-02-29T17:22:26Z">
          <w:pPr>
            <w:pStyle w:val="9"/>
            <w:numPr>
              <w:ilvl w:val="0"/>
              <w:numId w:val="11"/>
            </w:numPr>
            <w:spacing w:line="360" w:lineRule="auto"/>
          </w:pPr>
        </w:pPrChange>
      </w:pPr>
    </w:p>
    <w:p>
      <w:pPr>
        <w:pStyle w:val="9"/>
        <w:numPr>
          <w:ilvl w:val="0"/>
          <w:numId w:val="11"/>
        </w:numPr>
        <w:spacing w:line="360" w:lineRule="auto"/>
        <w:rPr>
          <w:ins w:id="3594" w:author="野草" w:date="2024-02-29T17:22:09Z"/>
          <w:rFonts w:hint="default" w:ascii="Times New Roman" w:hAnsi="Times New Roman"/>
          <w:highlight w:val="none"/>
          <w:lang w:val="en-US"/>
        </w:rPr>
      </w:pPr>
    </w:p>
    <w:p>
      <w:pPr>
        <w:numPr>
          <w:ilvl w:val="0"/>
          <w:numId w:val="13"/>
          <w:ins w:id="3596" w:author="野草" w:date="2024-02-29T17:20:19Z"/>
        </w:numPr>
        <w:ind w:left="420" w:hanging="420"/>
        <w:rPr>
          <w:ins w:id="3597" w:author="野草" w:date="2024-02-29T17:21:33Z"/>
          <w:rFonts w:hint="default"/>
          <w:lang w:val="en-US" w:eastAsia="zh-CN"/>
        </w:rPr>
        <w:pPrChange w:id="3595" w:author="野草" w:date="2024-02-29T17:20:19Z">
          <w:pPr>
            <w:pStyle w:val="3"/>
            <w:numPr>
              <w:ilvl w:val="1"/>
              <w:numId w:val="0"/>
            </w:numPr>
            <w:ind w:left="720" w:hanging="720"/>
          </w:pPr>
        </w:pPrChange>
      </w:pPr>
    </w:p>
    <w:p>
      <w:pPr>
        <w:numPr>
          <w:ilvl w:val="0"/>
          <w:numId w:val="13"/>
          <w:ins w:id="3599" w:author="野草" w:date="2024-02-29T17:20:19Z"/>
        </w:numPr>
        <w:ind w:left="420" w:hanging="420"/>
        <w:rPr>
          <w:rFonts w:hint="default"/>
          <w:lang w:val="en-US" w:eastAsia="zh-CN"/>
        </w:rPr>
        <w:pPrChange w:id="3598" w:author="野草" w:date="2024-02-29T17:20:19Z">
          <w:pPr>
            <w:pStyle w:val="3"/>
            <w:numPr>
              <w:ilvl w:val="1"/>
              <w:numId w:val="0"/>
            </w:numPr>
            <w:ind w:left="720" w:hanging="720"/>
          </w:pPr>
        </w:pPrChange>
      </w:pPr>
    </w:p>
    <w:p>
      <w:pPr>
        <w:pStyle w:val="3"/>
        <w:numPr>
          <w:ilvl w:val="-1"/>
          <w:numId w:val="0"/>
        </w:numPr>
        <w:ind w:left="0" w:firstLine="0"/>
        <w:pPrChange w:id="3600" w:author="野草" w:date="2024-02-29T17:18:32Z">
          <w:pPr>
            <w:pStyle w:val="3"/>
          </w:pPr>
        </w:pPrChange>
      </w:pPr>
      <w:r>
        <w:t>参考文献：</w:t>
      </w:r>
    </w:p>
    <w:p>
      <w:pPr>
        <w:rPr>
          <w:ins w:id="3601" w:author="Fred Zhou" w:date="2024-02-29T11:39:00Z"/>
        </w:rPr>
      </w:pPr>
      <w:ins w:id="3602" w:author="Fred Zhou" w:date="2024-02-29T11:39:00Z">
        <w:r>
          <w:rPr>
            <w:rFonts w:ascii="Times New Roman" w:hAnsi="Times New Roman" w:cstheme="minorBidi"/>
            <w:color w:val="auto"/>
            <w:sz w:val="24"/>
            <w:szCs w:val="24"/>
            <w:shd w:val="clear" w:color="auto" w:fill="FFFFFF"/>
            <w:rPrChange w:id="3603" w:author="Fred Zhou" w:date="2024-02-29T11:49:00Z">
              <w:rPr>
                <w:rFonts w:ascii="Arial" w:hAnsi="Arial" w:cs="Arial"/>
                <w:color w:val="222222"/>
                <w:sz w:val="20"/>
                <w:szCs w:val="20"/>
                <w:shd w:val="clear" w:color="auto" w:fill="FFFFFF"/>
              </w:rPr>
            </w:rPrChange>
          </w:rPr>
          <w:t xml:space="preserve">Estoque, R. C., Ooba, M., </w:t>
        </w:r>
      </w:ins>
      <w:ins w:id="3604" w:author="Fred Zhou" w:date="2024-02-29T11:39:00Z">
        <w:r>
          <w:rPr>
            <w:rFonts w:ascii="Times New Roman" w:hAnsi="Times New Roman" w:cstheme="minorBidi"/>
            <w:color w:val="auto"/>
            <w:sz w:val="24"/>
            <w:szCs w:val="24"/>
            <w:shd w:val="clear" w:color="auto" w:fill="FFFFFF"/>
            <w:rPrChange w:id="3605" w:author="Fred Zhou" w:date="2024-02-29T11:49:00Z">
              <w:rPr>
                <w:rFonts w:ascii="Arial" w:hAnsi="Arial" w:cs="Arial"/>
                <w:color w:val="222222"/>
                <w:sz w:val="20"/>
                <w:szCs w:val="20"/>
                <w:shd w:val="clear" w:color="auto" w:fill="FFFFFF"/>
              </w:rPr>
            </w:rPrChange>
          </w:rPr>
          <w:t>Seposo</w:t>
        </w:r>
      </w:ins>
      <w:ins w:id="3606" w:author="Fred Zhou" w:date="2024-02-29T11:39:00Z">
        <w:r>
          <w:rPr>
            <w:rFonts w:ascii="Times New Roman" w:hAnsi="Times New Roman" w:cstheme="minorBidi"/>
            <w:color w:val="auto"/>
            <w:sz w:val="24"/>
            <w:szCs w:val="24"/>
            <w:shd w:val="clear" w:color="auto" w:fill="FFFFFF"/>
            <w:rPrChange w:id="3607" w:author="Fred Zhou" w:date="2024-02-29T11:49:00Z">
              <w:rPr>
                <w:rFonts w:ascii="Arial" w:hAnsi="Arial" w:cs="Arial"/>
                <w:color w:val="222222"/>
                <w:sz w:val="20"/>
                <w:szCs w:val="20"/>
                <w:shd w:val="clear" w:color="auto" w:fill="FFFFFF"/>
              </w:rPr>
            </w:rPrChange>
          </w:rPr>
          <w:t xml:space="preserve">, X. T., </w:t>
        </w:r>
      </w:ins>
      <w:ins w:id="3608" w:author="Fred Zhou" w:date="2024-02-29T11:39:00Z">
        <w:r>
          <w:rPr>
            <w:rFonts w:ascii="Times New Roman" w:hAnsi="Times New Roman" w:cstheme="minorBidi"/>
            <w:color w:val="auto"/>
            <w:sz w:val="24"/>
            <w:szCs w:val="24"/>
            <w:shd w:val="clear" w:color="auto" w:fill="FFFFFF"/>
            <w:rPrChange w:id="3609" w:author="Fred Zhou" w:date="2024-02-29T11:49:00Z">
              <w:rPr>
                <w:rFonts w:ascii="Arial" w:hAnsi="Arial" w:cs="Arial"/>
                <w:color w:val="222222"/>
                <w:sz w:val="20"/>
                <w:szCs w:val="20"/>
                <w:shd w:val="clear" w:color="auto" w:fill="FFFFFF"/>
              </w:rPr>
            </w:rPrChange>
          </w:rPr>
          <w:t>Togawa</w:t>
        </w:r>
      </w:ins>
      <w:ins w:id="3610" w:author="Fred Zhou" w:date="2024-02-29T11:39:00Z">
        <w:r>
          <w:rPr>
            <w:rFonts w:ascii="Times New Roman" w:hAnsi="Times New Roman" w:cstheme="minorBidi"/>
            <w:color w:val="auto"/>
            <w:sz w:val="24"/>
            <w:szCs w:val="24"/>
            <w:shd w:val="clear" w:color="auto" w:fill="FFFFFF"/>
            <w:rPrChange w:id="3611" w:author="Fred Zhou" w:date="2024-02-29T11:49:00Z">
              <w:rPr>
                <w:rFonts w:ascii="Arial" w:hAnsi="Arial" w:cs="Arial"/>
                <w:color w:val="222222"/>
                <w:sz w:val="20"/>
                <w:szCs w:val="20"/>
                <w:shd w:val="clear" w:color="auto" w:fill="FFFFFF"/>
              </w:rPr>
            </w:rPrChange>
          </w:rPr>
          <w:t xml:space="preserve">, T., </w:t>
        </w:r>
      </w:ins>
      <w:ins w:id="3612" w:author="Fred Zhou" w:date="2024-02-29T11:39:00Z">
        <w:r>
          <w:rPr>
            <w:rFonts w:ascii="Times New Roman" w:hAnsi="Times New Roman" w:cstheme="minorBidi"/>
            <w:color w:val="auto"/>
            <w:sz w:val="24"/>
            <w:szCs w:val="24"/>
            <w:shd w:val="clear" w:color="auto" w:fill="FFFFFF"/>
            <w:rPrChange w:id="3613" w:author="Fred Zhou" w:date="2024-02-29T11:49:00Z">
              <w:rPr>
                <w:rFonts w:ascii="Arial" w:hAnsi="Arial" w:cs="Arial"/>
                <w:color w:val="222222"/>
                <w:sz w:val="20"/>
                <w:szCs w:val="20"/>
                <w:shd w:val="clear" w:color="auto" w:fill="FFFFFF"/>
              </w:rPr>
            </w:rPrChange>
          </w:rPr>
          <w:t>Hijioka</w:t>
        </w:r>
      </w:ins>
      <w:ins w:id="3614" w:author="Fred Zhou" w:date="2024-02-29T11:39:00Z">
        <w:r>
          <w:rPr>
            <w:rFonts w:ascii="Times New Roman" w:hAnsi="Times New Roman" w:cstheme="minorBidi"/>
            <w:color w:val="auto"/>
            <w:sz w:val="24"/>
            <w:szCs w:val="24"/>
            <w:shd w:val="clear" w:color="auto" w:fill="FFFFFF"/>
            <w:rPrChange w:id="3615" w:author="Fred Zhou" w:date="2024-02-29T11:49:00Z">
              <w:rPr>
                <w:rFonts w:ascii="Arial" w:hAnsi="Arial" w:cs="Arial"/>
                <w:color w:val="222222"/>
                <w:sz w:val="20"/>
                <w:szCs w:val="20"/>
                <w:shd w:val="clear" w:color="auto" w:fill="FFFFFF"/>
              </w:rPr>
            </w:rPrChange>
          </w:rPr>
          <w:t>, Y., Takahashi, K., &amp; Nakamura, S. (2020). Heat health risk assessment in Philippine cities using remotely sensed data and social-ecological indicators. </w:t>
        </w:r>
      </w:ins>
      <w:ins w:id="3616" w:author="Fred Zhou" w:date="2024-02-29T11:39:00Z">
        <w:r>
          <w:rPr>
            <w:rFonts w:ascii="Times New Roman" w:hAnsi="Times New Roman" w:cstheme="minorBidi"/>
            <w:i/>
            <w:iCs/>
            <w:color w:val="auto"/>
            <w:sz w:val="24"/>
            <w:szCs w:val="24"/>
            <w:shd w:val="clear" w:color="auto" w:fill="FFFFFF"/>
            <w:rPrChange w:id="3617" w:author="Fred Zhou" w:date="2024-02-29T11:49:00Z">
              <w:rPr>
                <w:rFonts w:ascii="Arial" w:hAnsi="Arial" w:cs="Arial"/>
                <w:i/>
                <w:iCs/>
                <w:color w:val="222222"/>
                <w:sz w:val="20"/>
                <w:szCs w:val="20"/>
                <w:shd w:val="clear" w:color="auto" w:fill="FFFFFF"/>
              </w:rPr>
            </w:rPrChange>
          </w:rPr>
          <w:t>Nature communications</w:t>
        </w:r>
      </w:ins>
      <w:ins w:id="3618" w:author="Fred Zhou" w:date="2024-02-29T11:39:00Z">
        <w:r>
          <w:rPr>
            <w:rFonts w:ascii="Times New Roman" w:hAnsi="Times New Roman" w:cstheme="minorBidi"/>
            <w:color w:val="auto"/>
            <w:sz w:val="24"/>
            <w:szCs w:val="24"/>
            <w:shd w:val="clear" w:color="auto" w:fill="FFFFFF"/>
            <w:rPrChange w:id="3619" w:author="Fred Zhou" w:date="2024-02-29T11:49:00Z">
              <w:rPr>
                <w:rFonts w:ascii="Arial" w:hAnsi="Arial" w:cs="Arial"/>
                <w:color w:val="222222"/>
                <w:sz w:val="20"/>
                <w:szCs w:val="20"/>
                <w:shd w:val="clear" w:color="auto" w:fill="FFFFFF"/>
              </w:rPr>
            </w:rPrChange>
          </w:rPr>
          <w:t>, </w:t>
        </w:r>
      </w:ins>
      <w:ins w:id="3620" w:author="Fred Zhou" w:date="2024-02-29T11:39:00Z">
        <w:r>
          <w:rPr>
            <w:rFonts w:ascii="Times New Roman" w:hAnsi="Times New Roman" w:cstheme="minorBidi"/>
            <w:i/>
            <w:iCs/>
            <w:color w:val="auto"/>
            <w:sz w:val="24"/>
            <w:szCs w:val="24"/>
            <w:shd w:val="clear" w:color="auto" w:fill="FFFFFF"/>
            <w:rPrChange w:id="3621" w:author="Fred Zhou" w:date="2024-02-29T11:49:00Z">
              <w:rPr>
                <w:rFonts w:ascii="Arial" w:hAnsi="Arial" w:cs="Arial"/>
                <w:i/>
                <w:iCs/>
                <w:color w:val="222222"/>
                <w:sz w:val="20"/>
                <w:szCs w:val="20"/>
                <w:shd w:val="clear" w:color="auto" w:fill="FFFFFF"/>
              </w:rPr>
            </w:rPrChange>
          </w:rPr>
          <w:t>11</w:t>
        </w:r>
      </w:ins>
      <w:ins w:id="3622" w:author="Fred Zhou" w:date="2024-02-29T11:39:00Z">
        <w:r>
          <w:rPr>
            <w:rFonts w:ascii="Times New Roman" w:hAnsi="Times New Roman" w:cstheme="minorBidi"/>
            <w:color w:val="auto"/>
            <w:sz w:val="24"/>
            <w:szCs w:val="24"/>
            <w:shd w:val="clear" w:color="auto" w:fill="FFFFFF"/>
            <w:rPrChange w:id="3623" w:author="Fred Zhou" w:date="2024-02-29T11:49:00Z">
              <w:rPr>
                <w:rFonts w:ascii="Arial" w:hAnsi="Arial" w:cs="Arial"/>
                <w:color w:val="222222"/>
                <w:sz w:val="20"/>
                <w:szCs w:val="20"/>
                <w:shd w:val="clear" w:color="auto" w:fill="FFFFFF"/>
              </w:rPr>
            </w:rPrChange>
          </w:rPr>
          <w:t>(1), 1581.</w:t>
        </w:r>
      </w:ins>
      <w:ins w:id="3624" w:author="Fred Zhou" w:date="2024-02-29T11:39:00Z">
        <w:r>
          <w:rPr/>
          <w:t xml:space="preserve"> </w:t>
        </w:r>
      </w:ins>
    </w:p>
    <w:p>
      <w:r>
        <w:t xml:space="preserve">Manoli, G., Fatichi, S., Schläpfer, M., Yu, K., Crowther, T. W., Meili, N., ... &amp; Bou-Zeid, E. (2019). Magnitude of urban heat islands largely explained by climate and population. Nature, 573(7772), 55-60. </w:t>
      </w:r>
    </w:p>
    <w:p>
      <w:r>
        <w:t>Pascal, M., Goria, S., Wagner, V., Sabastia, M., Guillet, A., Cordeau, E., ... &amp; Host, S. (2021). Greening is a promising but likely insufficient adaptation strategy to limit the health impacts of extreme heat. Environment international, 151, 106441.</w:t>
      </w:r>
    </w:p>
    <w:p>
      <w:r>
        <w:t>Tuholske, C., Caylor, K., Funk, C., Verdin, A., Sweeney, S., Grace, K., ... &amp; Evans, T. (2021). Global urban population exposure to extreme heat. Proceedings of the National Academy of Sciences, 118(41), e2024792118.</w:t>
      </w:r>
    </w:p>
    <w:p>
      <w:pPr>
        <w:rPr>
          <w:ins w:id="3625" w:author="Fred Zhou" w:date="2024-02-28T14:47:00Z"/>
        </w:rPr>
      </w:pPr>
      <w:ins w:id="3626" w:author="Fred Zhou" w:date="2024-02-28T13:56:00Z">
        <w:r>
          <w:rPr>
            <w:rFonts w:ascii="Times New Roman" w:hAnsi="Times New Roman" w:cstheme="minorBidi"/>
            <w:color w:val="auto"/>
            <w:sz w:val="24"/>
            <w:szCs w:val="24"/>
            <w:shd w:val="clear" w:color="auto" w:fill="auto"/>
            <w:rPrChange w:id="3627" w:author="Fred Zhou" w:date="2024-02-29T11:49:00Z">
              <w:rPr>
                <w:rFonts w:ascii="Arial" w:hAnsi="Arial" w:cs="Arial"/>
                <w:color w:val="222222"/>
                <w:sz w:val="20"/>
                <w:szCs w:val="20"/>
                <w:shd w:val="clear" w:color="auto" w:fill="FFFFFF"/>
              </w:rPr>
            </w:rPrChange>
          </w:rPr>
          <w:t>Yin, S., Peng, L. L., Feng, N., Wen, H., Ling, Z., Yang, X., &amp; Dong, L. (2022). Spatial-temporal pattern in the cooling effect of a large urban forest and the factors driving it. </w:t>
        </w:r>
      </w:ins>
      <w:ins w:id="3628" w:author="Fred Zhou" w:date="2024-02-28T13:56:00Z">
        <w:r>
          <w:rPr>
            <w:rFonts w:ascii="Times New Roman" w:hAnsi="Times New Roman" w:cstheme="minorBidi"/>
            <w:i w:val="0"/>
            <w:iCs w:val="0"/>
            <w:color w:val="auto"/>
            <w:sz w:val="24"/>
            <w:szCs w:val="24"/>
            <w:shd w:val="clear" w:color="auto" w:fill="auto"/>
            <w:rPrChange w:id="3629" w:author="Fred Zhou" w:date="2024-02-29T11:49:00Z">
              <w:rPr>
                <w:rFonts w:ascii="Arial" w:hAnsi="Arial" w:cs="Arial"/>
                <w:i/>
                <w:iCs/>
                <w:color w:val="222222"/>
                <w:sz w:val="20"/>
                <w:szCs w:val="20"/>
                <w:shd w:val="clear" w:color="auto" w:fill="FFFFFF"/>
              </w:rPr>
            </w:rPrChange>
          </w:rPr>
          <w:t>Building and Environment</w:t>
        </w:r>
      </w:ins>
      <w:ins w:id="3630" w:author="Fred Zhou" w:date="2024-02-28T13:56:00Z">
        <w:r>
          <w:rPr>
            <w:rFonts w:ascii="Times New Roman" w:hAnsi="Times New Roman" w:cstheme="minorBidi"/>
            <w:color w:val="auto"/>
            <w:sz w:val="24"/>
            <w:szCs w:val="24"/>
            <w:shd w:val="clear" w:color="auto" w:fill="auto"/>
            <w:rPrChange w:id="3631" w:author="Fred Zhou" w:date="2024-02-29T11:49:00Z">
              <w:rPr>
                <w:rFonts w:ascii="Arial" w:hAnsi="Arial" w:cs="Arial"/>
                <w:color w:val="222222"/>
                <w:sz w:val="20"/>
                <w:szCs w:val="20"/>
                <w:shd w:val="clear" w:color="auto" w:fill="FFFFFF"/>
              </w:rPr>
            </w:rPrChange>
          </w:rPr>
          <w:t>, </w:t>
        </w:r>
      </w:ins>
      <w:ins w:id="3632" w:author="Fred Zhou" w:date="2024-02-28T13:56:00Z">
        <w:r>
          <w:rPr>
            <w:rFonts w:ascii="Times New Roman" w:hAnsi="Times New Roman" w:cstheme="minorBidi"/>
            <w:i w:val="0"/>
            <w:iCs w:val="0"/>
            <w:color w:val="auto"/>
            <w:sz w:val="24"/>
            <w:szCs w:val="24"/>
            <w:shd w:val="clear" w:color="auto" w:fill="auto"/>
            <w:rPrChange w:id="3633" w:author="Fred Zhou" w:date="2024-02-29T11:49:00Z">
              <w:rPr>
                <w:rFonts w:ascii="Arial" w:hAnsi="Arial" w:cs="Arial"/>
                <w:i/>
                <w:iCs/>
                <w:color w:val="222222"/>
                <w:sz w:val="20"/>
                <w:szCs w:val="20"/>
                <w:shd w:val="clear" w:color="auto" w:fill="FFFFFF"/>
              </w:rPr>
            </w:rPrChange>
          </w:rPr>
          <w:t>209</w:t>
        </w:r>
      </w:ins>
      <w:ins w:id="3634" w:author="Fred Zhou" w:date="2024-02-28T13:56:00Z">
        <w:r>
          <w:rPr>
            <w:rFonts w:ascii="Times New Roman" w:hAnsi="Times New Roman" w:cstheme="minorBidi"/>
            <w:color w:val="auto"/>
            <w:sz w:val="24"/>
            <w:szCs w:val="24"/>
            <w:shd w:val="clear" w:color="auto" w:fill="auto"/>
            <w:rPrChange w:id="3635" w:author="Fred Zhou" w:date="2024-02-29T11:49:00Z">
              <w:rPr>
                <w:rFonts w:ascii="Arial" w:hAnsi="Arial" w:cs="Arial"/>
                <w:color w:val="222222"/>
                <w:sz w:val="20"/>
                <w:szCs w:val="20"/>
                <w:shd w:val="clear" w:color="auto" w:fill="FFFFFF"/>
              </w:rPr>
            </w:rPrChange>
          </w:rPr>
          <w:t>, 108676.</w:t>
        </w:r>
      </w:ins>
    </w:p>
    <w:p>
      <w:pPr>
        <w:ind w:firstLine="0"/>
        <w:rPr>
          <w:ins w:id="3637" w:author="Fred Zhou" w:date="2024-02-28T13:56:00Z"/>
          <w:rFonts w:ascii="Times New Roman" w:hAnsi="Times New Roman" w:cstheme="minorBidi"/>
          <w:color w:val="auto"/>
          <w:sz w:val="24"/>
          <w:szCs w:val="24"/>
          <w:shd w:val="clear" w:color="auto" w:fill="auto"/>
          <w:rPrChange w:id="3638" w:author="Fred Zhou" w:date="2024-02-29T11:49:00Z">
            <w:rPr>
              <w:ins w:id="3639" w:author="Fred Zhou" w:date="2024-02-28T13:56:00Z"/>
              <w:rFonts w:ascii="Arial" w:hAnsi="Arial" w:cs="Arial"/>
              <w:color w:val="222222"/>
              <w:sz w:val="20"/>
              <w:szCs w:val="20"/>
              <w:shd w:val="clear" w:color="auto" w:fill="FFFFFF"/>
            </w:rPr>
          </w:rPrChange>
        </w:rPr>
        <w:pPrChange w:id="3636" w:author="Fred Zhou" w:date="2024-02-29T12:11:00Z">
          <w:pPr>
            <w:ind w:firstLine="420"/>
          </w:pPr>
        </w:pPrChange>
      </w:pPr>
      <w:ins w:id="3640" w:author="Fred Zhou" w:date="2024-02-28T14:47:00Z">
        <w:r>
          <w:rPr/>
          <w:t>Liu L., H</w:t>
        </w:r>
      </w:ins>
      <w:ins w:id="3641" w:author="Fred Zhou" w:date="2024-02-28T14:48:00Z">
        <w:r>
          <w:rPr/>
          <w:t xml:space="preserve">e </w:t>
        </w:r>
      </w:ins>
      <w:ins w:id="3642" w:author="Fred Zhou" w:date="2024-02-28T14:47:00Z">
        <w:r>
          <w:rPr/>
          <w:t>H</w:t>
        </w:r>
      </w:ins>
      <w:ins w:id="3643" w:author="Fred Zhou" w:date="2024-02-28T14:48:00Z">
        <w:r>
          <w:rPr/>
          <w:t>.</w:t>
        </w:r>
      </w:ins>
      <w:ins w:id="3644" w:author="Fred Zhou" w:date="2024-02-28T14:47:00Z">
        <w:r>
          <w:rPr/>
          <w:t>,</w:t>
        </w:r>
      </w:ins>
      <w:ins w:id="3645" w:author="Fred Zhou" w:date="2024-02-28T14:48:00Z">
        <w:r>
          <w:rPr/>
          <w:t xml:space="preserve"> Cai Y., Hang J., Liu J., Liu L., Jiang P.,</w:t>
        </w:r>
      </w:ins>
      <w:ins w:id="3646" w:author="Fred Zhou" w:date="2024-02-28T14:49:00Z">
        <w:r>
          <w:rPr/>
          <w:t xml:space="preserve"> &amp;</w:t>
        </w:r>
      </w:ins>
      <w:ins w:id="3647" w:author="Fred Zhou" w:date="2024-02-28T14:48:00Z">
        <w:r>
          <w:rPr/>
          <w:t xml:space="preserve"> He H.</w:t>
        </w:r>
      </w:ins>
      <w:ins w:id="3648" w:author="Fred Zhou" w:date="2024-02-28T14:49:00Z">
        <w:r>
          <w:rPr/>
          <w:t xml:space="preserve"> (2023). </w:t>
        </w:r>
      </w:ins>
      <w:ins w:id="3649" w:author="Fred Zhou" w:date="2024-02-28T14:47:00Z">
        <w:r>
          <w:rPr/>
          <w:t>Cooling effects of wetland parks in hot and humid areas based on remote sensing images and local climate zone scheme</w:t>
        </w:r>
      </w:ins>
      <w:ins w:id="3650" w:author="Fred Zhou" w:date="2024-02-28T14:49:00Z">
        <w:r>
          <w:rPr/>
          <w:t>. Building and Environment, 243, 110660</w:t>
        </w:r>
      </w:ins>
    </w:p>
    <w:p>
      <w:r>
        <w:t>黄晓军, 王博, 刘萌萌, 郭禹慧, &amp; 李艳雨. (2020). 中国城市高温特征及社会脆弱性评价. 地理研究, 39(7).</w:t>
      </w:r>
    </w:p>
    <w:p>
      <w:pPr>
        <w:rPr>
          <w:ins w:id="3651" w:author="Fred Zhou" w:date="2024-02-29T12:11:00Z"/>
          <w:shd w:val="clear" w:color="auto" w:fill="FFFFFF"/>
        </w:rPr>
      </w:pPr>
      <w:ins w:id="3652" w:author="Fred Zhou" w:date="2024-02-29T10:27:00Z">
        <w:r>
          <w:rPr>
            <w:shd w:val="clear" w:color="auto" w:fill="FFFFFF"/>
          </w:rPr>
          <w:t>任宇,冯曦兮,杨书,唐景霞,徐帆,孔翔瑜... 潘琰.(2020).绵阳市日平均气温与居民非意外死亡的时间序列分析.中国卫生统计(02),239-242.</w:t>
        </w:r>
      </w:ins>
    </w:p>
    <w:p>
      <w:pPr>
        <w:rPr>
          <w:ins w:id="3653" w:author="野草" w:date="2024-02-29T20:56:00Z"/>
          <w:shd w:val="clear" w:color="auto" w:fill="FFFFFF"/>
        </w:rPr>
      </w:pPr>
      <w:ins w:id="3654" w:author="Fred Zhou" w:date="2024-02-29T12:11:00Z">
        <w:r>
          <w:rPr>
            <w:shd w:val="clear" w:color="auto" w:fill="FFFFFF"/>
          </w:rPr>
          <w:t>Coates, L., van Leeuwen, J., Browning, S., Gissing, A., Bratchell, J., &amp; Avci, A. (2022). Heatwave fatalities in Australia, 2001–2018: an analysis of coronial records. </w:t>
        </w:r>
      </w:ins>
      <w:ins w:id="3655" w:author="Fred Zhou" w:date="2024-02-29T12:11:00Z">
        <w:r>
          <w:rPr>
            <w:i/>
            <w:iCs/>
            <w:shd w:val="clear" w:color="auto" w:fill="FFFFFF"/>
          </w:rPr>
          <w:t>International Journal of Disaster Risk Reduction</w:t>
        </w:r>
      </w:ins>
      <w:ins w:id="3656" w:author="Fred Zhou" w:date="2024-02-29T12:11:00Z">
        <w:r>
          <w:rPr>
            <w:shd w:val="clear" w:color="auto" w:fill="FFFFFF"/>
          </w:rPr>
          <w:t>, </w:t>
        </w:r>
      </w:ins>
      <w:ins w:id="3657" w:author="Fred Zhou" w:date="2024-02-29T12:11:00Z">
        <w:r>
          <w:rPr>
            <w:i/>
            <w:iCs/>
            <w:shd w:val="clear" w:color="auto" w:fill="FFFFFF"/>
          </w:rPr>
          <w:t>67</w:t>
        </w:r>
      </w:ins>
      <w:ins w:id="3658" w:author="Fred Zhou" w:date="2024-02-29T12:11:00Z">
        <w:r>
          <w:rPr>
            <w:shd w:val="clear" w:color="auto" w:fill="FFFFFF"/>
          </w:rPr>
          <w:t>, 102671.</w:t>
        </w:r>
      </w:ins>
    </w:p>
    <w:p>
      <w:pPr>
        <w:rPr>
          <w:ins w:id="3659" w:author="野草" w:date="2024-02-29T17:18:25Z"/>
          <w:shd w:val="clear" w:color="auto" w:fill="FFFFFF"/>
        </w:rPr>
      </w:pPr>
    </w:p>
    <w:p>
      <w:pPr>
        <w:rPr>
          <w:ins w:id="3660" w:author="野草" w:date="2024-02-29T20:56:29Z"/>
          <w:rFonts w:hint="eastAsia"/>
          <w:shd w:val="clear" w:color="auto" w:fill="FFFFFF"/>
        </w:rPr>
      </w:pPr>
      <w:ins w:id="3661" w:author="野草" w:date="2024-02-29T20:56:04Z">
        <w:r>
          <w:rPr>
            <w:rFonts w:hint="eastAsia"/>
            <w:shd w:val="clear" w:color="auto" w:fill="FFFFFF"/>
          </w:rPr>
          <w:t>Feng, L., Liu, Y., Zhou, Y., &amp; Yang, S. (2022). A UAV-derived thermal infrared remote sensing three-temperature model and estimation of various vegetation evapotranspiration in urban micro-environments. Urban Forestry &amp; Urban Greening, 69, 127495.</w:t>
        </w:r>
      </w:ins>
    </w:p>
    <w:p>
      <w:pPr>
        <w:rPr>
          <w:ins w:id="3662" w:author="野草" w:date="2024-02-29T21:21:57Z"/>
          <w:rFonts w:hint="eastAsia"/>
          <w:shd w:val="clear" w:color="auto" w:fill="FFFFFF"/>
        </w:rPr>
      </w:pPr>
      <w:ins w:id="3663" w:author="野草" w:date="2024-02-29T20:56:32Z">
        <w:r>
          <w:rPr>
            <w:rFonts w:hint="eastAsia"/>
            <w:shd w:val="clear" w:color="auto" w:fill="FFFFFF"/>
          </w:rPr>
          <w:t>Wei, J., &amp; Zhu, W. (2021). An operational parameterization scheme of surface temperature-vegetation index contextual model for large-scale temporally continuous evapotranspiration estimation: The case study of contiguous United States. Journal of Hydrology, 602, 126805.</w:t>
        </w:r>
      </w:ins>
    </w:p>
    <w:p>
      <w:pPr>
        <w:rPr>
          <w:ins w:id="3664" w:author="野草" w:date="2024-03-01T11:41:51Z"/>
          <w:rFonts w:hint="eastAsia"/>
          <w:shd w:val="clear" w:color="auto" w:fill="FFFFFF"/>
        </w:rPr>
      </w:pPr>
      <w:ins w:id="3665" w:author="野草" w:date="2024-02-29T21:21:58Z">
        <w:r>
          <w:rPr>
            <w:rFonts w:hint="eastAsia"/>
            <w:shd w:val="clear" w:color="auto" w:fill="FFFFFF"/>
          </w:rPr>
          <w:t>Costanza, R., d'Arge, R., De Groot, R., Farber, S., Grasso, M., Hannon, B., ... &amp; Van Den Belt, M. (1997). The value of the world's ecosystem services and natural capital. nature, 387(6630), 253-260.</w:t>
        </w:r>
      </w:ins>
    </w:p>
    <w:p>
      <w:pPr>
        <w:rPr>
          <w:ins w:id="3666" w:author="野草" w:date="2024-03-01T15:53:28Z"/>
          <w:rFonts w:hint="eastAsia"/>
          <w:shd w:val="clear" w:color="auto" w:fill="FFFFFF"/>
        </w:rPr>
      </w:pPr>
      <w:ins w:id="3667" w:author="野草" w:date="2024-03-01T11:41:54Z">
        <w:r>
          <w:rPr>
            <w:rFonts w:hint="eastAsia"/>
            <w:shd w:val="clear" w:color="auto" w:fill="FFFFFF"/>
          </w:rPr>
          <w:t>Zhang, L., Zhang, Z., Ye, T., Zhou, M., Wang, C., Yin, P., &amp; Hou, B. (2018). Mortality effects of heat waves vary by age and area: a multi-area study in China. Environmental Health, 17, 1-12.</w:t>
        </w:r>
      </w:ins>
    </w:p>
    <w:p>
      <w:pPr>
        <w:rPr>
          <w:rFonts w:hint="eastAsia"/>
          <w:shd w:val="clear" w:color="auto" w:fill="FFFFFF"/>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汉仪力量黑简">
    <w:panose1 w:val="00020600040101010101"/>
    <w:charset w:val="86"/>
    <w:family w:val="auto"/>
    <w:pitch w:val="default"/>
    <w:sig w:usb0="A00002BF" w:usb1="18EF7CFA" w:usb2="00000016" w:usb3="00000000" w:csb0="0004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F6AAF"/>
    <w:multiLevelType w:val="multilevel"/>
    <w:tmpl w:val="AD5F6AA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94C56D"/>
    <w:multiLevelType w:val="singleLevel"/>
    <w:tmpl w:val="C394C56D"/>
    <w:lvl w:ilvl="0" w:tentative="0">
      <w:start w:val="1"/>
      <w:numFmt w:val="bullet"/>
      <w:lvlText w:val=""/>
      <w:lvlJc w:val="left"/>
      <w:pPr>
        <w:ind w:left="420" w:hanging="420"/>
      </w:pPr>
      <w:rPr>
        <w:rFonts w:hint="default" w:ascii="Wingdings" w:hAnsi="Wingdings"/>
      </w:rPr>
    </w:lvl>
  </w:abstractNum>
  <w:abstractNum w:abstractNumId="2">
    <w:nsid w:val="D855D27E"/>
    <w:multiLevelType w:val="singleLevel"/>
    <w:tmpl w:val="D855D27E"/>
    <w:lvl w:ilvl="0" w:tentative="0">
      <w:start w:val="1"/>
      <w:numFmt w:val="bullet"/>
      <w:lvlText w:val=""/>
      <w:lvlJc w:val="left"/>
      <w:pPr>
        <w:ind w:left="420" w:hanging="420"/>
      </w:pPr>
      <w:rPr>
        <w:rFonts w:hint="default" w:ascii="Wingdings" w:hAnsi="Wingdings"/>
      </w:rPr>
    </w:lvl>
  </w:abstractNum>
  <w:abstractNum w:abstractNumId="3">
    <w:nsid w:val="E2612FF2"/>
    <w:multiLevelType w:val="multilevel"/>
    <w:tmpl w:val="E2612F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08386A69"/>
    <w:multiLevelType w:val="multilevel"/>
    <w:tmpl w:val="08386A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5">
    <w:nsid w:val="0DE41CEE"/>
    <w:multiLevelType w:val="multilevel"/>
    <w:tmpl w:val="0DE41CEE"/>
    <w:lvl w:ilvl="0" w:tentative="0">
      <w:start w:val="1"/>
      <w:numFmt w:val="decimal"/>
      <w:lvlText w:val="%1)"/>
      <w:lvlJc w:val="left"/>
      <w:pPr>
        <w:ind w:left="420" w:hanging="420"/>
      </w:pPr>
      <w:rPr>
        <w:rFonts w:hint="default" w:ascii="Times New Roman" w:hAnsi="Times New Roman" w:cs="Times New Roman"/>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tabs>
          <w:tab w:val="left" w:pos="1680"/>
        </w:tabs>
        <w:ind w:left="1680" w:hanging="420"/>
      </w:pPr>
      <w:rPr>
        <w:rFonts w:hint="eastAsia" w:ascii="楷体" w:hAnsi="楷体" w:eastAsia="楷体"/>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6">
    <w:nsid w:val="18BD2E24"/>
    <w:multiLevelType w:val="multilevel"/>
    <w:tmpl w:val="18BD2E24"/>
    <w:lvl w:ilvl="0" w:tentative="0">
      <w:start w:val="1"/>
      <w:numFmt w:val="bullet"/>
      <w:lvlText w:val=""/>
      <w:lvlJc w:val="left"/>
      <w:pPr>
        <w:tabs>
          <w:tab w:val="left" w:pos="-420"/>
        </w:tabs>
        <w:ind w:left="0" w:hanging="420"/>
      </w:pPr>
      <w:rPr>
        <w:rFonts w:hint="default" w:ascii="Wingdings" w:hAnsi="Wingdings"/>
      </w:rPr>
    </w:lvl>
    <w:lvl w:ilvl="1" w:tentative="0">
      <w:start w:val="1"/>
      <w:numFmt w:val="bullet"/>
      <w:lvlText w:val=""/>
      <w:lvlJc w:val="left"/>
      <w:pPr>
        <w:tabs>
          <w:tab w:val="left" w:pos="-420"/>
        </w:tabs>
        <w:ind w:left="440" w:hanging="440"/>
      </w:pPr>
      <w:rPr>
        <w:rFonts w:hint="default" w:ascii="Wingdings" w:hAnsi="Wingdings"/>
      </w:rPr>
    </w:lvl>
    <w:lvl w:ilvl="2" w:tentative="0">
      <w:start w:val="1"/>
      <w:numFmt w:val="bullet"/>
      <w:lvlText w:val=""/>
      <w:lvlJc w:val="left"/>
      <w:pPr>
        <w:tabs>
          <w:tab w:val="left" w:pos="-420"/>
        </w:tabs>
        <w:ind w:left="860" w:hanging="440"/>
      </w:pPr>
      <w:rPr>
        <w:rFonts w:hint="default" w:ascii="Wingdings" w:hAnsi="Wingdings"/>
      </w:rPr>
    </w:lvl>
    <w:lvl w:ilvl="3" w:tentative="0">
      <w:start w:val="1"/>
      <w:numFmt w:val="bullet"/>
      <w:lvlText w:val=""/>
      <w:lvlJc w:val="left"/>
      <w:pPr>
        <w:tabs>
          <w:tab w:val="left" w:pos="-420"/>
        </w:tabs>
        <w:ind w:left="1280" w:hanging="440"/>
      </w:pPr>
      <w:rPr>
        <w:rFonts w:hint="default" w:ascii="Wingdings" w:hAnsi="Wingdings"/>
      </w:rPr>
    </w:lvl>
    <w:lvl w:ilvl="4" w:tentative="0">
      <w:start w:val="1"/>
      <w:numFmt w:val="bullet"/>
      <w:lvlText w:val=""/>
      <w:lvlJc w:val="left"/>
      <w:pPr>
        <w:tabs>
          <w:tab w:val="left" w:pos="1680"/>
        </w:tabs>
        <w:ind w:left="1680" w:hanging="420"/>
      </w:pPr>
      <w:rPr>
        <w:rFonts w:hint="eastAsia" w:ascii="楷体" w:hAnsi="楷体" w:eastAsia="楷体"/>
      </w:rPr>
    </w:lvl>
    <w:lvl w:ilvl="5" w:tentative="0">
      <w:start w:val="1"/>
      <w:numFmt w:val="bullet"/>
      <w:lvlText w:val=""/>
      <w:lvlJc w:val="left"/>
      <w:pPr>
        <w:tabs>
          <w:tab w:val="left" w:pos="2100"/>
        </w:tabs>
        <w:ind w:left="2100" w:hanging="420"/>
      </w:pPr>
      <w:rPr>
        <w:rFonts w:hint="eastAsia" w:ascii="楷体" w:hAnsi="楷体" w:eastAsia="楷体"/>
      </w:rPr>
    </w:lvl>
    <w:lvl w:ilvl="6" w:tentative="0">
      <w:start w:val="1"/>
      <w:numFmt w:val="bullet"/>
      <w:lvlText w:val=""/>
      <w:lvlJc w:val="left"/>
      <w:pPr>
        <w:tabs>
          <w:tab w:val="left" w:pos="2520"/>
        </w:tabs>
        <w:ind w:left="2520" w:hanging="420"/>
      </w:pPr>
      <w:rPr>
        <w:rFonts w:hint="eastAsia" w:ascii="楷体" w:hAnsi="楷体" w:eastAsia="楷体"/>
      </w:rPr>
    </w:lvl>
    <w:lvl w:ilvl="7" w:tentative="0">
      <w:start w:val="1"/>
      <w:numFmt w:val="bullet"/>
      <w:lvlText w:val=""/>
      <w:lvlJc w:val="left"/>
      <w:pPr>
        <w:tabs>
          <w:tab w:val="left" w:pos="2940"/>
        </w:tabs>
        <w:ind w:left="2940" w:hanging="420"/>
      </w:pPr>
      <w:rPr>
        <w:rFonts w:hint="eastAsia" w:ascii="楷体" w:hAnsi="楷体" w:eastAsia="楷体"/>
      </w:rPr>
    </w:lvl>
    <w:lvl w:ilvl="8" w:tentative="0">
      <w:start w:val="1"/>
      <w:numFmt w:val="bullet"/>
      <w:lvlText w:val=""/>
      <w:lvlJc w:val="left"/>
      <w:pPr>
        <w:tabs>
          <w:tab w:val="left" w:pos="3360"/>
        </w:tabs>
        <w:ind w:left="3360" w:hanging="420"/>
      </w:pPr>
      <w:rPr>
        <w:rFonts w:hint="eastAsia" w:ascii="楷体" w:hAnsi="楷体" w:eastAsia="楷体"/>
      </w:rPr>
    </w:lvl>
  </w:abstractNum>
  <w:abstractNum w:abstractNumId="7">
    <w:nsid w:val="37602F6C"/>
    <w:multiLevelType w:val="multilevel"/>
    <w:tmpl w:val="37602F6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abstractNum w:abstractNumId="8">
    <w:nsid w:val="39861AD6"/>
    <w:multiLevelType w:val="multilevel"/>
    <w:tmpl w:val="39861AD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9">
    <w:nsid w:val="51190037"/>
    <w:multiLevelType w:val="multilevel"/>
    <w:tmpl w:val="51190037"/>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0">
    <w:nsid w:val="58D11276"/>
    <w:multiLevelType w:val="multilevel"/>
    <w:tmpl w:val="58D112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ind w:left="1280" w:hanging="440"/>
      </w:pPr>
      <w:rPr>
        <w:rFonts w:hint="default" w:ascii="Wingdings" w:hAnsi="Wingdings"/>
      </w:rPr>
    </w:lvl>
    <w:lvl w:ilvl="3" w:tentative="0">
      <w:start w:val="1"/>
      <w:numFmt w:val="bullet"/>
      <w:lvlText w:val=""/>
      <w:lvlJc w:val="left"/>
      <w:pPr>
        <w:ind w:left="1700" w:hanging="440"/>
      </w:pPr>
      <w:rPr>
        <w:rFonts w:hint="default" w:ascii="Wingdings" w:hAnsi="Wingdings"/>
      </w:rPr>
    </w:lvl>
    <w:lvl w:ilvl="4" w:tentative="0">
      <w:start w:val="1"/>
      <w:numFmt w:val="bullet"/>
      <w:lvlText w:val=""/>
      <w:lvlJc w:val="left"/>
      <w:pPr>
        <w:tabs>
          <w:tab w:val="left" w:pos="2100"/>
        </w:tabs>
        <w:ind w:left="2100" w:hanging="420"/>
      </w:pPr>
      <w:rPr>
        <w:rFonts w:hint="eastAsia" w:ascii="楷体" w:hAnsi="楷体" w:eastAsia="楷体"/>
      </w:rPr>
    </w:lvl>
    <w:lvl w:ilvl="5" w:tentative="0">
      <w:start w:val="1"/>
      <w:numFmt w:val="bullet"/>
      <w:lvlText w:val=""/>
      <w:lvlJc w:val="left"/>
      <w:pPr>
        <w:tabs>
          <w:tab w:val="left" w:pos="2520"/>
        </w:tabs>
        <w:ind w:left="2520" w:hanging="420"/>
      </w:pPr>
      <w:rPr>
        <w:rFonts w:hint="eastAsia" w:ascii="楷体" w:hAnsi="楷体" w:eastAsia="楷体"/>
      </w:rPr>
    </w:lvl>
    <w:lvl w:ilvl="6" w:tentative="0">
      <w:start w:val="1"/>
      <w:numFmt w:val="bullet"/>
      <w:lvlText w:val=""/>
      <w:lvlJc w:val="left"/>
      <w:pPr>
        <w:tabs>
          <w:tab w:val="left" w:pos="2940"/>
        </w:tabs>
        <w:ind w:left="2940" w:hanging="420"/>
      </w:pPr>
      <w:rPr>
        <w:rFonts w:hint="eastAsia" w:ascii="楷体" w:hAnsi="楷体" w:eastAsia="楷体"/>
      </w:rPr>
    </w:lvl>
    <w:lvl w:ilvl="7" w:tentative="0">
      <w:start w:val="1"/>
      <w:numFmt w:val="bullet"/>
      <w:lvlText w:val=""/>
      <w:lvlJc w:val="left"/>
      <w:pPr>
        <w:tabs>
          <w:tab w:val="left" w:pos="3360"/>
        </w:tabs>
        <w:ind w:left="3360" w:hanging="420"/>
      </w:pPr>
      <w:rPr>
        <w:rFonts w:hint="eastAsia" w:ascii="楷体" w:hAnsi="楷体" w:eastAsia="楷体"/>
      </w:rPr>
    </w:lvl>
    <w:lvl w:ilvl="8" w:tentative="0">
      <w:start w:val="1"/>
      <w:numFmt w:val="bullet"/>
      <w:lvlText w:val=""/>
      <w:lvlJc w:val="left"/>
      <w:pPr>
        <w:tabs>
          <w:tab w:val="left" w:pos="3780"/>
        </w:tabs>
        <w:ind w:left="3780" w:hanging="420"/>
      </w:pPr>
      <w:rPr>
        <w:rFonts w:hint="eastAsia" w:ascii="楷体" w:hAnsi="楷体" w:eastAsia="楷体"/>
      </w:rPr>
    </w:lvl>
  </w:abstractNum>
  <w:abstractNum w:abstractNumId="11">
    <w:nsid w:val="77A09A3C"/>
    <w:multiLevelType w:val="singleLevel"/>
    <w:tmpl w:val="77A09A3C"/>
    <w:lvl w:ilvl="0" w:tentative="0">
      <w:start w:val="1"/>
      <w:numFmt w:val="bullet"/>
      <w:lvlText w:val=""/>
      <w:lvlJc w:val="left"/>
      <w:pPr>
        <w:ind w:left="420" w:hanging="420"/>
      </w:pPr>
      <w:rPr>
        <w:rFonts w:hint="default" w:ascii="Wingdings" w:hAnsi="Wingdings"/>
      </w:rPr>
    </w:lvl>
  </w:abstractNum>
  <w:abstractNum w:abstractNumId="12">
    <w:nsid w:val="7F8B4658"/>
    <w:multiLevelType w:val="multilevel"/>
    <w:tmpl w:val="7F8B4658"/>
    <w:lvl w:ilvl="0" w:tentative="0">
      <w:start w:val="1"/>
      <w:numFmt w:val="decimal"/>
      <w:lvlText w:val="%1."/>
      <w:lvlJc w:val="left"/>
      <w:pPr>
        <w:ind w:left="470" w:hanging="470"/>
      </w:pPr>
      <w:rPr>
        <w:rFonts w:hint="default"/>
      </w:rPr>
    </w:lvl>
    <w:lvl w:ilvl="1" w:tentative="0">
      <w:start w:val="1"/>
      <w:numFmt w:val="decimal"/>
      <w:pStyle w:val="3"/>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1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1"/>
  </w:num>
  <w:num w:numId="6">
    <w:abstractNumId w:val="5"/>
    <w:lvlOverride w:ilvl="0">
      <w:startOverride w:val="1"/>
    </w:lvlOverride>
  </w:num>
  <w:num w:numId="7">
    <w:abstractNumId w:val="9"/>
  </w:num>
  <w:num w:numId="8">
    <w:abstractNumId w:val="8"/>
  </w:num>
  <w:num w:numId="9">
    <w:abstractNumId w:val="4"/>
  </w:num>
  <w:num w:numId="10">
    <w:abstractNumId w:val="10"/>
  </w:num>
  <w:num w:numId="11">
    <w:abstractNumId w:val="6"/>
  </w:num>
  <w:num w:numId="12">
    <w:abstractNumId w:val="2"/>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red Zhou">
    <w15:presenceInfo w15:providerId="None" w15:userId="Fred Zhou"/>
  </w15:person>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59A70592"/>
    <w:rsid w:val="000174CD"/>
    <w:rsid w:val="00025BFA"/>
    <w:rsid w:val="0002693D"/>
    <w:rsid w:val="00032ACD"/>
    <w:rsid w:val="00075F40"/>
    <w:rsid w:val="00086C87"/>
    <w:rsid w:val="000A7C93"/>
    <w:rsid w:val="000B59EF"/>
    <w:rsid w:val="000D386B"/>
    <w:rsid w:val="000E38CD"/>
    <w:rsid w:val="0011215B"/>
    <w:rsid w:val="00156744"/>
    <w:rsid w:val="001640F4"/>
    <w:rsid w:val="001B2DD4"/>
    <w:rsid w:val="001E4DFF"/>
    <w:rsid w:val="001E7CE0"/>
    <w:rsid w:val="00222ADA"/>
    <w:rsid w:val="00224208"/>
    <w:rsid w:val="002366B1"/>
    <w:rsid w:val="002451B4"/>
    <w:rsid w:val="00256C1D"/>
    <w:rsid w:val="00260E10"/>
    <w:rsid w:val="00276582"/>
    <w:rsid w:val="002979D1"/>
    <w:rsid w:val="002B2D7E"/>
    <w:rsid w:val="002E04F4"/>
    <w:rsid w:val="00306B3B"/>
    <w:rsid w:val="00311AF6"/>
    <w:rsid w:val="00311FE9"/>
    <w:rsid w:val="003255C0"/>
    <w:rsid w:val="0033668D"/>
    <w:rsid w:val="003D1C57"/>
    <w:rsid w:val="003F697F"/>
    <w:rsid w:val="003F7301"/>
    <w:rsid w:val="004226C5"/>
    <w:rsid w:val="00443BD2"/>
    <w:rsid w:val="00465136"/>
    <w:rsid w:val="00466C4B"/>
    <w:rsid w:val="004726D6"/>
    <w:rsid w:val="00490E79"/>
    <w:rsid w:val="00491476"/>
    <w:rsid w:val="004B101E"/>
    <w:rsid w:val="004E6E18"/>
    <w:rsid w:val="0056487C"/>
    <w:rsid w:val="00566674"/>
    <w:rsid w:val="00571EA7"/>
    <w:rsid w:val="00573717"/>
    <w:rsid w:val="00583261"/>
    <w:rsid w:val="00587729"/>
    <w:rsid w:val="005A7401"/>
    <w:rsid w:val="005B37F6"/>
    <w:rsid w:val="005C6EBB"/>
    <w:rsid w:val="005C7402"/>
    <w:rsid w:val="005D0AE5"/>
    <w:rsid w:val="00661E61"/>
    <w:rsid w:val="00674BA4"/>
    <w:rsid w:val="006950E9"/>
    <w:rsid w:val="00696CCE"/>
    <w:rsid w:val="006D0526"/>
    <w:rsid w:val="006E2983"/>
    <w:rsid w:val="006F725C"/>
    <w:rsid w:val="00704FFA"/>
    <w:rsid w:val="00712A2F"/>
    <w:rsid w:val="007139A7"/>
    <w:rsid w:val="00750F91"/>
    <w:rsid w:val="0077214F"/>
    <w:rsid w:val="007722C7"/>
    <w:rsid w:val="007722D8"/>
    <w:rsid w:val="00777C35"/>
    <w:rsid w:val="007863A8"/>
    <w:rsid w:val="007A473A"/>
    <w:rsid w:val="007D78CE"/>
    <w:rsid w:val="00803ABF"/>
    <w:rsid w:val="0081107C"/>
    <w:rsid w:val="0083434B"/>
    <w:rsid w:val="00845546"/>
    <w:rsid w:val="0086394D"/>
    <w:rsid w:val="0089259B"/>
    <w:rsid w:val="00895F87"/>
    <w:rsid w:val="008A34AA"/>
    <w:rsid w:val="008A499B"/>
    <w:rsid w:val="008C245E"/>
    <w:rsid w:val="008E1C9A"/>
    <w:rsid w:val="008E30BF"/>
    <w:rsid w:val="008F4A68"/>
    <w:rsid w:val="00907D9B"/>
    <w:rsid w:val="00955C3D"/>
    <w:rsid w:val="0096225D"/>
    <w:rsid w:val="009709F9"/>
    <w:rsid w:val="0098574E"/>
    <w:rsid w:val="009A6B0A"/>
    <w:rsid w:val="009E2DA1"/>
    <w:rsid w:val="00A04CF9"/>
    <w:rsid w:val="00A21517"/>
    <w:rsid w:val="00A32E64"/>
    <w:rsid w:val="00A46257"/>
    <w:rsid w:val="00A9109D"/>
    <w:rsid w:val="00A91234"/>
    <w:rsid w:val="00AB405B"/>
    <w:rsid w:val="00AD751C"/>
    <w:rsid w:val="00B07360"/>
    <w:rsid w:val="00B73124"/>
    <w:rsid w:val="00BA3DC4"/>
    <w:rsid w:val="00C0222F"/>
    <w:rsid w:val="00C27C03"/>
    <w:rsid w:val="00C311C7"/>
    <w:rsid w:val="00C47D3E"/>
    <w:rsid w:val="00C573FC"/>
    <w:rsid w:val="00C74B7D"/>
    <w:rsid w:val="00C818EA"/>
    <w:rsid w:val="00C8584E"/>
    <w:rsid w:val="00C93503"/>
    <w:rsid w:val="00C95FD6"/>
    <w:rsid w:val="00C96C81"/>
    <w:rsid w:val="00CB2924"/>
    <w:rsid w:val="00CC43B5"/>
    <w:rsid w:val="00CD5C65"/>
    <w:rsid w:val="00D1059A"/>
    <w:rsid w:val="00D31DE5"/>
    <w:rsid w:val="00D35C9C"/>
    <w:rsid w:val="00D36A4F"/>
    <w:rsid w:val="00D371DF"/>
    <w:rsid w:val="00D43FE6"/>
    <w:rsid w:val="00D51527"/>
    <w:rsid w:val="00D731FD"/>
    <w:rsid w:val="00D77A6C"/>
    <w:rsid w:val="00D81D4B"/>
    <w:rsid w:val="00D8497D"/>
    <w:rsid w:val="00DA21C5"/>
    <w:rsid w:val="00DB1D1D"/>
    <w:rsid w:val="00DC3789"/>
    <w:rsid w:val="00DD40B8"/>
    <w:rsid w:val="00E123A7"/>
    <w:rsid w:val="00E60AB4"/>
    <w:rsid w:val="00E74E2D"/>
    <w:rsid w:val="00E77E0C"/>
    <w:rsid w:val="00E84C8D"/>
    <w:rsid w:val="00EA0B02"/>
    <w:rsid w:val="00EA341B"/>
    <w:rsid w:val="00EC4284"/>
    <w:rsid w:val="00EE2D37"/>
    <w:rsid w:val="00EE30F3"/>
    <w:rsid w:val="00EE4D74"/>
    <w:rsid w:val="00EE65D8"/>
    <w:rsid w:val="00EF3BB2"/>
    <w:rsid w:val="00EF5341"/>
    <w:rsid w:val="00F16B33"/>
    <w:rsid w:val="00F24E82"/>
    <w:rsid w:val="00F2506F"/>
    <w:rsid w:val="00F65D47"/>
    <w:rsid w:val="00F860BB"/>
    <w:rsid w:val="00FA0243"/>
    <w:rsid w:val="00FA580C"/>
    <w:rsid w:val="00FD091F"/>
    <w:rsid w:val="00FD1217"/>
    <w:rsid w:val="00FE56FA"/>
    <w:rsid w:val="00FE6056"/>
    <w:rsid w:val="028406FC"/>
    <w:rsid w:val="02EB228F"/>
    <w:rsid w:val="03221510"/>
    <w:rsid w:val="048D044A"/>
    <w:rsid w:val="052F6738"/>
    <w:rsid w:val="053F077B"/>
    <w:rsid w:val="06404AD2"/>
    <w:rsid w:val="06563D11"/>
    <w:rsid w:val="08C77405"/>
    <w:rsid w:val="0B204EFB"/>
    <w:rsid w:val="0B7D318A"/>
    <w:rsid w:val="0C7F5541"/>
    <w:rsid w:val="10CD00E9"/>
    <w:rsid w:val="11E84A53"/>
    <w:rsid w:val="11F62B98"/>
    <w:rsid w:val="120F0147"/>
    <w:rsid w:val="131D0D42"/>
    <w:rsid w:val="13FA41EA"/>
    <w:rsid w:val="151B71F4"/>
    <w:rsid w:val="1A82318C"/>
    <w:rsid w:val="1AFA7DA3"/>
    <w:rsid w:val="1B3A3A66"/>
    <w:rsid w:val="1D507571"/>
    <w:rsid w:val="1D6F64DC"/>
    <w:rsid w:val="1ECD7DEF"/>
    <w:rsid w:val="204027EF"/>
    <w:rsid w:val="22645B7F"/>
    <w:rsid w:val="22F62000"/>
    <w:rsid w:val="23437C81"/>
    <w:rsid w:val="246916F9"/>
    <w:rsid w:val="25EA380B"/>
    <w:rsid w:val="26404627"/>
    <w:rsid w:val="27C05E36"/>
    <w:rsid w:val="281F64BE"/>
    <w:rsid w:val="2AB57819"/>
    <w:rsid w:val="2B1E5F07"/>
    <w:rsid w:val="2CCC160E"/>
    <w:rsid w:val="2D012636"/>
    <w:rsid w:val="2D810A87"/>
    <w:rsid w:val="2E9711FD"/>
    <w:rsid w:val="2F4B75B1"/>
    <w:rsid w:val="30D94A4D"/>
    <w:rsid w:val="31C32FF7"/>
    <w:rsid w:val="32741A08"/>
    <w:rsid w:val="330D36DC"/>
    <w:rsid w:val="34710230"/>
    <w:rsid w:val="36770FE5"/>
    <w:rsid w:val="373C2ACD"/>
    <w:rsid w:val="39602492"/>
    <w:rsid w:val="3B8C30C5"/>
    <w:rsid w:val="3D23713B"/>
    <w:rsid w:val="3E3F5445"/>
    <w:rsid w:val="404C551E"/>
    <w:rsid w:val="415234B1"/>
    <w:rsid w:val="42582D12"/>
    <w:rsid w:val="42DA127C"/>
    <w:rsid w:val="42F37CC4"/>
    <w:rsid w:val="448434D9"/>
    <w:rsid w:val="45325E6E"/>
    <w:rsid w:val="45561319"/>
    <w:rsid w:val="46D97434"/>
    <w:rsid w:val="475249B4"/>
    <w:rsid w:val="4B8B02A2"/>
    <w:rsid w:val="4C633563"/>
    <w:rsid w:val="4E126FA3"/>
    <w:rsid w:val="4E38735C"/>
    <w:rsid w:val="51B03B5F"/>
    <w:rsid w:val="532134F5"/>
    <w:rsid w:val="53394028"/>
    <w:rsid w:val="54A110B5"/>
    <w:rsid w:val="5620750D"/>
    <w:rsid w:val="56414794"/>
    <w:rsid w:val="56CE54C3"/>
    <w:rsid w:val="56F316F1"/>
    <w:rsid w:val="57BE4AFC"/>
    <w:rsid w:val="58A106A5"/>
    <w:rsid w:val="59A70592"/>
    <w:rsid w:val="59B65364"/>
    <w:rsid w:val="5ACA36EA"/>
    <w:rsid w:val="5B3D4EC8"/>
    <w:rsid w:val="5D7179EA"/>
    <w:rsid w:val="5EE40D51"/>
    <w:rsid w:val="606D7F21"/>
    <w:rsid w:val="609F5CDF"/>
    <w:rsid w:val="61916060"/>
    <w:rsid w:val="661E675C"/>
    <w:rsid w:val="66723570"/>
    <w:rsid w:val="6685501F"/>
    <w:rsid w:val="66C52970"/>
    <w:rsid w:val="6B086B16"/>
    <w:rsid w:val="6C822A63"/>
    <w:rsid w:val="6CA82FE5"/>
    <w:rsid w:val="6E1F7C4B"/>
    <w:rsid w:val="6E434D61"/>
    <w:rsid w:val="6EA8756A"/>
    <w:rsid w:val="6FC06479"/>
    <w:rsid w:val="70542B64"/>
    <w:rsid w:val="706A1D39"/>
    <w:rsid w:val="70A95549"/>
    <w:rsid w:val="713670E4"/>
    <w:rsid w:val="73042AE6"/>
    <w:rsid w:val="738024A6"/>
    <w:rsid w:val="73AB7A96"/>
    <w:rsid w:val="751678CE"/>
    <w:rsid w:val="754B0E32"/>
    <w:rsid w:val="76991B8E"/>
    <w:rsid w:val="774C2464"/>
    <w:rsid w:val="783D1BC8"/>
    <w:rsid w:val="791D20CB"/>
    <w:rsid w:val="796C1033"/>
    <w:rsid w:val="796F52F9"/>
    <w:rsid w:val="79DF58FF"/>
    <w:rsid w:val="7A335E70"/>
    <w:rsid w:val="7B9104A8"/>
    <w:rsid w:val="7BB140AB"/>
    <w:rsid w:val="7C08445D"/>
    <w:rsid w:val="7F784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9"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120" w:after="120" w:line="360" w:lineRule="auto"/>
      <w:jc w:val="both"/>
      <w:pPrChange w:id="0" w:author="Fred Zhou" w:date="2024-02-29T12:11:00Z">
        <w:pPr>
          <w:widowControl w:val="0"/>
          <w:spacing w:before="120" w:after="120" w:line="360" w:lineRule="auto"/>
          <w:jc w:val="both"/>
        </w:pPr>
      </w:pPrChange>
    </w:pPr>
    <w:rPr>
      <w:rFonts w:ascii="Times New Roman" w:hAnsi="Times New Roman" w:eastAsia="楷体" w:cstheme="minorBidi"/>
      <w:kern w:val="2"/>
      <w:sz w:val="24"/>
      <w:szCs w:val="24"/>
      <w:lang w:val="en-US" w:eastAsia="zh-CN" w:bidi="ar-SA"/>
      <w:rPrChange w:id="1" w:author="Fred Zhou" w:date="2024-02-29T12:11:00Z">
        <w:rPr>
          <w:rFonts w:eastAsia="楷体" w:asciiTheme="minorHAnsi" w:hAnsiTheme="minorHAnsi" w:cstheme="minorBidi"/>
          <w:kern w:val="2"/>
          <w:sz w:val="24"/>
          <w:szCs w:val="24"/>
          <w:lang w:val="en-US" w:eastAsia="zh-CN" w:bidi="ar-SA"/>
        </w:rPr>
      </w:rPrChange>
    </w:rPr>
  </w:style>
  <w:style w:type="paragraph" w:styleId="2">
    <w:name w:val="heading 1"/>
    <w:basedOn w:val="1"/>
    <w:next w:val="1"/>
    <w:autoRedefine/>
    <w:qFormat/>
    <w:uiPriority w:val="0"/>
    <w:pPr>
      <w:keepNext/>
      <w:keepLines/>
      <w:spacing w:before="340" w:after="330" w:line="576" w:lineRule="auto"/>
      <w:jc w:val="center"/>
      <w:outlineLvl w:val="0"/>
      <w:pPrChange w:id="2" w:author="Fred Zhou" w:date="2024-02-28T16:10:00Z">
        <w:pPr>
          <w:keepNext/>
          <w:keepLines/>
          <w:widowControl w:val="0"/>
          <w:spacing w:before="340" w:after="330" w:line="576" w:lineRule="auto"/>
          <w:ind w:firstLine="420"/>
          <w:jc w:val="center"/>
          <w:outlineLvl w:val="0"/>
        </w:pPr>
      </w:pPrChange>
    </w:pPr>
    <w:rPr>
      <w:rFonts w:eastAsia="黑体"/>
      <w:b/>
      <w:kern w:val="44"/>
      <w:sz w:val="44"/>
      <w:rPrChange w:id="3" w:author="Fred Zhou" w:date="2024-02-28T16:10:00Z">
        <w:rPr>
          <w:rFonts w:eastAsia="黑体" w:cstheme="minorBidi"/>
          <w:b/>
          <w:kern w:val="44"/>
          <w:sz w:val="44"/>
          <w:szCs w:val="24"/>
          <w:lang w:val="en-US" w:eastAsia="zh-CN" w:bidi="ar-SA"/>
        </w:rPr>
      </w:rPrChange>
    </w:rPr>
  </w:style>
  <w:style w:type="paragraph" w:styleId="3">
    <w:name w:val="heading 2"/>
    <w:basedOn w:val="1"/>
    <w:next w:val="1"/>
    <w:autoRedefine/>
    <w:unhideWhenUsed/>
    <w:qFormat/>
    <w:uiPriority w:val="99"/>
    <w:pPr>
      <w:keepNext/>
      <w:keepLines/>
      <w:numPr>
        <w:ilvl w:val="1"/>
        <w:numId w:val="1"/>
      </w:numPr>
      <w:spacing w:before="160" w:after="80"/>
      <w:outlineLvl w:val="1"/>
      <w:pPrChange w:id="4" w:author="Fred Zhou" w:date="2024-02-28T16:44:00Z">
        <w:pPr>
          <w:keepNext/>
          <w:keepLines/>
          <w:widowControl w:val="0"/>
          <w:spacing w:before="160" w:after="80" w:line="360" w:lineRule="auto"/>
          <w:ind w:firstLine="420"/>
          <w:jc w:val="both"/>
          <w:outlineLvl w:val="1"/>
        </w:pPr>
      </w:pPrChange>
    </w:pPr>
    <w:rPr>
      <w:rFonts w:eastAsia="黑体" w:asciiTheme="majorHAnsi" w:hAnsiTheme="majorHAnsi" w:cstheme="majorBidi"/>
      <w:b/>
      <w:sz w:val="30"/>
      <w:szCs w:val="40"/>
      <w:rPrChange w:id="5" w:author="Fred Zhou" w:date="2024-02-28T16:44:00Z">
        <w:rPr>
          <w:rFonts w:eastAsia="黑体" w:asciiTheme="majorHAnsi" w:hAnsiTheme="majorHAnsi" w:cstheme="majorBidi"/>
          <w:b/>
          <w:kern w:val="2"/>
          <w:sz w:val="30"/>
          <w:szCs w:val="40"/>
          <w:lang w:val="en-US" w:eastAsia="zh-CN" w:bidi="ar-SA"/>
        </w:rPr>
      </w:rPrChange>
    </w:rPr>
  </w:style>
  <w:style w:type="paragraph" w:styleId="4">
    <w:name w:val="heading 3"/>
    <w:basedOn w:val="1"/>
    <w:next w:val="1"/>
    <w:link w:val="12"/>
    <w:autoRedefine/>
    <w:unhideWhenUsed/>
    <w:qFormat/>
    <w:uiPriority w:val="0"/>
    <w:pPr>
      <w:keepNext/>
      <w:keepLines/>
      <w:spacing w:before="260" w:after="260" w:line="413" w:lineRule="auto"/>
      <w:outlineLvl w:val="2"/>
    </w:pPr>
    <w:rPr>
      <w:rFonts w:eastAsia="黑体"/>
      <w:b/>
      <w:sz w:val="28"/>
    </w:rPr>
  </w:style>
  <w:style w:type="paragraph" w:styleId="5">
    <w:name w:val="heading 4"/>
    <w:basedOn w:val="1"/>
    <w:next w:val="1"/>
    <w:autoRedefine/>
    <w:unhideWhenUsed/>
    <w:qFormat/>
    <w:uiPriority w:val="9"/>
    <w:pPr>
      <w:keepNext/>
      <w:keepLines/>
      <w:spacing w:before="80" w:after="40"/>
      <w:outlineLvl w:val="3"/>
    </w:pPr>
    <w:rPr>
      <w:rFonts w:eastAsia="黑体" w:cstheme="majorBidi"/>
      <w:sz w:val="28"/>
      <w:szCs w:val="28"/>
    </w:rPr>
  </w:style>
  <w:style w:type="character" w:default="1" w:styleId="7">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8">
    <w:name w:val="Hyperlink"/>
    <w:basedOn w:val="7"/>
    <w:uiPriority w:val="0"/>
    <w:rPr>
      <w:color w:val="0000FF"/>
      <w:u w:val="single"/>
    </w:rPr>
  </w:style>
  <w:style w:type="paragraph" w:styleId="9">
    <w:name w:val="List Paragraph"/>
    <w:basedOn w:val="1"/>
    <w:autoRedefine/>
    <w:unhideWhenUsed/>
    <w:qFormat/>
    <w:uiPriority w:val="99"/>
    <w:pPr>
      <w:ind w:firstLine="420" w:firstLineChars="200"/>
    </w:pPr>
  </w:style>
  <w:style w:type="paragraph" w:customStyle="1" w:styleId="10">
    <w:name w:val="List Paragraph1"/>
    <w:basedOn w:val="1"/>
    <w:autoRedefine/>
    <w:qFormat/>
    <w:uiPriority w:val="0"/>
    <w:pPr>
      <w:spacing w:before="240" w:after="240" w:line="240" w:lineRule="auto"/>
      <w:ind w:left="720"/>
      <w:contextualSpacing/>
    </w:pPr>
    <w:rPr>
      <w:rFonts w:ascii="Calibri" w:hAnsi="Calibri" w:cs="Times New Roman"/>
    </w:rPr>
  </w:style>
  <w:style w:type="paragraph" w:customStyle="1" w:styleId="11">
    <w:name w:val="Revision"/>
    <w:hidden/>
    <w:unhideWhenUsed/>
    <w:uiPriority w:val="99"/>
    <w:rPr>
      <w:rFonts w:eastAsia="楷体" w:asciiTheme="minorHAnsi" w:hAnsiTheme="minorHAnsi" w:cstheme="minorBidi"/>
      <w:kern w:val="2"/>
      <w:sz w:val="24"/>
      <w:szCs w:val="24"/>
      <w:lang w:val="en-US" w:eastAsia="zh-CN" w:bidi="ar-SA"/>
    </w:rPr>
  </w:style>
  <w:style w:type="character" w:customStyle="1" w:styleId="12">
    <w:name w:val="标题 3 字符"/>
    <w:basedOn w:val="7"/>
    <w:link w:val="4"/>
    <w:autoRedefine/>
    <w:uiPriority w:val="0"/>
    <w:rPr>
      <w:rFonts w:eastAsia="黑体" w:cstheme="minorBidi"/>
      <w:b/>
      <w:kern w:val="2"/>
      <w:sz w:val="28"/>
      <w:szCs w:val="24"/>
    </w:rPr>
  </w:style>
  <w:style w:type="character" w:customStyle="1" w:styleId="13">
    <w:name w:val="Subtle Reference"/>
    <w:basedOn w:val="7"/>
    <w:autoRedefine/>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914</Words>
  <Characters>5213</Characters>
  <Lines>43</Lines>
  <Paragraphs>12</Paragraphs>
  <TotalTime>171</TotalTime>
  <ScaleCrop>false</ScaleCrop>
  <LinksUpToDate>false</LinksUpToDate>
  <CharactersWithSpaces>6115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2024-02-27T09:56:00Z</dcterms:created>
  <dc:creator>野草</dc:creator>
  <cp:lastModifiedBy>野草</cp:lastModifiedBy>
  <dcterms:modified xsi:type="dcterms:W3CDTF">2024-03-03T09:11:42Z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27006846416545598F147D3BE2126D73_11</vt:lpwstr>
  </property>
</Properties>
</file>