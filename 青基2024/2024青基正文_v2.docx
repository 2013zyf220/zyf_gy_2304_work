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城市绿地</w:t>
      </w:r>
      <w:r>
        <w:rPr>
          <w:highlight w:val="yellow"/>
        </w:rPr>
        <w:t>热缓解</w:t>
      </w:r>
      <w:r>
        <w:t>溢出效应的供需关系</w:t>
      </w:r>
      <w:ins w:id="6" w:author="Fred Zhou" w:date="2024-02-28T16:10:00Z">
        <w:r>
          <w:rPr/>
          <w:t>及其</w:t>
        </w:r>
      </w:ins>
      <w:r>
        <w:t>调控机制研究</w:t>
      </w:r>
    </w:p>
    <w:p/>
    <w:p>
      <w:pPr>
        <w:pStyle w:val="3"/>
        <w:numPr>
          <w:ilvl w:val="0"/>
          <w:numId w:val="2"/>
        </w:numPr>
      </w:pPr>
      <w:r>
        <w:t>项目的立项依据</w:t>
      </w:r>
    </w:p>
    <w:p>
      <w:pPr>
        <w:pStyle w:val="4"/>
        <w:numPr>
          <w:ilvl w:val="1"/>
          <w:numId w:val="3"/>
          <w:ins w:id="8" w:author="野草" w:date="2024-02-29T17:18:52Z"/>
        </w:numPr>
        <w:ind w:left="720" w:hanging="720"/>
        <w:pPrChange w:id="7" w:author="野草" w:date="2024-02-29T17:18:52Z">
          <w:pPr>
            <w:pStyle w:val="4"/>
            <w:numPr>
              <w:ilvl w:val="1"/>
              <w:numId w:val="1"/>
            </w:numPr>
            <w:ind w:left="720" w:hanging="720"/>
          </w:pPr>
        </w:pPrChange>
      </w:pPr>
      <w:r>
        <w:t>研究意义</w:t>
      </w:r>
    </w:p>
    <w:p>
      <w:pPr>
        <w:pStyle w:val="10"/>
        <w:spacing w:line="360" w:lineRule="auto"/>
        <w:ind w:left="0" w:firstLine="420"/>
        <w:rPr>
          <w:ins w:id="10" w:author="Fred Zhou" w:date="2024-02-28T17:12:00Z"/>
        </w:rPr>
        <w:pPrChange w:id="9" w:author="野草" w:date="2024-02-29T18:11:09Z">
          <w:pPr/>
        </w:pPrChange>
      </w:pPr>
      <w:r>
        <w:t>随着</w:t>
      </w:r>
      <w:r>
        <w:rPr>
          <w:highlight w:val="cyan"/>
        </w:rPr>
        <w:t>气候变化</w:t>
      </w:r>
      <w:r>
        <w:t>和</w:t>
      </w:r>
      <w:r>
        <w:rPr>
          <w:highlight w:val="cyan"/>
        </w:rPr>
        <w:t>城市化</w:t>
      </w:r>
      <w:r>
        <w:t>的推进，</w:t>
      </w:r>
      <w:r>
        <w:rPr>
          <w:highlight w:val="cyan"/>
        </w:rPr>
        <w:t>我国</w:t>
      </w:r>
      <w:r>
        <w:t>正面临着</w:t>
      </w:r>
      <w:r>
        <w:rPr>
          <w:highlight w:val="cyan"/>
        </w:rPr>
        <w:t>极端天气气候事件</w:t>
      </w:r>
      <w:r>
        <w:t>增加的风险。受其影响，居民的</w:t>
      </w:r>
      <w:r>
        <w:rPr>
          <w:highlight w:val="cyan"/>
        </w:rPr>
        <w:t>热舒适度</w:t>
      </w:r>
      <w:r>
        <w:t>下降，</w:t>
      </w:r>
      <w:ins w:id="11" w:author="Fred Zhou" w:date="2024-02-28T23:30:00Z">
        <w:r>
          <w:rPr/>
          <w:t>老年人等</w:t>
        </w:r>
      </w:ins>
      <w:ins w:id="12" w:author="Fred Zhou" w:date="2024-02-28T23:30:00Z">
        <w:r>
          <w:rPr>
            <w:rFonts w:hint="eastAsia"/>
            <w:highlight w:val="cyan"/>
            <w:rPrChange w:id="13" w:author="Fred Zhou" w:date="2024-02-29T11:49:00Z">
              <w:rPr>
                <w:rFonts w:hint="eastAsia"/>
              </w:rPr>
            </w:rPrChange>
          </w:rPr>
          <w:t>脆弱群体</w:t>
        </w:r>
      </w:ins>
      <w:ins w:id="14" w:author="Fred Zhou" w:date="2024-02-28T23:30:00Z">
        <w:r>
          <w:rPr/>
          <w:t>的</w:t>
        </w:r>
      </w:ins>
      <w:ins w:id="15" w:author="Fred Zhou" w:date="2024-02-28T23:30:00Z">
        <w:r>
          <w:rPr>
            <w:rFonts w:hint="eastAsia"/>
            <w:highlight w:val="cyan"/>
            <w:rPrChange w:id="16" w:author="Fred Zhou" w:date="2024-02-29T11:49:00Z">
              <w:rPr>
                <w:rFonts w:hint="eastAsia"/>
              </w:rPr>
            </w:rPrChange>
          </w:rPr>
          <w:t>健康风险</w:t>
        </w:r>
      </w:ins>
      <w:ins w:id="17" w:author="Fred Zhou" w:date="2024-02-28T23:30:00Z">
        <w:r>
          <w:rPr/>
          <w:t>增加，</w:t>
        </w:r>
      </w:ins>
      <w:r>
        <w:t>城市</w:t>
      </w:r>
      <w:r>
        <w:rPr>
          <w:highlight w:val="cyan"/>
        </w:rPr>
        <w:t>人居环境</w:t>
      </w:r>
      <w:r>
        <w:t>面临</w:t>
      </w:r>
      <w:r>
        <w:rPr>
          <w:highlight w:val="cyan"/>
        </w:rPr>
        <w:t>严峻挑战</w:t>
      </w:r>
      <w:r>
        <w:t xml:space="preserve"> (Manoli et al., 2019；Tuholske et al., 2021；黄晓军等，2020)。为应对</w:t>
      </w:r>
      <w:r>
        <w:rPr>
          <w:highlight w:val="cyan"/>
        </w:rPr>
        <w:t>相关风险</w:t>
      </w:r>
      <w:r>
        <w:t>，</w:t>
      </w:r>
      <w:r>
        <w:rPr>
          <w:highlight w:val="cyan"/>
        </w:rPr>
        <w:t>生态环境部</w:t>
      </w:r>
      <w:r>
        <w:t>等17部门</w:t>
      </w:r>
      <w:r>
        <w:rPr>
          <w:highlight w:val="cyan"/>
        </w:rPr>
        <w:t>联合印发的</w:t>
      </w:r>
      <w:r>
        <w:t>《国家适应气候变化战略2035》提出了建设</w:t>
      </w:r>
      <w:r>
        <w:rPr>
          <w:highlight w:val="cyan"/>
        </w:rPr>
        <w:t>气候适应型城市</w:t>
      </w:r>
      <w:r>
        <w:t>的迫切需要。在此背景下，深化对</w:t>
      </w:r>
      <w:r>
        <w:rPr>
          <w:highlight w:val="cyan"/>
        </w:rPr>
        <w:t>城市气候特征</w:t>
      </w:r>
      <w:r>
        <w:t>的认识，通过</w:t>
      </w:r>
      <w:r>
        <w:rPr>
          <w:highlight w:val="cyan"/>
        </w:rPr>
        <w:t>城市规划与管理</w:t>
      </w:r>
      <w:r>
        <w:t>手段来对</w:t>
      </w:r>
      <w:r>
        <w:rPr>
          <w:highlight w:val="cyan"/>
        </w:rPr>
        <w:t>城市气候</w:t>
      </w:r>
      <w:r>
        <w:t>进行调节</w:t>
      </w:r>
      <w:r>
        <w:rPr>
          <w:highlight w:val="cyan"/>
        </w:rPr>
        <w:t>具有重大意义</w:t>
      </w:r>
      <w:r>
        <w:t>。【up2024 0228 11:52】</w:t>
      </w:r>
    </w:p>
    <w:p>
      <w:pPr>
        <w:ind w:firstLine="420"/>
        <w:rPr>
          <w:del w:id="18" w:author="野草" w:date="2024-03-01T17:30:49Z"/>
        </w:rPr>
      </w:pPr>
      <w:ins w:id="19" w:author="Fred Zhou" w:date="2024-02-28T17:12:00Z">
        <w:r>
          <w:rPr/>
          <w:t>城市绿地的</w:t>
        </w:r>
      </w:ins>
      <w:ins w:id="20" w:author="Fred Zhou" w:date="2024-02-28T17:12:00Z">
        <w:r>
          <w:rPr>
            <w:highlight w:val="cyan"/>
            <w:rPrChange w:id="21" w:author="Fred Zhou" w:date="2024-02-29T11:49:00Z">
              <w:rPr/>
            </w:rPrChange>
          </w:rPr>
          <w:t>降温效应</w:t>
        </w:r>
      </w:ins>
      <w:ins w:id="22" w:author="Fred Zhou" w:date="2024-02-28T17:13:00Z">
        <w:r>
          <w:rPr>
            <w:rFonts w:hint="default"/>
            <w:highlight w:val="none"/>
            <w:rPrChange w:id="23" w:author="Fred Zhou" w:date="2024-02-29T11:49:00Z">
              <w:rPr>
                <w:rFonts w:hint="eastAsia"/>
                <w:highlight w:val="cyan"/>
              </w:rPr>
            </w:rPrChange>
          </w:rPr>
          <w:t>已</w:t>
        </w:r>
      </w:ins>
      <w:ins w:id="24" w:author="Fred Zhou" w:date="2024-02-28T17:12:00Z">
        <w:r>
          <w:rPr/>
          <w:t>得到</w:t>
        </w:r>
      </w:ins>
      <w:ins w:id="25" w:author="Fred Zhou" w:date="2024-02-28T17:12:00Z">
        <w:r>
          <w:rPr>
            <w:rFonts w:hint="default"/>
            <w:highlight w:val="cyan"/>
            <w:rPrChange w:id="26" w:author="Fred Zhou" w:date="2024-02-29T11:49:00Z">
              <w:rPr>
                <w:rFonts w:hint="eastAsia"/>
              </w:rPr>
            </w:rPrChange>
          </w:rPr>
          <w:t>广泛</w:t>
        </w:r>
      </w:ins>
      <w:ins w:id="27" w:author="Fred Zhou" w:date="2024-02-28T17:12:00Z">
        <w:r>
          <w:rPr>
            <w:highlight w:val="cyan"/>
            <w:rPrChange w:id="28" w:author="Fred Zhou" w:date="2024-02-29T11:49:00Z">
              <w:rPr/>
            </w:rPrChange>
          </w:rPr>
          <w:t>的研究</w:t>
        </w:r>
      </w:ins>
      <w:ins w:id="29" w:author="Fred Zhou" w:date="2024-02-28T17:17:00Z">
        <w:r>
          <w:rPr/>
          <w:t>，其</w:t>
        </w:r>
      </w:ins>
      <w:ins w:id="30" w:author="Fred Zhou" w:date="2024-02-28T17:12:00Z">
        <w:r>
          <w:rPr/>
          <w:t>不仅</w:t>
        </w:r>
      </w:ins>
      <w:ins w:id="31" w:author="Fred Zhou" w:date="2024-02-28T17:12:00Z">
        <w:r>
          <w:rPr>
            <w:highlight w:val="cyan"/>
            <w:rPrChange w:id="32" w:author="Fred Zhou" w:date="2024-02-29T11:49:00Z">
              <w:rPr/>
            </w:rPrChange>
          </w:rPr>
          <w:t>局限于</w:t>
        </w:r>
      </w:ins>
      <w:ins w:id="33" w:author="Fred Zhou" w:date="2024-02-28T17:12:00Z">
        <w:r>
          <w:rPr/>
          <w:t>绿地自身的</w:t>
        </w:r>
      </w:ins>
      <w:ins w:id="34" w:author="Fred Zhou" w:date="2024-02-28T17:12:00Z">
        <w:r>
          <w:rPr>
            <w:highlight w:val="cyan"/>
            <w:rPrChange w:id="35" w:author="Fred Zhou" w:date="2024-02-29T11:49:00Z">
              <w:rPr/>
            </w:rPrChange>
          </w:rPr>
          <w:t>覆盖区域</w:t>
        </w:r>
      </w:ins>
      <w:ins w:id="36" w:author="Fred Zhou" w:date="2024-02-28T17:12:00Z">
        <w:r>
          <w:rPr/>
          <w:t>，更显示出</w:t>
        </w:r>
      </w:ins>
      <w:ins w:id="37" w:author="Fred Zhou" w:date="2024-02-28T17:12:00Z">
        <w:r>
          <w:rPr>
            <w:highlight w:val="cyan"/>
            <w:rPrChange w:id="38" w:author="Fred Zhou" w:date="2024-02-29T11:49:00Z">
              <w:rPr/>
            </w:rPrChange>
          </w:rPr>
          <w:t>显著的</w:t>
        </w:r>
      </w:ins>
      <w:ins w:id="39" w:author="Fred Zhou" w:date="2024-02-28T17:12:00Z">
        <w:r>
          <w:rPr/>
          <w:t>溢出效应</w:t>
        </w:r>
      </w:ins>
      <w:ins w:id="40" w:author="Fred Zhou" w:date="2024-02-28T17:19:00Z">
        <w:r>
          <w:rPr>
            <w:rFonts w:hint="default"/>
            <w:highlight w:val="none"/>
            <w:rPrChange w:id="41" w:author="Fred Zhou" w:date="2024-02-29T11:49:00Z">
              <w:rPr>
                <w:rFonts w:hint="eastAsia"/>
                <w:highlight w:val="yellow"/>
              </w:rPr>
            </w:rPrChange>
          </w:rPr>
          <w:t>。</w:t>
        </w:r>
      </w:ins>
      <w:ins w:id="42" w:author="Fred Zhou" w:date="2024-02-28T17:19:00Z">
        <w:r>
          <w:rPr/>
          <w:t>具体而言，绿地能够</w:t>
        </w:r>
      </w:ins>
      <w:ins w:id="43" w:author="Fred Zhou" w:date="2024-02-28T17:19:00Z">
        <w:r>
          <w:rPr>
            <w:highlight w:val="cyan"/>
            <w:rPrChange w:id="44" w:author="Fred Zhou" w:date="2024-02-29T11:49:00Z">
              <w:rPr/>
            </w:rPrChange>
          </w:rPr>
          <w:t>有效降低</w:t>
        </w:r>
      </w:ins>
      <w:ins w:id="45" w:author="Fred Zhou" w:date="2024-02-28T17:19:00Z">
        <w:r>
          <w:rPr/>
          <w:t>相邻区域的温度，对周边环境产生</w:t>
        </w:r>
      </w:ins>
      <w:ins w:id="46" w:author="Fred Zhou" w:date="2024-02-28T17:19:00Z">
        <w:r>
          <w:rPr>
            <w:highlight w:val="cyan"/>
            <w:rPrChange w:id="47" w:author="Fred Zhou" w:date="2024-02-29T11:49:00Z">
              <w:rPr/>
            </w:rPrChange>
          </w:rPr>
          <w:t>积极的影响</w:t>
        </w:r>
      </w:ins>
      <w:ins w:id="48" w:author="Fred Zhou" w:date="2024-02-28T17:19:00Z">
        <w:r>
          <w:rPr/>
          <w:t>。</w:t>
        </w:r>
      </w:ins>
      <w:ins w:id="49" w:author="Fred Zhou" w:date="2024-02-28T17:13:00Z">
        <w:del w:id="50" w:author="野草" w:date="2024-03-01T17:30:49Z">
          <w:r>
            <w:rPr/>
            <w:delText>【up2024 0228 17:13】</w:delText>
          </w:r>
        </w:del>
      </w:ins>
    </w:p>
    <w:p>
      <w:pPr>
        <w:ind w:firstLine="420"/>
        <w:rPr>
          <w:ins w:id="51" w:author="Fred Zhou" w:date="2024-02-28T15:09:00Z"/>
        </w:rPr>
      </w:pPr>
      <w:ins w:id="52" w:author="Fred Zhou" w:date="2024-02-28T17:14:00Z">
        <w:r>
          <w:rPr/>
          <w:t>然而，</w:t>
        </w:r>
      </w:ins>
      <w:del w:id="53" w:author="Fred Zhou" w:date="2024-02-28T13:50:00Z">
        <w:r>
          <w:rPr>
            <w:highlight w:val="none"/>
            <w:rPrChange w:id="54" w:author="Fred Zhou" w:date="2024-02-29T11:49:00Z">
              <w:rPr>
                <w:highlight w:val="yellow"/>
              </w:rPr>
            </w:rPrChange>
          </w:rPr>
          <w:delText>通常认为</w:delText>
        </w:r>
      </w:del>
      <w:del w:id="55" w:author="Fred Zhou" w:date="2024-02-28T14:03:00Z">
        <w:r>
          <w:rPr>
            <w:highlight w:val="none"/>
            <w:rPrChange w:id="56" w:author="Fred Zhou" w:date="2024-02-29T11:49:00Z">
              <w:rPr>
                <w:highlight w:val="yellow"/>
              </w:rPr>
            </w:rPrChange>
          </w:rPr>
          <w:delText>城市绿地</w:delText>
        </w:r>
      </w:del>
      <w:del w:id="57" w:author="Fred Zhou" w:date="2024-02-28T13:50:00Z">
        <w:r>
          <w:rPr>
            <w:highlight w:val="none"/>
            <w:rPrChange w:id="58" w:author="Fred Zhou" w:date="2024-02-29T11:49:00Z">
              <w:rPr>
                <w:highlight w:val="yellow"/>
              </w:rPr>
            </w:rPrChange>
          </w:rPr>
          <w:delText>是缓解城市过热的重要途径</w:delText>
        </w:r>
      </w:del>
      <w:ins w:id="59" w:author="Fred Zhou" w:date="2024-02-28T15:00:00Z">
        <w:r>
          <w:rPr/>
          <w:t>尽管绿地</w:t>
        </w:r>
      </w:ins>
      <w:ins w:id="60" w:author="Fred Zhou" w:date="2024-02-28T15:00:00Z">
        <w:r>
          <w:rPr>
            <w:highlight w:val="cyan"/>
            <w:rPrChange w:id="61" w:author="Fred Zhou" w:date="2024-02-29T11:49:00Z">
              <w:rPr/>
            </w:rPrChange>
          </w:rPr>
          <w:t>广泛分布于</w:t>
        </w:r>
      </w:ins>
      <w:ins w:id="62" w:author="Fred Zhou" w:date="2024-02-28T15:00:00Z">
        <w:r>
          <w:rPr/>
          <w:t>全球各大城市，城市</w:t>
        </w:r>
      </w:ins>
      <w:ins w:id="63" w:author="Fred Zhou" w:date="2024-02-28T15:00:00Z">
        <w:r>
          <w:rPr>
            <w:highlight w:val="cyan"/>
            <w:rPrChange w:id="64" w:author="Fred Zhou" w:date="2024-02-29T11:49:00Z">
              <w:rPr/>
            </w:rPrChange>
          </w:rPr>
          <w:t>过热问题</w:t>
        </w:r>
      </w:ins>
      <w:ins w:id="65" w:author="Fred Zhou" w:date="2024-02-28T15:00:00Z">
        <w:r>
          <w:rPr/>
          <w:t>仍未得到有效解决。在部分</w:t>
        </w:r>
      </w:ins>
      <w:ins w:id="66" w:author="Fred Zhou" w:date="2024-02-28T15:00:00Z">
        <w:r>
          <w:rPr>
            <w:highlight w:val="cyan"/>
            <w:rPrChange w:id="67" w:author="Fred Zhou" w:date="2024-02-29T11:49:00Z">
              <w:rPr/>
            </w:rPrChange>
          </w:rPr>
          <w:t>植被覆盖比例</w:t>
        </w:r>
      </w:ins>
      <w:ins w:id="68" w:author="Fred Zhou" w:date="2024-02-28T15:00:00Z">
        <w:r>
          <w:rPr/>
          <w:t>较高的</w:t>
        </w:r>
      </w:ins>
      <w:ins w:id="69" w:author="Fred Zhou" w:date="2024-02-28T15:00:00Z">
        <w:r>
          <w:rPr>
            <w:highlight w:val="cyan"/>
            <w:rPrChange w:id="70" w:author="Fred Zhou" w:date="2024-02-29T11:49:00Z">
              <w:rPr/>
            </w:rPrChange>
          </w:rPr>
          <w:t>城市区域</w:t>
        </w:r>
      </w:ins>
      <w:ins w:id="71" w:author="Fred Zhou" w:date="2024-02-28T15:00:00Z">
        <w:r>
          <w:rPr/>
          <w:t>，</w:t>
        </w:r>
      </w:ins>
      <w:ins w:id="72" w:author="Fred Zhou" w:date="2024-02-28T15:00:00Z">
        <w:r>
          <w:rPr>
            <w:highlight w:val="cyan"/>
            <w:rPrChange w:id="73" w:author="Fred Zhou" w:date="2024-02-29T11:49:00Z">
              <w:rPr/>
            </w:rPrChange>
          </w:rPr>
          <w:t>仍可观察到</w:t>
        </w:r>
      </w:ins>
      <w:ins w:id="74" w:author="Fred Zhou" w:date="2024-02-28T15:00:00Z">
        <w:r>
          <w:rPr/>
          <w:t>与</w:t>
        </w:r>
      </w:ins>
      <w:ins w:id="75" w:author="Fred Zhou" w:date="2024-02-28T15:00:00Z">
        <w:r>
          <w:rPr>
            <w:highlight w:val="cyan"/>
            <w:rPrChange w:id="76" w:author="Fred Zhou" w:date="2024-02-29T11:49:00Z">
              <w:rPr/>
            </w:rPrChange>
          </w:rPr>
          <w:t>高温相关</w:t>
        </w:r>
      </w:ins>
      <w:ins w:id="77" w:author="Fred Zhou" w:date="2024-02-28T15:00:00Z">
        <w:r>
          <w:rPr/>
          <w:t>的</w:t>
        </w:r>
      </w:ins>
      <w:ins w:id="78" w:author="Fred Zhou" w:date="2024-02-28T15:00:00Z">
        <w:r>
          <w:rPr>
            <w:highlight w:val="cyan"/>
            <w:rPrChange w:id="79" w:author="Fred Zhou" w:date="2024-02-29T11:49:00Z">
              <w:rPr/>
            </w:rPrChange>
          </w:rPr>
          <w:t>较高死亡风险</w:t>
        </w:r>
      </w:ins>
      <w:ins w:id="80" w:author="Fred Zhou" w:date="2024-02-28T15:00:00Z">
        <w:r>
          <w:rPr/>
          <w:t>（Pascal et al., 2021）。此外，在</w:t>
        </w:r>
      </w:ins>
      <w:ins w:id="81" w:author="Fred Zhou" w:date="2024-02-28T15:00:00Z">
        <w:r>
          <w:rPr>
            <w:rFonts w:hint="default"/>
            <w:highlight w:val="cyan"/>
            <w:rPrChange w:id="82" w:author="Fred Zhou" w:date="2024-02-29T11:49:00Z">
              <w:rPr>
                <w:rFonts w:hint="eastAsia"/>
              </w:rPr>
            </w:rPrChange>
          </w:rPr>
          <w:t>部分</w:t>
        </w:r>
      </w:ins>
      <w:ins w:id="83" w:author="Fred Zhou" w:date="2024-02-28T15:00:00Z">
        <w:r>
          <w:rPr>
            <w:highlight w:val="cyan"/>
            <w:rPrChange w:id="84" w:author="Fred Zhou" w:date="2024-02-29T11:49:00Z">
              <w:rPr/>
            </w:rPrChange>
          </w:rPr>
          <w:t>城市区域</w:t>
        </w:r>
      </w:ins>
      <w:ins w:id="85" w:author="Fred Zhou" w:date="2024-02-28T15:00:00Z">
        <w:r>
          <w:rPr/>
          <w:t>（如滨水地带），绿地的</w:t>
        </w:r>
      </w:ins>
      <w:ins w:id="86" w:author="Fred Zhou" w:date="2024-02-28T15:00:00Z">
        <w:r>
          <w:rPr>
            <w:highlight w:val="cyan"/>
            <w:rPrChange w:id="87" w:author="Fred Zhou" w:date="2024-02-29T11:49:00Z">
              <w:rPr/>
            </w:rPrChange>
          </w:rPr>
          <w:t>降温效</w:t>
        </w:r>
      </w:ins>
      <w:ins w:id="88" w:author="Fred Zhou" w:date="2024-02-28T15:00:00Z">
        <w:r>
          <w:rPr>
            <w:highlight w:val="cyan"/>
          </w:rPr>
          <w:t>应</w:t>
        </w:r>
      </w:ins>
      <w:ins w:id="89" w:author="Fred Zhou" w:date="2024-02-28T15:00:00Z">
        <w:r>
          <w:rPr/>
          <w:t>也相对有限（Liu et al., 2023）。因此，</w:t>
        </w:r>
      </w:ins>
      <w:ins w:id="90" w:author="Fred Zhou" w:date="2024-02-28T15:01:00Z">
        <w:r>
          <w:rPr/>
          <w:t>在</w:t>
        </w:r>
      </w:ins>
      <w:ins w:id="91" w:author="Fred Zhou" w:date="2024-02-28T15:00:00Z">
        <w:r>
          <w:rPr>
            <w:highlight w:val="cyan"/>
            <w:rPrChange w:id="92" w:author="Fred Zhou" w:date="2024-02-29T11:49:00Z">
              <w:rPr/>
            </w:rPrChange>
          </w:rPr>
          <w:t>不同城市之间</w:t>
        </w:r>
      </w:ins>
      <w:ins w:id="93" w:author="Fred Zhou" w:date="2024-02-28T15:01:00Z">
        <w:r>
          <w:rPr/>
          <w:t>乃至</w:t>
        </w:r>
      </w:ins>
      <w:ins w:id="94" w:author="Fred Zhou" w:date="2024-02-28T15:00:00Z">
        <w:r>
          <w:rPr>
            <w:highlight w:val="cyan"/>
            <w:rPrChange w:id="95" w:author="Fred Zhou" w:date="2024-02-29T11:49:00Z">
              <w:rPr/>
            </w:rPrChange>
          </w:rPr>
          <w:t>同一城市内部</w:t>
        </w:r>
      </w:ins>
      <w:ins w:id="96" w:author="Fred Zhou" w:date="2024-02-28T15:00:00Z">
        <w:r>
          <w:rPr/>
          <w:t>的</w:t>
        </w:r>
      </w:ins>
      <w:ins w:id="97" w:author="Fred Zhou" w:date="2024-02-28T15:00:00Z">
        <w:r>
          <w:rPr>
            <w:highlight w:val="cyan"/>
            <w:rPrChange w:id="98" w:author="Fred Zhou" w:date="2024-02-29T11:49:00Z">
              <w:rPr/>
            </w:rPrChange>
          </w:rPr>
          <w:t>不同区域</w:t>
        </w:r>
      </w:ins>
      <w:ins w:id="99" w:author="Fred Zhou" w:date="2024-02-28T15:00:00Z">
        <w:r>
          <w:rPr/>
          <w:t>之间，绿地在</w:t>
        </w:r>
      </w:ins>
      <w:ins w:id="100" w:author="Fred Zhou" w:date="2024-02-28T15:00:00Z">
        <w:r>
          <w:rPr>
            <w:highlight w:val="cyan"/>
            <w:rPrChange w:id="101" w:author="Fred Zhou" w:date="2024-02-29T11:49:00Z">
              <w:rPr/>
            </w:rPrChange>
          </w:rPr>
          <w:t>提供热缓解</w:t>
        </w:r>
      </w:ins>
      <w:ins w:id="102" w:author="Fred Zhou" w:date="2024-02-28T15:00:00Z">
        <w:r>
          <w:rPr/>
          <w:t>方面的能力</w:t>
        </w:r>
      </w:ins>
      <w:ins w:id="103" w:author="Fred Zhou" w:date="2024-02-28T15:00:00Z">
        <w:r>
          <w:rPr>
            <w:highlight w:val="cyan"/>
            <w:rPrChange w:id="104" w:author="Fred Zhou" w:date="2024-02-29T11:49:00Z">
              <w:rPr/>
            </w:rPrChange>
          </w:rPr>
          <w:t>存在显著差异</w:t>
        </w:r>
      </w:ins>
      <w:ins w:id="105" w:author="Fred Zhou" w:date="2024-02-28T15:00:00Z">
        <w:r>
          <w:rPr/>
          <w:t>。</w:t>
        </w:r>
      </w:ins>
      <w:ins w:id="106" w:author="Fred Zhou" w:date="2024-02-28T15:09:00Z">
        <w:r>
          <w:rPr/>
          <w:t>此外，随着</w:t>
        </w:r>
      </w:ins>
      <w:ins w:id="107" w:author="Fred Zhou" w:date="2024-02-28T15:09:00Z">
        <w:r>
          <w:rPr>
            <w:highlight w:val="cyan"/>
            <w:rPrChange w:id="108" w:author="Fred Zhou" w:date="2024-02-29T11:49:00Z">
              <w:rPr/>
            </w:rPrChange>
          </w:rPr>
          <w:t>城市空间布局</w:t>
        </w:r>
      </w:ins>
      <w:ins w:id="109" w:author="Fred Zhou" w:date="2024-02-28T15:09:00Z">
        <w:r>
          <w:rPr/>
          <w:t>的多样化，</w:t>
        </w:r>
      </w:ins>
      <w:ins w:id="110" w:author="Fred Zhou" w:date="2024-02-28T15:10:00Z">
        <w:r>
          <w:rPr/>
          <w:t>城市内</w:t>
        </w:r>
      </w:ins>
      <w:ins w:id="111" w:author="Fred Zhou" w:date="2024-02-28T15:09:00Z">
        <w:r>
          <w:rPr>
            <w:highlight w:val="cyan"/>
            <w:rPrChange w:id="112" w:author="Fred Zhou" w:date="2024-02-29T11:49:00Z">
              <w:rPr/>
            </w:rPrChange>
          </w:rPr>
          <w:t>不同区域</w:t>
        </w:r>
      </w:ins>
      <w:ins w:id="113" w:author="Fred Zhou" w:date="2024-02-28T15:09:00Z">
        <w:r>
          <w:rPr/>
          <w:t>的</w:t>
        </w:r>
      </w:ins>
      <w:ins w:id="114" w:author="Fred Zhou" w:date="2024-02-28T15:09:00Z">
        <w:r>
          <w:rPr>
            <w:highlight w:val="cyan"/>
            <w:rPrChange w:id="115" w:author="Fred Zhou" w:date="2024-02-29T11:49:00Z">
              <w:rPr/>
            </w:rPrChange>
          </w:rPr>
          <w:t>人口密度</w:t>
        </w:r>
      </w:ins>
      <w:ins w:id="116" w:author="Fred Zhou" w:date="2024-02-28T15:09:00Z">
        <w:r>
          <w:rPr/>
          <w:t>以及居民的社会经济状况，如</w:t>
        </w:r>
      </w:ins>
      <w:ins w:id="117" w:author="Fred Zhou" w:date="2024-02-28T15:09:00Z">
        <w:r>
          <w:rPr>
            <w:highlight w:val="cyan"/>
            <w:rPrChange w:id="118" w:author="Fred Zhou" w:date="2024-02-29T11:49:00Z">
              <w:rPr/>
            </w:rPrChange>
          </w:rPr>
          <w:t>年龄结构</w:t>
        </w:r>
      </w:ins>
      <w:ins w:id="119" w:author="Fred Zhou" w:date="2024-02-28T15:09:00Z">
        <w:r>
          <w:rPr/>
          <w:t>和</w:t>
        </w:r>
      </w:ins>
      <w:ins w:id="120" w:author="Fred Zhou" w:date="2024-02-28T15:09:00Z">
        <w:r>
          <w:rPr>
            <w:highlight w:val="cyan"/>
            <w:rPrChange w:id="121" w:author="Fred Zhou" w:date="2024-02-29T11:49:00Z">
              <w:rPr/>
            </w:rPrChange>
          </w:rPr>
          <w:t>收入水平</w:t>
        </w:r>
      </w:ins>
      <w:ins w:id="122" w:author="Fred Zhou" w:date="2024-02-28T15:09:00Z">
        <w:r>
          <w:rPr/>
          <w:t>等，呈现出</w:t>
        </w:r>
      </w:ins>
      <w:ins w:id="123" w:author="Fred Zhou" w:date="2024-02-28T15:09:00Z">
        <w:r>
          <w:rPr>
            <w:highlight w:val="cyan"/>
            <w:rPrChange w:id="124" w:author="Fred Zhou" w:date="2024-02-29T11:49:00Z">
              <w:rPr/>
            </w:rPrChange>
          </w:rPr>
          <w:t>显著的差异性</w:t>
        </w:r>
      </w:ins>
      <w:ins w:id="125" w:author="Fred Zhou" w:date="2024-02-28T15:11:00Z">
        <w:r>
          <w:rPr/>
          <w:t>。这</w:t>
        </w:r>
      </w:ins>
      <w:ins w:id="126" w:author="Fred Zhou" w:date="2024-02-28T15:10:00Z">
        <w:r>
          <w:rPr/>
          <w:t>使得</w:t>
        </w:r>
      </w:ins>
      <w:ins w:id="127" w:author="Fred Zhou" w:date="2024-02-28T15:09:00Z">
        <w:r>
          <w:rPr/>
          <w:t>对</w:t>
        </w:r>
      </w:ins>
      <w:ins w:id="128" w:author="Fred Zhou" w:date="2024-02-28T16:07:00Z">
        <w:r>
          <w:rPr>
            <w:highlight w:val="cyan"/>
          </w:rPr>
          <w:t>城市</w:t>
        </w:r>
      </w:ins>
      <w:ins w:id="129" w:author="Fred Zhou" w:date="2024-02-28T15:11:00Z">
        <w:r>
          <w:rPr>
            <w:highlight w:val="cyan"/>
          </w:rPr>
          <w:t>热缓解</w:t>
        </w:r>
      </w:ins>
      <w:ins w:id="130" w:author="Fred Zhou" w:date="2024-02-28T15:09:00Z">
        <w:r>
          <w:rPr/>
          <w:t>的</w:t>
        </w:r>
      </w:ins>
      <w:ins w:id="131" w:author="Fred Zhou" w:date="2024-02-28T15:09:00Z">
        <w:r>
          <w:rPr>
            <w:highlight w:val="cyan"/>
            <w:rPrChange w:id="132" w:author="Fred Zhou" w:date="2024-02-29T11:49:00Z">
              <w:rPr/>
            </w:rPrChange>
          </w:rPr>
          <w:t>实际需求</w:t>
        </w:r>
      </w:ins>
      <w:ins w:id="133" w:author="Fred Zhou" w:date="2024-02-28T15:11:00Z">
        <w:r>
          <w:rPr/>
          <w:t>存在</w:t>
        </w:r>
      </w:ins>
      <w:ins w:id="134" w:author="Fred Zhou" w:date="2024-02-28T15:09:00Z">
        <w:r>
          <w:rPr/>
          <w:t>较大的空间分异。</w:t>
        </w:r>
      </w:ins>
      <w:ins w:id="135" w:author="Fred Zhou" w:date="2024-02-28T15:12:00Z">
        <w:r>
          <w:rPr/>
          <w:t>【up2024 0228 15:12】</w:t>
        </w:r>
      </w:ins>
    </w:p>
    <w:p>
      <w:pPr>
        <w:ind w:firstLine="420"/>
        <w:rPr>
          <w:ins w:id="137" w:author="Fred Zhou" w:date="2024-02-28T16:27:00Z"/>
        </w:rPr>
        <w:pPrChange w:id="136" w:author="野草" w:date="2024-02-29T18:11:12Z">
          <w:pPr/>
        </w:pPrChange>
      </w:pPr>
      <w:ins w:id="138" w:author="Fred Zhou" w:date="2024-02-28T16:19:00Z">
        <w:r>
          <w:rPr>
            <w:highlight w:val="cyan"/>
            <w:rPrChange w:id="139" w:author="Fred Zhou" w:date="2024-02-29T11:49:00Z">
              <w:rPr/>
            </w:rPrChange>
          </w:rPr>
          <w:t>当前研究</w:t>
        </w:r>
      </w:ins>
      <w:ins w:id="140" w:author="Fred Zhou" w:date="2024-02-28T16:19:00Z">
        <w:r>
          <w:rPr/>
          <w:t>对于</w:t>
        </w:r>
      </w:ins>
      <w:ins w:id="141" w:author="Fred Zhou" w:date="2024-02-28T16:19:00Z">
        <w:r>
          <w:rPr>
            <w:highlight w:val="cyan"/>
            <w:rPrChange w:id="142" w:author="Fred Zhou" w:date="2024-02-29T11:49:00Z">
              <w:rPr/>
            </w:rPrChange>
          </w:rPr>
          <w:t>城市绿地热缓解</w:t>
        </w:r>
      </w:ins>
      <w:ins w:id="143" w:author="Fred Zhou" w:date="2024-02-28T16:19:00Z">
        <w:r>
          <w:rPr/>
          <w:t>溢出效应与</w:t>
        </w:r>
      </w:ins>
      <w:ins w:id="144" w:author="Fred Zhou" w:date="2024-02-28T16:19:00Z">
        <w:r>
          <w:rPr>
            <w:highlight w:val="cyan"/>
            <w:rPrChange w:id="145" w:author="Fred Zhou" w:date="2024-02-29T11:49:00Z">
              <w:rPr/>
            </w:rPrChange>
          </w:rPr>
          <w:t>热缓解实际需求</w:t>
        </w:r>
      </w:ins>
      <w:ins w:id="146" w:author="Fred Zhou" w:date="2024-02-28T16:19:00Z">
        <w:r>
          <w:rPr/>
          <w:t>之间的</w:t>
        </w:r>
      </w:ins>
      <w:ins w:id="147" w:author="Fred Zhou" w:date="2024-02-28T16:19:00Z">
        <w:r>
          <w:rPr>
            <w:highlight w:val="cyan"/>
            <w:rPrChange w:id="148" w:author="Fred Zhou" w:date="2024-02-29T11:49:00Z">
              <w:rPr/>
            </w:rPrChange>
          </w:rPr>
          <w:t>匹配程度</w:t>
        </w:r>
      </w:ins>
      <w:ins w:id="149" w:author="Fred Zhou" w:date="2024-02-28T16:19:00Z">
        <w:r>
          <w:rPr/>
          <w:t>及其</w:t>
        </w:r>
      </w:ins>
      <w:ins w:id="150" w:author="Fred Zhou" w:date="2024-02-28T16:19:00Z">
        <w:r>
          <w:rPr>
            <w:highlight w:val="cyan"/>
            <w:rPrChange w:id="151" w:author="Fred Zhou" w:date="2024-02-29T11:49:00Z">
              <w:rPr/>
            </w:rPrChange>
          </w:rPr>
          <w:t>调控机制</w:t>
        </w:r>
      </w:ins>
      <w:ins w:id="152" w:author="Fred Zhou" w:date="2024-02-28T16:19:00Z">
        <w:r>
          <w:rPr/>
          <w:t>尚未有</w:t>
        </w:r>
      </w:ins>
      <w:ins w:id="153" w:author="Fred Zhou" w:date="2024-02-28T16:19:00Z">
        <w:r>
          <w:rPr>
            <w:highlight w:val="cyan"/>
            <w:rPrChange w:id="154" w:author="Fred Zhou" w:date="2024-02-29T11:49:00Z">
              <w:rPr/>
            </w:rPrChange>
          </w:rPr>
          <w:t>明确的</w:t>
        </w:r>
      </w:ins>
      <w:ins w:id="155" w:author="Fred Zhou" w:date="2024-02-28T16:37:00Z">
        <w:r>
          <w:rPr>
            <w:highlight w:val="cyan"/>
          </w:rPr>
          <w:t>认识</w:t>
        </w:r>
      </w:ins>
      <w:ins w:id="156" w:author="Fred Zhou" w:date="2024-02-28T16:19:00Z">
        <w:r>
          <w:rPr/>
          <w:t>。鉴于此，本研究</w:t>
        </w:r>
      </w:ins>
      <w:ins w:id="157" w:author="Fred Zhou" w:date="2024-02-28T16:23:00Z">
        <w:r>
          <w:rPr/>
          <w:t>拟以</w:t>
        </w:r>
      </w:ins>
      <w:ins w:id="158" w:author="Fred Zhou" w:date="2024-02-28T16:23:00Z">
        <w:r>
          <w:rPr>
            <w:highlight w:val="cyan"/>
            <w:rPrChange w:id="159" w:author="Fred Zhou" w:date="2024-02-29T11:49:00Z">
              <w:rPr/>
            </w:rPrChange>
          </w:rPr>
          <w:t>成都</w:t>
        </w:r>
      </w:ins>
      <w:ins w:id="160" w:author="Fred Zhou" w:date="2024-02-28T16:23:00Z">
        <w:r>
          <w:rPr>
            <w:rFonts w:hint="default"/>
            <w:highlight w:val="cyan"/>
            <w:rPrChange w:id="161" w:author="Fred Zhou" w:date="2024-02-29T11:49:00Z">
              <w:rPr>
                <w:rFonts w:hint="eastAsia"/>
              </w:rPr>
            </w:rPrChange>
          </w:rPr>
          <w:t>市</w:t>
        </w:r>
      </w:ins>
      <w:ins w:id="162" w:author="Fred Zhou" w:date="2024-02-28T16:23:00Z">
        <w:r>
          <w:rPr/>
          <w:t>为例，</w:t>
        </w:r>
      </w:ins>
      <w:ins w:id="163" w:author="Fred Zhou" w:date="2024-02-28T16:19:00Z">
        <w:r>
          <w:rPr/>
          <w:t>首先构建一套</w:t>
        </w:r>
      </w:ins>
      <w:ins w:id="164" w:author="Fred Zhou" w:date="2024-02-28T16:21:00Z">
        <w:r>
          <w:rPr/>
          <w:t>综合</w:t>
        </w:r>
      </w:ins>
      <w:ins w:id="165" w:author="Fred Zhou" w:date="2024-02-28T16:19:00Z">
        <w:r>
          <w:rPr>
            <w:highlight w:val="cyan"/>
            <w:rPrChange w:id="166" w:author="Fred Zhou" w:date="2024-02-29T11:49:00Z">
              <w:rPr/>
            </w:rPrChange>
          </w:rPr>
          <w:t>背景气候</w:t>
        </w:r>
      </w:ins>
      <w:ins w:id="167" w:author="Fred Zhou" w:date="2024-02-28T16:19:00Z">
        <w:r>
          <w:rPr/>
          <w:t>、</w:t>
        </w:r>
      </w:ins>
      <w:ins w:id="168" w:author="Fred Zhou" w:date="2024-02-28T16:19:00Z">
        <w:r>
          <w:rPr>
            <w:highlight w:val="cyan"/>
            <w:rPrChange w:id="169" w:author="Fred Zhou" w:date="2024-02-29T11:49:00Z">
              <w:rPr/>
            </w:rPrChange>
          </w:rPr>
          <w:t>社会经济状况</w:t>
        </w:r>
      </w:ins>
      <w:ins w:id="170" w:author="Fred Zhou" w:date="2024-02-28T16:19:00Z">
        <w:r>
          <w:rPr/>
          <w:t>等多重因素的</w:t>
        </w:r>
      </w:ins>
      <w:ins w:id="171" w:author="Fred Zhou" w:date="2024-02-28T16:19:00Z">
        <w:r>
          <w:rPr>
            <w:highlight w:val="cyan"/>
            <w:rPrChange w:id="172" w:author="Fred Zhou" w:date="2024-02-29T11:49:00Z">
              <w:rPr/>
            </w:rPrChange>
          </w:rPr>
          <w:t>指标体系</w:t>
        </w:r>
      </w:ins>
      <w:ins w:id="173" w:author="Fred Zhou" w:date="2024-02-28T16:19:00Z">
        <w:r>
          <w:rPr/>
          <w:t>，</w:t>
        </w:r>
      </w:ins>
      <w:ins w:id="174" w:author="Fred Zhou" w:date="2024-02-28T16:22:00Z">
        <w:r>
          <w:rPr/>
          <w:t>评估</w:t>
        </w:r>
      </w:ins>
      <w:ins w:id="175" w:author="Fred Zhou" w:date="2024-02-28T16:25:00Z">
        <w:r>
          <w:rPr>
            <w:rFonts w:hint="default"/>
            <w:highlight w:val="cyan"/>
            <w:rPrChange w:id="176" w:author="Fred Zhou" w:date="2024-02-29T11:49:00Z">
              <w:rPr>
                <w:rFonts w:hint="eastAsia"/>
              </w:rPr>
            </w:rPrChange>
          </w:rPr>
          <w:t>城市</w:t>
        </w:r>
      </w:ins>
      <w:ins w:id="177" w:author="Fred Zhou" w:date="2024-02-28T16:19:00Z">
        <w:r>
          <w:rPr>
            <w:highlight w:val="cyan"/>
            <w:rPrChange w:id="178" w:author="Fred Zhou" w:date="2024-02-29T11:49:00Z">
              <w:rPr/>
            </w:rPrChange>
          </w:rPr>
          <w:t>热缓解</w:t>
        </w:r>
      </w:ins>
      <w:ins w:id="179" w:author="Fred Zhou" w:date="2024-02-28T16:19:00Z">
        <w:r>
          <w:rPr/>
          <w:t>的实际需求</w:t>
        </w:r>
      </w:ins>
      <w:ins w:id="180" w:author="Fred Zhou" w:date="2024-02-28T16:22:00Z">
        <w:r>
          <w:rPr/>
          <w:t>；</w:t>
        </w:r>
      </w:ins>
      <w:ins w:id="181" w:author="Fred Zhou" w:date="2024-02-28T16:26:00Z">
        <w:r>
          <w:rPr/>
          <w:t>然后</w:t>
        </w:r>
      </w:ins>
      <w:ins w:id="182" w:author="Fred Zhou" w:date="2024-02-28T16:19:00Z">
        <w:r>
          <w:rPr/>
          <w:t>通过</w:t>
        </w:r>
      </w:ins>
      <w:ins w:id="183" w:author="Fred Zhou" w:date="2024-02-28T16:35:00Z">
        <w:r>
          <w:rPr/>
          <w:t>对</w:t>
        </w:r>
      </w:ins>
      <w:ins w:id="184" w:author="Fred Zhou" w:date="2024-02-28T16:19:00Z">
        <w:r>
          <w:rPr>
            <w:highlight w:val="cyan"/>
            <w:rPrChange w:id="185" w:author="Fred Zhou" w:date="2024-02-29T11:49:00Z">
              <w:rPr/>
            </w:rPrChange>
          </w:rPr>
          <w:t>实测</w:t>
        </w:r>
      </w:ins>
      <w:ins w:id="186" w:author="Fred Zhou" w:date="2024-02-28T16:35:00Z">
        <w:r>
          <w:rPr>
            <w:highlight w:val="cyan"/>
          </w:rPr>
          <w:t>气象</w:t>
        </w:r>
      </w:ins>
      <w:ins w:id="187" w:author="Fred Zhou" w:date="2024-02-28T16:19:00Z">
        <w:r>
          <w:rPr>
            <w:highlight w:val="cyan"/>
            <w:rPrChange w:id="188" w:author="Fred Zhou" w:date="2024-02-29T11:49:00Z">
              <w:rPr/>
            </w:rPrChange>
          </w:rPr>
          <w:t>数据</w:t>
        </w:r>
      </w:ins>
      <w:ins w:id="189" w:author="Fred Zhou" w:date="2024-02-28T16:19:00Z">
        <w:r>
          <w:rPr/>
          <w:t>的分析，量化城市</w:t>
        </w:r>
      </w:ins>
      <w:ins w:id="190" w:author="Fred Zhou" w:date="2024-02-28T16:19:00Z">
        <w:r>
          <w:rPr>
            <w:highlight w:val="cyan"/>
            <w:rPrChange w:id="191" w:author="Fred Zhou" w:date="2024-02-29T11:49:00Z">
              <w:rPr/>
            </w:rPrChange>
          </w:rPr>
          <w:t>绿地热缓解</w:t>
        </w:r>
      </w:ins>
      <w:ins w:id="192" w:author="Fred Zhou" w:date="2024-02-28T16:35:00Z">
        <w:r>
          <w:rPr>
            <w:highlight w:val="cyan"/>
          </w:rPr>
          <w:t>溢出</w:t>
        </w:r>
      </w:ins>
      <w:ins w:id="193" w:author="Fred Zhou" w:date="2024-02-28T16:19:00Z">
        <w:r>
          <w:rPr>
            <w:highlight w:val="cyan"/>
            <w:rPrChange w:id="194" w:author="Fred Zhou" w:date="2024-02-29T11:49:00Z">
              <w:rPr/>
            </w:rPrChange>
          </w:rPr>
          <w:t>效应</w:t>
        </w:r>
      </w:ins>
      <w:ins w:id="195" w:author="Fred Zhou" w:date="2024-02-28T16:19:00Z">
        <w:r>
          <w:rPr/>
          <w:t>与</w:t>
        </w:r>
      </w:ins>
      <w:ins w:id="196" w:author="Fred Zhou" w:date="2024-02-28T16:19:00Z">
        <w:r>
          <w:rPr>
            <w:highlight w:val="cyan"/>
            <w:rPrChange w:id="197" w:author="Fred Zhou" w:date="2024-02-29T11:49:00Z">
              <w:rPr/>
            </w:rPrChange>
          </w:rPr>
          <w:t>环境因素</w:t>
        </w:r>
      </w:ins>
      <w:ins w:id="198" w:author="Fred Zhou" w:date="2024-02-28T16:19:00Z">
        <w:r>
          <w:rPr/>
          <w:t>之间的内在联系</w:t>
        </w:r>
      </w:ins>
      <w:ins w:id="199" w:author="Fred Zhou" w:date="2024-02-28T16:26:00Z">
        <w:r>
          <w:rPr/>
          <w:t>，对其</w:t>
        </w:r>
      </w:ins>
      <w:ins w:id="200" w:author="Fred Zhou" w:date="2024-02-28T16:26:00Z">
        <w:r>
          <w:rPr>
            <w:highlight w:val="cyan"/>
            <w:rPrChange w:id="201" w:author="Fred Zhou" w:date="2024-02-29T11:49:00Z">
              <w:rPr/>
            </w:rPrChange>
          </w:rPr>
          <w:t>时空分</w:t>
        </w:r>
      </w:ins>
      <w:ins w:id="202" w:author="Fred Zhou" w:date="2024-02-28T16:26:00Z">
        <w:r>
          <w:rPr>
            <w:highlight w:val="cyan"/>
            <w:rPrChange w:id="203" w:author="Fred Zhou" w:date="2024-02-29T11:49:00Z">
              <w:rPr/>
            </w:rPrChange>
          </w:rPr>
          <w:t>异</w:t>
        </w:r>
      </w:ins>
      <w:ins w:id="204" w:author="Fred Zhou" w:date="2024-02-28T16:26:00Z">
        <w:r>
          <w:rPr/>
          <w:t>进行建模；</w:t>
        </w:r>
      </w:ins>
      <w:ins w:id="205" w:author="Fred Zhou" w:date="2024-02-28T16:19:00Z">
        <w:r>
          <w:rPr/>
          <w:t>最后构建一个</w:t>
        </w:r>
      </w:ins>
      <w:ins w:id="206" w:author="Fred Zhou" w:date="2024-02-28T16:19:00Z">
        <w:r>
          <w:rPr>
            <w:highlight w:val="cyan"/>
            <w:u w:val="single"/>
            <w:rPrChange w:id="207" w:author="Fred Zhou" w:date="2024-02-29T11:49:00Z">
              <w:rPr/>
            </w:rPrChange>
          </w:rPr>
          <w:t>多元关系框架</w:t>
        </w:r>
      </w:ins>
      <w:ins w:id="208" w:author="Fred Zhou" w:date="2024-02-28T16:19:00Z">
        <w:r>
          <w:rPr/>
          <w:t>，旨在将</w:t>
        </w:r>
      </w:ins>
      <w:ins w:id="209" w:author="Fred Zhou" w:date="2024-02-28T16:36:00Z">
        <w:r>
          <w:rPr>
            <w:highlight w:val="cyan"/>
            <w:rPrChange w:id="210" w:author="Fred Zhou" w:date="2024-02-29T11:49:00Z">
              <w:rPr/>
            </w:rPrChange>
          </w:rPr>
          <w:t>不同区域</w:t>
        </w:r>
      </w:ins>
      <w:ins w:id="211" w:author="Fred Zhou" w:date="2024-02-28T16:36:00Z">
        <w:r>
          <w:rPr/>
          <w:t>的</w:t>
        </w:r>
      </w:ins>
      <w:ins w:id="212" w:author="Fred Zhou" w:date="2024-02-28T16:19:00Z">
        <w:r>
          <w:rPr>
            <w:highlight w:val="cyan"/>
            <w:rPrChange w:id="213" w:author="Fred Zhou" w:date="2024-02-29T11:49:00Z">
              <w:rPr/>
            </w:rPrChange>
          </w:rPr>
          <w:t>绿地热缓解溢出效应</w:t>
        </w:r>
      </w:ins>
      <w:ins w:id="214" w:author="Fred Zhou" w:date="2024-02-28T16:19:00Z">
        <w:r>
          <w:rPr>
            <w:u w:val="single"/>
            <w:rPrChange w:id="215" w:author="Fred Zhou" w:date="2024-02-29T11:49:00Z">
              <w:rPr/>
            </w:rPrChange>
          </w:rPr>
          <w:t>的</w:t>
        </w:r>
      </w:ins>
      <w:ins w:id="216" w:author="Fred Zhou" w:date="2024-02-28T16:37:00Z">
        <w:r>
          <w:rPr>
            <w:rFonts w:hint="default"/>
            <w:u w:val="single"/>
            <w:rPrChange w:id="217" w:author="Fred Zhou" w:date="2024-02-29T11:49:00Z">
              <w:rPr>
                <w:rFonts w:hint="eastAsia"/>
              </w:rPr>
            </w:rPrChange>
          </w:rPr>
          <w:t>供应</w:t>
        </w:r>
      </w:ins>
      <w:ins w:id="218" w:author="Fred Zhou" w:date="2024-02-28T16:19:00Z">
        <w:r>
          <w:rPr/>
          <w:t>与</w:t>
        </w:r>
      </w:ins>
      <w:ins w:id="219" w:author="Fred Zhou" w:date="2024-02-28T16:19:00Z">
        <w:r>
          <w:rPr>
            <w:highlight w:val="cyan"/>
            <w:rPrChange w:id="220" w:author="Fred Zhou" w:date="2024-02-29T11:49:00Z">
              <w:rPr/>
            </w:rPrChange>
          </w:rPr>
          <w:t>热缓解</w:t>
        </w:r>
      </w:ins>
      <w:ins w:id="221" w:author="Fred Zhou" w:date="2024-02-28T16:19:00Z">
        <w:r>
          <w:rPr/>
          <w:t>的</w:t>
        </w:r>
      </w:ins>
      <w:ins w:id="222" w:author="Fred Zhou" w:date="2024-02-28T16:19:00Z">
        <w:r>
          <w:rPr>
            <w:highlight w:val="cyan"/>
            <w:rPrChange w:id="223" w:author="Fred Zhou" w:date="2024-02-29T11:49:00Z">
              <w:rPr/>
            </w:rPrChange>
          </w:rPr>
          <w:t>实际需求</w:t>
        </w:r>
      </w:ins>
      <w:ins w:id="224" w:author="Fred Zhou" w:date="2024-02-28T16:19:00Z">
        <w:r>
          <w:rPr/>
          <w:t>进行</w:t>
        </w:r>
      </w:ins>
      <w:ins w:id="225" w:author="Fred Zhou" w:date="2024-02-28T16:19:00Z">
        <w:r>
          <w:rPr>
            <w:u w:val="single"/>
            <w:rPrChange w:id="226" w:author="Fred Zhou" w:date="2024-02-29T11:49:00Z">
              <w:rPr/>
            </w:rPrChange>
          </w:rPr>
          <w:t>耦合</w:t>
        </w:r>
      </w:ins>
      <w:ins w:id="227" w:author="Fred Zhou" w:date="2024-02-28T16:19:00Z">
        <w:r>
          <w:rPr/>
          <w:t>，</w:t>
        </w:r>
      </w:ins>
      <w:ins w:id="228" w:author="Fred Zhou" w:date="2024-02-28T16:25:00Z">
        <w:r>
          <w:rPr/>
          <w:t>并分析</w:t>
        </w:r>
      </w:ins>
      <w:ins w:id="229" w:author="Fred Zhou" w:date="2024-02-28T16:36:00Z">
        <w:r>
          <w:rPr/>
          <w:t>相应的</w:t>
        </w:r>
      </w:ins>
      <w:ins w:id="230" w:author="Fred Zhou" w:date="2024-02-28T16:19:00Z">
        <w:r>
          <w:rPr>
            <w:highlight w:val="cyan"/>
            <w:rPrChange w:id="231" w:author="Fred Zhou" w:date="2024-02-29T11:49:00Z">
              <w:rPr/>
            </w:rPrChange>
          </w:rPr>
          <w:t>调控机制</w:t>
        </w:r>
      </w:ins>
      <w:ins w:id="232" w:author="Fred Zhou" w:date="2024-02-28T16:19:00Z">
        <w:r>
          <w:rPr/>
          <w:t>。</w:t>
        </w:r>
      </w:ins>
      <w:ins w:id="233" w:author="Fred Zhou" w:date="2024-02-28T16:37:00Z">
        <w:r>
          <w:rPr/>
          <w:t>【up2024 0228 1</w:t>
        </w:r>
      </w:ins>
      <w:ins w:id="234" w:author="Fred Zhou" w:date="2024-02-28T16:38:00Z">
        <w:r>
          <w:rPr/>
          <w:t>6</w:t>
        </w:r>
      </w:ins>
      <w:ins w:id="235" w:author="Fred Zhou" w:date="2024-02-28T16:37:00Z">
        <w:r>
          <w:rPr/>
          <w:t>:</w:t>
        </w:r>
      </w:ins>
      <w:ins w:id="236" w:author="Fred Zhou" w:date="2024-02-28T16:42:00Z">
        <w:r>
          <w:rPr/>
          <w:t>41</w:t>
        </w:r>
      </w:ins>
      <w:ins w:id="237" w:author="Fred Zhou" w:date="2024-02-28T16:37:00Z">
        <w:r>
          <w:rPr/>
          <w:t>】</w:t>
        </w:r>
      </w:ins>
    </w:p>
    <w:p>
      <w:pPr>
        <w:rPr>
          <w:ins w:id="238" w:author="野草" w:date="2024-03-01T17:24:02Z"/>
          <w:highlight w:val="yellow"/>
        </w:rPr>
      </w:pPr>
    </w:p>
    <w:p>
      <w:pPr>
        <w:numPr>
          <w:ilvl w:val="1"/>
          <w:numId w:val="4"/>
          <w:ins w:id="240" w:author="野草" w:date="2024-03-01T17:54:34Z"/>
        </w:numPr>
        <w:ind w:left="840" w:hanging="420"/>
        <w:rPr>
          <w:ins w:id="241" w:author="Fred Zhou" w:date="2024-02-28T16:13:00Z"/>
          <w:del w:id="242" w:author="野草" w:date="2024-03-03T17:21:26Z"/>
          <w:rFonts w:hint="default"/>
          <w:highlight w:val="none"/>
          <w:lang w:val="en-US" w:eastAsia="zh-CN"/>
          <w:rPrChange w:id="243" w:author="野草" w:date="2024-03-01T17:24:23Z">
            <w:rPr>
              <w:ins w:id="244" w:author="Fred Zhou" w:date="2024-02-28T16:13:00Z"/>
              <w:del w:id="245" w:author="野草" w:date="2024-03-03T17:21:26Z"/>
              <w:rFonts w:hint="default"/>
              <w:highlight w:val="yellow"/>
              <w:lang w:val="en-US" w:eastAsia="zh-CN"/>
            </w:rPr>
          </w:rPrChange>
        </w:rPr>
        <w:pPrChange w:id="239" w:author="野草" w:date="2024-03-01T17:54:34Z">
          <w:pPr/>
        </w:pPrChange>
      </w:pPr>
    </w:p>
    <w:p>
      <w:pPr>
        <w:ind w:firstLine="0"/>
        <w:rPr>
          <w:ins w:id="247" w:author="Fred Zhou" w:date="2024-02-28T16:05:00Z"/>
          <w:del w:id="248" w:author="野草" w:date="2024-03-03T17:21:26Z"/>
          <w:highlight w:val="yellow"/>
        </w:rPr>
        <w:pPrChange w:id="246" w:author="Fred Zhou" w:date="2024-02-29T12:11:00Z">
          <w:pPr>
            <w:ind w:firstLine="420"/>
          </w:pPr>
        </w:pPrChange>
      </w:pPr>
      <w:ins w:id="249" w:author="Fred Zhou" w:date="2024-02-28T15:53:00Z">
        <w:del w:id="250" w:author="野草" w:date="2024-03-03T17:21:26Z">
          <w:r>
            <w:rPr>
              <w:highlight w:val="yellow"/>
            </w:rPr>
            <w:delText>相关研究结果降为绿地的规划研究提供参考建议。</w:delText>
          </w:r>
        </w:del>
      </w:ins>
    </w:p>
    <w:p>
      <w:pPr>
        <w:rPr>
          <w:ins w:id="251" w:author="Fred Zhou" w:date="2024-02-28T16:05:00Z"/>
          <w:del w:id="252" w:author="野草" w:date="2024-03-03T17:21:26Z"/>
          <w:highlight w:val="yellow"/>
        </w:rPr>
      </w:pPr>
      <w:ins w:id="253" w:author="Fred Zhou" w:date="2024-02-28T16:05:00Z">
        <w:del w:id="254" w:author="野草" w:date="2024-03-03T17:21:26Z">
          <w:r>
            <w:rPr>
              <w:highlight w:val="yellow"/>
              <w:rPrChange w:id="255" w:author="Fred Zhou" w:date="2024-02-29T11:49:00Z">
                <w:rPr/>
              </w:rPrChange>
            </w:rPr>
            <w:delText>我们需要探讨</w:delText>
          </w:r>
        </w:del>
      </w:ins>
      <w:ins w:id="258" w:author="Fred Zhou" w:date="2024-02-28T16:05:00Z">
        <w:del w:id="259" w:author="野草" w:date="2024-03-03T17:21:26Z">
          <w:r>
            <w:rPr>
              <w:highlight w:val="yellow"/>
              <w:rPrChange w:id="260" w:author="Fred Zhou" w:date="2024-02-29T11:49:00Z">
                <w:rPr/>
              </w:rPrChange>
            </w:rPr>
            <w:delText>BGS</w:delText>
          </w:r>
        </w:del>
      </w:ins>
      <w:ins w:id="263" w:author="Fred Zhou" w:date="2024-02-28T16:05:00Z">
        <w:del w:id="264" w:author="野草" w:date="2024-03-03T17:21:26Z">
          <w:r>
            <w:rPr>
              <w:highlight w:val="yellow"/>
              <w:rPrChange w:id="265" w:author="Fred Zhou" w:date="2024-02-29T11:49:00Z">
                <w:rPr/>
              </w:rPrChange>
            </w:rPr>
            <w:delText>能够提供多少冷却效果，需要多少冷却效果来缓解</w:delText>
          </w:r>
        </w:del>
      </w:ins>
      <w:ins w:id="268" w:author="Fred Zhou" w:date="2024-02-28T16:05:00Z">
        <w:del w:id="269" w:author="野草" w:date="2024-03-03T17:21:26Z">
          <w:r>
            <w:rPr>
              <w:highlight w:val="yellow"/>
              <w:rPrChange w:id="270" w:author="Fred Zhou" w:date="2024-02-29T11:49:00Z">
                <w:rPr/>
              </w:rPrChange>
            </w:rPr>
            <w:delText>UHI</w:delText>
          </w:r>
        </w:del>
      </w:ins>
      <w:ins w:id="273" w:author="Fred Zhou" w:date="2024-02-28T16:05:00Z">
        <w:del w:id="274" w:author="野草" w:date="2024-03-03T17:21:26Z">
          <w:r>
            <w:rPr>
              <w:highlight w:val="yellow"/>
              <w:rPrChange w:id="275" w:author="Fred Zhou" w:date="2024-02-29T11:49:00Z">
                <w:rPr/>
              </w:rPrChange>
            </w:rPr>
            <w:delText>。此外，还需要识别制冷效果供需不平衡的区域，以实现</w:delText>
          </w:r>
        </w:del>
      </w:ins>
      <w:ins w:id="278" w:author="Fred Zhou" w:date="2024-02-28T16:05:00Z">
        <w:del w:id="279" w:author="野草" w:date="2024-03-03T17:21:26Z">
          <w:r>
            <w:rPr>
              <w:highlight w:val="yellow"/>
              <w:rPrChange w:id="280" w:author="Fred Zhou" w:date="2024-02-29T11:49:00Z">
                <w:rPr/>
              </w:rPrChange>
            </w:rPr>
            <w:delText>BGS</w:delText>
          </w:r>
        </w:del>
      </w:ins>
      <w:ins w:id="283" w:author="Fred Zhou" w:date="2024-02-28T16:05:00Z">
        <w:del w:id="284" w:author="野草" w:date="2024-03-03T17:21:26Z">
          <w:r>
            <w:rPr>
              <w:highlight w:val="yellow"/>
              <w:rPrChange w:id="285" w:author="Fred Zhou" w:date="2024-02-29T11:49:00Z">
                <w:rPr/>
              </w:rPrChange>
            </w:rPr>
            <w:delText>的精确配置</w:delText>
          </w:r>
        </w:del>
      </w:ins>
      <w:ins w:id="288" w:author="Fred Zhou" w:date="2024-02-28T16:05:00Z">
        <w:del w:id="289" w:author="野草" w:date="2024-03-03T17:21:26Z">
          <w:r>
            <w:rPr>
              <w:rFonts w:hint="default"/>
              <w:highlight w:val="yellow"/>
              <w:rPrChange w:id="290" w:author="Fred Zhou" w:date="2024-02-29T11:49:00Z">
                <w:rPr>
                  <w:rFonts w:hint="eastAsia"/>
                </w:rPr>
              </w:rPrChange>
            </w:rPr>
            <w:delText>。</w:delText>
          </w:r>
        </w:del>
      </w:ins>
    </w:p>
    <w:p>
      <w:pPr>
        <w:rPr>
          <w:ins w:id="293" w:author="Fred Zhou" w:date="2024-02-28T16:44:00Z"/>
          <w:highlight w:val="yellow"/>
        </w:rPr>
      </w:pPr>
    </w:p>
    <w:p>
      <w:pPr>
        <w:rPr>
          <w:ins w:id="294" w:author="Fred Zhou" w:date="2024-02-28T16:44:00Z"/>
          <w:highlight w:val="yellow"/>
        </w:rPr>
      </w:pPr>
    </w:p>
    <w:p>
      <w:pPr>
        <w:pStyle w:val="4"/>
        <w:numPr>
          <w:ilvl w:val="1"/>
          <w:numId w:val="3"/>
          <w:ins w:id="296" w:author="野草" w:date="2024-02-29T17:18:59Z"/>
        </w:numPr>
        <w:rPr>
          <w:ins w:id="297" w:author="Fred Zhou" w:date="2024-02-28T17:12:00Z"/>
        </w:rPr>
        <w:pPrChange w:id="295" w:author="野草" w:date="2024-02-29T17:18:59Z">
          <w:pPr>
            <w:pStyle w:val="3"/>
          </w:pPr>
        </w:pPrChange>
      </w:pPr>
      <w:ins w:id="298" w:author="Fred Zhou" w:date="2024-02-28T16:44:00Z">
        <w:r>
          <w:rPr/>
          <w:t>国内外研究现状及发展动态分析</w:t>
        </w:r>
      </w:ins>
    </w:p>
    <w:p>
      <w:pPr>
        <w:ind w:left="420" w:firstLine="1315" w:firstLineChars="548"/>
        <w:rPr>
          <w:del w:id="300" w:author="Fred Zhou" w:date="2024-02-28T15:41:00Z"/>
        </w:rPr>
        <w:pPrChange w:id="299" w:author="野草" w:date="2024-02-29T18:11:22Z">
          <w:pPr/>
        </w:pPrChange>
      </w:pPr>
      <w:ins w:id="301" w:author="Fred Zhou" w:date="2024-02-28T17:12:00Z">
        <w:r>
          <w:rPr/>
          <w:t>绿地通过</w:t>
        </w:r>
      </w:ins>
      <w:ins w:id="302" w:author="Fred Zhou" w:date="2024-02-28T17:12:00Z">
        <w:r>
          <w:rPr>
            <w:highlight w:val="cyan"/>
          </w:rPr>
          <w:t>蒸散作用</w:t>
        </w:r>
      </w:ins>
      <w:ins w:id="303" w:author="Fred Zhou" w:date="2024-02-28T17:12:00Z">
        <w:r>
          <w:rPr/>
          <w:t>、提供</w:t>
        </w:r>
      </w:ins>
      <w:ins w:id="304" w:author="Fred Zhou" w:date="2024-02-28T17:12:00Z">
        <w:r>
          <w:rPr>
            <w:highlight w:val="cyan"/>
          </w:rPr>
          <w:t>遮阴条件</w:t>
        </w:r>
      </w:ins>
      <w:ins w:id="305" w:author="Fred Zhou" w:date="2024-02-28T17:12:00Z">
        <w:r>
          <w:rPr/>
          <w:t>以及影响</w:t>
        </w:r>
      </w:ins>
      <w:ins w:id="306" w:author="Fred Zhou" w:date="2024-02-28T17:12:00Z">
        <w:r>
          <w:rPr>
            <w:highlight w:val="cyan"/>
          </w:rPr>
          <w:t>空气流动</w:t>
        </w:r>
      </w:ins>
      <w:ins w:id="307" w:author="Fred Zhou" w:date="2024-02-28T17:12:00Z">
        <w:r>
          <w:rPr/>
          <w:t>等多重机制，能够有效地调节</w:t>
        </w:r>
      </w:ins>
      <w:ins w:id="308" w:author="Fred Zhou" w:date="2024-02-28T17:12:00Z">
        <w:r>
          <w:rPr>
            <w:highlight w:val="cyan"/>
          </w:rPr>
          <w:t>地表能量交换</w:t>
        </w:r>
      </w:ins>
      <w:ins w:id="309" w:author="Fred Zhou" w:date="2024-02-28T17:12:00Z">
        <w:r>
          <w:rPr/>
          <w:t>过程，进而实现</w:t>
        </w:r>
      </w:ins>
      <w:ins w:id="310" w:author="Fred Zhou" w:date="2024-02-28T17:12:00Z">
        <w:r>
          <w:rPr>
            <w:highlight w:val="cyan"/>
          </w:rPr>
          <w:t>温度降低</w:t>
        </w:r>
      </w:ins>
      <w:ins w:id="311" w:author="Fred Zhou" w:date="2024-02-28T17:12:00Z">
        <w:r>
          <w:rPr/>
          <w:t>（Bonan, 1997）。绿地的</w:t>
        </w:r>
      </w:ins>
      <w:ins w:id="312" w:author="Fred Zhou" w:date="2024-02-28T17:12:00Z">
        <w:r>
          <w:rPr>
            <w:highlight w:val="cyan"/>
          </w:rPr>
          <w:t>降温效应</w:t>
        </w:r>
      </w:ins>
      <w:ins w:id="313" w:author="Fred Zhou" w:date="2024-02-28T17:12:00Z">
        <w:r>
          <w:rPr/>
          <w:t>不仅局限于</w:t>
        </w:r>
      </w:ins>
      <w:ins w:id="314" w:author="Fred Zhou" w:date="2024-02-28T17:12:00Z">
        <w:r>
          <w:rPr>
            <w:highlight w:val="cyan"/>
          </w:rPr>
          <w:t>其自身范围</w:t>
        </w:r>
      </w:ins>
      <w:ins w:id="315" w:author="Fred Zhou" w:date="2024-02-28T17:12:00Z">
        <w:r>
          <w:rPr/>
          <w:t>，更通过与</w:t>
        </w:r>
      </w:ins>
      <w:ins w:id="316" w:author="Fred Zhou" w:date="2024-02-28T17:12:00Z">
        <w:r>
          <w:rPr>
            <w:highlight w:val="cyan"/>
          </w:rPr>
          <w:t>相邻区域</w:t>
        </w:r>
      </w:ins>
      <w:ins w:id="317" w:author="Fred Zhou" w:date="2024-02-28T17:12:00Z">
        <w:r>
          <w:rPr/>
          <w:t>的</w:t>
        </w:r>
      </w:ins>
      <w:ins w:id="318" w:author="Fred Zhou" w:date="2024-02-28T17:12:00Z">
        <w:r>
          <w:rPr>
            <w:highlight w:val="cyan"/>
          </w:rPr>
          <w:t>气流交换</w:t>
        </w:r>
      </w:ins>
      <w:ins w:id="319" w:author="Fred Zhou" w:date="2024-02-28T17:12:00Z">
        <w:r>
          <w:rPr/>
          <w:t>，使得</w:t>
        </w:r>
      </w:ins>
      <w:ins w:id="320" w:author="Fred Zhou" w:date="2024-02-28T17:12:00Z">
        <w:r>
          <w:rPr>
            <w:highlight w:val="cyan"/>
          </w:rPr>
          <w:t>绿地周边</w:t>
        </w:r>
      </w:ins>
      <w:ins w:id="321" w:author="Fred Zhou" w:date="2024-02-28T17:12:00Z">
        <w:r>
          <w:rPr/>
          <w:t>比</w:t>
        </w:r>
      </w:ins>
      <w:ins w:id="322" w:author="Fred Zhou" w:date="2024-02-28T17:12:00Z">
        <w:r>
          <w:rPr>
            <w:highlight w:val="cyan"/>
          </w:rPr>
          <w:t>远离绿地</w:t>
        </w:r>
      </w:ins>
      <w:ins w:id="323" w:author="Fred Zhou" w:date="2024-02-28T17:12:00Z">
        <w:r>
          <w:rPr/>
          <w:t>的</w:t>
        </w:r>
      </w:ins>
      <w:ins w:id="324" w:author="Fred Zhou" w:date="2024-02-28T17:12:00Z">
        <w:r>
          <w:rPr>
            <w:highlight w:val="cyan"/>
          </w:rPr>
          <w:t>城市建成区</w:t>
        </w:r>
      </w:ins>
      <w:ins w:id="325" w:author="Fred Zhou" w:date="2024-02-28T17:12:00Z">
        <w:r>
          <w:rPr/>
          <w:t>温度更低。这被称为</w:t>
        </w:r>
      </w:ins>
      <w:ins w:id="326" w:author="Fred Zhou" w:date="2024-02-28T17:12:00Z">
        <w:r>
          <w:rPr>
            <w:highlight w:val="cyan"/>
          </w:rPr>
          <w:t>绿地降温</w:t>
        </w:r>
      </w:ins>
      <w:ins w:id="327" w:author="Fred Zhou" w:date="2024-02-28T17:12:00Z">
        <w:r>
          <w:rPr/>
          <w:t>的</w:t>
        </w:r>
      </w:ins>
      <w:ins w:id="328" w:author="Fred Zhou" w:date="2024-02-28T17:12:00Z">
        <w:r>
          <w:rPr>
            <w:highlight w:val="cyan"/>
          </w:rPr>
          <w:t>溢出效应</w:t>
        </w:r>
      </w:ins>
      <w:ins w:id="329" w:author="Fred Zhou" w:date="2024-02-28T17:12:00Z">
        <w:r>
          <w:rPr/>
          <w:t xml:space="preserve"> (Yin et al., 2022)。【up2024 0228 17:12】</w:t>
        </w:r>
      </w:ins>
      <w:del w:id="330" w:author="Fred Zhou" w:date="2024-02-28T12:04:00Z">
        <w:r>
          <w:rPr>
            <w:highlight w:val="none"/>
            <w:rPrChange w:id="331" w:author="Fred Zhou" w:date="2024-02-29T11:49:00Z">
              <w:rPr>
                <w:highlight w:val="yellow"/>
              </w:rPr>
            </w:rPrChange>
          </w:rPr>
          <w:delText>。</w:delText>
        </w:r>
      </w:del>
      <w:del w:id="332" w:author="Fred Zhou" w:date="2024-02-28T14:33:00Z">
        <w:r>
          <w:rPr>
            <w:highlight w:val="none"/>
            <w:rPrChange w:id="333" w:author="Fred Zhou" w:date="2024-02-29T11:49:00Z">
              <w:rPr>
                <w:highlight w:val="yellow"/>
              </w:rPr>
            </w:rPrChange>
          </w:rPr>
          <w:delText>然而，</w:delText>
        </w:r>
      </w:del>
      <w:del w:id="334" w:author="Fred Zhou" w:date="2024-02-28T14:52:00Z">
        <w:r>
          <w:rPr>
            <w:highlight w:val="none"/>
            <w:rPrChange w:id="335" w:author="Fred Zhou" w:date="2024-02-29T11:49:00Z">
              <w:rPr>
                <w:highlight w:val="yellow"/>
              </w:rPr>
            </w:rPrChange>
          </w:rPr>
          <w:delText>尽管全球城市有大量绿地分布，城市过热的问题并不能得到有效解决。在部分植被比例较高的城市区域中</w:delText>
        </w:r>
      </w:del>
      <w:del w:id="336" w:author="Fred Zhou" w:date="2024-02-28T14:52:00Z">
        <w:r>
          <w:rPr>
            <w:highlight w:val="none"/>
            <w:rPrChange w:id="337" w:author="Fred Zhou" w:date="2024-02-29T11:49:00Z">
              <w:rPr>
                <w:highlight w:val="yellow"/>
              </w:rPr>
            </w:rPrChange>
          </w:rPr>
          <w:delText>仍然观察到较高的与高温相关的死亡风险</w:delText>
        </w:r>
      </w:del>
      <w:del w:id="338" w:author="Fred Zhou" w:date="2024-02-28T14:52:00Z">
        <w:r>
          <w:rPr>
            <w:highlight w:val="none"/>
            <w:rPrChange w:id="339" w:author="Fred Zhou" w:date="2024-02-29T11:49:00Z">
              <w:rPr>
                <w:highlight w:val="yellow"/>
              </w:rPr>
            </w:rPrChange>
          </w:rPr>
          <w:delText xml:space="preserve"> (Pascal et al., 2021)</w:delText>
        </w:r>
      </w:del>
      <w:del w:id="340" w:author="Fred Zhou" w:date="2024-02-28T14:52:00Z">
        <w:r>
          <w:rPr>
            <w:highlight w:val="none"/>
            <w:rPrChange w:id="341" w:author="Fred Zhou" w:date="2024-02-29T11:49:00Z">
              <w:rPr>
                <w:highlight w:val="yellow"/>
              </w:rPr>
            </w:rPrChange>
          </w:rPr>
          <w:delText>。</w:delText>
        </w:r>
      </w:del>
      <w:del w:id="342" w:author="Fred Zhou" w:date="2024-02-28T14:09:00Z">
        <w:r>
          <w:rPr>
            <w:highlight w:val="none"/>
            <w:rPrChange w:id="343" w:author="Fred Zhou" w:date="2024-02-29T11:49:00Z">
              <w:rPr>
                <w:highlight w:val="yellow"/>
              </w:rPr>
            </w:rPrChange>
          </w:rPr>
          <w:delText>另</w:delText>
        </w:r>
      </w:del>
      <w:del w:id="344" w:author="Fred Zhou" w:date="2024-02-28T14:09:00Z">
        <w:r>
          <w:rPr>
            <w:highlight w:val="none"/>
            <w:rPrChange w:id="345" w:author="Fred Zhou" w:date="2024-02-29T11:49:00Z">
              <w:rPr>
                <w:highlight w:val="yellow"/>
              </w:rPr>
            </w:rPrChange>
          </w:rPr>
          <w:delText>一方面</w:delText>
        </w:r>
      </w:del>
      <w:del w:id="346" w:author="Fred Zhou" w:date="2024-02-28T14:09:00Z">
        <w:r>
          <w:rPr>
            <w:highlight w:val="none"/>
            <w:rPrChange w:id="347" w:author="Fred Zhou" w:date="2024-02-29T11:49:00Z">
              <w:rPr>
                <w:highlight w:val="yellow"/>
              </w:rPr>
            </w:rPrChange>
          </w:rPr>
          <w:delText>，</w:delText>
        </w:r>
      </w:del>
      <w:del w:id="348" w:author="Fred Zhou" w:date="2024-02-28T14:52:00Z">
        <w:r>
          <w:rPr>
            <w:highlight w:val="none"/>
            <w:rPrChange w:id="349" w:author="Fred Zhou" w:date="2024-02-29T11:49:00Z">
              <w:rPr>
                <w:highlight w:val="yellow"/>
              </w:rPr>
            </w:rPrChange>
          </w:rPr>
          <w:delText>在部分城市区域（如</w:delText>
        </w:r>
      </w:del>
      <w:del w:id="350" w:author="Fred Zhou" w:date="2024-02-28T14:43:00Z">
        <w:r>
          <w:rPr>
            <w:highlight w:val="none"/>
            <w:rPrChange w:id="351" w:author="Fred Zhou" w:date="2024-02-29T11:49:00Z">
              <w:rPr>
                <w:highlight w:val="yellow"/>
              </w:rPr>
            </w:rPrChange>
          </w:rPr>
          <w:delText>阴影覆盖区域、</w:delText>
        </w:r>
      </w:del>
      <w:del w:id="352" w:author="Fred Zhou" w:date="2024-02-28T14:52:00Z">
        <w:r>
          <w:rPr>
            <w:rFonts w:hint="default"/>
            <w:highlight w:val="none"/>
            <w:rPrChange w:id="353" w:author="Fred Zhou" w:date="2024-02-29T11:49:00Z">
              <w:rPr>
                <w:rFonts w:hint="eastAsia"/>
                <w:highlight w:val="yellow"/>
              </w:rPr>
            </w:rPrChange>
          </w:rPr>
          <w:delText>滨水地带</w:delText>
        </w:r>
      </w:del>
      <w:del w:id="354" w:author="Fred Zhou" w:date="2024-02-28T14:43:00Z">
        <w:r>
          <w:rPr>
            <w:highlight w:val="none"/>
            <w:rPrChange w:id="355" w:author="Fred Zhou" w:date="2024-02-29T11:49:00Z">
              <w:rPr>
                <w:highlight w:val="yellow"/>
              </w:rPr>
            </w:rPrChange>
          </w:rPr>
          <w:delText>等</w:delText>
        </w:r>
      </w:del>
      <w:del w:id="356" w:author="Fred Zhou" w:date="2024-02-28T14:52:00Z">
        <w:r>
          <w:rPr>
            <w:highlight w:val="none"/>
            <w:rPrChange w:id="357" w:author="Fred Zhou" w:date="2024-02-29T11:49:00Z">
              <w:rPr>
                <w:highlight w:val="yellow"/>
              </w:rPr>
            </w:rPrChange>
          </w:rPr>
          <w:delText>），绿化对降温的实际价值较为有限。因此，在不同城市乃至在一个城市内的不同区域内，绿地</w:delText>
        </w:r>
      </w:del>
      <w:del w:id="358" w:author="Fred Zhou" w:date="2024-02-28T12:12:00Z">
        <w:r>
          <w:rPr>
            <w:highlight w:val="none"/>
            <w:rPrChange w:id="359" w:author="Fred Zhou" w:date="2024-02-29T11:49:00Z">
              <w:rPr>
                <w:highlight w:val="yellow"/>
              </w:rPr>
            </w:rPrChange>
          </w:rPr>
          <w:delText>降温</w:delText>
        </w:r>
      </w:del>
      <w:del w:id="360" w:author="Fred Zhou" w:date="2024-02-28T12:11:00Z">
        <w:r>
          <w:rPr>
            <w:highlight w:val="none"/>
            <w:rPrChange w:id="361" w:author="Fred Zhou" w:date="2024-02-29T11:49:00Z">
              <w:rPr>
                <w:highlight w:val="yellow"/>
              </w:rPr>
            </w:rPrChange>
          </w:rPr>
          <w:delText>的需求</w:delText>
        </w:r>
      </w:del>
      <w:del w:id="362" w:author="Fred Zhou" w:date="2024-02-28T14:52:00Z">
        <w:r>
          <w:rPr>
            <w:highlight w:val="none"/>
            <w:rPrChange w:id="363" w:author="Fred Zhou" w:date="2024-02-29T11:49:00Z">
              <w:rPr>
                <w:highlight w:val="yellow"/>
              </w:rPr>
            </w:rPrChange>
          </w:rPr>
          <w:delText>存在差异。</w:delText>
        </w:r>
      </w:del>
      <w:del w:id="364" w:author="Fred Zhou" w:date="2024-02-28T12:11:00Z">
        <w:r>
          <w:rPr>
            <w:highlight w:val="none"/>
            <w:rPrChange w:id="365" w:author="Fred Zhou" w:date="2024-02-29T11:49:00Z">
              <w:rPr>
                <w:highlight w:val="yellow"/>
              </w:rPr>
            </w:rPrChange>
          </w:rPr>
          <w:delText>绿地对周边城市环境热缓解作用的溢出效应。</w:delText>
        </w:r>
      </w:del>
      <w:del w:id="366" w:author="Fred Zhou" w:date="2024-02-28T15:09:00Z">
        <w:r>
          <w:rPr>
            <w:highlight w:val="none"/>
            <w:rPrChange w:id="367" w:author="Fred Zhou" w:date="2024-02-29T11:49:00Z">
              <w:rPr>
                <w:highlight w:val="yellow"/>
              </w:rPr>
            </w:rPrChange>
          </w:rPr>
          <w:delText>另外，在城市的不同区域，人口密度以及人口年龄、收入等居民的社会经济状况存在差异。因此，对绿地降温的实际需求较为复杂</w:delText>
        </w:r>
      </w:del>
      <w:del w:id="368" w:author="Fred Zhou" w:date="2024-02-28T15:09:00Z">
        <w:r>
          <w:rPr>
            <w:highlight w:val="none"/>
            <w:rPrChange w:id="369" w:author="Fred Zhou" w:date="2024-02-29T11:49:00Z">
              <w:rPr>
                <w:highlight w:val="yellow"/>
              </w:rPr>
            </w:rPrChange>
          </w:rPr>
          <w:delText>，</w:delText>
        </w:r>
      </w:del>
      <w:del w:id="370" w:author="Fred Zhou" w:date="2024-02-28T15:41:00Z">
        <w:r>
          <w:rPr>
            <w:highlight w:val="none"/>
            <w:rPrChange w:id="371" w:author="Fred Zhou" w:date="2024-02-29T11:49:00Z">
              <w:rPr>
                <w:highlight w:val="yellow"/>
              </w:rPr>
            </w:rPrChange>
          </w:rPr>
          <w:delText>而现有的绿地降温溢出效应</w:delText>
        </w:r>
      </w:del>
      <w:del w:id="372" w:author="Fred Zhou" w:date="2024-02-28T15:08:00Z">
        <w:r>
          <w:rPr>
            <w:highlight w:val="none"/>
            <w:rPrChange w:id="373" w:author="Fred Zhou" w:date="2024-02-29T11:49:00Z">
              <w:rPr>
                <w:highlight w:val="yellow"/>
              </w:rPr>
            </w:rPrChange>
          </w:rPr>
          <w:delText>并不能较好地</w:delText>
        </w:r>
      </w:del>
      <w:del w:id="374" w:author="Fred Zhou" w:date="2024-02-28T15:41:00Z">
        <w:r>
          <w:rPr>
            <w:highlight w:val="none"/>
            <w:rPrChange w:id="375" w:author="Fred Zhou" w:date="2024-02-29T11:49:00Z">
              <w:rPr>
                <w:highlight w:val="yellow"/>
              </w:rPr>
            </w:rPrChange>
          </w:rPr>
          <w:delText>与实际需求相匹配。</w:delText>
        </w:r>
      </w:del>
    </w:p>
    <w:p>
      <w:pPr>
        <w:ind w:firstLine="480" w:firstLineChars="200"/>
        <w:rPr>
          <w:del w:id="377" w:author="Fred Zhou" w:date="2024-02-28T15:53:00Z"/>
          <w:highlight w:val="none"/>
          <w:rPrChange w:id="378" w:author="Fred Zhou" w:date="2024-02-29T11:49:00Z">
            <w:rPr>
              <w:del w:id="379" w:author="Fred Zhou" w:date="2024-02-28T15:53:00Z"/>
              <w:highlight w:val="yellow"/>
            </w:rPr>
          </w:rPrChange>
        </w:rPr>
        <w:pPrChange w:id="376" w:author="野草" w:date="2024-02-29T18:11:22Z">
          <w:pPr/>
        </w:pPrChange>
      </w:pPr>
      <w:del w:id="380" w:author="Fred Zhou" w:date="2024-02-28T15:53:00Z">
        <w:r>
          <w:rPr>
            <w:highlight w:val="none"/>
            <w:rPrChange w:id="381" w:author="Fred Zhou" w:date="2024-02-29T11:49:00Z">
              <w:rPr>
                <w:highlight w:val="yellow"/>
              </w:rPr>
            </w:rPrChange>
          </w:rPr>
          <w:delText>通过将需求与供应相比较，分析绿地热缓解效应的供需关系，揭示绿地降温溢出效应，降为绿地的规划研究提供参考建议。</w:delText>
        </w:r>
      </w:del>
    </w:p>
    <w:p>
      <w:pPr>
        <w:ind w:firstLine="480" w:firstLineChars="200"/>
        <w:rPr>
          <w:del w:id="383" w:author="Fred Zhou" w:date="2024-02-28T16:05:00Z"/>
          <w:highlight w:val="none"/>
          <w:rPrChange w:id="384" w:author="Fred Zhou" w:date="2024-02-29T11:49:00Z">
            <w:rPr>
              <w:del w:id="385" w:author="Fred Zhou" w:date="2024-02-28T16:05:00Z"/>
              <w:highlight w:val="yellow"/>
            </w:rPr>
          </w:rPrChange>
        </w:rPr>
        <w:pPrChange w:id="382" w:author="野草" w:date="2024-02-29T18:11:22Z">
          <w:pPr/>
        </w:pPrChange>
      </w:pPr>
      <w:del w:id="386" w:author="Fred Zhou" w:date="2024-02-28T16:05:00Z">
        <w:r>
          <w:rPr/>
          <w:delText>我们需要探讨BGS能够提供多少冷却效果，需要多少冷却效果来缓解UHI。此外，还需要识别制冷效果供需不平衡的区域，以实现BGS的精确配置</w:delText>
        </w:r>
      </w:del>
    </w:p>
    <w:p>
      <w:pPr>
        <w:ind w:firstLine="480" w:firstLineChars="200"/>
        <w:rPr>
          <w:del w:id="388" w:author="Fred Zhou" w:date="2024-02-28T16:00:00Z"/>
          <w:highlight w:val="none"/>
          <w:rPrChange w:id="389" w:author="Fred Zhou" w:date="2024-02-29T11:49:00Z">
            <w:rPr>
              <w:del w:id="390" w:author="Fred Zhou" w:date="2024-02-28T16:00:00Z"/>
              <w:highlight w:val="yellow"/>
            </w:rPr>
          </w:rPrChange>
        </w:rPr>
        <w:pPrChange w:id="387" w:author="野草" w:date="2024-02-29T18:11:22Z">
          <w:pPr/>
        </w:pPrChange>
      </w:pPr>
      <w:del w:id="391" w:author="Fred Zhou" w:date="2024-02-28T16:00:00Z">
        <w:r>
          <w:rPr>
            <w:highlight w:val="none"/>
            <w:rPrChange w:id="392" w:author="Fred Zhou" w:date="2024-02-29T11:49:00Z">
              <w:rPr>
                <w:highlight w:val="yellow"/>
              </w:rPr>
            </w:rPrChange>
          </w:rPr>
          <w:delText>因此，需要建立一个体系来厘清绿地带来的热缓解供应与实际需求之间的关系及其动态变化，从而为未来城市的规划与管理提供建议。</w:delText>
        </w:r>
      </w:del>
    </w:p>
    <w:p>
      <w:pPr>
        <w:numPr>
          <w:ilvl w:val="1"/>
          <w:numId w:val="1"/>
        </w:numPr>
        <w:ind w:left="0" w:firstLine="480" w:firstLineChars="200"/>
        <w:rPr>
          <w:del w:id="394" w:author="Fred Zhou" w:date="2024-02-28T16:44:00Z"/>
        </w:rPr>
        <w:pPrChange w:id="393" w:author="野草" w:date="2024-02-29T18:11:22Z">
          <w:pPr>
            <w:pStyle w:val="4"/>
            <w:numPr>
              <w:ilvl w:val="1"/>
              <w:numId w:val="1"/>
            </w:numPr>
            <w:ind w:left="720" w:hanging="720"/>
          </w:pPr>
        </w:pPrChange>
      </w:pPr>
      <w:del w:id="395" w:author="Fred Zhou" w:date="2024-02-28T16:44:00Z">
        <w:r>
          <w:rPr/>
          <w:delText>国内外研究现状及发展动态分析</w:delText>
        </w:r>
      </w:del>
    </w:p>
    <w:p>
      <w:pPr>
        <w:ind w:firstLine="480" w:firstLineChars="200"/>
        <w:rPr>
          <w:del w:id="397" w:author="Fred Zhou" w:date="2024-02-28T17:04:00Z"/>
          <w:highlight w:val="none"/>
          <w:rPrChange w:id="398" w:author="Fred Zhou" w:date="2024-02-29T11:49:00Z">
            <w:rPr>
              <w:del w:id="399" w:author="Fred Zhou" w:date="2024-02-28T17:04:00Z"/>
              <w:highlight w:val="yellow"/>
            </w:rPr>
          </w:rPrChange>
        </w:rPr>
        <w:pPrChange w:id="396" w:author="野草" w:date="2024-02-29T18:11:22Z">
          <w:pPr/>
        </w:pPrChange>
      </w:pPr>
      <w:del w:id="400" w:author="Fred Zhou" w:date="2024-02-28T17:04:00Z">
        <w:r>
          <w:rPr>
            <w:highlight w:val="none"/>
            <w:rPrChange w:id="401" w:author="Fred Zhou" w:date="2024-02-29T11:49:00Z">
              <w:rPr>
                <w:highlight w:val="yellow"/>
              </w:rPr>
            </w:rPrChange>
          </w:rPr>
          <w:delText>绿地</w:delText>
        </w:r>
      </w:del>
      <w:del w:id="402" w:author="Fred Zhou" w:date="2024-02-28T17:01:00Z">
        <w:r>
          <w:rPr>
            <w:highlight w:val="none"/>
            <w:rPrChange w:id="403" w:author="Fred Zhou" w:date="2024-02-29T11:49:00Z">
              <w:rPr>
                <w:highlight w:val="yellow"/>
              </w:rPr>
            </w:rPrChange>
          </w:rPr>
          <w:delText>有</w:delText>
        </w:r>
      </w:del>
      <w:del w:id="404" w:author="Fred Zhou" w:date="2024-02-28T17:04:00Z">
        <w:r>
          <w:rPr>
            <w:highlight w:val="none"/>
            <w:rPrChange w:id="405" w:author="Fred Zhou" w:date="2024-02-29T11:49:00Z">
              <w:rPr>
                <w:highlight w:val="yellow"/>
              </w:rPr>
            </w:rPrChange>
          </w:rPr>
          <w:delText>降温</w:delText>
        </w:r>
      </w:del>
      <w:del w:id="406" w:author="Fred Zhou" w:date="2024-02-28T17:03:00Z">
        <w:r>
          <w:rPr>
            <w:highlight w:val="none"/>
            <w:rPrChange w:id="407" w:author="Fred Zhou" w:date="2024-02-29T11:49:00Z">
              <w:rPr>
                <w:highlight w:val="yellow"/>
              </w:rPr>
            </w:rPrChange>
          </w:rPr>
          <w:delText>作用</w:delText>
        </w:r>
      </w:del>
      <w:del w:id="408" w:author="Fred Zhou" w:date="2024-02-28T17:04:00Z">
        <w:r>
          <w:rPr>
            <w:highlight w:val="none"/>
            <w:rPrChange w:id="409" w:author="Fred Zhou" w:date="2024-02-29T11:49:00Z">
              <w:rPr>
                <w:highlight w:val="yellow"/>
              </w:rPr>
            </w:rPrChange>
          </w:rPr>
          <w:delText>已得到广泛研究。</w:delText>
        </w:r>
      </w:del>
    </w:p>
    <w:p>
      <w:pPr>
        <w:ind w:firstLine="480" w:firstLineChars="200"/>
        <w:rPr>
          <w:highlight w:val="none"/>
          <w:rPrChange w:id="411" w:author="Fred Zhou" w:date="2024-02-29T11:49:00Z">
            <w:rPr>
              <w:highlight w:val="yellow"/>
            </w:rPr>
          </w:rPrChange>
        </w:rPr>
        <w:pPrChange w:id="410" w:author="野草" w:date="2024-02-29T18:11:22Z">
          <w:pPr>
            <w:ind w:firstLine="420"/>
          </w:pPr>
        </w:pPrChange>
      </w:pPr>
      <w:del w:id="412" w:author="Fred Zhou" w:date="2024-02-28T17:01:00Z">
        <w:r>
          <w:rPr>
            <w:highlight w:val="none"/>
            <w:rPrChange w:id="413" w:author="Fred Zhou" w:date="2024-02-29T11:49:00Z">
              <w:rPr>
                <w:highlight w:val="yellow"/>
              </w:rPr>
            </w:rPrChange>
          </w:rPr>
          <w:delText>另外，</w:delText>
        </w:r>
      </w:del>
      <w:del w:id="414" w:author="Fred Zhou" w:date="2024-02-28T17:04:00Z">
        <w:r>
          <w:rPr>
            <w:highlight w:val="none"/>
            <w:rPrChange w:id="415" w:author="Fred Zhou" w:date="2024-02-29T11:49:00Z">
              <w:rPr>
                <w:highlight w:val="yellow"/>
              </w:rPr>
            </w:rPrChange>
          </w:rPr>
          <w:delText>研究还发现其降温作用还存在溢出效应，即对绿地周边的特定区域起到一定的降温作用。</w:delText>
        </w:r>
      </w:del>
    </w:p>
    <w:p>
      <w:pPr>
        <w:pStyle w:val="9"/>
        <w:numPr>
          <w:ilvl w:val="0"/>
          <w:numId w:val="5"/>
          <w:ins w:id="417" w:author="野草" w:date="2024-03-03T17:43:25Z"/>
        </w:numPr>
        <w:ind w:left="420" w:hanging="420" w:firstLineChars="0"/>
        <w:rPr>
          <w:ins w:id="418" w:author="野草" w:date="2024-03-04T09:32:30Z"/>
          <w:highlight w:val="yellow"/>
        </w:rPr>
        <w:pPrChange w:id="416" w:author="野草" w:date="2024-03-03T17:43:25Z">
          <w:pPr>
            <w:pStyle w:val="9"/>
            <w:ind w:firstLine="480"/>
          </w:pPr>
        </w:pPrChange>
      </w:pPr>
      <w:ins w:id="419" w:author="野草" w:date="2024-03-04T09:32:27Z">
        <w:r>
          <w:rPr>
            <w:rFonts w:hint="eastAsia"/>
            <w:highlight w:val="yellow"/>
            <w:lang w:val="en-US" w:eastAsia="zh-CN"/>
          </w:rPr>
          <w:t>量化</w:t>
        </w:r>
      </w:ins>
      <w:ins w:id="420" w:author="野草" w:date="2024-03-04T09:32:29Z">
        <w:r>
          <w:rPr>
            <w:rFonts w:hint="eastAsia"/>
            <w:highlight w:val="yellow"/>
            <w:lang w:val="en-US" w:eastAsia="zh-CN"/>
          </w:rPr>
          <w:t>指标</w:t>
        </w:r>
      </w:ins>
    </w:p>
    <w:p>
      <w:pPr>
        <w:pStyle w:val="9"/>
        <w:numPr>
          <w:ilvl w:val="1"/>
          <w:numId w:val="5"/>
          <w:ins w:id="422" w:author="野草" w:date="2024-03-04T09:32:30Z"/>
        </w:numPr>
        <w:ind w:left="840" w:hanging="420" w:firstLineChars="0"/>
        <w:rPr>
          <w:ins w:id="423" w:author="野草" w:date="2024-03-03T19:00:56Z"/>
          <w:highlight w:val="yellow"/>
        </w:rPr>
        <w:pPrChange w:id="421" w:author="野草" w:date="2024-03-04T09:32:30Z">
          <w:pPr>
            <w:pStyle w:val="9"/>
            <w:ind w:firstLine="480"/>
          </w:pPr>
        </w:pPrChange>
      </w:pPr>
      <w:ins w:id="424" w:author="野草" w:date="2024-03-03T18:56:20Z">
        <w:r>
          <w:rPr>
            <w:rFonts w:hint="eastAsia"/>
            <w:highlight w:val="yellow"/>
            <w:lang w:val="en-US" w:eastAsia="zh-CN"/>
          </w:rPr>
          <w:t>人们</w:t>
        </w:r>
      </w:ins>
      <w:ins w:id="425" w:author="野草" w:date="2024-03-03T18:56:22Z">
        <w:r>
          <w:rPr>
            <w:rFonts w:hint="eastAsia"/>
            <w:highlight w:val="yellow"/>
            <w:lang w:val="en-US" w:eastAsia="zh-CN"/>
          </w:rPr>
          <w:t>采用了</w:t>
        </w:r>
      </w:ins>
      <w:ins w:id="426" w:author="野草" w:date="2024-03-03T18:56:24Z">
        <w:r>
          <w:rPr>
            <w:rFonts w:hint="eastAsia"/>
            <w:highlight w:val="yellow"/>
            <w:lang w:val="en-US" w:eastAsia="zh-CN"/>
          </w:rPr>
          <w:t>多种</w:t>
        </w:r>
      </w:ins>
      <w:ins w:id="427" w:author="野草" w:date="2024-03-03T18:56:25Z">
        <w:r>
          <w:rPr>
            <w:rFonts w:hint="eastAsia"/>
            <w:highlight w:val="yellow"/>
            <w:lang w:val="en-US" w:eastAsia="zh-CN"/>
          </w:rPr>
          <w:t>指标来</w:t>
        </w:r>
      </w:ins>
      <w:ins w:id="428" w:author="野草" w:date="2024-03-03T18:56:27Z">
        <w:r>
          <w:rPr>
            <w:rFonts w:hint="eastAsia"/>
            <w:highlight w:val="yellow"/>
            <w:lang w:val="en-US" w:eastAsia="zh-CN"/>
          </w:rPr>
          <w:t>量化</w:t>
        </w:r>
      </w:ins>
      <w:ins w:id="429" w:author="野草" w:date="2024-03-03T18:56:28Z">
        <w:r>
          <w:rPr>
            <w:rFonts w:hint="eastAsia"/>
            <w:highlight w:val="yellow"/>
            <w:lang w:val="en-US" w:eastAsia="zh-CN"/>
          </w:rPr>
          <w:t>绿地</w:t>
        </w:r>
      </w:ins>
      <w:ins w:id="430" w:author="野草" w:date="2024-03-03T18:56:29Z">
        <w:r>
          <w:rPr>
            <w:rFonts w:hint="eastAsia"/>
            <w:highlight w:val="yellow"/>
            <w:lang w:val="en-US" w:eastAsia="zh-CN"/>
          </w:rPr>
          <w:t>降温</w:t>
        </w:r>
      </w:ins>
      <w:ins w:id="431" w:author="野草" w:date="2024-03-03T18:56:30Z">
        <w:r>
          <w:rPr>
            <w:rFonts w:hint="eastAsia"/>
            <w:highlight w:val="yellow"/>
            <w:lang w:val="en-US" w:eastAsia="zh-CN"/>
          </w:rPr>
          <w:t>的</w:t>
        </w:r>
      </w:ins>
      <w:ins w:id="432" w:author="野草" w:date="2024-03-03T18:56:31Z">
        <w:r>
          <w:rPr>
            <w:rFonts w:hint="eastAsia"/>
            <w:highlight w:val="yellow"/>
            <w:lang w:val="en-US" w:eastAsia="zh-CN"/>
          </w:rPr>
          <w:t>溢出</w:t>
        </w:r>
      </w:ins>
      <w:ins w:id="433" w:author="野草" w:date="2024-03-03T18:56:32Z">
        <w:r>
          <w:rPr>
            <w:rFonts w:hint="eastAsia"/>
            <w:highlight w:val="yellow"/>
            <w:lang w:val="en-US" w:eastAsia="zh-CN"/>
          </w:rPr>
          <w:t>效应，</w:t>
        </w:r>
      </w:ins>
      <w:ins w:id="434" w:author="野草" w:date="2024-03-03T18:56:33Z">
        <w:r>
          <w:rPr>
            <w:rFonts w:hint="eastAsia"/>
            <w:highlight w:val="yellow"/>
            <w:lang w:val="en-US" w:eastAsia="zh-CN"/>
          </w:rPr>
          <w:t>包括</w:t>
        </w:r>
      </w:ins>
      <w:ins w:id="435" w:author="野草" w:date="2024-03-03T20:27:11Z">
        <w:r>
          <w:rPr>
            <w:rFonts w:hint="eastAsia"/>
            <w:highlight w:val="yellow"/>
            <w:lang w:val="en-US" w:eastAsia="zh-CN"/>
          </w:rPr>
          <w:t>绿地</w:t>
        </w:r>
      </w:ins>
      <w:ins w:id="436" w:author="野草" w:date="2024-03-03T18:56:35Z">
        <w:r>
          <w:rPr>
            <w:rFonts w:hint="eastAsia"/>
            <w:highlight w:val="yellow"/>
            <w:lang w:val="en-US" w:eastAsia="zh-CN"/>
          </w:rPr>
          <w:t>降温</w:t>
        </w:r>
      </w:ins>
      <w:ins w:id="437" w:author="野草" w:date="2024-03-03T18:56:38Z">
        <w:r>
          <w:rPr>
            <w:rFonts w:hint="eastAsia"/>
            <w:highlight w:val="yellow"/>
            <w:lang w:val="en-US" w:eastAsia="zh-CN"/>
          </w:rPr>
          <w:t>距离、</w:t>
        </w:r>
      </w:ins>
      <w:ins w:id="438" w:author="野草" w:date="2024-03-03T20:27:14Z">
        <w:r>
          <w:rPr>
            <w:rFonts w:hint="eastAsia"/>
            <w:highlight w:val="yellow"/>
            <w:lang w:val="en-US" w:eastAsia="zh-CN"/>
          </w:rPr>
          <w:t>绿地</w:t>
        </w:r>
      </w:ins>
      <w:ins w:id="439" w:author="野草" w:date="2024-03-03T18:56:39Z">
        <w:r>
          <w:rPr>
            <w:rFonts w:hint="eastAsia"/>
            <w:highlight w:val="yellow"/>
            <w:lang w:val="en-US" w:eastAsia="zh-CN"/>
          </w:rPr>
          <w:t>降温</w:t>
        </w:r>
      </w:ins>
      <w:ins w:id="440" w:author="野草" w:date="2024-03-03T18:56:40Z">
        <w:r>
          <w:rPr>
            <w:rFonts w:hint="eastAsia"/>
            <w:highlight w:val="yellow"/>
            <w:lang w:val="en-US" w:eastAsia="zh-CN"/>
          </w:rPr>
          <w:t>梯度</w:t>
        </w:r>
      </w:ins>
      <w:ins w:id="441" w:author="野草" w:date="2024-03-03T18:56:44Z">
        <w:r>
          <w:rPr>
            <w:rFonts w:hint="eastAsia"/>
            <w:highlight w:val="yellow"/>
            <w:lang w:val="en-US" w:eastAsia="zh-CN"/>
          </w:rPr>
          <w:t>、</w:t>
        </w:r>
      </w:ins>
      <w:ins w:id="442" w:author="野草" w:date="2024-03-03T20:27:19Z">
        <w:r>
          <w:rPr>
            <w:rFonts w:hint="eastAsia"/>
            <w:highlight w:val="yellow"/>
            <w:lang w:val="en-US" w:eastAsia="zh-CN"/>
          </w:rPr>
          <w:t>绿地</w:t>
        </w:r>
      </w:ins>
      <w:ins w:id="443" w:author="野草" w:date="2024-03-03T18:56:46Z">
        <w:r>
          <w:rPr>
            <w:rFonts w:hint="eastAsia"/>
            <w:highlight w:val="yellow"/>
            <w:lang w:val="en-US" w:eastAsia="zh-CN"/>
          </w:rPr>
          <w:t>降温</w:t>
        </w:r>
      </w:ins>
      <w:ins w:id="444" w:author="野草" w:date="2024-03-03T20:27:22Z">
        <w:r>
          <w:rPr>
            <w:rFonts w:hint="eastAsia"/>
            <w:highlight w:val="yellow"/>
            <w:lang w:val="en-US" w:eastAsia="zh-CN"/>
          </w:rPr>
          <w:t>面积</w:t>
        </w:r>
      </w:ins>
      <w:ins w:id="445" w:author="野草" w:date="2024-03-03T18:56:50Z">
        <w:r>
          <w:rPr>
            <w:rFonts w:hint="eastAsia"/>
            <w:highlight w:val="yellow"/>
            <w:lang w:val="en-US" w:eastAsia="zh-CN"/>
          </w:rPr>
          <w:t>、</w:t>
        </w:r>
      </w:ins>
      <w:ins w:id="446" w:author="野草" w:date="2024-03-03T20:27:25Z">
        <w:r>
          <w:rPr>
            <w:rFonts w:hint="eastAsia"/>
            <w:highlight w:val="yellow"/>
            <w:lang w:val="en-US" w:eastAsia="zh-CN"/>
          </w:rPr>
          <w:t>绿地</w:t>
        </w:r>
      </w:ins>
      <w:ins w:id="447" w:author="野草" w:date="2024-03-03T20:27:26Z">
        <w:r>
          <w:rPr>
            <w:rFonts w:hint="eastAsia"/>
            <w:highlight w:val="yellow"/>
            <w:lang w:val="en-US" w:eastAsia="zh-CN"/>
          </w:rPr>
          <w:t>降温</w:t>
        </w:r>
      </w:ins>
      <w:ins w:id="448" w:author="野草" w:date="2024-03-03T20:27:28Z">
        <w:r>
          <w:rPr>
            <w:rFonts w:hint="eastAsia"/>
            <w:highlight w:val="yellow"/>
            <w:lang w:val="en-US" w:eastAsia="zh-CN"/>
          </w:rPr>
          <w:t>强度</w:t>
        </w:r>
      </w:ins>
      <w:ins w:id="449" w:author="野草" w:date="2024-03-03T18:56:54Z">
        <w:r>
          <w:rPr>
            <w:rFonts w:hint="eastAsia"/>
            <w:highlight w:val="yellow"/>
            <w:lang w:val="en-US" w:eastAsia="zh-CN"/>
          </w:rPr>
          <w:t>等</w:t>
        </w:r>
      </w:ins>
      <w:ins w:id="450" w:author="野草" w:date="2024-03-03T18:57:59Z">
        <w:r>
          <w:rPr>
            <w:rFonts w:hint="eastAsia"/>
            <w:highlight w:val="yellow"/>
            <w:lang w:val="en-US" w:eastAsia="zh-CN"/>
          </w:rPr>
          <w:t>。</w:t>
        </w:r>
      </w:ins>
    </w:p>
    <w:p>
      <w:pPr>
        <w:pStyle w:val="9"/>
        <w:numPr>
          <w:ilvl w:val="1"/>
          <w:numId w:val="5"/>
          <w:ins w:id="452" w:author="野草" w:date="2024-03-04T09:32:32Z"/>
        </w:numPr>
        <w:ind w:left="840" w:hanging="420" w:firstLineChars="0"/>
        <w:rPr>
          <w:ins w:id="453" w:author="野草" w:date="2024-03-03T20:31:30Z"/>
          <w:highlight w:val="yellow"/>
        </w:rPr>
        <w:pPrChange w:id="451" w:author="野草" w:date="2024-03-04T09:32:32Z">
          <w:pPr>
            <w:pStyle w:val="9"/>
            <w:ind w:firstLine="480"/>
          </w:pPr>
        </w:pPrChange>
      </w:pPr>
      <w:ins w:id="454" w:author="野草" w:date="2024-03-03T20:29:35Z">
        <w:r>
          <w:rPr>
            <w:rFonts w:hint="eastAsia"/>
            <w:highlight w:val="yellow"/>
            <w:lang w:val="en-US" w:eastAsia="zh-CN"/>
          </w:rPr>
          <w:t>其中，</w:t>
        </w:r>
      </w:ins>
      <w:ins w:id="455" w:author="野草" w:date="2024-03-03T19:02:00Z">
        <w:r>
          <w:rPr>
            <w:rFonts w:hint="eastAsia"/>
            <w:highlight w:val="yellow"/>
            <w:lang w:val="en-US" w:eastAsia="zh-CN"/>
          </w:rPr>
          <w:t>相对于</w:t>
        </w:r>
      </w:ins>
      <w:ins w:id="456" w:author="野草" w:date="2024-03-03T19:02:04Z">
        <w:r>
          <w:rPr>
            <w:rFonts w:hint="eastAsia"/>
            <w:highlight w:val="yellow"/>
            <w:lang w:val="en-US" w:eastAsia="zh-CN"/>
          </w:rPr>
          <w:t>降温</w:t>
        </w:r>
      </w:ins>
      <w:ins w:id="457" w:author="野草" w:date="2024-03-03T19:02:05Z">
        <w:r>
          <w:rPr>
            <w:rFonts w:hint="eastAsia"/>
            <w:highlight w:val="yellow"/>
            <w:lang w:val="en-US" w:eastAsia="zh-CN"/>
          </w:rPr>
          <w:t>范围</w:t>
        </w:r>
      </w:ins>
      <w:ins w:id="458" w:author="野草" w:date="2024-03-03T19:02:09Z">
        <w:r>
          <w:rPr>
            <w:rFonts w:hint="eastAsia"/>
            <w:highlight w:val="yellow"/>
            <w:lang w:val="en-US" w:eastAsia="zh-CN"/>
          </w:rPr>
          <w:t>和</w:t>
        </w:r>
      </w:ins>
      <w:ins w:id="459" w:author="野草" w:date="2024-03-03T19:02:10Z">
        <w:r>
          <w:rPr>
            <w:rFonts w:hint="eastAsia"/>
            <w:highlight w:val="yellow"/>
            <w:lang w:val="en-US" w:eastAsia="zh-CN"/>
          </w:rPr>
          <w:t>降温</w:t>
        </w:r>
      </w:ins>
      <w:ins w:id="460" w:author="野草" w:date="2024-03-03T19:02:13Z">
        <w:r>
          <w:rPr>
            <w:rFonts w:hint="eastAsia"/>
            <w:highlight w:val="yellow"/>
            <w:lang w:val="en-US" w:eastAsia="zh-CN"/>
          </w:rPr>
          <w:t>强度，</w:t>
        </w:r>
      </w:ins>
      <w:ins w:id="461" w:author="野草" w:date="2024-03-03T19:02:16Z">
        <w:r>
          <w:rPr>
            <w:rFonts w:hint="eastAsia"/>
            <w:highlight w:val="yellow"/>
            <w:lang w:val="en-US" w:eastAsia="zh-CN"/>
          </w:rPr>
          <w:t>累积</w:t>
        </w:r>
      </w:ins>
      <w:ins w:id="462" w:author="野草" w:date="2024-03-03T19:02:17Z">
        <w:r>
          <w:rPr>
            <w:rFonts w:hint="eastAsia"/>
            <w:highlight w:val="yellow"/>
            <w:lang w:val="en-US" w:eastAsia="zh-CN"/>
          </w:rPr>
          <w:t>降温</w:t>
        </w:r>
      </w:ins>
      <w:ins w:id="463" w:author="野草" w:date="2024-03-03T19:02:22Z">
        <w:r>
          <w:rPr>
            <w:rFonts w:hint="eastAsia"/>
            <w:highlight w:val="yellow"/>
            <w:lang w:val="en-US" w:eastAsia="zh-CN"/>
          </w:rPr>
          <w:t>考虑</w:t>
        </w:r>
      </w:ins>
      <w:ins w:id="464" w:author="野草" w:date="2024-03-03T19:02:23Z">
        <w:r>
          <w:rPr>
            <w:rFonts w:hint="eastAsia"/>
            <w:highlight w:val="yellow"/>
            <w:lang w:val="en-US" w:eastAsia="zh-CN"/>
          </w:rPr>
          <w:t>了</w:t>
        </w:r>
      </w:ins>
      <w:ins w:id="465" w:author="野草" w:date="2024-03-03T20:28:40Z">
        <w:r>
          <w:rPr>
            <w:rFonts w:hint="eastAsia"/>
            <w:highlight w:val="yellow"/>
            <w:lang w:val="en-US" w:eastAsia="zh-CN"/>
          </w:rPr>
          <w:t>绿地</w:t>
        </w:r>
      </w:ins>
      <w:ins w:id="466" w:author="野草" w:date="2024-03-03T20:28:41Z">
        <w:r>
          <w:rPr>
            <w:rFonts w:hint="eastAsia"/>
            <w:highlight w:val="yellow"/>
            <w:lang w:val="en-US" w:eastAsia="zh-CN"/>
          </w:rPr>
          <w:t>降温</w:t>
        </w:r>
      </w:ins>
      <w:ins w:id="467" w:author="野草" w:date="2024-03-03T20:28:34Z">
        <w:r>
          <w:rPr>
            <w:rFonts w:hint="eastAsia"/>
            <w:highlight w:val="yellow"/>
            <w:lang w:val="en-US" w:eastAsia="zh-CN"/>
          </w:rPr>
          <w:t>随与绿地距离的非线性变化</w:t>
        </w:r>
      </w:ins>
      <w:ins w:id="468" w:author="野草" w:date="2024-03-03T20:28:57Z">
        <w:r>
          <w:rPr>
            <w:rFonts w:hint="eastAsia"/>
            <w:highlight w:val="yellow"/>
            <w:lang w:val="en-US" w:eastAsia="zh-CN"/>
          </w:rPr>
          <w:t>，</w:t>
        </w:r>
      </w:ins>
      <w:ins w:id="469" w:author="野草" w:date="2024-03-03T20:29:04Z">
        <w:r>
          <w:rPr>
            <w:rFonts w:hint="eastAsia"/>
            <w:highlight w:val="yellow"/>
            <w:lang w:val="en-US" w:eastAsia="zh-CN"/>
          </w:rPr>
          <w:t>更能</w:t>
        </w:r>
      </w:ins>
      <w:ins w:id="470" w:author="野草" w:date="2024-03-03T20:29:18Z">
        <w:r>
          <w:rPr>
            <w:rFonts w:hint="eastAsia"/>
            <w:highlight w:val="yellow"/>
            <w:lang w:val="en-US" w:eastAsia="zh-CN"/>
          </w:rPr>
          <w:t>反映</w:t>
        </w:r>
      </w:ins>
      <w:ins w:id="471" w:author="野草" w:date="2024-03-03T20:29:19Z">
        <w:r>
          <w:rPr>
            <w:rFonts w:hint="eastAsia"/>
            <w:highlight w:val="yellow"/>
            <w:lang w:val="en-US" w:eastAsia="zh-CN"/>
          </w:rPr>
          <w:t>绿地</w:t>
        </w:r>
      </w:ins>
      <w:ins w:id="472" w:author="野草" w:date="2024-03-03T20:29:25Z">
        <w:r>
          <w:rPr>
            <w:rFonts w:hint="eastAsia"/>
            <w:highlight w:val="yellow"/>
            <w:lang w:val="en-US" w:eastAsia="zh-CN"/>
          </w:rPr>
          <w:t>溢出</w:t>
        </w:r>
      </w:ins>
      <w:ins w:id="473" w:author="野草" w:date="2024-03-03T20:29:26Z">
        <w:r>
          <w:rPr>
            <w:rFonts w:hint="eastAsia"/>
            <w:highlight w:val="yellow"/>
            <w:lang w:val="en-US" w:eastAsia="zh-CN"/>
          </w:rPr>
          <w:t>效应的</w:t>
        </w:r>
      </w:ins>
      <w:ins w:id="474" w:author="野草" w:date="2024-03-03T20:29:27Z">
        <w:r>
          <w:rPr>
            <w:rFonts w:hint="eastAsia"/>
            <w:highlight w:val="yellow"/>
            <w:lang w:val="en-US" w:eastAsia="zh-CN"/>
          </w:rPr>
          <w:t>整体</w:t>
        </w:r>
      </w:ins>
      <w:ins w:id="475" w:author="野草" w:date="2024-03-03T20:29:28Z">
        <w:r>
          <w:rPr>
            <w:rFonts w:hint="eastAsia"/>
            <w:highlight w:val="yellow"/>
            <w:lang w:val="en-US" w:eastAsia="zh-CN"/>
          </w:rPr>
          <w:t>特征</w:t>
        </w:r>
      </w:ins>
      <w:ins w:id="476" w:author="野草" w:date="2024-03-03T19:10:43Z">
        <w:r>
          <w:rPr>
            <w:rFonts w:hint="eastAsia"/>
            <w:highlight w:val="yellow"/>
            <w:lang w:val="en-US" w:eastAsia="zh-CN"/>
          </w:rPr>
          <w:t>。</w:t>
        </w:r>
      </w:ins>
    </w:p>
    <w:p>
      <w:pPr>
        <w:pStyle w:val="9"/>
        <w:numPr>
          <w:ilvl w:val="1"/>
          <w:numId w:val="5"/>
          <w:ins w:id="478" w:author="野草" w:date="2024-03-04T09:32:42Z"/>
        </w:numPr>
        <w:ind w:left="840" w:hanging="420" w:firstLineChars="0"/>
        <w:rPr>
          <w:ins w:id="479" w:author="野草" w:date="2024-03-03T20:41:27Z"/>
          <w:highlight w:val="yellow"/>
        </w:rPr>
        <w:pPrChange w:id="477" w:author="野草" w:date="2024-03-04T09:32:42Z">
          <w:pPr>
            <w:pStyle w:val="9"/>
            <w:ind w:firstLine="480"/>
          </w:pPr>
        </w:pPrChange>
      </w:pPr>
      <w:ins w:id="480" w:author="野草" w:date="2024-03-03T20:31:41Z">
        <w:r>
          <w:rPr>
            <w:rFonts w:hint="eastAsia"/>
            <w:highlight w:val="yellow"/>
            <w:lang w:val="en-US" w:eastAsia="zh-CN"/>
          </w:rPr>
          <w:t>对于</w:t>
        </w:r>
      </w:ins>
      <w:ins w:id="481" w:author="野草" w:date="2024-03-03T20:31:42Z">
        <w:r>
          <w:rPr>
            <w:rFonts w:hint="eastAsia"/>
            <w:highlight w:val="yellow"/>
            <w:lang w:val="en-US" w:eastAsia="zh-CN"/>
          </w:rPr>
          <w:t>不同的</w:t>
        </w:r>
      </w:ins>
      <w:ins w:id="482" w:author="野草" w:date="2024-03-03T20:31:47Z">
        <w:r>
          <w:rPr>
            <w:rFonts w:hint="eastAsia"/>
            <w:highlight w:val="yellow"/>
            <w:lang w:val="en-US" w:eastAsia="zh-CN"/>
          </w:rPr>
          <w:t>溢出效应</w:t>
        </w:r>
      </w:ins>
      <w:ins w:id="483" w:author="野草" w:date="2024-03-03T20:31:48Z">
        <w:r>
          <w:rPr>
            <w:rFonts w:hint="eastAsia"/>
            <w:highlight w:val="yellow"/>
            <w:lang w:val="en-US" w:eastAsia="zh-CN"/>
          </w:rPr>
          <w:t>的</w:t>
        </w:r>
      </w:ins>
      <w:ins w:id="484" w:author="野草" w:date="2024-03-03T20:31:49Z">
        <w:r>
          <w:rPr>
            <w:rFonts w:hint="eastAsia"/>
            <w:highlight w:val="yellow"/>
            <w:lang w:val="en-US" w:eastAsia="zh-CN"/>
          </w:rPr>
          <w:t>指标，</w:t>
        </w:r>
      </w:ins>
      <w:ins w:id="485" w:author="野草" w:date="2024-03-03T20:31:53Z">
        <w:r>
          <w:rPr>
            <w:rFonts w:hint="eastAsia"/>
            <w:highlight w:val="yellow"/>
            <w:lang w:val="en-US" w:eastAsia="zh-CN"/>
          </w:rPr>
          <w:t>影响</w:t>
        </w:r>
      </w:ins>
      <w:ins w:id="486" w:author="野草" w:date="2024-03-03T20:31:55Z">
        <w:r>
          <w:rPr>
            <w:rFonts w:hint="eastAsia"/>
            <w:highlight w:val="yellow"/>
            <w:lang w:val="en-US" w:eastAsia="zh-CN"/>
          </w:rPr>
          <w:t>因素</w:t>
        </w:r>
      </w:ins>
      <w:ins w:id="487" w:author="野草" w:date="2024-03-03T20:31:57Z">
        <w:r>
          <w:rPr>
            <w:rFonts w:hint="eastAsia"/>
            <w:highlight w:val="yellow"/>
            <w:lang w:val="en-US" w:eastAsia="zh-CN"/>
          </w:rPr>
          <w:t>及其</w:t>
        </w:r>
      </w:ins>
      <w:ins w:id="488" w:author="野草" w:date="2024-03-03T20:31:58Z">
        <w:r>
          <w:rPr>
            <w:rFonts w:hint="eastAsia"/>
            <w:highlight w:val="yellow"/>
            <w:lang w:val="en-US" w:eastAsia="zh-CN"/>
          </w:rPr>
          <w:t>相应</w:t>
        </w:r>
      </w:ins>
      <w:ins w:id="489" w:author="野草" w:date="2024-03-03T20:32:01Z">
        <w:r>
          <w:rPr>
            <w:rFonts w:hint="eastAsia"/>
            <w:highlight w:val="yellow"/>
            <w:lang w:val="en-US" w:eastAsia="zh-CN"/>
          </w:rPr>
          <w:t>的驱动</w:t>
        </w:r>
      </w:ins>
      <w:ins w:id="490" w:author="野草" w:date="2024-03-03T20:32:03Z">
        <w:r>
          <w:rPr>
            <w:rFonts w:hint="eastAsia"/>
            <w:highlight w:val="yellow"/>
            <w:lang w:val="en-US" w:eastAsia="zh-CN"/>
          </w:rPr>
          <w:t>机制</w:t>
        </w:r>
      </w:ins>
      <w:ins w:id="491" w:author="野草" w:date="2024-03-03T20:32:04Z">
        <w:r>
          <w:rPr>
            <w:rFonts w:hint="eastAsia"/>
            <w:highlight w:val="yellow"/>
            <w:lang w:val="en-US" w:eastAsia="zh-CN"/>
          </w:rPr>
          <w:t>也</w:t>
        </w:r>
      </w:ins>
      <w:ins w:id="492" w:author="野草" w:date="2024-03-03T20:32:05Z">
        <w:r>
          <w:rPr>
            <w:rFonts w:hint="eastAsia"/>
            <w:highlight w:val="yellow"/>
            <w:lang w:val="en-US" w:eastAsia="zh-CN"/>
          </w:rPr>
          <w:t>有所差异</w:t>
        </w:r>
      </w:ins>
      <w:ins w:id="493" w:author="野草" w:date="2024-03-03T20:41:26Z">
        <w:r>
          <w:rPr>
            <w:rFonts w:hint="eastAsia"/>
            <w:highlight w:val="yellow"/>
            <w:lang w:val="en-US" w:eastAsia="zh-CN"/>
          </w:rPr>
          <w:t>。</w:t>
        </w:r>
      </w:ins>
    </w:p>
    <w:p>
      <w:pPr>
        <w:pStyle w:val="9"/>
        <w:numPr>
          <w:ilvl w:val="2"/>
          <w:numId w:val="5"/>
          <w:ins w:id="495" w:author="野草" w:date="2024-03-04T09:32:43Z"/>
        </w:numPr>
        <w:ind w:left="1260" w:hanging="420" w:firstLineChars="0"/>
        <w:rPr>
          <w:ins w:id="496" w:author="野草" w:date="2024-03-03T20:46:46Z"/>
          <w:highlight w:val="yellow"/>
        </w:rPr>
        <w:pPrChange w:id="494" w:author="野草" w:date="2024-03-04T09:32:43Z">
          <w:pPr>
            <w:pStyle w:val="9"/>
            <w:ind w:firstLine="480"/>
          </w:pPr>
        </w:pPrChange>
      </w:pPr>
      <w:ins w:id="497" w:author="野草" w:date="2024-03-03T20:41:29Z">
        <w:r>
          <w:rPr>
            <w:rFonts w:hint="eastAsia"/>
            <w:highlight w:val="yellow"/>
            <w:lang w:val="en-US" w:eastAsia="zh-CN"/>
          </w:rPr>
          <w:t>一项</w:t>
        </w:r>
      </w:ins>
      <w:ins w:id="498" w:author="野草" w:date="2024-03-03T20:41:30Z">
        <w:r>
          <w:rPr>
            <w:rFonts w:hint="eastAsia"/>
            <w:highlight w:val="yellow"/>
            <w:lang w:val="en-US" w:eastAsia="zh-CN"/>
          </w:rPr>
          <w:t>关于</w:t>
        </w:r>
      </w:ins>
      <w:ins w:id="499" w:author="野草" w:date="2024-03-03T20:41:33Z">
        <w:r>
          <w:rPr>
            <w:rFonts w:hint="eastAsia"/>
            <w:highlight w:val="yellow"/>
            <w:lang w:val="en-US" w:eastAsia="zh-CN"/>
          </w:rPr>
          <w:t>我国</w:t>
        </w:r>
      </w:ins>
      <w:ins w:id="500" w:author="野草" w:date="2024-03-03T20:41:32Z">
        <w:r>
          <w:rPr>
            <w:rFonts w:hint="eastAsia"/>
            <w:highlight w:val="yellow"/>
            <w:lang w:val="en-US" w:eastAsia="zh-CN"/>
          </w:rPr>
          <w:t>深圳</w:t>
        </w:r>
      </w:ins>
      <w:ins w:id="501" w:author="野草" w:date="2024-03-03T20:41:35Z">
        <w:r>
          <w:rPr>
            <w:rFonts w:hint="eastAsia"/>
            <w:highlight w:val="yellow"/>
            <w:lang w:val="en-US" w:eastAsia="zh-CN"/>
          </w:rPr>
          <w:t>绿地</w:t>
        </w:r>
      </w:ins>
      <w:ins w:id="502" w:author="野草" w:date="2024-03-03T20:41:36Z">
        <w:r>
          <w:rPr>
            <w:rFonts w:hint="eastAsia"/>
            <w:highlight w:val="yellow"/>
            <w:lang w:val="en-US" w:eastAsia="zh-CN"/>
          </w:rPr>
          <w:t>降温</w:t>
        </w:r>
      </w:ins>
      <w:ins w:id="503" w:author="野草" w:date="2024-03-03T20:41:37Z">
        <w:r>
          <w:rPr>
            <w:rFonts w:hint="eastAsia"/>
            <w:highlight w:val="yellow"/>
            <w:lang w:val="en-US" w:eastAsia="zh-CN"/>
          </w:rPr>
          <w:t>的</w:t>
        </w:r>
      </w:ins>
      <w:ins w:id="504" w:author="野草" w:date="2024-03-03T20:41:38Z">
        <w:r>
          <w:rPr>
            <w:rFonts w:hint="eastAsia"/>
            <w:highlight w:val="yellow"/>
            <w:lang w:val="en-US" w:eastAsia="zh-CN"/>
          </w:rPr>
          <w:t>相关研究</w:t>
        </w:r>
      </w:ins>
      <w:ins w:id="505" w:author="野草" w:date="2024-03-03T20:41:39Z">
        <w:r>
          <w:rPr>
            <w:rFonts w:hint="eastAsia"/>
            <w:highlight w:val="yellow"/>
            <w:lang w:val="en-US" w:eastAsia="zh-CN"/>
          </w:rPr>
          <w:t>表明，</w:t>
        </w:r>
      </w:ins>
      <w:ins w:id="506" w:author="野草" w:date="2024-03-03T20:44:42Z">
        <w:r>
          <w:rPr>
            <w:rFonts w:hint="eastAsia"/>
            <w:highlight w:val="yellow"/>
            <w:lang w:val="en-US" w:eastAsia="zh-CN"/>
          </w:rPr>
          <w:t>绿地</w:t>
        </w:r>
      </w:ins>
      <w:ins w:id="507" w:author="野草" w:date="2024-03-03T20:44:59Z">
        <w:r>
          <w:rPr>
            <w:rFonts w:hint="eastAsia"/>
            <w:highlight w:val="yellow"/>
            <w:lang w:val="en-US" w:eastAsia="zh-CN"/>
          </w:rPr>
          <w:t>的</w:t>
        </w:r>
      </w:ins>
      <w:ins w:id="508" w:author="野草" w:date="2024-03-03T20:45:00Z">
        <w:r>
          <w:rPr>
            <w:rFonts w:hint="eastAsia"/>
            <w:highlight w:val="yellow"/>
            <w:lang w:val="en-US" w:eastAsia="zh-CN"/>
          </w:rPr>
          <w:t>大小</w:t>
        </w:r>
      </w:ins>
      <w:ins w:id="509" w:author="野草" w:date="2024-03-03T20:44:45Z">
        <w:r>
          <w:rPr>
            <w:rFonts w:hint="eastAsia"/>
            <w:highlight w:val="yellow"/>
            <w:lang w:val="en-US" w:eastAsia="zh-CN"/>
          </w:rPr>
          <w:t>对</w:t>
        </w:r>
      </w:ins>
      <w:ins w:id="510" w:author="野草" w:date="2024-03-03T20:44:47Z">
        <w:r>
          <w:rPr>
            <w:rFonts w:hint="eastAsia"/>
            <w:highlight w:val="yellow"/>
            <w:lang w:val="en-US" w:eastAsia="zh-CN"/>
          </w:rPr>
          <w:t>绿地</w:t>
        </w:r>
      </w:ins>
      <w:ins w:id="511" w:author="野草" w:date="2024-03-03T20:44:49Z">
        <w:r>
          <w:rPr>
            <w:rFonts w:hint="eastAsia"/>
            <w:highlight w:val="yellow"/>
            <w:lang w:val="en-US" w:eastAsia="zh-CN"/>
          </w:rPr>
          <w:t>降温</w:t>
        </w:r>
      </w:ins>
      <w:ins w:id="512" w:author="野草" w:date="2024-03-03T20:44:54Z">
        <w:r>
          <w:rPr>
            <w:rFonts w:hint="eastAsia"/>
            <w:highlight w:val="yellow"/>
            <w:lang w:val="en-US" w:eastAsia="zh-CN"/>
          </w:rPr>
          <w:t>面积</w:t>
        </w:r>
      </w:ins>
      <w:ins w:id="513" w:author="野草" w:date="2024-03-03T20:45:08Z">
        <w:r>
          <w:rPr>
            <w:rFonts w:hint="eastAsia"/>
            <w:highlight w:val="yellow"/>
            <w:lang w:val="en-US" w:eastAsia="zh-CN"/>
          </w:rPr>
          <w:t>有</w:t>
        </w:r>
      </w:ins>
      <w:ins w:id="514" w:author="野草" w:date="2024-03-03T20:45:10Z">
        <w:r>
          <w:rPr>
            <w:rFonts w:hint="eastAsia"/>
            <w:highlight w:val="yellow"/>
            <w:lang w:val="en-US" w:eastAsia="zh-CN"/>
          </w:rPr>
          <w:t>显著</w:t>
        </w:r>
      </w:ins>
      <w:ins w:id="515" w:author="野草" w:date="2024-03-03T20:45:11Z">
        <w:r>
          <w:rPr>
            <w:rFonts w:hint="eastAsia"/>
            <w:highlight w:val="yellow"/>
            <w:lang w:val="en-US" w:eastAsia="zh-CN"/>
          </w:rPr>
          <w:t>影响，</w:t>
        </w:r>
      </w:ins>
      <w:ins w:id="516" w:author="野草" w:date="2024-03-03T20:45:12Z">
        <w:r>
          <w:rPr>
            <w:rFonts w:hint="eastAsia"/>
            <w:highlight w:val="yellow"/>
            <w:lang w:val="en-US" w:eastAsia="zh-CN"/>
          </w:rPr>
          <w:t>然而</w:t>
        </w:r>
      </w:ins>
      <w:ins w:id="517" w:author="野草" w:date="2024-03-03T20:45:13Z">
        <w:r>
          <w:rPr>
            <w:rFonts w:hint="eastAsia"/>
            <w:highlight w:val="yellow"/>
            <w:lang w:val="en-US" w:eastAsia="zh-CN"/>
          </w:rPr>
          <w:t>对</w:t>
        </w:r>
      </w:ins>
      <w:ins w:id="518" w:author="野草" w:date="2024-03-03T20:45:14Z">
        <w:r>
          <w:rPr>
            <w:rFonts w:hint="eastAsia"/>
            <w:highlight w:val="yellow"/>
            <w:lang w:val="en-US" w:eastAsia="zh-CN"/>
          </w:rPr>
          <w:t>绿地</w:t>
        </w:r>
      </w:ins>
      <w:ins w:id="519" w:author="野草" w:date="2024-03-03T20:45:15Z">
        <w:r>
          <w:rPr>
            <w:rFonts w:hint="eastAsia"/>
            <w:highlight w:val="yellow"/>
            <w:lang w:val="en-US" w:eastAsia="zh-CN"/>
          </w:rPr>
          <w:t>降温</w:t>
        </w:r>
      </w:ins>
      <w:ins w:id="520" w:author="野草" w:date="2024-03-03T20:45:20Z">
        <w:r>
          <w:rPr>
            <w:rFonts w:hint="eastAsia"/>
            <w:highlight w:val="yellow"/>
            <w:lang w:val="en-US" w:eastAsia="zh-CN"/>
          </w:rPr>
          <w:t>累积</w:t>
        </w:r>
      </w:ins>
      <w:ins w:id="521" w:author="野草" w:date="2024-03-03T20:45:22Z">
        <w:r>
          <w:rPr>
            <w:rFonts w:hint="eastAsia"/>
            <w:highlight w:val="yellow"/>
            <w:lang w:val="en-US" w:eastAsia="zh-CN"/>
          </w:rPr>
          <w:t>强度</w:t>
        </w:r>
      </w:ins>
      <w:ins w:id="522" w:author="野草" w:date="2024-03-03T20:45:40Z">
        <w:r>
          <w:rPr>
            <w:rFonts w:hint="eastAsia"/>
            <w:highlight w:val="yellow"/>
            <w:lang w:val="en-US" w:eastAsia="zh-CN"/>
          </w:rPr>
          <w:t>则</w:t>
        </w:r>
      </w:ins>
      <w:ins w:id="523" w:author="野草" w:date="2024-03-03T20:45:44Z">
        <w:r>
          <w:rPr>
            <w:rFonts w:hint="eastAsia"/>
            <w:highlight w:val="yellow"/>
            <w:lang w:val="en-US" w:eastAsia="zh-CN"/>
          </w:rPr>
          <w:t>不受</w:t>
        </w:r>
      </w:ins>
      <w:ins w:id="524" w:author="野草" w:date="2024-03-03T20:45:45Z">
        <w:r>
          <w:rPr>
            <w:rFonts w:hint="eastAsia"/>
            <w:highlight w:val="yellow"/>
            <w:lang w:val="en-US" w:eastAsia="zh-CN"/>
          </w:rPr>
          <w:t>绿地</w:t>
        </w:r>
      </w:ins>
      <w:ins w:id="525" w:author="野草" w:date="2024-03-03T20:45:46Z">
        <w:r>
          <w:rPr>
            <w:rFonts w:hint="eastAsia"/>
            <w:highlight w:val="yellow"/>
            <w:lang w:val="en-US" w:eastAsia="zh-CN"/>
          </w:rPr>
          <w:t>大小的</w:t>
        </w:r>
      </w:ins>
      <w:ins w:id="526" w:author="野草" w:date="2024-03-03T20:45:47Z">
        <w:r>
          <w:rPr>
            <w:rFonts w:hint="eastAsia"/>
            <w:highlight w:val="yellow"/>
            <w:lang w:val="en-US" w:eastAsia="zh-CN"/>
          </w:rPr>
          <w:t>影响</w:t>
        </w:r>
      </w:ins>
      <w:ins w:id="527" w:author="野草" w:date="2024-03-03T20:45:51Z">
        <w:r>
          <w:rPr>
            <w:rFonts w:hint="eastAsia"/>
            <w:highlight w:val="yellow"/>
            <w:lang w:val="en-US" w:eastAsia="zh-CN"/>
          </w:rPr>
          <w:t>，</w:t>
        </w:r>
      </w:ins>
      <w:ins w:id="528" w:author="野草" w:date="2024-03-03T20:45:55Z">
        <w:r>
          <w:rPr>
            <w:rFonts w:hint="eastAsia"/>
            <w:highlight w:val="yellow"/>
            <w:lang w:val="en-US" w:eastAsia="zh-CN"/>
          </w:rPr>
          <w:t>相对应</w:t>
        </w:r>
      </w:ins>
      <w:ins w:id="529" w:author="野草" w:date="2024-03-03T20:45:56Z">
        <w:r>
          <w:rPr>
            <w:rFonts w:hint="eastAsia"/>
            <w:highlight w:val="yellow"/>
            <w:lang w:val="en-US" w:eastAsia="zh-CN"/>
          </w:rPr>
          <w:t>的是，</w:t>
        </w:r>
      </w:ins>
      <w:ins w:id="530" w:author="野草" w:date="2024-03-03T20:46:26Z">
        <w:r>
          <w:rPr>
            <w:rFonts w:hint="eastAsia"/>
            <w:highlight w:val="yellow"/>
            <w:lang w:val="en-US" w:eastAsia="zh-CN"/>
          </w:rPr>
          <w:t>绿地降温累积强度</w:t>
        </w:r>
      </w:ins>
      <w:ins w:id="531" w:author="野草" w:date="2024-03-03T20:46:30Z">
        <w:r>
          <w:rPr>
            <w:rFonts w:hint="eastAsia"/>
            <w:highlight w:val="yellow"/>
            <w:lang w:val="en-US" w:eastAsia="zh-CN"/>
          </w:rPr>
          <w:t>更受</w:t>
        </w:r>
      </w:ins>
      <w:ins w:id="532" w:author="野草" w:date="2024-03-03T20:45:58Z">
        <w:r>
          <w:rPr>
            <w:rFonts w:hint="eastAsia"/>
            <w:highlight w:val="yellow"/>
            <w:lang w:val="en-US" w:eastAsia="zh-CN"/>
          </w:rPr>
          <w:t>绿地</w:t>
        </w:r>
      </w:ins>
      <w:ins w:id="533" w:author="野草" w:date="2024-03-03T20:46:00Z">
        <w:r>
          <w:rPr>
            <w:rFonts w:hint="eastAsia"/>
            <w:highlight w:val="yellow"/>
            <w:lang w:val="en-US" w:eastAsia="zh-CN"/>
          </w:rPr>
          <w:t>的</w:t>
        </w:r>
      </w:ins>
      <w:ins w:id="534" w:author="野草" w:date="2024-03-03T20:46:02Z">
        <w:r>
          <w:rPr>
            <w:rFonts w:hint="eastAsia"/>
            <w:highlight w:val="yellow"/>
            <w:lang w:val="en-US" w:eastAsia="zh-CN"/>
          </w:rPr>
          <w:t>植被</w:t>
        </w:r>
      </w:ins>
      <w:ins w:id="535" w:author="野草" w:date="2024-03-03T20:46:04Z">
        <w:r>
          <w:rPr>
            <w:rFonts w:hint="eastAsia"/>
            <w:highlight w:val="yellow"/>
            <w:lang w:val="en-US" w:eastAsia="zh-CN"/>
          </w:rPr>
          <w:t>量</w:t>
        </w:r>
      </w:ins>
      <w:ins w:id="536" w:author="野草" w:date="2024-03-03T20:46:16Z">
        <w:r>
          <w:rPr>
            <w:rFonts w:hint="eastAsia"/>
            <w:highlight w:val="yellow"/>
            <w:lang w:val="en-US" w:eastAsia="zh-CN"/>
          </w:rPr>
          <w:t>的</w:t>
        </w:r>
      </w:ins>
      <w:ins w:id="537" w:author="野草" w:date="2024-03-03T20:46:17Z">
        <w:r>
          <w:rPr>
            <w:rFonts w:hint="eastAsia"/>
            <w:highlight w:val="yellow"/>
            <w:lang w:val="en-US" w:eastAsia="zh-CN"/>
          </w:rPr>
          <w:t>影响。</w:t>
        </w:r>
      </w:ins>
    </w:p>
    <w:p>
      <w:pPr>
        <w:pStyle w:val="9"/>
        <w:numPr>
          <w:ilvl w:val="2"/>
          <w:numId w:val="5"/>
          <w:ins w:id="539" w:author="野草" w:date="2024-03-04T09:33:05Z"/>
        </w:numPr>
        <w:ind w:left="1260" w:hanging="420" w:firstLineChars="0"/>
        <w:rPr>
          <w:ins w:id="540" w:author="野草" w:date="2024-03-04T09:33:06Z"/>
          <w:highlight w:val="yellow"/>
        </w:rPr>
        <w:pPrChange w:id="538" w:author="野草" w:date="2024-03-04T09:33:05Z">
          <w:pPr>
            <w:pStyle w:val="9"/>
            <w:ind w:firstLine="480"/>
          </w:pPr>
        </w:pPrChange>
      </w:pPr>
      <w:ins w:id="541" w:author="野草" w:date="2024-03-03T20:46:46Z">
        <w:r>
          <w:rPr>
            <w:rFonts w:hint="eastAsia"/>
            <w:highlight w:val="yellow"/>
          </w:rPr>
          <w:t>How to quantify the cooling effect of urban parks? Linking maximum and accumulation perspective</w:t>
        </w:r>
      </w:ins>
    </w:p>
    <w:p>
      <w:pPr>
        <w:pStyle w:val="9"/>
        <w:numPr>
          <w:ilvl w:val="1"/>
          <w:numId w:val="5"/>
          <w:ins w:id="543" w:author="野草" w:date="2024-03-04T09:33:09Z"/>
        </w:numPr>
        <w:ind w:left="840" w:hanging="420" w:firstLineChars="0"/>
        <w:rPr>
          <w:ins w:id="544" w:author="野草" w:date="2024-03-03T20:31:05Z"/>
          <w:highlight w:val="yellow"/>
        </w:rPr>
        <w:pPrChange w:id="542" w:author="野草" w:date="2024-03-04T09:33:09Z">
          <w:pPr>
            <w:pStyle w:val="9"/>
            <w:ind w:firstLine="480"/>
          </w:pPr>
        </w:pPrChange>
      </w:pPr>
      <w:ins w:id="545" w:author="野草" w:date="2024-03-03T20:29:42Z">
        <w:r>
          <w:rPr>
            <w:rFonts w:hint="eastAsia"/>
            <w:highlight w:val="yellow"/>
            <w:lang w:val="en-US" w:eastAsia="zh-CN"/>
          </w:rPr>
          <w:t>需要</w:t>
        </w:r>
      </w:ins>
      <w:ins w:id="546" w:author="野草" w:date="2024-03-03T20:29:43Z">
        <w:r>
          <w:rPr>
            <w:rFonts w:hint="eastAsia"/>
            <w:highlight w:val="yellow"/>
            <w:lang w:val="en-US" w:eastAsia="zh-CN"/>
          </w:rPr>
          <w:t>注意</w:t>
        </w:r>
      </w:ins>
      <w:ins w:id="547" w:author="野草" w:date="2024-03-03T20:29:44Z">
        <w:r>
          <w:rPr>
            <w:rFonts w:hint="eastAsia"/>
            <w:highlight w:val="yellow"/>
            <w:lang w:val="en-US" w:eastAsia="zh-CN"/>
          </w:rPr>
          <w:t>的是</w:t>
        </w:r>
      </w:ins>
      <w:ins w:id="548" w:author="野草" w:date="2024-03-03T19:11:18Z">
        <w:r>
          <w:rPr>
            <w:rFonts w:hint="eastAsia"/>
            <w:highlight w:val="yellow"/>
            <w:lang w:val="en-US" w:eastAsia="zh-CN"/>
          </w:rPr>
          <w:t>，</w:t>
        </w:r>
      </w:ins>
      <w:ins w:id="549" w:author="野草" w:date="2024-03-03T19:11:22Z">
        <w:r>
          <w:rPr>
            <w:rFonts w:hint="eastAsia"/>
            <w:highlight w:val="yellow"/>
            <w:lang w:val="en-US" w:eastAsia="zh-CN"/>
          </w:rPr>
          <w:t>上述</w:t>
        </w:r>
      </w:ins>
      <w:ins w:id="550" w:author="野草" w:date="2024-03-03T19:11:24Z">
        <w:r>
          <w:rPr>
            <w:rFonts w:hint="eastAsia"/>
            <w:highlight w:val="yellow"/>
            <w:lang w:val="en-US" w:eastAsia="zh-CN"/>
          </w:rPr>
          <w:t>指标</w:t>
        </w:r>
      </w:ins>
      <w:ins w:id="551" w:author="野草" w:date="2024-03-03T19:11:26Z">
        <w:r>
          <w:rPr>
            <w:rFonts w:hint="eastAsia"/>
            <w:highlight w:val="yellow"/>
            <w:lang w:val="en-US" w:eastAsia="zh-CN"/>
          </w:rPr>
          <w:t>仅</w:t>
        </w:r>
      </w:ins>
      <w:ins w:id="552" w:author="野草" w:date="2024-03-03T20:29:50Z">
        <w:r>
          <w:rPr>
            <w:rFonts w:hint="eastAsia"/>
            <w:highlight w:val="yellow"/>
            <w:lang w:val="en-US" w:eastAsia="zh-CN"/>
          </w:rPr>
          <w:t>考虑了</w:t>
        </w:r>
      </w:ins>
      <w:ins w:id="553" w:author="野草" w:date="2024-03-03T20:29:51Z">
        <w:r>
          <w:rPr>
            <w:rFonts w:hint="eastAsia"/>
            <w:highlight w:val="yellow"/>
            <w:lang w:val="en-US" w:eastAsia="zh-CN"/>
          </w:rPr>
          <w:t>绿地对</w:t>
        </w:r>
      </w:ins>
      <w:ins w:id="554" w:author="野草" w:date="2024-03-03T20:29:52Z">
        <w:r>
          <w:rPr>
            <w:rFonts w:hint="eastAsia"/>
            <w:highlight w:val="yellow"/>
            <w:lang w:val="en-US" w:eastAsia="zh-CN"/>
          </w:rPr>
          <w:t>温度</w:t>
        </w:r>
      </w:ins>
      <w:ins w:id="555" w:author="野草" w:date="2024-03-03T20:29:53Z">
        <w:r>
          <w:rPr>
            <w:rFonts w:hint="eastAsia"/>
            <w:highlight w:val="yellow"/>
            <w:lang w:val="en-US" w:eastAsia="zh-CN"/>
          </w:rPr>
          <w:t>的影响</w:t>
        </w:r>
      </w:ins>
      <w:ins w:id="556" w:author="野草" w:date="2024-03-03T19:11:42Z">
        <w:r>
          <w:rPr>
            <w:rFonts w:hint="eastAsia"/>
            <w:highlight w:val="yellow"/>
            <w:lang w:val="en-US" w:eastAsia="zh-CN"/>
          </w:rPr>
          <w:t>，</w:t>
        </w:r>
      </w:ins>
      <w:ins w:id="557" w:author="野草" w:date="2024-03-03T19:11:47Z">
        <w:r>
          <w:rPr>
            <w:rFonts w:hint="eastAsia"/>
            <w:highlight w:val="yellow"/>
            <w:lang w:val="en-US" w:eastAsia="zh-CN"/>
          </w:rPr>
          <w:t>而</w:t>
        </w:r>
      </w:ins>
      <w:ins w:id="558" w:author="野草" w:date="2024-03-03T20:29:55Z">
        <w:r>
          <w:rPr>
            <w:rFonts w:hint="eastAsia"/>
            <w:highlight w:val="yellow"/>
            <w:lang w:val="en-US" w:eastAsia="zh-CN"/>
          </w:rPr>
          <w:t>对</w:t>
        </w:r>
      </w:ins>
      <w:ins w:id="559" w:author="野草" w:date="2024-03-03T20:29:56Z">
        <w:r>
          <w:rPr>
            <w:rFonts w:hint="eastAsia"/>
            <w:highlight w:val="yellow"/>
            <w:lang w:val="en-US" w:eastAsia="zh-CN"/>
          </w:rPr>
          <w:t>湿度、</w:t>
        </w:r>
      </w:ins>
      <w:ins w:id="560" w:author="野草" w:date="2024-03-03T20:30:01Z">
        <w:r>
          <w:rPr>
            <w:rFonts w:hint="eastAsia"/>
            <w:highlight w:val="yellow"/>
            <w:lang w:val="en-US" w:eastAsia="zh-CN"/>
          </w:rPr>
          <w:t>风</w:t>
        </w:r>
      </w:ins>
      <w:ins w:id="561" w:author="野草" w:date="2024-03-03T20:30:03Z">
        <w:r>
          <w:rPr>
            <w:rFonts w:hint="eastAsia"/>
            <w:highlight w:val="yellow"/>
            <w:lang w:val="en-US" w:eastAsia="zh-CN"/>
          </w:rPr>
          <w:t>速</w:t>
        </w:r>
      </w:ins>
      <w:ins w:id="562" w:author="野草" w:date="2024-03-03T19:11:51Z">
        <w:r>
          <w:rPr>
            <w:rFonts w:hint="eastAsia"/>
            <w:highlight w:val="yellow"/>
            <w:lang w:val="en-US" w:eastAsia="zh-CN"/>
          </w:rPr>
          <w:t>等因素</w:t>
        </w:r>
      </w:ins>
      <w:ins w:id="563" w:author="野草" w:date="2024-03-03T19:11:53Z">
        <w:r>
          <w:rPr>
            <w:rFonts w:hint="eastAsia"/>
            <w:highlight w:val="yellow"/>
            <w:lang w:val="en-US" w:eastAsia="zh-CN"/>
          </w:rPr>
          <w:t>的</w:t>
        </w:r>
      </w:ins>
      <w:ins w:id="564" w:author="野草" w:date="2024-03-03T19:11:54Z">
        <w:r>
          <w:rPr>
            <w:rFonts w:hint="eastAsia"/>
            <w:highlight w:val="yellow"/>
            <w:lang w:val="en-US" w:eastAsia="zh-CN"/>
          </w:rPr>
          <w:t>影响</w:t>
        </w:r>
      </w:ins>
      <w:ins w:id="565" w:author="野草" w:date="2024-03-03T19:11:55Z">
        <w:r>
          <w:rPr>
            <w:rFonts w:hint="eastAsia"/>
            <w:highlight w:val="yellow"/>
            <w:lang w:val="en-US" w:eastAsia="zh-CN"/>
          </w:rPr>
          <w:t>尚未</w:t>
        </w:r>
      </w:ins>
      <w:ins w:id="566" w:author="野草" w:date="2024-03-03T19:11:56Z">
        <w:r>
          <w:rPr>
            <w:rFonts w:hint="eastAsia"/>
            <w:highlight w:val="yellow"/>
            <w:lang w:val="en-US" w:eastAsia="zh-CN"/>
          </w:rPr>
          <w:t>考虑。</w:t>
        </w:r>
      </w:ins>
    </w:p>
    <w:p>
      <w:pPr>
        <w:pStyle w:val="9"/>
        <w:numPr>
          <w:ilvl w:val="1"/>
          <w:numId w:val="5"/>
          <w:ins w:id="568" w:author="野草" w:date="2024-03-04T09:33:14Z"/>
        </w:numPr>
        <w:ind w:left="840" w:hanging="420" w:firstLineChars="0"/>
        <w:rPr>
          <w:ins w:id="569" w:author="野草" w:date="2024-03-03T20:31:05Z"/>
          <w:highlight w:val="yellow"/>
        </w:rPr>
        <w:pPrChange w:id="567" w:author="野草" w:date="2024-03-04T09:33:14Z">
          <w:pPr>
            <w:pStyle w:val="9"/>
            <w:ind w:firstLine="480"/>
          </w:pPr>
        </w:pPrChange>
      </w:pPr>
      <w:ins w:id="570" w:author="野草" w:date="2024-03-03T20:55:34Z">
        <w:r>
          <w:rPr>
            <w:rFonts w:hint="eastAsia"/>
            <w:highlight w:val="yellow"/>
            <w:lang w:val="en-US" w:eastAsia="zh-CN"/>
          </w:rPr>
          <w:t>通常</w:t>
        </w:r>
      </w:ins>
      <w:ins w:id="571" w:author="野草" w:date="2024-03-03T20:55:35Z">
        <w:r>
          <w:rPr>
            <w:rFonts w:hint="eastAsia"/>
            <w:highlight w:val="yellow"/>
            <w:lang w:val="en-US" w:eastAsia="zh-CN"/>
          </w:rPr>
          <w:t>来说，</w:t>
        </w:r>
      </w:ins>
      <w:ins w:id="572" w:author="野草" w:date="2024-03-03T20:55:37Z">
        <w:r>
          <w:rPr>
            <w:rFonts w:hint="eastAsia"/>
            <w:highlight w:val="yellow"/>
            <w:lang w:val="en-US" w:eastAsia="zh-CN"/>
          </w:rPr>
          <w:t>植被</w:t>
        </w:r>
      </w:ins>
      <w:ins w:id="573" w:author="野草" w:date="2024-03-03T20:55:42Z">
        <w:r>
          <w:rPr>
            <w:rFonts w:hint="eastAsia"/>
            <w:highlight w:val="yellow"/>
            <w:lang w:val="en-US" w:eastAsia="zh-CN"/>
          </w:rPr>
          <w:t>通过</w:t>
        </w:r>
      </w:ins>
      <w:ins w:id="574" w:author="野草" w:date="2024-03-03T20:55:44Z">
        <w:r>
          <w:rPr>
            <w:rFonts w:hint="eastAsia"/>
            <w:highlight w:val="yellow"/>
            <w:lang w:val="en-US" w:eastAsia="zh-CN"/>
          </w:rPr>
          <w:t>蒸发</w:t>
        </w:r>
      </w:ins>
      <w:ins w:id="575" w:author="野草" w:date="2024-03-03T20:55:45Z">
        <w:r>
          <w:rPr>
            <w:rFonts w:hint="eastAsia"/>
            <w:highlight w:val="yellow"/>
            <w:lang w:val="en-US" w:eastAsia="zh-CN"/>
          </w:rPr>
          <w:t>起到了</w:t>
        </w:r>
      </w:ins>
      <w:ins w:id="576" w:author="野草" w:date="2024-03-03T20:55:47Z">
        <w:r>
          <w:rPr>
            <w:rFonts w:hint="eastAsia"/>
            <w:highlight w:val="yellow"/>
            <w:lang w:val="en-US" w:eastAsia="zh-CN"/>
          </w:rPr>
          <w:t>增湿的</w:t>
        </w:r>
      </w:ins>
      <w:ins w:id="577" w:author="野草" w:date="2024-03-03T20:55:49Z">
        <w:r>
          <w:rPr>
            <w:rFonts w:hint="eastAsia"/>
            <w:highlight w:val="yellow"/>
            <w:lang w:val="en-US" w:eastAsia="zh-CN"/>
          </w:rPr>
          <w:t>作用。</w:t>
        </w:r>
      </w:ins>
      <w:ins w:id="578" w:author="野草" w:date="2024-03-03T21:00:20Z">
        <w:r>
          <w:rPr>
            <w:rFonts w:hint="eastAsia"/>
            <w:highlight w:val="yellow"/>
            <w:lang w:val="en-US" w:eastAsia="zh-CN"/>
          </w:rPr>
          <w:t>根据在</w:t>
        </w:r>
      </w:ins>
      <w:ins w:id="579" w:author="野草" w:date="2024-03-03T21:00:21Z">
        <w:r>
          <w:rPr>
            <w:rFonts w:hint="eastAsia"/>
            <w:highlight w:val="yellow"/>
            <w:lang w:val="en-US" w:eastAsia="zh-CN"/>
          </w:rPr>
          <w:t>我国</w:t>
        </w:r>
      </w:ins>
      <w:ins w:id="580" w:author="野草" w:date="2024-03-03T21:00:24Z">
        <w:r>
          <w:rPr>
            <w:rFonts w:hint="eastAsia"/>
            <w:highlight w:val="yellow"/>
            <w:lang w:val="en-US" w:eastAsia="zh-CN"/>
          </w:rPr>
          <w:t>北京的</w:t>
        </w:r>
      </w:ins>
      <w:ins w:id="581" w:author="野草" w:date="2024-03-03T21:00:26Z">
        <w:r>
          <w:rPr>
            <w:rFonts w:hint="eastAsia"/>
            <w:highlight w:val="yellow"/>
            <w:lang w:val="en-US" w:eastAsia="zh-CN"/>
          </w:rPr>
          <w:t>一项</w:t>
        </w:r>
      </w:ins>
      <w:ins w:id="582" w:author="野草" w:date="2024-03-03T21:00:32Z">
        <w:r>
          <w:rPr>
            <w:rFonts w:hint="eastAsia"/>
            <w:highlight w:val="yellow"/>
            <w:lang w:val="en-US" w:eastAsia="zh-CN"/>
          </w:rPr>
          <w:t>实测</w:t>
        </w:r>
      </w:ins>
      <w:ins w:id="583" w:author="野草" w:date="2024-03-03T21:00:33Z">
        <w:r>
          <w:rPr>
            <w:rFonts w:hint="eastAsia"/>
            <w:highlight w:val="yellow"/>
            <w:lang w:val="en-US" w:eastAsia="zh-CN"/>
          </w:rPr>
          <w:t>研究，</w:t>
        </w:r>
      </w:ins>
      <w:ins w:id="584" w:author="野草" w:date="2024-03-03T21:00:41Z">
        <w:r>
          <w:rPr>
            <w:rFonts w:hint="eastAsia"/>
            <w:highlight w:val="yellow"/>
            <w:lang w:val="en-US" w:eastAsia="zh-CN"/>
          </w:rPr>
          <w:t>小型</w:t>
        </w:r>
      </w:ins>
      <w:ins w:id="585" w:author="野草" w:date="2024-03-03T21:00:42Z">
        <w:r>
          <w:rPr>
            <w:rFonts w:hint="eastAsia"/>
            <w:highlight w:val="yellow"/>
            <w:lang w:val="en-US" w:eastAsia="zh-CN"/>
          </w:rPr>
          <w:t>绿地</w:t>
        </w:r>
      </w:ins>
      <w:ins w:id="586" w:author="野草" w:date="2024-03-03T21:00:45Z">
        <w:r>
          <w:rPr>
            <w:rFonts w:hint="eastAsia"/>
            <w:highlight w:val="yellow"/>
            <w:lang w:val="en-US" w:eastAsia="zh-CN"/>
          </w:rPr>
          <w:t>可</w:t>
        </w:r>
      </w:ins>
      <w:ins w:id="587" w:author="野草" w:date="2024-03-03T21:00:51Z">
        <w:r>
          <w:rPr>
            <w:rFonts w:hint="eastAsia"/>
            <w:highlight w:val="yellow"/>
            <w:lang w:val="en-US" w:eastAsia="zh-CN"/>
          </w:rPr>
          <w:t>使</w:t>
        </w:r>
      </w:ins>
      <w:ins w:id="588" w:author="野草" w:date="2024-03-03T21:00:52Z">
        <w:r>
          <w:rPr>
            <w:rFonts w:hint="eastAsia"/>
            <w:highlight w:val="yellow"/>
            <w:lang w:val="en-US" w:eastAsia="zh-CN"/>
          </w:rPr>
          <w:t>相对</w:t>
        </w:r>
      </w:ins>
      <w:ins w:id="589" w:author="野草" w:date="2024-03-03T21:00:53Z">
        <w:r>
          <w:rPr>
            <w:rFonts w:hint="eastAsia"/>
            <w:highlight w:val="yellow"/>
            <w:lang w:val="en-US" w:eastAsia="zh-CN"/>
          </w:rPr>
          <w:t>湿度</w:t>
        </w:r>
      </w:ins>
      <w:ins w:id="590" w:author="野草" w:date="2024-03-03T21:00:54Z">
        <w:r>
          <w:rPr>
            <w:rFonts w:hint="eastAsia"/>
            <w:highlight w:val="yellow"/>
            <w:lang w:val="en-US" w:eastAsia="zh-CN"/>
          </w:rPr>
          <w:t>增加</w:t>
        </w:r>
      </w:ins>
      <w:ins w:id="591" w:author="野草" w:date="2024-03-03T21:00:55Z">
        <w:r>
          <w:rPr>
            <w:rFonts w:hint="eastAsia"/>
            <w:highlight w:val="yellow"/>
            <w:lang w:val="en-US" w:eastAsia="zh-CN"/>
          </w:rPr>
          <w:t>约1</w:t>
        </w:r>
      </w:ins>
      <w:ins w:id="592" w:author="野草" w:date="2024-03-03T21:00:56Z">
        <w:r>
          <w:rPr>
            <w:rFonts w:hint="eastAsia"/>
            <w:highlight w:val="yellow"/>
            <w:lang w:val="en-US" w:eastAsia="zh-CN"/>
          </w:rPr>
          <w:t>0%</w:t>
        </w:r>
      </w:ins>
      <w:ins w:id="593" w:author="野草" w:date="2024-03-03T21:00:57Z">
        <w:r>
          <w:rPr>
            <w:rFonts w:hint="eastAsia"/>
            <w:highlight w:val="yellow"/>
            <w:lang w:val="en-US" w:eastAsia="zh-CN"/>
          </w:rPr>
          <w:t>。</w:t>
        </w:r>
      </w:ins>
    </w:p>
    <w:p>
      <w:pPr>
        <w:pStyle w:val="9"/>
        <w:numPr>
          <w:ilvl w:val="1"/>
          <w:numId w:val="5"/>
          <w:ins w:id="595" w:author="野草" w:date="2024-03-04T09:33:15Z"/>
        </w:numPr>
        <w:ind w:left="840" w:hanging="420" w:firstLineChars="0"/>
        <w:rPr>
          <w:ins w:id="596" w:author="野草" w:date="2024-03-03T19:12:15Z"/>
          <w:highlight w:val="yellow"/>
        </w:rPr>
        <w:pPrChange w:id="594" w:author="野草" w:date="2024-03-04T09:33:15Z">
          <w:pPr>
            <w:pStyle w:val="9"/>
            <w:ind w:firstLine="480"/>
          </w:pPr>
        </w:pPrChange>
      </w:pPr>
      <w:ins w:id="597" w:author="野草" w:date="2024-03-03T20:30:12Z">
        <w:r>
          <w:rPr>
            <w:rFonts w:hint="eastAsia"/>
            <w:highlight w:val="yellow"/>
            <w:lang w:val="en-US" w:eastAsia="zh-CN"/>
          </w:rPr>
          <w:t>事实上，</w:t>
        </w:r>
      </w:ins>
      <w:ins w:id="598" w:author="野草" w:date="2024-03-03T19:11:58Z">
        <w:r>
          <w:rPr>
            <w:rFonts w:hint="eastAsia"/>
            <w:highlight w:val="yellow"/>
            <w:lang w:val="en-US" w:eastAsia="zh-CN"/>
          </w:rPr>
          <w:t>人们</w:t>
        </w:r>
      </w:ins>
      <w:ins w:id="599" w:author="野草" w:date="2024-03-03T19:12:00Z">
        <w:r>
          <w:rPr>
            <w:rFonts w:hint="eastAsia"/>
            <w:highlight w:val="yellow"/>
            <w:lang w:val="en-US" w:eastAsia="zh-CN"/>
          </w:rPr>
          <w:t>更关心的</w:t>
        </w:r>
      </w:ins>
      <w:ins w:id="600" w:author="野草" w:date="2024-03-03T19:12:01Z">
        <w:r>
          <w:rPr>
            <w:rFonts w:hint="eastAsia"/>
            <w:highlight w:val="yellow"/>
            <w:lang w:val="en-US" w:eastAsia="zh-CN"/>
          </w:rPr>
          <w:t>是</w:t>
        </w:r>
      </w:ins>
      <w:ins w:id="601" w:author="野草" w:date="2024-03-03T19:12:03Z">
        <w:r>
          <w:rPr>
            <w:rFonts w:hint="eastAsia"/>
            <w:highlight w:val="yellow"/>
            <w:lang w:val="en-US" w:eastAsia="zh-CN"/>
          </w:rPr>
          <w:t>绿地</w:t>
        </w:r>
      </w:ins>
      <w:ins w:id="602" w:author="野草" w:date="2024-03-03T19:12:04Z">
        <w:r>
          <w:rPr>
            <w:rFonts w:hint="eastAsia"/>
            <w:highlight w:val="yellow"/>
            <w:lang w:val="en-US" w:eastAsia="zh-CN"/>
          </w:rPr>
          <w:t>对</w:t>
        </w:r>
      </w:ins>
      <w:ins w:id="603" w:author="野草" w:date="2024-03-03T19:12:05Z">
        <w:r>
          <w:rPr>
            <w:rFonts w:hint="eastAsia"/>
            <w:highlight w:val="yellow"/>
            <w:lang w:val="en-US" w:eastAsia="zh-CN"/>
          </w:rPr>
          <w:t>热舒适度</w:t>
        </w:r>
      </w:ins>
      <w:ins w:id="604" w:author="野草" w:date="2024-03-03T19:12:06Z">
        <w:r>
          <w:rPr>
            <w:rFonts w:hint="eastAsia"/>
            <w:highlight w:val="yellow"/>
            <w:lang w:val="en-US" w:eastAsia="zh-CN"/>
          </w:rPr>
          <w:t>的</w:t>
        </w:r>
      </w:ins>
      <w:ins w:id="605" w:author="野草" w:date="2024-03-03T19:12:07Z">
        <w:r>
          <w:rPr>
            <w:rFonts w:hint="eastAsia"/>
            <w:highlight w:val="yellow"/>
            <w:lang w:val="en-US" w:eastAsia="zh-CN"/>
          </w:rPr>
          <w:t>变化</w:t>
        </w:r>
      </w:ins>
      <w:ins w:id="606" w:author="野草" w:date="2024-03-03T20:30:15Z">
        <w:r>
          <w:rPr>
            <w:rFonts w:hint="eastAsia"/>
            <w:highlight w:val="yellow"/>
            <w:lang w:val="en-US" w:eastAsia="zh-CN"/>
          </w:rPr>
          <w:t>，</w:t>
        </w:r>
      </w:ins>
      <w:ins w:id="607" w:author="野草" w:date="2024-03-03T20:30:18Z">
        <w:r>
          <w:rPr>
            <w:rFonts w:hint="eastAsia"/>
            <w:highlight w:val="yellow"/>
            <w:lang w:val="en-US" w:eastAsia="zh-CN"/>
          </w:rPr>
          <w:t>它</w:t>
        </w:r>
      </w:ins>
      <w:ins w:id="608" w:author="野草" w:date="2024-03-03T20:30:19Z">
        <w:r>
          <w:rPr>
            <w:rFonts w:hint="eastAsia"/>
            <w:highlight w:val="yellow"/>
            <w:lang w:val="en-US" w:eastAsia="zh-CN"/>
          </w:rPr>
          <w:t>涉及</w:t>
        </w:r>
      </w:ins>
      <w:ins w:id="609" w:author="野草" w:date="2024-03-03T20:30:21Z">
        <w:r>
          <w:rPr>
            <w:rFonts w:hint="eastAsia"/>
            <w:highlight w:val="yellow"/>
            <w:lang w:val="en-US" w:eastAsia="zh-CN"/>
          </w:rPr>
          <w:t>除</w:t>
        </w:r>
      </w:ins>
      <w:ins w:id="610" w:author="野草" w:date="2024-03-03T20:30:22Z">
        <w:r>
          <w:rPr>
            <w:rFonts w:hint="eastAsia"/>
            <w:highlight w:val="yellow"/>
            <w:lang w:val="en-US" w:eastAsia="zh-CN"/>
          </w:rPr>
          <w:t>温度</w:t>
        </w:r>
      </w:ins>
      <w:ins w:id="611" w:author="野草" w:date="2024-03-03T20:30:25Z">
        <w:r>
          <w:rPr>
            <w:rFonts w:hint="eastAsia"/>
            <w:highlight w:val="yellow"/>
            <w:lang w:val="en-US" w:eastAsia="zh-CN"/>
          </w:rPr>
          <w:t>以外</w:t>
        </w:r>
      </w:ins>
      <w:ins w:id="612" w:author="野草" w:date="2024-03-03T20:30:26Z">
        <w:r>
          <w:rPr>
            <w:rFonts w:hint="eastAsia"/>
            <w:highlight w:val="yellow"/>
            <w:lang w:val="en-US" w:eastAsia="zh-CN"/>
          </w:rPr>
          <w:t>的</w:t>
        </w:r>
      </w:ins>
      <w:ins w:id="613" w:author="野草" w:date="2024-03-03T20:30:27Z">
        <w:r>
          <w:rPr>
            <w:rFonts w:hint="eastAsia"/>
            <w:highlight w:val="yellow"/>
            <w:lang w:val="en-US" w:eastAsia="zh-CN"/>
          </w:rPr>
          <w:t>多个因素</w:t>
        </w:r>
      </w:ins>
      <w:ins w:id="614" w:author="野草" w:date="2024-03-03T20:30:28Z">
        <w:r>
          <w:rPr>
            <w:rFonts w:hint="eastAsia"/>
            <w:highlight w:val="yellow"/>
            <w:lang w:val="en-US" w:eastAsia="zh-CN"/>
          </w:rPr>
          <w:t>，因此</w:t>
        </w:r>
      </w:ins>
      <w:ins w:id="615" w:author="野草" w:date="2024-03-03T20:30:42Z">
        <w:r>
          <w:rPr>
            <w:rFonts w:hint="eastAsia"/>
            <w:highlight w:val="yellow"/>
            <w:lang w:val="en-US" w:eastAsia="zh-CN"/>
          </w:rPr>
          <w:t>需要</w:t>
        </w:r>
      </w:ins>
      <w:ins w:id="616" w:author="野草" w:date="2024-03-03T20:30:43Z">
        <w:r>
          <w:rPr>
            <w:rFonts w:hint="eastAsia"/>
            <w:highlight w:val="yellow"/>
            <w:lang w:val="en-US" w:eastAsia="zh-CN"/>
          </w:rPr>
          <w:t>进一步</w:t>
        </w:r>
      </w:ins>
      <w:ins w:id="617" w:author="野草" w:date="2024-03-03T20:30:44Z">
        <w:r>
          <w:rPr>
            <w:rFonts w:hint="eastAsia"/>
            <w:highlight w:val="yellow"/>
            <w:lang w:val="en-US" w:eastAsia="zh-CN"/>
          </w:rPr>
          <w:t>的</w:t>
        </w:r>
      </w:ins>
      <w:ins w:id="618" w:author="野草" w:date="2024-03-03T20:30:48Z">
        <w:r>
          <w:rPr>
            <w:rFonts w:hint="eastAsia"/>
            <w:highlight w:val="yellow"/>
            <w:lang w:val="en-US" w:eastAsia="zh-CN"/>
          </w:rPr>
          <w:t>研究</w:t>
        </w:r>
      </w:ins>
      <w:ins w:id="619" w:author="野草" w:date="2024-03-03T20:30:49Z">
        <w:r>
          <w:rPr>
            <w:rFonts w:hint="eastAsia"/>
            <w:highlight w:val="yellow"/>
            <w:lang w:val="en-US" w:eastAsia="zh-CN"/>
          </w:rPr>
          <w:t>来</w:t>
        </w:r>
      </w:ins>
      <w:ins w:id="620" w:author="野草" w:date="2024-03-03T20:30:53Z">
        <w:r>
          <w:rPr>
            <w:rFonts w:hint="eastAsia"/>
            <w:highlight w:val="yellow"/>
            <w:lang w:val="en-US" w:eastAsia="zh-CN"/>
          </w:rPr>
          <w:t>综合</w:t>
        </w:r>
      </w:ins>
      <w:ins w:id="621" w:author="野草" w:date="2024-03-03T20:30:55Z">
        <w:r>
          <w:rPr>
            <w:rFonts w:hint="eastAsia"/>
            <w:highlight w:val="yellow"/>
            <w:lang w:val="en-US" w:eastAsia="zh-CN"/>
          </w:rPr>
          <w:t>绿地</w:t>
        </w:r>
      </w:ins>
      <w:ins w:id="622" w:author="野草" w:date="2024-03-03T20:30:56Z">
        <w:r>
          <w:rPr>
            <w:rFonts w:hint="eastAsia"/>
            <w:highlight w:val="yellow"/>
            <w:lang w:val="en-US" w:eastAsia="zh-CN"/>
          </w:rPr>
          <w:t>对不同</w:t>
        </w:r>
      </w:ins>
      <w:ins w:id="623" w:author="野草" w:date="2024-03-03T20:30:57Z">
        <w:r>
          <w:rPr>
            <w:rFonts w:hint="eastAsia"/>
            <w:highlight w:val="yellow"/>
            <w:lang w:val="en-US" w:eastAsia="zh-CN"/>
          </w:rPr>
          <w:t>环境</w:t>
        </w:r>
      </w:ins>
      <w:ins w:id="624" w:author="野草" w:date="2024-03-03T20:30:58Z">
        <w:r>
          <w:rPr>
            <w:rFonts w:hint="eastAsia"/>
            <w:highlight w:val="yellow"/>
            <w:lang w:val="en-US" w:eastAsia="zh-CN"/>
          </w:rPr>
          <w:t>因素</w:t>
        </w:r>
      </w:ins>
      <w:ins w:id="625" w:author="野草" w:date="2024-03-03T20:30:59Z">
        <w:r>
          <w:rPr>
            <w:rFonts w:hint="eastAsia"/>
            <w:highlight w:val="yellow"/>
            <w:lang w:val="en-US" w:eastAsia="zh-CN"/>
          </w:rPr>
          <w:t>的影响</w:t>
        </w:r>
      </w:ins>
      <w:ins w:id="626" w:author="野草" w:date="2024-03-03T19:12:08Z">
        <w:r>
          <w:rPr>
            <w:rFonts w:hint="eastAsia"/>
            <w:highlight w:val="yellow"/>
            <w:lang w:val="en-US" w:eastAsia="zh-CN"/>
          </w:rPr>
          <w:t>。</w:t>
        </w:r>
      </w:ins>
    </w:p>
    <w:p>
      <w:pPr>
        <w:pStyle w:val="9"/>
        <w:numPr>
          <w:ilvl w:val="1"/>
          <w:numId w:val="5"/>
          <w:ins w:id="628" w:author="野草" w:date="2024-03-04T09:33:18Z"/>
        </w:numPr>
        <w:ind w:left="840" w:hanging="420" w:firstLineChars="0"/>
        <w:rPr>
          <w:ins w:id="629" w:author="野草" w:date="2024-03-03T19:23:34Z"/>
          <w:highlight w:val="yellow"/>
        </w:rPr>
        <w:pPrChange w:id="627" w:author="野草" w:date="2024-03-04T09:33:18Z">
          <w:pPr>
            <w:pStyle w:val="9"/>
            <w:ind w:firstLine="480"/>
          </w:pPr>
        </w:pPrChange>
      </w:pPr>
      <w:ins w:id="630" w:author="野草" w:date="2024-03-03T19:12:35Z">
        <w:r>
          <w:rPr>
            <w:rFonts w:hint="eastAsia"/>
            <w:highlight w:val="yellow"/>
            <w:lang w:val="en-US" w:eastAsia="zh-CN"/>
          </w:rPr>
          <w:t>另一方面</w:t>
        </w:r>
      </w:ins>
      <w:ins w:id="631" w:author="野草" w:date="2024-03-03T19:12:36Z">
        <w:r>
          <w:rPr>
            <w:rFonts w:hint="eastAsia"/>
            <w:highlight w:val="yellow"/>
            <w:lang w:val="en-US" w:eastAsia="zh-CN"/>
          </w:rPr>
          <w:t>，</w:t>
        </w:r>
      </w:ins>
      <w:ins w:id="632" w:author="野草" w:date="2024-03-03T21:05:52Z">
        <w:r>
          <w:rPr>
            <w:rFonts w:hint="eastAsia"/>
            <w:highlight w:val="yellow"/>
            <w:lang w:val="en-US" w:eastAsia="zh-CN"/>
          </w:rPr>
          <w:t>以往</w:t>
        </w:r>
      </w:ins>
      <w:ins w:id="633" w:author="野草" w:date="2024-03-03T21:05:53Z">
        <w:r>
          <w:rPr>
            <w:rFonts w:hint="eastAsia"/>
            <w:highlight w:val="yellow"/>
            <w:lang w:val="en-US" w:eastAsia="zh-CN"/>
          </w:rPr>
          <w:t>关于</w:t>
        </w:r>
      </w:ins>
      <w:ins w:id="634" w:author="野草" w:date="2024-03-03T21:05:54Z">
        <w:r>
          <w:rPr>
            <w:rFonts w:hint="eastAsia"/>
            <w:highlight w:val="yellow"/>
            <w:lang w:val="en-US" w:eastAsia="zh-CN"/>
          </w:rPr>
          <w:t>绿地</w:t>
        </w:r>
      </w:ins>
      <w:ins w:id="635" w:author="野草" w:date="2024-03-03T21:05:55Z">
        <w:r>
          <w:rPr>
            <w:rFonts w:hint="eastAsia"/>
            <w:highlight w:val="yellow"/>
            <w:lang w:val="en-US" w:eastAsia="zh-CN"/>
          </w:rPr>
          <w:t>降温</w:t>
        </w:r>
      </w:ins>
      <w:ins w:id="636" w:author="野草" w:date="2024-03-03T21:05:56Z">
        <w:r>
          <w:rPr>
            <w:rFonts w:hint="eastAsia"/>
            <w:highlight w:val="yellow"/>
            <w:lang w:val="en-US" w:eastAsia="zh-CN"/>
          </w:rPr>
          <w:t>的指标</w:t>
        </w:r>
      </w:ins>
      <w:ins w:id="637" w:author="野草" w:date="2024-03-03T19:16:13Z">
        <w:r>
          <w:rPr>
            <w:rFonts w:hint="eastAsia"/>
            <w:highlight w:val="yellow"/>
            <w:lang w:val="en-US" w:eastAsia="zh-CN"/>
          </w:rPr>
          <w:t>仅</w:t>
        </w:r>
      </w:ins>
      <w:ins w:id="638" w:author="野草" w:date="2024-03-03T19:16:14Z">
        <w:r>
          <w:rPr>
            <w:rFonts w:hint="eastAsia"/>
            <w:highlight w:val="yellow"/>
            <w:lang w:val="en-US" w:eastAsia="zh-CN"/>
          </w:rPr>
          <w:t>考虑了</w:t>
        </w:r>
      </w:ins>
      <w:ins w:id="639" w:author="野草" w:date="2024-03-03T19:17:27Z">
        <w:r>
          <w:rPr>
            <w:rFonts w:hint="eastAsia"/>
            <w:highlight w:val="yellow"/>
            <w:lang w:val="en-US" w:eastAsia="zh-CN"/>
          </w:rPr>
          <w:t>绿地</w:t>
        </w:r>
      </w:ins>
      <w:ins w:id="640" w:author="野草" w:date="2024-03-03T19:17:28Z">
        <w:r>
          <w:rPr>
            <w:rFonts w:hint="eastAsia"/>
            <w:highlight w:val="yellow"/>
            <w:lang w:val="en-US" w:eastAsia="zh-CN"/>
          </w:rPr>
          <w:t>热缓解</w:t>
        </w:r>
      </w:ins>
      <w:ins w:id="641" w:author="野草" w:date="2024-03-03T19:17:29Z">
        <w:r>
          <w:rPr>
            <w:rFonts w:hint="eastAsia"/>
            <w:highlight w:val="yellow"/>
            <w:lang w:val="en-US" w:eastAsia="zh-CN"/>
          </w:rPr>
          <w:t>的自然</w:t>
        </w:r>
      </w:ins>
      <w:ins w:id="642" w:author="野草" w:date="2024-03-03T19:17:30Z">
        <w:r>
          <w:rPr>
            <w:rFonts w:hint="eastAsia"/>
            <w:highlight w:val="yellow"/>
            <w:lang w:val="en-US" w:eastAsia="zh-CN"/>
          </w:rPr>
          <w:t>属性</w:t>
        </w:r>
      </w:ins>
      <w:ins w:id="643" w:author="野草" w:date="2024-03-03T19:17:36Z">
        <w:r>
          <w:rPr>
            <w:rFonts w:hint="eastAsia"/>
            <w:highlight w:val="yellow"/>
            <w:lang w:val="en-US" w:eastAsia="zh-CN"/>
          </w:rPr>
          <w:t>，</w:t>
        </w:r>
      </w:ins>
      <w:ins w:id="644" w:author="野草" w:date="2024-03-03T21:06:04Z">
        <w:r>
          <w:rPr>
            <w:rFonts w:hint="eastAsia"/>
            <w:highlight w:val="yellow"/>
            <w:lang w:val="en-US" w:eastAsia="zh-CN"/>
          </w:rPr>
          <w:t>即对</w:t>
        </w:r>
      </w:ins>
      <w:ins w:id="645" w:author="野草" w:date="2024-03-03T21:06:06Z">
        <w:r>
          <w:rPr>
            <w:rFonts w:hint="eastAsia"/>
            <w:highlight w:val="yellow"/>
            <w:lang w:val="en-US" w:eastAsia="zh-CN"/>
          </w:rPr>
          <w:t>气象</w:t>
        </w:r>
      </w:ins>
      <w:ins w:id="646" w:author="野草" w:date="2024-03-03T21:06:08Z">
        <w:r>
          <w:rPr>
            <w:rFonts w:hint="eastAsia"/>
            <w:highlight w:val="yellow"/>
            <w:lang w:val="en-US" w:eastAsia="zh-CN"/>
          </w:rPr>
          <w:t>变量</w:t>
        </w:r>
      </w:ins>
      <w:ins w:id="647" w:author="野草" w:date="2024-03-03T21:06:09Z">
        <w:r>
          <w:rPr>
            <w:rFonts w:hint="eastAsia"/>
            <w:highlight w:val="yellow"/>
            <w:lang w:val="en-US" w:eastAsia="zh-CN"/>
          </w:rPr>
          <w:t>的影响</w:t>
        </w:r>
      </w:ins>
      <w:ins w:id="648" w:author="野草" w:date="2024-03-03T21:06:11Z">
        <w:r>
          <w:rPr>
            <w:rFonts w:hint="eastAsia"/>
            <w:highlight w:val="yellow"/>
            <w:lang w:val="en-US" w:eastAsia="zh-CN"/>
          </w:rPr>
          <w:t>，但</w:t>
        </w:r>
      </w:ins>
      <w:ins w:id="649" w:author="野草" w:date="2024-03-03T19:17:39Z">
        <w:r>
          <w:rPr>
            <w:rFonts w:hint="eastAsia"/>
            <w:highlight w:val="yellow"/>
            <w:lang w:val="en-US" w:eastAsia="zh-CN"/>
          </w:rPr>
          <w:t>尚未</w:t>
        </w:r>
      </w:ins>
      <w:ins w:id="650" w:author="野草" w:date="2024-03-03T19:17:43Z">
        <w:r>
          <w:rPr>
            <w:rFonts w:hint="eastAsia"/>
            <w:highlight w:val="yellow"/>
            <w:lang w:val="en-US" w:eastAsia="zh-CN"/>
          </w:rPr>
          <w:t>考虑</w:t>
        </w:r>
      </w:ins>
      <w:ins w:id="651" w:author="野草" w:date="2024-03-03T19:17:44Z">
        <w:r>
          <w:rPr>
            <w:rFonts w:hint="eastAsia"/>
            <w:highlight w:val="yellow"/>
            <w:lang w:val="en-US" w:eastAsia="zh-CN"/>
          </w:rPr>
          <w:t>社会</w:t>
        </w:r>
      </w:ins>
      <w:ins w:id="652" w:author="野草" w:date="2024-03-03T19:17:45Z">
        <w:r>
          <w:rPr>
            <w:rFonts w:hint="eastAsia"/>
            <w:highlight w:val="yellow"/>
            <w:lang w:val="en-US" w:eastAsia="zh-CN"/>
          </w:rPr>
          <w:t>经济</w:t>
        </w:r>
      </w:ins>
      <w:ins w:id="653" w:author="野草" w:date="2024-03-03T19:17:47Z">
        <w:r>
          <w:rPr>
            <w:rFonts w:hint="eastAsia"/>
            <w:highlight w:val="yellow"/>
            <w:lang w:val="en-US" w:eastAsia="zh-CN"/>
          </w:rPr>
          <w:t>属性</w:t>
        </w:r>
      </w:ins>
      <w:ins w:id="654" w:author="野草" w:date="2024-03-03T19:17:48Z">
        <w:r>
          <w:rPr>
            <w:rFonts w:hint="eastAsia"/>
            <w:highlight w:val="yellow"/>
            <w:lang w:val="en-US" w:eastAsia="zh-CN"/>
          </w:rPr>
          <w:t>。</w:t>
        </w:r>
      </w:ins>
    </w:p>
    <w:p>
      <w:pPr>
        <w:pStyle w:val="9"/>
        <w:numPr>
          <w:ilvl w:val="1"/>
          <w:numId w:val="5"/>
          <w:ins w:id="656" w:author="野草" w:date="2024-03-04T09:33:19Z"/>
        </w:numPr>
        <w:ind w:left="840" w:hanging="420" w:firstLineChars="0"/>
        <w:rPr>
          <w:ins w:id="657" w:author="野草" w:date="2024-03-03T18:56:56Z"/>
          <w:highlight w:val="yellow"/>
        </w:rPr>
        <w:pPrChange w:id="655" w:author="野草" w:date="2024-03-04T09:33:19Z">
          <w:pPr>
            <w:pStyle w:val="9"/>
            <w:ind w:firstLine="480"/>
          </w:pPr>
        </w:pPrChange>
      </w:pPr>
      <w:ins w:id="658" w:author="野草" w:date="2024-03-03T19:23:34Z">
        <w:r>
          <w:rPr>
            <w:rFonts w:hint="eastAsia"/>
            <w:highlight w:val="yellow"/>
            <w:lang w:val="en-US" w:eastAsia="zh-CN"/>
          </w:rPr>
          <w:t>在</w:t>
        </w:r>
      </w:ins>
      <w:ins w:id="659" w:author="野草" w:date="2024-03-03T19:23:36Z">
        <w:r>
          <w:rPr>
            <w:rFonts w:hint="eastAsia"/>
            <w:highlight w:val="yellow"/>
            <w:lang w:val="en-US" w:eastAsia="zh-CN"/>
          </w:rPr>
          <w:t>人口</w:t>
        </w:r>
      </w:ins>
      <w:ins w:id="660" w:author="野草" w:date="2024-03-03T19:23:37Z">
        <w:r>
          <w:rPr>
            <w:rFonts w:hint="eastAsia"/>
            <w:highlight w:val="yellow"/>
            <w:lang w:val="en-US" w:eastAsia="zh-CN"/>
          </w:rPr>
          <w:t>稀疏</w:t>
        </w:r>
      </w:ins>
      <w:ins w:id="661" w:author="野草" w:date="2024-03-03T19:23:38Z">
        <w:r>
          <w:rPr>
            <w:rFonts w:hint="eastAsia"/>
            <w:highlight w:val="yellow"/>
            <w:lang w:val="en-US" w:eastAsia="zh-CN"/>
          </w:rPr>
          <w:t>地区，</w:t>
        </w:r>
      </w:ins>
      <w:ins w:id="662" w:author="野草" w:date="2024-03-03T19:24:01Z">
        <w:r>
          <w:rPr>
            <w:rFonts w:hint="eastAsia"/>
            <w:highlight w:val="yellow"/>
            <w:lang w:val="en-US" w:eastAsia="zh-CN"/>
          </w:rPr>
          <w:t>只有</w:t>
        </w:r>
      </w:ins>
      <w:ins w:id="663" w:author="野草" w:date="2024-03-03T19:24:02Z">
        <w:r>
          <w:rPr>
            <w:rFonts w:hint="eastAsia"/>
            <w:highlight w:val="yellow"/>
            <w:lang w:val="en-US" w:eastAsia="zh-CN"/>
          </w:rPr>
          <w:t>少量</w:t>
        </w:r>
      </w:ins>
      <w:ins w:id="664" w:author="野草" w:date="2024-03-03T19:24:04Z">
        <w:r>
          <w:rPr>
            <w:rFonts w:hint="eastAsia"/>
            <w:highlight w:val="yellow"/>
            <w:lang w:val="en-US" w:eastAsia="zh-CN"/>
          </w:rPr>
          <w:t>人群</w:t>
        </w:r>
      </w:ins>
      <w:ins w:id="665" w:author="野草" w:date="2024-03-03T19:24:06Z">
        <w:r>
          <w:rPr>
            <w:rFonts w:hint="eastAsia"/>
            <w:highlight w:val="yellow"/>
            <w:lang w:val="en-US" w:eastAsia="zh-CN"/>
          </w:rPr>
          <w:t>能够</w:t>
        </w:r>
      </w:ins>
      <w:ins w:id="666" w:author="野草" w:date="2024-03-03T19:24:08Z">
        <w:r>
          <w:rPr>
            <w:rFonts w:hint="eastAsia"/>
            <w:highlight w:val="yellow"/>
            <w:lang w:val="en-US" w:eastAsia="zh-CN"/>
          </w:rPr>
          <w:t>享受到</w:t>
        </w:r>
      </w:ins>
      <w:ins w:id="667" w:author="野草" w:date="2024-03-03T19:24:09Z">
        <w:r>
          <w:rPr>
            <w:rFonts w:hint="eastAsia"/>
            <w:highlight w:val="yellow"/>
            <w:lang w:val="en-US" w:eastAsia="zh-CN"/>
          </w:rPr>
          <w:t>绿地</w:t>
        </w:r>
      </w:ins>
      <w:ins w:id="668" w:author="野草" w:date="2024-03-03T19:24:10Z">
        <w:r>
          <w:rPr>
            <w:rFonts w:hint="eastAsia"/>
            <w:highlight w:val="yellow"/>
            <w:lang w:val="en-US" w:eastAsia="zh-CN"/>
          </w:rPr>
          <w:t>热缓解</w:t>
        </w:r>
      </w:ins>
      <w:ins w:id="669" w:author="野草" w:date="2024-03-03T19:24:11Z">
        <w:r>
          <w:rPr>
            <w:rFonts w:hint="eastAsia"/>
            <w:highlight w:val="yellow"/>
            <w:lang w:val="en-US" w:eastAsia="zh-CN"/>
          </w:rPr>
          <w:t>溢出</w:t>
        </w:r>
      </w:ins>
      <w:ins w:id="670" w:author="野草" w:date="2024-03-03T19:24:12Z">
        <w:r>
          <w:rPr>
            <w:rFonts w:hint="eastAsia"/>
            <w:highlight w:val="yellow"/>
            <w:lang w:val="en-US" w:eastAsia="zh-CN"/>
          </w:rPr>
          <w:t>效应</w:t>
        </w:r>
      </w:ins>
      <w:ins w:id="671" w:author="野草" w:date="2024-03-03T19:24:13Z">
        <w:r>
          <w:rPr>
            <w:rFonts w:hint="eastAsia"/>
            <w:highlight w:val="yellow"/>
            <w:lang w:val="en-US" w:eastAsia="zh-CN"/>
          </w:rPr>
          <w:t>的</w:t>
        </w:r>
      </w:ins>
      <w:ins w:id="672" w:author="野草" w:date="2024-03-03T19:24:14Z">
        <w:r>
          <w:rPr>
            <w:rFonts w:hint="eastAsia"/>
            <w:highlight w:val="yellow"/>
            <w:lang w:val="en-US" w:eastAsia="zh-CN"/>
          </w:rPr>
          <w:t>服务，</w:t>
        </w:r>
      </w:ins>
      <w:ins w:id="673" w:author="野草" w:date="2024-03-03T19:23:40Z">
        <w:r>
          <w:rPr>
            <w:rFonts w:hint="eastAsia"/>
            <w:highlight w:val="yellow"/>
            <w:lang w:val="en-US" w:eastAsia="zh-CN"/>
          </w:rPr>
          <w:t>绿地</w:t>
        </w:r>
      </w:ins>
      <w:ins w:id="674" w:author="野草" w:date="2024-03-03T19:23:46Z">
        <w:r>
          <w:rPr>
            <w:rFonts w:hint="eastAsia"/>
            <w:highlight w:val="yellow"/>
            <w:lang w:val="en-US" w:eastAsia="zh-CN"/>
          </w:rPr>
          <w:t>的</w:t>
        </w:r>
      </w:ins>
      <w:ins w:id="675" w:author="野草" w:date="2024-03-03T19:23:47Z">
        <w:r>
          <w:rPr>
            <w:rFonts w:hint="eastAsia"/>
            <w:highlight w:val="yellow"/>
            <w:lang w:val="en-US" w:eastAsia="zh-CN"/>
          </w:rPr>
          <w:t>热缓解</w:t>
        </w:r>
      </w:ins>
      <w:ins w:id="676" w:author="野草" w:date="2024-03-03T19:23:49Z">
        <w:r>
          <w:rPr>
            <w:rFonts w:hint="eastAsia"/>
            <w:highlight w:val="yellow"/>
            <w:lang w:val="en-US" w:eastAsia="zh-CN"/>
          </w:rPr>
          <w:t>溢出</w:t>
        </w:r>
      </w:ins>
      <w:ins w:id="677" w:author="野草" w:date="2024-03-03T19:23:50Z">
        <w:r>
          <w:rPr>
            <w:rFonts w:hint="eastAsia"/>
            <w:highlight w:val="yellow"/>
            <w:lang w:val="en-US" w:eastAsia="zh-CN"/>
          </w:rPr>
          <w:t>效应</w:t>
        </w:r>
      </w:ins>
      <w:ins w:id="678" w:author="野草" w:date="2024-03-03T21:01:38Z">
        <w:r>
          <w:rPr>
            <w:rFonts w:hint="eastAsia"/>
            <w:highlight w:val="yellow"/>
            <w:lang w:val="en-US" w:eastAsia="zh-CN"/>
          </w:rPr>
          <w:t>对</w:t>
        </w:r>
      </w:ins>
      <w:ins w:id="679" w:author="野草" w:date="2024-03-03T21:01:39Z">
        <w:r>
          <w:rPr>
            <w:rFonts w:hint="eastAsia"/>
            <w:highlight w:val="yellow"/>
            <w:lang w:val="en-US" w:eastAsia="zh-CN"/>
          </w:rPr>
          <w:t>城市</w:t>
        </w:r>
      </w:ins>
      <w:ins w:id="680" w:author="野草" w:date="2024-03-03T21:01:40Z">
        <w:r>
          <w:rPr>
            <w:rFonts w:hint="eastAsia"/>
            <w:highlight w:val="yellow"/>
            <w:lang w:val="en-US" w:eastAsia="zh-CN"/>
          </w:rPr>
          <w:t>居民</w:t>
        </w:r>
      </w:ins>
      <w:ins w:id="681" w:author="野草" w:date="2024-03-03T21:01:28Z">
        <w:r>
          <w:rPr>
            <w:rFonts w:hint="eastAsia"/>
            <w:highlight w:val="yellow"/>
            <w:lang w:val="en-US" w:eastAsia="zh-CN"/>
          </w:rPr>
          <w:t>提供</w:t>
        </w:r>
      </w:ins>
      <w:ins w:id="682" w:author="野草" w:date="2024-03-03T21:01:29Z">
        <w:r>
          <w:rPr>
            <w:rFonts w:hint="eastAsia"/>
            <w:highlight w:val="yellow"/>
            <w:lang w:val="en-US" w:eastAsia="zh-CN"/>
          </w:rPr>
          <w:t>的</w:t>
        </w:r>
      </w:ins>
      <w:ins w:id="683" w:author="野草" w:date="2024-03-03T21:01:34Z">
        <w:r>
          <w:rPr>
            <w:rFonts w:hint="eastAsia"/>
            <w:highlight w:val="yellow"/>
            <w:lang w:val="en-US" w:eastAsia="zh-CN"/>
          </w:rPr>
          <w:t>实际</w:t>
        </w:r>
      </w:ins>
      <w:ins w:id="684" w:author="野草" w:date="2024-03-03T21:01:42Z">
        <w:r>
          <w:rPr>
            <w:rFonts w:hint="eastAsia"/>
            <w:highlight w:val="yellow"/>
            <w:lang w:val="en-US" w:eastAsia="zh-CN"/>
          </w:rPr>
          <w:t>价值</w:t>
        </w:r>
      </w:ins>
      <w:ins w:id="685" w:author="野草" w:date="2024-03-03T21:01:43Z">
        <w:r>
          <w:rPr>
            <w:rFonts w:hint="eastAsia"/>
            <w:highlight w:val="yellow"/>
            <w:lang w:val="en-US" w:eastAsia="zh-CN"/>
          </w:rPr>
          <w:t>有限</w:t>
        </w:r>
      </w:ins>
      <w:ins w:id="686" w:author="野草" w:date="2024-03-03T19:24:47Z">
        <w:r>
          <w:rPr>
            <w:rFonts w:hint="eastAsia"/>
            <w:highlight w:val="yellow"/>
            <w:lang w:val="en-US" w:eastAsia="zh-CN"/>
          </w:rPr>
          <w:t>。</w:t>
        </w:r>
      </w:ins>
      <w:ins w:id="687" w:author="野草" w:date="2024-03-03T19:26:42Z">
        <w:r>
          <w:rPr>
            <w:rFonts w:hint="eastAsia"/>
            <w:highlight w:val="yellow"/>
            <w:lang w:val="en-US" w:eastAsia="zh-CN"/>
          </w:rPr>
          <w:t>另外，</w:t>
        </w:r>
      </w:ins>
      <w:ins w:id="688" w:author="野草" w:date="2024-03-03T19:26:45Z">
        <w:r>
          <w:rPr>
            <w:rFonts w:hint="eastAsia"/>
            <w:highlight w:val="yellow"/>
            <w:lang w:val="en-US" w:eastAsia="zh-CN"/>
          </w:rPr>
          <w:t>对于</w:t>
        </w:r>
      </w:ins>
      <w:ins w:id="689" w:author="野草" w:date="2024-03-03T19:26:47Z">
        <w:r>
          <w:rPr>
            <w:rFonts w:hint="eastAsia"/>
            <w:highlight w:val="yellow"/>
            <w:lang w:val="en-US" w:eastAsia="zh-CN"/>
          </w:rPr>
          <w:t>老年人等</w:t>
        </w:r>
      </w:ins>
      <w:ins w:id="690" w:author="野草" w:date="2024-03-03T19:26:50Z">
        <w:r>
          <w:rPr>
            <w:rFonts w:hint="eastAsia"/>
            <w:highlight w:val="yellow"/>
            <w:lang w:val="en-US" w:eastAsia="zh-CN"/>
          </w:rPr>
          <w:t>脆弱人群</w:t>
        </w:r>
      </w:ins>
      <w:ins w:id="691" w:author="野草" w:date="2024-03-03T19:27:01Z">
        <w:r>
          <w:rPr>
            <w:rFonts w:hint="eastAsia"/>
            <w:highlight w:val="yellow"/>
            <w:lang w:val="en-US" w:eastAsia="zh-CN"/>
          </w:rPr>
          <w:t>等</w:t>
        </w:r>
      </w:ins>
      <w:ins w:id="692" w:author="野草" w:date="2024-03-03T19:27:03Z">
        <w:r>
          <w:rPr>
            <w:rFonts w:hint="eastAsia"/>
            <w:highlight w:val="yellow"/>
            <w:lang w:val="en-US" w:eastAsia="zh-CN"/>
          </w:rPr>
          <w:t>更需要</w:t>
        </w:r>
      </w:ins>
      <w:ins w:id="693" w:author="野草" w:date="2024-03-03T19:24:52Z">
        <w:r>
          <w:rPr>
            <w:rFonts w:hint="eastAsia"/>
            <w:highlight w:val="yellow"/>
            <w:lang w:val="en-US" w:eastAsia="zh-CN"/>
          </w:rPr>
          <w:t>因此</w:t>
        </w:r>
      </w:ins>
      <w:ins w:id="694" w:author="野草" w:date="2024-03-03T19:24:53Z">
        <w:r>
          <w:rPr>
            <w:rFonts w:hint="eastAsia"/>
            <w:highlight w:val="yellow"/>
            <w:lang w:val="en-US" w:eastAsia="zh-CN"/>
          </w:rPr>
          <w:t>，</w:t>
        </w:r>
      </w:ins>
      <w:ins w:id="695" w:author="野草" w:date="2024-03-03T19:26:19Z">
        <w:r>
          <w:rPr>
            <w:rFonts w:hint="eastAsia"/>
            <w:highlight w:val="yellow"/>
            <w:lang w:val="en-US" w:eastAsia="zh-CN"/>
          </w:rPr>
          <w:t>绿地</w:t>
        </w:r>
      </w:ins>
      <w:ins w:id="696" w:author="野草" w:date="2024-03-03T19:26:20Z">
        <w:r>
          <w:rPr>
            <w:rFonts w:hint="eastAsia"/>
            <w:highlight w:val="yellow"/>
            <w:lang w:val="en-US" w:eastAsia="zh-CN"/>
          </w:rPr>
          <w:t>的</w:t>
        </w:r>
      </w:ins>
      <w:ins w:id="697" w:author="野草" w:date="2024-03-03T19:26:22Z">
        <w:r>
          <w:rPr>
            <w:rFonts w:hint="eastAsia"/>
            <w:highlight w:val="yellow"/>
            <w:lang w:val="en-US" w:eastAsia="zh-CN"/>
          </w:rPr>
          <w:t>热缓解</w:t>
        </w:r>
      </w:ins>
      <w:ins w:id="698" w:author="野草" w:date="2024-03-03T19:26:23Z">
        <w:r>
          <w:rPr>
            <w:rFonts w:hint="eastAsia"/>
            <w:highlight w:val="yellow"/>
            <w:lang w:val="en-US" w:eastAsia="zh-CN"/>
          </w:rPr>
          <w:t>溢出</w:t>
        </w:r>
      </w:ins>
      <w:ins w:id="699" w:author="野草" w:date="2024-03-03T19:26:24Z">
        <w:r>
          <w:rPr>
            <w:rFonts w:hint="eastAsia"/>
            <w:highlight w:val="yellow"/>
            <w:lang w:val="en-US" w:eastAsia="zh-CN"/>
          </w:rPr>
          <w:t>效应</w:t>
        </w:r>
      </w:ins>
      <w:ins w:id="700" w:author="野草" w:date="2024-03-03T19:26:28Z">
        <w:r>
          <w:rPr>
            <w:rFonts w:hint="eastAsia"/>
            <w:highlight w:val="yellow"/>
            <w:lang w:val="en-US" w:eastAsia="zh-CN"/>
          </w:rPr>
          <w:t>应该考虑</w:t>
        </w:r>
      </w:ins>
      <w:ins w:id="701" w:author="野草" w:date="2024-03-03T19:26:30Z">
        <w:r>
          <w:rPr>
            <w:rFonts w:hint="eastAsia"/>
            <w:highlight w:val="yellow"/>
            <w:lang w:val="en-US" w:eastAsia="zh-CN"/>
          </w:rPr>
          <w:t>到</w:t>
        </w:r>
      </w:ins>
      <w:ins w:id="702" w:author="野草" w:date="2024-03-03T19:26:33Z">
        <w:r>
          <w:rPr>
            <w:rFonts w:hint="eastAsia"/>
            <w:highlight w:val="yellow"/>
            <w:lang w:val="en-US" w:eastAsia="zh-CN"/>
          </w:rPr>
          <w:t>其</w:t>
        </w:r>
      </w:ins>
      <w:ins w:id="703" w:author="野草" w:date="2024-03-03T19:26:35Z">
        <w:r>
          <w:rPr>
            <w:rFonts w:hint="eastAsia"/>
            <w:highlight w:val="yellow"/>
            <w:lang w:val="en-US" w:eastAsia="zh-CN"/>
          </w:rPr>
          <w:t>所覆盖的</w:t>
        </w:r>
      </w:ins>
      <w:ins w:id="704" w:author="野草" w:date="2024-03-03T19:26:37Z">
        <w:r>
          <w:rPr>
            <w:rFonts w:hint="eastAsia"/>
            <w:highlight w:val="yellow"/>
            <w:lang w:val="en-US" w:eastAsia="zh-CN"/>
          </w:rPr>
          <w:t>人口</w:t>
        </w:r>
      </w:ins>
      <w:ins w:id="705" w:author="野草" w:date="2024-03-03T19:26:38Z">
        <w:r>
          <w:rPr>
            <w:rFonts w:hint="eastAsia"/>
            <w:highlight w:val="yellow"/>
            <w:lang w:val="en-US" w:eastAsia="zh-CN"/>
          </w:rPr>
          <w:t>特征</w:t>
        </w:r>
      </w:ins>
      <w:ins w:id="706" w:author="野草" w:date="2024-03-03T19:28:05Z">
        <w:r>
          <w:rPr>
            <w:rFonts w:hint="eastAsia"/>
            <w:highlight w:val="yellow"/>
            <w:lang w:val="en-US" w:eastAsia="zh-CN"/>
          </w:rPr>
          <w:t>。</w:t>
        </w:r>
      </w:ins>
    </w:p>
    <w:p>
      <w:pPr>
        <w:pStyle w:val="9"/>
        <w:numPr>
          <w:ilvl w:val="1"/>
          <w:numId w:val="5"/>
          <w:ins w:id="708" w:author="野草" w:date="2024-03-04T09:33:22Z"/>
        </w:numPr>
        <w:ind w:left="840" w:hanging="420" w:firstLineChars="0"/>
        <w:rPr>
          <w:ins w:id="709" w:author="野草" w:date="2024-03-03T21:12:47Z"/>
          <w:highlight w:val="yellow"/>
        </w:rPr>
        <w:pPrChange w:id="707" w:author="野草" w:date="2024-03-04T09:33:22Z">
          <w:pPr>
            <w:pStyle w:val="9"/>
            <w:ind w:firstLine="480"/>
          </w:pPr>
        </w:pPrChange>
      </w:pPr>
      <w:ins w:id="710" w:author="野草" w:date="2024-03-03T21:07:14Z">
        <w:r>
          <w:rPr>
            <w:rFonts w:hint="eastAsia"/>
            <w:highlight w:val="yellow"/>
            <w:lang w:val="en-US" w:eastAsia="zh-CN"/>
          </w:rPr>
          <w:t>因此，</w:t>
        </w:r>
      </w:ins>
      <w:ins w:id="711" w:author="野草" w:date="2024-03-03T21:07:23Z">
        <w:r>
          <w:rPr>
            <w:rFonts w:hint="eastAsia"/>
            <w:highlight w:val="yellow"/>
            <w:lang w:val="en-US" w:eastAsia="zh-CN"/>
          </w:rPr>
          <w:t>当前对</w:t>
        </w:r>
      </w:ins>
      <w:ins w:id="712" w:author="野草" w:date="2024-03-03T21:07:24Z">
        <w:r>
          <w:rPr>
            <w:rFonts w:hint="eastAsia"/>
            <w:highlight w:val="yellow"/>
            <w:lang w:val="en-US" w:eastAsia="zh-CN"/>
          </w:rPr>
          <w:t>绿地</w:t>
        </w:r>
      </w:ins>
      <w:ins w:id="713" w:author="野草" w:date="2024-03-03T21:07:25Z">
        <w:r>
          <w:rPr>
            <w:rFonts w:hint="eastAsia"/>
            <w:highlight w:val="yellow"/>
            <w:lang w:val="en-US" w:eastAsia="zh-CN"/>
          </w:rPr>
          <w:t>降温</w:t>
        </w:r>
      </w:ins>
      <w:ins w:id="714" w:author="野草" w:date="2024-03-03T21:07:26Z">
        <w:r>
          <w:rPr>
            <w:rFonts w:hint="eastAsia"/>
            <w:highlight w:val="yellow"/>
            <w:lang w:val="en-US" w:eastAsia="zh-CN"/>
          </w:rPr>
          <w:t>效应的</w:t>
        </w:r>
      </w:ins>
      <w:ins w:id="715" w:author="野草" w:date="2024-03-03T21:07:27Z">
        <w:r>
          <w:rPr>
            <w:rFonts w:hint="eastAsia"/>
            <w:highlight w:val="yellow"/>
            <w:lang w:val="en-US" w:eastAsia="zh-CN"/>
          </w:rPr>
          <w:t>分析</w:t>
        </w:r>
      </w:ins>
      <w:ins w:id="716" w:author="野草" w:date="2024-03-03T21:07:30Z">
        <w:r>
          <w:rPr>
            <w:rFonts w:hint="eastAsia"/>
            <w:highlight w:val="yellow"/>
            <w:lang w:val="en-US" w:eastAsia="zh-CN"/>
          </w:rPr>
          <w:t>尚未</w:t>
        </w:r>
      </w:ins>
      <w:ins w:id="717" w:author="野草" w:date="2024-03-03T21:07:33Z">
        <w:r>
          <w:rPr>
            <w:rFonts w:hint="eastAsia"/>
            <w:highlight w:val="yellow"/>
            <w:lang w:val="en-US" w:eastAsia="zh-CN"/>
          </w:rPr>
          <w:t>考虑</w:t>
        </w:r>
      </w:ins>
      <w:ins w:id="718" w:author="野草" w:date="2024-03-03T21:12:21Z">
        <w:r>
          <w:rPr>
            <w:rFonts w:hint="eastAsia"/>
            <w:highlight w:val="yellow"/>
            <w:lang w:val="en-US" w:eastAsia="zh-CN"/>
          </w:rPr>
          <w:t>对</w:t>
        </w:r>
      </w:ins>
      <w:ins w:id="719" w:author="野草" w:date="2024-03-03T21:12:27Z">
        <w:r>
          <w:rPr>
            <w:rFonts w:hint="eastAsia"/>
            <w:highlight w:val="yellow"/>
            <w:lang w:val="en-US" w:eastAsia="zh-CN"/>
          </w:rPr>
          <w:t>社会</w:t>
        </w:r>
      </w:ins>
      <w:ins w:id="720" w:author="野草" w:date="2024-03-03T21:12:30Z">
        <w:r>
          <w:rPr>
            <w:rFonts w:hint="eastAsia"/>
            <w:highlight w:val="yellow"/>
            <w:lang w:val="en-US" w:eastAsia="zh-CN"/>
          </w:rPr>
          <w:t>的</w:t>
        </w:r>
      </w:ins>
      <w:ins w:id="721" w:author="野草" w:date="2024-03-03T21:12:28Z">
        <w:r>
          <w:rPr>
            <w:rFonts w:hint="eastAsia"/>
            <w:highlight w:val="yellow"/>
            <w:lang w:val="en-US" w:eastAsia="zh-CN"/>
          </w:rPr>
          <w:t>影响</w:t>
        </w:r>
      </w:ins>
      <w:ins w:id="722" w:author="野草" w:date="2024-03-03T21:12:31Z">
        <w:r>
          <w:rPr>
            <w:rFonts w:hint="eastAsia"/>
            <w:highlight w:val="yellow"/>
            <w:lang w:val="en-US" w:eastAsia="zh-CN"/>
          </w:rPr>
          <w:t>。</w:t>
        </w:r>
      </w:ins>
    </w:p>
    <w:p>
      <w:pPr>
        <w:pStyle w:val="9"/>
        <w:numPr>
          <w:ilvl w:val="1"/>
          <w:numId w:val="5"/>
          <w:ins w:id="724" w:author="野草" w:date="2024-03-04T09:33:24Z"/>
        </w:numPr>
        <w:ind w:left="840" w:hanging="420" w:firstLineChars="0"/>
        <w:rPr>
          <w:ins w:id="725" w:author="野草" w:date="2024-03-03T21:31:00Z"/>
          <w:highlight w:val="yellow"/>
        </w:rPr>
        <w:pPrChange w:id="723" w:author="野草" w:date="2024-03-04T09:33:24Z">
          <w:pPr>
            <w:pStyle w:val="9"/>
            <w:ind w:firstLine="480"/>
          </w:pPr>
        </w:pPrChange>
      </w:pPr>
      <w:ins w:id="726" w:author="野草" w:date="2024-03-03T21:12:48Z">
        <w:r>
          <w:rPr>
            <w:rFonts w:hint="eastAsia"/>
            <w:highlight w:val="yellow"/>
            <w:lang w:val="en-US" w:eastAsia="zh-CN"/>
          </w:rPr>
          <w:t>本研究</w:t>
        </w:r>
      </w:ins>
      <w:ins w:id="727" w:author="野草" w:date="2024-03-03T21:12:49Z">
        <w:r>
          <w:rPr>
            <w:rFonts w:hint="eastAsia"/>
            <w:highlight w:val="yellow"/>
            <w:lang w:val="en-US" w:eastAsia="zh-CN"/>
          </w:rPr>
          <w:t>拟</w:t>
        </w:r>
      </w:ins>
      <w:ins w:id="728" w:author="野草" w:date="2024-03-03T21:13:01Z">
        <w:r>
          <w:rPr>
            <w:rFonts w:hint="eastAsia"/>
            <w:highlight w:val="yellow"/>
            <w:lang w:val="en-US" w:eastAsia="zh-CN"/>
          </w:rPr>
          <w:t>将</w:t>
        </w:r>
      </w:ins>
      <w:ins w:id="729" w:author="野草" w:date="2024-03-03T21:13:08Z">
        <w:r>
          <w:rPr>
            <w:rFonts w:hint="eastAsia"/>
            <w:highlight w:val="yellow"/>
            <w:lang w:val="en-US" w:eastAsia="zh-CN"/>
          </w:rPr>
          <w:t>绿地</w:t>
        </w:r>
      </w:ins>
      <w:ins w:id="730" w:author="野草" w:date="2024-03-03T21:13:09Z">
        <w:r>
          <w:rPr>
            <w:rFonts w:hint="eastAsia"/>
            <w:highlight w:val="yellow"/>
            <w:lang w:val="en-US" w:eastAsia="zh-CN"/>
          </w:rPr>
          <w:t>降温</w:t>
        </w:r>
      </w:ins>
      <w:ins w:id="731" w:author="野草" w:date="2024-03-03T21:13:10Z">
        <w:r>
          <w:rPr>
            <w:rFonts w:hint="eastAsia"/>
            <w:highlight w:val="yellow"/>
            <w:lang w:val="en-US" w:eastAsia="zh-CN"/>
          </w:rPr>
          <w:t>效应</w:t>
        </w:r>
      </w:ins>
      <w:ins w:id="732" w:author="野草" w:date="2024-03-03T21:13:22Z">
        <w:r>
          <w:rPr>
            <w:rFonts w:hint="eastAsia"/>
            <w:highlight w:val="yellow"/>
            <w:lang w:val="en-US" w:eastAsia="zh-CN"/>
          </w:rPr>
          <w:t>在</w:t>
        </w:r>
      </w:ins>
      <w:ins w:id="733" w:author="野草" w:date="2024-03-03T21:13:13Z">
        <w:r>
          <w:rPr>
            <w:rFonts w:hint="eastAsia"/>
            <w:highlight w:val="yellow"/>
            <w:lang w:val="en-US" w:eastAsia="zh-CN"/>
          </w:rPr>
          <w:t>对应</w:t>
        </w:r>
      </w:ins>
      <w:ins w:id="734" w:author="野草" w:date="2024-03-03T21:13:19Z">
        <w:r>
          <w:rPr>
            <w:rFonts w:hint="eastAsia"/>
            <w:highlight w:val="yellow"/>
            <w:lang w:val="en-US" w:eastAsia="zh-CN"/>
          </w:rPr>
          <w:t>时间点</w:t>
        </w:r>
      </w:ins>
      <w:ins w:id="735" w:author="野草" w:date="2024-03-03T21:13:24Z">
        <w:r>
          <w:rPr>
            <w:rFonts w:hint="eastAsia"/>
            <w:highlight w:val="yellow"/>
            <w:lang w:val="en-US" w:eastAsia="zh-CN"/>
          </w:rPr>
          <w:t>所</w:t>
        </w:r>
      </w:ins>
      <w:ins w:id="736" w:author="野草" w:date="2024-03-03T21:13:25Z">
        <w:r>
          <w:rPr>
            <w:rFonts w:hint="eastAsia"/>
            <w:highlight w:val="yellow"/>
            <w:lang w:val="en-US" w:eastAsia="zh-CN"/>
          </w:rPr>
          <w:t>涉及的</w:t>
        </w:r>
      </w:ins>
      <w:ins w:id="737" w:author="野草" w:date="2024-03-03T21:13:28Z">
        <w:r>
          <w:rPr>
            <w:rFonts w:hint="eastAsia"/>
            <w:highlight w:val="yellow"/>
            <w:lang w:val="en-US" w:eastAsia="zh-CN"/>
          </w:rPr>
          <w:t>人口</w:t>
        </w:r>
      </w:ins>
      <w:ins w:id="738" w:author="野草" w:date="2024-03-03T21:13:30Z">
        <w:r>
          <w:rPr>
            <w:rFonts w:hint="eastAsia"/>
            <w:highlight w:val="yellow"/>
            <w:lang w:val="en-US" w:eastAsia="zh-CN"/>
          </w:rPr>
          <w:t>数量</w:t>
        </w:r>
      </w:ins>
      <w:ins w:id="739" w:author="野草" w:date="2024-03-03T21:13:31Z">
        <w:r>
          <w:rPr>
            <w:rFonts w:hint="eastAsia"/>
            <w:highlight w:val="yellow"/>
            <w:lang w:val="en-US" w:eastAsia="zh-CN"/>
          </w:rPr>
          <w:t>和</w:t>
        </w:r>
      </w:ins>
      <w:ins w:id="740" w:author="野草" w:date="2024-03-03T21:13:32Z">
        <w:r>
          <w:rPr>
            <w:rFonts w:hint="eastAsia"/>
            <w:highlight w:val="yellow"/>
            <w:lang w:val="en-US" w:eastAsia="zh-CN"/>
          </w:rPr>
          <w:t>人口</w:t>
        </w:r>
      </w:ins>
      <w:ins w:id="741" w:author="野草" w:date="2024-03-03T21:13:33Z">
        <w:r>
          <w:rPr>
            <w:rFonts w:hint="eastAsia"/>
            <w:highlight w:val="yellow"/>
            <w:lang w:val="en-US" w:eastAsia="zh-CN"/>
          </w:rPr>
          <w:t>结构</w:t>
        </w:r>
      </w:ins>
      <w:ins w:id="742" w:author="野草" w:date="2024-03-03T21:13:35Z">
        <w:r>
          <w:rPr>
            <w:rFonts w:hint="eastAsia"/>
            <w:highlight w:val="yellow"/>
            <w:lang w:val="en-US" w:eastAsia="zh-CN"/>
          </w:rPr>
          <w:t>相结合，</w:t>
        </w:r>
      </w:ins>
      <w:ins w:id="743" w:author="野草" w:date="2024-03-03T21:13:38Z">
        <w:r>
          <w:rPr>
            <w:rFonts w:hint="eastAsia"/>
            <w:highlight w:val="yellow"/>
            <w:lang w:val="en-US" w:eastAsia="zh-CN"/>
          </w:rPr>
          <w:t>建立一个</w:t>
        </w:r>
      </w:ins>
      <w:ins w:id="744" w:author="野草" w:date="2024-03-03T21:13:42Z">
        <w:r>
          <w:rPr>
            <w:rFonts w:hint="eastAsia"/>
            <w:highlight w:val="yellow"/>
            <w:lang w:val="en-US" w:eastAsia="zh-CN"/>
          </w:rPr>
          <w:t>新的</w:t>
        </w:r>
      </w:ins>
      <w:ins w:id="745" w:author="野草" w:date="2024-03-03T21:13:43Z">
        <w:r>
          <w:rPr>
            <w:rFonts w:hint="eastAsia"/>
            <w:highlight w:val="yellow"/>
            <w:lang w:val="en-US" w:eastAsia="zh-CN"/>
          </w:rPr>
          <w:t>体系</w:t>
        </w:r>
      </w:ins>
      <w:ins w:id="746" w:author="野草" w:date="2024-03-03T21:13:46Z">
        <w:r>
          <w:rPr>
            <w:rFonts w:hint="eastAsia"/>
            <w:highlight w:val="yellow"/>
            <w:lang w:val="en-US" w:eastAsia="zh-CN"/>
          </w:rPr>
          <w:t>。</w:t>
        </w:r>
      </w:ins>
      <w:ins w:id="747" w:author="野草" w:date="2024-03-03T21:13:53Z">
        <w:r>
          <w:rPr>
            <w:rFonts w:hint="eastAsia"/>
            <w:highlight w:val="yellow"/>
            <w:lang w:val="en-US" w:eastAsia="zh-CN"/>
          </w:rPr>
          <w:t>从而</w:t>
        </w:r>
      </w:ins>
      <w:ins w:id="748" w:author="野草" w:date="2024-03-03T21:13:55Z">
        <w:r>
          <w:rPr>
            <w:rFonts w:hint="eastAsia"/>
            <w:highlight w:val="yellow"/>
            <w:lang w:val="en-US" w:eastAsia="zh-CN"/>
          </w:rPr>
          <w:t>便于</w:t>
        </w:r>
      </w:ins>
      <w:ins w:id="749" w:author="野草" w:date="2024-03-03T21:13:57Z">
        <w:r>
          <w:rPr>
            <w:rFonts w:hint="eastAsia"/>
            <w:highlight w:val="yellow"/>
            <w:lang w:val="en-US" w:eastAsia="zh-CN"/>
          </w:rPr>
          <w:t>从</w:t>
        </w:r>
      </w:ins>
      <w:ins w:id="750" w:author="野草" w:date="2024-03-03T21:13:59Z">
        <w:r>
          <w:rPr>
            <w:rFonts w:hint="eastAsia"/>
            <w:highlight w:val="yellow"/>
            <w:lang w:val="en-US" w:eastAsia="zh-CN"/>
          </w:rPr>
          <w:t>实际管理</w:t>
        </w:r>
      </w:ins>
      <w:ins w:id="751" w:author="野草" w:date="2024-03-03T21:14:00Z">
        <w:r>
          <w:rPr>
            <w:rFonts w:hint="eastAsia"/>
            <w:highlight w:val="yellow"/>
            <w:lang w:val="en-US" w:eastAsia="zh-CN"/>
          </w:rPr>
          <w:t>的角度</w:t>
        </w:r>
      </w:ins>
      <w:ins w:id="752" w:author="野草" w:date="2024-03-03T21:14:02Z">
        <w:r>
          <w:rPr>
            <w:rFonts w:hint="eastAsia"/>
            <w:highlight w:val="yellow"/>
            <w:lang w:val="en-US" w:eastAsia="zh-CN"/>
          </w:rPr>
          <w:t>分析</w:t>
        </w:r>
      </w:ins>
      <w:ins w:id="753" w:author="野草" w:date="2024-03-03T21:14:03Z">
        <w:r>
          <w:rPr>
            <w:rFonts w:hint="eastAsia"/>
            <w:highlight w:val="yellow"/>
            <w:lang w:val="en-US" w:eastAsia="zh-CN"/>
          </w:rPr>
          <w:t>绿地降温</w:t>
        </w:r>
      </w:ins>
      <w:ins w:id="754" w:author="野草" w:date="2024-03-03T21:14:04Z">
        <w:r>
          <w:rPr>
            <w:rFonts w:hint="eastAsia"/>
            <w:highlight w:val="yellow"/>
            <w:lang w:val="en-US" w:eastAsia="zh-CN"/>
          </w:rPr>
          <w:t>的</w:t>
        </w:r>
      </w:ins>
      <w:ins w:id="755" w:author="野草" w:date="2024-03-03T21:14:06Z">
        <w:r>
          <w:rPr>
            <w:rFonts w:hint="eastAsia"/>
            <w:highlight w:val="yellow"/>
            <w:lang w:val="en-US" w:eastAsia="zh-CN"/>
          </w:rPr>
          <w:t>社会价值</w:t>
        </w:r>
      </w:ins>
      <w:ins w:id="756" w:author="野草" w:date="2024-03-03T21:14:07Z">
        <w:r>
          <w:rPr>
            <w:rFonts w:hint="eastAsia"/>
            <w:highlight w:val="yellow"/>
            <w:lang w:val="en-US" w:eastAsia="zh-CN"/>
          </w:rPr>
          <w:t>。</w:t>
        </w:r>
      </w:ins>
    </w:p>
    <w:p>
      <w:pPr>
        <w:pStyle w:val="9"/>
        <w:numPr>
          <w:ilvl w:val="0"/>
          <w:numId w:val="5"/>
          <w:ins w:id="758" w:author="野草" w:date="2024-03-03T17:43:25Z"/>
        </w:numPr>
        <w:ind w:left="420" w:hanging="420" w:firstLineChars="0"/>
        <w:rPr>
          <w:ins w:id="759" w:author="野草" w:date="2024-03-04T09:37:18Z"/>
          <w:highlight w:val="yellow"/>
          <w:u w:val="single"/>
        </w:rPr>
        <w:pPrChange w:id="757" w:author="野草" w:date="2024-03-03T17:43:25Z">
          <w:pPr>
            <w:pStyle w:val="9"/>
            <w:ind w:firstLine="480"/>
          </w:pPr>
        </w:pPrChange>
      </w:pPr>
      <w:ins w:id="760" w:author="野草" w:date="2024-03-03T21:31:03Z">
        <w:r>
          <w:rPr>
            <w:rFonts w:hint="eastAsia"/>
            <w:highlight w:val="yellow"/>
            <w:u w:val="single"/>
            <w:lang w:val="en-US" w:eastAsia="zh-CN"/>
            <w:rPrChange w:id="761" w:author="野草" w:date="2024-03-03T21:31:08Z">
              <w:rPr>
                <w:rFonts w:hint="eastAsia"/>
                <w:highlight w:val="yellow"/>
                <w:lang w:val="en-US" w:eastAsia="zh-CN"/>
              </w:rPr>
            </w:rPrChange>
          </w:rPr>
          <w:t>公园</w:t>
        </w:r>
      </w:ins>
      <w:ins w:id="763" w:author="野草" w:date="2024-03-03T21:31:04Z">
        <w:r>
          <w:rPr>
            <w:rFonts w:hint="eastAsia"/>
            <w:highlight w:val="yellow"/>
            <w:u w:val="single"/>
            <w:lang w:val="en-US" w:eastAsia="zh-CN"/>
            <w:rPrChange w:id="764" w:author="野草" w:date="2024-03-03T21:31:08Z">
              <w:rPr>
                <w:rFonts w:hint="eastAsia"/>
                <w:highlight w:val="yellow"/>
                <w:lang w:val="en-US" w:eastAsia="zh-CN"/>
              </w:rPr>
            </w:rPrChange>
          </w:rPr>
          <w:t>类型的</w:t>
        </w:r>
      </w:ins>
      <w:ins w:id="766" w:author="野草" w:date="2024-03-03T21:31:05Z">
        <w:r>
          <w:rPr>
            <w:rFonts w:hint="eastAsia"/>
            <w:highlight w:val="yellow"/>
            <w:u w:val="single"/>
            <w:lang w:val="en-US" w:eastAsia="zh-CN"/>
            <w:rPrChange w:id="767" w:author="野草" w:date="2024-03-03T21:31:08Z">
              <w:rPr>
                <w:rFonts w:hint="eastAsia"/>
                <w:highlight w:val="yellow"/>
                <w:lang w:val="en-US" w:eastAsia="zh-CN"/>
              </w:rPr>
            </w:rPrChange>
          </w:rPr>
          <w:t>影响</w:t>
        </w:r>
      </w:ins>
    </w:p>
    <w:p>
      <w:pPr>
        <w:pStyle w:val="9"/>
        <w:numPr>
          <w:ilvl w:val="0"/>
          <w:numId w:val="5"/>
          <w:ins w:id="770" w:author="野草" w:date="2024-03-03T17:43:25Z"/>
        </w:numPr>
        <w:ind w:left="420" w:hanging="420" w:firstLineChars="0"/>
        <w:rPr>
          <w:ins w:id="771" w:author="野草" w:date="2024-03-03T22:36:01Z"/>
          <w:highlight w:val="yellow"/>
          <w:u w:val="single"/>
        </w:rPr>
        <w:pPrChange w:id="769" w:author="野草" w:date="2024-03-03T17:43:25Z">
          <w:pPr>
            <w:pStyle w:val="9"/>
            <w:ind w:firstLine="480"/>
          </w:pPr>
        </w:pPrChange>
      </w:pPr>
      <w:ins w:id="772" w:author="野草" w:date="2024-03-04T09:37:19Z">
        <w:r>
          <w:rPr>
            <w:rFonts w:hint="eastAsia"/>
            <w:highlight w:val="yellow"/>
            <w:u w:val="single"/>
            <w:lang w:val="en-US" w:eastAsia="zh-CN"/>
          </w:rPr>
          <w:t>可达性</w:t>
        </w:r>
      </w:ins>
      <w:ins w:id="773" w:author="野草" w:date="2024-03-04T09:37:21Z">
        <w:r>
          <w:rPr>
            <w:rFonts w:hint="eastAsia"/>
            <w:highlight w:val="yellow"/>
            <w:u w:val="single"/>
            <w:lang w:val="en-US" w:eastAsia="zh-CN"/>
          </w:rPr>
          <w:t>？</w:t>
        </w:r>
      </w:ins>
    </w:p>
    <w:p>
      <w:pPr>
        <w:widowControl w:val="0"/>
        <w:numPr>
          <w:ilvl w:val="0"/>
          <w:numId w:val="5"/>
          <w:ins w:id="775" w:author="野草" w:date="2024-03-04T09:33:50Z"/>
        </w:numPr>
        <w:spacing w:before="120" w:after="120" w:line="360" w:lineRule="auto"/>
        <w:ind w:left="420" w:hanging="420" w:firstLineChars="0"/>
        <w:jc w:val="both"/>
        <w:rPr>
          <w:ins w:id="776" w:author="野草" w:date="2024-03-04T09:33:41Z"/>
          <w:rFonts w:hint="eastAsia" w:ascii="Times New Roman" w:hAnsi="Times New Roman" w:eastAsia="楷体" w:cstheme="minorBidi"/>
          <w:kern w:val="2"/>
          <w:sz w:val="24"/>
          <w:szCs w:val="24"/>
          <w:highlight w:val="yellow"/>
          <w:lang w:val="en-US" w:eastAsia="zh-CN" w:bidi="ar-SA"/>
          <w:rPrChange w:id="777" w:author="野草" w:date="2024-03-04T09:33:54Z">
            <w:rPr>
              <w:ins w:id="778" w:author="野草" w:date="2024-03-04T09:33:41Z"/>
              <w:rFonts w:eastAsia="楷体" w:asciiTheme="minorHAnsi" w:hAnsiTheme="minorHAnsi" w:cstheme="minorBidi"/>
              <w:kern w:val="2"/>
              <w:sz w:val="24"/>
              <w:szCs w:val="24"/>
              <w:lang w:val="en-US" w:eastAsia="zh-CN" w:bidi="ar-SA"/>
            </w:rPr>
          </w:rPrChange>
        </w:rPr>
        <w:pPrChange w:id="774" w:author="野草" w:date="2024-03-04T09:33:50Z">
          <w:pPr>
            <w:widowControl w:val="0"/>
            <w:spacing w:before="120" w:after="120" w:line="360" w:lineRule="auto"/>
            <w:jc w:val="both"/>
          </w:pPr>
        </w:pPrChange>
      </w:pPr>
      <w:ins w:id="779" w:author="野草" w:date="2024-03-04T09:33:36Z">
        <w:r>
          <w:rPr>
            <w:rFonts w:hint="eastAsia" w:ascii="Times New Roman" w:hAnsi="Times New Roman" w:eastAsia="楷体" w:cstheme="minorBidi"/>
            <w:kern w:val="2"/>
            <w:sz w:val="24"/>
            <w:szCs w:val="24"/>
            <w:highlight w:val="yellow"/>
            <w:lang w:val="en-US" w:eastAsia="zh-CN" w:bidi="ar-SA"/>
            <w:rPrChange w:id="780" w:author="野草" w:date="2024-03-04T09:33:54Z">
              <w:rPr>
                <w:rFonts w:eastAsia="楷体" w:asciiTheme="minorHAnsi" w:hAnsiTheme="minorHAnsi" w:cstheme="minorBidi"/>
                <w:kern w:val="2"/>
                <w:sz w:val="24"/>
                <w:szCs w:val="24"/>
                <w:lang w:val="en-US" w:eastAsia="zh-CN" w:bidi="ar-SA"/>
              </w:rPr>
            </w:rPrChange>
          </w:rPr>
          <w:t>补充</w:t>
        </w:r>
      </w:ins>
      <w:ins w:id="782" w:author="野草" w:date="2024-03-04T09:33:37Z">
        <w:r>
          <w:rPr>
            <w:rFonts w:hint="eastAsia" w:ascii="Times New Roman" w:hAnsi="Times New Roman" w:eastAsia="楷体" w:cstheme="minorBidi"/>
            <w:kern w:val="2"/>
            <w:sz w:val="24"/>
            <w:szCs w:val="24"/>
            <w:highlight w:val="yellow"/>
            <w:lang w:val="en-US" w:eastAsia="zh-CN" w:bidi="ar-SA"/>
            <w:rPrChange w:id="783" w:author="野草" w:date="2024-03-04T09:33:54Z">
              <w:rPr>
                <w:rFonts w:eastAsia="楷体" w:asciiTheme="minorHAnsi" w:hAnsiTheme="minorHAnsi" w:cstheme="minorBidi"/>
                <w:kern w:val="2"/>
                <w:sz w:val="24"/>
                <w:szCs w:val="24"/>
                <w:lang w:val="en-US" w:eastAsia="zh-CN" w:bidi="ar-SA"/>
              </w:rPr>
            </w:rPrChange>
          </w:rPr>
          <w:t>语言</w:t>
        </w:r>
      </w:ins>
      <w:ins w:id="785" w:author="野草" w:date="2024-03-04T09:33:40Z">
        <w:r>
          <w:rPr>
            <w:rFonts w:hint="eastAsia" w:ascii="Times New Roman" w:hAnsi="Times New Roman" w:eastAsia="楷体" w:cstheme="minorBidi"/>
            <w:kern w:val="2"/>
            <w:sz w:val="24"/>
            <w:szCs w:val="24"/>
            <w:highlight w:val="yellow"/>
            <w:lang w:val="en-US" w:eastAsia="zh-CN" w:bidi="ar-SA"/>
            <w:rPrChange w:id="786" w:author="野草" w:date="2024-03-04T09:33:54Z">
              <w:rPr>
                <w:rFonts w:eastAsia="楷体" w:asciiTheme="minorHAnsi" w:hAnsiTheme="minorHAnsi" w:cstheme="minorBidi"/>
                <w:kern w:val="2"/>
                <w:sz w:val="24"/>
                <w:szCs w:val="24"/>
                <w:lang w:val="en-US" w:eastAsia="zh-CN" w:bidi="ar-SA"/>
              </w:rPr>
            </w:rPrChange>
          </w:rPr>
          <w:t>：</w:t>
        </w:r>
      </w:ins>
    </w:p>
    <w:p>
      <w:pPr>
        <w:widowControl w:val="0"/>
        <w:numPr>
          <w:ilvl w:val="1"/>
          <w:numId w:val="5"/>
          <w:ins w:id="789" w:author="野草" w:date="2024-03-04T09:33:45Z"/>
        </w:numPr>
        <w:spacing w:before="120" w:after="120" w:line="360" w:lineRule="auto"/>
        <w:ind w:left="840" w:hanging="420" w:firstLineChars="0"/>
        <w:jc w:val="both"/>
        <w:rPr>
          <w:ins w:id="790" w:author="野草" w:date="2024-03-03T17:46:55Z"/>
          <w:rFonts w:hint="eastAsia" w:ascii="Times New Roman" w:hAnsi="Times New Roman" w:eastAsia="楷体" w:cstheme="minorBidi"/>
          <w:kern w:val="2"/>
          <w:sz w:val="24"/>
          <w:szCs w:val="24"/>
          <w:highlight w:val="yellow"/>
          <w:lang w:val="en-US" w:eastAsia="zh-CN" w:bidi="ar-SA"/>
          <w:rPrChange w:id="791" w:author="野草" w:date="2024-03-04T09:33:54Z">
            <w:rPr>
              <w:ins w:id="792" w:author="野草" w:date="2024-03-03T17:46:55Z"/>
              <w:rFonts w:eastAsia="楷体" w:asciiTheme="minorHAnsi" w:hAnsiTheme="minorHAnsi" w:cstheme="minorBidi"/>
              <w:kern w:val="2"/>
              <w:sz w:val="24"/>
              <w:szCs w:val="24"/>
              <w:lang w:val="en-US" w:eastAsia="zh-CN" w:bidi="ar-SA"/>
            </w:rPr>
          </w:rPrChange>
        </w:rPr>
        <w:pPrChange w:id="788" w:author="野草" w:date="2024-03-04T09:33:45Z">
          <w:pPr>
            <w:widowControl w:val="0"/>
            <w:spacing w:before="120" w:after="120" w:line="360" w:lineRule="auto"/>
            <w:jc w:val="both"/>
          </w:pPr>
        </w:pPrChange>
      </w:pPr>
      <w:ins w:id="793" w:author="野草" w:date="2024-03-03T22:36:01Z">
        <w:r>
          <w:rPr>
            <w:rFonts w:hint="eastAsia" w:ascii="Times New Roman" w:hAnsi="Times New Roman" w:eastAsia="楷体" w:cstheme="minorBidi"/>
            <w:kern w:val="2"/>
            <w:sz w:val="24"/>
            <w:szCs w:val="24"/>
            <w:highlight w:val="yellow"/>
            <w:lang w:val="en-US" w:eastAsia="zh-CN" w:bidi="ar-SA"/>
            <w:rPrChange w:id="794" w:author="野草" w:date="2024-03-04T09:33:54Z">
              <w:rPr>
                <w:rFonts w:eastAsia="楷体" w:asciiTheme="minorHAnsi" w:hAnsiTheme="minorHAnsi" w:cstheme="minorBidi"/>
                <w:kern w:val="2"/>
                <w:sz w:val="24"/>
                <w:szCs w:val="24"/>
                <w:lang w:val="en-US" w:eastAsia="zh-CN" w:bidi="ar-SA"/>
              </w:rPr>
            </w:rPrChange>
          </w:rPr>
          <w:t>城市群的人口分布格局和地表特征并不均质</w:t>
        </w:r>
      </w:ins>
      <w:ins w:id="796" w:author="野草" w:date="2024-03-03T22:36:03Z">
        <w:r>
          <w:rPr>
            <w:rFonts w:hint="eastAsia" w:ascii="Times New Roman" w:hAnsi="Times New Roman" w:eastAsia="楷体" w:cstheme="minorBidi"/>
            <w:kern w:val="2"/>
            <w:sz w:val="24"/>
            <w:szCs w:val="24"/>
            <w:highlight w:val="yellow"/>
            <w:lang w:val="en-US" w:eastAsia="zh-CN" w:bidi="ar-SA"/>
            <w:rPrChange w:id="797" w:author="野草" w:date="2024-03-04T09:33:54Z">
              <w:rPr>
                <w:rFonts w:eastAsia="楷体" w:asciiTheme="minorHAnsi" w:hAnsiTheme="minorHAnsi" w:cstheme="minorBidi"/>
                <w:kern w:val="2"/>
                <w:sz w:val="24"/>
                <w:szCs w:val="24"/>
                <w:lang w:val="en-US" w:eastAsia="zh-CN" w:bidi="ar-SA"/>
              </w:rPr>
            </w:rPrChange>
          </w:rPr>
          <w:t>，</w:t>
        </w:r>
      </w:ins>
      <w:ins w:id="799" w:author="野草" w:date="2024-03-03T22:36:09Z">
        <w:r>
          <w:rPr>
            <w:rFonts w:hint="eastAsia" w:ascii="Times New Roman" w:hAnsi="Times New Roman" w:eastAsia="楷体" w:cstheme="minorBidi"/>
            <w:kern w:val="2"/>
            <w:sz w:val="24"/>
            <w:szCs w:val="24"/>
            <w:highlight w:val="yellow"/>
            <w:lang w:val="en-US" w:eastAsia="zh-CN" w:bidi="ar-SA"/>
            <w:rPrChange w:id="800" w:author="野草" w:date="2024-03-04T09:33:54Z">
              <w:rPr>
                <w:rFonts w:eastAsia="楷体" w:asciiTheme="minorHAnsi" w:hAnsiTheme="minorHAnsi" w:cstheme="minorBidi"/>
                <w:kern w:val="2"/>
                <w:sz w:val="24"/>
                <w:szCs w:val="24"/>
                <w:lang w:val="en-US" w:eastAsia="zh-CN" w:bidi="ar-SA"/>
              </w:rPr>
            </w:rPrChange>
          </w:rPr>
          <w:t>在</w:t>
        </w:r>
      </w:ins>
      <w:ins w:id="802" w:author="野草" w:date="2024-03-03T22:36:10Z">
        <w:r>
          <w:rPr>
            <w:rFonts w:hint="eastAsia" w:ascii="Times New Roman" w:hAnsi="Times New Roman" w:eastAsia="楷体" w:cstheme="minorBidi"/>
            <w:kern w:val="2"/>
            <w:sz w:val="24"/>
            <w:szCs w:val="24"/>
            <w:highlight w:val="yellow"/>
            <w:lang w:val="en-US" w:eastAsia="zh-CN" w:bidi="ar-SA"/>
            <w:rPrChange w:id="803" w:author="野草" w:date="2024-03-04T09:33:54Z">
              <w:rPr>
                <w:rFonts w:eastAsia="楷体" w:asciiTheme="minorHAnsi" w:hAnsiTheme="minorHAnsi" w:cstheme="minorBidi"/>
                <w:kern w:val="2"/>
                <w:sz w:val="24"/>
                <w:szCs w:val="24"/>
                <w:lang w:val="en-US" w:eastAsia="zh-CN" w:bidi="ar-SA"/>
              </w:rPr>
            </w:rPrChange>
          </w:rPr>
          <w:t>我国</w:t>
        </w:r>
      </w:ins>
      <w:ins w:id="805" w:author="野草" w:date="2024-03-03T22:36:11Z">
        <w:r>
          <w:rPr>
            <w:rFonts w:hint="eastAsia" w:ascii="Times New Roman" w:hAnsi="Times New Roman" w:eastAsia="楷体" w:cstheme="minorBidi"/>
            <w:kern w:val="2"/>
            <w:sz w:val="24"/>
            <w:szCs w:val="24"/>
            <w:highlight w:val="yellow"/>
            <w:lang w:val="en-US" w:eastAsia="zh-CN" w:bidi="ar-SA"/>
            <w:rPrChange w:id="806" w:author="野草" w:date="2024-03-04T09:33:54Z">
              <w:rPr>
                <w:rFonts w:eastAsia="楷体" w:asciiTheme="minorHAnsi" w:hAnsiTheme="minorHAnsi" w:cstheme="minorBidi"/>
                <w:kern w:val="2"/>
                <w:sz w:val="24"/>
                <w:szCs w:val="24"/>
                <w:lang w:val="en-US" w:eastAsia="zh-CN" w:bidi="ar-SA"/>
              </w:rPr>
            </w:rPrChange>
          </w:rPr>
          <w:t>城市，</w:t>
        </w:r>
      </w:ins>
      <w:ins w:id="808" w:author="野草" w:date="2024-03-03T22:36:19Z">
        <w:r>
          <w:rPr>
            <w:rFonts w:hint="eastAsia" w:ascii="Times New Roman" w:hAnsi="Times New Roman" w:eastAsia="楷体" w:cstheme="minorBidi"/>
            <w:kern w:val="2"/>
            <w:sz w:val="24"/>
            <w:szCs w:val="24"/>
            <w:highlight w:val="yellow"/>
            <w:lang w:val="en-US" w:eastAsia="zh-CN" w:bidi="ar-SA"/>
            <w:rPrChange w:id="809" w:author="野草" w:date="2024-03-04T09:33:54Z">
              <w:rPr>
                <w:rFonts w:eastAsia="楷体" w:asciiTheme="minorHAnsi" w:hAnsiTheme="minorHAnsi" w:cstheme="minorBidi"/>
                <w:kern w:val="2"/>
                <w:sz w:val="24"/>
                <w:szCs w:val="24"/>
                <w:lang w:val="en-US" w:eastAsia="zh-CN" w:bidi="ar-SA"/>
              </w:rPr>
            </w:rPrChange>
          </w:rPr>
          <w:t>老城区的</w:t>
        </w:r>
      </w:ins>
      <w:ins w:id="811" w:author="野草" w:date="2024-03-03T22:36:21Z">
        <w:r>
          <w:rPr>
            <w:rFonts w:hint="eastAsia" w:ascii="Times New Roman" w:hAnsi="Times New Roman" w:eastAsia="楷体" w:cstheme="minorBidi"/>
            <w:kern w:val="2"/>
            <w:sz w:val="24"/>
            <w:szCs w:val="24"/>
            <w:highlight w:val="yellow"/>
            <w:lang w:val="en-US" w:eastAsia="zh-CN" w:bidi="ar-SA"/>
            <w:rPrChange w:id="812" w:author="野草" w:date="2024-03-04T09:33:54Z">
              <w:rPr>
                <w:rFonts w:eastAsia="楷体" w:asciiTheme="minorHAnsi" w:hAnsiTheme="minorHAnsi" w:cstheme="minorBidi"/>
                <w:kern w:val="2"/>
                <w:sz w:val="24"/>
                <w:szCs w:val="24"/>
                <w:lang w:val="en-US" w:eastAsia="zh-CN" w:bidi="ar-SA"/>
              </w:rPr>
            </w:rPrChange>
          </w:rPr>
          <w:t>老龄化</w:t>
        </w:r>
      </w:ins>
      <w:ins w:id="814" w:author="野草" w:date="2024-03-03T22:36:23Z">
        <w:r>
          <w:rPr>
            <w:rFonts w:hint="eastAsia" w:ascii="Times New Roman" w:hAnsi="Times New Roman" w:eastAsia="楷体" w:cstheme="minorBidi"/>
            <w:kern w:val="2"/>
            <w:sz w:val="24"/>
            <w:szCs w:val="24"/>
            <w:highlight w:val="yellow"/>
            <w:lang w:val="en-US" w:eastAsia="zh-CN" w:bidi="ar-SA"/>
            <w:rPrChange w:id="815" w:author="野草" w:date="2024-03-04T09:33:54Z">
              <w:rPr>
                <w:rFonts w:eastAsia="楷体" w:asciiTheme="minorHAnsi" w:hAnsiTheme="minorHAnsi" w:cstheme="minorBidi"/>
                <w:kern w:val="2"/>
                <w:sz w:val="24"/>
                <w:szCs w:val="24"/>
                <w:lang w:val="en-US" w:eastAsia="zh-CN" w:bidi="ar-SA"/>
              </w:rPr>
            </w:rPrChange>
          </w:rPr>
          <w:t>人口</w:t>
        </w:r>
      </w:ins>
      <w:ins w:id="817" w:author="野草" w:date="2024-03-03T22:36:24Z">
        <w:r>
          <w:rPr>
            <w:rFonts w:hint="eastAsia" w:ascii="Times New Roman" w:hAnsi="Times New Roman" w:eastAsia="楷体" w:cstheme="minorBidi"/>
            <w:kern w:val="2"/>
            <w:sz w:val="24"/>
            <w:szCs w:val="24"/>
            <w:highlight w:val="yellow"/>
            <w:lang w:val="en-US" w:eastAsia="zh-CN" w:bidi="ar-SA"/>
            <w:rPrChange w:id="818" w:author="野草" w:date="2024-03-04T09:33:54Z">
              <w:rPr>
                <w:rFonts w:eastAsia="楷体" w:asciiTheme="minorHAnsi" w:hAnsiTheme="minorHAnsi" w:cstheme="minorBidi"/>
                <w:kern w:val="2"/>
                <w:sz w:val="24"/>
                <w:szCs w:val="24"/>
                <w:lang w:val="en-US" w:eastAsia="zh-CN" w:bidi="ar-SA"/>
              </w:rPr>
            </w:rPrChange>
          </w:rPr>
          <w:t>密度</w:t>
        </w:r>
      </w:ins>
      <w:ins w:id="820" w:author="野草" w:date="2024-03-03T22:36:25Z">
        <w:r>
          <w:rPr>
            <w:rFonts w:hint="eastAsia" w:ascii="Times New Roman" w:hAnsi="Times New Roman" w:eastAsia="楷体" w:cstheme="minorBidi"/>
            <w:kern w:val="2"/>
            <w:sz w:val="24"/>
            <w:szCs w:val="24"/>
            <w:highlight w:val="yellow"/>
            <w:lang w:val="en-US" w:eastAsia="zh-CN" w:bidi="ar-SA"/>
            <w:rPrChange w:id="821" w:author="野草" w:date="2024-03-04T09:33:54Z">
              <w:rPr>
                <w:rFonts w:eastAsia="楷体" w:asciiTheme="minorHAnsi" w:hAnsiTheme="minorHAnsi" w:cstheme="minorBidi"/>
                <w:kern w:val="2"/>
                <w:sz w:val="24"/>
                <w:szCs w:val="24"/>
                <w:lang w:val="en-US" w:eastAsia="zh-CN" w:bidi="ar-SA"/>
              </w:rPr>
            </w:rPrChange>
          </w:rPr>
          <w:t>较高</w:t>
        </w:r>
      </w:ins>
      <w:ins w:id="823" w:author="野草" w:date="2024-03-03T22:36:28Z">
        <w:r>
          <w:rPr>
            <w:rFonts w:hint="eastAsia" w:ascii="Times New Roman" w:hAnsi="Times New Roman" w:eastAsia="楷体" w:cstheme="minorBidi"/>
            <w:kern w:val="2"/>
            <w:sz w:val="24"/>
            <w:szCs w:val="24"/>
            <w:highlight w:val="yellow"/>
            <w:lang w:val="en-US" w:eastAsia="zh-CN" w:bidi="ar-SA"/>
            <w:rPrChange w:id="824" w:author="野草" w:date="2024-03-04T09:33:54Z">
              <w:rPr>
                <w:rFonts w:eastAsia="楷体" w:asciiTheme="minorHAnsi" w:hAnsiTheme="minorHAnsi" w:cstheme="minorBidi"/>
                <w:kern w:val="2"/>
                <w:sz w:val="24"/>
                <w:szCs w:val="24"/>
                <w:lang w:val="en-US" w:eastAsia="zh-CN" w:bidi="ar-SA"/>
              </w:rPr>
            </w:rPrChange>
          </w:rPr>
          <w:t>，</w:t>
        </w:r>
      </w:ins>
      <w:ins w:id="826" w:author="野草" w:date="2024-03-03T22:36:32Z">
        <w:r>
          <w:rPr>
            <w:rFonts w:hint="eastAsia" w:ascii="Times New Roman" w:hAnsi="Times New Roman" w:eastAsia="楷体" w:cstheme="minorBidi"/>
            <w:kern w:val="2"/>
            <w:sz w:val="24"/>
            <w:szCs w:val="24"/>
            <w:highlight w:val="yellow"/>
            <w:lang w:val="en-US" w:eastAsia="zh-CN" w:bidi="ar-SA"/>
            <w:rPrChange w:id="827" w:author="野草" w:date="2024-03-04T09:33:54Z">
              <w:rPr>
                <w:rFonts w:eastAsia="楷体" w:asciiTheme="minorHAnsi" w:hAnsiTheme="minorHAnsi" w:cstheme="minorBidi"/>
                <w:kern w:val="2"/>
                <w:sz w:val="24"/>
                <w:szCs w:val="24"/>
                <w:lang w:val="en-US" w:eastAsia="zh-CN" w:bidi="ar-SA"/>
              </w:rPr>
            </w:rPrChange>
          </w:rPr>
          <w:t>低收入</w:t>
        </w:r>
      </w:ins>
      <w:ins w:id="829" w:author="野草" w:date="2024-03-03T22:36:33Z">
        <w:r>
          <w:rPr>
            <w:rFonts w:hint="eastAsia" w:ascii="Times New Roman" w:hAnsi="Times New Roman" w:eastAsia="楷体" w:cstheme="minorBidi"/>
            <w:kern w:val="2"/>
            <w:sz w:val="24"/>
            <w:szCs w:val="24"/>
            <w:highlight w:val="yellow"/>
            <w:lang w:val="en-US" w:eastAsia="zh-CN" w:bidi="ar-SA"/>
            <w:rPrChange w:id="830" w:author="野草" w:date="2024-03-04T09:33:54Z">
              <w:rPr>
                <w:rFonts w:eastAsia="楷体" w:asciiTheme="minorHAnsi" w:hAnsiTheme="minorHAnsi" w:cstheme="minorBidi"/>
                <w:kern w:val="2"/>
                <w:sz w:val="24"/>
                <w:szCs w:val="24"/>
                <w:lang w:val="en-US" w:eastAsia="zh-CN" w:bidi="ar-SA"/>
              </w:rPr>
            </w:rPrChange>
          </w:rPr>
          <w:t>群体</w:t>
        </w:r>
      </w:ins>
      <w:ins w:id="832" w:author="野草" w:date="2024-03-03T22:36:41Z">
        <w:r>
          <w:rPr>
            <w:rFonts w:hint="eastAsia" w:ascii="Times New Roman" w:hAnsi="Times New Roman" w:eastAsia="楷体" w:cstheme="minorBidi"/>
            <w:kern w:val="2"/>
            <w:sz w:val="24"/>
            <w:szCs w:val="24"/>
            <w:highlight w:val="yellow"/>
            <w:lang w:val="en-US" w:eastAsia="zh-CN" w:bidi="ar-SA"/>
            <w:rPrChange w:id="833" w:author="野草" w:date="2024-03-04T09:33:54Z">
              <w:rPr>
                <w:rFonts w:eastAsia="楷体" w:asciiTheme="minorHAnsi" w:hAnsiTheme="minorHAnsi" w:cstheme="minorBidi"/>
                <w:kern w:val="2"/>
                <w:sz w:val="24"/>
                <w:szCs w:val="24"/>
                <w:lang w:val="en-US" w:eastAsia="zh-CN" w:bidi="ar-SA"/>
              </w:rPr>
            </w:rPrChange>
          </w:rPr>
          <w:t>较多，</w:t>
        </w:r>
      </w:ins>
      <w:ins w:id="835" w:author="野草" w:date="2024-03-03T22:36:43Z">
        <w:r>
          <w:rPr>
            <w:rFonts w:hint="eastAsia" w:ascii="Times New Roman" w:hAnsi="Times New Roman" w:eastAsia="楷体" w:cstheme="minorBidi"/>
            <w:kern w:val="2"/>
            <w:sz w:val="24"/>
            <w:szCs w:val="24"/>
            <w:highlight w:val="yellow"/>
            <w:lang w:val="en-US" w:eastAsia="zh-CN" w:bidi="ar-SA"/>
            <w:rPrChange w:id="836" w:author="野草" w:date="2024-03-04T09:33:54Z">
              <w:rPr>
                <w:rFonts w:eastAsia="楷体" w:asciiTheme="minorHAnsi" w:hAnsiTheme="minorHAnsi" w:cstheme="minorBidi"/>
                <w:kern w:val="2"/>
                <w:sz w:val="24"/>
                <w:szCs w:val="24"/>
                <w:lang w:val="en-US" w:eastAsia="zh-CN" w:bidi="ar-SA"/>
              </w:rPr>
            </w:rPrChange>
          </w:rPr>
          <w:t>然而</w:t>
        </w:r>
      </w:ins>
      <w:ins w:id="838" w:author="野草" w:date="2024-03-03T22:36:45Z">
        <w:r>
          <w:rPr>
            <w:rFonts w:hint="eastAsia" w:ascii="Times New Roman" w:hAnsi="Times New Roman" w:eastAsia="楷体" w:cstheme="minorBidi"/>
            <w:kern w:val="2"/>
            <w:sz w:val="24"/>
            <w:szCs w:val="24"/>
            <w:highlight w:val="yellow"/>
            <w:lang w:val="en-US" w:eastAsia="zh-CN" w:bidi="ar-SA"/>
            <w:rPrChange w:id="839" w:author="野草" w:date="2024-03-04T09:33:54Z">
              <w:rPr>
                <w:rFonts w:eastAsia="楷体" w:asciiTheme="minorHAnsi" w:hAnsiTheme="minorHAnsi" w:cstheme="minorBidi"/>
                <w:kern w:val="2"/>
                <w:sz w:val="24"/>
                <w:szCs w:val="24"/>
                <w:lang w:val="en-US" w:eastAsia="zh-CN" w:bidi="ar-SA"/>
              </w:rPr>
            </w:rPrChange>
          </w:rPr>
          <w:t>绿地</w:t>
        </w:r>
      </w:ins>
      <w:ins w:id="841" w:author="野草" w:date="2024-03-03T22:36:46Z">
        <w:r>
          <w:rPr>
            <w:rFonts w:hint="eastAsia" w:ascii="Times New Roman" w:hAnsi="Times New Roman" w:eastAsia="楷体" w:cstheme="minorBidi"/>
            <w:kern w:val="2"/>
            <w:sz w:val="24"/>
            <w:szCs w:val="24"/>
            <w:highlight w:val="yellow"/>
            <w:lang w:val="en-US" w:eastAsia="zh-CN" w:bidi="ar-SA"/>
            <w:rPrChange w:id="842" w:author="野草" w:date="2024-03-04T09:33:54Z">
              <w:rPr>
                <w:rFonts w:eastAsia="楷体" w:asciiTheme="minorHAnsi" w:hAnsiTheme="minorHAnsi" w:cstheme="minorBidi"/>
                <w:kern w:val="2"/>
                <w:sz w:val="24"/>
                <w:szCs w:val="24"/>
                <w:lang w:val="en-US" w:eastAsia="zh-CN" w:bidi="ar-SA"/>
              </w:rPr>
            </w:rPrChange>
          </w:rPr>
          <w:t>分布</w:t>
        </w:r>
      </w:ins>
      <w:ins w:id="844" w:author="野草" w:date="2024-03-03T22:36:47Z">
        <w:r>
          <w:rPr>
            <w:rFonts w:hint="eastAsia" w:ascii="Times New Roman" w:hAnsi="Times New Roman" w:eastAsia="楷体" w:cstheme="minorBidi"/>
            <w:kern w:val="2"/>
            <w:sz w:val="24"/>
            <w:szCs w:val="24"/>
            <w:highlight w:val="yellow"/>
            <w:lang w:val="en-US" w:eastAsia="zh-CN" w:bidi="ar-SA"/>
            <w:rPrChange w:id="845" w:author="野草" w:date="2024-03-04T09:33:54Z">
              <w:rPr>
                <w:rFonts w:eastAsia="楷体" w:asciiTheme="minorHAnsi" w:hAnsiTheme="minorHAnsi" w:cstheme="minorBidi"/>
                <w:kern w:val="2"/>
                <w:sz w:val="24"/>
                <w:szCs w:val="24"/>
                <w:lang w:val="en-US" w:eastAsia="zh-CN" w:bidi="ar-SA"/>
              </w:rPr>
            </w:rPrChange>
          </w:rPr>
          <w:t>较小，</w:t>
        </w:r>
      </w:ins>
      <w:ins w:id="847" w:author="野草" w:date="2024-03-03T22:36:49Z">
        <w:r>
          <w:rPr>
            <w:rFonts w:hint="eastAsia" w:ascii="Times New Roman" w:hAnsi="Times New Roman" w:eastAsia="楷体" w:cstheme="minorBidi"/>
            <w:kern w:val="2"/>
            <w:sz w:val="24"/>
            <w:szCs w:val="24"/>
            <w:highlight w:val="yellow"/>
            <w:lang w:val="en-US" w:eastAsia="zh-CN" w:bidi="ar-SA"/>
            <w:rPrChange w:id="848" w:author="野草" w:date="2024-03-04T09:33:54Z">
              <w:rPr>
                <w:rFonts w:eastAsia="楷体" w:asciiTheme="minorHAnsi" w:hAnsiTheme="minorHAnsi" w:cstheme="minorBidi"/>
                <w:kern w:val="2"/>
                <w:sz w:val="24"/>
                <w:szCs w:val="24"/>
                <w:lang w:val="en-US" w:eastAsia="zh-CN" w:bidi="ar-SA"/>
              </w:rPr>
            </w:rPrChange>
          </w:rPr>
          <w:t>环境</w:t>
        </w:r>
      </w:ins>
      <w:ins w:id="850" w:author="野草" w:date="2024-03-03T22:36:50Z">
        <w:r>
          <w:rPr>
            <w:rFonts w:hint="eastAsia" w:ascii="Times New Roman" w:hAnsi="Times New Roman" w:eastAsia="楷体" w:cstheme="minorBidi"/>
            <w:kern w:val="2"/>
            <w:sz w:val="24"/>
            <w:szCs w:val="24"/>
            <w:highlight w:val="yellow"/>
            <w:lang w:val="en-US" w:eastAsia="zh-CN" w:bidi="ar-SA"/>
            <w:rPrChange w:id="851" w:author="野草" w:date="2024-03-04T09:33:54Z">
              <w:rPr>
                <w:rFonts w:eastAsia="楷体" w:asciiTheme="minorHAnsi" w:hAnsiTheme="minorHAnsi" w:cstheme="minorBidi"/>
                <w:kern w:val="2"/>
                <w:sz w:val="24"/>
                <w:szCs w:val="24"/>
                <w:lang w:val="en-US" w:eastAsia="zh-CN" w:bidi="ar-SA"/>
              </w:rPr>
            </w:rPrChange>
          </w:rPr>
          <w:t>较为</w:t>
        </w:r>
      </w:ins>
      <w:ins w:id="853" w:author="野草" w:date="2024-03-03T22:36:52Z">
        <w:r>
          <w:rPr>
            <w:rFonts w:hint="eastAsia" w:ascii="Times New Roman" w:hAnsi="Times New Roman" w:eastAsia="楷体" w:cstheme="minorBidi"/>
            <w:kern w:val="2"/>
            <w:sz w:val="24"/>
            <w:szCs w:val="24"/>
            <w:highlight w:val="yellow"/>
            <w:lang w:val="en-US" w:eastAsia="zh-CN" w:bidi="ar-SA"/>
            <w:rPrChange w:id="854" w:author="野草" w:date="2024-03-04T09:33:54Z">
              <w:rPr>
                <w:rFonts w:eastAsia="楷体" w:asciiTheme="minorHAnsi" w:hAnsiTheme="minorHAnsi" w:cstheme="minorBidi"/>
                <w:kern w:val="2"/>
                <w:sz w:val="24"/>
                <w:szCs w:val="24"/>
                <w:lang w:val="en-US" w:eastAsia="zh-CN" w:bidi="ar-SA"/>
              </w:rPr>
            </w:rPrChange>
          </w:rPr>
          <w:t>不密集。</w:t>
        </w:r>
      </w:ins>
    </w:p>
    <w:p>
      <w:pPr>
        <w:pStyle w:val="9"/>
        <w:ind w:firstLine="480"/>
        <w:rPr>
          <w:ins w:id="856" w:author="野草" w:date="2024-03-03T17:43:23Z"/>
        </w:rPr>
      </w:pPr>
    </w:p>
    <w:p>
      <w:pPr>
        <w:pStyle w:val="9"/>
        <w:ind w:firstLine="480"/>
        <w:rPr>
          <w:del w:id="857" w:author="Fred Zhou" w:date="2024-02-28T17:25:00Z"/>
        </w:rPr>
      </w:pPr>
      <w:ins w:id="858" w:author="Fred Zhou" w:date="2024-02-28T19:01:00Z">
        <w:r>
          <w:rPr/>
          <w:t>绿地</w:t>
        </w:r>
      </w:ins>
      <w:ins w:id="859" w:author="Fred Zhou" w:date="2024-02-28T19:02:00Z">
        <w:r>
          <w:rPr>
            <w:rFonts w:hint="default"/>
            <w:highlight w:val="cyan"/>
            <w:rPrChange w:id="860" w:author="Fred Zhou" w:date="2024-02-29T11:49:00Z">
              <w:rPr>
                <w:rFonts w:hint="eastAsia"/>
              </w:rPr>
            </w:rPrChange>
          </w:rPr>
          <w:t>热缓解</w:t>
        </w:r>
      </w:ins>
      <w:ins w:id="861" w:author="Fred Zhou" w:date="2024-02-28T19:01:00Z">
        <w:r>
          <w:rPr>
            <w:highlight w:val="cyan"/>
            <w:rPrChange w:id="862" w:author="Fred Zhou" w:date="2024-02-29T11:49:00Z">
              <w:rPr/>
            </w:rPrChange>
          </w:rPr>
          <w:t>溢出效应</w:t>
        </w:r>
      </w:ins>
      <w:ins w:id="863" w:author="Fred Zhou" w:date="2024-02-28T19:01:00Z">
        <w:r>
          <w:rPr/>
          <w:t>可</w:t>
        </w:r>
      </w:ins>
      <w:ins w:id="864" w:author="Fred Zhou" w:date="2024-02-28T19:02:00Z">
        <w:r>
          <w:rPr>
            <w:rFonts w:hint="default"/>
            <w:rPrChange w:id="865" w:author="Fred Zhou" w:date="2024-02-29T11:49:00Z">
              <w:rPr>
                <w:rFonts w:hint="eastAsia"/>
              </w:rPr>
            </w:rPrChange>
          </w:rPr>
          <w:t>延伸</w:t>
        </w:r>
      </w:ins>
      <w:ins w:id="866" w:author="Fred Zhou" w:date="2024-02-28T19:01:00Z">
        <w:r>
          <w:rPr/>
          <w:t>至</w:t>
        </w:r>
      </w:ins>
      <w:ins w:id="867" w:author="Fred Zhou" w:date="2024-02-28T19:01:00Z">
        <w:r>
          <w:rPr>
            <w:highlight w:val="cyan"/>
            <w:rPrChange w:id="868" w:author="Fred Zhou" w:date="2024-02-29T11:49:00Z">
              <w:rPr/>
            </w:rPrChange>
          </w:rPr>
          <w:t>绿地以外</w:t>
        </w:r>
      </w:ins>
      <w:ins w:id="869" w:author="Fred Zhou" w:date="2024-02-28T19:01:00Z">
        <w:r>
          <w:rPr>
            <w:u w:val="single"/>
            <w:rPrChange w:id="870" w:author="Fred Zhou" w:date="2024-02-29T11:49:00Z">
              <w:rPr/>
            </w:rPrChange>
          </w:rPr>
          <w:t>数千米的</w:t>
        </w:r>
      </w:ins>
      <w:ins w:id="871" w:author="Fred Zhou" w:date="2024-02-28T19:01:00Z">
        <w:r>
          <w:rPr>
            <w:highlight w:val="cyan"/>
            <w:u w:val="single"/>
            <w:rPrChange w:id="872" w:author="Fred Zhou" w:date="2024-02-29T11:49:00Z">
              <w:rPr/>
            </w:rPrChange>
          </w:rPr>
          <w:t>区域</w:t>
        </w:r>
      </w:ins>
      <w:ins w:id="873" w:author="Fred Zhou" w:date="2024-02-28T19:03:00Z">
        <w:r>
          <w:rPr>
            <w:rFonts w:hint="default"/>
            <w:rPrChange w:id="874" w:author="Fred Zhou" w:date="2024-02-29T11:49:00Z">
              <w:rPr>
                <w:rFonts w:hint="eastAsia"/>
              </w:rPr>
            </w:rPrChange>
          </w:rPr>
          <w:t>。</w:t>
        </w:r>
      </w:ins>
      <w:ins w:id="875" w:author="Fred Zhou" w:date="2024-02-28T19:04:00Z">
        <w:r>
          <w:rPr>
            <w:rFonts w:hint="default"/>
            <w:rPrChange w:id="876" w:author="Fred Zhou" w:date="2024-02-29T11:49:00Z">
              <w:rPr>
                <w:rFonts w:hint="eastAsia"/>
              </w:rPr>
            </w:rPrChange>
          </w:rPr>
          <w:t>相应的</w:t>
        </w:r>
      </w:ins>
      <w:ins w:id="877" w:author="Fred Zhou" w:date="2024-02-28T19:01:00Z">
        <w:r>
          <w:rPr>
            <w:highlight w:val="cyan"/>
            <w:rPrChange w:id="878" w:author="Fred Zhou" w:date="2024-02-29T11:49:00Z">
              <w:rPr/>
            </w:rPrChange>
          </w:rPr>
          <w:t>降温强度</w:t>
        </w:r>
      </w:ins>
      <w:ins w:id="879" w:author="Fred Zhou" w:date="2024-02-28T19:01:00Z">
        <w:r>
          <w:rPr/>
          <w:t>主要受到</w:t>
        </w:r>
      </w:ins>
      <w:ins w:id="880" w:author="Fred Zhou" w:date="2024-02-28T19:01:00Z">
        <w:r>
          <w:rPr>
            <w:highlight w:val="cyan"/>
            <w:rPrChange w:id="881" w:author="Fred Zhou" w:date="2024-02-29T11:49:00Z">
              <w:rPr/>
            </w:rPrChange>
          </w:rPr>
          <w:t>两类变量</w:t>
        </w:r>
      </w:ins>
      <w:ins w:id="882" w:author="Fred Zhou" w:date="2024-02-28T19:01:00Z">
        <w:r>
          <w:rPr/>
          <w:t>的共同影响：</w:t>
        </w:r>
      </w:ins>
      <w:ins w:id="883" w:author="Fred Zhou" w:date="2024-02-28T19:01:00Z">
        <w:r>
          <w:rPr>
            <w:highlight w:val="cyan"/>
            <w:rPrChange w:id="884" w:author="Fred Zhou" w:date="2024-02-29T11:49:00Z">
              <w:rPr/>
            </w:rPrChange>
          </w:rPr>
          <w:t>绿地周边</w:t>
        </w:r>
      </w:ins>
      <w:ins w:id="885" w:author="Fred Zhou" w:date="2024-02-28T19:01:00Z">
        <w:r>
          <w:rPr/>
          <w:t>的</w:t>
        </w:r>
      </w:ins>
      <w:ins w:id="886" w:author="Fred Zhou" w:date="2024-02-28T19:01:00Z">
        <w:r>
          <w:rPr>
            <w:highlight w:val="cyan"/>
            <w:rPrChange w:id="887" w:author="Fred Zhou" w:date="2024-02-29T11:49:00Z">
              <w:rPr/>
            </w:rPrChange>
          </w:rPr>
          <w:t>环境特征</w:t>
        </w:r>
      </w:ins>
      <w:ins w:id="888" w:author="Fred Zhou" w:date="2024-02-28T19:05:00Z">
        <w:r>
          <w:rPr>
            <w:rFonts w:hint="default"/>
            <w:rPrChange w:id="889" w:author="Fred Zhou" w:date="2024-02-29T11:49:00Z">
              <w:rPr>
                <w:rFonts w:hint="eastAsia"/>
              </w:rPr>
            </w:rPrChange>
          </w:rPr>
          <w:t>和</w:t>
        </w:r>
      </w:ins>
      <w:ins w:id="890" w:author="Fred Zhou" w:date="2024-02-28T19:01:00Z">
        <w:r>
          <w:rPr>
            <w:highlight w:val="cyan"/>
            <w:rPrChange w:id="891" w:author="Fred Zhou" w:date="2024-02-29T11:49:00Z">
              <w:rPr/>
            </w:rPrChange>
          </w:rPr>
          <w:t>绿地自身特征</w:t>
        </w:r>
      </w:ins>
      <w:ins w:id="892" w:author="Fred Zhou" w:date="2024-02-28T19:01:00Z">
        <w:r>
          <w:rPr/>
          <w:t>。前者涵盖</w:t>
        </w:r>
      </w:ins>
      <w:ins w:id="893" w:author="Fred Zhou" w:date="2024-02-28T19:05:00Z">
        <w:r>
          <w:rPr>
            <w:rFonts w:hint="default"/>
            <w:rPrChange w:id="894" w:author="Fred Zhou" w:date="2024-02-29T11:49:00Z">
              <w:rPr>
                <w:rFonts w:hint="eastAsia"/>
              </w:rPr>
            </w:rPrChange>
          </w:rPr>
          <w:t>了</w:t>
        </w:r>
      </w:ins>
      <w:ins w:id="895" w:author="Fred Zhou" w:date="2024-02-28T19:05:00Z">
        <w:r>
          <w:rPr>
            <w:highlight w:val="cyan"/>
            <w:rPrChange w:id="896" w:author="Fred Zhou" w:date="2024-02-29T11:49:00Z">
              <w:rPr/>
            </w:rPrChange>
          </w:rPr>
          <w:t>绿地</w:t>
        </w:r>
      </w:ins>
      <w:ins w:id="897" w:author="Fred Zhou" w:date="2024-02-28T19:01:00Z">
        <w:r>
          <w:rPr>
            <w:highlight w:val="cyan"/>
            <w:rPrChange w:id="898" w:author="Fred Zhou" w:date="2024-02-29T11:49:00Z">
              <w:rPr/>
            </w:rPrChange>
          </w:rPr>
          <w:t>相邻区域</w:t>
        </w:r>
      </w:ins>
      <w:ins w:id="899" w:author="Fred Zhou" w:date="2024-02-28T19:01:00Z">
        <w:r>
          <w:rPr/>
          <w:t>的</w:t>
        </w:r>
      </w:ins>
      <w:ins w:id="900" w:author="Fred Zhou" w:date="2024-02-28T19:01:00Z">
        <w:r>
          <w:rPr>
            <w:highlight w:val="cyan"/>
            <w:rPrChange w:id="901" w:author="Fred Zhou" w:date="2024-02-29T11:49:00Z">
              <w:rPr/>
            </w:rPrChange>
          </w:rPr>
          <w:t>土地覆盖类型</w:t>
        </w:r>
      </w:ins>
      <w:ins w:id="902" w:author="Fred Zhou" w:date="2024-02-28T19:01:00Z">
        <w:r>
          <w:rPr/>
          <w:t>、</w:t>
        </w:r>
      </w:ins>
      <w:ins w:id="903" w:author="Fred Zhou" w:date="2024-02-28T19:01:00Z">
        <w:r>
          <w:rPr>
            <w:highlight w:val="cyan"/>
            <w:rPrChange w:id="904" w:author="Fred Zhou" w:date="2024-02-29T11:49:00Z">
              <w:rPr/>
            </w:rPrChange>
          </w:rPr>
          <w:t>建筑高度</w:t>
        </w:r>
      </w:ins>
      <w:ins w:id="905" w:author="Fred Zhou" w:date="2024-02-28T19:01:00Z">
        <w:r>
          <w:rPr/>
          <w:t>、</w:t>
        </w:r>
      </w:ins>
      <w:ins w:id="906" w:author="Fred Zhou" w:date="2024-02-28T19:01:00Z">
        <w:r>
          <w:rPr>
            <w:highlight w:val="cyan"/>
            <w:rPrChange w:id="907" w:author="Fred Zhou" w:date="2024-02-29T11:49:00Z">
              <w:rPr/>
            </w:rPrChange>
          </w:rPr>
          <w:t>道路朝向</w:t>
        </w:r>
      </w:ins>
      <w:ins w:id="908" w:author="Fred Zhou" w:date="2024-02-28T19:01:00Z">
        <w:r>
          <w:rPr/>
          <w:t>等诸多</w:t>
        </w:r>
      </w:ins>
      <w:ins w:id="909" w:author="Fred Zhou" w:date="2024-02-28T19:06:00Z">
        <w:r>
          <w:rPr>
            <w:rFonts w:hint="default"/>
            <w:rPrChange w:id="910" w:author="Fred Zhou" w:date="2024-02-29T11:49:00Z">
              <w:rPr>
                <w:rFonts w:hint="eastAsia"/>
              </w:rPr>
            </w:rPrChange>
          </w:rPr>
          <w:t>因素</w:t>
        </w:r>
      </w:ins>
      <w:ins w:id="911" w:author="Fred Zhou" w:date="2024-02-28T19:01:00Z">
        <w:r>
          <w:rPr/>
          <w:t>；而后者则</w:t>
        </w:r>
      </w:ins>
      <w:ins w:id="912" w:author="Fred Zhou" w:date="2024-02-28T19:32:00Z">
        <w:r>
          <w:rPr>
            <w:rFonts w:hint="default"/>
            <w:highlight w:val="cyan"/>
            <w:rPrChange w:id="913" w:author="Fred Zhou" w:date="2024-02-29T11:49:00Z">
              <w:rPr>
                <w:rFonts w:hint="eastAsia"/>
              </w:rPr>
            </w:rPrChange>
          </w:rPr>
          <w:t>主要</w:t>
        </w:r>
      </w:ins>
      <w:ins w:id="914" w:author="Fred Zhou" w:date="2024-02-28T19:01:00Z">
        <w:r>
          <w:rPr/>
          <w:t>涉及</w:t>
        </w:r>
      </w:ins>
      <w:ins w:id="915" w:author="Fred Zhou" w:date="2024-02-28T19:01:00Z">
        <w:r>
          <w:rPr>
            <w:highlight w:val="cyan"/>
            <w:rPrChange w:id="916" w:author="Fred Zhou" w:date="2024-02-29T11:49:00Z">
              <w:rPr/>
            </w:rPrChange>
          </w:rPr>
          <w:t>绿地大小</w:t>
        </w:r>
      </w:ins>
      <w:ins w:id="917" w:author="Fred Zhou" w:date="2024-02-28T19:01:00Z">
        <w:r>
          <w:rPr/>
          <w:t>、形状、</w:t>
        </w:r>
      </w:ins>
      <w:ins w:id="918" w:author="Fred Zhou" w:date="2024-02-28T19:01:00Z">
        <w:r>
          <w:rPr>
            <w:highlight w:val="cyan"/>
            <w:rPrChange w:id="919" w:author="Fred Zhou" w:date="2024-02-29T11:49:00Z">
              <w:rPr/>
            </w:rPrChange>
          </w:rPr>
          <w:t>连通性</w:t>
        </w:r>
      </w:ins>
      <w:ins w:id="920" w:author="Fred Zhou" w:date="2024-02-28T19:01:00Z">
        <w:r>
          <w:rPr/>
          <w:t>以及</w:t>
        </w:r>
      </w:ins>
      <w:ins w:id="921" w:author="Fred Zhou" w:date="2024-02-28T19:01:00Z">
        <w:r>
          <w:rPr>
            <w:highlight w:val="cyan"/>
            <w:rPrChange w:id="922" w:author="Fred Zhou" w:date="2024-02-29T11:49:00Z">
              <w:rPr/>
            </w:rPrChange>
          </w:rPr>
          <w:t>植被的结构特征</w:t>
        </w:r>
      </w:ins>
      <w:ins w:id="923" w:author="Fred Zhou" w:date="2024-02-28T19:01:00Z">
        <w:r>
          <w:rPr/>
          <w:t>。</w:t>
        </w:r>
      </w:ins>
      <w:ins w:id="924" w:author="Fred Zhou" w:date="2024-02-28T19:06:00Z">
        <w:r>
          <w:rPr>
            <w:rFonts w:hint="default"/>
            <w:rPrChange w:id="925" w:author="Fred Zhou" w:date="2024-02-29T11:49:00Z">
              <w:rPr>
                <w:rFonts w:hint="eastAsia"/>
              </w:rPr>
            </w:rPrChange>
          </w:rPr>
          <w:t>具体而言</w:t>
        </w:r>
      </w:ins>
      <w:ins w:id="926" w:author="Fred Zhou" w:date="2024-02-28T19:01:00Z">
        <w:r>
          <w:rPr/>
          <w:t>，随着</w:t>
        </w:r>
      </w:ins>
      <w:ins w:id="927" w:author="Fred Zhou" w:date="2024-02-28T19:01:00Z">
        <w:r>
          <w:rPr>
            <w:highlight w:val="cyan"/>
            <w:rPrChange w:id="928" w:author="Fred Zhou" w:date="2024-02-29T11:49:00Z">
              <w:rPr/>
            </w:rPrChange>
          </w:rPr>
          <w:t>绿地面积</w:t>
        </w:r>
      </w:ins>
      <w:ins w:id="929" w:author="Fred Zhou" w:date="2024-02-28T19:01:00Z">
        <w:r>
          <w:rPr/>
          <w:t>的增加，其在</w:t>
        </w:r>
      </w:ins>
      <w:ins w:id="930" w:author="Fred Zhou" w:date="2024-02-28T19:01:00Z">
        <w:r>
          <w:rPr>
            <w:highlight w:val="cyan"/>
            <w:rPrChange w:id="931" w:author="Fred Zhou" w:date="2024-02-29T11:49:00Z">
              <w:rPr/>
            </w:rPrChange>
          </w:rPr>
          <w:t>热缓解方面</w:t>
        </w:r>
      </w:ins>
      <w:ins w:id="932" w:author="Fred Zhou" w:date="2024-02-28T19:01:00Z">
        <w:r>
          <w:rPr/>
          <w:t>的</w:t>
        </w:r>
      </w:ins>
      <w:ins w:id="933" w:author="Fred Zhou" w:date="2024-02-28T19:01:00Z">
        <w:r>
          <w:rPr>
            <w:highlight w:val="cyan"/>
            <w:rPrChange w:id="934" w:author="Fred Zhou" w:date="2024-02-29T11:49:00Z">
              <w:rPr/>
            </w:rPrChange>
          </w:rPr>
          <w:t>能力</w:t>
        </w:r>
      </w:ins>
      <w:ins w:id="935" w:author="Fred Zhou" w:date="2024-02-28T19:01:00Z">
        <w:r>
          <w:rPr/>
          <w:t>呈现</w:t>
        </w:r>
      </w:ins>
      <w:ins w:id="936" w:author="Fred Zhou" w:date="2024-02-28T19:01:00Z">
        <w:r>
          <w:rPr>
            <w:highlight w:val="cyan"/>
            <w:rPrChange w:id="937" w:author="Fred Zhou" w:date="2024-02-29T11:49:00Z">
              <w:rPr/>
            </w:rPrChange>
          </w:rPr>
          <w:t>增强</w:t>
        </w:r>
      </w:ins>
      <w:ins w:id="938" w:author="Fred Zhou" w:date="2024-02-28T19:34:00Z">
        <w:r>
          <w:rPr>
            <w:rFonts w:hint="default"/>
            <w:highlight w:val="cyan"/>
            <w:rPrChange w:id="939" w:author="Fred Zhou" w:date="2024-02-29T11:49:00Z">
              <w:rPr>
                <w:rFonts w:hint="eastAsia"/>
                <w:highlight w:val="cyan"/>
              </w:rPr>
            </w:rPrChange>
          </w:rPr>
          <w:t>的</w:t>
        </w:r>
      </w:ins>
      <w:ins w:id="940" w:author="Fred Zhou" w:date="2024-02-28T19:01:00Z">
        <w:r>
          <w:rPr>
            <w:highlight w:val="cyan"/>
            <w:rPrChange w:id="941" w:author="Fred Zhou" w:date="2024-02-29T11:49:00Z">
              <w:rPr/>
            </w:rPrChange>
          </w:rPr>
          <w:t>趋势</w:t>
        </w:r>
      </w:ins>
      <w:ins w:id="942" w:author="Fred Zhou" w:date="2024-02-28T19:01:00Z">
        <w:r>
          <w:rPr/>
          <w:t>。</w:t>
        </w:r>
      </w:ins>
      <w:ins w:id="943" w:author="Fred Zhou" w:date="2024-02-28T19:33:00Z">
        <w:r>
          <w:rPr/>
          <w:t>然而，关于</w:t>
        </w:r>
      </w:ins>
      <w:ins w:id="944" w:author="Fred Zhou" w:date="2024-02-28T19:33:00Z">
        <w:r>
          <w:rPr>
            <w:highlight w:val="cyan"/>
            <w:rPrChange w:id="945" w:author="Fred Zhou" w:date="2024-02-29T11:49:00Z">
              <w:rPr/>
            </w:rPrChange>
          </w:rPr>
          <w:t>绿地景观配置</w:t>
        </w:r>
      </w:ins>
      <w:ins w:id="946" w:author="Fred Zhou" w:date="2024-02-28T19:33:00Z">
        <w:r>
          <w:rPr/>
          <w:t>相对影响的</w:t>
        </w:r>
      </w:ins>
      <w:ins w:id="947" w:author="Fred Zhou" w:date="2024-02-28T19:33:00Z">
        <w:r>
          <w:rPr>
            <w:highlight w:val="cyan"/>
            <w:rPrChange w:id="948" w:author="Fred Zhou" w:date="2024-02-29T11:49:00Z">
              <w:rPr/>
            </w:rPrChange>
          </w:rPr>
          <w:t>研究</w:t>
        </w:r>
      </w:ins>
      <w:ins w:id="949" w:author="Fred Zhou" w:date="2024-02-28T19:35:00Z">
        <w:r>
          <w:rPr>
            <w:rFonts w:hint="default"/>
            <w:rPrChange w:id="950" w:author="Fred Zhou" w:date="2024-02-29T11:49:00Z">
              <w:rPr>
                <w:rFonts w:hint="eastAsia"/>
              </w:rPr>
            </w:rPrChange>
          </w:rPr>
          <w:t>则</w:t>
        </w:r>
      </w:ins>
      <w:ins w:id="951" w:author="Fred Zhou" w:date="2024-02-28T19:33:00Z">
        <w:r>
          <w:rPr>
            <w:highlight w:val="cyan"/>
            <w:rPrChange w:id="952" w:author="Fred Zhou" w:date="2024-02-29T11:49:00Z">
              <w:rPr/>
            </w:rPrChange>
          </w:rPr>
          <w:t>尚未形成</w:t>
        </w:r>
      </w:ins>
      <w:ins w:id="953" w:author="Fred Zhou" w:date="2024-02-28T19:33:00Z">
        <w:r>
          <w:rPr/>
          <w:t>一致的结论，与之相关的</w:t>
        </w:r>
      </w:ins>
      <w:ins w:id="954" w:author="Fred Zhou" w:date="2024-02-28T19:33:00Z">
        <w:r>
          <w:rPr>
            <w:highlight w:val="cyan"/>
            <w:rPrChange w:id="955" w:author="Fred Zhou" w:date="2024-02-29T11:49:00Z">
              <w:rPr/>
            </w:rPrChange>
          </w:rPr>
          <w:t>争议结果</w:t>
        </w:r>
      </w:ins>
      <w:ins w:id="956" w:author="Fred Zhou" w:date="2024-02-28T19:33:00Z">
        <w:r>
          <w:rPr/>
          <w:t>可通过</w:t>
        </w:r>
      </w:ins>
      <w:ins w:id="957" w:author="Fred Zhou" w:date="2024-02-28T19:33:00Z">
        <w:r>
          <w:rPr>
            <w:highlight w:val="cyan"/>
            <w:rPrChange w:id="958" w:author="Fred Zhou" w:date="2024-02-29T11:49:00Z">
              <w:rPr/>
            </w:rPrChange>
          </w:rPr>
          <w:t>案例城市</w:t>
        </w:r>
      </w:ins>
      <w:ins w:id="959" w:author="Fred Zhou" w:date="2024-02-28T19:33:00Z">
        <w:r>
          <w:rPr/>
          <w:t>的</w:t>
        </w:r>
      </w:ins>
      <w:ins w:id="960" w:author="Fred Zhou" w:date="2024-02-28T19:33:00Z">
        <w:r>
          <w:rPr>
            <w:highlight w:val="cyan"/>
            <w:rPrChange w:id="961" w:author="Fred Zhou" w:date="2024-02-29T11:49:00Z">
              <w:rPr/>
            </w:rPrChange>
          </w:rPr>
          <w:t>背景气候</w:t>
        </w:r>
      </w:ins>
      <w:ins w:id="962" w:author="Fred Zhou" w:date="2024-02-28T19:33:00Z">
        <w:r>
          <w:rPr/>
          <w:t>、</w:t>
        </w:r>
      </w:ins>
      <w:ins w:id="963" w:author="Fred Zhou" w:date="2024-02-28T19:33:00Z">
        <w:r>
          <w:rPr>
            <w:highlight w:val="cyan"/>
            <w:rPrChange w:id="964" w:author="Fred Zhou" w:date="2024-02-29T11:49:00Z">
              <w:rPr/>
            </w:rPrChange>
          </w:rPr>
          <w:t>所使用数据</w:t>
        </w:r>
      </w:ins>
      <w:ins w:id="965" w:author="Fred Zhou" w:date="2024-02-28T19:33:00Z">
        <w:r>
          <w:rPr/>
          <w:t>的</w:t>
        </w:r>
      </w:ins>
      <w:ins w:id="966" w:author="Fred Zhou" w:date="2024-02-28T19:33:00Z">
        <w:r>
          <w:rPr>
            <w:highlight w:val="cyan"/>
            <w:rPrChange w:id="967" w:author="Fred Zhou" w:date="2024-02-29T11:49:00Z">
              <w:rPr/>
            </w:rPrChange>
          </w:rPr>
          <w:t>分辨率</w:t>
        </w:r>
      </w:ins>
      <w:ins w:id="968" w:author="Fred Zhou" w:date="2024-02-28T19:33:00Z">
        <w:r>
          <w:rPr/>
          <w:t>等因素</w:t>
        </w:r>
      </w:ins>
      <w:ins w:id="969" w:author="Fred Zhou" w:date="2024-02-28T19:33:00Z">
        <w:r>
          <w:rPr>
            <w:highlight w:val="cyan"/>
            <w:rPrChange w:id="970" w:author="Fred Zhou" w:date="2024-02-29T11:49:00Z">
              <w:rPr/>
            </w:rPrChange>
          </w:rPr>
          <w:t>来解释</w:t>
        </w:r>
      </w:ins>
      <w:ins w:id="971" w:author="Fred Zhou" w:date="2024-02-28T19:33:00Z">
        <w:r>
          <w:rPr/>
          <w:t>。</w:t>
        </w:r>
      </w:ins>
      <w:ins w:id="972" w:author="Fred Zhou" w:date="2024-02-28T19:13:00Z">
        <w:r>
          <w:rPr>
            <w:rFonts w:hint="default"/>
            <w:u w:val="single"/>
            <w:rPrChange w:id="973" w:author="Fred Zhou" w:date="2024-02-29T11:49:00Z">
              <w:rPr>
                <w:rFonts w:hint="eastAsia"/>
              </w:rPr>
            </w:rPrChange>
          </w:rPr>
          <w:t>【参考文献】</w:t>
        </w:r>
      </w:ins>
      <w:ins w:id="974" w:author="Fred Zhou" w:date="2024-02-28T19:32:00Z">
        <w:r>
          <w:rPr/>
          <w:t>基于</w:t>
        </w:r>
      </w:ins>
      <w:ins w:id="975" w:author="Fred Zhou" w:date="2024-02-28T19:32:00Z">
        <w:r>
          <w:rPr>
            <w:highlight w:val="cyan"/>
            <w:rPrChange w:id="976" w:author="Fred Zhou" w:date="2024-02-29T11:49:00Z">
              <w:rPr/>
            </w:rPrChange>
          </w:rPr>
          <w:t>绿地热缓解溢出效应</w:t>
        </w:r>
      </w:ins>
      <w:ins w:id="977" w:author="Fred Zhou" w:date="2024-02-28T19:32:00Z">
        <w:r>
          <w:rPr/>
          <w:t>这一概念，我们将从</w:t>
        </w:r>
      </w:ins>
      <w:ins w:id="978" w:author="Fred Zhou" w:date="2024-02-28T19:32:00Z">
        <w:r>
          <w:rPr>
            <w:highlight w:val="cyan"/>
            <w:rPrChange w:id="979" w:author="Fred Zhou" w:date="2024-02-29T11:49:00Z">
              <w:rPr/>
            </w:rPrChange>
          </w:rPr>
          <w:t>供应、需求</w:t>
        </w:r>
      </w:ins>
      <w:ins w:id="980" w:author="Fred Zhou" w:date="2024-02-28T19:32:00Z">
        <w:r>
          <w:rPr/>
          <w:t>以及</w:t>
        </w:r>
      </w:ins>
      <w:ins w:id="981" w:author="Fred Zhou" w:date="2024-02-28T19:32:00Z">
        <w:r>
          <w:rPr>
            <w:highlight w:val="cyan"/>
            <w:rPrChange w:id="982" w:author="Fred Zhou" w:date="2024-02-29T11:49:00Z">
              <w:rPr/>
            </w:rPrChange>
          </w:rPr>
          <w:t>两者之间关系</w:t>
        </w:r>
      </w:ins>
      <w:ins w:id="983" w:author="Fred Zhou" w:date="2024-02-28T19:32:00Z">
        <w:r>
          <w:rPr/>
          <w:t>的角度进行</w:t>
        </w:r>
      </w:ins>
      <w:ins w:id="984" w:author="Fred Zhou" w:date="2024-02-28T19:32:00Z">
        <w:r>
          <w:rPr>
            <w:highlight w:val="cyan"/>
            <w:rPrChange w:id="985" w:author="Fred Zhou" w:date="2024-02-29T11:49:00Z">
              <w:rPr/>
            </w:rPrChange>
          </w:rPr>
          <w:t>梳理与归纳</w:t>
        </w:r>
      </w:ins>
      <w:ins w:id="986" w:author="Fred Zhou" w:date="2024-02-28T19:32:00Z">
        <w:r>
          <w:rPr/>
          <w:t>。</w:t>
        </w:r>
      </w:ins>
      <w:ins w:id="987" w:author="Fred Zhou" w:date="2024-02-28T19:36:00Z">
        <w:r>
          <w:rPr>
            <w:rFonts w:hint="default"/>
            <w:rPrChange w:id="988" w:author="Fred Zhou" w:date="2024-02-29T11:49:00Z">
              <w:rPr>
                <w:rFonts w:hint="eastAsia"/>
              </w:rPr>
            </w:rPrChange>
          </w:rPr>
          <w:t>【</w:t>
        </w:r>
      </w:ins>
      <w:ins w:id="989" w:author="Fred Zhou" w:date="2024-02-28T19:36:00Z">
        <w:r>
          <w:rPr>
            <w:rFonts w:hint="default"/>
            <w:rPrChange w:id="990" w:author="Fred Zhou" w:date="2024-02-29T11:49:00Z">
              <w:rPr>
                <w:rFonts w:hint="eastAsia"/>
              </w:rPr>
            </w:rPrChange>
          </w:rPr>
          <w:t>u</w:t>
        </w:r>
      </w:ins>
      <w:ins w:id="991" w:author="Fred Zhou" w:date="2024-02-28T19:36:00Z">
        <w:r>
          <w:rPr/>
          <w:t>p2024 0228 19:37</w:t>
        </w:r>
      </w:ins>
      <w:ins w:id="992" w:author="Fred Zhou" w:date="2024-02-28T19:36:00Z">
        <w:r>
          <w:rPr>
            <w:rFonts w:hint="default"/>
            <w:rPrChange w:id="993" w:author="Fred Zhou" w:date="2024-02-29T11:49:00Z">
              <w:rPr>
                <w:rFonts w:hint="eastAsia"/>
              </w:rPr>
            </w:rPrChange>
          </w:rPr>
          <w:t>】</w:t>
        </w:r>
      </w:ins>
      <w:del w:id="994" w:author="Fred Zhou" w:date="2024-02-28T19:01:00Z">
        <w:r>
          <w:rPr>
            <w:highlight w:val="yellow"/>
          </w:rPr>
          <w:delText>绿地溢出效应可延伸至绿地以外</w:delText>
        </w:r>
      </w:del>
      <w:del w:id="995" w:author="Fred Zhou" w:date="2024-02-28T17:49:00Z">
        <w:r>
          <w:rPr>
            <w:rFonts w:hint="default"/>
            <w:highlight w:val="yellow"/>
            <w:rPrChange w:id="996" w:author="Fred Zhou" w:date="2024-02-29T11:49:00Z">
              <w:rPr>
                <w:rFonts w:hint="eastAsia"/>
                <w:highlight w:val="yellow"/>
              </w:rPr>
            </w:rPrChange>
          </w:rPr>
          <w:delText>200-1000</w:delText>
        </w:r>
      </w:del>
      <w:del w:id="997" w:author="Fred Zhou" w:date="2024-02-28T19:01:00Z">
        <w:r>
          <w:rPr>
            <w:highlight w:val="yellow"/>
          </w:rPr>
          <w:delText>米</w:delText>
        </w:r>
      </w:del>
      <w:del w:id="998" w:author="Fred Zhou" w:date="2024-02-28T17:22:00Z">
        <w:r>
          <w:rPr>
            <w:highlight w:val="yellow"/>
          </w:rPr>
          <w:delText>，</w:delText>
        </w:r>
      </w:del>
    </w:p>
    <w:p>
      <w:pPr>
        <w:pStyle w:val="9"/>
        <w:ind w:firstLine="480"/>
        <w:rPr>
          <w:ins w:id="999" w:author="Fred Zhou" w:date="2024-02-29T00:17:00Z"/>
        </w:rPr>
      </w:pPr>
    </w:p>
    <w:p>
      <w:pPr>
        <w:pStyle w:val="9"/>
        <w:ind w:firstLine="480"/>
        <w:rPr>
          <w:ins w:id="1001" w:author="Fred Zhou" w:date="2024-02-29T00:17:00Z"/>
          <w:highlight w:val="yellow"/>
        </w:rPr>
        <w:pPrChange w:id="1000" w:author="Fred Zhou" w:date="2024-02-29T12:11:00Z">
          <w:pPr/>
        </w:pPrChange>
      </w:pPr>
      <w:ins w:id="1002" w:author="Fred Zhou" w:date="2024-02-29T00:17:00Z">
        <w:r>
          <w:rPr/>
          <w:t>还要介绍空间分异特征，更详细介绍定量影响</w:t>
        </w:r>
      </w:ins>
    </w:p>
    <w:p>
      <w:pPr>
        <w:pStyle w:val="9"/>
        <w:ind w:firstLine="480"/>
        <w:rPr>
          <w:del w:id="1004" w:author="Fred Zhou" w:date="2024-02-28T17:58:00Z"/>
          <w:highlight w:val="yellow"/>
        </w:rPr>
        <w:pPrChange w:id="1003" w:author="Fred Zhou" w:date="2024-02-29T12:11:00Z">
          <w:pPr>
            <w:ind w:firstLine="420"/>
          </w:pPr>
        </w:pPrChange>
      </w:pPr>
      <w:del w:id="1005" w:author="Fred Zhou" w:date="2024-02-28T17:25:00Z">
        <w:r>
          <w:rPr>
            <w:highlight w:val="yellow"/>
            <w:rPrChange w:id="1006" w:author="Fred Zhou" w:date="2024-02-29T11:49:00Z">
              <w:rPr/>
            </w:rPrChange>
          </w:rPr>
          <w:delText>蓝绿空间的降温效果</w:delText>
        </w:r>
      </w:del>
      <w:del w:id="1007" w:author="Fred Zhou" w:date="2024-02-28T17:51:00Z">
        <w:r>
          <w:rPr>
            <w:highlight w:val="yellow"/>
            <w:rPrChange w:id="1008" w:author="Fred Zhou" w:date="2024-02-29T11:49:00Z">
              <w:rPr/>
            </w:rPrChange>
          </w:rPr>
          <w:delText>取决于</w:delText>
        </w:r>
      </w:del>
      <w:del w:id="1009" w:author="Fred Zhou" w:date="2024-02-28T17:58:00Z">
        <w:r>
          <w:rPr>
            <w:highlight w:val="yellow"/>
            <w:rPrChange w:id="1010" w:author="Fred Zhou" w:date="2024-02-29T11:49:00Z">
              <w:rPr/>
            </w:rPrChange>
          </w:rPr>
          <w:delText>蓝绿空间的大小、形状、连通性和复杂性（组成和配置），以及通过归一化植被差值测量的绿色植被的绿度指数（</w:delText>
        </w:r>
      </w:del>
      <w:del w:id="1011" w:author="Fred Zhou" w:date="2024-02-28T17:58:00Z">
        <w:r>
          <w:rPr>
            <w:highlight w:val="yellow"/>
            <w:rPrChange w:id="1012" w:author="Fred Zhou" w:date="2024-02-29T11:49:00Z">
              <w:rPr/>
            </w:rPrChange>
          </w:rPr>
          <w:delText>NDVI</w:delText>
        </w:r>
      </w:del>
      <w:del w:id="1013" w:author="Fred Zhou" w:date="2024-02-28T17:58:00Z">
        <w:r>
          <w:rPr>
            <w:highlight w:val="yellow"/>
            <w:rPrChange w:id="1014" w:author="Fred Zhou" w:date="2024-02-29T11:49:00Z">
              <w:rPr/>
            </w:rPrChange>
          </w:rPr>
          <w:delText>）</w:delText>
        </w:r>
      </w:del>
    </w:p>
    <w:p>
      <w:pPr>
        <w:pStyle w:val="9"/>
        <w:ind w:firstLine="480"/>
        <w:rPr>
          <w:del w:id="1016" w:author="Fred Zhou" w:date="2024-02-28T19:01:00Z"/>
          <w:rFonts w:hint="eastAsia"/>
          <w:highlight w:val="yellow"/>
          <w:rPrChange w:id="1017" w:author="Fred Zhou" w:date="2024-02-29T11:49:00Z">
            <w:rPr>
              <w:del w:id="1018" w:author="Fred Zhou" w:date="2024-02-28T19:01:00Z"/>
              <w:rFonts w:hint="eastAsia"/>
              <w:highlight w:val="yellow"/>
            </w:rPr>
          </w:rPrChange>
        </w:rPr>
        <w:pPrChange w:id="1015" w:author="Fred Zhou" w:date="2024-02-29T12:11:00Z">
          <w:pPr/>
        </w:pPrChange>
      </w:pPr>
      <w:del w:id="1019" w:author="Fred Zhou" w:date="2024-02-28T17:58:00Z">
        <w:r>
          <w:rPr>
            <w:highlight w:val="yellow"/>
            <w:rPrChange w:id="1020" w:author="Fred Zhou" w:date="2024-02-29T11:49:00Z">
              <w:rPr/>
            </w:rPrChange>
          </w:rPr>
          <w:delText>有研究者提出，景观配置而非构成是影响蓝绿空间降温效果的更重要因素。</w:delText>
        </w:r>
      </w:del>
      <w:del w:id="1021" w:author="Fred Zhou" w:date="2024-02-28T17:59:00Z">
        <w:r>
          <w:rPr>
            <w:highlight w:val="yellow"/>
            <w:rPrChange w:id="1022" w:author="Fred Zhou" w:date="2024-02-29T11:49:00Z">
              <w:rPr/>
            </w:rPrChange>
          </w:rPr>
          <w:delText>然而，绿地降温溢出效应在多大程度上满足了对应区域的降温需求，是否需要额外的手段来调控相关效应来以更低的成本来提供满足更大的需求需要更深入的回答。</w:delText>
        </w:r>
      </w:del>
    </w:p>
    <w:p>
      <w:pPr>
        <w:pStyle w:val="9"/>
        <w:ind w:firstLine="480"/>
      </w:pPr>
    </w:p>
    <w:p>
      <w:pPr>
        <w:pStyle w:val="5"/>
        <w:numPr>
          <w:ilvl w:val="2"/>
          <w:numId w:val="1"/>
        </w:numPr>
        <w:ind w:left="1080" w:hanging="1080"/>
        <w:rPr>
          <w:del w:id="1023" w:author="Fred Zhou" w:date="2024-02-28T21:01:00Z"/>
        </w:rPr>
      </w:pPr>
      <w:ins w:id="1024" w:author="野草" w:date="2024-02-29T12:12:11Z">
        <w:r>
          <w:rPr>
            <w:rFonts w:hint="eastAsia"/>
            <w:lang w:val="en-US" w:eastAsia="zh-CN"/>
          </w:rPr>
          <w:t>1.2.</w:t>
        </w:r>
      </w:ins>
      <w:ins w:id="1025" w:author="野草" w:date="2024-02-29T12:12:12Z">
        <w:r>
          <w:rPr>
            <w:rFonts w:hint="eastAsia"/>
            <w:lang w:val="en-US" w:eastAsia="zh-CN"/>
          </w:rPr>
          <w:t xml:space="preserve">1. </w:t>
        </w:r>
      </w:ins>
      <w:del w:id="1026" w:author="Fred Zhou" w:date="2024-02-28T21:01:00Z">
        <w:r>
          <w:rPr/>
          <w:delText>城市绿地热缓解溢出效应的供需关系</w:delText>
        </w:r>
      </w:del>
    </w:p>
    <w:p>
      <w:pPr>
        <w:pStyle w:val="5"/>
        <w:rPr>
          <w:del w:id="1028" w:author="Fred Zhou" w:date="2024-02-28T20:31:00Z"/>
          <w:rFonts w:hint="eastAsia"/>
          <w:highlight w:val="yellow"/>
          <w:rPrChange w:id="1029" w:author="Fred Zhou" w:date="2024-02-29T11:49:00Z">
            <w:rPr>
              <w:del w:id="1030" w:author="Fred Zhou" w:date="2024-02-28T20:31:00Z"/>
              <w:rFonts w:hint="eastAsia"/>
              <w:highlight w:val="yellow"/>
            </w:rPr>
          </w:rPrChange>
        </w:rPr>
        <w:pPrChange w:id="1027" w:author="Fred Zhou" w:date="2024-02-29T12:11:00Z">
          <w:pPr/>
        </w:pPrChange>
      </w:pPr>
      <w:del w:id="1031" w:author="Fred Zhou" w:date="2024-02-28T20:30:00Z">
        <w:r>
          <w:rPr>
            <w:rFonts w:hint="eastAsia"/>
            <w:highlight w:val="yellow"/>
            <w:rPrChange w:id="1032" w:author="Fred Zhou" w:date="2024-02-29T11:49:00Z">
              <w:rPr>
                <w:rFonts w:hint="eastAsia"/>
                <w:highlight w:val="yellow"/>
              </w:rPr>
            </w:rPrChange>
          </w:rPr>
          <w:delText>需求是指</w:delText>
        </w:r>
      </w:del>
      <w:del w:id="1033" w:author="Fred Zhou" w:date="2024-02-28T20:30:00Z">
        <w:r>
          <w:rPr>
            <w:rFonts w:hint="eastAsia"/>
            <w:highlight w:val="yellow"/>
            <w:rPrChange w:id="1034" w:author="Fred Zhou" w:date="2024-02-29T11:49:00Z">
              <w:rPr>
                <w:rFonts w:hint="eastAsia"/>
                <w:highlight w:val="yellow"/>
              </w:rPr>
            </w:rPrChange>
          </w:rPr>
          <w:delText>X</w:delText>
        </w:r>
      </w:del>
      <w:del w:id="1035" w:author="Fred Zhou" w:date="2024-02-28T18:27:00Z">
        <w:r>
          <w:rPr>
            <w:rFonts w:hint="eastAsia"/>
            <w:highlight w:val="yellow"/>
            <w:rPrChange w:id="1036" w:author="Fred Zhou" w:date="2024-02-29T11:49:00Z">
              <w:rPr>
                <w:rFonts w:hint="eastAsia"/>
                <w:highlight w:val="yellow"/>
              </w:rPr>
            </w:rPrChange>
          </w:rPr>
          <w:delText>XX</w:delText>
        </w:r>
      </w:del>
    </w:p>
    <w:p>
      <w:pPr>
        <w:pStyle w:val="5"/>
        <w:rPr>
          <w:del w:id="1038" w:author="Fred Zhou" w:date="2024-02-28T21:00:00Z"/>
          <w:highlight w:val="yellow"/>
        </w:rPr>
        <w:pPrChange w:id="1037" w:author="Fred Zhou" w:date="2024-02-29T12:11:00Z">
          <w:pPr/>
        </w:pPrChange>
      </w:pPr>
      <w:del w:id="1039" w:author="Fred Zhou" w:date="2024-02-28T21:00:00Z">
        <w:r>
          <w:rPr>
            <w:highlight w:val="yellow"/>
          </w:rPr>
          <w:delText>它涉及XX因素。</w:delText>
        </w:r>
      </w:del>
    </w:p>
    <w:p>
      <w:pPr>
        <w:pStyle w:val="5"/>
        <w:rPr>
          <w:del w:id="1041" w:author="Fred Zhou" w:date="2024-02-28T21:00:00Z"/>
          <w:highlight w:val="yellow"/>
        </w:rPr>
        <w:pPrChange w:id="1040" w:author="Fred Zhou" w:date="2024-02-29T12:11:00Z">
          <w:pPr/>
        </w:pPrChange>
      </w:pPr>
      <w:del w:id="1042" w:author="Fred Zhou" w:date="2024-02-28T21:00:00Z">
        <w:r>
          <w:rPr>
            <w:highlight w:val="yellow"/>
          </w:rPr>
          <w:delText>供应是指满足需求的程度。</w:delText>
        </w:r>
      </w:del>
    </w:p>
    <w:p>
      <w:pPr>
        <w:pStyle w:val="5"/>
        <w:rPr>
          <w:del w:id="1044" w:author="Fred Zhou" w:date="2024-02-28T21:00:00Z"/>
          <w:highlight w:val="yellow"/>
        </w:rPr>
        <w:pPrChange w:id="1043" w:author="Fred Zhou" w:date="2024-02-29T12:11:00Z">
          <w:pPr/>
        </w:pPrChange>
      </w:pPr>
      <w:del w:id="1045" w:author="Fred Zhou" w:date="2024-02-28T21:00:00Z">
        <w:r>
          <w:rPr>
            <w:highlight w:val="yellow"/>
          </w:rPr>
          <w:delText>关于供需关系的研究中，有生态系统服务的相关关系，然而相关关系基于无直接关联的数据，来进行积分计算，并未从机理角度去深入分析服务与需求之间的关系。</w:delText>
        </w:r>
      </w:del>
    </w:p>
    <w:p>
      <w:pPr>
        <w:pStyle w:val="5"/>
        <w:rPr>
          <w:del w:id="1047" w:author="Fred Zhou" w:date="2024-02-28T21:00:00Z"/>
          <w:highlight w:val="yellow"/>
        </w:rPr>
        <w:pPrChange w:id="1046" w:author="Fred Zhou" w:date="2024-02-29T12:11:00Z">
          <w:pPr/>
        </w:pPrChange>
      </w:pPr>
      <w:del w:id="1048" w:author="Fred Zhou" w:date="2024-02-28T21:00:00Z">
        <w:r>
          <w:rPr>
            <w:highlight w:val="yellow"/>
          </w:rPr>
          <w:delText>我们提出假设：供应是指绿量，需求可以用人口、温度累积量和脆弱度，可以建立量化关系来直接量化其关系。当人口增加时，需求迅速增加，绿地降温的同等供应效率将大幅增加。</w:delText>
        </w:r>
      </w:del>
    </w:p>
    <w:p>
      <w:pPr>
        <w:pStyle w:val="5"/>
        <w:rPr>
          <w:del w:id="1050" w:author="Fred Zhou" w:date="2024-02-28T21:00:00Z"/>
          <w:highlight w:val="yellow"/>
        </w:rPr>
        <w:pPrChange w:id="1049" w:author="Fred Zhou" w:date="2024-02-29T12:11:00Z">
          <w:pPr/>
        </w:pPrChange>
      </w:pPr>
      <w:del w:id="1051" w:author="Fred Zhou" w:date="2024-02-28T21:00:00Z">
        <w:r>
          <w:rPr>
            <w:highlight w:val="yellow"/>
          </w:rPr>
          <w:delText>通过建立供需关系，探讨相关机制将有助于XXX。</w:delText>
        </w:r>
      </w:del>
    </w:p>
    <w:p>
      <w:pPr>
        <w:pStyle w:val="5"/>
        <w:rPr>
          <w:del w:id="1053" w:author="Fred Zhou" w:date="2024-02-28T21:00:00Z"/>
          <w:highlight w:val="yellow"/>
        </w:rPr>
        <w:pPrChange w:id="1052" w:author="Fred Zhou" w:date="2024-02-29T12:11:00Z">
          <w:pPr/>
        </w:pPrChange>
      </w:pPr>
      <w:del w:id="1054" w:author="Fred Zhou" w:date="2024-02-28T21:00:00Z">
        <w:r>
          <w:rPr>
            <w:highlight w:val="yellow"/>
          </w:rPr>
          <w:delText>对于绿地热缓解溢出效应，则指的是绿地对周边环境的降温效应满足相应区域人员热缓解需求的程度和范围。</w:delText>
        </w:r>
      </w:del>
    </w:p>
    <w:p>
      <w:pPr>
        <w:pStyle w:val="5"/>
        <w:rPr>
          <w:del w:id="1056" w:author="Fred Zhou" w:date="2024-02-28T21:00:00Z"/>
          <w:rFonts w:hint="eastAsia"/>
        </w:rPr>
        <w:pPrChange w:id="1055" w:author="Fred Zhou" w:date="2024-02-29T12:11:00Z">
          <w:pPr/>
        </w:pPrChange>
      </w:pPr>
      <w:del w:id="1057" w:author="Fred Zhou" w:date="2024-02-28T21:00:00Z">
        <w:r>
          <w:rPr/>
          <w:delText>另外，公园尺度大小、公园类型的影响如何？</w:delText>
        </w:r>
      </w:del>
    </w:p>
    <w:p>
      <w:pPr>
        <w:pStyle w:val="5"/>
        <w:numPr>
          <w:ilvl w:val="0"/>
          <w:numId w:val="0"/>
        </w:numPr>
        <w:ind w:left="0" w:firstLine="0"/>
        <w:rPr>
          <w:ins w:id="1059" w:author="Fred Zhou" w:date="2024-02-28T20:34:00Z"/>
        </w:rPr>
        <w:pPrChange w:id="1058" w:author="Fred Zhou" w:date="2024-02-29T12:11:00Z">
          <w:pPr>
            <w:pStyle w:val="5"/>
            <w:numPr>
              <w:ilvl w:val="2"/>
              <w:numId w:val="1"/>
            </w:numPr>
            <w:ind w:left="1080" w:hanging="1080"/>
          </w:pPr>
        </w:pPrChange>
      </w:pPr>
      <w:del w:id="1060" w:author="Fred Zhou" w:date="2024-02-28T20:34:00Z">
        <w:r>
          <w:rPr>
            <w:color w:val="1F1F1F"/>
          </w:rPr>
          <w:delText xml:space="preserve">1.2.2. </w:delText>
        </w:r>
      </w:del>
      <w:r>
        <w:t>城市</w:t>
      </w:r>
      <w:del w:id="1061" w:author="Fred Zhou" w:date="2024-02-29T11:00:00Z">
        <w:r>
          <w:rPr/>
          <w:delText>绿地</w:delText>
        </w:r>
      </w:del>
      <w:r>
        <w:t>热缓解</w:t>
      </w:r>
      <w:del w:id="1062" w:author="Fred Zhou" w:date="2024-02-29T11:00:00Z">
        <w:r>
          <w:rPr/>
          <w:delText>溢出效应的</w:delText>
        </w:r>
      </w:del>
      <w:r>
        <w:t>需求</w:t>
      </w:r>
    </w:p>
    <w:p>
      <w:pPr>
        <w:pStyle w:val="10"/>
        <w:numPr>
          <w:ilvl w:val="0"/>
          <w:numId w:val="0"/>
        </w:numPr>
        <w:spacing w:line="360" w:lineRule="auto"/>
        <w:ind w:left="0" w:firstLine="420"/>
        <w:rPr>
          <w:ins w:id="1064" w:author="Fred Zhou" w:date="2024-02-29T11:05:00Z"/>
          <w:rFonts w:ascii="Times New Roman" w:hAnsi="Times New Roman"/>
          <w:rPrChange w:id="1065" w:author="野草" w:date="2024-02-29T13:53:15Z">
            <w:rPr>
              <w:ins w:id="1066" w:author="Fred Zhou" w:date="2024-02-29T11:05:00Z"/>
            </w:rPr>
          </w:rPrChange>
        </w:rPr>
        <w:pPrChange w:id="1063" w:author="野草" w:date="2024-02-29T12:13:59Z">
          <w:pPr>
            <w:pStyle w:val="10"/>
            <w:numPr>
              <w:ilvl w:val="1"/>
              <w:numId w:val="6"/>
            </w:numPr>
            <w:spacing w:line="360" w:lineRule="auto"/>
            <w:ind w:left="862" w:hanging="442"/>
          </w:pPr>
        </w:pPrChange>
      </w:pPr>
      <w:ins w:id="1067" w:author="Fred Zhou" w:date="2024-02-29T11:05:00Z">
        <w:r>
          <w:rPr>
            <w:rFonts w:ascii="Times New Roman" w:hAnsi="Times New Roman"/>
            <w:rPrChange w:id="1068" w:author="野草" w:date="2024-02-29T13:53:15Z">
              <w:rPr/>
            </w:rPrChange>
          </w:rPr>
          <w:t>在评估</w:t>
        </w:r>
      </w:ins>
      <w:ins w:id="1069" w:author="Fred Zhou" w:date="2024-02-29T11:06:00Z">
        <w:r>
          <w:rPr>
            <w:rFonts w:hint="default" w:ascii="Times New Roman" w:hAnsi="Times New Roman"/>
            <w:highlight w:val="cyan"/>
            <w:u w:val="single"/>
            <w:rPrChange w:id="1070" w:author="野草" w:date="2024-02-29T13:53:15Z">
              <w:rPr>
                <w:rFonts w:hint="eastAsia"/>
              </w:rPr>
            </w:rPrChange>
          </w:rPr>
          <w:t>城市</w:t>
        </w:r>
      </w:ins>
      <w:ins w:id="1071" w:author="Fred Zhou" w:date="2024-02-29T11:05:00Z">
        <w:r>
          <w:rPr>
            <w:rFonts w:ascii="Times New Roman" w:hAnsi="Times New Roman"/>
            <w:highlight w:val="cyan"/>
            <w:rPrChange w:id="1072" w:author="野草" w:date="2024-02-29T13:53:15Z">
              <w:rPr/>
            </w:rPrChange>
          </w:rPr>
          <w:t>热缓解需求</w:t>
        </w:r>
      </w:ins>
      <w:ins w:id="1073" w:author="Fred Zhou" w:date="2024-02-29T11:05:00Z">
        <w:r>
          <w:rPr>
            <w:rFonts w:ascii="Times New Roman" w:hAnsi="Times New Roman"/>
            <w:rPrChange w:id="1074" w:author="野草" w:date="2024-02-29T13:53:15Z">
              <w:rPr/>
            </w:rPrChange>
          </w:rPr>
          <w:t>的过程中，热危害的</w:t>
        </w:r>
      </w:ins>
      <w:ins w:id="1075" w:author="Fred Zhou" w:date="2024-02-29T11:05:00Z">
        <w:r>
          <w:rPr>
            <w:rFonts w:ascii="Times New Roman" w:hAnsi="Times New Roman"/>
            <w:highlight w:val="cyan"/>
            <w:rPrChange w:id="1076" w:author="野草" w:date="2024-02-29T13:53:15Z">
              <w:rPr/>
            </w:rPrChange>
          </w:rPr>
          <w:t>物理特性</w:t>
        </w:r>
      </w:ins>
      <w:ins w:id="1077" w:author="Fred Zhou" w:date="2024-02-29T11:05:00Z">
        <w:r>
          <w:rPr>
            <w:rFonts w:ascii="Times New Roman" w:hAnsi="Times New Roman"/>
            <w:rPrChange w:id="1078" w:author="野草" w:date="2024-02-29T13:53:15Z">
              <w:rPr/>
            </w:rPrChange>
          </w:rPr>
          <w:t>是不可或缺的</w:t>
        </w:r>
      </w:ins>
      <w:ins w:id="1079" w:author="Fred Zhou" w:date="2024-02-29T11:05:00Z">
        <w:r>
          <w:rPr>
            <w:rFonts w:ascii="Times New Roman" w:hAnsi="Times New Roman"/>
            <w:highlight w:val="cyan"/>
            <w:rPrChange w:id="1080" w:author="野草" w:date="2024-02-29T13:53:15Z">
              <w:rPr/>
            </w:rPrChange>
          </w:rPr>
          <w:t>因素</w:t>
        </w:r>
      </w:ins>
      <w:ins w:id="1081" w:author="Fred Zhou" w:date="2024-02-29T11:06:00Z">
        <w:r>
          <w:rPr>
            <w:rFonts w:hint="default" w:ascii="Times New Roman" w:hAnsi="Times New Roman"/>
            <w:highlight w:val="cyan"/>
            <w:rPrChange w:id="1082" w:author="野草" w:date="2024-02-29T13:53:15Z">
              <w:rPr>
                <w:rFonts w:hint="eastAsia"/>
              </w:rPr>
            </w:rPrChange>
          </w:rPr>
          <w:t>之一</w:t>
        </w:r>
      </w:ins>
      <w:ins w:id="1083" w:author="Fred Zhou" w:date="2024-02-29T11:05:00Z">
        <w:r>
          <w:rPr>
            <w:rFonts w:ascii="Times New Roman" w:hAnsi="Times New Roman"/>
            <w:rPrChange w:id="1084" w:author="野草" w:date="2024-02-29T13:53:15Z">
              <w:rPr/>
            </w:rPrChange>
          </w:rPr>
          <w:t>。在</w:t>
        </w:r>
      </w:ins>
      <w:ins w:id="1085" w:author="Fred Zhou" w:date="2024-02-29T11:06:00Z">
        <w:r>
          <w:rPr>
            <w:rFonts w:hint="default" w:ascii="Times New Roman" w:hAnsi="Times New Roman"/>
            <w:highlight w:val="cyan"/>
            <w:rPrChange w:id="1086" w:author="野草" w:date="2024-02-29T13:53:15Z">
              <w:rPr>
                <w:rFonts w:hint="eastAsia"/>
              </w:rPr>
            </w:rPrChange>
          </w:rPr>
          <w:t>给定</w:t>
        </w:r>
      </w:ins>
      <w:ins w:id="1087" w:author="Fred Zhou" w:date="2024-02-29T11:05:00Z">
        <w:r>
          <w:rPr>
            <w:rFonts w:ascii="Times New Roman" w:hAnsi="Times New Roman"/>
            <w:highlight w:val="cyan"/>
            <w:rPrChange w:id="1088" w:author="野草" w:date="2024-02-29T13:53:15Z">
              <w:rPr/>
            </w:rPrChange>
          </w:rPr>
          <w:t>时间范围</w:t>
        </w:r>
      </w:ins>
      <w:ins w:id="1089" w:author="Fred Zhou" w:date="2024-02-29T11:05:00Z">
        <w:r>
          <w:rPr>
            <w:rFonts w:ascii="Times New Roman" w:hAnsi="Times New Roman"/>
            <w:rPrChange w:id="1090" w:author="野草" w:date="2024-02-29T13:53:15Z">
              <w:rPr/>
            </w:rPrChange>
          </w:rPr>
          <w:t>内</w:t>
        </w:r>
      </w:ins>
      <w:ins w:id="1091" w:author="Fred Zhou" w:date="2024-02-29T11:06:00Z">
        <w:r>
          <w:rPr>
            <w:rFonts w:hint="default" w:ascii="Times New Roman" w:hAnsi="Times New Roman"/>
            <w:rPrChange w:id="1092" w:author="野草" w:date="2024-02-29T13:53:15Z">
              <w:rPr>
                <w:rFonts w:hint="eastAsia"/>
              </w:rPr>
            </w:rPrChange>
          </w:rPr>
          <w:t>的</w:t>
        </w:r>
      </w:ins>
      <w:ins w:id="1093" w:author="Fred Zhou" w:date="2024-02-29T11:06:00Z">
        <w:r>
          <w:rPr>
            <w:rFonts w:ascii="Times New Roman" w:hAnsi="Times New Roman"/>
            <w:highlight w:val="cyan"/>
            <w:rPrChange w:id="1094" w:author="野草" w:date="2024-02-29T13:53:15Z">
              <w:rPr/>
            </w:rPrChange>
          </w:rPr>
          <w:t>特定区域</w:t>
        </w:r>
      </w:ins>
      <w:ins w:id="1095" w:author="Fred Zhou" w:date="2024-02-29T11:05:00Z">
        <w:r>
          <w:rPr>
            <w:rFonts w:ascii="Times New Roman" w:hAnsi="Times New Roman"/>
            <w:rPrChange w:id="1096" w:author="野草" w:date="2024-02-29T13:53:15Z">
              <w:rPr/>
            </w:rPrChange>
          </w:rPr>
          <w:t>，若</w:t>
        </w:r>
      </w:ins>
      <w:ins w:id="1097" w:author="Fred Zhou" w:date="2024-02-29T11:05:00Z">
        <w:r>
          <w:rPr>
            <w:rFonts w:ascii="Times New Roman" w:hAnsi="Times New Roman"/>
            <w:highlight w:val="cyan"/>
            <w:rPrChange w:id="1098" w:author="野草" w:date="2024-02-29T13:53:15Z">
              <w:rPr/>
            </w:rPrChange>
          </w:rPr>
          <w:t>实际热舒适</w:t>
        </w:r>
      </w:ins>
      <w:ins w:id="1099" w:author="Fred Zhou" w:date="2024-02-29T11:05:00Z">
        <w:r>
          <w:rPr>
            <w:rFonts w:ascii="Times New Roman" w:hAnsi="Times New Roman"/>
            <w:highlight w:val="cyan"/>
            <w:rPrChange w:id="1100" w:author="野草" w:date="2024-02-29T13:53:15Z">
              <w:rPr/>
            </w:rPrChange>
          </w:rPr>
          <w:t>度</w:t>
        </w:r>
      </w:ins>
      <w:ins w:id="1101" w:author="Fred Zhou" w:date="2024-02-29T11:05:00Z">
        <w:r>
          <w:rPr>
            <w:rFonts w:ascii="Times New Roman" w:hAnsi="Times New Roman"/>
            <w:rPrChange w:id="1102" w:author="野草" w:date="2024-02-29T13:53:15Z">
              <w:rPr/>
            </w:rPrChange>
          </w:rPr>
          <w:t>维持在</w:t>
        </w:r>
      </w:ins>
      <w:ins w:id="1103" w:author="Fred Zhou" w:date="2024-02-29T11:05:00Z">
        <w:r>
          <w:rPr>
            <w:rFonts w:ascii="Times New Roman" w:hAnsi="Times New Roman"/>
            <w:highlight w:val="cyan"/>
            <w:rPrChange w:id="1104" w:author="野草" w:date="2024-02-29T13:53:15Z">
              <w:rPr/>
            </w:rPrChange>
          </w:rPr>
          <w:t>可接受的</w:t>
        </w:r>
      </w:ins>
      <w:ins w:id="1105" w:author="Fred Zhou" w:date="2024-02-29T11:07:00Z">
        <w:r>
          <w:rPr>
            <w:rFonts w:hint="default" w:ascii="Times New Roman" w:hAnsi="Times New Roman"/>
            <w:highlight w:val="cyan"/>
            <w:rPrChange w:id="1106" w:author="野草" w:date="2024-02-29T13:53:15Z">
              <w:rPr>
                <w:rFonts w:hint="eastAsia"/>
                <w:highlight w:val="cyan"/>
              </w:rPr>
            </w:rPrChange>
          </w:rPr>
          <w:t>范围</w:t>
        </w:r>
      </w:ins>
      <w:ins w:id="1107" w:author="Fred Zhou" w:date="2024-02-29T11:05:00Z">
        <w:r>
          <w:rPr>
            <w:rFonts w:ascii="Times New Roman" w:hAnsi="Times New Roman"/>
            <w:rPrChange w:id="1108" w:author="野草" w:date="2024-02-29T13:53:15Z">
              <w:rPr/>
            </w:rPrChange>
          </w:rPr>
          <w:t>内，可以合理推断</w:t>
        </w:r>
      </w:ins>
      <w:ins w:id="1109" w:author="Fred Zhou" w:date="2024-02-29T11:07:00Z">
        <w:r>
          <w:rPr>
            <w:rFonts w:ascii="Times New Roman" w:hAnsi="Times New Roman"/>
            <w:highlight w:val="cyan"/>
            <w:rPrChange w:id="1110" w:author="野草" w:date="2024-02-29T13:53:15Z">
              <w:rPr/>
            </w:rPrChange>
          </w:rPr>
          <w:t>对热缓解</w:t>
        </w:r>
      </w:ins>
      <w:ins w:id="1111" w:author="Fred Zhou" w:date="2024-02-29T11:07:00Z">
        <w:r>
          <w:rPr>
            <w:rFonts w:ascii="Times New Roman" w:hAnsi="Times New Roman"/>
            <w:rPrChange w:id="1112" w:author="野草" w:date="2024-02-29T13:53:15Z">
              <w:rPr/>
            </w:rPrChange>
          </w:rPr>
          <w:t>没有</w:t>
        </w:r>
      </w:ins>
      <w:ins w:id="1113" w:author="Fred Zhou" w:date="2024-02-29T11:07:00Z">
        <w:r>
          <w:rPr>
            <w:rFonts w:ascii="Times New Roman" w:hAnsi="Times New Roman"/>
            <w:highlight w:val="cyan"/>
            <w:rPrChange w:id="1114" w:author="野草" w:date="2024-02-29T13:53:15Z">
              <w:rPr/>
            </w:rPrChange>
          </w:rPr>
          <w:t>显著需求</w:t>
        </w:r>
      </w:ins>
      <w:ins w:id="1115" w:author="Fred Zhou" w:date="2024-02-29T11:07:00Z">
        <w:r>
          <w:rPr>
            <w:rFonts w:ascii="Times New Roman" w:hAnsi="Times New Roman"/>
            <w:rPrChange w:id="1116" w:author="野草" w:date="2024-02-29T13:53:15Z">
              <w:rPr/>
            </w:rPrChange>
          </w:rPr>
          <w:t>。</w:t>
        </w:r>
      </w:ins>
      <w:ins w:id="1117" w:author="Fred Zhou" w:date="2024-02-29T11:05:00Z">
        <w:r>
          <w:rPr>
            <w:rFonts w:ascii="Times New Roman" w:hAnsi="Times New Roman"/>
            <w:rPrChange w:id="1118" w:author="野草" w:date="2024-02-29T13:53:15Z">
              <w:rPr/>
            </w:rPrChange>
          </w:rPr>
          <w:t>然而，当</w:t>
        </w:r>
      </w:ins>
      <w:ins w:id="1119" w:author="Fred Zhou" w:date="2024-02-29T11:05:00Z">
        <w:r>
          <w:rPr>
            <w:rFonts w:ascii="Times New Roman" w:hAnsi="Times New Roman"/>
            <w:highlight w:val="cyan"/>
            <w:rPrChange w:id="1120" w:author="野草" w:date="2024-02-29T13:53:15Z">
              <w:rPr/>
            </w:rPrChange>
          </w:rPr>
          <w:t>实际热舒适度</w:t>
        </w:r>
      </w:ins>
      <w:ins w:id="1121" w:author="Fred Zhou" w:date="2024-02-29T11:05:00Z">
        <w:r>
          <w:rPr>
            <w:rFonts w:ascii="Times New Roman" w:hAnsi="Times New Roman"/>
            <w:rPrChange w:id="1122" w:author="野草" w:date="2024-02-29T13:53:15Z">
              <w:rPr/>
            </w:rPrChange>
          </w:rPr>
          <w:t>超出</w:t>
        </w:r>
      </w:ins>
      <w:ins w:id="1123" w:author="Fred Zhou" w:date="2024-02-29T11:05:00Z">
        <w:r>
          <w:rPr>
            <w:rFonts w:ascii="Times New Roman" w:hAnsi="Times New Roman"/>
            <w:highlight w:val="cyan"/>
            <w:rPrChange w:id="1124" w:author="野草" w:date="2024-02-29T13:53:15Z">
              <w:rPr/>
            </w:rPrChange>
          </w:rPr>
          <w:t>人体</w:t>
        </w:r>
      </w:ins>
      <w:ins w:id="1125" w:author="Fred Zhou" w:date="2024-02-29T11:07:00Z">
        <w:r>
          <w:rPr>
            <w:rFonts w:hint="default" w:ascii="Times New Roman" w:hAnsi="Times New Roman"/>
            <w:highlight w:val="cyan"/>
            <w:rPrChange w:id="1126" w:author="野草" w:date="2024-02-29T13:53:15Z">
              <w:rPr>
                <w:rFonts w:hint="eastAsia"/>
              </w:rPr>
            </w:rPrChange>
          </w:rPr>
          <w:t>可接受</w:t>
        </w:r>
      </w:ins>
      <w:ins w:id="1127" w:author="Fred Zhou" w:date="2024-02-29T11:05:00Z">
        <w:r>
          <w:rPr>
            <w:rFonts w:ascii="Times New Roman" w:hAnsi="Times New Roman"/>
            <w:rPrChange w:id="1128" w:author="野草" w:date="2024-02-29T13:53:15Z">
              <w:rPr/>
            </w:rPrChange>
          </w:rPr>
          <w:t>的</w:t>
        </w:r>
      </w:ins>
      <w:ins w:id="1129" w:author="Fred Zhou" w:date="2024-02-29T11:05:00Z">
        <w:r>
          <w:rPr>
            <w:rFonts w:ascii="Times New Roman" w:hAnsi="Times New Roman"/>
            <w:highlight w:val="cyan"/>
            <w:rPrChange w:id="1130" w:author="野草" w:date="2024-02-29T13:53:15Z">
              <w:rPr/>
            </w:rPrChange>
          </w:rPr>
          <w:t>临界值</w:t>
        </w:r>
      </w:ins>
      <w:ins w:id="1131" w:author="Fred Zhou" w:date="2024-02-29T11:05:00Z">
        <w:r>
          <w:rPr>
            <w:rFonts w:ascii="Times New Roman" w:hAnsi="Times New Roman"/>
            <w:rPrChange w:id="1132" w:author="野草" w:date="2024-02-29T13:53:15Z">
              <w:rPr/>
            </w:rPrChange>
          </w:rPr>
          <w:t>时，便会引发对</w:t>
        </w:r>
      </w:ins>
      <w:ins w:id="1133" w:author="Fred Zhou" w:date="2024-02-29T11:05:00Z">
        <w:r>
          <w:rPr>
            <w:rFonts w:ascii="Times New Roman" w:hAnsi="Times New Roman"/>
            <w:highlight w:val="cyan"/>
            <w:rPrChange w:id="1134" w:author="野草" w:date="2024-02-29T13:53:15Z">
              <w:rPr/>
            </w:rPrChange>
          </w:rPr>
          <w:t>公共健康</w:t>
        </w:r>
      </w:ins>
      <w:ins w:id="1135" w:author="Fred Zhou" w:date="2024-02-29T11:05:00Z">
        <w:r>
          <w:rPr>
            <w:rFonts w:ascii="Times New Roman" w:hAnsi="Times New Roman"/>
            <w:rPrChange w:id="1136" w:author="野草" w:date="2024-02-29T13:53:15Z">
              <w:rPr/>
            </w:rPrChange>
          </w:rPr>
          <w:t>的</w:t>
        </w:r>
      </w:ins>
      <w:ins w:id="1137" w:author="Fred Zhou" w:date="2024-02-29T11:05:00Z">
        <w:r>
          <w:rPr>
            <w:rFonts w:ascii="Times New Roman" w:hAnsi="Times New Roman"/>
            <w:highlight w:val="cyan"/>
            <w:rPrChange w:id="1138" w:author="野草" w:date="2024-02-29T13:53:15Z">
              <w:rPr/>
            </w:rPrChange>
          </w:rPr>
          <w:t>潜在威胁</w:t>
        </w:r>
      </w:ins>
      <w:ins w:id="1139" w:author="Fred Zhou" w:date="2024-02-29T11:05:00Z">
        <w:r>
          <w:rPr>
            <w:rFonts w:ascii="Times New Roman" w:hAnsi="Times New Roman"/>
            <w:rPrChange w:id="1140" w:author="野草" w:date="2024-02-29T13:53:15Z">
              <w:rPr/>
            </w:rPrChange>
          </w:rPr>
          <w:t>。此时，</w:t>
        </w:r>
      </w:ins>
      <w:ins w:id="1141" w:author="Fred Zhou" w:date="2024-02-29T11:05:00Z">
        <w:r>
          <w:rPr>
            <w:rFonts w:ascii="Times New Roman" w:hAnsi="Times New Roman"/>
            <w:highlight w:val="cyan"/>
            <w:rPrChange w:id="1142" w:author="野草" w:date="2024-02-29T13:53:15Z">
              <w:rPr/>
            </w:rPrChange>
          </w:rPr>
          <w:t>实际热舒适</w:t>
        </w:r>
      </w:ins>
      <w:ins w:id="1143" w:author="Fred Zhou" w:date="2024-02-29T11:05:00Z">
        <w:r>
          <w:rPr>
            <w:rFonts w:ascii="Times New Roman" w:hAnsi="Times New Roman"/>
            <w:rPrChange w:id="1144" w:author="野草" w:date="2024-02-29T13:53:15Z">
              <w:rPr/>
            </w:rPrChange>
          </w:rPr>
          <w:t>与</w:t>
        </w:r>
      </w:ins>
      <w:ins w:id="1145" w:author="Fred Zhou" w:date="2024-02-29T11:05:00Z">
        <w:r>
          <w:rPr>
            <w:rFonts w:ascii="Times New Roman" w:hAnsi="Times New Roman"/>
            <w:highlight w:val="cyan"/>
            <w:rPrChange w:id="1146" w:author="野草" w:date="2024-02-29T13:53:15Z">
              <w:rPr/>
            </w:rPrChange>
          </w:rPr>
          <w:t>个体</w:t>
        </w:r>
      </w:ins>
      <w:ins w:id="1147" w:author="Fred Zhou" w:date="2024-02-29T11:08:00Z">
        <w:r>
          <w:rPr>
            <w:rFonts w:hint="default" w:ascii="Times New Roman" w:hAnsi="Times New Roman"/>
            <w:highlight w:val="cyan"/>
            <w:rPrChange w:id="1148" w:author="野草" w:date="2024-02-29T13:53:15Z">
              <w:rPr>
                <w:rFonts w:hint="eastAsia"/>
              </w:rPr>
            </w:rPrChange>
          </w:rPr>
          <w:t>可接受</w:t>
        </w:r>
      </w:ins>
      <w:ins w:id="1149" w:author="Fred Zhou" w:date="2024-02-29T11:05:00Z">
        <w:r>
          <w:rPr>
            <w:rFonts w:ascii="Times New Roman" w:hAnsi="Times New Roman"/>
            <w:rPrChange w:id="1150" w:author="野草" w:date="2024-02-29T13:53:15Z">
              <w:rPr/>
            </w:rPrChange>
          </w:rPr>
          <w:t>的</w:t>
        </w:r>
      </w:ins>
      <w:ins w:id="1151" w:author="Fred Zhou" w:date="2024-02-29T11:05:00Z">
        <w:r>
          <w:rPr>
            <w:rFonts w:ascii="Times New Roman" w:hAnsi="Times New Roman"/>
            <w:highlight w:val="cyan"/>
            <w:rPrChange w:id="1152" w:author="野草" w:date="2024-02-29T13:53:15Z">
              <w:rPr/>
            </w:rPrChange>
          </w:rPr>
          <w:t>最大热舒适水平</w:t>
        </w:r>
      </w:ins>
      <w:ins w:id="1153" w:author="Fred Zhou" w:date="2024-02-29T11:05:00Z">
        <w:r>
          <w:rPr>
            <w:rFonts w:ascii="Times New Roman" w:hAnsi="Times New Roman"/>
            <w:rPrChange w:id="1154" w:author="野草" w:date="2024-02-29T13:53:15Z">
              <w:rPr/>
            </w:rPrChange>
          </w:rPr>
          <w:t>之间的</w:t>
        </w:r>
      </w:ins>
      <w:ins w:id="1155" w:author="Fred Zhou" w:date="2024-02-29T11:05:00Z">
        <w:r>
          <w:rPr>
            <w:rFonts w:ascii="Times New Roman" w:hAnsi="Times New Roman"/>
            <w:highlight w:val="cyan"/>
            <w:rPrChange w:id="1156" w:author="野草" w:date="2024-02-29T13:53:15Z">
              <w:rPr/>
            </w:rPrChange>
          </w:rPr>
          <w:t>差值</w:t>
        </w:r>
      </w:ins>
      <w:ins w:id="1157" w:author="Fred Zhou" w:date="2024-02-29T11:05:00Z">
        <w:r>
          <w:rPr>
            <w:rFonts w:ascii="Times New Roman" w:hAnsi="Times New Roman"/>
            <w:rPrChange w:id="1158" w:author="野草" w:date="2024-02-29T13:53:15Z">
              <w:rPr/>
            </w:rPrChange>
          </w:rPr>
          <w:t>，可作为有效量化</w:t>
        </w:r>
      </w:ins>
      <w:ins w:id="1159" w:author="Fred Zhou" w:date="2024-02-29T11:05:00Z">
        <w:r>
          <w:rPr>
            <w:rFonts w:ascii="Times New Roman" w:hAnsi="Times New Roman"/>
            <w:highlight w:val="cyan"/>
            <w:rPrChange w:id="1160" w:author="野草" w:date="2024-02-29T13:53:15Z">
              <w:rPr/>
            </w:rPrChange>
          </w:rPr>
          <w:t>个体热缓解需求</w:t>
        </w:r>
      </w:ins>
      <w:ins w:id="1161" w:author="Fred Zhou" w:date="2024-02-29T11:05:00Z">
        <w:r>
          <w:rPr>
            <w:rFonts w:ascii="Times New Roman" w:hAnsi="Times New Roman"/>
            <w:rPrChange w:id="1162" w:author="野草" w:date="2024-02-29T13:53:15Z">
              <w:rPr/>
            </w:rPrChange>
          </w:rPr>
          <w:t>的</w:t>
        </w:r>
      </w:ins>
      <w:ins w:id="1163" w:author="Fred Zhou" w:date="2024-02-29T11:05:00Z">
        <w:r>
          <w:rPr>
            <w:rFonts w:ascii="Times New Roman" w:hAnsi="Times New Roman"/>
            <w:highlight w:val="cyan"/>
            <w:rPrChange w:id="1164" w:author="野草" w:date="2024-02-29T13:53:15Z">
              <w:rPr/>
            </w:rPrChange>
          </w:rPr>
          <w:t>重要指标</w:t>
        </w:r>
      </w:ins>
      <w:ins w:id="1165" w:author="Fred Zhou" w:date="2024-02-29T11:05:00Z">
        <w:r>
          <w:rPr>
            <w:rFonts w:ascii="Times New Roman" w:hAnsi="Times New Roman"/>
            <w:rPrChange w:id="1166" w:author="野草" w:date="2024-02-29T13:53:15Z">
              <w:rPr/>
            </w:rPrChange>
          </w:rPr>
          <w:t>。</w:t>
        </w:r>
      </w:ins>
      <w:ins w:id="1167" w:author="Fred Zhou" w:date="2024-02-29T11:09:00Z">
        <w:r>
          <w:rPr>
            <w:rFonts w:hint="default" w:ascii="Times New Roman" w:hAnsi="Times New Roman"/>
            <w:rPrChange w:id="1168" w:author="野草" w:date="2024-02-29T13:53:15Z">
              <w:rPr>
                <w:rFonts w:hint="eastAsia"/>
              </w:rPr>
            </w:rPrChange>
          </w:rPr>
          <w:t>【</w:t>
        </w:r>
      </w:ins>
      <w:ins w:id="1169" w:author="Fred Zhou" w:date="2024-02-29T11:09:00Z">
        <w:r>
          <w:rPr>
            <w:rFonts w:hint="default" w:ascii="Times New Roman" w:hAnsi="Times New Roman"/>
            <w:rPrChange w:id="1170" w:author="野草" w:date="2024-02-29T13:53:15Z">
              <w:rPr>
                <w:rFonts w:hint="eastAsia"/>
              </w:rPr>
            </w:rPrChange>
          </w:rPr>
          <w:t>u</w:t>
        </w:r>
      </w:ins>
      <w:ins w:id="1171" w:author="Fred Zhou" w:date="2024-02-29T11:09:00Z">
        <w:r>
          <w:rPr>
            <w:rFonts w:ascii="Times New Roman" w:hAnsi="Times New Roman"/>
            <w:rPrChange w:id="1172" w:author="野草" w:date="2024-02-29T13:53:15Z">
              <w:rPr/>
            </w:rPrChange>
          </w:rPr>
          <w:t>p2024 0229 11:09</w:t>
        </w:r>
      </w:ins>
      <w:ins w:id="1173" w:author="Fred Zhou" w:date="2024-02-29T11:09:00Z">
        <w:r>
          <w:rPr>
            <w:rFonts w:hint="default" w:ascii="Times New Roman" w:hAnsi="Times New Roman"/>
            <w:rPrChange w:id="1174" w:author="野草" w:date="2024-02-29T13:53:15Z">
              <w:rPr>
                <w:rFonts w:hint="eastAsia"/>
              </w:rPr>
            </w:rPrChange>
          </w:rPr>
          <w:t>】</w:t>
        </w:r>
      </w:ins>
    </w:p>
    <w:p>
      <w:pPr>
        <w:pStyle w:val="10"/>
        <w:spacing w:line="360" w:lineRule="auto"/>
        <w:ind w:left="0" w:firstLine="420"/>
        <w:rPr>
          <w:ins w:id="1175" w:author="Fred Zhou" w:date="2024-02-29T11:34:00Z"/>
          <w:rFonts w:ascii="Times New Roman" w:hAnsi="Times New Roman"/>
          <w:rPrChange w:id="1176" w:author="野草" w:date="2024-02-29T13:53:15Z">
            <w:rPr>
              <w:ins w:id="1177" w:author="Fred Zhou" w:date="2024-02-29T11:34:00Z"/>
            </w:rPr>
          </w:rPrChange>
        </w:rPr>
      </w:pPr>
      <w:ins w:id="1178" w:author="Fred Zhou" w:date="2024-02-29T11:25:00Z">
        <w:r>
          <w:rPr>
            <w:rFonts w:ascii="Times New Roman" w:hAnsi="Times New Roman"/>
            <w:rPrChange w:id="1179" w:author="野草" w:date="2024-02-29T13:53:15Z">
              <w:rPr/>
            </w:rPrChange>
          </w:rPr>
          <w:t>需要注意的是，在</w:t>
        </w:r>
      </w:ins>
      <w:ins w:id="1180" w:author="Fred Zhou" w:date="2024-02-29T11:25:00Z">
        <w:r>
          <w:rPr>
            <w:rFonts w:ascii="Times New Roman" w:hAnsi="Times New Roman"/>
            <w:highlight w:val="cyan"/>
            <w:rPrChange w:id="1181" w:author="野草" w:date="2024-02-29T13:53:15Z">
              <w:rPr/>
            </w:rPrChange>
          </w:rPr>
          <w:t>以往研究</w:t>
        </w:r>
      </w:ins>
      <w:ins w:id="1182" w:author="Fred Zhou" w:date="2024-02-29T11:25:00Z">
        <w:r>
          <w:rPr>
            <w:rFonts w:ascii="Times New Roman" w:hAnsi="Times New Roman"/>
            <w:rPrChange w:id="1183" w:author="野草" w:date="2024-02-29T13:53:15Z">
              <w:rPr/>
            </w:rPrChange>
          </w:rPr>
          <w:t>中，</w:t>
        </w:r>
      </w:ins>
      <w:ins w:id="1184" w:author="Fred Zhou" w:date="2024-02-29T11:25:00Z">
        <w:r>
          <w:rPr>
            <w:rFonts w:ascii="Times New Roman" w:hAnsi="Times New Roman"/>
            <w:highlight w:val="cyan"/>
            <w:rPrChange w:id="1185" w:author="野草" w:date="2024-02-29T13:53:15Z">
              <w:rPr/>
            </w:rPrChange>
          </w:rPr>
          <w:t>实际热舒适</w:t>
        </w:r>
      </w:ins>
      <w:ins w:id="1186" w:author="Fred Zhou" w:date="2024-02-29T11:25:00Z">
        <w:r>
          <w:rPr>
            <w:rFonts w:ascii="Times New Roman" w:hAnsi="Times New Roman"/>
            <w:rPrChange w:id="1187" w:author="野草" w:date="2024-02-29T13:53:15Z">
              <w:rPr/>
            </w:rPrChange>
          </w:rPr>
          <w:t>的计算往往基于</w:t>
        </w:r>
      </w:ins>
      <w:ins w:id="1188" w:author="Fred Zhou" w:date="2024-02-29T11:25:00Z">
        <w:r>
          <w:rPr>
            <w:rFonts w:ascii="Times New Roman" w:hAnsi="Times New Roman"/>
            <w:highlight w:val="cyan"/>
            <w:rPrChange w:id="1189" w:author="野草" w:date="2024-02-29T13:53:15Z">
              <w:rPr/>
            </w:rPrChange>
          </w:rPr>
          <w:t>特定时间范围</w:t>
        </w:r>
      </w:ins>
      <w:ins w:id="1190" w:author="Fred Zhou" w:date="2024-02-29T11:25:00Z">
        <w:r>
          <w:rPr>
            <w:rFonts w:ascii="Times New Roman" w:hAnsi="Times New Roman"/>
            <w:rPrChange w:id="1191" w:author="野草" w:date="2024-02-29T13:53:15Z">
              <w:rPr/>
            </w:rPrChange>
          </w:rPr>
          <w:t>内的</w:t>
        </w:r>
      </w:ins>
      <w:ins w:id="1192" w:author="Fred Zhou" w:date="2024-02-29T11:36:00Z">
        <w:r>
          <w:rPr>
            <w:rFonts w:hint="default" w:ascii="Times New Roman" w:hAnsi="Times New Roman"/>
            <w:highlight w:val="cyan"/>
            <w:rPrChange w:id="1193" w:author="野草" w:date="2024-02-29T13:53:15Z">
              <w:rPr>
                <w:rFonts w:hint="eastAsia"/>
              </w:rPr>
            </w:rPrChange>
          </w:rPr>
          <w:t>平</w:t>
        </w:r>
      </w:ins>
      <w:ins w:id="1194" w:author="Fred Zhou" w:date="2024-02-29T11:25:00Z">
        <w:r>
          <w:rPr>
            <w:rFonts w:ascii="Times New Roman" w:hAnsi="Times New Roman"/>
            <w:highlight w:val="cyan"/>
            <w:rPrChange w:id="1195" w:author="野草" w:date="2024-02-29T13:53:15Z">
              <w:rPr/>
            </w:rPrChange>
          </w:rPr>
          <w:t>均值或最大值</w:t>
        </w:r>
      </w:ins>
      <w:ins w:id="1196" w:author="Fred Zhou" w:date="2024-02-29T11:25:00Z">
        <w:r>
          <w:rPr>
            <w:rFonts w:ascii="Times New Roman" w:hAnsi="Times New Roman"/>
            <w:rPrChange w:id="1197" w:author="野草" w:date="2024-02-29T13:53:15Z">
              <w:rPr/>
            </w:rPrChange>
          </w:rPr>
          <w:t>。然而，</w:t>
        </w:r>
      </w:ins>
      <w:ins w:id="1198" w:author="Fred Zhou" w:date="2024-02-29T11:30:00Z">
        <w:r>
          <w:rPr>
            <w:rFonts w:hint="default" w:ascii="Times New Roman" w:hAnsi="Times New Roman"/>
            <w:rPrChange w:id="1199" w:author="野草" w:date="2024-02-29T13:53:15Z">
              <w:rPr>
                <w:rFonts w:hint="eastAsia"/>
              </w:rPr>
            </w:rPrChange>
          </w:rPr>
          <w:t>在</w:t>
        </w:r>
      </w:ins>
      <w:ins w:id="1200" w:author="Fred Zhou" w:date="2024-02-29T11:25:00Z">
        <w:r>
          <w:rPr>
            <w:rFonts w:ascii="Times New Roman" w:hAnsi="Times New Roman"/>
            <w:highlight w:val="cyan"/>
            <w:rPrChange w:id="1201" w:author="野草" w:date="2024-02-29T13:53:15Z">
              <w:rPr/>
            </w:rPrChange>
          </w:rPr>
          <w:t>不同城市</w:t>
        </w:r>
      </w:ins>
      <w:ins w:id="1202" w:author="Fred Zhou" w:date="2024-02-29T11:25:00Z">
        <w:r>
          <w:rPr>
            <w:rFonts w:ascii="Times New Roman" w:hAnsi="Times New Roman"/>
            <w:rPrChange w:id="1203" w:author="野草" w:date="2024-02-29T13:53:15Z">
              <w:rPr/>
            </w:rPrChange>
          </w:rPr>
          <w:t>乃至</w:t>
        </w:r>
      </w:ins>
      <w:ins w:id="1204" w:author="Fred Zhou" w:date="2024-02-29T11:25:00Z">
        <w:r>
          <w:rPr>
            <w:rFonts w:ascii="Times New Roman" w:hAnsi="Times New Roman"/>
            <w:highlight w:val="cyan"/>
            <w:rPrChange w:id="1205" w:author="野草" w:date="2024-02-29T13:53:15Z">
              <w:rPr/>
            </w:rPrChange>
          </w:rPr>
          <w:t>同一城市内</w:t>
        </w:r>
      </w:ins>
      <w:ins w:id="1206" w:author="Fred Zhou" w:date="2024-02-29T11:30:00Z">
        <w:r>
          <w:rPr>
            <w:rFonts w:hint="default" w:ascii="Times New Roman" w:hAnsi="Times New Roman"/>
            <w:highlight w:val="cyan"/>
            <w:rPrChange w:id="1207" w:author="野草" w:date="2024-02-29T13:53:15Z">
              <w:rPr>
                <w:rFonts w:hint="eastAsia"/>
                <w:highlight w:val="cyan"/>
              </w:rPr>
            </w:rPrChange>
          </w:rPr>
          <w:t>的</w:t>
        </w:r>
      </w:ins>
      <w:ins w:id="1208" w:author="Fred Zhou" w:date="2024-02-29T11:25:00Z">
        <w:r>
          <w:rPr>
            <w:rFonts w:ascii="Times New Roman" w:hAnsi="Times New Roman"/>
            <w:rPrChange w:id="1209" w:author="野草" w:date="2024-02-29T13:53:15Z">
              <w:rPr/>
            </w:rPrChange>
          </w:rPr>
          <w:t>不同区域之间，</w:t>
        </w:r>
      </w:ins>
      <w:ins w:id="1210" w:author="Fred Zhou" w:date="2024-02-29T11:25:00Z">
        <w:r>
          <w:rPr>
            <w:rFonts w:ascii="Times New Roman" w:hAnsi="Times New Roman"/>
            <w:highlight w:val="cyan"/>
            <w:rPrChange w:id="1211" w:author="野草" w:date="2024-02-29T13:53:15Z">
              <w:rPr/>
            </w:rPrChange>
          </w:rPr>
          <w:t>高温频率</w:t>
        </w:r>
      </w:ins>
      <w:ins w:id="1212" w:author="Fred Zhou" w:date="2024-02-29T11:25:00Z">
        <w:r>
          <w:rPr>
            <w:rFonts w:ascii="Times New Roman" w:hAnsi="Times New Roman"/>
            <w:rPrChange w:id="1213" w:author="野草" w:date="2024-02-29T13:53:15Z">
              <w:rPr/>
            </w:rPrChange>
          </w:rPr>
          <w:t>存在</w:t>
        </w:r>
      </w:ins>
      <w:ins w:id="1214" w:author="Fred Zhou" w:date="2024-02-29T11:25:00Z">
        <w:r>
          <w:rPr>
            <w:rFonts w:ascii="Times New Roman" w:hAnsi="Times New Roman"/>
            <w:highlight w:val="cyan"/>
            <w:rPrChange w:id="1215" w:author="野草" w:date="2024-02-29T13:53:15Z">
              <w:rPr/>
            </w:rPrChange>
          </w:rPr>
          <w:t>显著差异</w:t>
        </w:r>
      </w:ins>
      <w:ins w:id="1216" w:author="Fred Zhou" w:date="2024-02-29T11:25:00Z">
        <w:r>
          <w:rPr>
            <w:rFonts w:ascii="Times New Roman" w:hAnsi="Times New Roman"/>
            <w:rPrChange w:id="1217" w:author="野草" w:date="2024-02-29T13:53:15Z">
              <w:rPr/>
            </w:rPrChange>
          </w:rPr>
          <w:t>。此外，</w:t>
        </w:r>
      </w:ins>
      <w:ins w:id="1218" w:author="Fred Zhou" w:date="2024-02-29T11:25:00Z">
        <w:r>
          <w:rPr>
            <w:rFonts w:ascii="Times New Roman" w:hAnsi="Times New Roman"/>
            <w:highlight w:val="cyan"/>
            <w:rPrChange w:id="1219" w:author="野草" w:date="2024-02-29T13:53:15Z">
              <w:rPr/>
            </w:rPrChange>
          </w:rPr>
          <w:t>实际热舒适</w:t>
        </w:r>
      </w:ins>
      <w:ins w:id="1220" w:author="Fred Zhou" w:date="2024-02-29T11:31:00Z">
        <w:r>
          <w:rPr>
            <w:rFonts w:hint="default" w:ascii="Times New Roman" w:hAnsi="Times New Roman"/>
            <w:rPrChange w:id="1221" w:author="野草" w:date="2024-02-29T13:53:15Z">
              <w:rPr>
                <w:rFonts w:hint="eastAsia"/>
              </w:rPr>
            </w:rPrChange>
          </w:rPr>
          <w:t>是一个</w:t>
        </w:r>
      </w:ins>
      <w:ins w:id="1222" w:author="Fred Zhou" w:date="2024-02-29T11:31:00Z">
        <w:r>
          <w:rPr>
            <w:rFonts w:hint="default" w:ascii="Times New Roman" w:hAnsi="Times New Roman"/>
            <w:highlight w:val="cyan"/>
            <w:u w:val="single"/>
            <w:rPrChange w:id="1223" w:author="野草" w:date="2024-02-29T13:53:15Z">
              <w:rPr>
                <w:rFonts w:hint="eastAsia"/>
              </w:rPr>
            </w:rPrChange>
          </w:rPr>
          <w:t>动态指标</w:t>
        </w:r>
      </w:ins>
      <w:ins w:id="1224" w:author="Fred Zhou" w:date="2024-02-29T11:31:00Z">
        <w:r>
          <w:rPr>
            <w:rFonts w:hint="default" w:ascii="Times New Roman" w:hAnsi="Times New Roman"/>
            <w:rPrChange w:id="1225" w:author="野草" w:date="2024-02-29T13:53:15Z">
              <w:rPr>
                <w:rFonts w:hint="eastAsia"/>
              </w:rPr>
            </w:rPrChange>
          </w:rPr>
          <w:t>，其</w:t>
        </w:r>
      </w:ins>
      <w:ins w:id="1226" w:author="Fred Zhou" w:date="2024-02-29T11:25:00Z">
        <w:r>
          <w:rPr>
            <w:rFonts w:ascii="Times New Roman" w:hAnsi="Times New Roman"/>
            <w:rPrChange w:id="1227" w:author="野草" w:date="2024-02-29T13:53:15Z">
              <w:rPr/>
            </w:rPrChange>
          </w:rPr>
          <w:t>与</w:t>
        </w:r>
      </w:ins>
      <w:ins w:id="1228" w:author="Fred Zhou" w:date="2024-02-29T11:25:00Z">
        <w:r>
          <w:rPr>
            <w:rFonts w:ascii="Times New Roman" w:hAnsi="Times New Roman"/>
            <w:highlight w:val="cyan"/>
            <w:rPrChange w:id="1229" w:author="野草" w:date="2024-02-29T13:53:15Z">
              <w:rPr/>
            </w:rPrChange>
          </w:rPr>
          <w:t>个体可接受</w:t>
        </w:r>
      </w:ins>
      <w:ins w:id="1230" w:author="Fred Zhou" w:date="2024-02-29T11:25:00Z">
        <w:r>
          <w:rPr>
            <w:rFonts w:ascii="Times New Roman" w:hAnsi="Times New Roman"/>
            <w:rPrChange w:id="1231" w:author="野草" w:date="2024-02-29T13:53:15Z">
              <w:rPr/>
            </w:rPrChange>
          </w:rPr>
          <w:t>的</w:t>
        </w:r>
      </w:ins>
      <w:ins w:id="1232" w:author="Fred Zhou" w:date="2024-02-29T11:25:00Z">
        <w:r>
          <w:rPr>
            <w:rFonts w:ascii="Times New Roman" w:hAnsi="Times New Roman"/>
            <w:highlight w:val="cyan"/>
            <w:rPrChange w:id="1233" w:author="野草" w:date="2024-02-29T13:53:15Z">
              <w:rPr/>
            </w:rPrChange>
          </w:rPr>
          <w:t>最大热舒适水平</w:t>
        </w:r>
      </w:ins>
      <w:ins w:id="1234" w:author="Fred Zhou" w:date="2024-02-29T11:25:00Z">
        <w:r>
          <w:rPr>
            <w:rFonts w:ascii="Times New Roman" w:hAnsi="Times New Roman"/>
            <w:rPrChange w:id="1235" w:author="野草" w:date="2024-02-29T13:53:15Z">
              <w:rPr/>
            </w:rPrChange>
          </w:rPr>
          <w:t>之间的差值也会</w:t>
        </w:r>
      </w:ins>
      <w:ins w:id="1236" w:author="Fred Zhou" w:date="2024-02-29T11:31:00Z">
        <w:r>
          <w:rPr>
            <w:rFonts w:hint="default" w:ascii="Times New Roman" w:hAnsi="Times New Roman"/>
            <w:highlight w:val="cyan"/>
            <w:rPrChange w:id="1237" w:author="野草" w:date="2024-02-29T13:53:15Z">
              <w:rPr>
                <w:rFonts w:hint="eastAsia"/>
              </w:rPr>
            </w:rPrChange>
          </w:rPr>
          <w:t>随时间变化</w:t>
        </w:r>
      </w:ins>
      <w:ins w:id="1238" w:author="Fred Zhou" w:date="2024-02-29T11:25:00Z">
        <w:r>
          <w:rPr>
            <w:rFonts w:ascii="Times New Roman" w:hAnsi="Times New Roman"/>
            <w:rPrChange w:id="1239" w:author="野草" w:date="2024-02-29T13:53:15Z">
              <w:rPr/>
            </w:rPrChange>
          </w:rPr>
          <w:t>。因此，在考虑</w:t>
        </w:r>
      </w:ins>
      <w:ins w:id="1240" w:author="Fred Zhou" w:date="2024-02-29T11:25:00Z">
        <w:r>
          <w:rPr>
            <w:rFonts w:ascii="Times New Roman" w:hAnsi="Times New Roman"/>
            <w:highlight w:val="cyan"/>
            <w:rPrChange w:id="1241" w:author="野草" w:date="2024-02-29T13:53:15Z">
              <w:rPr/>
            </w:rPrChange>
          </w:rPr>
          <w:t>实际热舒适</w:t>
        </w:r>
      </w:ins>
      <w:ins w:id="1242" w:author="Fred Zhou" w:date="2024-02-29T11:25:00Z">
        <w:r>
          <w:rPr>
            <w:rFonts w:ascii="Times New Roman" w:hAnsi="Times New Roman"/>
            <w:rPrChange w:id="1243" w:author="野草" w:date="2024-02-29T13:53:15Z">
              <w:rPr/>
            </w:rPrChange>
          </w:rPr>
          <w:t>对</w:t>
        </w:r>
      </w:ins>
      <w:ins w:id="1244" w:author="Fred Zhou" w:date="2024-02-29T11:25:00Z">
        <w:r>
          <w:rPr>
            <w:rFonts w:ascii="Times New Roman" w:hAnsi="Times New Roman"/>
            <w:highlight w:val="cyan"/>
            <w:rPrChange w:id="1245" w:author="野草" w:date="2024-02-29T13:53:15Z">
              <w:rPr/>
            </w:rPrChange>
          </w:rPr>
          <w:t>热缓解需求</w:t>
        </w:r>
      </w:ins>
      <w:ins w:id="1246" w:author="Fred Zhou" w:date="2024-02-29T11:25:00Z">
        <w:r>
          <w:rPr>
            <w:rFonts w:ascii="Times New Roman" w:hAnsi="Times New Roman"/>
            <w:rPrChange w:id="1247" w:author="野草" w:date="2024-02-29T13:53:15Z">
              <w:rPr/>
            </w:rPrChange>
          </w:rPr>
          <w:t>的影响时，不能仅局限于</w:t>
        </w:r>
      </w:ins>
      <w:ins w:id="1248" w:author="Fred Zhou" w:date="2024-02-29T11:32:00Z">
        <w:r>
          <w:rPr>
            <w:rFonts w:hint="default" w:ascii="Times New Roman" w:hAnsi="Times New Roman"/>
            <w:highlight w:val="cyan"/>
            <w:rPrChange w:id="1249" w:author="野草" w:date="2024-02-29T13:53:15Z">
              <w:rPr>
                <w:rFonts w:hint="eastAsia"/>
              </w:rPr>
            </w:rPrChange>
          </w:rPr>
          <w:t>平均或</w:t>
        </w:r>
      </w:ins>
      <w:ins w:id="1250" w:author="Fred Zhou" w:date="2024-02-29T11:25:00Z">
        <w:r>
          <w:rPr>
            <w:rFonts w:ascii="Times New Roman" w:hAnsi="Times New Roman"/>
            <w:highlight w:val="cyan"/>
            <w:rPrChange w:id="1251" w:author="野草" w:date="2024-02-29T13:53:15Z">
              <w:rPr/>
            </w:rPrChange>
          </w:rPr>
          <w:t>最大</w:t>
        </w:r>
      </w:ins>
      <w:ins w:id="1252" w:author="Fred Zhou" w:date="2024-02-29T11:32:00Z">
        <w:r>
          <w:rPr>
            <w:rFonts w:hint="default" w:ascii="Times New Roman" w:hAnsi="Times New Roman"/>
            <w:highlight w:val="cyan"/>
            <w:rPrChange w:id="1253" w:author="野草" w:date="2024-02-29T13:53:15Z">
              <w:rPr>
                <w:rFonts w:hint="eastAsia"/>
              </w:rPr>
            </w:rPrChange>
          </w:rPr>
          <w:t>值</w:t>
        </w:r>
      </w:ins>
      <w:ins w:id="1254" w:author="Fred Zhou" w:date="2024-02-29T11:25:00Z">
        <w:r>
          <w:rPr>
            <w:rFonts w:ascii="Times New Roman" w:hAnsi="Times New Roman"/>
            <w:rPrChange w:id="1255" w:author="野草" w:date="2024-02-29T13:53:15Z">
              <w:rPr/>
            </w:rPrChange>
          </w:rPr>
          <w:t>，还需要综合考虑</w:t>
        </w:r>
      </w:ins>
      <w:ins w:id="1256" w:author="Fred Zhou" w:date="2024-02-29T11:25:00Z">
        <w:r>
          <w:rPr>
            <w:rFonts w:ascii="Times New Roman" w:hAnsi="Times New Roman"/>
            <w:highlight w:val="cyan"/>
            <w:rPrChange w:id="1257" w:author="野草" w:date="2024-02-29T13:53:15Z">
              <w:rPr/>
            </w:rPrChange>
          </w:rPr>
          <w:t>其</w:t>
        </w:r>
      </w:ins>
      <w:ins w:id="1258" w:author="Fred Zhou" w:date="2024-02-29T11:33:00Z">
        <w:r>
          <w:rPr>
            <w:rFonts w:hint="default" w:ascii="Times New Roman" w:hAnsi="Times New Roman"/>
            <w:highlight w:val="cyan"/>
            <w:rPrChange w:id="1259" w:author="野草" w:date="2024-02-29T13:53:15Z">
              <w:rPr>
                <w:rFonts w:hint="eastAsia"/>
                <w:highlight w:val="cyan"/>
              </w:rPr>
            </w:rPrChange>
          </w:rPr>
          <w:t>随时间变化</w:t>
        </w:r>
      </w:ins>
      <w:ins w:id="1260" w:author="Fred Zhou" w:date="2024-02-29T11:33:00Z">
        <w:r>
          <w:rPr>
            <w:rFonts w:hint="default" w:ascii="Times New Roman" w:hAnsi="Times New Roman"/>
            <w:highlight w:val="none"/>
            <w:rPrChange w:id="1261" w:author="野草" w:date="2024-02-29T13:53:15Z">
              <w:rPr>
                <w:rFonts w:hint="eastAsia"/>
                <w:highlight w:val="cyan"/>
              </w:rPr>
            </w:rPrChange>
          </w:rPr>
          <w:t>的</w:t>
        </w:r>
      </w:ins>
      <w:ins w:id="1262" w:author="Fred Zhou" w:date="2024-02-29T11:33:00Z">
        <w:r>
          <w:rPr>
            <w:rFonts w:hint="default" w:ascii="Times New Roman" w:hAnsi="Times New Roman"/>
            <w:highlight w:val="cyan"/>
            <w:rPrChange w:id="1263" w:author="野草" w:date="2024-02-29T13:53:15Z">
              <w:rPr>
                <w:rFonts w:hint="eastAsia"/>
                <w:highlight w:val="cyan"/>
              </w:rPr>
            </w:rPrChange>
          </w:rPr>
          <w:t>整体</w:t>
        </w:r>
      </w:ins>
      <w:ins w:id="1264" w:author="Fred Zhou" w:date="2024-02-29T11:25:00Z">
        <w:r>
          <w:rPr>
            <w:rFonts w:ascii="Times New Roman" w:hAnsi="Times New Roman"/>
            <w:highlight w:val="cyan"/>
            <w:rPrChange w:id="1265" w:author="野草" w:date="2024-02-29T13:53:15Z">
              <w:rPr/>
            </w:rPrChange>
          </w:rPr>
          <w:t>影响</w:t>
        </w:r>
      </w:ins>
      <w:ins w:id="1266" w:author="Fred Zhou" w:date="2024-02-29T11:25:00Z">
        <w:r>
          <w:rPr>
            <w:rFonts w:ascii="Times New Roman" w:hAnsi="Times New Roman"/>
            <w:rPrChange w:id="1267" w:author="野草" w:date="2024-02-29T13:53:15Z">
              <w:rPr/>
            </w:rPrChange>
          </w:rPr>
          <w:t>，即</w:t>
        </w:r>
      </w:ins>
      <w:ins w:id="1268" w:author="Fred Zhou" w:date="2024-02-29T11:33:00Z">
        <w:r>
          <w:rPr>
            <w:rFonts w:hint="default" w:ascii="Times New Roman" w:hAnsi="Times New Roman"/>
            <w:highlight w:val="cyan"/>
            <w:rPrChange w:id="1269" w:author="野草" w:date="2024-02-29T13:53:15Z">
              <w:rPr>
                <w:rFonts w:hint="eastAsia"/>
              </w:rPr>
            </w:rPrChange>
          </w:rPr>
          <w:t>累积效应</w:t>
        </w:r>
      </w:ins>
      <w:ins w:id="1270" w:author="Fred Zhou" w:date="2024-02-29T11:22:00Z">
        <w:r>
          <w:rPr>
            <w:rFonts w:hint="default" w:ascii="Times New Roman" w:hAnsi="Times New Roman"/>
            <w:rPrChange w:id="1271" w:author="野草" w:date="2024-02-29T13:53:15Z">
              <w:rPr>
                <w:rFonts w:hint="eastAsia"/>
              </w:rPr>
            </w:rPrChange>
          </w:rPr>
          <w:t>。</w:t>
        </w:r>
      </w:ins>
      <w:ins w:id="1272" w:author="Fred Zhou" w:date="2024-02-29T11:34:00Z">
        <w:r>
          <w:rPr>
            <w:rFonts w:hint="default" w:ascii="Times New Roman" w:hAnsi="Times New Roman"/>
            <w:rPrChange w:id="1273" w:author="野草" w:date="2024-02-29T13:53:15Z">
              <w:rPr>
                <w:rFonts w:hint="eastAsia"/>
              </w:rPr>
            </w:rPrChange>
          </w:rPr>
          <w:t>【</w:t>
        </w:r>
      </w:ins>
      <w:ins w:id="1274" w:author="Fred Zhou" w:date="2024-02-29T11:34:00Z">
        <w:r>
          <w:rPr>
            <w:rFonts w:hint="default" w:ascii="Times New Roman" w:hAnsi="Times New Roman"/>
            <w:rPrChange w:id="1275" w:author="野草" w:date="2024-02-29T13:53:15Z">
              <w:rPr>
                <w:rFonts w:hint="eastAsia"/>
              </w:rPr>
            </w:rPrChange>
          </w:rPr>
          <w:t>u</w:t>
        </w:r>
      </w:ins>
      <w:ins w:id="1276" w:author="Fred Zhou" w:date="2024-02-29T11:34:00Z">
        <w:r>
          <w:rPr>
            <w:rFonts w:ascii="Times New Roman" w:hAnsi="Times New Roman"/>
            <w:rPrChange w:id="1277" w:author="野草" w:date="2024-02-29T13:53:15Z">
              <w:rPr/>
            </w:rPrChange>
          </w:rPr>
          <w:t>p2024 0229 11:</w:t>
        </w:r>
      </w:ins>
      <w:ins w:id="1278" w:author="Fred Zhou" w:date="2024-02-29T11:40:00Z">
        <w:r>
          <w:rPr>
            <w:rFonts w:ascii="Times New Roman" w:hAnsi="Times New Roman"/>
            <w:rPrChange w:id="1279" w:author="野草" w:date="2024-02-29T13:53:15Z">
              <w:rPr/>
            </w:rPrChange>
          </w:rPr>
          <w:t>40</w:t>
        </w:r>
      </w:ins>
      <w:ins w:id="1280" w:author="Fred Zhou" w:date="2024-02-29T11:34:00Z">
        <w:r>
          <w:rPr>
            <w:rFonts w:hint="default" w:ascii="Times New Roman" w:hAnsi="Times New Roman"/>
            <w:rPrChange w:id="1281" w:author="野草" w:date="2024-02-29T13:53:15Z">
              <w:rPr>
                <w:rFonts w:hint="eastAsia"/>
              </w:rPr>
            </w:rPrChange>
          </w:rPr>
          <w:t>】</w:t>
        </w:r>
      </w:ins>
    </w:p>
    <w:p>
      <w:pPr>
        <w:pStyle w:val="10"/>
        <w:numPr>
          <w:ilvl w:val="0"/>
          <w:numId w:val="0"/>
        </w:numPr>
        <w:spacing w:line="360" w:lineRule="auto"/>
        <w:ind w:left="0" w:firstLine="420"/>
        <w:rPr>
          <w:ins w:id="1283" w:author="Fred Zhou" w:date="2024-02-28T21:17:00Z"/>
          <w:del w:id="1284" w:author="野草" w:date="2024-02-29T12:14:01Z"/>
          <w:rFonts w:ascii="Times New Roman" w:hAnsi="Times New Roman"/>
          <w:rPrChange w:id="1285" w:author="野草" w:date="2024-02-29T13:53:15Z">
            <w:rPr>
              <w:ins w:id="1286" w:author="Fred Zhou" w:date="2024-02-28T21:17:00Z"/>
              <w:del w:id="1287" w:author="野草" w:date="2024-02-29T12:14:01Z"/>
            </w:rPr>
          </w:rPrChange>
        </w:rPr>
        <w:pPrChange w:id="1282" w:author="野草" w:date="2024-02-29T12:13:56Z">
          <w:pPr>
            <w:pStyle w:val="10"/>
            <w:numPr>
              <w:ilvl w:val="1"/>
              <w:numId w:val="6"/>
            </w:numPr>
            <w:ind w:left="860" w:hanging="440"/>
          </w:pPr>
        </w:pPrChange>
      </w:pPr>
      <w:ins w:id="1288" w:author="Fred Zhou" w:date="2024-02-29T11:45:00Z">
        <w:r>
          <w:rPr>
            <w:rFonts w:ascii="Times New Roman" w:hAnsi="Times New Roman"/>
            <w:rPrChange w:id="1289" w:author="野草" w:date="2024-02-29T13:53:15Z">
              <w:rPr/>
            </w:rPrChange>
          </w:rPr>
          <w:t>除此之外，受</w:t>
        </w:r>
      </w:ins>
      <w:ins w:id="1290" w:author="Fred Zhou" w:date="2024-02-29T11:45:00Z">
        <w:r>
          <w:rPr>
            <w:rFonts w:ascii="Times New Roman" w:hAnsi="Times New Roman"/>
            <w:highlight w:val="cyan"/>
            <w:rPrChange w:id="1291" w:author="野草" w:date="2024-02-29T13:53:15Z">
              <w:rPr/>
            </w:rPrChange>
          </w:rPr>
          <w:t>高温负面影响</w:t>
        </w:r>
      </w:ins>
      <w:ins w:id="1292" w:author="Fred Zhou" w:date="2024-02-29T11:45:00Z">
        <w:r>
          <w:rPr>
            <w:rFonts w:ascii="Times New Roman" w:hAnsi="Times New Roman"/>
            <w:rPrChange w:id="1293" w:author="野草" w:date="2024-02-29T13:53:15Z">
              <w:rPr/>
            </w:rPrChange>
          </w:rPr>
          <w:t>的</w:t>
        </w:r>
      </w:ins>
      <w:ins w:id="1294" w:author="Fred Zhou" w:date="2024-02-29T11:45:00Z">
        <w:r>
          <w:rPr>
            <w:rFonts w:ascii="Times New Roman" w:hAnsi="Times New Roman"/>
            <w:highlight w:val="cyan"/>
            <w:rPrChange w:id="1295" w:author="野草" w:date="2024-02-29T13:53:15Z">
              <w:rPr/>
            </w:rPrChange>
          </w:rPr>
          <w:t>人口数量</w:t>
        </w:r>
      </w:ins>
      <w:ins w:id="1296" w:author="Fred Zhou" w:date="2024-02-29T11:54:00Z">
        <w:r>
          <w:rPr>
            <w:rFonts w:hint="default" w:ascii="Times New Roman" w:hAnsi="Times New Roman"/>
            <w:rPrChange w:id="1297" w:author="野草" w:date="2024-02-29T13:53:15Z">
              <w:rPr>
                <w:rFonts w:hint="eastAsia"/>
              </w:rPr>
            </w:rPrChange>
          </w:rPr>
          <w:t>也</w:t>
        </w:r>
      </w:ins>
      <w:ins w:id="1298" w:author="Fred Zhou" w:date="2024-02-29T11:45:00Z">
        <w:r>
          <w:rPr>
            <w:rFonts w:ascii="Times New Roman" w:hAnsi="Times New Roman"/>
            <w:rPrChange w:id="1299" w:author="野草" w:date="2024-02-29T13:53:15Z">
              <w:rPr/>
            </w:rPrChange>
          </w:rPr>
          <w:t>对城市</w:t>
        </w:r>
      </w:ins>
      <w:ins w:id="1300" w:author="Fred Zhou" w:date="2024-02-29T11:45:00Z">
        <w:r>
          <w:rPr>
            <w:rFonts w:ascii="Times New Roman" w:hAnsi="Times New Roman"/>
            <w:highlight w:val="cyan"/>
            <w:rPrChange w:id="1301" w:author="野草" w:date="2024-02-29T13:53:15Z">
              <w:rPr/>
            </w:rPrChange>
          </w:rPr>
          <w:t>热缓解需求</w:t>
        </w:r>
      </w:ins>
      <w:ins w:id="1302" w:author="Fred Zhou" w:date="2024-02-29T11:45:00Z">
        <w:r>
          <w:rPr>
            <w:rFonts w:ascii="Times New Roman" w:hAnsi="Times New Roman"/>
            <w:rPrChange w:id="1303" w:author="野草" w:date="2024-02-29T13:53:15Z">
              <w:rPr/>
            </w:rPrChange>
          </w:rPr>
          <w:t>产生</w:t>
        </w:r>
      </w:ins>
      <w:ins w:id="1304" w:author="Fred Zhou" w:date="2024-02-29T11:45:00Z">
        <w:r>
          <w:rPr>
            <w:rFonts w:ascii="Times New Roman" w:hAnsi="Times New Roman"/>
            <w:highlight w:val="cyan"/>
            <w:rPrChange w:id="1305" w:author="野草" w:date="2024-02-29T13:53:15Z">
              <w:rPr/>
            </w:rPrChange>
          </w:rPr>
          <w:t>显著影响</w:t>
        </w:r>
      </w:ins>
      <w:ins w:id="1306" w:author="Fred Zhou" w:date="2024-02-29T11:45:00Z">
        <w:r>
          <w:rPr>
            <w:rFonts w:ascii="Times New Roman" w:hAnsi="Times New Roman"/>
            <w:rPrChange w:id="1307" w:author="野草" w:date="2024-02-29T13:53:15Z">
              <w:rPr/>
            </w:rPrChange>
          </w:rPr>
          <w:t>。在实际</w:t>
        </w:r>
      </w:ins>
      <w:ins w:id="1308" w:author="Fred Zhou" w:date="2024-02-29T11:45:00Z">
        <w:r>
          <w:rPr>
            <w:rFonts w:ascii="Times New Roman" w:hAnsi="Times New Roman"/>
            <w:highlight w:val="cyan"/>
            <w:rPrChange w:id="1309" w:author="野草" w:date="2024-02-29T13:53:15Z">
              <w:rPr/>
            </w:rPrChange>
          </w:rPr>
          <w:t>热舒适条件</w:t>
        </w:r>
      </w:ins>
      <w:ins w:id="1310" w:author="Fred Zhou" w:date="2024-02-29T11:45:00Z">
        <w:r>
          <w:rPr>
            <w:rFonts w:ascii="Times New Roman" w:hAnsi="Times New Roman"/>
            <w:rPrChange w:id="1311" w:author="野草" w:date="2024-02-29T13:53:15Z">
              <w:rPr/>
            </w:rPrChange>
          </w:rPr>
          <w:t>相近的</w:t>
        </w:r>
      </w:ins>
      <w:ins w:id="1312" w:author="Fred Zhou" w:date="2024-02-29T11:46:00Z">
        <w:r>
          <w:rPr>
            <w:rFonts w:hint="default" w:ascii="Times New Roman" w:hAnsi="Times New Roman"/>
            <w:rPrChange w:id="1313" w:author="野草" w:date="2024-02-29T13:53:15Z">
              <w:rPr>
                <w:rFonts w:hint="eastAsia"/>
              </w:rPr>
            </w:rPrChange>
          </w:rPr>
          <w:t>情况</w:t>
        </w:r>
      </w:ins>
      <w:ins w:id="1314" w:author="Fred Zhou" w:date="2024-02-29T11:45:00Z">
        <w:r>
          <w:rPr>
            <w:rFonts w:ascii="Times New Roman" w:hAnsi="Times New Roman"/>
            <w:rPrChange w:id="1315" w:author="野草" w:date="2024-02-29T13:53:15Z">
              <w:rPr/>
            </w:rPrChange>
          </w:rPr>
          <w:t>下，</w:t>
        </w:r>
      </w:ins>
      <w:ins w:id="1316" w:author="Fred Zhou" w:date="2024-02-29T11:45:00Z">
        <w:r>
          <w:rPr>
            <w:rFonts w:ascii="Times New Roman" w:hAnsi="Times New Roman"/>
            <w:highlight w:val="cyan"/>
            <w:rPrChange w:id="1317" w:author="野草" w:date="2024-02-29T13:53:15Z">
              <w:rPr/>
            </w:rPrChange>
          </w:rPr>
          <w:t>人口分布密集</w:t>
        </w:r>
      </w:ins>
      <w:ins w:id="1318" w:author="Fred Zhou" w:date="2024-02-29T11:45:00Z">
        <w:r>
          <w:rPr>
            <w:rFonts w:ascii="Times New Roman" w:hAnsi="Times New Roman"/>
            <w:rPrChange w:id="1319" w:author="野草" w:date="2024-02-29T13:53:15Z">
              <w:rPr/>
            </w:rPrChange>
          </w:rPr>
          <w:t>的区域因其更高的</w:t>
        </w:r>
      </w:ins>
      <w:ins w:id="1320" w:author="Fred Zhou" w:date="2024-02-29T11:45:00Z">
        <w:r>
          <w:rPr>
            <w:rFonts w:ascii="Times New Roman" w:hAnsi="Times New Roman"/>
            <w:highlight w:val="cyan"/>
            <w:rPrChange w:id="1321" w:author="野草" w:date="2024-02-29T13:53:15Z">
              <w:rPr/>
            </w:rPrChange>
          </w:rPr>
          <w:t>热暴露风险</w:t>
        </w:r>
      </w:ins>
      <w:ins w:id="1322" w:author="Fred Zhou" w:date="2024-02-29T11:45:00Z">
        <w:r>
          <w:rPr>
            <w:rFonts w:ascii="Times New Roman" w:hAnsi="Times New Roman"/>
            <w:rPrChange w:id="1323" w:author="野草" w:date="2024-02-29T13:53:15Z">
              <w:rPr/>
            </w:rPrChange>
          </w:rPr>
          <w:t>，对</w:t>
        </w:r>
      </w:ins>
      <w:ins w:id="1324" w:author="Fred Zhou" w:date="2024-02-29T11:45:00Z">
        <w:r>
          <w:rPr>
            <w:rFonts w:ascii="Times New Roman" w:hAnsi="Times New Roman"/>
            <w:highlight w:val="cyan"/>
            <w:rPrChange w:id="1325" w:author="野草" w:date="2024-02-29T13:53:15Z">
              <w:rPr/>
            </w:rPrChange>
          </w:rPr>
          <w:t>热缓解的需求</w:t>
        </w:r>
      </w:ins>
      <w:ins w:id="1326" w:author="Fred Zhou" w:date="2024-02-29T11:46:00Z">
        <w:r>
          <w:rPr>
            <w:rFonts w:hint="default" w:ascii="Times New Roman" w:hAnsi="Times New Roman"/>
            <w:rPrChange w:id="1327" w:author="野草" w:date="2024-02-29T13:53:15Z">
              <w:rPr>
                <w:rFonts w:hint="eastAsia"/>
              </w:rPr>
            </w:rPrChange>
          </w:rPr>
          <w:t>更为突出</w:t>
        </w:r>
      </w:ins>
      <w:ins w:id="1328" w:author="Fred Zhou" w:date="2024-02-29T11:45:00Z">
        <w:del w:id="1329" w:author="野草" w:date="2024-03-03T18:01:27Z">
          <w:r>
            <w:rPr>
              <w:rFonts w:ascii="Times New Roman" w:hAnsi="Times New Roman"/>
              <w:rPrChange w:id="1330" w:author="野草" w:date="2024-02-29T13:53:15Z">
                <w:rPr/>
              </w:rPrChange>
            </w:rPr>
            <w:delText>。</w:delText>
          </w:r>
        </w:del>
      </w:ins>
      <w:ins w:id="1333" w:author="Fred Zhou" w:date="2024-02-29T11:45:00Z">
        <w:del w:id="1334" w:author="野草" w:date="2024-03-03T18:01:26Z">
          <w:r>
            <w:rPr>
              <w:rFonts w:ascii="Times New Roman" w:hAnsi="Times New Roman"/>
              <w:rPrChange w:id="1335" w:author="野草" w:date="2024-02-29T13:53:15Z">
                <w:rPr/>
              </w:rPrChange>
            </w:rPr>
            <w:delText>因此，</w:delText>
          </w:r>
        </w:del>
      </w:ins>
      <w:ins w:id="1338" w:author="Fred Zhou" w:date="2024-02-29T11:45:00Z">
        <w:del w:id="1339" w:author="野草" w:date="2024-03-03T18:01:26Z">
          <w:r>
            <w:rPr>
              <w:rFonts w:ascii="Times New Roman" w:hAnsi="Times New Roman"/>
              <w:highlight w:val="cyan"/>
              <w:rPrChange w:id="1340" w:author="野草" w:date="2024-02-29T13:53:15Z">
                <w:rPr/>
              </w:rPrChange>
            </w:rPr>
            <w:delText>人口密度</w:delText>
          </w:r>
        </w:del>
      </w:ins>
      <w:ins w:id="1343" w:author="Fred Zhou" w:date="2024-02-29T11:48:00Z">
        <w:del w:id="1344" w:author="野草" w:date="2024-03-03T18:01:26Z">
          <w:r>
            <w:rPr>
              <w:rFonts w:hint="default" w:ascii="Times New Roman" w:hAnsi="Times New Roman"/>
              <w:highlight w:val="none"/>
              <w:rPrChange w:id="1345" w:author="野草" w:date="2024-02-29T13:53:15Z">
                <w:rPr>
                  <w:rFonts w:hint="eastAsia"/>
                  <w:highlight w:val="cyan"/>
                </w:rPr>
              </w:rPrChange>
            </w:rPr>
            <w:delText>亦</w:delText>
          </w:r>
        </w:del>
      </w:ins>
      <w:ins w:id="1348" w:author="Fred Zhou" w:date="2024-02-29T11:45:00Z">
        <w:del w:id="1349" w:author="野草" w:date="2024-03-03T18:01:26Z">
          <w:r>
            <w:rPr>
              <w:rFonts w:ascii="Times New Roman" w:hAnsi="Times New Roman"/>
              <w:rPrChange w:id="1350" w:author="野草" w:date="2024-02-29T13:53:15Z">
                <w:rPr/>
              </w:rPrChange>
            </w:rPr>
            <w:delText>被视为</w:delText>
          </w:r>
        </w:del>
      </w:ins>
      <w:ins w:id="1353" w:author="Fred Zhou" w:date="2024-02-29T11:45:00Z">
        <w:del w:id="1354" w:author="野草" w:date="2024-03-03T18:01:26Z">
          <w:r>
            <w:rPr>
              <w:rFonts w:ascii="Times New Roman" w:hAnsi="Times New Roman"/>
              <w:highlight w:val="cyan"/>
              <w:rPrChange w:id="1355" w:author="野草" w:date="2024-02-29T13:53:15Z">
                <w:rPr/>
              </w:rPrChange>
            </w:rPr>
            <w:delText>关键指标</w:delText>
          </w:r>
        </w:del>
      </w:ins>
      <w:ins w:id="1358" w:author="Fred Zhou" w:date="2024-02-29T11:48:00Z">
        <w:r>
          <w:rPr>
            <w:rFonts w:hint="default" w:ascii="Times New Roman" w:hAnsi="Times New Roman"/>
            <w:rPrChange w:id="1359" w:author="野草" w:date="2024-02-29T13:53:15Z">
              <w:rPr>
                <w:rFonts w:hint="eastAsia"/>
              </w:rPr>
            </w:rPrChange>
          </w:rPr>
          <w:t xml:space="preserve"> (</w:t>
        </w:r>
      </w:ins>
      <w:ins w:id="1360" w:author="Fred Zhou" w:date="2024-02-28T21:16:00Z">
        <w:r>
          <w:rPr>
            <w:rFonts w:hint="default" w:ascii="Times New Roman" w:hAnsi="Times New Roman"/>
            <w:rPrChange w:id="1361" w:author="野草" w:date="2024-02-29T13:53:15Z">
              <w:rPr>
                <w:rFonts w:hint="eastAsia"/>
              </w:rPr>
            </w:rPrChange>
          </w:rPr>
          <w:t>Estoque et al., 2020</w:t>
        </w:r>
      </w:ins>
      <w:ins w:id="1362" w:author="Fred Zhou" w:date="2024-02-29T11:48:00Z">
        <w:r>
          <w:rPr>
            <w:rFonts w:hint="default" w:ascii="Times New Roman" w:hAnsi="Times New Roman"/>
            <w:rPrChange w:id="1363" w:author="野草" w:date="2024-02-29T13:53:15Z">
              <w:rPr>
                <w:rFonts w:hint="eastAsia"/>
              </w:rPr>
            </w:rPrChange>
          </w:rPr>
          <w:t>)</w:t>
        </w:r>
      </w:ins>
      <w:ins w:id="1364" w:author="Fred Zhou" w:date="2024-02-28T21:17:00Z">
        <w:r>
          <w:rPr>
            <w:rFonts w:hint="default" w:ascii="Times New Roman" w:hAnsi="Times New Roman"/>
            <w:rPrChange w:id="1365" w:author="野草" w:date="2024-02-29T13:53:15Z">
              <w:rPr>
                <w:rFonts w:hint="eastAsia"/>
              </w:rPr>
            </w:rPrChange>
          </w:rPr>
          <w:t>。</w:t>
        </w:r>
      </w:ins>
      <w:ins w:id="1366" w:author="Fred Zhou" w:date="2024-02-29T11:47:00Z">
        <w:r>
          <w:rPr>
            <w:rFonts w:hint="default" w:ascii="Times New Roman" w:hAnsi="Times New Roman"/>
            <w:rPrChange w:id="1367" w:author="野草" w:date="2024-02-29T13:53:15Z">
              <w:rPr>
                <w:rFonts w:hint="eastAsia"/>
              </w:rPr>
            </w:rPrChange>
          </w:rPr>
          <w:t>【</w:t>
        </w:r>
      </w:ins>
      <w:ins w:id="1368" w:author="Fred Zhou" w:date="2024-02-29T11:47:00Z">
        <w:r>
          <w:rPr>
            <w:rFonts w:hint="default" w:ascii="Times New Roman" w:hAnsi="Times New Roman"/>
            <w:rPrChange w:id="1369" w:author="野草" w:date="2024-02-29T13:53:15Z">
              <w:rPr>
                <w:rFonts w:hint="eastAsia"/>
              </w:rPr>
            </w:rPrChange>
          </w:rPr>
          <w:t>u</w:t>
        </w:r>
      </w:ins>
      <w:ins w:id="1370" w:author="Fred Zhou" w:date="2024-02-29T11:47:00Z">
        <w:r>
          <w:rPr>
            <w:rFonts w:ascii="Times New Roman" w:hAnsi="Times New Roman"/>
            <w:rPrChange w:id="1371" w:author="野草" w:date="2024-02-29T13:53:15Z">
              <w:rPr/>
            </w:rPrChange>
          </w:rPr>
          <w:t>p2024 0229 11:4</w:t>
        </w:r>
      </w:ins>
      <w:ins w:id="1372" w:author="Fred Zhou" w:date="2024-02-29T11:49:00Z">
        <w:r>
          <w:rPr>
            <w:rFonts w:ascii="Times New Roman" w:hAnsi="Times New Roman"/>
            <w:rPrChange w:id="1373" w:author="野草" w:date="2024-02-29T13:53:15Z">
              <w:rPr/>
            </w:rPrChange>
          </w:rPr>
          <w:t>9</w:t>
        </w:r>
      </w:ins>
      <w:ins w:id="1374" w:author="Fred Zhou" w:date="2024-02-29T11:47:00Z">
        <w:r>
          <w:rPr>
            <w:rFonts w:hint="default" w:ascii="Times New Roman" w:hAnsi="Times New Roman"/>
            <w:rPrChange w:id="1375" w:author="野草" w:date="2024-02-29T13:53:15Z">
              <w:rPr>
                <w:rFonts w:hint="eastAsia"/>
              </w:rPr>
            </w:rPrChange>
          </w:rPr>
          <w:t>】</w:t>
        </w:r>
      </w:ins>
    </w:p>
    <w:p>
      <w:pPr>
        <w:pStyle w:val="10"/>
        <w:numPr>
          <w:ilvl w:val="0"/>
          <w:numId w:val="0"/>
        </w:numPr>
        <w:spacing w:line="360" w:lineRule="auto"/>
        <w:ind w:left="0" w:firstLine="420"/>
        <w:rPr>
          <w:ins w:id="1377" w:author="Fred Zhou" w:date="2024-02-29T11:55:00Z"/>
          <w:rFonts w:ascii="Times New Roman" w:hAnsi="Times New Roman"/>
          <w:rPrChange w:id="1378" w:author="野草" w:date="2024-02-29T13:53:15Z">
            <w:rPr>
              <w:ins w:id="1379" w:author="Fred Zhou" w:date="2024-02-29T11:55:00Z"/>
            </w:rPr>
          </w:rPrChange>
        </w:rPr>
        <w:pPrChange w:id="1376" w:author="野草" w:date="2024-02-29T12:14:01Z">
          <w:pPr>
            <w:pStyle w:val="10"/>
            <w:spacing w:line="360" w:lineRule="auto"/>
            <w:ind w:left="0"/>
          </w:pPr>
        </w:pPrChange>
      </w:pPr>
    </w:p>
    <w:p>
      <w:pPr>
        <w:pStyle w:val="10"/>
        <w:numPr>
          <w:ilvl w:val="0"/>
          <w:numId w:val="0"/>
        </w:numPr>
        <w:spacing w:line="360" w:lineRule="auto"/>
        <w:ind w:left="0" w:firstLine="420"/>
        <w:rPr>
          <w:ins w:id="1381" w:author="野草" w:date="2024-02-29T13:56:57Z"/>
          <w:rFonts w:hint="default"/>
        </w:rPr>
        <w:pPrChange w:id="1380" w:author="野草" w:date="2024-02-29T13:55:46Z">
          <w:pPr>
            <w:pStyle w:val="10"/>
            <w:numPr>
              <w:ilvl w:val="1"/>
              <w:numId w:val="6"/>
            </w:numPr>
            <w:spacing w:line="360" w:lineRule="auto"/>
            <w:ind w:left="860" w:hanging="442"/>
          </w:pPr>
        </w:pPrChange>
      </w:pPr>
      <w:ins w:id="1382" w:author="野草" w:date="2024-02-29T12:12:59Z">
        <w:r>
          <w:rPr>
            <w:rFonts w:ascii="Times New Roman" w:hAnsi="Times New Roman" w:eastAsia="楷体" w:cs="Times New Roman"/>
            <w:kern w:val="2"/>
            <w:sz w:val="24"/>
            <w:szCs w:val="24"/>
            <w:lang w:val="en-US" w:eastAsia="zh-CN" w:bidi="ar-SA"/>
            <w:rPrChange w:id="1383" w:author="野草" w:date="2024-02-29T13:53:15Z">
              <w:rPr>
                <w:rFonts w:eastAsia="楷体" w:asciiTheme="minorHAnsi" w:hAnsiTheme="minorHAnsi" w:cstheme="minorBidi"/>
                <w:kern w:val="2"/>
                <w:sz w:val="24"/>
                <w:szCs w:val="24"/>
                <w:lang w:val="en-US" w:eastAsia="zh-CN" w:bidi="ar-SA"/>
              </w:rPr>
            </w:rPrChange>
          </w:rPr>
          <w:t>除</w:t>
        </w:r>
      </w:ins>
      <w:ins w:id="1384" w:author="野草" w:date="2024-02-29T12:12:59Z">
        <w:r>
          <w:rPr>
            <w:rFonts w:ascii="Times New Roman" w:hAnsi="Times New Roman" w:eastAsia="楷体" w:cs="Times New Roman"/>
            <w:kern w:val="2"/>
            <w:sz w:val="24"/>
            <w:szCs w:val="24"/>
            <w:highlight w:val="cyan"/>
            <w:lang w:val="en-US" w:eastAsia="zh-CN" w:bidi="ar-SA"/>
            <w:rPrChange w:id="1385" w:author="野草" w:date="2024-02-29T13:53:15Z">
              <w:rPr>
                <w:rFonts w:eastAsia="楷体" w:asciiTheme="minorHAnsi" w:hAnsiTheme="minorHAnsi" w:cstheme="minorBidi"/>
                <w:kern w:val="2"/>
                <w:sz w:val="24"/>
                <w:szCs w:val="24"/>
                <w:lang w:val="en-US" w:eastAsia="zh-CN" w:bidi="ar-SA"/>
              </w:rPr>
            </w:rPrChange>
          </w:rPr>
          <w:t>人口密度</w:t>
        </w:r>
      </w:ins>
      <w:ins w:id="1386" w:author="野草" w:date="2024-02-29T12:12:59Z">
        <w:r>
          <w:rPr>
            <w:rFonts w:ascii="Times New Roman" w:hAnsi="Times New Roman" w:eastAsia="楷体" w:cs="Times New Roman"/>
            <w:kern w:val="2"/>
            <w:sz w:val="24"/>
            <w:szCs w:val="24"/>
            <w:lang w:val="en-US" w:eastAsia="zh-CN" w:bidi="ar-SA"/>
            <w:rPrChange w:id="1387" w:author="野草" w:date="2024-02-29T13:53:15Z">
              <w:rPr>
                <w:rFonts w:eastAsia="楷体" w:asciiTheme="minorHAnsi" w:hAnsiTheme="minorHAnsi" w:cstheme="minorBidi"/>
                <w:kern w:val="2"/>
                <w:sz w:val="24"/>
                <w:szCs w:val="24"/>
                <w:lang w:val="en-US" w:eastAsia="zh-CN" w:bidi="ar-SA"/>
              </w:rPr>
            </w:rPrChange>
          </w:rPr>
          <w:t>外，诸如</w:t>
        </w:r>
      </w:ins>
      <w:ins w:id="1388" w:author="野草" w:date="2024-02-29T12:12:59Z">
        <w:r>
          <w:rPr>
            <w:rFonts w:ascii="Times New Roman" w:hAnsi="Times New Roman" w:eastAsia="楷体" w:cs="Times New Roman"/>
            <w:kern w:val="2"/>
            <w:sz w:val="24"/>
            <w:szCs w:val="24"/>
            <w:highlight w:val="cyan"/>
            <w:lang w:val="en-US" w:eastAsia="zh-CN" w:bidi="ar-SA"/>
            <w:rPrChange w:id="1389" w:author="野草" w:date="2024-02-29T13:53:15Z">
              <w:rPr>
                <w:rFonts w:eastAsia="楷体" w:asciiTheme="minorHAnsi" w:hAnsiTheme="minorHAnsi" w:cstheme="minorBidi"/>
                <w:kern w:val="2"/>
                <w:sz w:val="24"/>
                <w:szCs w:val="24"/>
                <w:lang w:val="en-US" w:eastAsia="zh-CN" w:bidi="ar-SA"/>
              </w:rPr>
            </w:rPrChange>
          </w:rPr>
          <w:t>年龄、收入等</w:t>
        </w:r>
      </w:ins>
      <w:ins w:id="1390" w:author="野草" w:date="2024-02-29T12:12:59Z">
        <w:r>
          <w:rPr>
            <w:rFonts w:ascii="Times New Roman" w:hAnsi="Times New Roman" w:eastAsia="楷体" w:cs="Times New Roman"/>
            <w:kern w:val="2"/>
            <w:sz w:val="24"/>
            <w:szCs w:val="24"/>
            <w:lang w:val="en-US" w:eastAsia="zh-CN" w:bidi="ar-SA"/>
            <w:rPrChange w:id="1391" w:author="野草" w:date="2024-02-29T13:53:15Z">
              <w:rPr>
                <w:rFonts w:eastAsia="楷体" w:asciiTheme="minorHAnsi" w:hAnsiTheme="minorHAnsi" w:cstheme="minorBidi"/>
                <w:kern w:val="2"/>
                <w:sz w:val="24"/>
                <w:szCs w:val="24"/>
                <w:lang w:val="en-US" w:eastAsia="zh-CN" w:bidi="ar-SA"/>
              </w:rPr>
            </w:rPrChange>
          </w:rPr>
          <w:t>人口结构</w:t>
        </w:r>
      </w:ins>
      <w:ins w:id="1392" w:author="野草" w:date="2024-02-29T12:12:59Z">
        <w:r>
          <w:rPr>
            <w:rFonts w:ascii="Times New Roman" w:hAnsi="Times New Roman" w:eastAsia="楷体" w:cs="Times New Roman"/>
            <w:kern w:val="2"/>
            <w:sz w:val="24"/>
            <w:szCs w:val="24"/>
            <w:highlight w:val="cyan"/>
            <w:lang w:val="en-US" w:eastAsia="zh-CN" w:bidi="ar-SA"/>
            <w:rPrChange w:id="1393" w:author="野草" w:date="2024-02-29T13:53:15Z">
              <w:rPr>
                <w:rFonts w:eastAsia="楷体" w:asciiTheme="minorHAnsi" w:hAnsiTheme="minorHAnsi" w:cstheme="minorBidi"/>
                <w:kern w:val="2"/>
                <w:sz w:val="24"/>
                <w:szCs w:val="24"/>
                <w:lang w:val="en-US" w:eastAsia="zh-CN" w:bidi="ar-SA"/>
              </w:rPr>
            </w:rPrChange>
          </w:rPr>
          <w:t>特征</w:t>
        </w:r>
      </w:ins>
      <w:ins w:id="1394" w:author="野草" w:date="2024-02-29T12:12:59Z">
        <w:r>
          <w:rPr>
            <w:rFonts w:ascii="Times New Roman" w:hAnsi="Times New Roman" w:eastAsia="楷体" w:cs="Times New Roman"/>
            <w:kern w:val="2"/>
            <w:sz w:val="24"/>
            <w:szCs w:val="24"/>
            <w:lang w:val="en-US" w:eastAsia="zh-CN" w:bidi="ar-SA"/>
            <w:rPrChange w:id="1395" w:author="野草" w:date="2024-02-29T13:53:15Z">
              <w:rPr>
                <w:rFonts w:eastAsia="楷体" w:asciiTheme="minorHAnsi" w:hAnsiTheme="minorHAnsi" w:cstheme="minorBidi"/>
                <w:kern w:val="2"/>
                <w:sz w:val="24"/>
                <w:szCs w:val="24"/>
                <w:lang w:val="en-US" w:eastAsia="zh-CN" w:bidi="ar-SA"/>
              </w:rPr>
            </w:rPrChange>
          </w:rPr>
          <w:t>亦对</w:t>
        </w:r>
      </w:ins>
      <w:ins w:id="1396" w:author="野草" w:date="2024-02-29T12:12:59Z">
        <w:r>
          <w:rPr>
            <w:rFonts w:ascii="Times New Roman" w:hAnsi="Times New Roman" w:eastAsia="楷体" w:cs="Times New Roman"/>
            <w:kern w:val="2"/>
            <w:sz w:val="24"/>
            <w:szCs w:val="24"/>
            <w:highlight w:val="cyan"/>
            <w:lang w:val="en-US" w:eastAsia="zh-CN" w:bidi="ar-SA"/>
            <w:rPrChange w:id="1397" w:author="野草" w:date="2024-02-29T13:53:15Z">
              <w:rPr>
                <w:rFonts w:eastAsia="楷体" w:asciiTheme="minorHAnsi" w:hAnsiTheme="minorHAnsi" w:cstheme="minorBidi"/>
                <w:kern w:val="2"/>
                <w:sz w:val="24"/>
                <w:szCs w:val="24"/>
                <w:lang w:val="en-US" w:eastAsia="zh-CN" w:bidi="ar-SA"/>
              </w:rPr>
            </w:rPrChange>
          </w:rPr>
          <w:t>热缓解需求</w:t>
        </w:r>
      </w:ins>
      <w:ins w:id="1398" w:author="野草" w:date="2024-02-29T12:12:59Z">
        <w:r>
          <w:rPr>
            <w:rFonts w:ascii="Times New Roman" w:hAnsi="Times New Roman" w:eastAsia="楷体" w:cs="Times New Roman"/>
            <w:kern w:val="2"/>
            <w:sz w:val="24"/>
            <w:szCs w:val="24"/>
            <w:lang w:val="en-US" w:eastAsia="zh-CN" w:bidi="ar-SA"/>
            <w:rPrChange w:id="1399" w:author="野草" w:date="2024-02-29T13:53:15Z">
              <w:rPr>
                <w:rFonts w:eastAsia="楷体" w:asciiTheme="minorHAnsi" w:hAnsiTheme="minorHAnsi" w:cstheme="minorBidi"/>
                <w:kern w:val="2"/>
                <w:sz w:val="24"/>
                <w:szCs w:val="24"/>
                <w:lang w:val="en-US" w:eastAsia="zh-CN" w:bidi="ar-SA"/>
              </w:rPr>
            </w:rPrChange>
          </w:rPr>
          <w:t>产生影响。以</w:t>
        </w:r>
      </w:ins>
      <w:ins w:id="1400" w:author="野草" w:date="2024-02-29T12:12:59Z">
        <w:r>
          <w:rPr>
            <w:rFonts w:ascii="Times New Roman" w:hAnsi="Times New Roman" w:eastAsia="楷体" w:cs="Times New Roman"/>
            <w:kern w:val="2"/>
            <w:sz w:val="24"/>
            <w:szCs w:val="24"/>
            <w:highlight w:val="cyan"/>
            <w:lang w:val="en-US" w:eastAsia="zh-CN" w:bidi="ar-SA"/>
            <w:rPrChange w:id="1401" w:author="野草" w:date="2024-02-29T13:53:15Z">
              <w:rPr>
                <w:rFonts w:eastAsia="楷体" w:asciiTheme="minorHAnsi" w:hAnsiTheme="minorHAnsi" w:cstheme="minorBidi"/>
                <w:kern w:val="2"/>
                <w:sz w:val="24"/>
                <w:szCs w:val="24"/>
                <w:lang w:val="en-US" w:eastAsia="zh-CN" w:bidi="ar-SA"/>
              </w:rPr>
            </w:rPrChange>
          </w:rPr>
          <w:t>中国绵阳</w:t>
        </w:r>
      </w:ins>
      <w:ins w:id="1402" w:author="野草" w:date="2024-02-29T12:12:59Z">
        <w:r>
          <w:rPr>
            <w:rFonts w:ascii="Times New Roman" w:hAnsi="Times New Roman" w:eastAsia="楷体" w:cs="Times New Roman"/>
            <w:kern w:val="2"/>
            <w:sz w:val="24"/>
            <w:szCs w:val="24"/>
            <w:lang w:val="en-US" w:eastAsia="zh-CN" w:bidi="ar-SA"/>
            <w:rPrChange w:id="1403" w:author="野草" w:date="2024-02-29T13:53:15Z">
              <w:rPr>
                <w:rFonts w:eastAsia="楷体" w:asciiTheme="minorHAnsi" w:hAnsiTheme="minorHAnsi" w:cstheme="minorBidi"/>
                <w:kern w:val="2"/>
                <w:sz w:val="24"/>
                <w:szCs w:val="24"/>
                <w:lang w:val="en-US" w:eastAsia="zh-CN" w:bidi="ar-SA"/>
              </w:rPr>
            </w:rPrChange>
          </w:rPr>
          <w:t>为例的</w:t>
        </w:r>
      </w:ins>
      <w:ins w:id="1404" w:author="野草" w:date="2024-02-29T12:12:59Z">
        <w:r>
          <w:rPr>
            <w:rFonts w:ascii="Times New Roman" w:hAnsi="Times New Roman" w:eastAsia="楷体" w:cs="Times New Roman"/>
            <w:kern w:val="2"/>
            <w:sz w:val="24"/>
            <w:szCs w:val="24"/>
            <w:highlight w:val="cyan"/>
            <w:lang w:val="en-US" w:eastAsia="zh-CN" w:bidi="ar-SA"/>
            <w:rPrChange w:id="1405" w:author="野草" w:date="2024-02-29T13:53:15Z">
              <w:rPr>
                <w:rFonts w:eastAsia="楷体" w:asciiTheme="minorHAnsi" w:hAnsiTheme="minorHAnsi" w:cstheme="minorBidi"/>
                <w:kern w:val="2"/>
                <w:sz w:val="24"/>
                <w:szCs w:val="24"/>
                <w:lang w:val="en-US" w:eastAsia="zh-CN" w:bidi="ar-SA"/>
              </w:rPr>
            </w:rPrChange>
          </w:rPr>
          <w:t>一项研究</w:t>
        </w:r>
      </w:ins>
      <w:ins w:id="1406" w:author="野草" w:date="2024-02-29T12:12:59Z">
        <w:r>
          <w:rPr>
            <w:rFonts w:ascii="Times New Roman" w:hAnsi="Times New Roman" w:eastAsia="楷体" w:cs="Times New Roman"/>
            <w:kern w:val="2"/>
            <w:sz w:val="24"/>
            <w:szCs w:val="24"/>
            <w:lang w:val="en-US" w:eastAsia="zh-CN" w:bidi="ar-SA"/>
            <w:rPrChange w:id="1407" w:author="野草" w:date="2024-02-29T13:53:15Z">
              <w:rPr>
                <w:rFonts w:eastAsia="楷体" w:asciiTheme="minorHAnsi" w:hAnsiTheme="minorHAnsi" w:cstheme="minorBidi"/>
                <w:kern w:val="2"/>
                <w:sz w:val="24"/>
                <w:szCs w:val="24"/>
                <w:lang w:val="en-US" w:eastAsia="zh-CN" w:bidi="ar-SA"/>
              </w:rPr>
            </w:rPrChange>
          </w:rPr>
          <w:t>显示，</w:t>
        </w:r>
      </w:ins>
      <w:ins w:id="1408" w:author="野草" w:date="2024-02-29T12:12:59Z">
        <w:r>
          <w:rPr>
            <w:rFonts w:ascii="Times New Roman" w:hAnsi="Times New Roman" w:eastAsia="楷体" w:cs="Times New Roman"/>
            <w:kern w:val="2"/>
            <w:sz w:val="24"/>
            <w:szCs w:val="24"/>
            <w:highlight w:val="cyan"/>
            <w:lang w:val="en-US" w:eastAsia="zh-CN" w:bidi="ar-SA"/>
            <w:rPrChange w:id="1409" w:author="野草" w:date="2024-02-29T13:53:15Z">
              <w:rPr>
                <w:rFonts w:eastAsia="楷体" w:asciiTheme="minorHAnsi" w:hAnsiTheme="minorHAnsi" w:cstheme="minorBidi"/>
                <w:kern w:val="2"/>
                <w:sz w:val="24"/>
                <w:szCs w:val="24"/>
                <w:lang w:val="en-US" w:eastAsia="zh-CN" w:bidi="ar-SA"/>
              </w:rPr>
            </w:rPrChange>
          </w:rPr>
          <w:t>65岁及以上</w:t>
        </w:r>
      </w:ins>
      <w:ins w:id="1410" w:author="野草" w:date="2024-02-29T12:12:59Z">
        <w:r>
          <w:rPr>
            <w:rFonts w:ascii="Times New Roman" w:hAnsi="Times New Roman" w:eastAsia="楷体" w:cs="Times New Roman"/>
            <w:kern w:val="2"/>
            <w:sz w:val="24"/>
            <w:szCs w:val="24"/>
            <w:lang w:val="en-US" w:eastAsia="zh-CN" w:bidi="ar-SA"/>
            <w:rPrChange w:id="1411" w:author="野草" w:date="2024-02-29T13:53:15Z">
              <w:rPr>
                <w:rFonts w:eastAsia="楷体" w:asciiTheme="minorHAnsi" w:hAnsiTheme="minorHAnsi" w:cstheme="minorBidi"/>
                <w:kern w:val="2"/>
                <w:sz w:val="24"/>
                <w:szCs w:val="24"/>
                <w:lang w:val="en-US" w:eastAsia="zh-CN" w:bidi="ar-SA"/>
              </w:rPr>
            </w:rPrChange>
          </w:rPr>
          <w:t>人群在</w:t>
        </w:r>
      </w:ins>
      <w:ins w:id="1412" w:author="野草" w:date="2024-02-29T12:12:59Z">
        <w:r>
          <w:rPr>
            <w:rFonts w:ascii="Times New Roman" w:hAnsi="Times New Roman" w:eastAsia="楷体" w:cs="Times New Roman"/>
            <w:kern w:val="2"/>
            <w:sz w:val="24"/>
            <w:szCs w:val="24"/>
            <w:highlight w:val="cyan"/>
            <w:lang w:val="en-US" w:eastAsia="zh-CN" w:bidi="ar-SA"/>
            <w:rPrChange w:id="1413" w:author="野草" w:date="2024-02-29T13:53:15Z">
              <w:rPr>
                <w:rFonts w:eastAsia="楷体" w:asciiTheme="minorHAnsi" w:hAnsiTheme="minorHAnsi" w:cstheme="minorBidi"/>
                <w:kern w:val="2"/>
                <w:sz w:val="24"/>
                <w:szCs w:val="24"/>
                <w:lang w:val="en-US" w:eastAsia="zh-CN" w:bidi="ar-SA"/>
              </w:rPr>
            </w:rPrChange>
          </w:rPr>
          <w:t>高温环境下</w:t>
        </w:r>
      </w:ins>
      <w:ins w:id="1414" w:author="野草" w:date="2024-02-29T12:12:59Z">
        <w:r>
          <w:rPr>
            <w:rFonts w:ascii="Times New Roman" w:hAnsi="Times New Roman" w:eastAsia="楷体" w:cs="Times New Roman"/>
            <w:kern w:val="2"/>
            <w:sz w:val="24"/>
            <w:szCs w:val="24"/>
            <w:lang w:val="en-US" w:eastAsia="zh-CN" w:bidi="ar-SA"/>
            <w:rPrChange w:id="1415" w:author="野草" w:date="2024-02-29T13:53:15Z">
              <w:rPr>
                <w:rFonts w:eastAsia="楷体" w:asciiTheme="minorHAnsi" w:hAnsiTheme="minorHAnsi" w:cstheme="minorBidi"/>
                <w:kern w:val="2"/>
                <w:sz w:val="24"/>
                <w:szCs w:val="24"/>
                <w:lang w:val="en-US" w:eastAsia="zh-CN" w:bidi="ar-SA"/>
              </w:rPr>
            </w:rPrChange>
          </w:rPr>
          <w:t>的</w:t>
        </w:r>
      </w:ins>
      <w:ins w:id="1416" w:author="野草" w:date="2024-02-29T12:12:59Z">
        <w:r>
          <w:rPr>
            <w:rFonts w:ascii="Times New Roman" w:hAnsi="Times New Roman" w:eastAsia="楷体" w:cs="Times New Roman"/>
            <w:kern w:val="2"/>
            <w:sz w:val="24"/>
            <w:szCs w:val="24"/>
            <w:highlight w:val="cyan"/>
            <w:lang w:val="en-US" w:eastAsia="zh-CN" w:bidi="ar-SA"/>
            <w:rPrChange w:id="1417" w:author="野草" w:date="2024-02-29T13:53:15Z">
              <w:rPr>
                <w:rFonts w:eastAsia="楷体" w:asciiTheme="minorHAnsi" w:hAnsiTheme="minorHAnsi" w:cstheme="minorBidi"/>
                <w:kern w:val="2"/>
                <w:sz w:val="24"/>
                <w:szCs w:val="24"/>
                <w:lang w:val="en-US" w:eastAsia="zh-CN" w:bidi="ar-SA"/>
              </w:rPr>
            </w:rPrChange>
          </w:rPr>
          <w:t>非意外死亡率</w:t>
        </w:r>
      </w:ins>
      <w:ins w:id="1418" w:author="野草" w:date="2024-02-29T12:12:59Z">
        <w:r>
          <w:rPr>
            <w:rFonts w:ascii="Times New Roman" w:hAnsi="Times New Roman" w:eastAsia="楷体" w:cs="Times New Roman"/>
            <w:kern w:val="2"/>
            <w:sz w:val="24"/>
            <w:szCs w:val="24"/>
            <w:lang w:val="en-US" w:eastAsia="zh-CN" w:bidi="ar-SA"/>
            <w:rPrChange w:id="1419" w:author="野草" w:date="2024-02-29T13:53:15Z">
              <w:rPr>
                <w:rFonts w:eastAsia="楷体" w:asciiTheme="minorHAnsi" w:hAnsiTheme="minorHAnsi" w:cstheme="minorBidi"/>
                <w:kern w:val="2"/>
                <w:sz w:val="24"/>
                <w:szCs w:val="24"/>
                <w:lang w:val="en-US" w:eastAsia="zh-CN" w:bidi="ar-SA"/>
              </w:rPr>
            </w:rPrChange>
          </w:rPr>
          <w:t>是</w:t>
        </w:r>
      </w:ins>
      <w:ins w:id="1420" w:author="野草" w:date="2024-02-29T12:12:59Z">
        <w:r>
          <w:rPr>
            <w:rFonts w:ascii="Times New Roman" w:hAnsi="Times New Roman" w:eastAsia="楷体" w:cs="Times New Roman"/>
            <w:kern w:val="2"/>
            <w:sz w:val="24"/>
            <w:szCs w:val="24"/>
            <w:highlight w:val="cyan"/>
            <w:lang w:val="en-US" w:eastAsia="zh-CN" w:bidi="ar-SA"/>
            <w:rPrChange w:id="1421" w:author="野草" w:date="2024-02-29T13:53:15Z">
              <w:rPr>
                <w:rFonts w:eastAsia="楷体" w:asciiTheme="minorHAnsi" w:hAnsiTheme="minorHAnsi" w:cstheme="minorBidi"/>
                <w:kern w:val="2"/>
                <w:sz w:val="24"/>
                <w:szCs w:val="24"/>
                <w:lang w:val="en-US" w:eastAsia="zh-CN" w:bidi="ar-SA"/>
              </w:rPr>
            </w:rPrChange>
          </w:rPr>
          <w:t>65岁以下人群</w:t>
        </w:r>
      </w:ins>
      <w:ins w:id="1422" w:author="野草" w:date="2024-02-29T12:12:59Z">
        <w:r>
          <w:rPr>
            <w:rFonts w:ascii="Times New Roman" w:hAnsi="Times New Roman" w:eastAsia="楷体" w:cs="Times New Roman"/>
            <w:kern w:val="2"/>
            <w:sz w:val="24"/>
            <w:szCs w:val="24"/>
            <w:lang w:val="en-US" w:eastAsia="zh-CN" w:bidi="ar-SA"/>
            <w:rPrChange w:id="1423" w:author="野草" w:date="2024-02-29T13:53:15Z">
              <w:rPr>
                <w:rFonts w:eastAsia="楷体" w:asciiTheme="minorHAnsi" w:hAnsiTheme="minorHAnsi" w:cstheme="minorBidi"/>
                <w:kern w:val="2"/>
                <w:sz w:val="24"/>
                <w:szCs w:val="24"/>
                <w:lang w:val="en-US" w:eastAsia="zh-CN" w:bidi="ar-SA"/>
              </w:rPr>
            </w:rPrChange>
          </w:rPr>
          <w:t>的</w:t>
        </w:r>
      </w:ins>
      <w:ins w:id="1424" w:author="野草" w:date="2024-02-29T12:12:59Z">
        <w:r>
          <w:rPr>
            <w:rFonts w:ascii="Times New Roman" w:hAnsi="Times New Roman" w:eastAsia="楷体" w:cs="Times New Roman"/>
            <w:kern w:val="2"/>
            <w:sz w:val="24"/>
            <w:szCs w:val="24"/>
            <w:highlight w:val="cyan"/>
            <w:lang w:val="en-US" w:eastAsia="zh-CN" w:bidi="ar-SA"/>
            <w:rPrChange w:id="1425" w:author="野草" w:date="2024-02-29T13:53:15Z">
              <w:rPr>
                <w:rFonts w:eastAsia="楷体" w:asciiTheme="minorHAnsi" w:hAnsiTheme="minorHAnsi" w:cstheme="minorBidi"/>
                <w:kern w:val="2"/>
                <w:sz w:val="24"/>
                <w:szCs w:val="24"/>
                <w:lang w:val="en-US" w:eastAsia="zh-CN" w:bidi="ar-SA"/>
              </w:rPr>
            </w:rPrChange>
          </w:rPr>
          <w:t>两倍以上</w:t>
        </w:r>
      </w:ins>
      <w:ins w:id="1426" w:author="野草" w:date="2024-02-29T12:12:59Z">
        <w:r>
          <w:rPr>
            <w:rFonts w:ascii="Times New Roman" w:hAnsi="Times New Roman" w:eastAsia="楷体" w:cs="Times New Roman"/>
            <w:kern w:val="2"/>
            <w:sz w:val="24"/>
            <w:szCs w:val="24"/>
            <w:lang w:val="en-US" w:eastAsia="zh-CN" w:bidi="ar-SA"/>
            <w:rPrChange w:id="1427" w:author="野草" w:date="2024-02-29T13:53:15Z">
              <w:rPr>
                <w:rFonts w:eastAsia="楷体" w:asciiTheme="minorHAnsi" w:hAnsiTheme="minorHAnsi" w:cstheme="minorBidi"/>
                <w:kern w:val="2"/>
                <w:sz w:val="24"/>
                <w:szCs w:val="24"/>
                <w:lang w:val="en-US" w:eastAsia="zh-CN" w:bidi="ar-SA"/>
              </w:rPr>
            </w:rPrChange>
          </w:rPr>
          <w:t>（任宇等，2020）。此外，随着</w:t>
        </w:r>
      </w:ins>
      <w:ins w:id="1428" w:author="野草" w:date="2024-02-29T12:12:59Z">
        <w:r>
          <w:rPr>
            <w:rFonts w:ascii="Times New Roman" w:hAnsi="Times New Roman" w:eastAsia="楷体" w:cs="Times New Roman"/>
            <w:kern w:val="2"/>
            <w:sz w:val="24"/>
            <w:szCs w:val="24"/>
            <w:highlight w:val="cyan"/>
            <w:lang w:val="en-US" w:eastAsia="zh-CN" w:bidi="ar-SA"/>
            <w:rPrChange w:id="1429" w:author="野草" w:date="2024-02-29T13:53:15Z">
              <w:rPr>
                <w:rFonts w:eastAsia="楷体" w:asciiTheme="minorHAnsi" w:hAnsiTheme="minorHAnsi" w:cstheme="minorBidi"/>
                <w:kern w:val="2"/>
                <w:sz w:val="24"/>
                <w:szCs w:val="24"/>
                <w:lang w:val="en-US" w:eastAsia="zh-CN" w:bidi="ar-SA"/>
              </w:rPr>
            </w:rPrChange>
          </w:rPr>
          <w:t>居民收入水平</w:t>
        </w:r>
      </w:ins>
      <w:ins w:id="1430" w:author="野草" w:date="2024-02-29T12:12:59Z">
        <w:r>
          <w:rPr>
            <w:rFonts w:ascii="Times New Roman" w:hAnsi="Times New Roman" w:eastAsia="楷体" w:cs="Times New Roman"/>
            <w:kern w:val="2"/>
            <w:sz w:val="24"/>
            <w:szCs w:val="24"/>
            <w:lang w:val="en-US" w:eastAsia="zh-CN" w:bidi="ar-SA"/>
            <w:rPrChange w:id="1431" w:author="野草" w:date="2024-02-29T13:53:15Z">
              <w:rPr>
                <w:rFonts w:eastAsia="楷体" w:asciiTheme="minorHAnsi" w:hAnsiTheme="minorHAnsi" w:cstheme="minorBidi"/>
                <w:kern w:val="2"/>
                <w:sz w:val="24"/>
                <w:szCs w:val="24"/>
                <w:lang w:val="en-US" w:eastAsia="zh-CN" w:bidi="ar-SA"/>
              </w:rPr>
            </w:rPrChange>
          </w:rPr>
          <w:t>的提升，与</w:t>
        </w:r>
      </w:ins>
      <w:ins w:id="1432" w:author="野草" w:date="2024-02-29T12:12:59Z">
        <w:r>
          <w:rPr>
            <w:rFonts w:ascii="Times New Roman" w:hAnsi="Times New Roman" w:eastAsia="楷体" w:cs="Times New Roman"/>
            <w:kern w:val="2"/>
            <w:sz w:val="24"/>
            <w:szCs w:val="24"/>
            <w:highlight w:val="cyan"/>
            <w:lang w:val="en-US" w:eastAsia="zh-CN" w:bidi="ar-SA"/>
            <w:rPrChange w:id="1433" w:author="野草" w:date="2024-02-29T13:53:15Z">
              <w:rPr>
                <w:rFonts w:eastAsia="楷体" w:asciiTheme="minorHAnsi" w:hAnsiTheme="minorHAnsi" w:cstheme="minorBidi"/>
                <w:kern w:val="2"/>
                <w:sz w:val="24"/>
                <w:szCs w:val="24"/>
                <w:lang w:val="en-US" w:eastAsia="zh-CN" w:bidi="ar-SA"/>
              </w:rPr>
            </w:rPrChange>
          </w:rPr>
          <w:t>高温相关</w:t>
        </w:r>
      </w:ins>
      <w:ins w:id="1434" w:author="野草" w:date="2024-02-29T12:12:59Z">
        <w:r>
          <w:rPr>
            <w:rFonts w:ascii="Times New Roman" w:hAnsi="Times New Roman" w:eastAsia="楷体" w:cs="Times New Roman"/>
            <w:kern w:val="2"/>
            <w:sz w:val="24"/>
            <w:szCs w:val="24"/>
            <w:lang w:val="en-US" w:eastAsia="zh-CN" w:bidi="ar-SA"/>
            <w:rPrChange w:id="1435" w:author="野草" w:date="2024-02-29T13:53:15Z">
              <w:rPr>
                <w:rFonts w:eastAsia="楷体" w:asciiTheme="minorHAnsi" w:hAnsiTheme="minorHAnsi" w:cstheme="minorBidi"/>
                <w:kern w:val="2"/>
                <w:sz w:val="24"/>
                <w:szCs w:val="24"/>
                <w:lang w:val="en-US" w:eastAsia="zh-CN" w:bidi="ar-SA"/>
              </w:rPr>
            </w:rPrChange>
          </w:rPr>
          <w:t>的</w:t>
        </w:r>
      </w:ins>
      <w:ins w:id="1436" w:author="野草" w:date="2024-02-29T12:12:59Z">
        <w:r>
          <w:rPr>
            <w:rFonts w:ascii="Times New Roman" w:hAnsi="Times New Roman" w:eastAsia="楷体" w:cs="Times New Roman"/>
            <w:kern w:val="2"/>
            <w:sz w:val="24"/>
            <w:szCs w:val="24"/>
            <w:highlight w:val="cyan"/>
            <w:lang w:val="en-US" w:eastAsia="zh-CN" w:bidi="ar-SA"/>
            <w:rPrChange w:id="1437" w:author="野草" w:date="2024-02-29T13:53:15Z">
              <w:rPr>
                <w:rFonts w:eastAsia="楷体" w:asciiTheme="minorHAnsi" w:hAnsiTheme="minorHAnsi" w:cstheme="minorBidi"/>
                <w:kern w:val="2"/>
                <w:sz w:val="24"/>
                <w:szCs w:val="24"/>
                <w:lang w:val="en-US" w:eastAsia="zh-CN" w:bidi="ar-SA"/>
              </w:rPr>
            </w:rPrChange>
          </w:rPr>
          <w:t>死亡率</w:t>
        </w:r>
      </w:ins>
      <w:ins w:id="1438" w:author="野草" w:date="2024-02-29T12:12:59Z">
        <w:r>
          <w:rPr>
            <w:rFonts w:ascii="Times New Roman" w:hAnsi="Times New Roman" w:eastAsia="楷体" w:cs="Times New Roman"/>
            <w:kern w:val="2"/>
            <w:sz w:val="24"/>
            <w:szCs w:val="24"/>
            <w:lang w:val="en-US" w:eastAsia="zh-CN" w:bidi="ar-SA"/>
            <w:rPrChange w:id="1439" w:author="野草" w:date="2024-02-29T13:53:15Z">
              <w:rPr>
                <w:rFonts w:eastAsia="楷体" w:asciiTheme="minorHAnsi" w:hAnsiTheme="minorHAnsi" w:cstheme="minorBidi"/>
                <w:kern w:val="2"/>
                <w:sz w:val="24"/>
                <w:szCs w:val="24"/>
                <w:lang w:val="en-US" w:eastAsia="zh-CN" w:bidi="ar-SA"/>
              </w:rPr>
            </w:rPrChange>
          </w:rPr>
          <w:t>呈</w:t>
        </w:r>
      </w:ins>
      <w:ins w:id="1440" w:author="野草" w:date="2024-02-29T12:15:02Z">
        <w:r>
          <w:rPr>
            <w:rFonts w:hint="default" w:ascii="Times New Roman" w:hAnsi="Times New Roman" w:cs="Times New Roman"/>
            <w:kern w:val="2"/>
            <w:sz w:val="24"/>
            <w:szCs w:val="24"/>
            <w:highlight w:val="cyan"/>
            <w:lang w:val="en-US" w:eastAsia="zh-CN" w:bidi="ar-SA"/>
            <w:rPrChange w:id="1441" w:author="野草" w:date="2024-02-29T13:53:15Z">
              <w:rPr>
                <w:rFonts w:hint="eastAsia" w:cs="Times New Roman"/>
                <w:kern w:val="2"/>
                <w:sz w:val="24"/>
                <w:szCs w:val="24"/>
                <w:lang w:val="en-US" w:eastAsia="zh-CN" w:bidi="ar-SA"/>
              </w:rPr>
            </w:rPrChange>
          </w:rPr>
          <w:t>显著</w:t>
        </w:r>
      </w:ins>
      <w:ins w:id="1442" w:author="野草" w:date="2024-02-29T12:12:59Z">
        <w:r>
          <w:rPr>
            <w:rFonts w:ascii="Times New Roman" w:hAnsi="Times New Roman" w:eastAsia="楷体" w:cs="Times New Roman"/>
            <w:kern w:val="2"/>
            <w:sz w:val="24"/>
            <w:szCs w:val="24"/>
            <w:highlight w:val="cyan"/>
            <w:lang w:val="en-US" w:eastAsia="zh-CN" w:bidi="ar-SA"/>
            <w:rPrChange w:id="1443" w:author="野草" w:date="2024-02-29T13:53:15Z">
              <w:rPr>
                <w:rFonts w:eastAsia="楷体" w:asciiTheme="minorHAnsi" w:hAnsiTheme="minorHAnsi" w:cstheme="minorBidi"/>
                <w:kern w:val="2"/>
                <w:sz w:val="24"/>
                <w:szCs w:val="24"/>
                <w:lang w:val="en-US" w:eastAsia="zh-CN" w:bidi="ar-SA"/>
              </w:rPr>
            </w:rPrChange>
          </w:rPr>
          <w:t>下降</w:t>
        </w:r>
      </w:ins>
      <w:ins w:id="1444" w:author="野草" w:date="2024-02-29T12:15:06Z">
        <w:r>
          <w:rPr>
            <w:rFonts w:hint="default" w:ascii="Times New Roman" w:hAnsi="Times New Roman" w:cs="Times New Roman"/>
            <w:kern w:val="2"/>
            <w:sz w:val="24"/>
            <w:szCs w:val="24"/>
            <w:highlight w:val="cyan"/>
            <w:lang w:val="en-US" w:eastAsia="zh-CN" w:bidi="ar-SA"/>
            <w:rPrChange w:id="1445" w:author="野草" w:date="2024-02-29T13:53:15Z">
              <w:rPr>
                <w:rFonts w:hint="eastAsia" w:cs="Times New Roman"/>
                <w:kern w:val="2"/>
                <w:sz w:val="24"/>
                <w:szCs w:val="24"/>
                <w:highlight w:val="cyan"/>
                <w:lang w:val="en-US" w:eastAsia="zh-CN" w:bidi="ar-SA"/>
              </w:rPr>
            </w:rPrChange>
          </w:rPr>
          <w:t>的</w:t>
        </w:r>
      </w:ins>
      <w:ins w:id="1446" w:author="野草" w:date="2024-02-29T12:12:59Z">
        <w:r>
          <w:rPr>
            <w:rFonts w:ascii="Times New Roman" w:hAnsi="Times New Roman" w:eastAsia="楷体" w:cs="Times New Roman"/>
            <w:kern w:val="2"/>
            <w:sz w:val="24"/>
            <w:szCs w:val="24"/>
            <w:lang w:val="en-US" w:eastAsia="zh-CN" w:bidi="ar-SA"/>
            <w:rPrChange w:id="1447" w:author="野草" w:date="2024-02-29T13:53:15Z">
              <w:rPr>
                <w:rFonts w:eastAsia="楷体" w:asciiTheme="minorHAnsi" w:hAnsiTheme="minorHAnsi" w:cstheme="minorBidi"/>
                <w:kern w:val="2"/>
                <w:sz w:val="24"/>
                <w:szCs w:val="24"/>
                <w:lang w:val="en-US" w:eastAsia="zh-CN" w:bidi="ar-SA"/>
              </w:rPr>
            </w:rPrChange>
          </w:rPr>
          <w:t>趋势（Coates等，2022）。由此可见，单纯依赖</w:t>
        </w:r>
      </w:ins>
      <w:ins w:id="1448" w:author="野草" w:date="2024-02-29T12:12:59Z">
        <w:r>
          <w:rPr>
            <w:rFonts w:ascii="Times New Roman" w:hAnsi="Times New Roman" w:eastAsia="楷体" w:cs="Times New Roman"/>
            <w:kern w:val="2"/>
            <w:sz w:val="24"/>
            <w:szCs w:val="24"/>
            <w:highlight w:val="cyan"/>
            <w:lang w:val="en-US" w:eastAsia="zh-CN" w:bidi="ar-SA"/>
            <w:rPrChange w:id="1449" w:author="野草" w:date="2024-02-29T13:53:15Z">
              <w:rPr>
                <w:rFonts w:eastAsia="楷体" w:asciiTheme="minorHAnsi" w:hAnsiTheme="minorHAnsi" w:cstheme="minorBidi"/>
                <w:kern w:val="2"/>
                <w:sz w:val="24"/>
                <w:szCs w:val="24"/>
                <w:lang w:val="en-US" w:eastAsia="zh-CN" w:bidi="ar-SA"/>
              </w:rPr>
            </w:rPrChange>
          </w:rPr>
          <w:t>人口密度和</w:t>
        </w:r>
      </w:ins>
      <w:ins w:id="1450" w:author="野草" w:date="2024-02-29T12:15:15Z">
        <w:r>
          <w:rPr>
            <w:rFonts w:hint="default" w:ascii="Times New Roman" w:hAnsi="Times New Roman" w:cs="Times New Roman"/>
            <w:kern w:val="2"/>
            <w:sz w:val="24"/>
            <w:szCs w:val="24"/>
            <w:highlight w:val="cyan"/>
            <w:lang w:val="en-US" w:eastAsia="zh-CN" w:bidi="ar-SA"/>
            <w:rPrChange w:id="1451" w:author="野草" w:date="2024-02-29T13:53:15Z">
              <w:rPr>
                <w:rFonts w:hint="eastAsia" w:cs="Times New Roman"/>
                <w:kern w:val="2"/>
                <w:sz w:val="24"/>
                <w:szCs w:val="24"/>
                <w:highlight w:val="cyan"/>
                <w:lang w:val="en-US" w:eastAsia="zh-CN" w:bidi="ar-SA"/>
              </w:rPr>
            </w:rPrChange>
          </w:rPr>
          <w:t>热舒适</w:t>
        </w:r>
      </w:ins>
      <w:ins w:id="1452" w:author="野草" w:date="2024-02-29T12:12:59Z">
        <w:r>
          <w:rPr>
            <w:rFonts w:ascii="Times New Roman" w:hAnsi="Times New Roman" w:eastAsia="楷体" w:cs="Times New Roman"/>
            <w:kern w:val="2"/>
            <w:sz w:val="24"/>
            <w:szCs w:val="24"/>
            <w:highlight w:val="cyan"/>
            <w:lang w:val="en-US" w:eastAsia="zh-CN" w:bidi="ar-SA"/>
            <w:rPrChange w:id="1453" w:author="野草" w:date="2024-02-29T13:53:15Z">
              <w:rPr>
                <w:rFonts w:eastAsia="楷体" w:asciiTheme="minorHAnsi" w:hAnsiTheme="minorHAnsi" w:cstheme="minorBidi"/>
                <w:kern w:val="2"/>
                <w:sz w:val="24"/>
                <w:szCs w:val="24"/>
                <w:lang w:val="en-US" w:eastAsia="zh-CN" w:bidi="ar-SA"/>
              </w:rPr>
            </w:rPrChange>
          </w:rPr>
          <w:t>指标</w:t>
        </w:r>
      </w:ins>
      <w:ins w:id="1454" w:author="野草" w:date="2024-02-29T12:12:59Z">
        <w:r>
          <w:rPr>
            <w:rFonts w:ascii="Times New Roman" w:hAnsi="Times New Roman" w:eastAsia="楷体" w:cs="Times New Roman"/>
            <w:kern w:val="2"/>
            <w:sz w:val="24"/>
            <w:szCs w:val="24"/>
            <w:lang w:val="en-US" w:eastAsia="zh-CN" w:bidi="ar-SA"/>
            <w:rPrChange w:id="1455" w:author="野草" w:date="2024-02-29T13:53:15Z">
              <w:rPr>
                <w:rFonts w:eastAsia="楷体" w:asciiTheme="minorHAnsi" w:hAnsiTheme="minorHAnsi" w:cstheme="minorBidi"/>
                <w:kern w:val="2"/>
                <w:sz w:val="24"/>
                <w:szCs w:val="24"/>
                <w:lang w:val="en-US" w:eastAsia="zh-CN" w:bidi="ar-SA"/>
              </w:rPr>
            </w:rPrChange>
          </w:rPr>
          <w:t>无法全面准确地</w:t>
        </w:r>
      </w:ins>
      <w:ins w:id="1456" w:author="野草" w:date="2024-02-29T12:12:59Z">
        <w:r>
          <w:rPr>
            <w:rFonts w:ascii="Times New Roman" w:hAnsi="Times New Roman" w:eastAsia="楷体" w:cs="Times New Roman"/>
            <w:kern w:val="2"/>
            <w:sz w:val="24"/>
            <w:szCs w:val="24"/>
            <w:highlight w:val="cyan"/>
            <w:lang w:val="en-US" w:eastAsia="zh-CN" w:bidi="ar-SA"/>
            <w:rPrChange w:id="1457" w:author="野草" w:date="2024-02-29T13:53:15Z">
              <w:rPr>
                <w:rFonts w:eastAsia="楷体" w:asciiTheme="minorHAnsi" w:hAnsiTheme="minorHAnsi" w:cstheme="minorBidi"/>
                <w:kern w:val="2"/>
                <w:sz w:val="24"/>
                <w:szCs w:val="24"/>
                <w:lang w:val="en-US" w:eastAsia="zh-CN" w:bidi="ar-SA"/>
              </w:rPr>
            </w:rPrChange>
          </w:rPr>
          <w:t>量化热缓解需求</w:t>
        </w:r>
      </w:ins>
      <w:ins w:id="1458" w:author="野草" w:date="2024-02-29T12:12:59Z">
        <w:r>
          <w:rPr>
            <w:rFonts w:ascii="Times New Roman" w:hAnsi="Times New Roman" w:eastAsia="楷体" w:cs="Times New Roman"/>
            <w:kern w:val="2"/>
            <w:sz w:val="24"/>
            <w:szCs w:val="24"/>
            <w:lang w:val="en-US" w:eastAsia="zh-CN" w:bidi="ar-SA"/>
            <w:rPrChange w:id="1459" w:author="野草" w:date="2024-02-29T13:53:15Z">
              <w:rPr>
                <w:rFonts w:eastAsia="楷体" w:asciiTheme="minorHAnsi" w:hAnsiTheme="minorHAnsi" w:cstheme="minorBidi"/>
                <w:kern w:val="2"/>
                <w:sz w:val="24"/>
                <w:szCs w:val="24"/>
                <w:lang w:val="en-US" w:eastAsia="zh-CN" w:bidi="ar-SA"/>
              </w:rPr>
            </w:rPrChange>
          </w:rPr>
          <w:t>，必须综合考虑</w:t>
        </w:r>
      </w:ins>
      <w:ins w:id="1460" w:author="野草" w:date="2024-02-29T12:12:59Z">
        <w:r>
          <w:rPr>
            <w:rFonts w:ascii="Times New Roman" w:hAnsi="Times New Roman" w:eastAsia="楷体" w:cs="Times New Roman"/>
            <w:kern w:val="2"/>
            <w:sz w:val="24"/>
            <w:szCs w:val="24"/>
            <w:highlight w:val="cyan"/>
            <w:lang w:val="en-US" w:eastAsia="zh-CN" w:bidi="ar-SA"/>
            <w:rPrChange w:id="1461" w:author="野草" w:date="2024-02-29T13:53:15Z">
              <w:rPr>
                <w:rFonts w:eastAsia="楷体" w:asciiTheme="minorHAnsi" w:hAnsiTheme="minorHAnsi" w:cstheme="minorBidi"/>
                <w:kern w:val="2"/>
                <w:sz w:val="24"/>
                <w:szCs w:val="24"/>
                <w:lang w:val="en-US" w:eastAsia="zh-CN" w:bidi="ar-SA"/>
              </w:rPr>
            </w:rPrChange>
          </w:rPr>
          <w:t>人口结构等</w:t>
        </w:r>
      </w:ins>
      <w:ins w:id="1462" w:author="野草" w:date="2024-02-29T12:12:59Z">
        <w:r>
          <w:rPr>
            <w:rFonts w:ascii="Times New Roman" w:hAnsi="Times New Roman" w:eastAsia="楷体" w:cs="Times New Roman"/>
            <w:kern w:val="2"/>
            <w:sz w:val="24"/>
            <w:szCs w:val="24"/>
            <w:lang w:val="en-US" w:eastAsia="zh-CN" w:bidi="ar-SA"/>
            <w:rPrChange w:id="1463" w:author="野草" w:date="2024-02-29T13:53:15Z">
              <w:rPr>
                <w:rFonts w:eastAsia="楷体" w:asciiTheme="minorHAnsi" w:hAnsiTheme="minorHAnsi" w:cstheme="minorBidi"/>
                <w:kern w:val="2"/>
                <w:sz w:val="24"/>
                <w:szCs w:val="24"/>
                <w:lang w:val="en-US" w:eastAsia="zh-CN" w:bidi="ar-SA"/>
              </w:rPr>
            </w:rPrChange>
          </w:rPr>
          <w:t>多方面因素。</w:t>
        </w:r>
      </w:ins>
      <w:ins w:id="1464" w:author="野草" w:date="2024-02-29T12:15:29Z">
        <w:r>
          <w:rPr>
            <w:rFonts w:hint="default" w:ascii="Times New Roman" w:hAnsi="Times New Roman"/>
            <w:rPrChange w:id="1465" w:author="野草" w:date="2024-02-29T13:53:15Z">
              <w:rPr>
                <w:rFonts w:hint="default"/>
              </w:rPr>
            </w:rPrChange>
          </w:rPr>
          <w:t>【u</w:t>
        </w:r>
      </w:ins>
      <w:ins w:id="1466" w:author="野草" w:date="2024-02-29T12:15:29Z">
        <w:r>
          <w:rPr>
            <w:rFonts w:ascii="Times New Roman" w:hAnsi="Times New Roman"/>
            <w:rPrChange w:id="1467" w:author="野草" w:date="2024-02-29T13:53:15Z">
              <w:rPr/>
            </w:rPrChange>
          </w:rPr>
          <w:t>p2024 0229 1</w:t>
        </w:r>
      </w:ins>
      <w:ins w:id="1468" w:author="野草" w:date="2024-02-29T12:15:31Z">
        <w:r>
          <w:rPr>
            <w:rFonts w:hint="default" w:ascii="Times New Roman" w:hAnsi="Times New Roman"/>
            <w:lang w:val="en-US" w:eastAsia="zh-CN"/>
            <w:rPrChange w:id="1469" w:author="野草" w:date="2024-02-29T13:53:15Z">
              <w:rPr>
                <w:rFonts w:hint="eastAsia"/>
                <w:lang w:val="en-US" w:eastAsia="zh-CN"/>
              </w:rPr>
            </w:rPrChange>
          </w:rPr>
          <w:t>2</w:t>
        </w:r>
      </w:ins>
      <w:ins w:id="1470" w:author="野草" w:date="2024-02-29T12:15:29Z">
        <w:r>
          <w:rPr>
            <w:rFonts w:ascii="Times New Roman" w:hAnsi="Times New Roman"/>
            <w:rPrChange w:id="1471" w:author="野草" w:date="2024-02-29T13:53:15Z">
              <w:rPr/>
            </w:rPrChange>
          </w:rPr>
          <w:t>:</w:t>
        </w:r>
      </w:ins>
      <w:ins w:id="1472" w:author="野草" w:date="2024-02-29T12:15:32Z">
        <w:r>
          <w:rPr>
            <w:rFonts w:hint="default" w:ascii="Times New Roman" w:hAnsi="Times New Roman"/>
            <w:lang w:val="en-US" w:eastAsia="zh-CN"/>
            <w:rPrChange w:id="1473" w:author="野草" w:date="2024-02-29T13:53:15Z">
              <w:rPr>
                <w:rFonts w:hint="eastAsia"/>
                <w:lang w:val="en-US" w:eastAsia="zh-CN"/>
              </w:rPr>
            </w:rPrChange>
          </w:rPr>
          <w:t>1</w:t>
        </w:r>
      </w:ins>
      <w:ins w:id="1474" w:author="野草" w:date="2024-02-29T12:15:33Z">
        <w:r>
          <w:rPr>
            <w:rFonts w:hint="default" w:ascii="Times New Roman" w:hAnsi="Times New Roman"/>
            <w:lang w:val="en-US" w:eastAsia="zh-CN"/>
            <w:rPrChange w:id="1475" w:author="野草" w:date="2024-02-29T13:53:15Z">
              <w:rPr>
                <w:rFonts w:hint="eastAsia"/>
                <w:lang w:val="en-US" w:eastAsia="zh-CN"/>
              </w:rPr>
            </w:rPrChange>
          </w:rPr>
          <w:t>5</w:t>
        </w:r>
      </w:ins>
      <w:ins w:id="1476" w:author="野草" w:date="2024-02-29T12:15:29Z">
        <w:r>
          <w:rPr>
            <w:rFonts w:hint="default" w:ascii="Times New Roman" w:hAnsi="Times New Roman"/>
            <w:rPrChange w:id="1477" w:author="野草" w:date="2024-02-29T13:53:15Z">
              <w:rPr>
                <w:rFonts w:hint="default"/>
              </w:rPr>
            </w:rPrChange>
          </w:rPr>
          <w:t>】</w:t>
        </w:r>
      </w:ins>
      <w:ins w:id="1478" w:author="Fred Zhou" w:date="2024-02-29T09:29:00Z">
        <w:del w:id="1479" w:author="野草" w:date="2024-02-29T12:12:59Z">
          <w:r>
            <w:rPr>
              <w:rFonts w:hint="default"/>
              <w:rPrChange w:id="1480" w:author="Fred Zhou" w:date="2024-02-29T11:49:00Z">
                <w:rPr>
                  <w:rFonts w:hint="eastAsia"/>
                </w:rPr>
              </w:rPrChange>
            </w:rPr>
            <w:delText>事实上</w:delText>
          </w:r>
        </w:del>
      </w:ins>
      <w:ins w:id="1481" w:author="Fred Zhou" w:date="2024-02-28T21:17:00Z">
        <w:del w:id="1482" w:author="野草" w:date="2024-02-29T12:12:59Z">
          <w:r>
            <w:rPr>
              <w:rFonts w:hint="default"/>
              <w:rPrChange w:id="1483" w:author="Fred Zhou" w:date="2024-02-29T11:49:00Z">
                <w:rPr>
                  <w:rFonts w:hint="eastAsia"/>
                </w:rPr>
              </w:rPrChange>
            </w:rPr>
            <w:delText>，</w:delText>
          </w:r>
        </w:del>
      </w:ins>
      <w:ins w:id="1484" w:author="Fred Zhou" w:date="2024-02-29T09:29:00Z">
        <w:del w:id="1485" w:author="野草" w:date="2024-02-29T12:12:59Z">
          <w:r>
            <w:rPr>
              <w:rFonts w:hint="default"/>
              <w:rPrChange w:id="1486" w:author="Fred Zhou" w:date="2024-02-29T11:49:00Z">
                <w:rPr>
                  <w:rFonts w:hint="eastAsia"/>
                </w:rPr>
              </w:rPrChange>
            </w:rPr>
            <w:delText>除</w:delText>
          </w:r>
        </w:del>
      </w:ins>
      <w:ins w:id="1487" w:author="Fred Zhou" w:date="2024-02-28T21:17:00Z">
        <w:del w:id="1488" w:author="野草" w:date="2024-02-29T12:12:59Z">
          <w:r>
            <w:rPr>
              <w:rFonts w:hint="default"/>
              <w:rPrChange w:id="1489" w:author="Fred Zhou" w:date="2024-02-29T11:49:00Z">
                <w:rPr>
                  <w:rFonts w:hint="eastAsia"/>
                </w:rPr>
              </w:rPrChange>
            </w:rPr>
            <w:delText>人口密度</w:delText>
          </w:r>
        </w:del>
      </w:ins>
      <w:ins w:id="1490" w:author="Fred Zhou" w:date="2024-02-29T09:29:00Z">
        <w:del w:id="1491" w:author="野草" w:date="2024-02-29T12:12:59Z">
          <w:r>
            <w:rPr>
              <w:rFonts w:hint="default"/>
              <w:rPrChange w:id="1492" w:author="Fred Zhou" w:date="2024-02-29T11:49:00Z">
                <w:rPr>
                  <w:rFonts w:hint="eastAsia"/>
                </w:rPr>
              </w:rPrChange>
            </w:rPr>
            <w:delText>以外，年龄、收入等人口</w:delText>
          </w:r>
        </w:del>
      </w:ins>
      <w:ins w:id="1493" w:author="Fred Zhou" w:date="2024-02-28T21:17:00Z">
        <w:del w:id="1494" w:author="野草" w:date="2024-02-29T12:12:59Z">
          <w:r>
            <w:rPr>
              <w:rFonts w:hint="default"/>
              <w:rPrChange w:id="1495" w:author="Fred Zhou" w:date="2024-02-29T11:49:00Z">
                <w:rPr>
                  <w:rFonts w:hint="eastAsia"/>
                </w:rPr>
              </w:rPrChange>
            </w:rPr>
            <w:delText>结构</w:delText>
          </w:r>
        </w:del>
      </w:ins>
      <w:ins w:id="1496" w:author="Fred Zhou" w:date="2024-02-29T09:29:00Z">
        <w:del w:id="1497" w:author="野草" w:date="2024-02-29T12:12:59Z">
          <w:r>
            <w:rPr>
              <w:rFonts w:hint="default"/>
              <w:rPrChange w:id="1498" w:author="Fred Zhou" w:date="2024-02-29T11:49:00Z">
                <w:rPr>
                  <w:rFonts w:hint="eastAsia"/>
                </w:rPr>
              </w:rPrChange>
            </w:rPr>
            <w:delText>特征也有</w:delText>
          </w:r>
        </w:del>
      </w:ins>
      <w:ins w:id="1499" w:author="Fred Zhou" w:date="2024-02-29T09:30:00Z">
        <w:del w:id="1500" w:author="野草" w:date="2024-02-29T12:12:59Z">
          <w:r>
            <w:rPr>
              <w:rFonts w:hint="default"/>
              <w:rPrChange w:id="1501" w:author="Fred Zhou" w:date="2024-02-29T11:49:00Z">
                <w:rPr>
                  <w:rFonts w:hint="eastAsia"/>
                </w:rPr>
              </w:rPrChange>
            </w:rPr>
            <w:delText>影响</w:delText>
          </w:r>
        </w:del>
      </w:ins>
      <w:ins w:id="1502" w:author="Fred Zhou" w:date="2024-02-28T21:17:00Z">
        <w:del w:id="1503" w:author="野草" w:date="2024-02-29T12:12:59Z">
          <w:r>
            <w:rPr>
              <w:rFonts w:hint="default"/>
              <w:rPrChange w:id="1504" w:author="Fred Zhou" w:date="2024-02-29T11:49:00Z">
                <w:rPr>
                  <w:rFonts w:hint="eastAsia"/>
                </w:rPr>
              </w:rPrChange>
            </w:rPr>
            <w:delText>。</w:delText>
          </w:r>
        </w:del>
      </w:ins>
      <w:ins w:id="1505" w:author="Fred Zhou" w:date="2024-02-29T10:06:00Z">
        <w:del w:id="1506" w:author="野草" w:date="2024-02-29T12:12:59Z">
          <w:r>
            <w:rPr>
              <w:rFonts w:hint="default"/>
              <w:rPrChange w:id="1507" w:author="Fred Zhou" w:date="2024-02-29T11:49:00Z">
                <w:rPr>
                  <w:rFonts w:hint="eastAsia"/>
                </w:rPr>
              </w:rPrChange>
            </w:rPr>
            <w:delText>在我国绵阳的一项研究表明，</w:delText>
          </w:r>
        </w:del>
      </w:ins>
      <w:ins w:id="1508" w:author="Fred Zhou" w:date="2024-02-29T10:06:00Z">
        <w:del w:id="1509" w:author="野草" w:date="2024-02-29T12:12:59Z">
          <w:r>
            <w:rPr>
              <w:rFonts w:hint="default"/>
              <w:rPrChange w:id="1510" w:author="Fred Zhou" w:date="2024-02-29T11:49:00Z">
                <w:rPr>
                  <w:rFonts w:hint="eastAsia"/>
                </w:rPr>
              </w:rPrChange>
            </w:rPr>
            <w:delText>6</w:delText>
          </w:r>
        </w:del>
      </w:ins>
      <w:ins w:id="1511" w:author="Fred Zhou" w:date="2024-02-29T10:06:00Z">
        <w:del w:id="1512" w:author="野草" w:date="2024-02-29T12:12:59Z">
          <w:r>
            <w:rPr/>
            <w:delText>5</w:delText>
          </w:r>
        </w:del>
      </w:ins>
      <w:ins w:id="1513" w:author="Fred Zhou" w:date="2024-02-29T10:06:00Z">
        <w:del w:id="1514" w:author="野草" w:date="2024-02-29T12:12:59Z">
          <w:r>
            <w:rPr>
              <w:rFonts w:hint="default"/>
              <w:rPrChange w:id="1515" w:author="Fred Zhou" w:date="2024-02-29T11:49:00Z">
                <w:rPr>
                  <w:rFonts w:hint="eastAsia"/>
                </w:rPr>
              </w:rPrChange>
            </w:rPr>
            <w:delText>岁以上人群在高温下的非意外死亡率为</w:delText>
          </w:r>
        </w:del>
      </w:ins>
      <w:ins w:id="1516" w:author="Fred Zhou" w:date="2024-02-29T10:06:00Z">
        <w:del w:id="1517" w:author="野草" w:date="2024-02-29T12:12:59Z">
          <w:r>
            <w:rPr>
              <w:rFonts w:hint="default"/>
              <w:rPrChange w:id="1518" w:author="Fred Zhou" w:date="2024-02-29T11:49:00Z">
                <w:rPr>
                  <w:rFonts w:hint="eastAsia"/>
                </w:rPr>
              </w:rPrChange>
            </w:rPr>
            <w:delText>6</w:delText>
          </w:r>
        </w:del>
      </w:ins>
      <w:ins w:id="1519" w:author="Fred Zhou" w:date="2024-02-29T10:06:00Z">
        <w:del w:id="1520" w:author="野草" w:date="2024-02-29T12:12:59Z">
          <w:r>
            <w:rPr/>
            <w:delText>5</w:delText>
          </w:r>
        </w:del>
      </w:ins>
      <w:ins w:id="1521" w:author="Fred Zhou" w:date="2024-02-29T10:07:00Z">
        <w:del w:id="1522" w:author="野草" w:date="2024-02-29T12:12:59Z">
          <w:r>
            <w:rPr>
              <w:rFonts w:hint="default"/>
              <w:rPrChange w:id="1523" w:author="Fred Zhou" w:date="2024-02-29T11:49:00Z">
                <w:rPr>
                  <w:rFonts w:hint="eastAsia"/>
                </w:rPr>
              </w:rPrChange>
            </w:rPr>
            <w:delText>以下人群的</w:delText>
          </w:r>
        </w:del>
      </w:ins>
      <w:ins w:id="1524" w:author="Fred Zhou" w:date="2024-02-29T10:07:00Z">
        <w:del w:id="1525" w:author="野草" w:date="2024-02-29T12:12:59Z">
          <w:r>
            <w:rPr>
              <w:rFonts w:hint="default"/>
              <w:rPrChange w:id="1526" w:author="Fred Zhou" w:date="2024-02-29T11:49:00Z">
                <w:rPr>
                  <w:rFonts w:hint="eastAsia"/>
                </w:rPr>
              </w:rPrChange>
            </w:rPr>
            <w:delText>2</w:delText>
          </w:r>
        </w:del>
      </w:ins>
      <w:ins w:id="1527" w:author="Fred Zhou" w:date="2024-02-29T10:07:00Z">
        <w:del w:id="1528" w:author="野草" w:date="2024-02-29T12:12:59Z">
          <w:r>
            <w:rPr>
              <w:rFonts w:hint="default"/>
              <w:rPrChange w:id="1529" w:author="Fred Zhou" w:date="2024-02-29T11:49:00Z">
                <w:rPr>
                  <w:rFonts w:hint="eastAsia"/>
                </w:rPr>
              </w:rPrChange>
            </w:rPr>
            <w:delText>倍以上</w:delText>
          </w:r>
        </w:del>
      </w:ins>
      <w:ins w:id="1530" w:author="Fred Zhou" w:date="2024-02-29T10:28:00Z">
        <w:del w:id="1531" w:author="野草" w:date="2024-02-29T12:12:59Z">
          <w:r>
            <w:rPr>
              <w:rFonts w:hint="default"/>
              <w:rPrChange w:id="1532" w:author="Fred Zhou" w:date="2024-02-29T11:49:00Z">
                <w:rPr>
                  <w:rFonts w:hint="eastAsia"/>
                </w:rPr>
              </w:rPrChange>
            </w:rPr>
            <w:delText>（任宇等，</w:delText>
          </w:r>
        </w:del>
      </w:ins>
      <w:ins w:id="1533" w:author="Fred Zhou" w:date="2024-02-29T10:28:00Z">
        <w:del w:id="1534" w:author="野草" w:date="2024-02-29T12:12:59Z">
          <w:r>
            <w:rPr>
              <w:rFonts w:hint="default"/>
              <w:rPrChange w:id="1535" w:author="Fred Zhou" w:date="2024-02-29T11:49:00Z">
                <w:rPr>
                  <w:rFonts w:hint="eastAsia"/>
                </w:rPr>
              </w:rPrChange>
            </w:rPr>
            <w:delText>2</w:delText>
          </w:r>
        </w:del>
      </w:ins>
      <w:ins w:id="1536" w:author="Fred Zhou" w:date="2024-02-29T10:28:00Z">
        <w:del w:id="1537" w:author="野草" w:date="2024-02-29T12:12:59Z">
          <w:r>
            <w:rPr/>
            <w:delText>020</w:delText>
          </w:r>
        </w:del>
      </w:ins>
      <w:ins w:id="1538" w:author="Fred Zhou" w:date="2024-02-29T10:28:00Z">
        <w:del w:id="1539" w:author="野草" w:date="2024-02-29T12:12:59Z">
          <w:r>
            <w:rPr>
              <w:rFonts w:hint="default"/>
              <w:rPrChange w:id="1540" w:author="Fred Zhou" w:date="2024-02-29T11:49:00Z">
                <w:rPr>
                  <w:rFonts w:hint="eastAsia"/>
                </w:rPr>
              </w:rPrChange>
            </w:rPr>
            <w:delText>）</w:delText>
          </w:r>
        </w:del>
      </w:ins>
      <w:ins w:id="1541" w:author="Fred Zhou" w:date="2024-02-28T21:22:00Z">
        <w:del w:id="1542" w:author="野草" w:date="2024-02-29T12:12:59Z">
          <w:r>
            <w:rPr>
              <w:rFonts w:hint="default"/>
              <w:rPrChange w:id="1543" w:author="Fred Zhou" w:date="2024-02-29T11:49:00Z">
                <w:rPr>
                  <w:rFonts w:hint="eastAsia"/>
                </w:rPr>
              </w:rPrChange>
            </w:rPr>
            <w:delText>。</w:delText>
          </w:r>
        </w:del>
      </w:ins>
      <w:ins w:id="1544" w:author="Fred Zhou" w:date="2024-02-29T10:09:00Z">
        <w:del w:id="1545" w:author="野草" w:date="2024-02-29T12:12:59Z">
          <w:r>
            <w:rPr>
              <w:rFonts w:hint="default"/>
              <w:rPrChange w:id="1546" w:author="Fred Zhou" w:date="2024-02-29T11:49:00Z">
                <w:rPr>
                  <w:rFonts w:hint="eastAsia"/>
                </w:rPr>
              </w:rPrChange>
            </w:rPr>
            <w:delText>另外，随着居民收入的提高，高温相关的死亡率也呈现显著下降的趋势</w:delText>
          </w:r>
        </w:del>
      </w:ins>
      <w:ins w:id="1547" w:author="Fred Zhou" w:date="2024-02-28T21:22:00Z">
        <w:del w:id="1548" w:author="野草" w:date="2024-02-29T12:12:59Z">
          <w:r>
            <w:rPr>
              <w:rFonts w:hint="default"/>
              <w:rPrChange w:id="1549" w:author="Fred Zhou" w:date="2024-02-29T11:49:00Z">
                <w:rPr>
                  <w:rFonts w:hint="eastAsia"/>
                </w:rPr>
              </w:rPrChange>
            </w:rPr>
            <w:delText>。</w:delText>
          </w:r>
        </w:del>
      </w:ins>
      <w:ins w:id="1550" w:author="Fred Zhou" w:date="2024-02-28T21:24:00Z">
        <w:del w:id="1551" w:author="野草" w:date="2024-02-29T12:12:59Z">
          <w:r>
            <w:rPr>
              <w:rFonts w:hint="default"/>
              <w:rPrChange w:id="1552" w:author="Fred Zhou" w:date="2024-02-29T11:49:00Z">
                <w:rPr>
                  <w:rFonts w:hint="eastAsia"/>
                </w:rPr>
              </w:rPrChange>
            </w:rPr>
            <w:delText>因此，基于人口密度和温度的</w:delText>
          </w:r>
        </w:del>
      </w:ins>
      <w:ins w:id="1553" w:author="Fred Zhou" w:date="2024-02-28T22:40:00Z">
        <w:del w:id="1554" w:author="野草" w:date="2024-02-29T12:12:59Z">
          <w:r>
            <w:rPr>
              <w:rFonts w:hint="default"/>
              <w:rPrChange w:id="1555" w:author="Fred Zhou" w:date="2024-02-29T11:49:00Z">
                <w:rPr>
                  <w:rFonts w:hint="eastAsia"/>
                </w:rPr>
              </w:rPrChange>
            </w:rPr>
            <w:delText>指标不足以准确量化</w:delText>
          </w:r>
        </w:del>
      </w:ins>
      <w:ins w:id="1556" w:author="Fred Zhou" w:date="2024-02-28T22:41:00Z">
        <w:del w:id="1557" w:author="野草" w:date="2024-02-29T12:12:59Z">
          <w:r>
            <w:rPr>
              <w:rFonts w:hint="default"/>
              <w:rPrChange w:id="1558" w:author="Fred Zhou" w:date="2024-02-29T11:49:00Z">
                <w:rPr>
                  <w:rFonts w:hint="eastAsia"/>
                </w:rPr>
              </w:rPrChange>
            </w:rPr>
            <w:delText>热缓解需求。</w:delText>
          </w:r>
        </w:del>
      </w:ins>
    </w:p>
    <w:p>
      <w:pPr>
        <w:pStyle w:val="10"/>
        <w:numPr>
          <w:ilvl w:val="0"/>
          <w:numId w:val="0"/>
        </w:numPr>
        <w:spacing w:line="360" w:lineRule="auto"/>
        <w:ind w:left="0" w:firstLine="420"/>
        <w:rPr>
          <w:ins w:id="1560" w:author="Fred Zhou" w:date="2024-02-29T10:24:00Z"/>
          <w:del w:id="1561" w:author="野草" w:date="2024-02-29T13:56:56Z"/>
          <w:rFonts w:hint="default"/>
        </w:rPr>
        <w:pPrChange w:id="1559" w:author="野草" w:date="2024-02-29T13:55:46Z">
          <w:pPr>
            <w:pStyle w:val="10"/>
            <w:numPr>
              <w:ilvl w:val="1"/>
              <w:numId w:val="6"/>
            </w:numPr>
            <w:spacing w:line="360" w:lineRule="auto"/>
            <w:ind w:left="860" w:hanging="442"/>
          </w:pPr>
        </w:pPrChange>
      </w:pPr>
    </w:p>
    <w:p>
      <w:pPr>
        <w:pStyle w:val="10"/>
        <w:numPr>
          <w:ilvl w:val="0"/>
          <w:numId w:val="0"/>
        </w:numPr>
        <w:spacing w:line="360" w:lineRule="auto"/>
        <w:ind w:left="0" w:firstLine="420"/>
        <w:rPr>
          <w:ins w:id="1563" w:author="Fred Zhou" w:date="2024-02-28T21:22:00Z"/>
          <w:del w:id="1564" w:author="野草" w:date="2024-02-29T12:17:24Z"/>
          <w:rFonts w:hint="default" w:ascii="Times New Roman" w:hAnsi="Times New Roman"/>
          <w:rPrChange w:id="1565" w:author="野草" w:date="2024-02-29T13:54:21Z">
            <w:rPr>
              <w:ins w:id="1566" w:author="Fred Zhou" w:date="2024-02-28T21:22:00Z"/>
              <w:del w:id="1567" w:author="野草" w:date="2024-02-29T12:17:24Z"/>
              <w:rFonts w:hint="eastAsia"/>
            </w:rPr>
          </w:rPrChange>
        </w:rPr>
        <w:pPrChange w:id="1562" w:author="野草" w:date="2024-02-29T13:56:56Z">
          <w:pPr>
            <w:pStyle w:val="10"/>
            <w:numPr>
              <w:ilvl w:val="1"/>
              <w:numId w:val="6"/>
            </w:numPr>
          </w:pPr>
        </w:pPrChange>
      </w:pPr>
      <w:ins w:id="1568" w:author="Fred Zhou" w:date="2024-02-29T10:24:00Z">
        <w:del w:id="1569" w:author="野草" w:date="2024-02-29T12:17:24Z">
          <w:r>
            <w:rPr>
              <w:rFonts w:ascii="Times New Roman" w:hAnsi="Times New Roman"/>
              <w:rPrChange w:id="1570" w:author="野草" w:date="2024-02-29T13:54:21Z">
                <w:rPr/>
              </w:rPrChange>
            </w:rPr>
            <w:delText>另外，人口的分布在一天内有较大差异性。比如，在白天居民集中于商务区，而在夜间则集中于居住区。</w:delText>
          </w:r>
        </w:del>
      </w:ins>
      <w:ins w:id="1571" w:author="Fred Zhou" w:date="2024-02-29T10:24:00Z">
        <w:del w:id="1572" w:author="野草" w:date="2024-02-29T12:17:24Z">
          <w:r>
            <w:rPr>
              <w:rFonts w:hint="default" w:ascii="Times New Roman" w:hAnsi="Times New Roman"/>
              <w:rPrChange w:id="1573" w:author="野草" w:date="2024-02-29T13:54:21Z">
                <w:rPr>
                  <w:rFonts w:hint="eastAsia"/>
                </w:rPr>
              </w:rPrChange>
            </w:rPr>
            <w:delText>因此，需要考虑人口及其结构分布的时间变化。</w:delText>
          </w:r>
        </w:del>
      </w:ins>
    </w:p>
    <w:p>
      <w:pPr>
        <w:pStyle w:val="10"/>
        <w:numPr>
          <w:ilvl w:val="0"/>
          <w:numId w:val="0"/>
        </w:numPr>
        <w:spacing w:line="360" w:lineRule="auto"/>
        <w:ind w:left="0" w:firstLine="420"/>
        <w:rPr>
          <w:ins w:id="1575" w:author="野草" w:date="2024-03-04T09:36:54Z"/>
          <w:rFonts w:hint="default" w:ascii="Times New Roman" w:hAnsi="Times New Roman"/>
        </w:rPr>
        <w:pPrChange w:id="1574" w:author="野草" w:date="2024-02-29T13:56:56Z">
          <w:pPr>
            <w:pStyle w:val="10"/>
            <w:numPr>
              <w:ilvl w:val="1"/>
              <w:numId w:val="6"/>
            </w:numPr>
            <w:spacing w:line="360" w:lineRule="auto"/>
            <w:ind w:left="860" w:hanging="442"/>
          </w:pPr>
        </w:pPrChange>
      </w:pPr>
      <w:ins w:id="1576" w:author="Fred Zhou" w:date="2024-02-29T10:21:00Z">
        <w:del w:id="1577" w:author="野草" w:date="2024-02-29T13:51:44Z">
          <w:r>
            <w:rPr>
              <w:rFonts w:hint="default" w:ascii="Times New Roman" w:hAnsi="Times New Roman"/>
              <w:rPrChange w:id="1578" w:author="野草" w:date="2024-02-29T13:54:21Z">
                <w:rPr>
                  <w:rFonts w:hint="eastAsia"/>
                </w:rPr>
              </w:rPrChange>
            </w:rPr>
            <w:delText>总</w:delText>
          </w:r>
        </w:del>
      </w:ins>
      <w:ins w:id="1579" w:author="Fred Zhou" w:date="2024-02-29T10:21:00Z">
        <w:del w:id="1580" w:author="野草" w:date="2024-02-29T13:51:43Z">
          <w:r>
            <w:rPr>
              <w:rFonts w:hint="default" w:ascii="Times New Roman" w:hAnsi="Times New Roman"/>
              <w:rPrChange w:id="1581" w:author="野草" w:date="2024-02-29T13:54:21Z">
                <w:rPr>
                  <w:rFonts w:hint="eastAsia"/>
                </w:rPr>
              </w:rPrChange>
            </w:rPr>
            <w:delText>的来说，城市的热缓解需求涉及多方面的因素。</w:delText>
          </w:r>
        </w:del>
      </w:ins>
      <w:ins w:id="1582" w:author="Fred Zhou" w:date="2024-02-29T10:11:00Z">
        <w:r>
          <w:rPr>
            <w:rFonts w:ascii="Times New Roman" w:hAnsi="Times New Roman"/>
            <w:rPrChange w:id="1583" w:author="野草" w:date="2024-02-29T13:54:21Z">
              <w:rPr/>
            </w:rPrChange>
          </w:rPr>
          <w:t>随着</w:t>
        </w:r>
      </w:ins>
      <w:ins w:id="1584" w:author="Fred Zhou" w:date="2024-02-29T10:11:00Z">
        <w:r>
          <w:rPr>
            <w:rFonts w:ascii="Times New Roman" w:hAnsi="Times New Roman"/>
            <w:highlight w:val="cyan"/>
            <w:rPrChange w:id="1585" w:author="野草" w:date="2024-02-29T13:55:50Z">
              <w:rPr/>
            </w:rPrChange>
          </w:rPr>
          <w:t>手机大数据技术</w:t>
        </w:r>
      </w:ins>
      <w:ins w:id="1586" w:author="Fred Zhou" w:date="2024-02-29T10:11:00Z">
        <w:r>
          <w:rPr>
            <w:rFonts w:ascii="Times New Roman" w:hAnsi="Times New Roman"/>
            <w:rPrChange w:id="1587" w:author="野草" w:date="2024-02-29T13:54:21Z">
              <w:rPr/>
            </w:rPrChange>
          </w:rPr>
          <w:t>的不断</w:t>
        </w:r>
      </w:ins>
      <w:ins w:id="1588" w:author="Fred Zhou" w:date="2024-02-29T10:11:00Z">
        <w:r>
          <w:rPr>
            <w:rFonts w:ascii="Times New Roman" w:hAnsi="Times New Roman"/>
            <w:highlight w:val="cyan"/>
            <w:rPrChange w:id="1589" w:author="野草" w:date="2024-02-29T13:55:52Z">
              <w:rPr/>
            </w:rPrChange>
          </w:rPr>
          <w:t>发展和普及</w:t>
        </w:r>
      </w:ins>
      <w:ins w:id="1590" w:author="Fred Zhou" w:date="2024-02-29T10:11:00Z">
        <w:r>
          <w:rPr>
            <w:rFonts w:ascii="Times New Roman" w:hAnsi="Times New Roman"/>
            <w:rPrChange w:id="1591" w:author="野草" w:date="2024-02-29T13:54:21Z">
              <w:rPr/>
            </w:rPrChange>
          </w:rPr>
          <w:t>，</w:t>
        </w:r>
      </w:ins>
      <w:ins w:id="1592" w:author="Fred Zhou" w:date="2024-02-29T10:11:00Z">
        <w:r>
          <w:rPr>
            <w:rFonts w:ascii="Times New Roman" w:hAnsi="Times New Roman"/>
            <w:highlight w:val="cyan"/>
            <w:rPrChange w:id="1593" w:author="野草" w:date="2024-02-29T13:55:55Z">
              <w:rPr/>
            </w:rPrChange>
          </w:rPr>
          <w:t>人口密度</w:t>
        </w:r>
      </w:ins>
      <w:ins w:id="1594" w:author="野草" w:date="2024-02-29T13:57:16Z">
        <w:r>
          <w:rPr>
            <w:rFonts w:hint="eastAsia" w:ascii="Times New Roman" w:hAnsi="Times New Roman"/>
            <w:highlight w:val="none"/>
            <w:lang w:val="en-US" w:eastAsia="zh-CN"/>
            <w:rPrChange w:id="1595" w:author="野草" w:date="2024-02-29T13:57:20Z">
              <w:rPr>
                <w:rFonts w:hint="eastAsia" w:ascii="Times New Roman" w:hAnsi="Times New Roman"/>
                <w:highlight w:val="cyan"/>
                <w:lang w:val="en-US" w:eastAsia="zh-CN"/>
              </w:rPr>
            </w:rPrChange>
          </w:rPr>
          <w:t>以及</w:t>
        </w:r>
      </w:ins>
      <w:ins w:id="1596" w:author="Fred Zhou" w:date="2024-02-29T10:11:00Z">
        <w:del w:id="1597" w:author="野草" w:date="2024-02-29T13:57:13Z">
          <w:r>
            <w:rPr>
              <w:rFonts w:ascii="Times New Roman" w:hAnsi="Times New Roman"/>
              <w:rPrChange w:id="1598" w:author="野草" w:date="2024-02-29T13:54:21Z">
                <w:rPr/>
              </w:rPrChange>
            </w:rPr>
            <w:delText>及</w:delText>
          </w:r>
        </w:del>
      </w:ins>
      <w:ins w:id="1599" w:author="Fred Zhou" w:date="2024-02-29T10:11:00Z">
        <w:del w:id="1600" w:author="野草" w:date="2024-02-29T13:57:13Z">
          <w:r>
            <w:rPr>
              <w:rFonts w:ascii="Times New Roman" w:hAnsi="Times New Roman"/>
              <w:rPrChange w:id="1601" w:author="野草" w:date="2024-02-29T13:54:21Z">
                <w:rPr/>
              </w:rPrChange>
            </w:rPr>
            <w:delText>其</w:delText>
          </w:r>
        </w:del>
      </w:ins>
      <w:ins w:id="1602" w:author="Fred Zhou" w:date="2024-02-29T10:11:00Z">
        <w:r>
          <w:rPr>
            <w:rFonts w:ascii="Times New Roman" w:hAnsi="Times New Roman"/>
            <w:rPrChange w:id="1603" w:author="野草" w:date="2024-02-29T13:54:21Z">
              <w:rPr/>
            </w:rPrChange>
          </w:rPr>
          <w:t>相应的</w:t>
        </w:r>
      </w:ins>
      <w:ins w:id="1604" w:author="Fred Zhou" w:date="2024-02-29T10:11:00Z">
        <w:r>
          <w:rPr>
            <w:rFonts w:ascii="Times New Roman" w:hAnsi="Times New Roman"/>
            <w:highlight w:val="cyan"/>
            <w:rPrChange w:id="1605" w:author="野草" w:date="2024-02-29T13:56:05Z">
              <w:rPr/>
            </w:rPrChange>
          </w:rPr>
          <w:t>人口结构</w:t>
        </w:r>
      </w:ins>
      <w:ins w:id="1606" w:author="野草" w:date="2024-02-29T13:57:39Z">
        <w:r>
          <w:rPr>
            <w:rFonts w:hint="eastAsia" w:ascii="Times New Roman" w:hAnsi="Times New Roman"/>
            <w:highlight w:val="none"/>
            <w:lang w:val="en-US" w:eastAsia="zh-CN"/>
            <w:rPrChange w:id="1607" w:author="野草" w:date="2024-02-29T13:57:47Z">
              <w:rPr>
                <w:rFonts w:hint="eastAsia" w:ascii="Times New Roman" w:hAnsi="Times New Roman"/>
                <w:highlight w:val="cyan"/>
                <w:lang w:val="en-US" w:eastAsia="zh-CN"/>
              </w:rPr>
            </w:rPrChange>
          </w:rPr>
          <w:t>的</w:t>
        </w:r>
      </w:ins>
      <w:ins w:id="1608" w:author="野草" w:date="2024-02-29T13:57:40Z">
        <w:r>
          <w:rPr>
            <w:rFonts w:hint="eastAsia" w:ascii="Times New Roman" w:hAnsi="Times New Roman"/>
            <w:highlight w:val="cyan"/>
            <w:lang w:val="en-US" w:eastAsia="zh-CN"/>
          </w:rPr>
          <w:t>时</w:t>
        </w:r>
      </w:ins>
      <w:ins w:id="1609" w:author="Fred Zhou" w:date="2024-02-29T10:11:00Z">
        <w:del w:id="1610" w:author="野草" w:date="2024-02-29T13:57:37Z">
          <w:r>
            <w:rPr>
              <w:rFonts w:ascii="Times New Roman" w:hAnsi="Times New Roman"/>
              <w:rPrChange w:id="1611" w:author="野草" w:date="2024-02-29T13:54:21Z">
                <w:rPr/>
              </w:rPrChange>
            </w:rPr>
            <w:delText>在</w:delText>
          </w:r>
        </w:del>
      </w:ins>
      <w:ins w:id="1612" w:author="Fred Zhou" w:date="2024-02-29T10:11:00Z">
        <w:del w:id="1613" w:author="野草" w:date="2024-02-29T13:57:37Z">
          <w:r>
            <w:rPr>
              <w:rFonts w:ascii="Times New Roman" w:hAnsi="Times New Roman"/>
              <w:highlight w:val="cyan"/>
              <w:rPrChange w:id="1614" w:author="野草" w:date="2024-02-29T13:56:09Z">
                <w:rPr/>
              </w:rPrChange>
            </w:rPr>
            <w:delText>时</w:delText>
          </w:r>
        </w:del>
      </w:ins>
      <w:ins w:id="1615" w:author="Fred Zhou" w:date="2024-02-29T10:11:00Z">
        <w:del w:id="1616" w:author="野草" w:date="2024-02-29T13:57:32Z">
          <w:r>
            <w:rPr>
              <w:rFonts w:ascii="Times New Roman" w:hAnsi="Times New Roman"/>
              <w:highlight w:val="cyan"/>
              <w:rPrChange w:id="1617" w:author="野草" w:date="2024-02-29T13:56:09Z">
                <w:rPr/>
              </w:rPrChange>
            </w:rPr>
            <w:delText>间</w:delText>
          </w:r>
        </w:del>
      </w:ins>
      <w:ins w:id="1618" w:author="Fred Zhou" w:date="2024-02-29T10:11:00Z">
        <w:del w:id="1619" w:author="野草" w:date="2024-02-29T13:57:32Z">
          <w:r>
            <w:rPr>
              <w:rFonts w:ascii="Times New Roman" w:hAnsi="Times New Roman"/>
              <w:highlight w:val="cyan"/>
              <w:rPrChange w:id="1620" w:author="野草" w:date="2024-02-29T13:56:09Z">
                <w:rPr/>
              </w:rPrChange>
            </w:rPr>
            <w:delText>和</w:delText>
          </w:r>
        </w:del>
      </w:ins>
      <w:ins w:id="1621" w:author="Fred Zhou" w:date="2024-02-29T10:11:00Z">
        <w:r>
          <w:rPr>
            <w:rFonts w:ascii="Times New Roman" w:hAnsi="Times New Roman"/>
            <w:highlight w:val="cyan"/>
            <w:rPrChange w:id="1622" w:author="野草" w:date="2024-02-29T13:56:09Z">
              <w:rPr/>
            </w:rPrChange>
          </w:rPr>
          <w:t>空</w:t>
        </w:r>
      </w:ins>
      <w:ins w:id="1623" w:author="Fred Zhou" w:date="2024-02-29T10:11:00Z">
        <w:del w:id="1624" w:author="野草" w:date="2024-02-29T13:57:43Z">
          <w:r>
            <w:rPr>
              <w:rFonts w:ascii="Times New Roman" w:hAnsi="Times New Roman"/>
              <w:highlight w:val="cyan"/>
              <w:rPrChange w:id="1625" w:author="野草" w:date="2024-02-29T13:56:09Z">
                <w:rPr/>
              </w:rPrChange>
            </w:rPr>
            <w:delText>间</w:delText>
          </w:r>
        </w:del>
      </w:ins>
      <w:ins w:id="1626" w:author="Fred Zhou" w:date="2024-02-29T10:11:00Z">
        <w:del w:id="1627" w:author="野草" w:date="2024-02-29T13:57:43Z">
          <w:r>
            <w:rPr>
              <w:rFonts w:ascii="Times New Roman" w:hAnsi="Times New Roman"/>
              <w:highlight w:val="cyan"/>
              <w:rPrChange w:id="1628" w:author="野草" w:date="2024-02-29T13:56:09Z">
                <w:rPr/>
              </w:rPrChange>
            </w:rPr>
            <w:delText>维度</w:delText>
          </w:r>
        </w:del>
      </w:ins>
      <w:ins w:id="1629" w:author="Fred Zhou" w:date="2024-02-29T10:11:00Z">
        <w:del w:id="1630" w:author="野草" w:date="2024-02-29T13:57:43Z">
          <w:r>
            <w:rPr>
              <w:rFonts w:ascii="Times New Roman" w:hAnsi="Times New Roman"/>
              <w:rPrChange w:id="1631" w:author="野草" w:date="2024-02-29T13:54:21Z">
                <w:rPr/>
              </w:rPrChange>
            </w:rPr>
            <w:delText>上的</w:delText>
          </w:r>
        </w:del>
      </w:ins>
      <w:ins w:id="1632" w:author="Fred Zhou" w:date="2024-02-29T10:11:00Z">
        <w:r>
          <w:rPr>
            <w:rFonts w:ascii="Times New Roman" w:hAnsi="Times New Roman"/>
            <w:highlight w:val="cyan"/>
            <w:rPrChange w:id="1633" w:author="野草" w:date="2024-02-29T13:56:11Z">
              <w:rPr/>
            </w:rPrChange>
          </w:rPr>
          <w:t>动态数据</w:t>
        </w:r>
      </w:ins>
      <w:ins w:id="1634" w:author="Fred Zhou" w:date="2024-02-29T10:11:00Z">
        <w:r>
          <w:rPr>
            <w:rFonts w:hint="default" w:ascii="Times New Roman" w:hAnsi="Times New Roman"/>
            <w:rPrChange w:id="1635" w:author="野草" w:date="2024-02-29T13:54:21Z">
              <w:rPr>
                <w:rFonts w:hint="eastAsia"/>
              </w:rPr>
            </w:rPrChange>
          </w:rPr>
          <w:t>可以</w:t>
        </w:r>
      </w:ins>
      <w:ins w:id="1636" w:author="Fred Zhou" w:date="2024-02-29T10:11:00Z">
        <w:r>
          <w:rPr>
            <w:rFonts w:ascii="Times New Roman" w:hAnsi="Times New Roman"/>
            <w:highlight w:val="cyan"/>
            <w:rPrChange w:id="1637" w:author="野草" w:date="2024-02-29T13:56:16Z">
              <w:rPr/>
            </w:rPrChange>
          </w:rPr>
          <w:t>较为便捷地</w:t>
        </w:r>
      </w:ins>
      <w:ins w:id="1638" w:author="Fred Zhou" w:date="2024-02-29T10:11:00Z">
        <w:r>
          <w:rPr>
            <w:rFonts w:ascii="Times New Roman" w:hAnsi="Times New Roman"/>
            <w:rPrChange w:id="1639" w:author="野草" w:date="2024-02-29T13:54:21Z">
              <w:rPr/>
            </w:rPrChange>
          </w:rPr>
          <w:t>获取。</w:t>
        </w:r>
      </w:ins>
      <w:ins w:id="1640" w:author="野草" w:date="2024-02-29T14:08:30Z">
        <w:r>
          <w:rPr>
            <w:rFonts w:hint="eastAsia" w:ascii="Times New Roman" w:hAnsi="Times New Roman"/>
            <w:lang w:val="en-US" w:eastAsia="zh-CN"/>
          </w:rPr>
          <w:t>因此，</w:t>
        </w:r>
      </w:ins>
      <w:ins w:id="1641" w:author="野草" w:date="2024-02-29T14:08:26Z">
        <w:r>
          <w:rPr>
            <w:rFonts w:hint="eastAsia" w:ascii="Times New Roman" w:hAnsi="Times New Roman" w:eastAsia="楷体" w:cs="Times New Roman"/>
            <w:kern w:val="2"/>
            <w:sz w:val="24"/>
            <w:szCs w:val="24"/>
            <w:lang w:val="en-US" w:eastAsia="zh-CN" w:bidi="ar-SA"/>
            <w:rPrChange w:id="1642" w:author="野草" w:date="2024-02-29T14:08:36Z">
              <w:rPr>
                <w:rFonts w:eastAsia="楷体" w:asciiTheme="minorHAnsi" w:hAnsiTheme="minorHAnsi" w:cstheme="minorBidi"/>
                <w:kern w:val="2"/>
                <w:sz w:val="24"/>
                <w:szCs w:val="24"/>
                <w:lang w:val="en-US" w:eastAsia="zh-CN" w:bidi="ar-SA"/>
              </w:rPr>
            </w:rPrChange>
          </w:rPr>
          <w:t>本研究拟将</w:t>
        </w:r>
      </w:ins>
      <w:ins w:id="1643" w:author="野草" w:date="2024-02-29T14:08:26Z">
        <w:r>
          <w:rPr>
            <w:rFonts w:hint="eastAsia" w:ascii="Times New Roman" w:hAnsi="Times New Roman" w:eastAsia="楷体" w:cs="Times New Roman"/>
            <w:kern w:val="2"/>
            <w:sz w:val="24"/>
            <w:szCs w:val="24"/>
            <w:highlight w:val="cyan"/>
            <w:lang w:val="en-US" w:eastAsia="zh-CN" w:bidi="ar-SA"/>
            <w:rPrChange w:id="1644" w:author="野草" w:date="2024-02-29T14:08:45Z">
              <w:rPr>
                <w:rFonts w:eastAsia="楷体" w:asciiTheme="minorHAnsi" w:hAnsiTheme="minorHAnsi" w:cstheme="minorBidi"/>
                <w:kern w:val="2"/>
                <w:sz w:val="24"/>
                <w:szCs w:val="24"/>
                <w:lang w:val="en-US" w:eastAsia="zh-CN" w:bidi="ar-SA"/>
              </w:rPr>
            </w:rPrChange>
          </w:rPr>
          <w:t>人口结构特征</w:t>
        </w:r>
      </w:ins>
      <w:ins w:id="1645" w:author="野草" w:date="2024-02-29T14:08:26Z">
        <w:r>
          <w:rPr>
            <w:rFonts w:hint="eastAsia" w:ascii="Times New Roman" w:hAnsi="Times New Roman" w:eastAsia="楷体" w:cs="Times New Roman"/>
            <w:kern w:val="2"/>
            <w:sz w:val="24"/>
            <w:szCs w:val="24"/>
            <w:lang w:val="en-US" w:eastAsia="zh-CN" w:bidi="ar-SA"/>
            <w:rPrChange w:id="1646" w:author="野草" w:date="2024-02-29T14:08:36Z">
              <w:rPr>
                <w:rFonts w:eastAsia="楷体" w:asciiTheme="minorHAnsi" w:hAnsiTheme="minorHAnsi" w:cstheme="minorBidi"/>
                <w:kern w:val="2"/>
                <w:sz w:val="24"/>
                <w:szCs w:val="24"/>
                <w:lang w:val="en-US" w:eastAsia="zh-CN" w:bidi="ar-SA"/>
              </w:rPr>
            </w:rPrChange>
          </w:rPr>
          <w:t>纳入</w:t>
        </w:r>
      </w:ins>
      <w:ins w:id="1647" w:author="野草" w:date="2024-02-29T14:08:26Z">
        <w:r>
          <w:rPr>
            <w:rFonts w:hint="eastAsia" w:ascii="Times New Roman" w:hAnsi="Times New Roman" w:eastAsia="楷体" w:cs="Times New Roman"/>
            <w:kern w:val="2"/>
            <w:sz w:val="24"/>
            <w:szCs w:val="24"/>
            <w:highlight w:val="cyan"/>
            <w:lang w:val="en-US" w:eastAsia="zh-CN" w:bidi="ar-SA"/>
            <w:rPrChange w:id="1648" w:author="野草" w:date="2024-02-29T14:08:48Z">
              <w:rPr>
                <w:rFonts w:eastAsia="楷体" w:asciiTheme="minorHAnsi" w:hAnsiTheme="minorHAnsi" w:cstheme="minorBidi"/>
                <w:kern w:val="2"/>
                <w:sz w:val="24"/>
                <w:szCs w:val="24"/>
                <w:lang w:val="en-US" w:eastAsia="zh-CN" w:bidi="ar-SA"/>
              </w:rPr>
            </w:rPrChange>
          </w:rPr>
          <w:t>考量范围</w:t>
        </w:r>
      </w:ins>
      <w:ins w:id="1649" w:author="野草" w:date="2024-02-29T14:08:26Z">
        <w:r>
          <w:rPr>
            <w:rFonts w:hint="eastAsia" w:ascii="Times New Roman" w:hAnsi="Times New Roman" w:eastAsia="楷体" w:cs="Times New Roman"/>
            <w:kern w:val="2"/>
            <w:sz w:val="24"/>
            <w:szCs w:val="24"/>
            <w:lang w:val="en-US" w:eastAsia="zh-CN" w:bidi="ar-SA"/>
            <w:rPrChange w:id="1650" w:author="野草" w:date="2024-02-29T14:08:36Z">
              <w:rPr>
                <w:rFonts w:eastAsia="楷体" w:asciiTheme="minorHAnsi" w:hAnsiTheme="minorHAnsi" w:cstheme="minorBidi"/>
                <w:kern w:val="2"/>
                <w:sz w:val="24"/>
                <w:szCs w:val="24"/>
                <w:lang w:val="en-US" w:eastAsia="zh-CN" w:bidi="ar-SA"/>
              </w:rPr>
            </w:rPrChange>
          </w:rPr>
          <w:t>，结合</w:t>
        </w:r>
      </w:ins>
      <w:ins w:id="1651" w:author="野草" w:date="2024-02-29T14:08:26Z">
        <w:r>
          <w:rPr>
            <w:rFonts w:hint="eastAsia" w:ascii="Times New Roman" w:hAnsi="Times New Roman" w:eastAsia="楷体" w:cs="Times New Roman"/>
            <w:kern w:val="2"/>
            <w:sz w:val="24"/>
            <w:szCs w:val="24"/>
            <w:highlight w:val="cyan"/>
            <w:lang w:val="en-US" w:eastAsia="zh-CN" w:bidi="ar-SA"/>
            <w:rPrChange w:id="1652" w:author="野草" w:date="2024-02-29T14:08:51Z">
              <w:rPr>
                <w:rFonts w:eastAsia="楷体" w:asciiTheme="minorHAnsi" w:hAnsiTheme="minorHAnsi" w:cstheme="minorBidi"/>
                <w:kern w:val="2"/>
                <w:sz w:val="24"/>
                <w:szCs w:val="24"/>
                <w:lang w:val="en-US" w:eastAsia="zh-CN" w:bidi="ar-SA"/>
              </w:rPr>
            </w:rPrChange>
          </w:rPr>
          <w:t>风险、暴露、脆弱度</w:t>
        </w:r>
      </w:ins>
      <w:ins w:id="1653" w:author="野草" w:date="2024-02-29T14:08:26Z">
        <w:r>
          <w:rPr>
            <w:rFonts w:hint="eastAsia" w:ascii="Times New Roman" w:hAnsi="Times New Roman" w:eastAsia="楷体" w:cs="Times New Roman"/>
            <w:kern w:val="2"/>
            <w:sz w:val="24"/>
            <w:szCs w:val="24"/>
            <w:lang w:val="en-US" w:eastAsia="zh-CN" w:bidi="ar-SA"/>
            <w:rPrChange w:id="1654" w:author="野草" w:date="2024-02-29T14:08:36Z">
              <w:rPr>
                <w:rFonts w:eastAsia="楷体" w:asciiTheme="minorHAnsi" w:hAnsiTheme="minorHAnsi" w:cstheme="minorBidi"/>
                <w:kern w:val="2"/>
                <w:sz w:val="24"/>
                <w:szCs w:val="24"/>
                <w:lang w:val="en-US" w:eastAsia="zh-CN" w:bidi="ar-SA"/>
              </w:rPr>
            </w:rPrChange>
          </w:rPr>
          <w:t>相互耦合的</w:t>
        </w:r>
      </w:ins>
      <w:ins w:id="1655" w:author="野草" w:date="2024-02-29T14:08:26Z">
        <w:r>
          <w:rPr>
            <w:rFonts w:hint="eastAsia" w:ascii="Times New Roman" w:hAnsi="Times New Roman" w:eastAsia="楷体" w:cs="Times New Roman"/>
            <w:kern w:val="2"/>
            <w:sz w:val="24"/>
            <w:szCs w:val="24"/>
            <w:highlight w:val="cyan"/>
            <w:lang w:val="en-US" w:eastAsia="zh-CN" w:bidi="ar-SA"/>
            <w:rPrChange w:id="1656" w:author="野草" w:date="2024-02-29T14:09:13Z">
              <w:rPr>
                <w:rFonts w:eastAsia="楷体" w:asciiTheme="minorHAnsi" w:hAnsiTheme="minorHAnsi" w:cstheme="minorBidi"/>
                <w:kern w:val="2"/>
                <w:sz w:val="24"/>
                <w:szCs w:val="24"/>
                <w:lang w:val="en-US" w:eastAsia="zh-CN" w:bidi="ar-SA"/>
              </w:rPr>
            </w:rPrChange>
          </w:rPr>
          <w:t>理论框架</w:t>
        </w:r>
      </w:ins>
      <w:ins w:id="1657" w:author="野草" w:date="2024-02-29T14:08:26Z">
        <w:r>
          <w:rPr>
            <w:rFonts w:hint="eastAsia" w:ascii="Times New Roman" w:hAnsi="Times New Roman" w:eastAsia="楷体" w:cs="Times New Roman"/>
            <w:kern w:val="2"/>
            <w:sz w:val="24"/>
            <w:szCs w:val="24"/>
            <w:lang w:val="en-US" w:eastAsia="zh-CN" w:bidi="ar-SA"/>
            <w:rPrChange w:id="1658" w:author="野草" w:date="2024-02-29T14:08:36Z">
              <w:rPr>
                <w:rFonts w:eastAsia="楷体" w:asciiTheme="minorHAnsi" w:hAnsiTheme="minorHAnsi" w:cstheme="minorBidi"/>
                <w:kern w:val="2"/>
                <w:sz w:val="24"/>
                <w:szCs w:val="24"/>
                <w:lang w:val="en-US" w:eastAsia="zh-CN" w:bidi="ar-SA"/>
              </w:rPr>
            </w:rPrChange>
          </w:rPr>
          <w:t>，构建一套</w:t>
        </w:r>
      </w:ins>
      <w:ins w:id="1659" w:author="野草" w:date="2024-02-29T14:09:05Z">
        <w:r>
          <w:rPr>
            <w:rFonts w:hint="eastAsia" w:ascii="Times New Roman" w:hAnsi="Times New Roman" w:cs="Times New Roman"/>
            <w:kern w:val="2"/>
            <w:sz w:val="24"/>
            <w:szCs w:val="24"/>
            <w:lang w:val="en-US" w:eastAsia="zh-CN" w:bidi="ar-SA"/>
          </w:rPr>
          <w:t>新</w:t>
        </w:r>
      </w:ins>
      <w:ins w:id="1660" w:author="野草" w:date="2024-02-29T14:08:26Z">
        <w:r>
          <w:rPr>
            <w:rFonts w:hint="eastAsia" w:ascii="Times New Roman" w:hAnsi="Times New Roman" w:eastAsia="楷体" w:cs="Times New Roman"/>
            <w:kern w:val="2"/>
            <w:sz w:val="24"/>
            <w:szCs w:val="24"/>
            <w:lang w:val="en-US" w:eastAsia="zh-CN" w:bidi="ar-SA"/>
            <w:rPrChange w:id="1661" w:author="野草" w:date="2024-02-29T14:08:36Z">
              <w:rPr>
                <w:rFonts w:eastAsia="楷体" w:asciiTheme="minorHAnsi" w:hAnsiTheme="minorHAnsi" w:cstheme="minorBidi"/>
                <w:kern w:val="2"/>
                <w:sz w:val="24"/>
                <w:szCs w:val="24"/>
                <w:lang w:val="en-US" w:eastAsia="zh-CN" w:bidi="ar-SA"/>
              </w:rPr>
            </w:rPrChange>
          </w:rPr>
          <w:t>的</w:t>
        </w:r>
      </w:ins>
      <w:ins w:id="1662" w:author="野草" w:date="2024-02-29T14:08:26Z">
        <w:r>
          <w:rPr>
            <w:rFonts w:hint="eastAsia" w:ascii="Times New Roman" w:hAnsi="Times New Roman" w:eastAsia="楷体" w:cs="Times New Roman"/>
            <w:kern w:val="2"/>
            <w:sz w:val="24"/>
            <w:szCs w:val="24"/>
            <w:highlight w:val="cyan"/>
            <w:lang w:val="en-US" w:eastAsia="zh-CN" w:bidi="ar-SA"/>
            <w:rPrChange w:id="1663" w:author="野草" w:date="2024-02-29T14:09:10Z">
              <w:rPr>
                <w:rFonts w:eastAsia="楷体" w:asciiTheme="minorHAnsi" w:hAnsiTheme="minorHAnsi" w:cstheme="minorBidi"/>
                <w:kern w:val="2"/>
                <w:sz w:val="24"/>
                <w:szCs w:val="24"/>
                <w:lang w:val="en-US" w:eastAsia="zh-CN" w:bidi="ar-SA"/>
              </w:rPr>
            </w:rPrChange>
          </w:rPr>
          <w:t>评估体系</w:t>
        </w:r>
      </w:ins>
      <w:ins w:id="1664" w:author="Fred Zhou" w:date="2024-02-29T10:12:00Z">
        <w:del w:id="1665" w:author="野草" w:date="2024-02-29T14:08:26Z">
          <w:r>
            <w:rPr>
              <w:rFonts w:hint="default" w:ascii="Times New Roman" w:hAnsi="Times New Roman" w:eastAsia="楷体" w:cstheme="minorBidi"/>
              <w:kern w:val="2"/>
              <w:sz w:val="24"/>
              <w:szCs w:val="24"/>
              <w:lang w:val="en-US" w:eastAsia="zh-CN" w:bidi="ar-SA"/>
              <w:rPrChange w:id="1666" w:author="野草" w:date="2024-02-29T14:08:36Z">
                <w:rPr>
                  <w:rFonts w:eastAsia="楷体" w:asciiTheme="minorHAnsi" w:hAnsiTheme="minorHAnsi" w:cstheme="minorBidi"/>
                  <w:kern w:val="2"/>
                  <w:sz w:val="24"/>
                  <w:szCs w:val="24"/>
                  <w:lang w:val="en-US" w:eastAsia="zh-CN" w:bidi="ar-SA"/>
                </w:rPr>
              </w:rPrChange>
            </w:rPr>
            <w:delText>因此，</w:delText>
          </w:r>
        </w:del>
      </w:ins>
      <w:ins w:id="1667" w:author="Fred Zhou" w:date="2024-02-29T10:12:00Z">
        <w:del w:id="1668" w:author="野草" w:date="2024-02-29T13:55:36Z">
          <w:r>
            <w:rPr>
              <w:rFonts w:hint="default" w:ascii="Times New Roman" w:hAnsi="Times New Roman" w:eastAsia="楷体" w:cstheme="minorBidi"/>
              <w:kern w:val="2"/>
              <w:sz w:val="24"/>
              <w:szCs w:val="24"/>
              <w:lang w:val="en-US" w:eastAsia="zh-CN" w:bidi="ar-SA"/>
              <w:rPrChange w:id="1669" w:author="野草" w:date="2024-02-29T14:08:36Z">
                <w:rPr>
                  <w:rFonts w:eastAsia="楷体" w:asciiTheme="minorHAnsi" w:hAnsiTheme="minorHAnsi" w:cstheme="minorBidi"/>
                  <w:kern w:val="2"/>
                  <w:sz w:val="24"/>
                  <w:szCs w:val="24"/>
                  <w:lang w:val="en-US" w:eastAsia="zh-CN" w:bidi="ar-SA"/>
                </w:rPr>
              </w:rPrChange>
            </w:rPr>
            <w:delText>我们</w:delText>
          </w:r>
        </w:del>
      </w:ins>
      <w:ins w:id="1670" w:author="Fred Zhou" w:date="2024-02-29T10:13:00Z">
        <w:del w:id="1671" w:author="野草" w:date="2024-02-29T13:55:36Z">
          <w:r>
            <w:rPr>
              <w:rFonts w:hint="default" w:ascii="Times New Roman" w:hAnsi="Times New Roman" w:eastAsia="楷体" w:cstheme="minorBidi"/>
              <w:kern w:val="2"/>
              <w:sz w:val="24"/>
              <w:szCs w:val="24"/>
              <w:lang w:val="en-US" w:eastAsia="zh-CN" w:bidi="ar-SA"/>
              <w:rPrChange w:id="1672" w:author="野草" w:date="2024-02-29T14:08:36Z">
                <w:rPr>
                  <w:rFonts w:eastAsia="楷体" w:asciiTheme="minorHAnsi" w:hAnsiTheme="minorHAnsi" w:cstheme="minorBidi"/>
                  <w:kern w:val="2"/>
                  <w:sz w:val="24"/>
                  <w:szCs w:val="24"/>
                  <w:lang w:val="en-US" w:eastAsia="zh-CN" w:bidi="ar-SA"/>
                </w:rPr>
              </w:rPrChange>
            </w:rPr>
            <w:delText>基于风险、暴露、脆弱度</w:delText>
          </w:r>
        </w:del>
      </w:ins>
      <w:ins w:id="1673" w:author="Fred Zhou" w:date="2024-02-29T10:13:00Z">
        <w:del w:id="1674" w:author="野草" w:date="2024-02-29T13:55:16Z">
          <w:r>
            <w:rPr>
              <w:rFonts w:hint="default" w:ascii="Times New Roman" w:hAnsi="Times New Roman" w:eastAsia="楷体" w:cstheme="minorBidi"/>
              <w:kern w:val="2"/>
              <w:sz w:val="24"/>
              <w:szCs w:val="24"/>
              <w:lang w:val="en-US" w:eastAsia="zh-CN" w:bidi="ar-SA"/>
              <w:rPrChange w:id="1675" w:author="野草" w:date="2024-02-29T14:08:36Z">
                <w:rPr>
                  <w:rFonts w:eastAsia="楷体" w:asciiTheme="minorHAnsi" w:hAnsiTheme="minorHAnsi" w:cstheme="minorBidi"/>
                  <w:kern w:val="2"/>
                  <w:sz w:val="24"/>
                  <w:szCs w:val="24"/>
                  <w:lang w:val="en-US" w:eastAsia="zh-CN" w:bidi="ar-SA"/>
                </w:rPr>
              </w:rPrChange>
            </w:rPr>
            <w:delText>的框架来建立一套新的体系对城市热缓解的需求</w:delText>
          </w:r>
        </w:del>
      </w:ins>
      <w:ins w:id="1676" w:author="Fred Zhou" w:date="2024-02-29T10:13:00Z">
        <w:del w:id="1677" w:author="野草" w:date="2024-02-29T13:55:16Z">
          <w:r>
            <w:rPr>
              <w:rFonts w:hint="default" w:ascii="Times New Roman" w:hAnsi="Times New Roman" w:eastAsia="楷体" w:cstheme="minorBidi"/>
              <w:kern w:val="2"/>
              <w:sz w:val="24"/>
              <w:szCs w:val="24"/>
              <w:lang w:val="en-US" w:eastAsia="zh-CN" w:bidi="ar-SA"/>
              <w:rPrChange w:id="1678" w:author="野草" w:date="2024-02-29T14:08:36Z">
                <w:rPr>
                  <w:rFonts w:eastAsia="楷体" w:asciiTheme="minorHAnsi" w:hAnsiTheme="minorHAnsi" w:cstheme="minorBidi"/>
                  <w:kern w:val="2"/>
                  <w:sz w:val="24"/>
                  <w:szCs w:val="24"/>
                  <w:lang w:val="en-US" w:eastAsia="zh-CN" w:bidi="ar-SA"/>
                </w:rPr>
              </w:rPrChange>
            </w:rPr>
            <w:delText>进行</w:delText>
          </w:r>
        </w:del>
      </w:ins>
      <w:ins w:id="1679" w:author="Fred Zhou" w:date="2024-02-29T10:13:00Z">
        <w:del w:id="1680" w:author="野草" w:date="2024-02-29T13:55:16Z">
          <w:r>
            <w:rPr>
              <w:rFonts w:hint="default" w:ascii="Times New Roman" w:hAnsi="Times New Roman" w:eastAsia="楷体" w:cstheme="minorBidi"/>
              <w:kern w:val="2"/>
              <w:sz w:val="24"/>
              <w:szCs w:val="24"/>
              <w:lang w:val="en-US" w:eastAsia="zh-CN" w:bidi="ar-SA"/>
              <w:rPrChange w:id="1681" w:author="野草" w:date="2024-02-29T14:08:36Z">
                <w:rPr>
                  <w:rFonts w:eastAsia="楷体" w:asciiTheme="minorHAnsi" w:hAnsiTheme="minorHAnsi" w:cstheme="minorBidi"/>
                  <w:kern w:val="2"/>
                  <w:sz w:val="24"/>
                  <w:szCs w:val="24"/>
                  <w:lang w:val="en-US" w:eastAsia="zh-CN" w:bidi="ar-SA"/>
                </w:rPr>
              </w:rPrChange>
            </w:rPr>
            <w:delText>量化</w:delText>
          </w:r>
        </w:del>
      </w:ins>
      <w:ins w:id="1682" w:author="野草" w:date="2024-02-29T13:53:47Z">
        <w:r>
          <w:rPr>
            <w:rFonts w:hint="default" w:ascii="Times New Roman" w:hAnsi="Times New Roman" w:eastAsia="楷体" w:cs="Times New Roman"/>
            <w:kern w:val="2"/>
            <w:sz w:val="24"/>
            <w:szCs w:val="24"/>
            <w:lang w:val="en-US" w:eastAsia="zh-CN" w:bidi="ar-SA"/>
            <w:rPrChange w:id="1683" w:author="野草" w:date="2024-02-29T14:08:36Z">
              <w:rPr>
                <w:rFonts w:eastAsia="楷体" w:asciiTheme="minorHAnsi" w:hAnsiTheme="minorHAnsi" w:cstheme="minorBidi"/>
                <w:kern w:val="2"/>
                <w:sz w:val="24"/>
                <w:szCs w:val="24"/>
                <w:lang w:val="en-US" w:eastAsia="zh-CN" w:bidi="ar-SA"/>
              </w:rPr>
            </w:rPrChange>
          </w:rPr>
          <w:t xml:space="preserve"> </w:t>
        </w:r>
      </w:ins>
      <w:ins w:id="1684" w:author="Fred Zhou" w:date="2024-02-29T10:13:00Z">
        <w:r>
          <w:rPr>
            <w:rFonts w:hint="default" w:ascii="Times New Roman" w:hAnsi="Times New Roman" w:eastAsia="楷体" w:cstheme="minorBidi"/>
            <w:kern w:val="2"/>
            <w:sz w:val="24"/>
            <w:szCs w:val="24"/>
            <w:lang w:val="en-US" w:eastAsia="zh-CN" w:bidi="ar-SA"/>
            <w:rPrChange w:id="1685" w:author="野草" w:date="2024-02-29T14:08:36Z">
              <w:rPr>
                <w:rFonts w:eastAsia="楷体" w:asciiTheme="minorHAnsi" w:hAnsiTheme="minorHAnsi" w:cstheme="minorBidi"/>
                <w:kern w:val="2"/>
                <w:sz w:val="24"/>
                <w:szCs w:val="24"/>
                <w:lang w:val="en-US" w:eastAsia="zh-CN" w:bidi="ar-SA"/>
              </w:rPr>
            </w:rPrChange>
          </w:rPr>
          <w:t>(</w:t>
        </w:r>
      </w:ins>
      <w:ins w:id="1686" w:author="Fred Zhou" w:date="2024-02-29T10:13:00Z">
        <w:r>
          <w:rPr>
            <w:rFonts w:hint="default" w:ascii="Times New Roman" w:hAnsi="Times New Roman" w:eastAsia="楷体" w:cstheme="minorBidi"/>
            <w:kern w:val="2"/>
            <w:sz w:val="24"/>
            <w:szCs w:val="24"/>
            <w:lang w:val="en-US" w:eastAsia="zh-CN" w:bidi="ar-SA"/>
            <w:rPrChange w:id="1687" w:author="野草" w:date="2024-02-29T14:08:36Z">
              <w:rPr>
                <w:rFonts w:eastAsia="楷体" w:asciiTheme="minorHAnsi" w:hAnsiTheme="minorHAnsi" w:cstheme="minorBidi"/>
                <w:kern w:val="2"/>
                <w:sz w:val="24"/>
                <w:szCs w:val="24"/>
                <w:lang w:val="en-US" w:eastAsia="zh-CN" w:bidi="ar-SA"/>
              </w:rPr>
            </w:rPrChange>
          </w:rPr>
          <w:t>Kitratporn</w:t>
        </w:r>
      </w:ins>
      <w:ins w:id="1688" w:author="Fred Zhou" w:date="2024-02-29T10:13:00Z">
        <w:r>
          <w:rPr>
            <w:rFonts w:hint="default" w:ascii="Times New Roman" w:hAnsi="Times New Roman" w:eastAsia="楷体" w:cstheme="minorBidi"/>
            <w:kern w:val="2"/>
            <w:sz w:val="24"/>
            <w:szCs w:val="24"/>
            <w:lang w:val="en-US" w:eastAsia="zh-CN" w:bidi="ar-SA"/>
            <w:rPrChange w:id="1689" w:author="野草" w:date="2024-02-29T14:08:36Z">
              <w:rPr>
                <w:rFonts w:eastAsia="楷体" w:asciiTheme="minorHAnsi" w:hAnsiTheme="minorHAnsi" w:cstheme="minorBidi"/>
                <w:kern w:val="2"/>
                <w:sz w:val="24"/>
                <w:szCs w:val="24"/>
                <w:lang w:val="en-US" w:eastAsia="zh-CN" w:bidi="ar-SA"/>
              </w:rPr>
            </w:rPrChange>
          </w:rPr>
          <w:t xml:space="preserve"> et al., 2022)</w:t>
        </w:r>
      </w:ins>
      <w:ins w:id="1690" w:author="野草" w:date="2024-02-29T13:52:12Z">
        <w:r>
          <w:rPr>
            <w:rFonts w:hint="default" w:ascii="Times New Roman" w:hAnsi="Times New Roman" w:eastAsia="楷体" w:cs="Times New Roman"/>
            <w:kern w:val="2"/>
            <w:sz w:val="24"/>
            <w:szCs w:val="24"/>
            <w:lang w:val="en-US" w:eastAsia="zh-CN" w:bidi="ar-SA"/>
            <w:rPrChange w:id="1691" w:author="野草" w:date="2024-02-29T14:08:36Z">
              <w:rPr>
                <w:rFonts w:eastAsia="楷体" w:asciiTheme="minorHAnsi" w:hAnsiTheme="minorHAnsi" w:cstheme="minorBidi"/>
                <w:kern w:val="2"/>
                <w:sz w:val="24"/>
                <w:szCs w:val="24"/>
                <w:lang w:val="en-US" w:eastAsia="zh-CN" w:bidi="ar-SA"/>
              </w:rPr>
            </w:rPrChange>
          </w:rPr>
          <w:t>。</w:t>
        </w:r>
      </w:ins>
      <w:ins w:id="1692" w:author="野草" w:date="2024-02-29T13:58:28Z">
        <w:r>
          <w:rPr>
            <w:rFonts w:hint="default" w:ascii="Times New Roman" w:hAnsi="Times New Roman"/>
          </w:rPr>
          <w:t>【u</w:t>
        </w:r>
      </w:ins>
      <w:ins w:id="1693" w:author="野草" w:date="2024-02-29T13:58:28Z">
        <w:r>
          <w:rPr>
            <w:rFonts w:ascii="Times New Roman" w:hAnsi="Times New Roman"/>
          </w:rPr>
          <w:t>p2024 0229 1</w:t>
        </w:r>
      </w:ins>
      <w:ins w:id="1694" w:author="野草" w:date="2024-02-29T13:58:30Z">
        <w:r>
          <w:rPr>
            <w:rFonts w:hint="eastAsia" w:ascii="Times New Roman" w:hAnsi="Times New Roman"/>
            <w:lang w:val="en-US" w:eastAsia="zh-CN"/>
          </w:rPr>
          <w:t>3</w:t>
        </w:r>
      </w:ins>
      <w:ins w:id="1695" w:author="野草" w:date="2024-02-29T13:58:28Z">
        <w:r>
          <w:rPr>
            <w:rFonts w:ascii="Times New Roman" w:hAnsi="Times New Roman"/>
          </w:rPr>
          <w:t>:</w:t>
        </w:r>
      </w:ins>
      <w:ins w:id="1696" w:author="野草" w:date="2024-02-29T13:58:32Z">
        <w:r>
          <w:rPr>
            <w:rFonts w:hint="eastAsia" w:ascii="Times New Roman" w:hAnsi="Times New Roman"/>
            <w:lang w:val="en-US" w:eastAsia="zh-CN"/>
          </w:rPr>
          <w:t>5</w:t>
        </w:r>
      </w:ins>
      <w:ins w:id="1697" w:author="野草" w:date="2024-02-29T14:09:43Z">
        <w:r>
          <w:rPr>
            <w:rFonts w:hint="eastAsia" w:ascii="Times New Roman" w:hAnsi="Times New Roman"/>
            <w:lang w:val="en-US" w:eastAsia="zh-CN"/>
          </w:rPr>
          <w:t>9</w:t>
        </w:r>
      </w:ins>
      <w:ins w:id="1698" w:author="野草" w:date="2024-02-29T13:58:28Z">
        <w:r>
          <w:rPr>
            <w:rFonts w:hint="default" w:ascii="Times New Roman" w:hAnsi="Times New Roman"/>
          </w:rPr>
          <w:t>】</w:t>
        </w:r>
      </w:ins>
    </w:p>
    <w:p>
      <w:pPr>
        <w:pStyle w:val="10"/>
        <w:numPr>
          <w:ilvl w:val="0"/>
          <w:numId w:val="0"/>
        </w:numPr>
        <w:spacing w:line="360" w:lineRule="auto"/>
        <w:ind w:left="0" w:firstLine="420"/>
        <w:rPr>
          <w:ins w:id="1700" w:author="野草" w:date="2024-03-04T09:36:55Z"/>
          <w:rFonts w:hint="default" w:ascii="Times New Roman" w:hAnsi="Times New Roman"/>
        </w:rPr>
        <w:pPrChange w:id="1699" w:author="野草" w:date="2024-02-29T13:56:56Z">
          <w:pPr>
            <w:pStyle w:val="10"/>
            <w:numPr>
              <w:ilvl w:val="1"/>
              <w:numId w:val="6"/>
            </w:numPr>
            <w:spacing w:line="360" w:lineRule="auto"/>
            <w:ind w:left="860" w:hanging="442"/>
          </w:pPr>
        </w:pPrChange>
      </w:pPr>
    </w:p>
    <w:p>
      <w:pPr>
        <w:pStyle w:val="10"/>
        <w:numPr>
          <w:ilvl w:val="0"/>
          <w:numId w:val="7"/>
          <w:ins w:id="1702" w:author="野草" w:date="2024-03-04T09:36:56Z"/>
        </w:numPr>
        <w:spacing w:line="360" w:lineRule="auto"/>
        <w:ind w:left="420" w:hanging="420"/>
        <w:rPr>
          <w:ins w:id="1703" w:author="野草" w:date="2024-03-04T09:37:00Z"/>
          <w:rFonts w:ascii="Times New Roman" w:hAnsi="Times New Roman"/>
        </w:rPr>
        <w:pPrChange w:id="1701" w:author="野草" w:date="2024-03-04T09:36:56Z">
          <w:pPr>
            <w:pStyle w:val="10"/>
            <w:numPr>
              <w:ilvl w:val="1"/>
              <w:numId w:val="6"/>
            </w:numPr>
            <w:spacing w:line="360" w:lineRule="auto"/>
            <w:ind w:left="860" w:hanging="442"/>
          </w:pPr>
        </w:pPrChange>
      </w:pPr>
      <w:ins w:id="1704" w:author="野草" w:date="2024-03-04T09:36:58Z">
        <w:r>
          <w:rPr>
            <w:rFonts w:hint="eastAsia" w:ascii="Times New Roman" w:hAnsi="Times New Roman"/>
            <w:lang w:val="en-US" w:eastAsia="zh-CN"/>
          </w:rPr>
          <w:t>补充</w:t>
        </w:r>
      </w:ins>
      <w:ins w:id="1705" w:author="野草" w:date="2024-03-04T09:36:59Z">
        <w:r>
          <w:rPr>
            <w:rFonts w:hint="eastAsia" w:ascii="Times New Roman" w:hAnsi="Times New Roman"/>
            <w:lang w:val="en-US" w:eastAsia="zh-CN"/>
          </w:rPr>
          <w:t>内容：</w:t>
        </w:r>
      </w:ins>
    </w:p>
    <w:p>
      <w:pPr>
        <w:pStyle w:val="10"/>
        <w:numPr>
          <w:ilvl w:val="1"/>
          <w:numId w:val="7"/>
          <w:ins w:id="1707" w:author="野草" w:date="2024-03-04T09:37:00Z"/>
        </w:numPr>
        <w:spacing w:line="360" w:lineRule="auto"/>
        <w:ind w:left="840" w:hanging="420"/>
        <w:rPr>
          <w:ins w:id="1708" w:author="野草" w:date="2024-03-04T09:44:26Z"/>
          <w:rFonts w:ascii="Times New Roman" w:hAnsi="Times New Roman"/>
        </w:rPr>
        <w:pPrChange w:id="1706" w:author="野草" w:date="2024-03-04T09:37:00Z">
          <w:pPr>
            <w:pStyle w:val="10"/>
            <w:numPr>
              <w:ilvl w:val="1"/>
              <w:numId w:val="6"/>
            </w:numPr>
            <w:spacing w:line="360" w:lineRule="auto"/>
            <w:ind w:left="860" w:hanging="442"/>
          </w:pPr>
        </w:pPrChange>
      </w:pPr>
      <w:ins w:id="1709" w:author="野草" w:date="2024-03-04T09:44:25Z">
        <w:r>
          <w:rPr>
            <w:rFonts w:hint="eastAsia" w:ascii="Times New Roman" w:hAnsi="Times New Roman"/>
            <w:lang w:val="en-US" w:eastAsia="zh-CN"/>
          </w:rPr>
          <w:t>不均质</w:t>
        </w:r>
      </w:ins>
      <w:ins w:id="1710" w:author="野草" w:date="2024-03-04T09:44:26Z">
        <w:r>
          <w:rPr>
            <w:rFonts w:hint="eastAsia" w:ascii="Times New Roman" w:hAnsi="Times New Roman"/>
            <w:lang w:val="en-US" w:eastAsia="zh-CN"/>
          </w:rPr>
          <w:t>性</w:t>
        </w:r>
      </w:ins>
    </w:p>
    <w:p>
      <w:pPr>
        <w:pStyle w:val="10"/>
        <w:numPr>
          <w:ilvl w:val="1"/>
          <w:numId w:val="7"/>
          <w:ins w:id="1712" w:author="野草" w:date="2024-03-04T09:37:00Z"/>
        </w:numPr>
        <w:spacing w:line="360" w:lineRule="auto"/>
        <w:ind w:left="840" w:hanging="420"/>
        <w:rPr>
          <w:ins w:id="1713" w:author="野草" w:date="2024-02-29T13:52:13Z"/>
          <w:rFonts w:ascii="Times New Roman" w:hAnsi="Times New Roman"/>
          <w:rPrChange w:id="1714" w:author="野草" w:date="2024-02-29T13:54:21Z">
            <w:rPr>
              <w:ins w:id="1715" w:author="野草" w:date="2024-02-29T13:52:13Z"/>
            </w:rPr>
          </w:rPrChange>
        </w:rPr>
        <w:pPrChange w:id="1711" w:author="野草" w:date="2024-03-04T09:37:00Z">
          <w:pPr>
            <w:pStyle w:val="10"/>
            <w:numPr>
              <w:ilvl w:val="1"/>
              <w:numId w:val="6"/>
            </w:numPr>
            <w:spacing w:line="360" w:lineRule="auto"/>
            <w:ind w:left="860" w:hanging="442"/>
          </w:pPr>
        </w:pPrChange>
      </w:pPr>
      <w:ins w:id="1716" w:author="野草" w:date="2024-03-04T09:44:27Z">
        <w:r>
          <w:rPr>
            <w:rFonts w:hint="eastAsia" w:ascii="Times New Roman" w:hAnsi="Times New Roman"/>
            <w:lang w:val="en-US" w:eastAsia="zh-CN"/>
          </w:rPr>
          <w:t>时空</w:t>
        </w:r>
      </w:ins>
      <w:ins w:id="1717" w:author="野草" w:date="2024-03-04T09:44:29Z">
        <w:r>
          <w:rPr>
            <w:rFonts w:hint="eastAsia" w:ascii="Times New Roman" w:hAnsi="Times New Roman"/>
            <w:lang w:val="en-US" w:eastAsia="zh-CN"/>
          </w:rPr>
          <w:t>动态</w:t>
        </w:r>
      </w:ins>
      <w:ins w:id="1718" w:author="野草" w:date="2024-03-04T09:44:30Z">
        <w:r>
          <w:rPr>
            <w:rFonts w:hint="eastAsia" w:ascii="Times New Roman" w:hAnsi="Times New Roman"/>
            <w:lang w:val="en-US" w:eastAsia="zh-CN"/>
          </w:rPr>
          <w:t>性</w:t>
        </w:r>
      </w:ins>
    </w:p>
    <w:p>
      <w:pPr>
        <w:pStyle w:val="10"/>
        <w:numPr>
          <w:ilvl w:val="-1"/>
          <w:numId w:val="0"/>
        </w:numPr>
        <w:spacing w:line="360" w:lineRule="auto"/>
        <w:ind w:left="0" w:firstLine="0"/>
        <w:rPr>
          <w:ins w:id="1720" w:author="野草" w:date="2024-02-29T13:52:14Z"/>
        </w:rPr>
        <w:pPrChange w:id="1719" w:author="野草" w:date="2024-02-29T13:58:09Z">
          <w:pPr>
            <w:pStyle w:val="10"/>
            <w:numPr>
              <w:ilvl w:val="1"/>
              <w:numId w:val="6"/>
            </w:numPr>
            <w:spacing w:line="360" w:lineRule="auto"/>
            <w:ind w:left="860" w:hanging="442"/>
          </w:pPr>
        </w:pPrChange>
      </w:pPr>
    </w:p>
    <w:p>
      <w:pPr>
        <w:pStyle w:val="10"/>
        <w:numPr>
          <w:ilvl w:val="1"/>
          <w:numId w:val="6"/>
        </w:numPr>
        <w:spacing w:line="360" w:lineRule="auto"/>
        <w:ind w:left="860" w:hanging="440"/>
        <w:rPr>
          <w:ins w:id="1722" w:author="Fred Zhou" w:date="2024-02-29T10:11:00Z"/>
          <w:del w:id="1723" w:author="野草" w:date="2024-02-29T13:52:11Z"/>
        </w:rPr>
        <w:pPrChange w:id="1721" w:author="野草" w:date="2024-02-29T12:12:00Z">
          <w:pPr>
            <w:pStyle w:val="10"/>
            <w:numPr>
              <w:ilvl w:val="1"/>
              <w:numId w:val="6"/>
            </w:numPr>
            <w:spacing w:line="360" w:lineRule="auto"/>
            <w:ind w:left="860" w:hanging="442"/>
          </w:pPr>
        </w:pPrChange>
      </w:pPr>
      <w:ins w:id="1724" w:author="Fred Zhou" w:date="2024-02-29T10:20:00Z">
        <w:del w:id="1725" w:author="野草" w:date="2024-02-29T13:52:12Z">
          <w:r>
            <w:rPr>
              <w:rFonts w:hint="default"/>
              <w:rPrChange w:id="1726" w:author="Fred Zhou" w:date="2024-02-29T11:49:00Z">
                <w:rPr>
                  <w:rFonts w:hint="eastAsia"/>
                </w:rPr>
              </w:rPrChange>
            </w:rPr>
            <w:delText>，</w:delText>
          </w:r>
        </w:del>
      </w:ins>
      <w:ins w:id="1727" w:author="Fred Zhou" w:date="2024-02-29T10:20:00Z">
        <w:del w:id="1728" w:author="野草" w:date="2024-02-29T13:52:11Z">
          <w:r>
            <w:rPr>
              <w:rFonts w:hint="default"/>
              <w:rPrChange w:id="1729" w:author="Fred Zhou" w:date="2024-02-29T11:49:00Z">
                <w:rPr>
                  <w:rFonts w:hint="eastAsia"/>
                </w:rPr>
              </w:rPrChange>
            </w:rPr>
            <w:delText>从而更准确地量化</w:delText>
          </w:r>
        </w:del>
      </w:ins>
    </w:p>
    <w:p>
      <w:pPr>
        <w:pStyle w:val="10"/>
        <w:numPr>
          <w:ilvl w:val="0"/>
          <w:numId w:val="8"/>
          <w:ins w:id="1731" w:author="野草" w:date="2024-03-04T08:28:59Z"/>
        </w:numPr>
        <w:spacing w:line="360" w:lineRule="auto"/>
        <w:ind w:left="420" w:hanging="420"/>
        <w:rPr>
          <w:ins w:id="1732" w:author="野草" w:date="2024-03-04T08:28:59Z"/>
          <w:rFonts w:ascii="Calibri" w:hAnsi="Calibri"/>
        </w:rPr>
        <w:pPrChange w:id="1730" w:author="野草" w:date="2024-03-04T08:28:59Z">
          <w:pPr>
            <w:pStyle w:val="10"/>
            <w:numPr>
              <w:ilvl w:val="2"/>
              <w:numId w:val="6"/>
            </w:numPr>
            <w:spacing w:line="360" w:lineRule="auto"/>
            <w:ind w:left="1280" w:hanging="442"/>
          </w:pPr>
        </w:pPrChange>
      </w:pPr>
      <w:ins w:id="1733" w:author="Fred Zhou" w:date="2024-02-29T08:17:00Z">
        <w:r>
          <w:rPr>
            <w:rFonts w:hint="default"/>
            <w:rPrChange w:id="1734" w:author="Fred Zhou" w:date="2024-02-29T11:49:00Z">
              <w:rPr>
                <w:rFonts w:hint="eastAsia"/>
              </w:rPr>
            </w:rPrChange>
          </w:rPr>
          <w:t>参考</w:t>
        </w:r>
      </w:ins>
      <w:ins w:id="1735" w:author="Fred Zhou" w:date="2024-02-29T08:17:00Z">
        <w:r>
          <w:rPr/>
          <w:t>Diurnal dynamics of heat exposure in Xi'an: A perspective from local climate zone</w:t>
        </w:r>
      </w:ins>
    </w:p>
    <w:p>
      <w:pPr>
        <w:pStyle w:val="10"/>
        <w:numPr>
          <w:ilvl w:val="1"/>
          <w:numId w:val="8"/>
          <w:ins w:id="1737" w:author="野草" w:date="2024-03-04T08:29:01Z"/>
        </w:numPr>
        <w:spacing w:line="360" w:lineRule="auto"/>
        <w:ind w:left="840" w:hanging="420"/>
        <w:rPr>
          <w:ins w:id="1738" w:author="野草" w:date="2024-03-04T08:19:52Z"/>
          <w:rFonts w:ascii="Calibri" w:hAnsi="Calibri"/>
        </w:rPr>
        <w:pPrChange w:id="1736" w:author="野草" w:date="2024-03-04T08:29:01Z">
          <w:pPr>
            <w:pStyle w:val="10"/>
            <w:numPr>
              <w:ilvl w:val="2"/>
              <w:numId w:val="6"/>
            </w:numPr>
            <w:spacing w:line="360" w:lineRule="auto"/>
            <w:ind w:left="1280" w:hanging="442"/>
          </w:pPr>
        </w:pPrChange>
      </w:pPr>
      <w:ins w:id="1739" w:author="野草" w:date="2024-03-04T08:29:02Z">
        <w:r>
          <w:rPr>
            <w:rFonts w:hint="eastAsia"/>
            <w:lang w:val="en-US" w:eastAsia="zh-CN"/>
          </w:rPr>
          <w:t>模型的</w:t>
        </w:r>
      </w:ins>
      <w:ins w:id="1740" w:author="野草" w:date="2024-03-04T08:29:04Z">
        <w:r>
          <w:rPr>
            <w:rFonts w:hint="eastAsia"/>
            <w:lang w:val="en-US" w:eastAsia="zh-CN"/>
          </w:rPr>
          <w:t>局限性</w:t>
        </w:r>
      </w:ins>
    </w:p>
    <w:p>
      <w:pPr>
        <w:pStyle w:val="10"/>
        <w:numPr>
          <w:ilvl w:val="0"/>
          <w:numId w:val="10"/>
          <w:ins w:id="1742" w:author="野草" w:date="2024-03-04T08:29:14Z"/>
        </w:numPr>
        <w:spacing w:line="360" w:lineRule="auto"/>
        <w:ind w:left="420" w:hanging="420"/>
        <w:rPr>
          <w:ins w:id="1743" w:author="野草" w:date="2024-03-04T08:29:14Z"/>
          <w:rFonts w:hint="default"/>
          <w:highlight w:val="none"/>
          <w:rPrChange w:id="1744" w:author="野草" w:date="2024-03-04T09:39:22Z">
            <w:rPr>
              <w:ins w:id="1745" w:author="野草" w:date="2024-03-04T08:29:14Z"/>
              <w:rFonts w:hint="default"/>
              <w:highlight w:val="yellow"/>
            </w:rPr>
          </w:rPrChange>
        </w:rPr>
        <w:pPrChange w:id="1741" w:author="野草" w:date="2024-03-04T08:29:14Z">
          <w:pPr>
            <w:pStyle w:val="10"/>
            <w:numPr>
              <w:ilvl w:val="0"/>
              <w:numId w:val="9"/>
            </w:numPr>
            <w:ind w:left="420" w:hanging="420"/>
          </w:pPr>
        </w:pPrChange>
      </w:pPr>
      <w:ins w:id="1746" w:author="野草" w:date="2024-03-04T08:19:53Z">
        <w:r>
          <w:rPr>
            <w:rFonts w:hint="eastAsia"/>
            <w:highlight w:val="none"/>
            <w:lang w:val="en-US" w:eastAsia="zh-CN"/>
            <w:rPrChange w:id="1747" w:author="野草" w:date="2024-03-04T09:39:22Z">
              <w:rPr>
                <w:rFonts w:hint="eastAsia"/>
                <w:lang w:val="en-US" w:eastAsia="zh-CN"/>
              </w:rPr>
            </w:rPrChange>
          </w:rPr>
          <w:t>参考</w:t>
        </w:r>
      </w:ins>
      <w:ins w:id="1749" w:author="野草" w:date="2024-03-04T08:20:00Z">
        <w:r>
          <w:rPr>
            <w:rFonts w:hint="eastAsia"/>
            <w:highlight w:val="none"/>
            <w:lang w:val="en-US" w:eastAsia="zh-CN"/>
            <w:rPrChange w:id="1750" w:author="野草" w:date="2024-03-04T09:39:22Z">
              <w:rPr>
                <w:rFonts w:hint="eastAsia"/>
                <w:lang w:val="en-US" w:eastAsia="zh-CN"/>
              </w:rPr>
            </w:rPrChange>
          </w:rPr>
          <w:t>How urban ecological land affects resident heat exposure: Evidence from the mega-urban agglomeration in China</w:t>
        </w:r>
      </w:ins>
      <w:ins w:id="1752" w:author="野草" w:date="2024-03-04T08:20:02Z">
        <w:r>
          <w:rPr>
            <w:rFonts w:hint="eastAsia"/>
            <w:highlight w:val="none"/>
            <w:lang w:val="en-US" w:eastAsia="zh-CN"/>
            <w:rPrChange w:id="1753" w:author="野草" w:date="2024-03-04T09:39:22Z">
              <w:rPr>
                <w:rFonts w:hint="eastAsia"/>
                <w:lang w:val="en-US" w:eastAsia="zh-CN"/>
              </w:rPr>
            </w:rPrChange>
          </w:rPr>
          <w:t>的</w:t>
        </w:r>
      </w:ins>
      <w:ins w:id="1755" w:author="野草" w:date="2024-03-04T08:20:05Z">
        <w:r>
          <w:rPr>
            <w:rFonts w:hint="eastAsia"/>
            <w:highlight w:val="none"/>
            <w:lang w:val="en-US" w:eastAsia="zh-CN"/>
            <w:rPrChange w:id="1756" w:author="野草" w:date="2024-03-04T09:39:22Z">
              <w:rPr>
                <w:rFonts w:hint="eastAsia"/>
                <w:lang w:val="en-US" w:eastAsia="zh-CN"/>
              </w:rPr>
            </w:rPrChange>
          </w:rPr>
          <w:t>第</w:t>
        </w:r>
      </w:ins>
      <w:ins w:id="1758" w:author="野草" w:date="2024-03-04T08:21:41Z">
        <w:r>
          <w:rPr>
            <w:rFonts w:hint="eastAsia"/>
            <w:highlight w:val="none"/>
            <w:lang w:val="en-US" w:eastAsia="zh-CN"/>
            <w:rPrChange w:id="1759" w:author="野草" w:date="2024-03-04T09:39:22Z">
              <w:rPr>
                <w:rFonts w:hint="eastAsia"/>
                <w:highlight w:val="yellow"/>
                <w:lang w:val="en-US" w:eastAsia="zh-CN"/>
              </w:rPr>
            </w:rPrChange>
          </w:rPr>
          <w:t>2、3</w:t>
        </w:r>
      </w:ins>
      <w:ins w:id="1761" w:author="野草" w:date="2024-03-04T08:20:06Z">
        <w:r>
          <w:rPr>
            <w:rFonts w:hint="eastAsia"/>
            <w:highlight w:val="none"/>
            <w:lang w:val="en-US" w:eastAsia="zh-CN"/>
            <w:rPrChange w:id="1762" w:author="野草" w:date="2024-03-04T09:39:22Z">
              <w:rPr>
                <w:rFonts w:hint="eastAsia"/>
                <w:lang w:val="en-US" w:eastAsia="zh-CN"/>
              </w:rPr>
            </w:rPrChange>
          </w:rPr>
          <w:t>段</w:t>
        </w:r>
      </w:ins>
    </w:p>
    <w:p>
      <w:pPr>
        <w:pStyle w:val="10"/>
        <w:numPr>
          <w:ilvl w:val="1"/>
          <w:numId w:val="10"/>
          <w:ins w:id="1765" w:author="野草" w:date="2024-03-04T08:29:15Z"/>
        </w:numPr>
        <w:spacing w:line="360" w:lineRule="auto"/>
        <w:ind w:left="840" w:hanging="420"/>
        <w:rPr>
          <w:ins w:id="1766" w:author="野草" w:date="2024-03-04T08:24:11Z"/>
          <w:rFonts w:hint="default"/>
          <w:highlight w:val="none"/>
          <w:rPrChange w:id="1767" w:author="野草" w:date="2024-03-04T09:39:22Z">
            <w:rPr>
              <w:ins w:id="1768" w:author="野草" w:date="2024-03-04T08:24:11Z"/>
              <w:rFonts w:hint="default"/>
            </w:rPr>
          </w:rPrChange>
        </w:rPr>
        <w:pPrChange w:id="1764" w:author="野草" w:date="2024-03-04T08:29:15Z">
          <w:pPr>
            <w:pStyle w:val="10"/>
            <w:numPr>
              <w:ilvl w:val="0"/>
              <w:numId w:val="9"/>
            </w:numPr>
            <w:ind w:left="420" w:hanging="420"/>
          </w:pPr>
        </w:pPrChange>
      </w:pPr>
      <w:ins w:id="1769" w:author="野草" w:date="2024-03-04T08:24:11Z">
        <w:r>
          <w:rPr>
            <w:rFonts w:hint="eastAsia"/>
            <w:highlight w:val="none"/>
            <w:lang w:val="en-US" w:eastAsia="zh-CN"/>
            <w:rPrChange w:id="1770" w:author="野草" w:date="2024-03-04T09:39:22Z">
              <w:rPr>
                <w:rFonts w:hint="eastAsia"/>
                <w:lang w:val="en-US" w:eastAsia="zh-CN"/>
              </w:rPr>
            </w:rPrChange>
          </w:rPr>
          <w:t>可达性</w:t>
        </w:r>
      </w:ins>
    </w:p>
    <w:p>
      <w:pPr>
        <w:pStyle w:val="10"/>
        <w:numPr>
          <w:ilvl w:val="1"/>
          <w:numId w:val="6"/>
        </w:numPr>
        <w:spacing w:line="360" w:lineRule="auto"/>
        <w:ind w:left="860" w:hanging="440"/>
        <w:rPr>
          <w:ins w:id="1773" w:author="野草" w:date="2024-03-04T08:25:31Z"/>
          <w:rFonts w:ascii="Calibri" w:hAnsi="Calibri"/>
          <w:highlight w:val="yellow"/>
          <w:rPrChange w:id="1774" w:author="野草" w:date="2024-03-04T09:39:26Z">
            <w:rPr>
              <w:ins w:id="1775" w:author="野草" w:date="2024-03-04T08:25:31Z"/>
              <w:rFonts w:ascii="Calibri" w:hAnsi="Calibri"/>
            </w:rPr>
          </w:rPrChange>
        </w:rPr>
        <w:pPrChange w:id="1772" w:author="野草" w:date="2024-02-29T12:12:00Z">
          <w:pPr>
            <w:pStyle w:val="10"/>
            <w:numPr>
              <w:ilvl w:val="2"/>
              <w:numId w:val="6"/>
            </w:numPr>
            <w:spacing w:line="360" w:lineRule="auto"/>
            <w:ind w:left="1280" w:hanging="442"/>
          </w:pPr>
        </w:pPrChange>
      </w:pPr>
      <w:ins w:id="1776" w:author="野草" w:date="2024-03-04T08:25:24Z">
        <w:r>
          <w:rPr>
            <w:rFonts w:hint="eastAsia"/>
            <w:highlight w:val="yellow"/>
            <w:lang w:val="en-US" w:eastAsia="zh-CN"/>
            <w:rPrChange w:id="1777" w:author="野草" w:date="2024-03-04T09:39:26Z">
              <w:rPr>
                <w:rFonts w:hint="eastAsia"/>
                <w:lang w:val="en-US" w:eastAsia="zh-CN"/>
              </w:rPr>
            </w:rPrChange>
          </w:rPr>
          <w:t>不均质性</w:t>
        </w:r>
      </w:ins>
      <w:ins w:id="1779" w:author="野草" w:date="2024-03-04T08:25:25Z">
        <w:r>
          <w:rPr>
            <w:rFonts w:hint="eastAsia"/>
            <w:highlight w:val="yellow"/>
            <w:lang w:val="en-US" w:eastAsia="zh-CN"/>
            <w:rPrChange w:id="1780" w:author="野草" w:date="2024-03-04T09:39:26Z">
              <w:rPr>
                <w:rFonts w:hint="eastAsia"/>
                <w:lang w:val="en-US" w:eastAsia="zh-CN"/>
              </w:rPr>
            </w:rPrChange>
          </w:rPr>
          <w:t>（</w:t>
        </w:r>
      </w:ins>
      <w:ins w:id="1782" w:author="野草" w:date="2024-03-04T08:25:26Z">
        <w:r>
          <w:rPr>
            <w:rFonts w:hint="eastAsia"/>
            <w:highlight w:val="yellow"/>
            <w:lang w:val="en-US" w:eastAsia="zh-CN"/>
            <w:rPrChange w:id="1783" w:author="野草" w:date="2024-03-04T09:39:26Z">
              <w:rPr>
                <w:rFonts w:hint="eastAsia"/>
                <w:lang w:val="en-US" w:eastAsia="zh-CN"/>
              </w:rPr>
            </w:rPrChange>
          </w:rPr>
          <w:t>参考</w:t>
        </w:r>
      </w:ins>
      <w:ins w:id="1785" w:author="野草" w:date="2024-03-04T08:25:27Z">
        <w:r>
          <w:rPr>
            <w:rFonts w:hint="eastAsia"/>
            <w:highlight w:val="yellow"/>
            <w:lang w:val="en-US" w:eastAsia="zh-CN"/>
            <w:rPrChange w:id="1786" w:author="野草" w:date="2024-03-04T09:39:26Z">
              <w:rPr>
                <w:rFonts w:hint="eastAsia"/>
                <w:lang w:val="en-US" w:eastAsia="zh-CN"/>
              </w:rPr>
            </w:rPrChange>
          </w:rPr>
          <w:t>第4</w:t>
        </w:r>
      </w:ins>
      <w:ins w:id="1788" w:author="野草" w:date="2024-03-04T08:25:28Z">
        <w:r>
          <w:rPr>
            <w:rFonts w:hint="eastAsia"/>
            <w:highlight w:val="yellow"/>
            <w:lang w:val="en-US" w:eastAsia="zh-CN"/>
            <w:rPrChange w:id="1789" w:author="野草" w:date="2024-03-04T09:39:26Z">
              <w:rPr>
                <w:rFonts w:hint="eastAsia"/>
                <w:lang w:val="en-US" w:eastAsia="zh-CN"/>
              </w:rPr>
            </w:rPrChange>
          </w:rPr>
          <w:t>段</w:t>
        </w:r>
      </w:ins>
      <w:ins w:id="1791" w:author="野草" w:date="2024-03-04T08:25:25Z">
        <w:r>
          <w:rPr>
            <w:rFonts w:hint="eastAsia"/>
            <w:highlight w:val="yellow"/>
            <w:lang w:val="en-US" w:eastAsia="zh-CN"/>
            <w:rPrChange w:id="1792" w:author="野草" w:date="2024-03-04T09:39:26Z">
              <w:rPr>
                <w:rFonts w:hint="eastAsia"/>
                <w:lang w:val="en-US" w:eastAsia="zh-CN"/>
              </w:rPr>
            </w:rPrChange>
          </w:rPr>
          <w:t>）</w:t>
        </w:r>
      </w:ins>
    </w:p>
    <w:p>
      <w:pPr>
        <w:pStyle w:val="10"/>
        <w:numPr>
          <w:ilvl w:val="1"/>
          <w:numId w:val="6"/>
        </w:numPr>
        <w:spacing w:line="360" w:lineRule="auto"/>
        <w:ind w:left="860" w:hanging="440"/>
        <w:rPr>
          <w:ins w:id="1795" w:author="野草" w:date="2024-03-04T08:31:00Z"/>
          <w:rFonts w:ascii="Calibri" w:hAnsi="Calibri"/>
          <w:highlight w:val="none"/>
          <w:rPrChange w:id="1796" w:author="野草" w:date="2024-03-04T09:39:22Z">
            <w:rPr>
              <w:ins w:id="1797" w:author="野草" w:date="2024-03-04T08:31:00Z"/>
              <w:rFonts w:ascii="Calibri" w:hAnsi="Calibri"/>
            </w:rPr>
          </w:rPrChange>
        </w:rPr>
        <w:pPrChange w:id="1794" w:author="野草" w:date="2024-02-29T12:12:00Z">
          <w:pPr>
            <w:pStyle w:val="10"/>
            <w:numPr>
              <w:ilvl w:val="2"/>
              <w:numId w:val="6"/>
            </w:numPr>
            <w:spacing w:line="360" w:lineRule="auto"/>
            <w:ind w:left="1280" w:hanging="442"/>
          </w:pPr>
        </w:pPrChange>
      </w:pPr>
      <w:ins w:id="1798" w:author="野草" w:date="2024-03-04T08:25:34Z">
        <w:r>
          <w:rPr>
            <w:rFonts w:hint="eastAsia"/>
            <w:highlight w:val="none"/>
            <w:lang w:val="en-US" w:eastAsia="zh-CN"/>
            <w:rPrChange w:id="1799" w:author="野草" w:date="2024-03-04T09:39:22Z">
              <w:rPr>
                <w:rFonts w:hint="eastAsia"/>
                <w:lang w:val="en-US" w:eastAsia="zh-CN"/>
              </w:rPr>
            </w:rPrChange>
          </w:rPr>
          <w:t>温度</w:t>
        </w:r>
      </w:ins>
      <w:ins w:id="1801" w:author="野草" w:date="2024-03-04T08:25:36Z">
        <w:r>
          <w:rPr>
            <w:rFonts w:hint="eastAsia"/>
            <w:highlight w:val="none"/>
            <w:lang w:val="en-US" w:eastAsia="zh-CN"/>
            <w:rPrChange w:id="1802" w:author="野草" w:date="2024-03-04T09:39:22Z">
              <w:rPr>
                <w:rFonts w:hint="eastAsia"/>
                <w:lang w:val="en-US" w:eastAsia="zh-CN"/>
              </w:rPr>
            </w:rPrChange>
          </w:rPr>
          <w:t>相对于</w:t>
        </w:r>
      </w:ins>
      <w:ins w:id="1804" w:author="野草" w:date="2024-03-04T08:25:37Z">
        <w:r>
          <w:rPr>
            <w:rFonts w:hint="eastAsia"/>
            <w:highlight w:val="none"/>
            <w:lang w:val="en-US" w:eastAsia="zh-CN"/>
            <w:rPrChange w:id="1805" w:author="野草" w:date="2024-03-04T09:39:22Z">
              <w:rPr>
                <w:rFonts w:hint="eastAsia"/>
                <w:lang w:val="en-US" w:eastAsia="zh-CN"/>
              </w:rPr>
            </w:rPrChange>
          </w:rPr>
          <w:t>热舒适度</w:t>
        </w:r>
      </w:ins>
      <w:ins w:id="1807" w:author="野草" w:date="2024-03-04T08:25:38Z">
        <w:r>
          <w:rPr>
            <w:rFonts w:hint="eastAsia"/>
            <w:highlight w:val="none"/>
            <w:lang w:val="en-US" w:eastAsia="zh-CN"/>
            <w:rPrChange w:id="1808" w:author="野草" w:date="2024-03-04T09:39:22Z">
              <w:rPr>
                <w:rFonts w:hint="eastAsia"/>
                <w:lang w:val="en-US" w:eastAsia="zh-CN"/>
              </w:rPr>
            </w:rPrChange>
          </w:rPr>
          <w:t>的</w:t>
        </w:r>
      </w:ins>
      <w:ins w:id="1810" w:author="野草" w:date="2024-03-04T08:25:39Z">
        <w:r>
          <w:rPr>
            <w:rFonts w:hint="eastAsia"/>
            <w:highlight w:val="none"/>
            <w:lang w:val="en-US" w:eastAsia="zh-CN"/>
            <w:rPrChange w:id="1811" w:author="野草" w:date="2024-03-04T09:39:22Z">
              <w:rPr>
                <w:rFonts w:hint="eastAsia"/>
                <w:lang w:val="en-US" w:eastAsia="zh-CN"/>
              </w:rPr>
            </w:rPrChange>
          </w:rPr>
          <w:t>局限性</w:t>
        </w:r>
      </w:ins>
    </w:p>
    <w:p>
      <w:pPr>
        <w:pStyle w:val="10"/>
        <w:numPr>
          <w:ilvl w:val="1"/>
          <w:numId w:val="6"/>
        </w:numPr>
        <w:spacing w:line="360" w:lineRule="auto"/>
        <w:ind w:left="860" w:hanging="440"/>
        <w:rPr>
          <w:ins w:id="1814" w:author="野草" w:date="2024-03-04T08:38:41Z"/>
          <w:rFonts w:ascii="Calibri" w:hAnsi="Calibri"/>
          <w:highlight w:val="none"/>
          <w:rPrChange w:id="1815" w:author="野草" w:date="2024-03-04T09:39:22Z">
            <w:rPr>
              <w:ins w:id="1816" w:author="野草" w:date="2024-03-04T08:38:41Z"/>
              <w:rFonts w:ascii="Calibri" w:hAnsi="Calibri"/>
            </w:rPr>
          </w:rPrChange>
        </w:rPr>
        <w:pPrChange w:id="1813" w:author="野草" w:date="2024-02-29T12:12:00Z">
          <w:pPr>
            <w:pStyle w:val="10"/>
            <w:numPr>
              <w:ilvl w:val="2"/>
              <w:numId w:val="6"/>
            </w:numPr>
            <w:spacing w:line="360" w:lineRule="auto"/>
            <w:ind w:left="1280" w:hanging="442"/>
          </w:pPr>
        </w:pPrChange>
      </w:pPr>
      <w:ins w:id="1817" w:author="野草" w:date="2024-03-04T08:31:01Z">
        <w:r>
          <w:rPr>
            <w:rFonts w:hint="eastAsia"/>
            <w:highlight w:val="none"/>
            <w:rPrChange w:id="1818" w:author="野草" w:date="2024-03-04T09:39:22Z">
              <w:rPr>
                <w:rFonts w:hint="eastAsia"/>
              </w:rPr>
            </w:rPrChange>
          </w:rPr>
          <w:t xml:space="preserve">ECOSTRESS LST </w:t>
        </w:r>
      </w:ins>
    </w:p>
    <w:p>
      <w:pPr>
        <w:pStyle w:val="10"/>
        <w:numPr>
          <w:ilvl w:val="0"/>
          <w:numId w:val="11"/>
          <w:ins w:id="1821" w:author="野草" w:date="2024-03-04T08:38:52Z"/>
        </w:numPr>
        <w:spacing w:line="360" w:lineRule="auto"/>
        <w:ind w:left="420" w:hanging="420"/>
        <w:rPr>
          <w:ins w:id="1822" w:author="野草" w:date="2024-03-04T08:38:46Z"/>
          <w:rFonts w:hint="eastAsia"/>
        </w:rPr>
        <w:pPrChange w:id="1820" w:author="野草" w:date="2024-03-04T08:38:52Z">
          <w:pPr>
            <w:pStyle w:val="10"/>
            <w:numPr>
              <w:ilvl w:val="2"/>
              <w:numId w:val="6"/>
            </w:numPr>
            <w:spacing w:line="360" w:lineRule="auto"/>
            <w:ind w:left="1280" w:hanging="442"/>
          </w:pPr>
        </w:pPrChange>
      </w:pPr>
      <w:ins w:id="1823" w:author="野草" w:date="2024-03-04T08:38:46Z">
        <w:r>
          <w:rPr>
            <w:rFonts w:hint="eastAsia"/>
          </w:rPr>
          <w:t>Methods to assess heat exposure: A comparison of fine-scale approaches within the German city of Karlsruhe</w:t>
        </w:r>
      </w:ins>
    </w:p>
    <w:p>
      <w:pPr>
        <w:pStyle w:val="10"/>
        <w:numPr>
          <w:ilvl w:val="1"/>
          <w:numId w:val="6"/>
        </w:numPr>
        <w:spacing w:line="360" w:lineRule="auto"/>
        <w:ind w:left="860" w:hanging="440"/>
        <w:rPr>
          <w:ins w:id="1825" w:author="野草" w:date="2024-03-04T08:40:17Z"/>
          <w:rFonts w:ascii="Calibri" w:hAnsi="Calibri"/>
        </w:rPr>
        <w:pPrChange w:id="1824" w:author="野草" w:date="2024-02-29T12:12:00Z">
          <w:pPr>
            <w:pStyle w:val="10"/>
            <w:numPr>
              <w:ilvl w:val="2"/>
              <w:numId w:val="6"/>
            </w:numPr>
            <w:spacing w:line="360" w:lineRule="auto"/>
            <w:ind w:left="1280" w:hanging="442"/>
          </w:pPr>
        </w:pPrChange>
      </w:pPr>
      <w:ins w:id="1826" w:author="野草" w:date="2024-03-04T08:38:58Z">
        <w:r>
          <w:rPr>
            <w:rFonts w:hint="eastAsia"/>
            <w:lang w:val="en-US" w:eastAsia="zh-CN"/>
          </w:rPr>
          <w:t>热暴露</w:t>
        </w:r>
      </w:ins>
      <w:ins w:id="1827" w:author="野草" w:date="2024-03-04T08:38:59Z">
        <w:r>
          <w:rPr>
            <w:rFonts w:hint="eastAsia"/>
            <w:lang w:val="en-US" w:eastAsia="zh-CN"/>
          </w:rPr>
          <w:t>评估</w:t>
        </w:r>
      </w:ins>
      <w:ins w:id="1828" w:author="野草" w:date="2024-03-04T08:39:00Z">
        <w:r>
          <w:rPr>
            <w:rFonts w:hint="eastAsia"/>
            <w:lang w:val="en-US" w:eastAsia="zh-CN"/>
          </w:rPr>
          <w:t>方法</w:t>
        </w:r>
      </w:ins>
    </w:p>
    <w:p>
      <w:pPr>
        <w:pStyle w:val="10"/>
        <w:numPr>
          <w:ilvl w:val="0"/>
          <w:numId w:val="12"/>
          <w:ins w:id="1830" w:author="野草" w:date="2024-03-04T08:40:23Z"/>
        </w:numPr>
        <w:spacing w:line="360" w:lineRule="auto"/>
        <w:ind w:left="420" w:hanging="420"/>
        <w:rPr>
          <w:ins w:id="1831" w:author="野草" w:date="2024-03-04T08:40:24Z"/>
          <w:rFonts w:hint="eastAsia"/>
        </w:rPr>
        <w:pPrChange w:id="1829" w:author="野草" w:date="2024-03-04T08:40:23Z">
          <w:pPr>
            <w:pStyle w:val="10"/>
            <w:numPr>
              <w:ilvl w:val="2"/>
              <w:numId w:val="6"/>
            </w:numPr>
            <w:spacing w:line="360" w:lineRule="auto"/>
            <w:ind w:left="1280" w:hanging="442"/>
          </w:pPr>
        </w:pPrChange>
      </w:pPr>
      <w:ins w:id="1832" w:author="野草" w:date="2024-03-04T08:40:21Z">
        <w:r>
          <w:rPr>
            <w:rFonts w:hint="eastAsia"/>
          </w:rPr>
          <w:t>Key areas and measures to mitigate heat exposure risk in highly urbanized city: A case study of Beijing, China</w:t>
        </w:r>
      </w:ins>
    </w:p>
    <w:p>
      <w:pPr>
        <w:pStyle w:val="10"/>
        <w:numPr>
          <w:ilvl w:val="1"/>
          <w:numId w:val="12"/>
          <w:ins w:id="1834" w:author="野草" w:date="2024-03-04T08:40:25Z"/>
        </w:numPr>
        <w:spacing w:line="360" w:lineRule="auto"/>
        <w:ind w:left="840" w:hanging="420"/>
        <w:rPr>
          <w:ins w:id="1835" w:author="野草" w:date="2024-03-04T08:43:04Z"/>
          <w:rFonts w:hint="eastAsia"/>
        </w:rPr>
        <w:pPrChange w:id="1833" w:author="野草" w:date="2024-03-04T08:40:25Z">
          <w:pPr>
            <w:pStyle w:val="10"/>
            <w:numPr>
              <w:ilvl w:val="2"/>
              <w:numId w:val="6"/>
            </w:numPr>
            <w:spacing w:line="360" w:lineRule="auto"/>
            <w:ind w:left="1280" w:hanging="442"/>
          </w:pPr>
        </w:pPrChange>
      </w:pPr>
      <w:ins w:id="1836" w:author="野草" w:date="2024-03-04T08:40:27Z">
        <w:r>
          <w:rPr>
            <w:rFonts w:hint="eastAsia"/>
            <w:lang w:val="en-US" w:eastAsia="zh-CN"/>
          </w:rPr>
          <w:t>热暴露的</w:t>
        </w:r>
      </w:ins>
      <w:ins w:id="1837" w:author="野草" w:date="2024-03-04T08:40:29Z">
        <w:r>
          <w:rPr>
            <w:rFonts w:hint="eastAsia"/>
            <w:lang w:val="en-US" w:eastAsia="zh-CN"/>
          </w:rPr>
          <w:t>改善</w:t>
        </w:r>
      </w:ins>
      <w:ins w:id="1838" w:author="野草" w:date="2024-03-04T08:40:30Z">
        <w:r>
          <w:rPr>
            <w:rFonts w:hint="eastAsia"/>
            <w:lang w:val="en-US" w:eastAsia="zh-CN"/>
          </w:rPr>
          <w:t>方式</w:t>
        </w:r>
      </w:ins>
    </w:p>
    <w:p>
      <w:pPr>
        <w:pStyle w:val="10"/>
        <w:numPr>
          <w:ilvl w:val="1"/>
          <w:numId w:val="12"/>
          <w:ins w:id="1840" w:author="野草" w:date="2024-03-04T08:40:25Z"/>
        </w:numPr>
        <w:spacing w:line="360" w:lineRule="auto"/>
        <w:ind w:left="840" w:hanging="420"/>
        <w:rPr>
          <w:ins w:id="1841" w:author="野草" w:date="2024-03-04T08:44:51Z"/>
          <w:rFonts w:hint="eastAsia"/>
        </w:rPr>
        <w:pPrChange w:id="1839" w:author="野草" w:date="2024-03-04T08:40:25Z">
          <w:pPr>
            <w:pStyle w:val="10"/>
            <w:numPr>
              <w:ilvl w:val="2"/>
              <w:numId w:val="6"/>
            </w:numPr>
            <w:spacing w:line="360" w:lineRule="auto"/>
            <w:ind w:left="1280" w:hanging="442"/>
          </w:pPr>
        </w:pPrChange>
      </w:pPr>
      <w:ins w:id="1842" w:author="野草" w:date="2024-03-04T08:43:07Z">
        <w:r>
          <w:rPr>
            <w:rFonts w:hint="eastAsia"/>
            <w:lang w:val="en-US" w:eastAsia="zh-CN"/>
          </w:rPr>
          <w:t>热暴露</w:t>
        </w:r>
      </w:ins>
      <w:ins w:id="1843" w:author="野草" w:date="2024-03-04T08:43:08Z">
        <w:r>
          <w:rPr>
            <w:rFonts w:hint="eastAsia"/>
            <w:lang w:val="en-US" w:eastAsia="zh-CN"/>
          </w:rPr>
          <w:t>分类</w:t>
        </w:r>
      </w:ins>
    </w:p>
    <w:p>
      <w:pPr>
        <w:pStyle w:val="10"/>
        <w:numPr>
          <w:ilvl w:val="1"/>
          <w:numId w:val="12"/>
          <w:ins w:id="1845" w:author="野草" w:date="2024-03-04T08:40:25Z"/>
        </w:numPr>
        <w:spacing w:line="360" w:lineRule="auto"/>
        <w:ind w:left="840" w:hanging="420"/>
        <w:rPr>
          <w:ins w:id="1846" w:author="野草" w:date="2024-03-04T08:49:16Z"/>
          <w:rFonts w:hint="eastAsia"/>
        </w:rPr>
        <w:pPrChange w:id="1844" w:author="野草" w:date="2024-03-04T08:40:25Z">
          <w:pPr>
            <w:pStyle w:val="10"/>
            <w:numPr>
              <w:ilvl w:val="2"/>
              <w:numId w:val="6"/>
            </w:numPr>
            <w:spacing w:line="360" w:lineRule="auto"/>
            <w:ind w:left="1280" w:hanging="442"/>
          </w:pPr>
        </w:pPrChange>
      </w:pPr>
      <w:ins w:id="1847" w:author="野草" w:date="2024-03-04T08:44:52Z">
        <w:r>
          <w:rPr>
            <w:rFonts w:hint="eastAsia"/>
            <w:lang w:val="en-US" w:eastAsia="zh-CN"/>
          </w:rPr>
          <w:t>网络</w:t>
        </w:r>
      </w:ins>
      <w:ins w:id="1848" w:author="野草" w:date="2024-03-04T08:44:53Z">
        <w:r>
          <w:rPr>
            <w:rFonts w:hint="eastAsia"/>
            <w:lang w:val="en-US" w:eastAsia="zh-CN"/>
          </w:rPr>
          <w:t>分析-</w:t>
        </w:r>
      </w:ins>
      <w:ins w:id="1849" w:author="野草" w:date="2024-03-04T08:44:55Z">
        <w:r>
          <w:rPr>
            <w:rFonts w:hint="eastAsia"/>
            <w:lang w:val="en-US" w:eastAsia="zh-CN"/>
          </w:rPr>
          <w:t>交叉点</w:t>
        </w:r>
      </w:ins>
    </w:p>
    <w:p>
      <w:pPr>
        <w:pStyle w:val="10"/>
        <w:numPr>
          <w:ilvl w:val="0"/>
          <w:numId w:val="12"/>
          <w:ins w:id="1851" w:author="野草" w:date="2024-03-04T08:49:17Z"/>
        </w:numPr>
        <w:spacing w:line="360" w:lineRule="auto"/>
        <w:ind w:left="420" w:hanging="420"/>
        <w:rPr>
          <w:ins w:id="1852" w:author="野草" w:date="2024-03-04T08:49:21Z"/>
          <w:rFonts w:hint="eastAsia"/>
          <w:highlight w:val="green"/>
          <w:rPrChange w:id="1853" w:author="野草" w:date="2024-03-04T11:08:05Z">
            <w:rPr>
              <w:ins w:id="1854" w:author="野草" w:date="2024-03-04T08:49:21Z"/>
              <w:rFonts w:hint="eastAsia"/>
            </w:rPr>
          </w:rPrChange>
        </w:rPr>
        <w:pPrChange w:id="1850" w:author="野草" w:date="2024-03-04T08:49:17Z">
          <w:pPr>
            <w:pStyle w:val="10"/>
            <w:numPr>
              <w:ilvl w:val="2"/>
              <w:numId w:val="6"/>
            </w:numPr>
            <w:spacing w:line="360" w:lineRule="auto"/>
            <w:ind w:left="1280" w:hanging="442"/>
          </w:pPr>
        </w:pPrChange>
      </w:pPr>
      <w:ins w:id="1855" w:author="野草" w:date="2024-03-04T08:49:19Z">
        <w:r>
          <w:rPr>
            <w:rFonts w:hint="eastAsia"/>
            <w:highlight w:val="green"/>
            <w:lang w:val="en-US" w:eastAsia="zh-CN"/>
            <w:rPrChange w:id="1856" w:author="野草" w:date="2024-03-04T11:08:05Z">
              <w:rPr>
                <w:rFonts w:hint="eastAsia"/>
                <w:lang w:val="en-US" w:eastAsia="zh-CN"/>
              </w:rPr>
            </w:rPrChange>
          </w:rPr>
          <w:t>额外</w:t>
        </w:r>
      </w:ins>
      <w:ins w:id="1858" w:author="野草" w:date="2024-03-04T08:49:20Z">
        <w:r>
          <w:rPr>
            <w:rFonts w:hint="eastAsia"/>
            <w:highlight w:val="green"/>
            <w:lang w:val="en-US" w:eastAsia="zh-CN"/>
            <w:rPrChange w:id="1859" w:author="野草" w:date="2024-03-04T11:08:05Z">
              <w:rPr>
                <w:rFonts w:hint="eastAsia"/>
                <w:lang w:val="en-US" w:eastAsia="zh-CN"/>
              </w:rPr>
            </w:rPrChange>
          </w:rPr>
          <w:t>调整</w:t>
        </w:r>
      </w:ins>
      <w:ins w:id="1861" w:author="野草" w:date="2024-03-04T08:49:21Z">
        <w:r>
          <w:rPr>
            <w:rFonts w:hint="eastAsia"/>
            <w:highlight w:val="green"/>
            <w:lang w:val="en-US" w:eastAsia="zh-CN"/>
            <w:rPrChange w:id="1862" w:author="野草" w:date="2024-03-04T11:08:05Z">
              <w:rPr>
                <w:rFonts w:hint="eastAsia"/>
                <w:lang w:val="en-US" w:eastAsia="zh-CN"/>
              </w:rPr>
            </w:rPrChange>
          </w:rPr>
          <w:t>：</w:t>
        </w:r>
      </w:ins>
    </w:p>
    <w:p>
      <w:pPr>
        <w:pStyle w:val="10"/>
        <w:numPr>
          <w:ilvl w:val="1"/>
          <w:numId w:val="12"/>
          <w:ins w:id="1865" w:author="野草" w:date="2024-03-04T08:49:21Z"/>
        </w:numPr>
        <w:spacing w:line="360" w:lineRule="auto"/>
        <w:ind w:left="840" w:hanging="420"/>
        <w:rPr>
          <w:ins w:id="1866" w:author="野草" w:date="2024-03-04T08:49:34Z"/>
          <w:rFonts w:hint="eastAsia"/>
          <w:highlight w:val="green"/>
          <w:rPrChange w:id="1867" w:author="野草" w:date="2024-03-04T11:08:05Z">
            <w:rPr>
              <w:ins w:id="1868" w:author="野草" w:date="2024-03-04T08:49:34Z"/>
              <w:rFonts w:hint="eastAsia"/>
            </w:rPr>
          </w:rPrChange>
        </w:rPr>
        <w:pPrChange w:id="1864" w:author="野草" w:date="2024-03-04T08:49:21Z">
          <w:pPr>
            <w:pStyle w:val="10"/>
            <w:numPr>
              <w:ilvl w:val="2"/>
              <w:numId w:val="6"/>
            </w:numPr>
            <w:spacing w:line="360" w:lineRule="auto"/>
            <w:ind w:left="1280" w:hanging="442"/>
          </w:pPr>
        </w:pPrChange>
      </w:pPr>
      <w:ins w:id="1869" w:author="野草" w:date="2024-03-04T08:49:23Z">
        <w:r>
          <w:rPr>
            <w:rFonts w:hint="eastAsia"/>
            <w:highlight w:val="green"/>
            <w:lang w:val="en-US" w:eastAsia="zh-CN"/>
            <w:rPrChange w:id="1870" w:author="野草" w:date="2024-03-04T11:08:05Z">
              <w:rPr>
                <w:rFonts w:hint="eastAsia"/>
                <w:lang w:val="en-US" w:eastAsia="zh-CN"/>
              </w:rPr>
            </w:rPrChange>
          </w:rPr>
          <w:t>热舒适</w:t>
        </w:r>
      </w:ins>
      <w:ins w:id="1872" w:author="野草" w:date="2024-03-04T08:49:24Z">
        <w:r>
          <w:rPr>
            <w:rFonts w:hint="eastAsia"/>
            <w:highlight w:val="green"/>
            <w:lang w:val="en-US" w:eastAsia="zh-CN"/>
            <w:rPrChange w:id="1873" w:author="野草" w:date="2024-03-04T11:08:05Z">
              <w:rPr>
                <w:rFonts w:hint="eastAsia"/>
                <w:lang w:val="en-US" w:eastAsia="zh-CN"/>
              </w:rPr>
            </w:rPrChange>
          </w:rPr>
          <w:t>计算</w:t>
        </w:r>
      </w:ins>
      <w:ins w:id="1875" w:author="野草" w:date="2024-03-04T08:49:25Z">
        <w:r>
          <w:rPr>
            <w:rFonts w:hint="eastAsia"/>
            <w:highlight w:val="green"/>
            <w:lang w:val="en-US" w:eastAsia="zh-CN"/>
            <w:rPrChange w:id="1876" w:author="野草" w:date="2024-03-04T11:08:05Z">
              <w:rPr>
                <w:rFonts w:hint="eastAsia"/>
                <w:lang w:val="en-US" w:eastAsia="zh-CN"/>
              </w:rPr>
            </w:rPrChange>
          </w:rPr>
          <w:t>方法</w:t>
        </w:r>
      </w:ins>
      <w:ins w:id="1878" w:author="野草" w:date="2024-03-04T08:49:26Z">
        <w:r>
          <w:rPr>
            <w:rFonts w:hint="eastAsia"/>
            <w:highlight w:val="green"/>
            <w:lang w:val="en-US" w:eastAsia="zh-CN"/>
            <w:rPrChange w:id="1879" w:author="野草" w:date="2024-03-04T11:08:05Z">
              <w:rPr>
                <w:rFonts w:hint="eastAsia"/>
                <w:lang w:val="en-US" w:eastAsia="zh-CN"/>
              </w:rPr>
            </w:rPrChange>
          </w:rPr>
          <w:t>：</w:t>
        </w:r>
      </w:ins>
      <w:ins w:id="1881" w:author="野草" w:date="2024-03-04T08:49:28Z">
        <w:r>
          <w:rPr>
            <w:rFonts w:hint="eastAsia"/>
            <w:highlight w:val="green"/>
            <w:lang w:val="en-US" w:eastAsia="zh-CN"/>
            <w:rPrChange w:id="1882" w:author="野草" w:date="2024-03-04T11:08:05Z">
              <w:rPr>
                <w:rFonts w:hint="eastAsia"/>
                <w:lang w:val="en-US" w:eastAsia="zh-CN"/>
              </w:rPr>
            </w:rPrChange>
          </w:rPr>
          <w:t>监测？</w:t>
        </w:r>
      </w:ins>
      <w:ins w:id="1884" w:author="野草" w:date="2024-03-04T08:49:30Z">
        <w:r>
          <w:rPr>
            <w:rFonts w:hint="eastAsia"/>
            <w:highlight w:val="green"/>
            <w:lang w:val="en-US" w:eastAsia="zh-CN"/>
            <w:rPrChange w:id="1885" w:author="野草" w:date="2024-03-04T11:08:05Z">
              <w:rPr>
                <w:rFonts w:hint="eastAsia"/>
                <w:lang w:val="en-US" w:eastAsia="zh-CN"/>
              </w:rPr>
            </w:rPrChange>
          </w:rPr>
          <w:t>遥感</w:t>
        </w:r>
      </w:ins>
      <w:ins w:id="1887" w:author="野草" w:date="2024-03-04T08:49:31Z">
        <w:r>
          <w:rPr>
            <w:rFonts w:hint="eastAsia"/>
            <w:highlight w:val="green"/>
            <w:lang w:val="en-US" w:eastAsia="zh-CN"/>
            <w:rPrChange w:id="1888" w:author="野草" w:date="2024-03-04T11:08:05Z">
              <w:rPr>
                <w:rFonts w:hint="eastAsia"/>
                <w:lang w:val="en-US" w:eastAsia="zh-CN"/>
              </w:rPr>
            </w:rPrChange>
          </w:rPr>
          <w:t>？</w:t>
        </w:r>
      </w:ins>
    </w:p>
    <w:p>
      <w:pPr>
        <w:pStyle w:val="10"/>
        <w:numPr>
          <w:ilvl w:val="1"/>
          <w:numId w:val="12"/>
          <w:ins w:id="1891" w:author="野草" w:date="2024-03-04T08:49:21Z"/>
        </w:numPr>
        <w:spacing w:line="360" w:lineRule="auto"/>
        <w:ind w:left="840" w:hanging="420"/>
        <w:rPr>
          <w:ins w:id="1892" w:author="野草" w:date="2024-03-04T09:07:26Z"/>
          <w:rFonts w:hint="eastAsia"/>
          <w:highlight w:val="green"/>
          <w:rPrChange w:id="1893" w:author="野草" w:date="2024-03-04T11:08:05Z">
            <w:rPr>
              <w:ins w:id="1894" w:author="野草" w:date="2024-03-04T09:07:26Z"/>
              <w:rFonts w:hint="eastAsia"/>
            </w:rPr>
          </w:rPrChange>
        </w:rPr>
        <w:pPrChange w:id="1890" w:author="野草" w:date="2024-03-04T08:49:21Z">
          <w:pPr>
            <w:pStyle w:val="10"/>
            <w:numPr>
              <w:ilvl w:val="2"/>
              <w:numId w:val="6"/>
            </w:numPr>
            <w:spacing w:line="360" w:lineRule="auto"/>
            <w:ind w:left="1280" w:hanging="442"/>
          </w:pPr>
        </w:pPrChange>
      </w:pPr>
      <w:ins w:id="1895" w:author="野草" w:date="2024-03-04T08:49:36Z">
        <w:r>
          <w:rPr>
            <w:rFonts w:hint="eastAsia"/>
            <w:highlight w:val="green"/>
            <w:lang w:val="en-US" w:eastAsia="zh-CN"/>
            <w:rPrChange w:id="1896" w:author="野草" w:date="2024-03-04T11:08:05Z">
              <w:rPr>
                <w:rFonts w:hint="eastAsia"/>
                <w:lang w:val="en-US" w:eastAsia="zh-CN"/>
              </w:rPr>
            </w:rPrChange>
          </w:rPr>
          <w:t>指标</w:t>
        </w:r>
      </w:ins>
      <w:ins w:id="1898" w:author="野草" w:date="2024-03-04T08:49:37Z">
        <w:r>
          <w:rPr>
            <w:rFonts w:hint="eastAsia"/>
            <w:highlight w:val="green"/>
            <w:lang w:val="en-US" w:eastAsia="zh-CN"/>
            <w:rPrChange w:id="1899" w:author="野草" w:date="2024-03-04T11:08:05Z">
              <w:rPr>
                <w:rFonts w:hint="eastAsia"/>
                <w:lang w:val="en-US" w:eastAsia="zh-CN"/>
              </w:rPr>
            </w:rPrChange>
          </w:rPr>
          <w:t>：</w:t>
        </w:r>
      </w:ins>
      <w:ins w:id="1901" w:author="野草" w:date="2024-03-04T08:49:38Z">
        <w:r>
          <w:rPr>
            <w:rFonts w:hint="eastAsia"/>
            <w:highlight w:val="green"/>
            <w:lang w:val="en-US" w:eastAsia="zh-CN"/>
            <w:rPrChange w:id="1902" w:author="野草" w:date="2024-03-04T11:08:05Z">
              <w:rPr>
                <w:rFonts w:hint="eastAsia"/>
                <w:lang w:val="en-US" w:eastAsia="zh-CN"/>
              </w:rPr>
            </w:rPrChange>
          </w:rPr>
          <w:t>U</w:t>
        </w:r>
      </w:ins>
      <w:ins w:id="1904" w:author="野草" w:date="2024-03-04T08:49:39Z">
        <w:r>
          <w:rPr>
            <w:rFonts w:hint="eastAsia"/>
            <w:highlight w:val="green"/>
            <w:lang w:val="en-US" w:eastAsia="zh-CN"/>
            <w:rPrChange w:id="1905" w:author="野草" w:date="2024-03-04T11:08:05Z">
              <w:rPr>
                <w:rFonts w:hint="eastAsia"/>
                <w:lang w:val="en-US" w:eastAsia="zh-CN"/>
              </w:rPr>
            </w:rPrChange>
          </w:rPr>
          <w:t>TCI</w:t>
        </w:r>
      </w:ins>
      <w:ins w:id="1907" w:author="野草" w:date="2024-03-04T08:49:40Z">
        <w:r>
          <w:rPr>
            <w:rFonts w:hint="eastAsia"/>
            <w:highlight w:val="green"/>
            <w:lang w:val="en-US" w:eastAsia="zh-CN"/>
            <w:rPrChange w:id="1908" w:author="野草" w:date="2024-03-04T11:08:05Z">
              <w:rPr>
                <w:rFonts w:hint="eastAsia"/>
                <w:lang w:val="en-US" w:eastAsia="zh-CN"/>
              </w:rPr>
            </w:rPrChange>
          </w:rPr>
          <w:t>？</w:t>
        </w:r>
      </w:ins>
      <w:ins w:id="1910" w:author="野草" w:date="2024-03-04T08:49:41Z">
        <w:r>
          <w:rPr>
            <w:rFonts w:hint="eastAsia"/>
            <w:highlight w:val="green"/>
            <w:lang w:val="en-US" w:eastAsia="zh-CN"/>
            <w:rPrChange w:id="1911" w:author="野草" w:date="2024-03-04T11:08:05Z">
              <w:rPr>
                <w:rFonts w:hint="eastAsia"/>
                <w:lang w:val="en-US" w:eastAsia="zh-CN"/>
              </w:rPr>
            </w:rPrChange>
          </w:rPr>
          <w:t>LS</w:t>
        </w:r>
      </w:ins>
      <w:ins w:id="1913" w:author="野草" w:date="2024-03-04T08:49:43Z">
        <w:r>
          <w:rPr>
            <w:rFonts w:hint="eastAsia"/>
            <w:highlight w:val="green"/>
            <w:lang w:val="en-US" w:eastAsia="zh-CN"/>
            <w:rPrChange w:id="1914" w:author="野草" w:date="2024-03-04T11:08:05Z">
              <w:rPr>
                <w:rFonts w:hint="eastAsia"/>
                <w:lang w:val="en-US" w:eastAsia="zh-CN"/>
              </w:rPr>
            </w:rPrChange>
          </w:rPr>
          <w:t>T</w:t>
        </w:r>
      </w:ins>
      <w:ins w:id="1916" w:author="野草" w:date="2024-03-04T08:49:44Z">
        <w:r>
          <w:rPr>
            <w:rFonts w:hint="eastAsia"/>
            <w:highlight w:val="green"/>
            <w:lang w:val="en-US" w:eastAsia="zh-CN"/>
            <w:rPrChange w:id="1917" w:author="野草" w:date="2024-03-04T11:08:05Z">
              <w:rPr>
                <w:rFonts w:hint="eastAsia"/>
                <w:lang w:val="en-US" w:eastAsia="zh-CN"/>
              </w:rPr>
            </w:rPrChange>
          </w:rPr>
          <w:t>?</w:t>
        </w:r>
      </w:ins>
      <w:ins w:id="1919" w:author="野草" w:date="2024-03-04T08:49:45Z">
        <w:r>
          <w:rPr>
            <w:rFonts w:hint="eastAsia"/>
            <w:highlight w:val="green"/>
            <w:lang w:val="en-US" w:eastAsia="zh-CN"/>
            <w:rPrChange w:id="1920" w:author="野草" w:date="2024-03-04T11:08:05Z">
              <w:rPr>
                <w:rFonts w:hint="eastAsia"/>
                <w:lang w:val="en-US" w:eastAsia="zh-CN"/>
              </w:rPr>
            </w:rPrChange>
          </w:rPr>
          <w:t>HI</w:t>
        </w:r>
      </w:ins>
      <w:ins w:id="1922" w:author="野草" w:date="2024-03-04T08:49:46Z">
        <w:r>
          <w:rPr>
            <w:rFonts w:hint="eastAsia"/>
            <w:highlight w:val="green"/>
            <w:lang w:val="en-US" w:eastAsia="zh-CN"/>
            <w:rPrChange w:id="1923" w:author="野草" w:date="2024-03-04T11:08:05Z">
              <w:rPr>
                <w:rFonts w:hint="eastAsia"/>
                <w:lang w:val="en-US" w:eastAsia="zh-CN"/>
              </w:rPr>
            </w:rPrChange>
          </w:rPr>
          <w:t>？</w:t>
        </w:r>
      </w:ins>
    </w:p>
    <w:p>
      <w:pPr>
        <w:pStyle w:val="10"/>
        <w:numPr>
          <w:ilvl w:val="1"/>
          <w:numId w:val="12"/>
          <w:ins w:id="1926" w:author="野草" w:date="2024-03-04T09:07:30Z"/>
        </w:numPr>
        <w:spacing w:line="360" w:lineRule="auto"/>
        <w:ind w:left="840" w:hanging="420"/>
        <w:rPr>
          <w:ins w:id="1927" w:author="野草" w:date="2024-03-04T09:07:27Z"/>
          <w:rFonts w:hint="eastAsia"/>
          <w:highlight w:val="green"/>
          <w:rPrChange w:id="1928" w:author="野草" w:date="2024-03-04T11:08:05Z">
            <w:rPr>
              <w:ins w:id="1929" w:author="野草" w:date="2024-03-04T09:07:27Z"/>
              <w:rFonts w:hint="eastAsia"/>
            </w:rPr>
          </w:rPrChange>
        </w:rPr>
        <w:pPrChange w:id="1925" w:author="野草" w:date="2024-03-04T09:07:30Z">
          <w:pPr>
            <w:pStyle w:val="10"/>
            <w:numPr>
              <w:ilvl w:val="0"/>
              <w:numId w:val="12"/>
            </w:numPr>
            <w:spacing w:line="360" w:lineRule="auto"/>
            <w:ind w:left="420" w:hanging="420"/>
          </w:pPr>
        </w:pPrChange>
      </w:pPr>
      <w:ins w:id="1930" w:author="野草" w:date="2024-03-04T09:07:27Z">
        <w:r>
          <w:rPr>
            <w:rFonts w:hint="eastAsia"/>
            <w:highlight w:val="green"/>
            <w:lang w:val="en-US" w:eastAsia="zh-CN"/>
            <w:rPrChange w:id="1931" w:author="野草" w:date="2024-03-04T11:08:05Z">
              <w:rPr>
                <w:rFonts w:hint="eastAsia"/>
                <w:lang w:val="en-US" w:eastAsia="zh-CN"/>
              </w:rPr>
            </w:rPrChange>
          </w:rPr>
          <w:t>可达性</w:t>
        </w:r>
      </w:ins>
    </w:p>
    <w:p>
      <w:pPr>
        <w:pStyle w:val="10"/>
        <w:numPr>
          <w:ilvl w:val="1"/>
          <w:numId w:val="12"/>
          <w:ins w:id="1934" w:author="野草" w:date="2024-03-04T08:49:21Z"/>
        </w:numPr>
        <w:spacing w:line="360" w:lineRule="auto"/>
        <w:ind w:left="840" w:hanging="420"/>
        <w:rPr>
          <w:ins w:id="1935" w:author="野草" w:date="2024-03-04T11:07:49Z"/>
          <w:rFonts w:hint="eastAsia"/>
          <w:highlight w:val="green"/>
          <w:rPrChange w:id="1936" w:author="野草" w:date="2024-03-04T11:08:05Z">
            <w:rPr>
              <w:ins w:id="1937" w:author="野草" w:date="2024-03-04T11:07:49Z"/>
              <w:rFonts w:hint="eastAsia"/>
            </w:rPr>
          </w:rPrChange>
        </w:rPr>
        <w:pPrChange w:id="1933" w:author="野草" w:date="2024-03-04T08:49:21Z">
          <w:pPr>
            <w:pStyle w:val="10"/>
            <w:numPr>
              <w:ilvl w:val="2"/>
              <w:numId w:val="6"/>
            </w:numPr>
            <w:spacing w:line="360" w:lineRule="auto"/>
            <w:ind w:left="1280" w:hanging="442"/>
          </w:pPr>
        </w:pPrChange>
      </w:pPr>
      <w:ins w:id="1938" w:author="野草" w:date="2024-03-04T09:34:50Z">
        <w:r>
          <w:rPr>
            <w:rFonts w:hint="eastAsia"/>
            <w:highlight w:val="green"/>
            <w:lang w:val="en-US" w:eastAsia="zh-CN"/>
            <w:rPrChange w:id="1939" w:author="野草" w:date="2024-03-04T11:08:05Z">
              <w:rPr>
                <w:rFonts w:hint="eastAsia"/>
                <w:lang w:val="en-US" w:eastAsia="zh-CN"/>
              </w:rPr>
            </w:rPrChange>
          </w:rPr>
          <w:t>PCI</w:t>
        </w:r>
      </w:ins>
      <w:ins w:id="1941" w:author="野草" w:date="2024-03-04T09:34:51Z">
        <w:r>
          <w:rPr>
            <w:rFonts w:hint="eastAsia"/>
            <w:highlight w:val="green"/>
            <w:lang w:val="en-US" w:eastAsia="zh-CN"/>
            <w:rPrChange w:id="1942" w:author="野草" w:date="2024-03-04T11:08:05Z">
              <w:rPr>
                <w:rFonts w:hint="eastAsia"/>
                <w:lang w:val="en-US" w:eastAsia="zh-CN"/>
              </w:rPr>
            </w:rPrChange>
          </w:rPr>
          <w:t>强度</w:t>
        </w:r>
      </w:ins>
      <w:ins w:id="1944" w:author="野草" w:date="2024-03-04T09:34:53Z">
        <w:r>
          <w:rPr>
            <w:rFonts w:hint="eastAsia"/>
            <w:highlight w:val="green"/>
            <w:lang w:val="en-US" w:eastAsia="zh-CN"/>
            <w:rPrChange w:id="1945" w:author="野草" w:date="2024-03-04T11:08:05Z">
              <w:rPr>
                <w:rFonts w:hint="eastAsia"/>
                <w:lang w:val="en-US" w:eastAsia="zh-CN"/>
              </w:rPr>
            </w:rPrChange>
          </w:rPr>
          <w:t>？PC</w:t>
        </w:r>
      </w:ins>
      <w:ins w:id="1947" w:author="野草" w:date="2024-03-04T09:34:54Z">
        <w:r>
          <w:rPr>
            <w:rFonts w:hint="eastAsia"/>
            <w:highlight w:val="green"/>
            <w:lang w:val="en-US" w:eastAsia="zh-CN"/>
            <w:rPrChange w:id="1948" w:author="野草" w:date="2024-03-04T11:08:05Z">
              <w:rPr>
                <w:rFonts w:hint="eastAsia"/>
                <w:lang w:val="en-US" w:eastAsia="zh-CN"/>
              </w:rPr>
            </w:rPrChange>
          </w:rPr>
          <w:t>I</w:t>
        </w:r>
      </w:ins>
    </w:p>
    <w:p>
      <w:pPr>
        <w:pStyle w:val="10"/>
        <w:numPr>
          <w:ilvl w:val="1"/>
          <w:numId w:val="12"/>
          <w:ins w:id="1951" w:author="野草" w:date="2024-03-04T08:49:21Z"/>
        </w:numPr>
        <w:spacing w:line="360" w:lineRule="auto"/>
        <w:ind w:left="840" w:hanging="420"/>
        <w:rPr>
          <w:ins w:id="1952" w:author="野草" w:date="2024-03-04T11:10:02Z"/>
          <w:rFonts w:hint="eastAsia"/>
          <w:highlight w:val="green"/>
        </w:rPr>
        <w:pPrChange w:id="1950" w:author="野草" w:date="2024-03-04T08:49:21Z">
          <w:pPr>
            <w:pStyle w:val="10"/>
            <w:numPr>
              <w:ilvl w:val="2"/>
              <w:numId w:val="6"/>
            </w:numPr>
            <w:spacing w:line="360" w:lineRule="auto"/>
            <w:ind w:left="1280" w:hanging="442"/>
          </w:pPr>
        </w:pPrChange>
      </w:pPr>
      <w:ins w:id="1953" w:author="野草" w:date="2024-03-04T11:07:51Z">
        <w:r>
          <w:rPr>
            <w:rFonts w:hint="eastAsia"/>
            <w:highlight w:val="green"/>
            <w:lang w:val="en-US" w:eastAsia="zh-CN"/>
            <w:rPrChange w:id="1954" w:author="野草" w:date="2024-03-04T11:08:05Z">
              <w:rPr>
                <w:rFonts w:hint="eastAsia"/>
                <w:lang w:val="en-US" w:eastAsia="zh-CN"/>
              </w:rPr>
            </w:rPrChange>
          </w:rPr>
          <w:t>供应</w:t>
        </w:r>
      </w:ins>
      <w:ins w:id="1956" w:author="野草" w:date="2024-03-04T11:07:52Z">
        <w:r>
          <w:rPr>
            <w:rFonts w:hint="eastAsia"/>
            <w:highlight w:val="green"/>
            <w:lang w:val="en-US" w:eastAsia="zh-CN"/>
            <w:rPrChange w:id="1957" w:author="野草" w:date="2024-03-04T11:08:05Z">
              <w:rPr>
                <w:rFonts w:hint="eastAsia"/>
                <w:lang w:val="en-US" w:eastAsia="zh-CN"/>
              </w:rPr>
            </w:rPrChange>
          </w:rPr>
          <w:t>指标</w:t>
        </w:r>
      </w:ins>
      <w:ins w:id="1959" w:author="野草" w:date="2024-03-04T11:07:54Z">
        <w:r>
          <w:rPr>
            <w:rFonts w:hint="eastAsia"/>
            <w:highlight w:val="green"/>
            <w:lang w:val="en-US" w:eastAsia="zh-CN"/>
            <w:rPrChange w:id="1960" w:author="野草" w:date="2024-03-04T11:08:05Z">
              <w:rPr>
                <w:rFonts w:hint="eastAsia"/>
                <w:lang w:val="en-US" w:eastAsia="zh-CN"/>
              </w:rPr>
            </w:rPrChange>
          </w:rPr>
          <w:t>分为</w:t>
        </w:r>
      </w:ins>
      <w:ins w:id="1962" w:author="野草" w:date="2024-03-04T11:07:55Z">
        <w:r>
          <w:rPr>
            <w:rFonts w:hint="eastAsia"/>
            <w:highlight w:val="green"/>
            <w:lang w:val="en-US" w:eastAsia="zh-CN"/>
            <w:rPrChange w:id="1963" w:author="野草" w:date="2024-03-04T11:08:05Z">
              <w:rPr>
                <w:rFonts w:hint="eastAsia"/>
                <w:lang w:val="en-US" w:eastAsia="zh-CN"/>
              </w:rPr>
            </w:rPrChange>
          </w:rPr>
          <w:t>自然与</w:t>
        </w:r>
      </w:ins>
      <w:ins w:id="1965" w:author="野草" w:date="2024-03-04T11:07:57Z">
        <w:r>
          <w:rPr>
            <w:rFonts w:hint="eastAsia"/>
            <w:highlight w:val="green"/>
            <w:lang w:val="en-US" w:eastAsia="zh-CN"/>
            <w:rPrChange w:id="1966" w:author="野草" w:date="2024-03-04T11:08:05Z">
              <w:rPr>
                <w:rFonts w:hint="eastAsia"/>
                <w:lang w:val="en-US" w:eastAsia="zh-CN"/>
              </w:rPr>
            </w:rPrChange>
          </w:rPr>
          <w:t>社会</w:t>
        </w:r>
      </w:ins>
    </w:p>
    <w:p>
      <w:pPr>
        <w:pStyle w:val="10"/>
        <w:numPr>
          <w:ilvl w:val="1"/>
          <w:numId w:val="12"/>
          <w:ins w:id="1969" w:author="野草" w:date="2024-03-04T08:49:21Z"/>
        </w:numPr>
        <w:spacing w:line="360" w:lineRule="auto"/>
        <w:ind w:left="840" w:hanging="420"/>
        <w:rPr>
          <w:ins w:id="1970" w:author="野草" w:date="2024-03-04T11:59:38Z"/>
          <w:rFonts w:hint="eastAsia"/>
          <w:highlight w:val="green"/>
        </w:rPr>
        <w:pPrChange w:id="1968" w:author="野草" w:date="2024-03-04T08:49:21Z">
          <w:pPr>
            <w:pStyle w:val="10"/>
            <w:numPr>
              <w:ilvl w:val="2"/>
              <w:numId w:val="6"/>
            </w:numPr>
            <w:spacing w:line="360" w:lineRule="auto"/>
            <w:ind w:left="1280" w:hanging="442"/>
          </w:pPr>
        </w:pPrChange>
      </w:pPr>
      <w:ins w:id="1971" w:author="野草" w:date="2024-03-04T11:10:03Z">
        <w:r>
          <w:rPr>
            <w:rFonts w:hint="eastAsia"/>
            <w:highlight w:val="green"/>
            <w:lang w:val="en-US" w:eastAsia="zh-CN"/>
          </w:rPr>
          <w:t>耦合</w:t>
        </w:r>
      </w:ins>
      <w:ins w:id="1972" w:author="野草" w:date="2024-03-04T11:10:04Z">
        <w:r>
          <w:rPr>
            <w:rFonts w:hint="eastAsia"/>
            <w:highlight w:val="green"/>
            <w:lang w:val="en-US" w:eastAsia="zh-CN"/>
          </w:rPr>
          <w:t>？</w:t>
        </w:r>
      </w:ins>
    </w:p>
    <w:p>
      <w:pPr>
        <w:pStyle w:val="10"/>
        <w:numPr>
          <w:ilvl w:val="1"/>
          <w:numId w:val="12"/>
          <w:ins w:id="1974" w:author="野草" w:date="2024-03-04T08:49:21Z"/>
        </w:numPr>
        <w:spacing w:line="360" w:lineRule="auto"/>
        <w:ind w:left="840" w:hanging="420"/>
        <w:rPr>
          <w:ins w:id="1975" w:author="野草" w:date="2024-03-04T08:53:59Z"/>
          <w:rFonts w:hint="eastAsia"/>
          <w:highlight w:val="green"/>
          <w:rPrChange w:id="1976" w:author="野草" w:date="2024-03-04T11:08:05Z">
            <w:rPr>
              <w:ins w:id="1977" w:author="野草" w:date="2024-03-04T08:53:59Z"/>
              <w:rFonts w:hint="eastAsia"/>
            </w:rPr>
          </w:rPrChange>
        </w:rPr>
        <w:pPrChange w:id="1973" w:author="野草" w:date="2024-03-04T08:49:21Z">
          <w:pPr>
            <w:pStyle w:val="10"/>
            <w:numPr>
              <w:ilvl w:val="2"/>
              <w:numId w:val="6"/>
            </w:numPr>
            <w:spacing w:line="360" w:lineRule="auto"/>
            <w:ind w:left="1280" w:hanging="442"/>
          </w:pPr>
        </w:pPrChange>
      </w:pPr>
      <w:ins w:id="1978" w:author="野草" w:date="2024-03-04T11:59:39Z">
        <w:r>
          <w:rPr>
            <w:rFonts w:hint="eastAsia"/>
            <w:highlight w:val="green"/>
            <w:lang w:val="en-US" w:eastAsia="zh-CN"/>
          </w:rPr>
          <w:t>绿地</w:t>
        </w:r>
      </w:ins>
      <w:ins w:id="1979" w:author="野草" w:date="2024-03-04T11:59:41Z">
        <w:r>
          <w:rPr>
            <w:rFonts w:hint="eastAsia"/>
            <w:highlight w:val="green"/>
            <w:lang w:val="en-US" w:eastAsia="zh-CN"/>
          </w:rPr>
          <w:t>热缓解</w:t>
        </w:r>
      </w:ins>
      <w:ins w:id="1980" w:author="野草" w:date="2024-03-04T11:59:45Z">
        <w:r>
          <w:rPr>
            <w:rFonts w:hint="eastAsia"/>
            <w:highlight w:val="green"/>
            <w:lang w:val="en-US" w:eastAsia="zh-CN"/>
          </w:rPr>
          <w:t>溢出</w:t>
        </w:r>
      </w:ins>
      <w:ins w:id="1981" w:author="野草" w:date="2024-03-04T11:59:41Z">
        <w:r>
          <w:rPr>
            <w:rFonts w:hint="eastAsia"/>
            <w:highlight w:val="green"/>
            <w:lang w:val="en-US" w:eastAsia="zh-CN"/>
          </w:rPr>
          <w:t>效应</w:t>
        </w:r>
      </w:ins>
      <w:ins w:id="1982" w:author="野草" w:date="2024-03-04T11:59:42Z">
        <w:r>
          <w:rPr>
            <w:rFonts w:hint="eastAsia"/>
            <w:highlight w:val="green"/>
            <w:lang w:val="en-US" w:eastAsia="zh-CN"/>
          </w:rPr>
          <w:t>的</w:t>
        </w:r>
      </w:ins>
      <w:ins w:id="1983" w:author="野草" w:date="2024-03-04T11:59:47Z">
        <w:r>
          <w:rPr>
            <w:rFonts w:hint="eastAsia"/>
            <w:highlight w:val="green"/>
            <w:lang w:val="en-US" w:eastAsia="zh-CN"/>
          </w:rPr>
          <w:t>定义</w:t>
        </w:r>
      </w:ins>
      <w:ins w:id="1984" w:author="野草" w:date="2024-03-04T11:59:49Z">
        <w:r>
          <w:rPr>
            <w:rFonts w:hint="eastAsia"/>
            <w:highlight w:val="green"/>
            <w:lang w:val="en-US" w:eastAsia="zh-CN"/>
          </w:rPr>
          <w:t>放在</w:t>
        </w:r>
      </w:ins>
      <w:ins w:id="1985" w:author="野草" w:date="2024-03-04T11:59:50Z">
        <w:r>
          <w:rPr>
            <w:rFonts w:hint="eastAsia"/>
            <w:highlight w:val="green"/>
            <w:lang w:val="en-US" w:eastAsia="zh-CN"/>
          </w:rPr>
          <w:t>哪里</w:t>
        </w:r>
      </w:ins>
    </w:p>
    <w:p>
      <w:pPr>
        <w:pStyle w:val="10"/>
        <w:numPr>
          <w:ilvl w:val="0"/>
          <w:numId w:val="12"/>
          <w:ins w:id="1987" w:author="野草" w:date="2024-03-04T08:54:03Z"/>
        </w:numPr>
        <w:spacing w:line="360" w:lineRule="auto"/>
        <w:ind w:left="420" w:hanging="420"/>
        <w:rPr>
          <w:ins w:id="1988" w:author="野草" w:date="2024-03-04T08:54:00Z"/>
          <w:rFonts w:hint="eastAsia"/>
        </w:rPr>
        <w:pPrChange w:id="1986" w:author="野草" w:date="2024-03-04T08:54:03Z">
          <w:pPr>
            <w:pStyle w:val="10"/>
            <w:numPr>
              <w:ilvl w:val="2"/>
              <w:numId w:val="6"/>
            </w:numPr>
            <w:spacing w:line="360" w:lineRule="auto"/>
            <w:ind w:left="1280" w:hanging="442"/>
          </w:pPr>
        </w:pPrChange>
      </w:pPr>
      <w:ins w:id="1989" w:author="野草" w:date="2024-03-04T08:54:00Z">
        <w:r>
          <w:rPr>
            <w:rFonts w:hint="eastAsia"/>
          </w:rPr>
          <w:t>Diurnal heat exposure risk mapping and related governance zoning: A case study of Beijing, China</w:t>
        </w:r>
      </w:ins>
    </w:p>
    <w:p>
      <w:pPr>
        <w:pStyle w:val="10"/>
        <w:numPr>
          <w:ilvl w:val="1"/>
          <w:numId w:val="12"/>
          <w:ins w:id="1991" w:author="野草" w:date="2024-03-04T08:49:21Z"/>
        </w:numPr>
        <w:spacing w:line="360" w:lineRule="auto"/>
        <w:ind w:left="840" w:hanging="420"/>
        <w:rPr>
          <w:ins w:id="1992" w:author="野草" w:date="2024-03-04T09:06:47Z"/>
          <w:rFonts w:hint="eastAsia"/>
        </w:rPr>
        <w:pPrChange w:id="1990" w:author="野草" w:date="2024-03-04T08:49:21Z">
          <w:pPr>
            <w:pStyle w:val="10"/>
            <w:numPr>
              <w:ilvl w:val="2"/>
              <w:numId w:val="6"/>
            </w:numPr>
            <w:spacing w:line="360" w:lineRule="auto"/>
            <w:ind w:left="1280" w:hanging="442"/>
          </w:pPr>
        </w:pPrChange>
      </w:pPr>
      <w:ins w:id="1993" w:author="野草" w:date="2024-03-04T08:54:06Z">
        <w:r>
          <w:rPr>
            <w:rFonts w:hint="eastAsia"/>
            <w:lang w:val="en-US" w:eastAsia="zh-CN"/>
          </w:rPr>
          <w:t>热暴露</w:t>
        </w:r>
      </w:ins>
      <w:ins w:id="1994" w:author="野草" w:date="2024-03-04T08:54:07Z">
        <w:r>
          <w:rPr>
            <w:rFonts w:hint="eastAsia"/>
            <w:lang w:val="en-US" w:eastAsia="zh-CN"/>
          </w:rPr>
          <w:t>分析</w:t>
        </w:r>
      </w:ins>
      <w:ins w:id="1995" w:author="野草" w:date="2024-03-04T08:54:08Z">
        <w:r>
          <w:rPr>
            <w:rFonts w:hint="eastAsia"/>
            <w:lang w:val="en-US" w:eastAsia="zh-CN"/>
          </w:rPr>
          <w:t>框架</w:t>
        </w:r>
      </w:ins>
    </w:p>
    <w:p>
      <w:pPr>
        <w:pStyle w:val="10"/>
        <w:numPr>
          <w:ilvl w:val="0"/>
          <w:numId w:val="12"/>
          <w:ins w:id="1997" w:author="野草" w:date="2024-03-04T09:06:49Z"/>
        </w:numPr>
        <w:spacing w:line="360" w:lineRule="auto"/>
        <w:ind w:left="420" w:hanging="420"/>
        <w:rPr>
          <w:ins w:id="1998" w:author="野草" w:date="2024-03-04T09:07:42Z"/>
          <w:rFonts w:hint="eastAsia"/>
        </w:rPr>
        <w:pPrChange w:id="1996" w:author="野草" w:date="2024-03-04T09:06:49Z">
          <w:pPr>
            <w:pStyle w:val="10"/>
            <w:numPr>
              <w:ilvl w:val="2"/>
              <w:numId w:val="6"/>
            </w:numPr>
            <w:spacing w:line="360" w:lineRule="auto"/>
            <w:ind w:left="1280" w:hanging="442"/>
          </w:pPr>
        </w:pPrChange>
      </w:pPr>
      <w:ins w:id="1999" w:author="野草" w:date="2024-03-04T09:07:42Z">
        <w:r>
          <w:rPr>
            <w:rFonts w:hint="eastAsia"/>
            <w:lang w:val="en-US" w:eastAsia="zh-CN"/>
          </w:rPr>
          <w:t>总结</w:t>
        </w:r>
      </w:ins>
    </w:p>
    <w:p>
      <w:pPr>
        <w:pStyle w:val="10"/>
        <w:numPr>
          <w:ilvl w:val="1"/>
          <w:numId w:val="12"/>
          <w:ins w:id="2001" w:author="野草" w:date="2024-03-04T09:07:43Z"/>
        </w:numPr>
        <w:spacing w:line="360" w:lineRule="auto"/>
        <w:ind w:left="840" w:hanging="420"/>
        <w:rPr>
          <w:ins w:id="2002" w:author="野草" w:date="2024-03-04T09:58:45Z"/>
          <w:rFonts w:hint="eastAsia"/>
        </w:rPr>
        <w:pPrChange w:id="2000" w:author="野草" w:date="2024-03-04T09:07:43Z">
          <w:pPr>
            <w:pStyle w:val="10"/>
            <w:numPr>
              <w:ilvl w:val="2"/>
              <w:numId w:val="6"/>
            </w:numPr>
            <w:spacing w:line="360" w:lineRule="auto"/>
            <w:ind w:left="1280" w:hanging="442"/>
          </w:pPr>
        </w:pPrChange>
      </w:pPr>
      <w:ins w:id="2003" w:author="野草" w:date="2024-03-04T09:06:54Z">
        <w:r>
          <w:rPr>
            <w:rFonts w:hint="eastAsia"/>
            <w:lang w:val="en-US" w:eastAsia="zh-CN"/>
          </w:rPr>
          <w:t>服务流</w:t>
        </w:r>
      </w:ins>
    </w:p>
    <w:p>
      <w:pPr>
        <w:pStyle w:val="10"/>
        <w:numPr>
          <w:ilvl w:val="1"/>
          <w:numId w:val="12"/>
          <w:ins w:id="2005" w:author="野草" w:date="2024-03-04T09:07:43Z"/>
        </w:numPr>
        <w:spacing w:line="360" w:lineRule="auto"/>
        <w:ind w:left="840" w:hanging="420"/>
        <w:rPr>
          <w:ins w:id="2006" w:author="野草" w:date="2024-03-04T10:00:56Z"/>
          <w:rFonts w:hint="eastAsia"/>
        </w:rPr>
        <w:pPrChange w:id="2004" w:author="野草" w:date="2024-03-04T09:07:43Z">
          <w:pPr>
            <w:pStyle w:val="10"/>
            <w:numPr>
              <w:ilvl w:val="2"/>
              <w:numId w:val="6"/>
            </w:numPr>
            <w:spacing w:line="360" w:lineRule="auto"/>
            <w:ind w:left="1280" w:hanging="442"/>
          </w:pPr>
        </w:pPrChange>
      </w:pPr>
      <w:ins w:id="2007" w:author="野草" w:date="2024-03-04T09:58:46Z">
        <w:r>
          <w:rPr>
            <w:rFonts w:hint="default" w:ascii="Georgia" w:hAnsi="Georgia" w:eastAsia="Georgia" w:cs="Georgia"/>
            <w:i w:val="0"/>
            <w:iCs w:val="0"/>
            <w:caps w:val="0"/>
            <w:color w:val="1F1F1F"/>
            <w:spacing w:val="0"/>
            <w:sz w:val="16"/>
            <w:szCs w:val="16"/>
            <w:bdr w:val="none" w:color="auto" w:sz="0" w:space="0"/>
          </w:rPr>
          <w:fldChar w:fldCharType="begin"/>
        </w:r>
      </w:ins>
      <w:ins w:id="2008" w:author="野草" w:date="2024-03-04T09:58:46Z">
        <w:r>
          <w:rPr>
            <w:rFonts w:hint="default" w:ascii="Georgia" w:hAnsi="Georgia" w:eastAsia="Georgia" w:cs="Georgia"/>
            <w:i w:val="0"/>
            <w:iCs w:val="0"/>
            <w:caps w:val="0"/>
            <w:color w:val="1F1F1F"/>
            <w:spacing w:val="0"/>
            <w:sz w:val="16"/>
            <w:szCs w:val="16"/>
            <w:bdr w:val="none" w:color="auto" w:sz="0" w:space="0"/>
          </w:rPr>
          <w:instrText xml:space="preserve"> HYPERLINK "https://www.sciencedirect.com/topics/earth-and-planetary-sciences/urban-geography" \o "从 ScienceDirect 的 AI 生成的主题页面了解有关城市地理的更多信息" </w:instrText>
        </w:r>
      </w:ins>
      <w:ins w:id="2009" w:author="野草" w:date="2024-03-04T09:58:46Z">
        <w:r>
          <w:rPr>
            <w:rFonts w:hint="default" w:ascii="Georgia" w:hAnsi="Georgia" w:eastAsia="Georgia" w:cs="Georgia"/>
            <w:i w:val="0"/>
            <w:iCs w:val="0"/>
            <w:caps w:val="0"/>
            <w:color w:val="1F1F1F"/>
            <w:spacing w:val="0"/>
            <w:sz w:val="16"/>
            <w:szCs w:val="16"/>
            <w:bdr w:val="none" w:color="auto" w:sz="0" w:space="0"/>
          </w:rPr>
          <w:fldChar w:fldCharType="separate"/>
        </w:r>
      </w:ins>
      <w:ins w:id="2010" w:author="野草" w:date="2024-03-04T09:58:46Z">
        <w:r>
          <w:rPr>
            <w:rStyle w:val="8"/>
            <w:rFonts w:hint="default" w:ascii="Georgia" w:hAnsi="Georgia" w:eastAsia="Georgia" w:cs="Georgia"/>
            <w:i w:val="0"/>
            <w:iCs w:val="0"/>
            <w:caps w:val="0"/>
            <w:color w:val="1F1F1F"/>
            <w:spacing w:val="0"/>
            <w:sz w:val="16"/>
            <w:szCs w:val="16"/>
            <w:bdr w:val="none" w:color="auto" w:sz="0" w:space="0"/>
          </w:rPr>
          <w:t>城市热应激是城市地理学</w:t>
        </w:r>
      </w:ins>
      <w:ins w:id="2011" w:author="野草" w:date="2024-03-04T09:58:46Z">
        <w:r>
          <w:rPr>
            <w:rFonts w:hint="default" w:ascii="Georgia" w:hAnsi="Georgia" w:eastAsia="Georgia" w:cs="Georgia"/>
            <w:i w:val="0"/>
            <w:iCs w:val="0"/>
            <w:caps w:val="0"/>
            <w:color w:val="1F1F1F"/>
            <w:spacing w:val="0"/>
            <w:sz w:val="16"/>
            <w:szCs w:val="16"/>
            <w:bdr w:val="none" w:color="auto" w:sz="0" w:space="0"/>
          </w:rPr>
          <w:fldChar w:fldCharType="end"/>
        </w:r>
      </w:ins>
      <w:ins w:id="2012" w:author="野草" w:date="2024-03-04T09:58:46Z">
        <w:r>
          <w:rPr>
            <w:rFonts w:hint="default" w:ascii="Georgia" w:hAnsi="Georgia" w:eastAsia="Georgia" w:cs="Georgia"/>
            <w:i w:val="0"/>
            <w:iCs w:val="0"/>
            <w:caps w:val="0"/>
            <w:color w:val="1F1F1F"/>
            <w:spacing w:val="0"/>
            <w:sz w:val="16"/>
            <w:szCs w:val="16"/>
            <w:bdr w:val="none" w:color="auto" w:sz="0" w:space="0"/>
          </w:rPr>
          <w:t>、生态学和环境科学的热门话题。以前的研究通常使用热暴露等指标组合来衡量城市热应激。热暴露是指热舒适的物理水平( </w:t>
        </w:r>
      </w:ins>
      <w:ins w:id="2013" w:author="野草" w:date="2024-03-04T09:58:46Z">
        <w:bookmarkStart w:id="0" w:name="bb0030"/>
        <w:r>
          <w:rPr>
            <w:rFonts w:hint="default" w:ascii="Georgia" w:hAnsi="Georgia" w:eastAsia="Georgia" w:cs="Georgia"/>
            <w:i w:val="0"/>
            <w:iCs w:val="0"/>
            <w:caps w:val="0"/>
            <w:color w:val="0272B1"/>
            <w:spacing w:val="0"/>
            <w:sz w:val="16"/>
            <w:szCs w:val="16"/>
            <w:u w:val="none"/>
            <w:bdr w:val="none" w:color="auto" w:sz="0" w:space="0"/>
          </w:rPr>
          <w:fldChar w:fldCharType="begin"/>
        </w:r>
      </w:ins>
      <w:ins w:id="2014"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"b0030" </w:instrText>
        </w:r>
      </w:ins>
      <w:ins w:id="2015"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16"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Bokwa et al., 2019</w:t>
        </w:r>
        <w:bookmarkEnd w:id="0"/>
      </w:ins>
      <w:ins w:id="201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18" w:author="野草" w:date="2024-03-04T09:58:46Z">
        <w:r>
          <w:rPr>
            <w:rFonts w:hint="default" w:ascii="Georgia" w:hAnsi="Georgia" w:eastAsia="Georgia" w:cs="Georgia"/>
            <w:i w:val="0"/>
            <w:iCs w:val="0"/>
            <w:caps w:val="0"/>
            <w:color w:val="1F1F1F"/>
            <w:spacing w:val="0"/>
            <w:sz w:val="16"/>
            <w:szCs w:val="16"/>
            <w:bdr w:val="none" w:color="auto" w:sz="0" w:space="0"/>
          </w:rPr>
          <w:t> , </w:t>
        </w:r>
      </w:ins>
      <w:ins w:id="2019" w:author="野草" w:date="2024-03-04T09:58:46Z">
        <w:bookmarkStart w:id="1" w:name="bb0060"/>
        <w:r>
          <w:rPr>
            <w:rFonts w:hint="default" w:ascii="Georgia" w:hAnsi="Georgia" w:eastAsia="Georgia" w:cs="Georgia"/>
            <w:i w:val="0"/>
            <w:iCs w:val="0"/>
            <w:caps w:val="0"/>
            <w:color w:val="0272B1"/>
            <w:spacing w:val="0"/>
            <w:sz w:val="16"/>
            <w:szCs w:val="16"/>
            <w:u w:val="none"/>
            <w:bdr w:val="none" w:color="auto" w:sz="0" w:space="0"/>
          </w:rPr>
          <w:fldChar w:fldCharType="begin"/>
        </w:r>
      </w:ins>
      <w:ins w:id="2020"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"b0060" </w:instrText>
        </w:r>
      </w:ins>
      <w:ins w:id="2021"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22"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Dong et al., 2020</w:t>
        </w:r>
        <w:bookmarkEnd w:id="1"/>
      </w:ins>
      <w:ins w:id="2023"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24" w:author="野草" w:date="2024-03-04T09:58:46Z">
        <w:r>
          <w:rPr>
            <w:rFonts w:hint="default" w:ascii="Georgia" w:hAnsi="Georgia" w:eastAsia="Georgia" w:cs="Georgia"/>
            <w:i w:val="0"/>
            <w:iCs w:val="0"/>
            <w:caps w:val="0"/>
            <w:color w:val="1F1F1F"/>
            <w:spacing w:val="0"/>
            <w:sz w:val="16"/>
            <w:szCs w:val="16"/>
            <w:bdr w:val="none" w:color="auto" w:sz="0" w:space="0"/>
          </w:rPr>
          <w:t> )，取决于身体与环境之间的热交换( </w:t>
        </w:r>
      </w:ins>
      <w:ins w:id="2025" w:author="野草" w:date="2024-03-04T09:58:46Z">
        <w:bookmarkStart w:id="2" w:name="bb0170"/>
        <w:r>
          <w:rPr>
            <w:rFonts w:hint="default" w:ascii="Georgia" w:hAnsi="Georgia" w:eastAsia="Georgia" w:cs="Georgia"/>
            <w:i w:val="0"/>
            <w:iCs w:val="0"/>
            <w:caps w:val="0"/>
            <w:color w:val="0272B1"/>
            <w:spacing w:val="0"/>
            <w:sz w:val="16"/>
            <w:szCs w:val="16"/>
            <w:u w:val="none"/>
            <w:bdr w:val="none" w:color="auto" w:sz="0" w:space="0"/>
          </w:rPr>
          <w:fldChar w:fldCharType="begin"/>
        </w:r>
      </w:ins>
      <w:ins w:id="2026"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"b0170" </w:instrText>
        </w:r>
      </w:ins>
      <w:ins w:id="202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28"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Li and Zha, 2020</w:t>
        </w:r>
      </w:ins>
      <w:ins w:id="2029"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30" w:author="野草" w:date="2024-03-04T09:58:46Z">
        <w:r>
          <w:rPr>
            <w:rFonts w:hint="default" w:ascii="Georgia" w:hAnsi="Georgia" w:eastAsia="Georgia" w:cs="Georgia"/>
            <w:i w:val="0"/>
            <w:iCs w:val="0"/>
            <w:caps w:val="0"/>
            <w:color w:val="1F1F1F"/>
            <w:spacing w:val="0"/>
            <w:sz w:val="16"/>
            <w:szCs w:val="16"/>
            <w:bdr w:val="none" w:color="auto" w:sz="0" w:space="0"/>
          </w:rPr>
          <w:t> )，它可以是“源-面向”和“面向受体”（</w:t>
        </w:r>
      </w:ins>
      <w:ins w:id="2031" w:author="野草" w:date="2024-03-04T09:58:46Z">
        <w:bookmarkStart w:id="3" w:name="bb0205"/>
        <w:r>
          <w:rPr>
            <w:rFonts w:hint="default" w:ascii="Georgia" w:hAnsi="Georgia" w:eastAsia="Georgia" w:cs="Georgia"/>
            <w:i w:val="0"/>
            <w:iCs w:val="0"/>
            <w:caps w:val="0"/>
            <w:color w:val="0272B1"/>
            <w:spacing w:val="0"/>
            <w:sz w:val="16"/>
            <w:szCs w:val="16"/>
            <w:u w:val="none"/>
            <w:bdr w:val="none" w:color="auto" w:sz="0" w:space="0"/>
          </w:rPr>
          <w:fldChar w:fldCharType="begin"/>
        </w:r>
      </w:ins>
      <w:ins w:id="2032"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"b0205" </w:instrText>
        </w:r>
      </w:ins>
      <w:ins w:id="2033"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34"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Nazarian 和 Lee，2021</w:t>
        </w:r>
        <w:bookmarkEnd w:id="3"/>
      </w:ins>
      <w:ins w:id="2035"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36" w:author="野草" w:date="2024-03-04T09:58:46Z">
        <w:r>
          <w:rPr>
            <w:rFonts w:hint="default" w:ascii="Georgia" w:hAnsi="Georgia" w:eastAsia="Georgia" w:cs="Georgia"/>
            <w:i w:val="0"/>
            <w:iCs w:val="0"/>
            <w:caps w:val="0"/>
            <w:color w:val="1F1F1F"/>
            <w:spacing w:val="0"/>
            <w:sz w:val="16"/>
            <w:szCs w:val="16"/>
            <w:bdr w:val="none" w:color="auto" w:sz="0" w:space="0"/>
          </w:rPr>
          <w:t>）。前者侧重于影响人体反应的空气或地表温度（LST）（</w:t>
        </w:r>
      </w:ins>
      <w:ins w:id="203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begin"/>
        </w:r>
      </w:ins>
      <w:ins w:id="2038"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"b0230" </w:instrText>
        </w:r>
      </w:ins>
      <w:ins w:id="2039"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40"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Peng等，2016</w:t>
        </w:r>
      </w:ins>
      <w:ins w:id="2041"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42" w:author="野草" w:date="2024-03-04T09:58:46Z">
        <w:r>
          <w:rPr>
            <w:rFonts w:hint="default" w:ascii="Georgia" w:hAnsi="Georgia" w:eastAsia="Georgia" w:cs="Georgia"/>
            <w:i w:val="0"/>
            <w:iCs w:val="0"/>
            <w:caps w:val="0"/>
            <w:color w:val="1F1F1F"/>
            <w:spacing w:val="0"/>
            <w:sz w:val="16"/>
            <w:szCs w:val="16"/>
            <w:bdr w:val="none" w:color="auto" w:sz="0" w:space="0"/>
          </w:rPr>
          <w:t>，</w:t>
        </w:r>
      </w:ins>
      <w:ins w:id="2043" w:author="野草" w:date="2024-03-04T09:58:46Z">
        <w:bookmarkStart w:id="4" w:name="bb0340"/>
        <w:r>
          <w:rPr>
            <w:rFonts w:hint="default" w:ascii="Georgia" w:hAnsi="Georgia" w:eastAsia="Georgia" w:cs="Georgia"/>
            <w:i w:val="0"/>
            <w:iCs w:val="0"/>
            <w:caps w:val="0"/>
            <w:color w:val="0272B1"/>
            <w:spacing w:val="0"/>
            <w:sz w:val="16"/>
            <w:szCs w:val="16"/>
            <w:u w:val="none"/>
            <w:bdr w:val="none" w:color="auto" w:sz="0" w:space="0"/>
          </w:rPr>
          <w:fldChar w:fldCharType="begin"/>
        </w:r>
      </w:ins>
      <w:ins w:id="2044"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"b0340" </w:instrText>
        </w:r>
      </w:ins>
      <w:ins w:id="2045"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46"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Yu等，2019 </w:t>
        </w:r>
        <w:bookmarkEnd w:id="4"/>
      </w:ins>
      <w:ins w:id="204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48" w:author="野草" w:date="2024-03-04T09:58:46Z">
        <w:r>
          <w:rPr>
            <w:rFonts w:hint="default" w:ascii="Georgia" w:hAnsi="Georgia" w:eastAsia="Georgia" w:cs="Georgia"/>
            <w:i w:val="0"/>
            <w:iCs w:val="0"/>
            <w:caps w:val="0"/>
            <w:color w:val="1F1F1F"/>
            <w:spacing w:val="0"/>
            <w:sz w:val="16"/>
            <w:szCs w:val="16"/>
            <w:bdr w:val="none" w:color="auto" w:sz="0" w:space="0"/>
          </w:rPr>
          <w:t>）。以往的研究大多主要</w:t>
        </w:r>
      </w:ins>
      <w:ins w:id="2049" w:author="野草" w:date="2024-03-04T09:58:46Z">
        <w:r>
          <w:rPr>
            <w:rFonts w:hint="default" w:ascii="Georgia" w:hAnsi="Georgia" w:eastAsia="Georgia" w:cs="Georgia"/>
            <w:i w:val="0"/>
            <w:iCs w:val="0"/>
            <w:caps w:val="0"/>
            <w:color w:val="1F1F1F"/>
            <w:spacing w:val="0"/>
            <w:sz w:val="16"/>
            <w:szCs w:val="16"/>
            <w:bdr w:val="none" w:color="auto" w:sz="0" w:space="0"/>
          </w:rPr>
          <w:fldChar w:fldCharType="begin"/>
        </w:r>
      </w:ins>
      <w:ins w:id="2050" w:author="野草" w:date="2024-03-04T09:58:46Z">
        <w:r>
          <w:rPr>
            <w:rFonts w:hint="default" w:ascii="Georgia" w:hAnsi="Georgia" w:eastAsia="Georgia" w:cs="Georgia"/>
            <w:i w:val="0"/>
            <w:iCs w:val="0"/>
            <w:caps w:val="0"/>
            <w:color w:val="1F1F1F"/>
            <w:spacing w:val="0"/>
            <w:sz w:val="16"/>
            <w:szCs w:val="16"/>
            <w:bdr w:val="none" w:color="auto" w:sz="0" w:space="0"/>
          </w:rPr>
          <w:instrText xml:space="preserve"> HYPERLINK "https://www.sciencedirect.com/topics/earth-and-planetary-sciences/thermal-environment" \o "从 ScienceDirect 的 AI 生成的主题页面了解有关热环境的更多信息" </w:instrText>
        </w:r>
      </w:ins>
      <w:ins w:id="2051" w:author="野草" w:date="2024-03-04T09:58:46Z">
        <w:r>
          <w:rPr>
            <w:rFonts w:hint="default" w:ascii="Georgia" w:hAnsi="Georgia" w:eastAsia="Georgia" w:cs="Georgia"/>
            <w:i w:val="0"/>
            <w:iCs w:val="0"/>
            <w:caps w:val="0"/>
            <w:color w:val="1F1F1F"/>
            <w:spacing w:val="0"/>
            <w:sz w:val="16"/>
            <w:szCs w:val="16"/>
            <w:bdr w:val="none" w:color="auto" w:sz="0" w:space="0"/>
          </w:rPr>
          <w:fldChar w:fldCharType="separate"/>
        </w:r>
      </w:ins>
      <w:ins w:id="2052" w:author="野草" w:date="2024-03-04T09:58:46Z">
        <w:r>
          <w:rPr>
            <w:rFonts w:hint="default" w:ascii="Georgia" w:hAnsi="Georgia" w:eastAsia="Georgia" w:cs="Georgia"/>
            <w:i w:val="0"/>
            <w:iCs w:val="0"/>
            <w:caps w:val="0"/>
            <w:color w:val="1F1F1F"/>
            <w:spacing w:val="0"/>
            <w:sz w:val="16"/>
            <w:szCs w:val="16"/>
            <w:bdr w:val="none" w:color="auto" w:sz="0" w:space="0"/>
          </w:rPr>
          <w:fldChar w:fldCharType="end"/>
        </w:r>
      </w:ins>
      <w:ins w:id="2053" w:author="野草" w:date="2024-03-04T09:58:46Z">
        <w:r>
          <w:rPr>
            <w:rFonts w:hint="default" w:ascii="Georgia" w:hAnsi="Georgia" w:eastAsia="Georgia" w:cs="Georgia"/>
            <w:i w:val="0"/>
            <w:iCs w:val="0"/>
            <w:caps w:val="0"/>
            <w:color w:val="1F1F1F"/>
            <w:spacing w:val="0"/>
            <w:sz w:val="16"/>
            <w:szCs w:val="16"/>
            <w:bdr w:val="none" w:color="auto" w:sz="0" w:space="0"/>
          </w:rPr>
          <w:t>基于全球、区域和城市尺度的</w:t>
        </w:r>
      </w:ins>
      <w:ins w:id="2054" w:author="野草" w:date="2024-03-04T09:58:46Z">
        <w:r>
          <w:rPr>
            <w:rFonts w:hint="default" w:ascii="Georgia" w:hAnsi="Georgia" w:eastAsia="Georgia" w:cs="Georgia"/>
            <w:i w:val="0"/>
            <w:iCs w:val="0"/>
            <w:caps w:val="0"/>
            <w:color w:val="1F1F1F"/>
            <w:spacing w:val="0"/>
            <w:sz w:val="16"/>
            <w:szCs w:val="16"/>
            <w:bdr w:val="none" w:color="auto" w:sz="0" w:space="0"/>
          </w:rPr>
          <w:fldChar w:fldCharType="begin"/>
        </w:r>
      </w:ins>
      <w:ins w:id="2055" w:author="野草" w:date="2024-03-04T09:58:46Z">
        <w:r>
          <w:rPr>
            <w:rFonts w:hint="default" w:ascii="Georgia" w:hAnsi="Georgia" w:eastAsia="Georgia" w:cs="Georgia"/>
            <w:i w:val="0"/>
            <w:iCs w:val="0"/>
            <w:caps w:val="0"/>
            <w:color w:val="1F1F1F"/>
            <w:spacing w:val="0"/>
            <w:sz w:val="16"/>
            <w:szCs w:val="16"/>
            <w:bdr w:val="none" w:color="auto" w:sz="0" w:space="0"/>
          </w:rPr>
          <w:instrText xml:space="preserve"> HYPERLINK "https://www.sciencedirect.com/topics/social-sciences/remote-sensing" \o "从 ScienceDirect 的 AI 生成的主题页面了解有关遥感的更多信息" </w:instrText>
        </w:r>
      </w:ins>
      <w:ins w:id="2056" w:author="野草" w:date="2024-03-04T09:58:46Z">
        <w:r>
          <w:rPr>
            <w:rFonts w:hint="default" w:ascii="Georgia" w:hAnsi="Georgia" w:eastAsia="Georgia" w:cs="Georgia"/>
            <w:i w:val="0"/>
            <w:iCs w:val="0"/>
            <w:caps w:val="0"/>
            <w:color w:val="1F1F1F"/>
            <w:spacing w:val="0"/>
            <w:sz w:val="16"/>
            <w:szCs w:val="16"/>
            <w:bdr w:val="none" w:color="auto" w:sz="0" w:space="0"/>
          </w:rPr>
          <w:fldChar w:fldCharType="separate"/>
        </w:r>
      </w:ins>
      <w:ins w:id="2057" w:author="野草" w:date="2024-03-04T09:58:46Z">
        <w:r>
          <w:rPr>
            <w:rStyle w:val="8"/>
            <w:rFonts w:hint="default" w:ascii="Georgia" w:hAnsi="Georgia" w:eastAsia="Georgia" w:cs="Georgia"/>
            <w:i w:val="0"/>
            <w:iCs w:val="0"/>
            <w:caps w:val="0"/>
            <w:color w:val="1F1F1F"/>
            <w:spacing w:val="0"/>
            <w:sz w:val="16"/>
            <w:szCs w:val="16"/>
            <w:bdr w:val="none" w:color="auto" w:sz="0" w:space="0"/>
          </w:rPr>
          <w:t>遥感数据来考虑</w:t>
        </w:r>
      </w:ins>
      <w:ins w:id="2058" w:author="野草" w:date="2024-03-04T09:58:46Z">
        <w:r>
          <w:rPr>
            <w:rFonts w:hint="default" w:ascii="Georgia" w:hAnsi="Georgia" w:eastAsia="Georgia" w:cs="Georgia"/>
            <w:i w:val="0"/>
            <w:iCs w:val="0"/>
            <w:caps w:val="0"/>
            <w:color w:val="1F1F1F"/>
            <w:spacing w:val="0"/>
            <w:sz w:val="16"/>
            <w:szCs w:val="16"/>
            <w:bdr w:val="none" w:color="auto" w:sz="0" w:space="0"/>
          </w:rPr>
          <w:fldChar w:fldCharType="end"/>
        </w:r>
      </w:ins>
      <w:ins w:id="2059" w:author="野草" w:date="2024-03-04T09:58:46Z">
        <w:r>
          <w:rPr>
            <w:rFonts w:hint="default" w:ascii="Georgia" w:hAnsi="Georgia" w:eastAsia="Georgia" w:cs="Georgia"/>
            <w:i w:val="0"/>
            <w:iCs w:val="0"/>
            <w:caps w:val="0"/>
            <w:color w:val="1F1F1F"/>
            <w:spacing w:val="0"/>
            <w:sz w:val="16"/>
            <w:szCs w:val="16"/>
            <w:bdr w:val="none" w:color="auto" w:sz="0" w:space="0"/>
          </w:rPr>
          <w:fldChar w:fldCharType="begin"/>
        </w:r>
      </w:ins>
      <w:ins w:id="2060" w:author="野草" w:date="2024-03-04T09:58:46Z">
        <w:r>
          <w:rPr>
            <w:rFonts w:hint="default" w:ascii="Georgia" w:hAnsi="Georgia" w:eastAsia="Georgia" w:cs="Georgia"/>
            <w:i w:val="0"/>
            <w:iCs w:val="0"/>
            <w:caps w:val="0"/>
            <w:color w:val="1F1F1F"/>
            <w:spacing w:val="0"/>
            <w:sz w:val="16"/>
            <w:szCs w:val="16"/>
            <w:bdr w:val="none" w:color="auto" w:sz="0" w:space="0"/>
          </w:rPr>
          <w:instrText xml:space="preserve"> HYPERLINK "https://www.sciencedirect.com/topics/earth-and-planetary-sciences/thermal-environment" \o "从 ScienceDirect 的 AI 生成的主题页面了解有关热环境的更多信息" </w:instrText>
        </w:r>
      </w:ins>
      <w:ins w:id="2061" w:author="野草" w:date="2024-03-04T09:58:46Z">
        <w:r>
          <w:rPr>
            <w:rFonts w:hint="default" w:ascii="Georgia" w:hAnsi="Georgia" w:eastAsia="Georgia" w:cs="Georgia"/>
            <w:i w:val="0"/>
            <w:iCs w:val="0"/>
            <w:caps w:val="0"/>
            <w:color w:val="1F1F1F"/>
            <w:spacing w:val="0"/>
            <w:sz w:val="16"/>
            <w:szCs w:val="16"/>
            <w:bdr w:val="none" w:color="auto" w:sz="0" w:space="0"/>
          </w:rPr>
          <w:fldChar w:fldCharType="separate"/>
        </w:r>
      </w:ins>
      <w:ins w:id="2062" w:author="野草" w:date="2024-03-04T09:58:46Z">
        <w:r>
          <w:rPr>
            <w:rStyle w:val="8"/>
            <w:rFonts w:hint="default" w:ascii="Georgia" w:hAnsi="Georgia" w:eastAsia="Georgia" w:cs="Georgia"/>
            <w:i w:val="0"/>
            <w:iCs w:val="0"/>
            <w:caps w:val="0"/>
            <w:color w:val="1F1F1F"/>
            <w:spacing w:val="0"/>
            <w:sz w:val="16"/>
            <w:szCs w:val="16"/>
            <w:bdr w:val="none" w:color="auto" w:sz="0" w:space="0"/>
          </w:rPr>
          <w:t>热环境</w:t>
        </w:r>
      </w:ins>
      <w:ins w:id="2063" w:author="野草" w:date="2024-03-04T09:58:46Z">
        <w:r>
          <w:rPr>
            <w:rFonts w:hint="default" w:ascii="Georgia" w:hAnsi="Georgia" w:eastAsia="Georgia" w:cs="Georgia"/>
            <w:i w:val="0"/>
            <w:iCs w:val="0"/>
            <w:caps w:val="0"/>
            <w:color w:val="1F1F1F"/>
            <w:spacing w:val="0"/>
            <w:sz w:val="16"/>
            <w:szCs w:val="16"/>
            <w:bdr w:val="none" w:color="auto" w:sz="0" w:space="0"/>
          </w:rPr>
          <w:fldChar w:fldCharType="end"/>
        </w:r>
      </w:ins>
      <w:ins w:id="2064" w:author="野草" w:date="2024-03-04T09:58:46Z">
        <w:r>
          <w:rPr>
            <w:rFonts w:hint="default" w:ascii="Georgia" w:hAnsi="Georgia" w:eastAsia="Georgia" w:cs="Georgia"/>
            <w:i w:val="0"/>
            <w:iCs w:val="0"/>
            <w:caps w:val="0"/>
            <w:color w:val="1F1F1F"/>
            <w:spacing w:val="0"/>
            <w:sz w:val="16"/>
            <w:szCs w:val="16"/>
            <w:bdr w:val="none" w:color="auto" w:sz="0" w:space="0"/>
          </w:rPr>
          <w:t>及其分布（ </w:t>
        </w:r>
      </w:ins>
      <w:ins w:id="2065" w:author="野草" w:date="2024-03-04T09:58:46Z">
        <w:bookmarkStart w:id="5" w:name="bb0070"/>
        <w:r>
          <w:rPr>
            <w:rFonts w:hint="default" w:ascii="Georgia" w:hAnsi="Georgia" w:eastAsia="Georgia" w:cs="Georgia"/>
            <w:i w:val="0"/>
            <w:iCs w:val="0"/>
            <w:caps w:val="0"/>
            <w:color w:val="0272B1"/>
            <w:spacing w:val="0"/>
            <w:sz w:val="16"/>
            <w:szCs w:val="16"/>
            <w:u w:val="none"/>
            <w:bdr w:val="none" w:color="auto" w:sz="0" w:space="0"/>
          </w:rPr>
          <w:fldChar w:fldCharType="begin"/>
        </w:r>
      </w:ins>
      <w:ins w:id="2066"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"b0070" </w:instrText>
        </w:r>
      </w:ins>
      <w:ins w:id="206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68"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Feng等，2020</w:t>
        </w:r>
        <w:bookmarkEnd w:id="5"/>
      </w:ins>
      <w:ins w:id="2069"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70" w:author="野草" w:date="2024-03-04T09:58:46Z">
        <w:r>
          <w:rPr>
            <w:rFonts w:hint="default" w:ascii="Georgia" w:hAnsi="Georgia" w:eastAsia="Georgia" w:cs="Georgia"/>
            <w:i w:val="0"/>
            <w:iCs w:val="0"/>
            <w:caps w:val="0"/>
            <w:color w:val="1F1F1F"/>
            <w:spacing w:val="0"/>
            <w:sz w:val="16"/>
            <w:szCs w:val="16"/>
            <w:bdr w:val="none" w:color="auto" w:sz="0" w:space="0"/>
          </w:rPr>
          <w:t>，</w:t>
        </w:r>
      </w:ins>
      <w:ins w:id="2071" w:author="野草" w:date="2024-03-04T09:58:46Z">
        <w:bookmarkStart w:id="6" w:name="bb0105"/>
        <w:r>
          <w:rPr>
            <w:rFonts w:hint="default" w:ascii="Georgia" w:hAnsi="Georgia" w:eastAsia="Georgia" w:cs="Georgia"/>
            <w:i w:val="0"/>
            <w:iCs w:val="0"/>
            <w:caps w:val="0"/>
            <w:color w:val="0272B1"/>
            <w:spacing w:val="0"/>
            <w:sz w:val="16"/>
            <w:szCs w:val="16"/>
            <w:u w:val="none"/>
            <w:bdr w:val="none" w:color="auto" w:sz="0" w:space="0"/>
          </w:rPr>
          <w:fldChar w:fldCharType="begin"/>
        </w:r>
      </w:ins>
      <w:ins w:id="2072"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"b0105" </w:instrText>
        </w:r>
      </w:ins>
      <w:ins w:id="2073"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74"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Goldblatt等，2021</w:t>
        </w:r>
        <w:bookmarkEnd w:id="6"/>
      </w:ins>
      <w:ins w:id="2075"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76" w:author="野草" w:date="2024-03-04T09:58:46Z">
        <w:r>
          <w:rPr>
            <w:rFonts w:hint="default" w:ascii="Georgia" w:hAnsi="Georgia" w:eastAsia="Georgia" w:cs="Georgia"/>
            <w:i w:val="0"/>
            <w:iCs w:val="0"/>
            <w:caps w:val="0"/>
            <w:color w:val="1F1F1F"/>
            <w:spacing w:val="0"/>
            <w:sz w:val="16"/>
            <w:szCs w:val="16"/>
            <w:bdr w:val="none" w:color="auto" w:sz="0" w:space="0"/>
          </w:rPr>
          <w:t>）。然而，由于城市居民福祉的重要性，近年来“受体导向”的研究显着增加（</w:t>
        </w:r>
      </w:ins>
      <w:ins w:id="207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begin"/>
        </w:r>
      </w:ins>
      <w:ins w:id="2078"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"b0140" </w:instrText>
        </w:r>
      </w:ins>
      <w:ins w:id="2079"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80"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Jones等，2015</w:t>
        </w:r>
      </w:ins>
      <w:ins w:id="2081"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82" w:author="野草" w:date="2024-03-04T09:58:46Z">
        <w:r>
          <w:rPr>
            <w:rFonts w:hint="default" w:ascii="Georgia" w:hAnsi="Georgia" w:eastAsia="Georgia" w:cs="Georgia"/>
            <w:i w:val="0"/>
            <w:iCs w:val="0"/>
            <w:caps w:val="0"/>
            <w:color w:val="1F1F1F"/>
            <w:spacing w:val="0"/>
            <w:sz w:val="16"/>
            <w:szCs w:val="16"/>
            <w:bdr w:val="none" w:color="auto" w:sz="0" w:space="0"/>
          </w:rPr>
          <w:t>；</w:t>
        </w:r>
      </w:ins>
      <w:ins w:id="2083"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begin"/>
        </w:r>
      </w:ins>
      <w:ins w:id="2084"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"b0170" </w:instrText>
        </w:r>
      </w:ins>
      <w:ins w:id="2085"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86"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Li和Zha，2020</w:t>
        </w:r>
        <w:bookmarkEnd w:id="2"/>
      </w:ins>
      <w:ins w:id="2087"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88" w:author="野草" w:date="2024-03-04T09:58:46Z">
        <w:r>
          <w:rPr>
            <w:rFonts w:hint="default" w:ascii="Georgia" w:hAnsi="Georgia" w:eastAsia="Georgia" w:cs="Georgia"/>
            <w:i w:val="0"/>
            <w:iCs w:val="0"/>
            <w:caps w:val="0"/>
            <w:color w:val="1F1F1F"/>
            <w:spacing w:val="0"/>
            <w:sz w:val="16"/>
            <w:szCs w:val="16"/>
            <w:bdr w:val="none" w:color="auto" w:sz="0" w:space="0"/>
          </w:rPr>
          <w:t>）。此类研究旨在提供政策指南，帮助制定以人为本的热风险降低策略（</w:t>
        </w:r>
      </w:ins>
      <w:ins w:id="2089"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begin"/>
        </w:r>
      </w:ins>
      <w:ins w:id="2090" w:author="野草" w:date="2024-03-04T09:58:46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"b0115" </w:instrText>
        </w:r>
      </w:ins>
      <w:ins w:id="2091"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separate"/>
        </w:r>
      </w:ins>
      <w:ins w:id="2092" w:author="野草" w:date="2024-03-04T09:58:46Z">
        <w:r>
          <w:rPr>
            <w:rStyle w:val="8"/>
            <w:rFonts w:hint="default" w:ascii="Georgia" w:hAnsi="Georgia" w:eastAsia="Georgia" w:cs="Georgia"/>
            <w:i w:val="0"/>
            <w:iCs w:val="0"/>
            <w:caps w:val="0"/>
            <w:color w:val="0272B1"/>
            <w:spacing w:val="0"/>
            <w:sz w:val="16"/>
            <w:szCs w:val="16"/>
            <w:u w:val="none"/>
            <w:bdr w:val="none" w:color="auto" w:sz="0" w:space="0"/>
          </w:rPr>
          <w:t>Harrington 和 Otto，2018</w:t>
        </w:r>
      </w:ins>
      <w:ins w:id="2093" w:author="野草" w:date="2024-03-04T09:58:46Z">
        <w:r>
          <w:rPr>
            <w:rFonts w:hint="default" w:ascii="Georgia" w:hAnsi="Georgia" w:eastAsia="Georgia" w:cs="Georgia"/>
            <w:i w:val="0"/>
            <w:iCs w:val="0"/>
            <w:caps w:val="0"/>
            <w:color w:val="0272B1"/>
            <w:spacing w:val="0"/>
            <w:sz w:val="16"/>
            <w:szCs w:val="16"/>
            <w:u w:val="none"/>
            <w:bdr w:val="none" w:color="auto" w:sz="0" w:space="0"/>
          </w:rPr>
          <w:fldChar w:fldCharType="end"/>
        </w:r>
      </w:ins>
      <w:ins w:id="2094" w:author="野草" w:date="2024-03-04T09:58:46Z">
        <w:r>
          <w:rPr>
            <w:rFonts w:hint="default" w:ascii="Georgia" w:hAnsi="Georgia" w:eastAsia="Georgia" w:cs="Georgia"/>
            <w:i w:val="0"/>
            <w:iCs w:val="0"/>
            <w:caps w:val="0"/>
            <w:color w:val="1F1F1F"/>
            <w:spacing w:val="0"/>
            <w:sz w:val="16"/>
            <w:szCs w:val="16"/>
            <w:bdr w:val="none" w:color="auto" w:sz="0" w:space="0"/>
          </w:rPr>
          <w:t>）。特别是，热舒适度是“以感受器为导向”的热暴露测量中的关键参数</w:t>
        </w:r>
      </w:ins>
      <w:ins w:id="2095" w:author="野草" w:date="2024-03-04T09:59:46Z">
        <w:r>
          <w:rPr>
            <w:rFonts w:hint="eastAsia" w:ascii="Georgia" w:hAnsi="Georgia" w:eastAsia="宋体" w:cs="Georgia"/>
            <w:i w:val="0"/>
            <w:iCs w:val="0"/>
            <w:caps w:val="0"/>
            <w:color w:val="1F1F1F"/>
            <w:spacing w:val="0"/>
            <w:sz w:val="16"/>
            <w:szCs w:val="16"/>
            <w:bdr w:val="none" w:color="auto" w:sz="0" w:space="0"/>
            <w:lang w:eastAsia="zh-CN"/>
          </w:rPr>
          <w:t>【</w:t>
        </w:r>
      </w:ins>
      <w:ins w:id="2096" w:author="野草" w:date="2024-03-04T09:59:47Z">
        <w:r>
          <w:rPr>
            <w:rFonts w:hint="eastAsia" w:ascii="Georgia" w:hAnsi="Georgia" w:eastAsia="宋体" w:cs="Georgia"/>
            <w:i w:val="0"/>
            <w:iCs w:val="0"/>
            <w:caps w:val="0"/>
            <w:color w:val="1F1F1F"/>
            <w:spacing w:val="0"/>
            <w:sz w:val="16"/>
            <w:szCs w:val="16"/>
            <w:bdr w:val="none" w:color="auto" w:sz="0" w:space="0"/>
            <w:lang w:val="en-US" w:eastAsia="zh-CN"/>
          </w:rPr>
          <w:t>240</w:t>
        </w:r>
      </w:ins>
      <w:ins w:id="2097" w:author="野草" w:date="2024-03-04T09:59:48Z">
        <w:r>
          <w:rPr>
            <w:rFonts w:hint="eastAsia" w:ascii="Georgia" w:hAnsi="Georgia" w:eastAsia="宋体" w:cs="Georgia"/>
            <w:i w:val="0"/>
            <w:iCs w:val="0"/>
            <w:caps w:val="0"/>
            <w:color w:val="1F1F1F"/>
            <w:spacing w:val="0"/>
            <w:sz w:val="16"/>
            <w:szCs w:val="16"/>
            <w:bdr w:val="none" w:color="auto" w:sz="0" w:space="0"/>
            <w:lang w:val="en-US" w:eastAsia="zh-CN"/>
          </w:rPr>
          <w:t>304</w:t>
        </w:r>
      </w:ins>
      <w:ins w:id="2098" w:author="野草" w:date="2024-03-04T09:59:46Z">
        <w:r>
          <w:rPr>
            <w:rFonts w:hint="eastAsia" w:ascii="Georgia" w:hAnsi="Georgia" w:eastAsia="宋体" w:cs="Georgia"/>
            <w:i w:val="0"/>
            <w:iCs w:val="0"/>
            <w:caps w:val="0"/>
            <w:color w:val="1F1F1F"/>
            <w:spacing w:val="0"/>
            <w:sz w:val="16"/>
            <w:szCs w:val="16"/>
            <w:bdr w:val="none" w:color="auto" w:sz="0" w:space="0"/>
            <w:lang w:eastAsia="zh-CN"/>
          </w:rPr>
          <w:t>】</w:t>
        </w:r>
      </w:ins>
      <w:ins w:id="2099" w:author="野草" w:date="2024-03-04T10:00:05Z">
        <w:r>
          <w:rPr>
            <w:rFonts w:hint="eastAsia" w:ascii="Georgia" w:hAnsi="Georgia" w:eastAsia="宋体" w:cs="Georgia"/>
            <w:i w:val="0"/>
            <w:iCs w:val="0"/>
            <w:caps w:val="0"/>
            <w:color w:val="1F1F1F"/>
            <w:spacing w:val="0"/>
            <w:sz w:val="16"/>
            <w:szCs w:val="16"/>
            <w:bdr w:val="none" w:color="auto" w:sz="0" w:space="0"/>
            <w:lang w:eastAsia="zh-CN"/>
          </w:rPr>
          <w:t>它指的是人类对热环境的主观感觉或满意度（ Djongyang等人，2010，Feng 等人，2020，Mijani 等人，2020）。已经开发并利用了几种数字指数来估计温度的“真实感觉”，包括温度-湿度指数（THI）（Thom，1959）、湿球温度指数（WBGT）（Yaglou 和 Minard，1957） ）、区域尺度的生理等效温度（PET）（Höppe，1999）和通用热气候指数（UTCI）（Jendritzky 等，2001 ）。</w:t>
        </w:r>
      </w:ins>
    </w:p>
    <w:p>
      <w:pPr>
        <w:pStyle w:val="10"/>
        <w:numPr>
          <w:ilvl w:val="1"/>
          <w:numId w:val="12"/>
          <w:ins w:id="2101" w:author="野草" w:date="2024-03-04T09:07:43Z"/>
        </w:numPr>
        <w:spacing w:line="360" w:lineRule="auto"/>
        <w:ind w:left="840" w:hanging="420"/>
        <w:rPr>
          <w:ins w:id="2102" w:author="野草" w:date="2024-03-04T08:40:21Z"/>
          <w:rFonts w:hint="eastAsia"/>
        </w:rPr>
        <w:pPrChange w:id="2100" w:author="野草" w:date="2024-03-04T09:07:43Z">
          <w:pPr>
            <w:pStyle w:val="10"/>
            <w:numPr>
              <w:ilvl w:val="2"/>
              <w:numId w:val="6"/>
            </w:numPr>
            <w:spacing w:line="360" w:lineRule="auto"/>
            <w:ind w:left="1280" w:hanging="442"/>
          </w:pPr>
        </w:pPrChange>
      </w:pPr>
      <w:ins w:id="2103" w:author="野草" w:date="2024-03-04T10:00:58Z">
        <w:r>
          <w:rPr>
            <w:rFonts w:hint="default" w:ascii="Georgia" w:hAnsi="Georgia" w:eastAsia="Georgia" w:cs="Georgia"/>
            <w:i w:val="0"/>
            <w:iCs w:val="0"/>
            <w:caps w:val="0"/>
            <w:color w:val="1F1F1F"/>
            <w:spacing w:val="0"/>
            <w:sz w:val="16"/>
            <w:szCs w:val="16"/>
            <w:bdr w:val="none" w:color="auto" w:sz="0" w:space="0"/>
          </w:rPr>
          <w:t>与温度类似，人口也会随空间和时间而变化。准确识别其时空分布使我们能够估计特定时间和地点的直接热暴露，并设计更有针对性的热风险降低策略。基于人口普查的人口特征广泛应用于关注热脆弱性和热应激疾病的城市内空间变异性的研究中（</w:t>
        </w:r>
      </w:ins>
      <w:ins w:id="2104" w:author="野草" w:date="2024-03-04T10:00:58Z">
        <w:bookmarkStart w:id="7" w:name="bbb0395"/>
        <w:r>
          <w:rPr>
            <w:rFonts w:hint="default" w:ascii="Georgia" w:hAnsi="Georgia" w:eastAsia="Georgia" w:cs="Georgia"/>
            <w:i w:val="0"/>
            <w:iCs w:val="0"/>
            <w:caps w:val="0"/>
            <w:color w:val="0272B1"/>
            <w:spacing w:val="0"/>
            <w:sz w:val="16"/>
            <w:szCs w:val="16"/>
            <w:u w:val="none"/>
            <w:bdr w:val="none" w:color="auto" w:sz="0" w:space="0"/>
          </w:rPr>
          <w:fldChar w:fldCharType="begin"/>
        </w:r>
      </w:ins>
      <w:ins w:id="2105"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"bb0395" </w:instrText>
        </w:r>
      </w:ins>
      <w:ins w:id="2106"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07"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Uejio等，2011</w:t>
        </w:r>
        <w:bookmarkEnd w:id="7"/>
      </w:ins>
      <w:ins w:id="2108"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09" w:author="野草" w:date="2024-03-04T10:00:58Z">
        <w:r>
          <w:rPr>
            <w:rFonts w:hint="default" w:ascii="Georgia" w:hAnsi="Georgia" w:eastAsia="Georgia" w:cs="Georgia"/>
            <w:i w:val="0"/>
            <w:iCs w:val="0"/>
            <w:caps w:val="0"/>
            <w:color w:val="1F1F1F"/>
            <w:spacing w:val="0"/>
            <w:sz w:val="16"/>
            <w:szCs w:val="16"/>
            <w:bdr w:val="none" w:color="auto" w:sz="0" w:space="0"/>
          </w:rPr>
          <w:t>；</w:t>
        </w:r>
      </w:ins>
      <w:ins w:id="2110" w:author="野草" w:date="2024-03-04T10:00:58Z">
        <w:bookmarkStart w:id="8" w:name="bbb0385"/>
        <w:r>
          <w:rPr>
            <w:rFonts w:hint="default" w:ascii="Georgia" w:hAnsi="Georgia" w:eastAsia="Georgia" w:cs="Georgia"/>
            <w:i w:val="0"/>
            <w:iCs w:val="0"/>
            <w:caps w:val="0"/>
            <w:color w:val="0272B1"/>
            <w:spacing w:val="0"/>
            <w:sz w:val="16"/>
            <w:szCs w:val="16"/>
            <w:u w:val="none"/>
            <w:bdr w:val="none" w:color="auto" w:sz="0" w:space="0"/>
          </w:rPr>
          <w:fldChar w:fldCharType="begin"/>
        </w:r>
      </w:ins>
      <w:ins w:id="2111"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"bb0385" </w:instrText>
        </w:r>
      </w:ins>
      <w:ins w:id="2112"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13"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Tomlinson等，2011</w:t>
        </w:r>
        <w:bookmarkEnd w:id="8"/>
      </w:ins>
      <w:ins w:id="2114"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15" w:author="野草" w:date="2024-03-04T10:00:58Z">
        <w:r>
          <w:rPr>
            <w:rFonts w:hint="default" w:ascii="Georgia" w:hAnsi="Georgia" w:eastAsia="Georgia" w:cs="Georgia"/>
            <w:i w:val="0"/>
            <w:iCs w:val="0"/>
            <w:caps w:val="0"/>
            <w:color w:val="1F1F1F"/>
            <w:spacing w:val="0"/>
            <w:sz w:val="16"/>
            <w:szCs w:val="16"/>
            <w:bdr w:val="none" w:color="auto" w:sz="0" w:space="0"/>
          </w:rPr>
          <w:t>；</w:t>
        </w:r>
      </w:ins>
      <w:ins w:id="2116" w:author="野草" w:date="2024-03-04T10:00:58Z">
        <w:bookmarkStart w:id="9" w:name="bbb0115"/>
        <w:r>
          <w:rPr>
            <w:rFonts w:hint="default" w:ascii="Georgia" w:hAnsi="Georgia" w:eastAsia="Georgia" w:cs="Georgia"/>
            <w:i w:val="0"/>
            <w:iCs w:val="0"/>
            <w:caps w:val="0"/>
            <w:color w:val="0272B1"/>
            <w:spacing w:val="0"/>
            <w:sz w:val="16"/>
            <w:szCs w:val="16"/>
            <w:u w:val="none"/>
            <w:bdr w:val="none" w:color="auto" w:sz="0" w:space="0"/>
          </w:rPr>
          <w:fldChar w:fldCharType="begin"/>
        </w:r>
      </w:ins>
      <w:ins w:id="2117"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"bb0115" </w:instrText>
        </w:r>
      </w:ins>
      <w:ins w:id="2118"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19"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Heaton等，2014</w:t>
        </w:r>
        <w:bookmarkEnd w:id="9"/>
      </w:ins>
      <w:ins w:id="2120"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21" w:author="野草" w:date="2024-03-04T10:00:58Z">
        <w:r>
          <w:rPr>
            <w:rFonts w:hint="default" w:ascii="Georgia" w:hAnsi="Georgia" w:eastAsia="Georgia" w:cs="Georgia"/>
            <w:i w:val="0"/>
            <w:iCs w:val="0"/>
            <w:caps w:val="0"/>
            <w:color w:val="1F1F1F"/>
            <w:spacing w:val="0"/>
            <w:sz w:val="16"/>
            <w:szCs w:val="16"/>
            <w:bdr w:val="none" w:color="auto" w:sz="0" w:space="0"/>
          </w:rPr>
          <w:t>）。部分原因是无法获得或无法获得每日人口分布数据，部分原因是用于脆弱性评估的人口的人口和社会经济特征只能通过人口普查获得。人口普查数据库包括居住人口，最能代表夜间分布（</w:t>
        </w:r>
      </w:ins>
      <w:ins w:id="2122" w:author="野草" w:date="2024-03-04T10:00:58Z">
        <w:bookmarkStart w:id="10" w:name="bbb0240"/>
        <w:r>
          <w:rPr>
            <w:rFonts w:hint="default" w:ascii="Georgia" w:hAnsi="Georgia" w:eastAsia="Georgia" w:cs="Georgia"/>
            <w:i w:val="0"/>
            <w:iCs w:val="0"/>
            <w:caps w:val="0"/>
            <w:color w:val="0272B1"/>
            <w:spacing w:val="0"/>
            <w:sz w:val="16"/>
            <w:szCs w:val="16"/>
            <w:u w:val="none"/>
            <w:bdr w:val="none" w:color="auto" w:sz="0" w:space="0"/>
          </w:rPr>
          <w:fldChar w:fldCharType="begin"/>
        </w:r>
      </w:ins>
      <w:ins w:id="2123"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"bb0240" </w:instrText>
        </w:r>
      </w:ins>
      <w:ins w:id="2124"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25"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McKenzie et al., 2013</w:t>
        </w:r>
      </w:ins>
      <w:ins w:id="2126"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27" w:author="野草" w:date="2024-03-04T10:00:58Z">
        <w:r>
          <w:rPr>
            <w:rFonts w:hint="default" w:ascii="Georgia" w:hAnsi="Georgia" w:eastAsia="Georgia" w:cs="Georgia"/>
            <w:i w:val="0"/>
            <w:iCs w:val="0"/>
            <w:caps w:val="0"/>
            <w:color w:val="1F1F1F"/>
            <w:spacing w:val="0"/>
            <w:sz w:val="16"/>
            <w:szCs w:val="16"/>
            <w:bdr w:val="none" w:color="auto" w:sz="0" w:space="0"/>
          </w:rPr>
          <w:t>）。在大城市地区，人口的昼夜变化尤其显着。例如，与工作相关的通勤使纽约县白天的人口增加了 95%（</w:t>
        </w:r>
      </w:ins>
      <w:ins w:id="2128"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begin"/>
        </w:r>
      </w:ins>
      <w:ins w:id="2129"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"bb0240" </w:instrText>
        </w:r>
      </w:ins>
      <w:ins w:id="2130"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31"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McKenzie 等，2013</w:t>
        </w:r>
        <w:bookmarkEnd w:id="10"/>
      </w:ins>
      <w:ins w:id="2132"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33" w:author="野草" w:date="2024-03-04T10:00:58Z">
        <w:r>
          <w:rPr>
            <w:rFonts w:hint="default" w:ascii="Georgia" w:hAnsi="Georgia" w:eastAsia="Georgia" w:cs="Georgia"/>
            <w:i w:val="0"/>
            <w:iCs w:val="0"/>
            <w:caps w:val="0"/>
            <w:color w:val="1F1F1F"/>
            <w:spacing w:val="0"/>
            <w:sz w:val="16"/>
            <w:szCs w:val="16"/>
            <w:bdr w:val="none" w:color="auto" w:sz="0" w:space="0"/>
          </w:rPr>
          <w:t>）。因此，需要在城市环境中明确考虑人口的昼夜变化，以便更好地评估热暴露。在一些欧洲城市，已经讨论了基于移动电话网络的新技术用于昼夜人口测绘（</w:t>
        </w:r>
      </w:ins>
      <w:ins w:id="2134"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begin"/>
        </w:r>
      </w:ins>
      <w:ins w:id="2135"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"bb0085" </w:instrText>
        </w:r>
      </w:ins>
      <w:ins w:id="2136"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37"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Deville 等人，2014 年</w:t>
        </w:r>
      </w:ins>
      <w:ins w:id="2138"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39" w:author="野草" w:date="2024-03-04T10:00:58Z">
        <w:r>
          <w:rPr>
            <w:rFonts w:hint="default" w:ascii="Georgia" w:hAnsi="Georgia" w:eastAsia="Georgia" w:cs="Georgia"/>
            <w:i w:val="0"/>
            <w:iCs w:val="0"/>
            <w:caps w:val="0"/>
            <w:color w:val="1F1F1F"/>
            <w:spacing w:val="0"/>
            <w:sz w:val="16"/>
            <w:szCs w:val="16"/>
            <w:bdr w:val="none" w:color="auto" w:sz="0" w:space="0"/>
          </w:rPr>
          <w:t>；</w:t>
        </w:r>
      </w:ins>
      <w:ins w:id="2140" w:author="野草" w:date="2024-03-04T10:00:58Z">
        <w:bookmarkStart w:id="11" w:name="bbb0330"/>
        <w:r>
          <w:rPr>
            <w:rFonts w:hint="default" w:ascii="Georgia" w:hAnsi="Georgia" w:eastAsia="Georgia" w:cs="Georgia"/>
            <w:i w:val="0"/>
            <w:iCs w:val="0"/>
            <w:caps w:val="0"/>
            <w:color w:val="0272B1"/>
            <w:spacing w:val="0"/>
            <w:sz w:val="16"/>
            <w:szCs w:val="16"/>
            <w:u w:val="none"/>
            <w:bdr w:val="none" w:color="auto" w:sz="0" w:space="0"/>
          </w:rPr>
          <w:fldChar w:fldCharType="begin"/>
        </w:r>
      </w:ins>
      <w:ins w:id="2141"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"bb0330" </w:instrText>
        </w:r>
      </w:ins>
      <w:ins w:id="2142"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43"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Reades 等人，2009 年</w:t>
        </w:r>
        <w:bookmarkEnd w:id="11"/>
      </w:ins>
      <w:ins w:id="2144"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45" w:author="野草" w:date="2024-03-04T10:00:58Z">
        <w:r>
          <w:rPr>
            <w:rFonts w:hint="default" w:ascii="Georgia" w:hAnsi="Georgia" w:eastAsia="Georgia" w:cs="Georgia"/>
            <w:i w:val="0"/>
            <w:iCs w:val="0"/>
            <w:caps w:val="0"/>
            <w:color w:val="1F1F1F"/>
            <w:spacing w:val="0"/>
            <w:sz w:val="16"/>
            <w:szCs w:val="16"/>
            <w:bdr w:val="none" w:color="auto" w:sz="0" w:space="0"/>
          </w:rPr>
          <w:t>）。在实际应用之前，需要解决与个人层面的手机用户行为相关的不确定性以及不同地区手机用户的代表性（</w:t>
        </w:r>
      </w:ins>
      <w:ins w:id="2146"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begin"/>
        </w:r>
      </w:ins>
      <w:ins w:id="2147"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"bb0085" </w:instrText>
        </w:r>
      </w:ins>
      <w:ins w:id="2148"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49"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Deville et al., 2014</w:t>
        </w:r>
      </w:ins>
      <w:ins w:id="2150"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51" w:author="野草" w:date="2024-03-04T10:00:58Z">
        <w:r>
          <w:rPr>
            <w:rFonts w:hint="default" w:ascii="Georgia" w:hAnsi="Georgia" w:eastAsia="Georgia" w:cs="Georgia"/>
            <w:i w:val="0"/>
            <w:iCs w:val="0"/>
            <w:caps w:val="0"/>
            <w:color w:val="1F1F1F"/>
            <w:spacing w:val="0"/>
            <w:sz w:val="16"/>
            <w:szCs w:val="16"/>
            <w:bdr w:val="none" w:color="auto" w:sz="0" w:space="0"/>
          </w:rPr>
          <w:t>）。其他数据产品，例如橡树岭国家实验室的 LandScan（</w:t>
        </w:r>
      </w:ins>
      <w:ins w:id="2152" w:author="野草" w:date="2024-03-04T10:00:58Z">
        <w:bookmarkStart w:id="12" w:name="bbb0090"/>
        <w:r>
          <w:rPr>
            <w:rFonts w:hint="default" w:ascii="Georgia" w:hAnsi="Georgia" w:eastAsia="Georgia" w:cs="Georgia"/>
            <w:i w:val="0"/>
            <w:iCs w:val="0"/>
            <w:caps w:val="0"/>
            <w:color w:val="0272B1"/>
            <w:spacing w:val="0"/>
            <w:sz w:val="16"/>
            <w:szCs w:val="16"/>
            <w:u w:val="none"/>
            <w:bdr w:val="none" w:color="auto" w:sz="0" w:space="0"/>
          </w:rPr>
          <w:fldChar w:fldCharType="begin"/>
        </w:r>
      </w:ins>
      <w:ins w:id="2153"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"bb0090" </w:instrText>
        </w:r>
      </w:ins>
      <w:ins w:id="2154"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55"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Dobson 等人，2000 年</w:t>
        </w:r>
        <w:bookmarkEnd w:id="12"/>
      </w:ins>
      <w:ins w:id="2156"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57" w:author="野草" w:date="2024-03-04T10:00:58Z">
        <w:r>
          <w:rPr>
            <w:rFonts w:hint="default" w:ascii="Georgia" w:hAnsi="Georgia" w:eastAsia="Georgia" w:cs="Georgia"/>
            <w:i w:val="0"/>
            <w:iCs w:val="0"/>
            <w:caps w:val="0"/>
            <w:color w:val="1F1F1F"/>
            <w:spacing w:val="0"/>
            <w:sz w:val="16"/>
            <w:szCs w:val="16"/>
            <w:bdr w:val="none" w:color="auto" w:sz="0" w:space="0"/>
          </w:rPr>
          <w:t>，</w:t>
        </w:r>
      </w:ins>
      <w:ins w:id="2158" w:author="野草" w:date="2024-03-04T10:00:58Z">
        <w:bookmarkStart w:id="13" w:name="bbb0425"/>
        <w:r>
          <w:rPr>
            <w:rFonts w:hint="default" w:ascii="Georgia" w:hAnsi="Georgia" w:eastAsia="Georgia" w:cs="Georgia"/>
            <w:i w:val="0"/>
            <w:iCs w:val="0"/>
            <w:caps w:val="0"/>
            <w:color w:val="0272B1"/>
            <w:spacing w:val="0"/>
            <w:sz w:val="16"/>
            <w:szCs w:val="16"/>
            <w:u w:val="none"/>
            <w:bdr w:val="none" w:color="auto" w:sz="0" w:space="0"/>
          </w:rPr>
          <w:fldChar w:fldCharType="begin"/>
        </w:r>
      </w:ins>
      <w:ins w:id="2159"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"bb0425" </w:instrText>
        </w:r>
      </w:ins>
      <w:ins w:id="2160"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61"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Vijayaraj 等人，2007 年</w:t>
        </w:r>
        <w:bookmarkEnd w:id="13"/>
      </w:ins>
      <w:ins w:id="2162"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63" w:author="野草" w:date="2024-03-04T10:00:58Z">
        <w:r>
          <w:rPr>
            <w:rFonts w:hint="default" w:ascii="Georgia" w:hAnsi="Georgia" w:eastAsia="Georgia" w:cs="Georgia"/>
            <w:i w:val="0"/>
            <w:iCs w:val="0"/>
            <w:caps w:val="0"/>
            <w:color w:val="1F1F1F"/>
            <w:spacing w:val="0"/>
            <w:sz w:val="16"/>
            <w:szCs w:val="16"/>
            <w:bdr w:val="none" w:color="auto" w:sz="0" w:space="0"/>
          </w:rPr>
          <w:t>），描绘了昼夜平均人口。</w:t>
        </w:r>
      </w:ins>
      <w:ins w:id="2164" w:author="野草" w:date="2024-03-04T10:00:58Z">
        <w:bookmarkStart w:id="14" w:name="bbb0180"/>
        <w:r>
          <w:rPr>
            <w:rFonts w:hint="default" w:ascii="Georgia" w:hAnsi="Georgia" w:eastAsia="Georgia" w:cs="Georgia"/>
            <w:i w:val="0"/>
            <w:iCs w:val="0"/>
            <w:caps w:val="0"/>
            <w:color w:val="0272B1"/>
            <w:spacing w:val="0"/>
            <w:sz w:val="16"/>
            <w:szCs w:val="16"/>
            <w:u w:val="none"/>
            <w:bdr w:val="none" w:color="auto" w:sz="0" w:space="0"/>
          </w:rPr>
          <w:fldChar w:fldCharType="begin"/>
        </w:r>
      </w:ins>
      <w:ins w:id="2165" w:author="野草" w:date="2024-03-04T10:00:58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"https://www.sciencedirect.com/science/article/pii/S0048969718343742?via=ihub" \l "bb0180" </w:instrText>
        </w:r>
      </w:ins>
      <w:ins w:id="2166"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separate"/>
        </w:r>
      </w:ins>
      <w:ins w:id="2167" w:author="野草" w:date="2024-03-04T10:00:58Z">
        <w:r>
          <w:rPr>
            <w:rStyle w:val="8"/>
            <w:rFonts w:hint="default" w:ascii="Georgia" w:hAnsi="Georgia" w:eastAsia="Georgia" w:cs="Georgia"/>
            <w:i w:val="0"/>
            <w:iCs w:val="0"/>
            <w:caps w:val="0"/>
            <w:color w:val="0272B1"/>
            <w:spacing w:val="0"/>
            <w:sz w:val="16"/>
            <w:szCs w:val="16"/>
            <w:u w:val="none"/>
            <w:bdr w:val="none" w:color="auto" w:sz="0" w:space="0"/>
          </w:rPr>
          <w:t>小林等人。(2011)</w:t>
        </w:r>
        <w:bookmarkEnd w:id="14"/>
      </w:ins>
      <w:ins w:id="2168" w:author="野草" w:date="2024-03-04T10:00:58Z">
        <w:r>
          <w:rPr>
            <w:rFonts w:hint="default" w:ascii="Georgia" w:hAnsi="Georgia" w:eastAsia="Georgia" w:cs="Georgia"/>
            <w:i w:val="0"/>
            <w:iCs w:val="0"/>
            <w:caps w:val="0"/>
            <w:color w:val="0272B1"/>
            <w:spacing w:val="0"/>
            <w:sz w:val="16"/>
            <w:szCs w:val="16"/>
            <w:u w:val="none"/>
            <w:bdr w:val="none" w:color="auto" w:sz="0" w:space="0"/>
          </w:rPr>
          <w:fldChar w:fldCharType="end"/>
        </w:r>
      </w:ins>
      <w:ins w:id="2169" w:author="野草" w:date="2024-03-04T10:00:58Z">
        <w:r>
          <w:rPr>
            <w:rFonts w:hint="default" w:ascii="Georgia" w:hAnsi="Georgia" w:eastAsia="Georgia" w:cs="Georgia"/>
            <w:i w:val="0"/>
            <w:iCs w:val="0"/>
            <w:caps w:val="0"/>
            <w:color w:val="1F1F1F"/>
            <w:spacing w:val="0"/>
            <w:sz w:val="16"/>
            <w:szCs w:val="16"/>
            <w:bdr w:val="none" w:color="auto" w:sz="0" w:space="0"/>
          </w:rPr>
          <w:t>试图根据用于应急管理的人口普查交通规划产品 (CTPP) 来估计每日人口数量，从而揭示特定地点的热暴露分析。</w:t>
        </w:r>
      </w:ins>
      <w:ins w:id="2170" w:author="野草" w:date="2024-03-04T10:01:00Z">
        <w:r>
          <w:rPr>
            <w:rFonts w:hint="eastAsia" w:ascii="Georgia" w:hAnsi="Georgia" w:eastAsia="宋体" w:cs="Georgia"/>
            <w:i w:val="0"/>
            <w:iCs w:val="0"/>
            <w:caps w:val="0"/>
            <w:color w:val="1F1F1F"/>
            <w:spacing w:val="0"/>
            <w:sz w:val="16"/>
            <w:szCs w:val="16"/>
            <w:bdr w:val="none" w:color="auto" w:sz="0" w:space="0"/>
            <w:lang w:eastAsia="zh-CN"/>
          </w:rPr>
          <w:t>【</w:t>
        </w:r>
      </w:ins>
      <w:ins w:id="2171" w:author="野草" w:date="2024-03-04T10:01:01Z">
        <w:r>
          <w:rPr>
            <w:rFonts w:hint="eastAsia" w:ascii="Georgia" w:hAnsi="Georgia" w:eastAsia="宋体" w:cs="Georgia"/>
            <w:i w:val="0"/>
            <w:iCs w:val="0"/>
            <w:caps w:val="0"/>
            <w:color w:val="1F1F1F"/>
            <w:spacing w:val="0"/>
            <w:sz w:val="16"/>
            <w:szCs w:val="16"/>
            <w:bdr w:val="none" w:color="auto" w:sz="0" w:space="0"/>
            <w:lang w:val="en-US" w:eastAsia="zh-CN"/>
          </w:rPr>
          <w:t>2403</w:t>
        </w:r>
      </w:ins>
      <w:ins w:id="2172" w:author="野草" w:date="2024-03-04T10:01:02Z">
        <w:r>
          <w:rPr>
            <w:rFonts w:hint="eastAsia" w:ascii="Georgia" w:hAnsi="Georgia" w:eastAsia="宋体" w:cs="Georgia"/>
            <w:i w:val="0"/>
            <w:iCs w:val="0"/>
            <w:caps w:val="0"/>
            <w:color w:val="1F1F1F"/>
            <w:spacing w:val="0"/>
            <w:sz w:val="16"/>
            <w:szCs w:val="16"/>
            <w:bdr w:val="none" w:color="auto" w:sz="0" w:space="0"/>
            <w:lang w:val="en-US" w:eastAsia="zh-CN"/>
          </w:rPr>
          <w:t>04</w:t>
        </w:r>
      </w:ins>
      <w:ins w:id="2173" w:author="野草" w:date="2024-03-04T10:01:00Z">
        <w:r>
          <w:rPr>
            <w:rFonts w:hint="eastAsia" w:ascii="Georgia" w:hAnsi="Georgia" w:eastAsia="宋体" w:cs="Georgia"/>
            <w:i w:val="0"/>
            <w:iCs w:val="0"/>
            <w:caps w:val="0"/>
            <w:color w:val="1F1F1F"/>
            <w:spacing w:val="0"/>
            <w:sz w:val="16"/>
            <w:szCs w:val="16"/>
            <w:bdr w:val="none" w:color="auto" w:sz="0" w:space="0"/>
            <w:lang w:eastAsia="zh-CN"/>
          </w:rPr>
          <w:t>】</w:t>
        </w:r>
      </w:ins>
    </w:p>
    <w:p>
      <w:pPr>
        <w:pStyle w:val="10"/>
        <w:numPr>
          <w:ilvl w:val="-1"/>
          <w:numId w:val="0"/>
        </w:numPr>
        <w:spacing w:line="360" w:lineRule="auto"/>
        <w:ind w:left="0" w:firstLine="0"/>
        <w:rPr>
          <w:ins w:id="2175" w:author="Fred Zhou" w:date="2024-02-29T08:17:00Z"/>
          <w:rFonts w:ascii="Calibri" w:hAnsi="Calibri"/>
          <w:rPrChange w:id="2176" w:author="Fred Zhou" w:date="2024-02-29T11:49:00Z">
            <w:rPr>
              <w:ins w:id="2177" w:author="Fred Zhou" w:date="2024-02-29T08:17:00Z"/>
              <w:rFonts w:ascii="楷体" w:hAnsi="楷体"/>
            </w:rPr>
          </w:rPrChange>
        </w:rPr>
        <w:pPrChange w:id="2174" w:author="野草" w:date="2024-03-04T08:40:20Z">
          <w:pPr>
            <w:pStyle w:val="10"/>
            <w:numPr>
              <w:ilvl w:val="2"/>
              <w:numId w:val="6"/>
            </w:numPr>
            <w:spacing w:line="360" w:lineRule="auto"/>
            <w:ind w:left="1280" w:hanging="442"/>
          </w:pPr>
        </w:pPrChange>
      </w:pPr>
      <w:ins w:id="2178" w:author="Fred Zhou" w:date="2024-02-29T08:17:00Z">
        <w:r>
          <w:rPr/>
          <w:cr/>
        </w:r>
      </w:ins>
    </w:p>
    <w:p>
      <w:pPr>
        <w:pStyle w:val="10"/>
        <w:numPr>
          <w:ilvl w:val="0"/>
          <w:numId w:val="9"/>
          <w:ins w:id="2180" w:author="野草" w:date="2024-03-04T08:24:14Z"/>
        </w:numPr>
        <w:ind w:left="840" w:hanging="420"/>
        <w:rPr>
          <w:ins w:id="2181" w:author="野草" w:date="2024-03-03T22:50:45Z"/>
          <w:rFonts w:hint="default"/>
        </w:rPr>
        <w:pPrChange w:id="2179" w:author="野草" w:date="2024-03-04T08:24:14Z">
          <w:pPr>
            <w:pStyle w:val="10"/>
            <w:numPr>
              <w:ilvl w:val="2"/>
              <w:numId w:val="6"/>
            </w:numPr>
            <w:ind w:left="1280" w:hanging="440"/>
          </w:pPr>
        </w:pPrChange>
      </w:pPr>
      <w:ins w:id="2182" w:author="野草" w:date="2024-03-03T22:49:58Z">
        <w:r>
          <w:rPr>
            <w:rFonts w:hint="default"/>
          </w:rPr>
          <w:t>城市热量和热暴露及其驱动机制的话题最近因其对城市居民健康和福祉的潜在影响而受到广泛关注。先前的研究表明，城市自然-人文环境的异质性导致热量和热暴露的空间差异（Hu et al., 2019 , Kabano et al., 2021 , Mijani et al., 2020）。例如，定量模型与多源数据相结合的研究提出，城市和交通基础设施建设的热排放及其对地表能量平衡的影响是RHE急剧增加的一些主要原因。RHE 的增加随后会对居民的心理健康和身体表现产生负面影响</w:t>
        </w:r>
      </w:ins>
      <w:ins w:id="2183" w:author="野草" w:date="2024-03-03T22:50:24Z">
        <w:r>
          <w:rPr>
            <w:rFonts w:hint="eastAsia"/>
            <w:lang w:eastAsia="zh-CN"/>
          </w:rPr>
          <w:t>。</w:t>
        </w:r>
      </w:ins>
      <w:ins w:id="2184" w:author="野草" w:date="2024-03-03T22:50:25Z">
        <w:r>
          <w:rPr>
            <w:rFonts w:hint="default" w:ascii="Georgia" w:hAnsi="Georgia" w:eastAsia="Georgia" w:cs="Georgia"/>
            <w:i w:val="0"/>
            <w:iCs w:val="0"/>
            <w:caps w:val="0"/>
            <w:color w:val="1F1F1F"/>
            <w:spacing w:val="0"/>
            <w:sz w:val="16"/>
            <w:szCs w:val="16"/>
            <w:bdr w:val="none" w:color="auto" w:sz="0" w:space="0"/>
          </w:rPr>
          <w:t>此外，地形和降水等自然因素可以通过影响湿度和植被覆盖来影响 RHE（</w:t>
        </w:r>
      </w:ins>
      <w:ins w:id="2185" w:author="野草" w:date="2024-03-03T22:50:25Z">
        <w:bookmarkStart w:id="15" w:name="bb0115"/>
        <w:r>
          <w:rPr>
            <w:rFonts w:hint="default" w:ascii="Georgia" w:hAnsi="Georgia" w:eastAsia="Georgia" w:cs="Georgia"/>
            <w:i w:val="0"/>
            <w:iCs w:val="0"/>
            <w:caps w:val="0"/>
            <w:color w:val="0272B1"/>
            <w:spacing w:val="0"/>
            <w:sz w:val="16"/>
            <w:szCs w:val="16"/>
            <w:u w:val="none"/>
            <w:bdr w:val="none" w:color="auto" w:sz="0" w:space="0"/>
          </w:rPr>
          <w:fldChar w:fldCharType="begin"/>
        </w:r>
      </w:ins>
      <w:ins w:id="2186" w:author="野草" w:date="2024-03-03T22:50:25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"b0115" </w:instrText>
        </w:r>
      </w:ins>
      <w:ins w:id="2187"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separate"/>
        </w:r>
      </w:ins>
      <w:ins w:id="2188" w:author="野草" w:date="2024-03-03T22:50:25Z">
        <w:r>
          <w:rPr>
            <w:rStyle w:val="8"/>
            <w:rFonts w:hint="default" w:ascii="Georgia" w:hAnsi="Georgia" w:eastAsia="Georgia" w:cs="Georgia"/>
            <w:i w:val="0"/>
            <w:iCs w:val="0"/>
            <w:caps w:val="0"/>
            <w:color w:val="0272B1"/>
            <w:spacing w:val="0"/>
            <w:sz w:val="16"/>
            <w:szCs w:val="16"/>
            <w:u w:val="none"/>
            <w:bdr w:val="none" w:color="auto" w:sz="0" w:space="0"/>
          </w:rPr>
          <w:t>Harrington 和 Otto，2018</w:t>
        </w:r>
        <w:bookmarkEnd w:id="15"/>
      </w:ins>
      <w:ins w:id="2189"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end"/>
        </w:r>
      </w:ins>
      <w:ins w:id="2190" w:author="野草" w:date="2024-03-03T22:50:25Z">
        <w:r>
          <w:rPr>
            <w:rFonts w:hint="default" w:ascii="Georgia" w:hAnsi="Georgia" w:eastAsia="Georgia" w:cs="Georgia"/>
            <w:i w:val="0"/>
            <w:iCs w:val="0"/>
            <w:caps w:val="0"/>
            <w:color w:val="1F1F1F"/>
            <w:spacing w:val="0"/>
            <w:sz w:val="16"/>
            <w:szCs w:val="16"/>
            <w:bdr w:val="none" w:color="auto" w:sz="0" w:space="0"/>
          </w:rPr>
          <w:t>；</w:t>
        </w:r>
      </w:ins>
      <w:ins w:id="2191"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begin"/>
        </w:r>
      </w:ins>
      <w:ins w:id="2192" w:author="野草" w:date="2024-03-03T22:50:25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"b0140" </w:instrText>
        </w:r>
      </w:ins>
      <w:ins w:id="2193"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separate"/>
        </w:r>
      </w:ins>
      <w:ins w:id="2194" w:author="野草" w:date="2024-03-03T22:50:25Z">
        <w:r>
          <w:rPr>
            <w:rStyle w:val="8"/>
            <w:rFonts w:hint="default" w:ascii="Georgia" w:hAnsi="Georgia" w:eastAsia="Georgia" w:cs="Georgia"/>
            <w:i w:val="0"/>
            <w:iCs w:val="0"/>
            <w:caps w:val="0"/>
            <w:color w:val="0272B1"/>
            <w:spacing w:val="0"/>
            <w:sz w:val="16"/>
            <w:szCs w:val="16"/>
            <w:u w:val="none"/>
            <w:bdr w:val="none" w:color="auto" w:sz="0" w:space="0"/>
          </w:rPr>
          <w:t>Jones 等，2015</w:t>
        </w:r>
      </w:ins>
      <w:ins w:id="2195"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end"/>
        </w:r>
      </w:ins>
      <w:ins w:id="2196" w:author="野草" w:date="2024-03-03T22:50:25Z">
        <w:r>
          <w:rPr>
            <w:rFonts w:hint="default" w:ascii="Georgia" w:hAnsi="Georgia" w:eastAsia="Georgia" w:cs="Georgia"/>
            <w:i w:val="0"/>
            <w:iCs w:val="0"/>
            <w:caps w:val="0"/>
            <w:color w:val="1F1F1F"/>
            <w:spacing w:val="0"/>
            <w:sz w:val="16"/>
            <w:szCs w:val="16"/>
            <w:bdr w:val="none" w:color="auto" w:sz="0" w:space="0"/>
          </w:rPr>
          <w:t>）。例如，海拔相对较高、地形复杂的地区，植被保存完好，UEL丰富度和多样性较高( </w:t>
        </w:r>
      </w:ins>
      <w:ins w:id="2197" w:author="野草" w:date="2024-03-03T22:50:25Z">
        <w:bookmarkStart w:id="16" w:name="bb0230"/>
        <w:r>
          <w:rPr>
            <w:rFonts w:hint="default" w:ascii="Georgia" w:hAnsi="Georgia" w:eastAsia="Georgia" w:cs="Georgia"/>
            <w:i w:val="0"/>
            <w:iCs w:val="0"/>
            <w:caps w:val="0"/>
            <w:color w:val="0272B1"/>
            <w:spacing w:val="0"/>
            <w:sz w:val="16"/>
            <w:szCs w:val="16"/>
            <w:u w:val="none"/>
            <w:bdr w:val="none" w:color="auto" w:sz="0" w:space="0"/>
          </w:rPr>
          <w:fldChar w:fldCharType="begin"/>
        </w:r>
      </w:ins>
      <w:ins w:id="2198" w:author="野草" w:date="2024-03-03T22:50:25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"b0230" </w:instrText>
        </w:r>
      </w:ins>
      <w:ins w:id="2199"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separate"/>
        </w:r>
      </w:ins>
      <w:ins w:id="2200" w:author="野草" w:date="2024-03-03T22:50:25Z">
        <w:r>
          <w:rPr>
            <w:rStyle w:val="8"/>
            <w:rFonts w:hint="default" w:ascii="Georgia" w:hAnsi="Georgia" w:eastAsia="Georgia" w:cs="Georgia"/>
            <w:i w:val="0"/>
            <w:iCs w:val="0"/>
            <w:caps w:val="0"/>
            <w:color w:val="0272B1"/>
            <w:spacing w:val="0"/>
            <w:sz w:val="16"/>
            <w:szCs w:val="16"/>
            <w:u w:val="none"/>
            <w:bdr w:val="none" w:color="auto" w:sz="0" w:space="0"/>
          </w:rPr>
          <w:t>Peng等，2016</w:t>
        </w:r>
        <w:bookmarkEnd w:id="16"/>
      </w:ins>
      <w:ins w:id="2201"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end"/>
        </w:r>
      </w:ins>
      <w:ins w:id="2202" w:author="野草" w:date="2024-03-03T22:50:25Z">
        <w:r>
          <w:rPr>
            <w:rFonts w:hint="default" w:ascii="Georgia" w:hAnsi="Georgia" w:eastAsia="Georgia" w:cs="Georgia"/>
            <w:i w:val="0"/>
            <w:iCs w:val="0"/>
            <w:caps w:val="0"/>
            <w:color w:val="1F1F1F"/>
            <w:spacing w:val="0"/>
            <w:sz w:val="16"/>
            <w:szCs w:val="16"/>
            <w:bdr w:val="none" w:color="auto" w:sz="0" w:space="0"/>
          </w:rPr>
          <w:t> )，导致RHE较低。然而，环境和地形因素对RHE的直接影响程度也可能因城市化阶段和地区的不同而不同( </w:t>
        </w:r>
      </w:ins>
      <w:ins w:id="2203" w:author="野草" w:date="2024-03-03T22:50:25Z">
        <w:bookmarkStart w:id="17" w:name="bb0245"/>
        <w:r>
          <w:rPr>
            <w:rFonts w:hint="default" w:ascii="Georgia" w:hAnsi="Georgia" w:eastAsia="Georgia" w:cs="Georgia"/>
            <w:i w:val="0"/>
            <w:iCs w:val="0"/>
            <w:caps w:val="0"/>
            <w:color w:val="0272B1"/>
            <w:spacing w:val="0"/>
            <w:sz w:val="16"/>
            <w:szCs w:val="16"/>
            <w:u w:val="none"/>
            <w:bdr w:val="none" w:color="auto" w:sz="0" w:space="0"/>
          </w:rPr>
          <w:fldChar w:fldCharType="begin"/>
        </w:r>
      </w:ins>
      <w:ins w:id="2204" w:author="野草" w:date="2024-03-03T22:50:25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"b0245" </w:instrText>
        </w:r>
      </w:ins>
      <w:ins w:id="2205"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separate"/>
        </w:r>
      </w:ins>
      <w:ins w:id="2206" w:author="野草" w:date="2024-03-03T22:50:25Z">
        <w:r>
          <w:rPr>
            <w:rStyle w:val="8"/>
            <w:rFonts w:hint="default" w:ascii="Georgia" w:hAnsi="Georgia" w:eastAsia="Georgia" w:cs="Georgia"/>
            <w:i w:val="0"/>
            <w:iCs w:val="0"/>
            <w:caps w:val="0"/>
            <w:color w:val="0272B1"/>
            <w:spacing w:val="0"/>
            <w:sz w:val="16"/>
            <w:szCs w:val="16"/>
            <w:u w:val="none"/>
            <w:bdr w:val="none" w:color="auto" w:sz="0" w:space="0"/>
          </w:rPr>
          <w:t>Ren等，2016</w:t>
        </w:r>
        <w:bookmarkEnd w:id="17"/>
      </w:ins>
      <w:ins w:id="2207"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end"/>
        </w:r>
      </w:ins>
      <w:ins w:id="2208" w:author="野草" w:date="2024-03-03T22:50:25Z">
        <w:r>
          <w:rPr>
            <w:rFonts w:hint="default" w:ascii="Georgia" w:hAnsi="Georgia" w:eastAsia="Georgia" w:cs="Georgia"/>
            <w:i w:val="0"/>
            <w:iCs w:val="0"/>
            <w:caps w:val="0"/>
            <w:color w:val="1F1F1F"/>
            <w:spacing w:val="0"/>
            <w:sz w:val="16"/>
            <w:szCs w:val="16"/>
            <w:bdr w:val="none" w:color="auto" w:sz="0" w:space="0"/>
          </w:rPr>
          <w:t> )。因此，UEL和自然人为因素可能共同驱动RHE的时空格局，且其影响通常是非线性的( </w:t>
        </w:r>
      </w:ins>
      <w:ins w:id="2209" w:author="野草" w:date="2024-03-03T22:50:25Z">
        <w:bookmarkStart w:id="18" w:name="bb0235"/>
        <w:r>
          <w:rPr>
            <w:rFonts w:hint="default" w:ascii="Georgia" w:hAnsi="Georgia" w:eastAsia="Georgia" w:cs="Georgia"/>
            <w:i w:val="0"/>
            <w:iCs w:val="0"/>
            <w:caps w:val="0"/>
            <w:color w:val="0272B1"/>
            <w:spacing w:val="0"/>
            <w:sz w:val="16"/>
            <w:szCs w:val="16"/>
            <w:u w:val="none"/>
            <w:bdr w:val="none" w:color="auto" w:sz="0" w:space="0"/>
          </w:rPr>
          <w:fldChar w:fldCharType="begin"/>
        </w:r>
      </w:ins>
      <w:ins w:id="2210" w:author="野草" w:date="2024-03-03T22:50:25Z">
        <w:r>
          <w:rPr>
            <w:rFonts w:hint="default" w:ascii="Georgia" w:hAnsi="Georgia" w:eastAsia="Georgia" w:cs="Georgia"/>
            <w:i w:val="0"/>
            <w:iCs w:val="0"/>
            <w:caps w:val="0"/>
            <w:color w:val="0272B1"/>
            <w:spacing w:val="0"/>
            <w:sz w:val="16"/>
            <w:szCs w:val="16"/>
            <w:u w:val="none"/>
            <w:bdr w:val="none" w:color="auto" w:sz="0" w:space="0"/>
          </w:rPr>
          <w:instrText xml:space="preserve"> HYPERLINK "https://www.sciencedirect.com/science/article/pii/S0169204622002924?via=ihub" \l "b0235" </w:instrText>
        </w:r>
      </w:ins>
      <w:ins w:id="2211"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separate"/>
        </w:r>
      </w:ins>
      <w:ins w:id="2212" w:author="野草" w:date="2024-03-03T22:50:25Z">
        <w:r>
          <w:rPr>
            <w:rStyle w:val="8"/>
            <w:rFonts w:hint="default" w:ascii="Georgia" w:hAnsi="Georgia" w:eastAsia="Georgia" w:cs="Georgia"/>
            <w:i w:val="0"/>
            <w:iCs w:val="0"/>
            <w:caps w:val="0"/>
            <w:color w:val="0272B1"/>
            <w:spacing w:val="0"/>
            <w:sz w:val="16"/>
            <w:szCs w:val="16"/>
            <w:u w:val="none"/>
            <w:bdr w:val="none" w:color="auto" w:sz="0" w:space="0"/>
          </w:rPr>
          <w:t>Peng等，2012</w:t>
        </w:r>
        <w:bookmarkEnd w:id="18"/>
      </w:ins>
      <w:ins w:id="2213" w:author="野草" w:date="2024-03-03T22:50:25Z">
        <w:r>
          <w:rPr>
            <w:rFonts w:hint="default" w:ascii="Georgia" w:hAnsi="Georgia" w:eastAsia="Georgia" w:cs="Georgia"/>
            <w:i w:val="0"/>
            <w:iCs w:val="0"/>
            <w:caps w:val="0"/>
            <w:color w:val="0272B1"/>
            <w:spacing w:val="0"/>
            <w:sz w:val="16"/>
            <w:szCs w:val="16"/>
            <w:u w:val="none"/>
            <w:bdr w:val="none" w:color="auto" w:sz="0" w:space="0"/>
          </w:rPr>
          <w:fldChar w:fldCharType="end"/>
        </w:r>
      </w:ins>
      <w:ins w:id="2214" w:author="野草" w:date="2024-03-03T22:50:25Z">
        <w:r>
          <w:rPr>
            <w:rFonts w:hint="default" w:ascii="Georgia" w:hAnsi="Georgia" w:eastAsia="Georgia" w:cs="Georgia"/>
            <w:i w:val="0"/>
            <w:iCs w:val="0"/>
            <w:caps w:val="0"/>
            <w:color w:val="1F1F1F"/>
            <w:spacing w:val="0"/>
            <w:sz w:val="16"/>
            <w:szCs w:val="16"/>
            <w:bdr w:val="none" w:color="auto" w:sz="0" w:space="0"/>
          </w:rPr>
          <w:t> )。</w:t>
        </w:r>
      </w:ins>
    </w:p>
    <w:p>
      <w:pPr>
        <w:pStyle w:val="10"/>
        <w:numPr>
          <w:ilvl w:val="0"/>
          <w:numId w:val="9"/>
          <w:ins w:id="2216" w:author="野草" w:date="2024-03-04T08:24:14Z"/>
        </w:numPr>
        <w:ind w:left="840" w:hanging="420"/>
        <w:rPr>
          <w:ins w:id="2217" w:author="Fred Zhou" w:date="2024-02-28T20:35:00Z"/>
          <w:rFonts w:hint="default"/>
          <w:rPrChange w:id="2218" w:author="Fred Zhou" w:date="2024-02-29T11:49:00Z">
            <w:rPr>
              <w:ins w:id="2219" w:author="Fred Zhou" w:date="2024-02-28T20:35:00Z"/>
              <w:rFonts w:hint="eastAsia"/>
            </w:rPr>
          </w:rPrChange>
        </w:rPr>
        <w:pPrChange w:id="2215" w:author="野草" w:date="2024-03-04T08:24:14Z">
          <w:pPr>
            <w:pStyle w:val="10"/>
            <w:numPr>
              <w:ilvl w:val="2"/>
              <w:numId w:val="6"/>
            </w:numPr>
            <w:ind w:left="1280" w:hanging="440"/>
          </w:pPr>
        </w:pPrChange>
      </w:pPr>
      <w:ins w:id="2220" w:author="野草" w:date="2024-03-03T22:50:45Z">
        <w:r>
          <w:rPr>
            <w:rFonts w:hint="default" w:ascii="Georgia" w:hAnsi="Georgia" w:eastAsia="Georgia" w:cs="Georgia"/>
            <w:i w:val="0"/>
            <w:iCs w:val="0"/>
            <w:caps w:val="0"/>
            <w:color w:val="1F1F1F"/>
            <w:spacing w:val="0"/>
            <w:sz w:val="16"/>
            <w:szCs w:val="16"/>
          </w:rPr>
          <w:t>首先，在探索区域时空 RHE 模式时，必须谨慎对待热舒适水平与人口分布和可达性的匹配</w:t>
        </w:r>
      </w:ins>
      <w:ins w:id="2221" w:author="野草" w:date="2024-03-03T22:51:08Z">
        <w:r>
          <w:rPr>
            <w:rFonts w:hint="eastAsia" w:ascii="Georgia" w:hAnsi="Georgia" w:eastAsia="宋体" w:cs="Georgia"/>
            <w:i w:val="0"/>
            <w:iCs w:val="0"/>
            <w:caps w:val="0"/>
            <w:color w:val="1F1F1F"/>
            <w:spacing w:val="0"/>
            <w:sz w:val="16"/>
            <w:szCs w:val="16"/>
            <w:lang w:eastAsia="zh-CN"/>
          </w:rPr>
          <w:t>。</w:t>
        </w:r>
      </w:ins>
      <w:ins w:id="2222" w:author="野草" w:date="2024-03-03T22:51:06Z">
        <w:r>
          <w:rPr>
            <w:rFonts w:hint="default" w:ascii="Georgia" w:hAnsi="Georgia" w:eastAsia="Georgia" w:cs="Georgia"/>
            <w:i w:val="0"/>
            <w:iCs w:val="0"/>
            <w:caps w:val="0"/>
            <w:color w:val="1F1F1F"/>
            <w:spacing w:val="0"/>
            <w:sz w:val="16"/>
            <w:szCs w:val="16"/>
          </w:rPr>
          <w:t>因此，在一定时间范围（段）或空间内对 RHE 的有限观察可能会导致有偏差的结论（Yin 等，2021），从而阻碍决策者制定有效的政策来缓解 RHE（Gill 等，2007，Wang 等） ., 2016b )。其次，单独使用气温或LST本质上表达了城市热环境的物理特性( Biardeau等，2020，Jones等，2015 )，但主观热舒适度或人体对热环境的感知还取决于风速、湿度等其他环境因素的影响( Lin et al., 2020 , Peng et al., 2016 , Shih, 2017 )。因此，需要将LST模型与其他热舒适数据相结合来提高RHE的准确性( Yin et al., 2021 )。</w:t>
        </w:r>
      </w:ins>
    </w:p>
    <w:p>
      <w:pPr>
        <w:pPrChange w:id="2223" w:author="Fred Zhou" w:date="2024-02-29T12:11:00Z">
          <w:pPr>
            <w:pStyle w:val="5"/>
          </w:pPr>
        </w:pPrChange>
      </w:pPr>
    </w:p>
    <w:p>
      <w:pPr>
        <w:pStyle w:val="5"/>
      </w:pPr>
      <w:r>
        <w:t>1.2.</w:t>
      </w:r>
      <w:del w:id="2224" w:author="Fred Zhou" w:date="2024-02-28T21:01:00Z">
        <w:r>
          <w:rPr/>
          <w:delText>3</w:delText>
        </w:r>
      </w:del>
      <w:ins w:id="2225" w:author="Fred Zhou" w:date="2024-02-28T21:01:00Z">
        <w:r>
          <w:rPr/>
          <w:t>2</w:t>
        </w:r>
      </w:ins>
      <w:r>
        <w:t>. 城市绿地热缓解溢出效应的供应</w:t>
      </w:r>
    </w:p>
    <w:p>
      <w:pPr>
        <w:pStyle w:val="9"/>
        <w:numPr>
          <w:ilvl w:val="0"/>
          <w:numId w:val="13"/>
        </w:numPr>
        <w:ind w:firstLineChars="0"/>
        <w:rPr>
          <w:ins w:id="2226" w:author="野草" w:date="2024-03-03T17:40:07Z"/>
          <w:highlight w:val="yellow"/>
        </w:rPr>
      </w:pPr>
      <w:ins w:id="2227" w:author="野草" w:date="2024-03-03T17:38:33Z">
        <w:r>
          <w:rPr>
            <w:rFonts w:hint="default" w:ascii="Georgia" w:hAnsi="Georgia" w:eastAsia="Georgia" w:cs="Georgia"/>
            <w:i w:val="0"/>
            <w:iCs w:val="0"/>
            <w:caps w:val="0"/>
            <w:color w:val="1F1F1F"/>
            <w:spacing w:val="0"/>
          </w:rPr>
          <w:t>TRS供给是指现有城市森林提供的降温服务</w:t>
        </w:r>
      </w:ins>
      <w:ins w:id="2228" w:author="野草" w:date="2024-03-03T17:38:59Z">
        <w:r>
          <w:rPr>
            <w:rFonts w:hint="eastAsia" w:ascii="Georgia" w:hAnsi="Georgia" w:eastAsia="宋体" w:cs="Georgia"/>
            <w:i w:val="0"/>
            <w:iCs w:val="0"/>
            <w:caps w:val="0"/>
            <w:color w:val="1F1F1F"/>
            <w:spacing w:val="0"/>
            <w:lang w:eastAsia="zh-CN"/>
          </w:rPr>
          <w:t>。</w:t>
        </w:r>
      </w:ins>
      <w:ins w:id="2229" w:author="野草" w:date="2024-03-03T17:39:00Z">
        <w:r>
          <w:rPr>
            <w:rFonts w:hint="default" w:ascii="Georgia" w:hAnsi="Georgia" w:eastAsia="Georgia" w:cs="Georgia"/>
            <w:i w:val="0"/>
            <w:iCs w:val="0"/>
            <w:caps w:val="0"/>
            <w:color w:val="1F1F1F"/>
            <w:spacing w:val="0"/>
          </w:rPr>
          <w:t>温度调节服务是生态系统服务（ESs）的一种，定义为人类直接或间接从生态系统中获得的物质产品和无形服务（</w:t>
        </w:r>
      </w:ins>
      <w:ins w:id="2230" w:author="野草" w:date="2024-03-03T17:39:00Z">
        <w:bookmarkStart w:id="19" w:name="bb0050"/>
        <w:r>
          <w:rPr>
            <w:rFonts w:hint="default" w:ascii="Georgia" w:hAnsi="Georgia" w:eastAsia="Georgia" w:cs="Georgia"/>
            <w:i w:val="0"/>
            <w:iCs w:val="0"/>
            <w:caps w:val="0"/>
            <w:color w:val="0272B1"/>
            <w:spacing w:val="0"/>
            <w:u w:val="none"/>
          </w:rPr>
          <w:fldChar w:fldCharType="begin"/>
        </w:r>
      </w:ins>
      <w:ins w:id="2231" w:author="野草" w:date="2024-03-03T17:39:00Z">
        <w:r>
          <w:rPr>
            <w:rFonts w:hint="default" w:ascii="Georgia" w:hAnsi="Georgia" w:eastAsia="Georgia" w:cs="Georgia"/>
            <w:i w:val="0"/>
            <w:iCs w:val="0"/>
            <w:caps w:val="0"/>
            <w:color w:val="0272B1"/>
            <w:spacing w:val="0"/>
            <w:u w:val="none"/>
          </w:rPr>
          <w:instrText xml:space="preserve"> HYPERLINK "https://www.sciencedirect.com/science/article/pii/S1470160X22011396" \l "b0050" </w:instrText>
        </w:r>
      </w:ins>
      <w:ins w:id="2232" w:author="野草" w:date="2024-03-03T17:39:00Z">
        <w:r>
          <w:rPr>
            <w:rFonts w:hint="default" w:ascii="Georgia" w:hAnsi="Georgia" w:eastAsia="Georgia" w:cs="Georgia"/>
            <w:i w:val="0"/>
            <w:iCs w:val="0"/>
            <w:caps w:val="0"/>
            <w:color w:val="0272B1"/>
            <w:spacing w:val="0"/>
            <w:u w:val="none"/>
          </w:rPr>
          <w:fldChar w:fldCharType="separate"/>
        </w:r>
      </w:ins>
      <w:ins w:id="2233" w:author="野草" w:date="2024-03-03T17:39:00Z">
        <w:r>
          <w:rPr>
            <w:rStyle w:val="8"/>
            <w:rFonts w:hint="default" w:ascii="Georgia" w:hAnsi="Georgia" w:eastAsia="Georgia" w:cs="Georgia"/>
            <w:i w:val="0"/>
            <w:iCs w:val="0"/>
            <w:caps w:val="0"/>
            <w:color w:val="0272B1"/>
            <w:spacing w:val="0"/>
            <w:u w:val="none"/>
          </w:rPr>
          <w:t>Costanza等，1997</w:t>
        </w:r>
        <w:bookmarkEnd w:id="19"/>
      </w:ins>
      <w:ins w:id="2234" w:author="野草" w:date="2024-03-03T17:39:00Z">
        <w:r>
          <w:rPr>
            <w:rFonts w:hint="default" w:ascii="Georgia" w:hAnsi="Georgia" w:eastAsia="Georgia" w:cs="Georgia"/>
            <w:i w:val="0"/>
            <w:iCs w:val="0"/>
            <w:caps w:val="0"/>
            <w:color w:val="0272B1"/>
            <w:spacing w:val="0"/>
            <w:u w:val="none"/>
          </w:rPr>
          <w:fldChar w:fldCharType="end"/>
        </w:r>
      </w:ins>
      <w:ins w:id="2235" w:author="野草" w:date="2024-03-03T17:39:00Z">
        <w:r>
          <w:rPr>
            <w:rFonts w:hint="default" w:ascii="Georgia" w:hAnsi="Georgia" w:eastAsia="Georgia" w:cs="Georgia"/>
            <w:i w:val="0"/>
            <w:iCs w:val="0"/>
            <w:caps w:val="0"/>
            <w:color w:val="1F1F1F"/>
            <w:spacing w:val="0"/>
          </w:rPr>
          <w:t>）</w:t>
        </w:r>
      </w:ins>
      <w:ins w:id="2236" w:author="野草" w:date="2024-03-03T17:39:18Z">
        <w:r>
          <w:rPr>
            <w:rFonts w:hint="eastAsia" w:ascii="Georgia" w:hAnsi="Georgia" w:eastAsia="宋体" w:cs="Georgia"/>
            <w:i w:val="0"/>
            <w:iCs w:val="0"/>
            <w:caps w:val="0"/>
            <w:color w:val="1F1F1F"/>
            <w:spacing w:val="0"/>
            <w:lang w:eastAsia="zh-CN"/>
          </w:rPr>
          <w:t>。</w:t>
        </w:r>
      </w:ins>
    </w:p>
    <w:p>
      <w:pPr>
        <w:pStyle w:val="9"/>
        <w:numPr>
          <w:ilvl w:val="0"/>
          <w:numId w:val="13"/>
        </w:numPr>
        <w:ind w:firstLineChars="0"/>
        <w:rPr>
          <w:ins w:id="2237" w:author="野草" w:date="2024-03-03T17:25:04Z"/>
          <w:highlight w:val="yellow"/>
        </w:rPr>
      </w:pPr>
      <w:ins w:id="2238" w:author="野草" w:date="2024-03-03T17:20:32Z">
        <w:r>
          <w:rPr>
            <w:rFonts w:hint="eastAsia"/>
            <w:highlight w:val="none"/>
            <w:lang w:val="en-US" w:eastAsia="zh-CN"/>
          </w:rPr>
          <w:t>目前，</w:t>
        </w:r>
      </w:ins>
      <w:ins w:id="2239" w:author="野草" w:date="2024-03-03T17:20:13Z">
        <w:r>
          <w:rPr>
            <w:rFonts w:hint="eastAsia"/>
            <w:highlight w:val="none"/>
            <w:lang w:val="en-US" w:eastAsia="zh-CN"/>
          </w:rPr>
          <w:t>已有</w:t>
        </w:r>
      </w:ins>
      <w:ins w:id="2240" w:author="野草" w:date="2024-03-03T17:20:14Z">
        <w:r>
          <w:rPr>
            <w:rFonts w:hint="eastAsia"/>
            <w:highlight w:val="none"/>
            <w:lang w:val="en-US" w:eastAsia="zh-CN"/>
          </w:rPr>
          <w:t>较多</w:t>
        </w:r>
      </w:ins>
      <w:ins w:id="2241" w:author="野草" w:date="2024-03-03T17:20:15Z">
        <w:r>
          <w:rPr>
            <w:rFonts w:hint="eastAsia"/>
            <w:highlight w:val="none"/>
            <w:lang w:val="en-US" w:eastAsia="zh-CN"/>
          </w:rPr>
          <w:t>研究分析</w:t>
        </w:r>
      </w:ins>
      <w:ins w:id="2242" w:author="野草" w:date="2024-03-03T17:20:16Z">
        <w:r>
          <w:rPr>
            <w:rFonts w:hint="eastAsia"/>
            <w:highlight w:val="none"/>
            <w:lang w:val="en-US" w:eastAsia="zh-CN"/>
          </w:rPr>
          <w:t>了</w:t>
        </w:r>
      </w:ins>
      <w:ins w:id="2243" w:author="野草" w:date="2024-03-03T17:20:17Z">
        <w:r>
          <w:rPr>
            <w:rFonts w:hint="eastAsia"/>
            <w:highlight w:val="none"/>
            <w:lang w:val="en-US" w:eastAsia="zh-CN"/>
          </w:rPr>
          <w:t>绿地</w:t>
        </w:r>
      </w:ins>
      <w:ins w:id="2244" w:author="野草" w:date="2024-03-03T17:20:38Z">
        <w:r>
          <w:rPr>
            <w:rFonts w:hint="eastAsia"/>
            <w:highlight w:val="none"/>
            <w:lang w:val="en-US" w:eastAsia="zh-CN"/>
          </w:rPr>
          <w:t>的</w:t>
        </w:r>
      </w:ins>
      <w:ins w:id="2245" w:author="野草" w:date="2024-03-03T17:20:40Z">
        <w:r>
          <w:rPr>
            <w:rFonts w:hint="eastAsia"/>
            <w:highlight w:val="none"/>
            <w:lang w:val="en-US" w:eastAsia="zh-CN"/>
          </w:rPr>
          <w:t>降温</w:t>
        </w:r>
      </w:ins>
      <w:ins w:id="2246" w:author="野草" w:date="2024-03-03T17:20:41Z">
        <w:r>
          <w:rPr>
            <w:rFonts w:hint="eastAsia"/>
            <w:highlight w:val="none"/>
            <w:lang w:val="en-US" w:eastAsia="zh-CN"/>
          </w:rPr>
          <w:t>效应。</w:t>
        </w:r>
      </w:ins>
      <w:ins w:id="2247" w:author="野草" w:date="2024-03-03T17:20:43Z">
        <w:r>
          <w:rPr>
            <w:rFonts w:hint="eastAsia"/>
            <w:highlight w:val="none"/>
            <w:lang w:val="en-US" w:eastAsia="zh-CN"/>
          </w:rPr>
          <w:t>相对于</w:t>
        </w:r>
      </w:ins>
      <w:ins w:id="2248" w:author="野草" w:date="2024-03-03T17:20:44Z">
        <w:r>
          <w:rPr>
            <w:rFonts w:hint="eastAsia"/>
            <w:highlight w:val="none"/>
            <w:lang w:val="en-US" w:eastAsia="zh-CN"/>
          </w:rPr>
          <w:t>绿地</w:t>
        </w:r>
      </w:ins>
      <w:ins w:id="2249" w:author="野草" w:date="2024-03-03T17:20:45Z">
        <w:r>
          <w:rPr>
            <w:rFonts w:hint="eastAsia"/>
            <w:highlight w:val="none"/>
            <w:lang w:val="en-US" w:eastAsia="zh-CN"/>
          </w:rPr>
          <w:t>自身</w:t>
        </w:r>
      </w:ins>
      <w:ins w:id="2250" w:author="野草" w:date="2024-03-03T17:20:46Z">
        <w:r>
          <w:rPr>
            <w:rFonts w:hint="eastAsia"/>
            <w:highlight w:val="none"/>
            <w:lang w:val="en-US" w:eastAsia="zh-CN"/>
          </w:rPr>
          <w:t>的</w:t>
        </w:r>
      </w:ins>
      <w:ins w:id="2251" w:author="野草" w:date="2024-03-03T17:20:48Z">
        <w:r>
          <w:rPr>
            <w:rFonts w:hint="eastAsia"/>
            <w:highlight w:val="none"/>
            <w:lang w:val="en-US" w:eastAsia="zh-CN"/>
          </w:rPr>
          <w:t>降温</w:t>
        </w:r>
      </w:ins>
      <w:ins w:id="2252" w:author="野草" w:date="2024-03-03T17:20:51Z">
        <w:r>
          <w:rPr>
            <w:rFonts w:hint="eastAsia"/>
            <w:highlight w:val="none"/>
            <w:lang w:val="en-US" w:eastAsia="zh-CN"/>
          </w:rPr>
          <w:t>，</w:t>
        </w:r>
      </w:ins>
      <w:ins w:id="2253" w:author="野草" w:date="2024-03-03T17:20:53Z">
        <w:r>
          <w:rPr>
            <w:rFonts w:hint="eastAsia"/>
            <w:highlight w:val="none"/>
            <w:lang w:val="en-US" w:eastAsia="zh-CN"/>
          </w:rPr>
          <w:t>绿地</w:t>
        </w:r>
      </w:ins>
      <w:ins w:id="2254" w:author="野草" w:date="2024-03-03T17:20:56Z">
        <w:r>
          <w:rPr>
            <w:rFonts w:hint="eastAsia"/>
            <w:highlight w:val="none"/>
            <w:lang w:val="en-US" w:eastAsia="zh-CN"/>
          </w:rPr>
          <w:t>热缓解</w:t>
        </w:r>
      </w:ins>
      <w:ins w:id="2255" w:author="野草" w:date="2024-03-03T17:20:57Z">
        <w:r>
          <w:rPr>
            <w:rFonts w:hint="eastAsia"/>
            <w:highlight w:val="none"/>
            <w:lang w:val="en-US" w:eastAsia="zh-CN"/>
          </w:rPr>
          <w:t>的溢出</w:t>
        </w:r>
      </w:ins>
      <w:ins w:id="2256" w:author="野草" w:date="2024-03-03T17:20:59Z">
        <w:r>
          <w:rPr>
            <w:rFonts w:hint="eastAsia"/>
            <w:highlight w:val="none"/>
            <w:lang w:val="en-US" w:eastAsia="zh-CN"/>
          </w:rPr>
          <w:t>效应的</w:t>
        </w:r>
      </w:ins>
      <w:ins w:id="2257" w:author="野草" w:date="2024-03-03T17:21:00Z">
        <w:r>
          <w:rPr>
            <w:rFonts w:hint="eastAsia"/>
            <w:highlight w:val="none"/>
            <w:lang w:val="en-US" w:eastAsia="zh-CN"/>
          </w:rPr>
          <w:t>研究</w:t>
        </w:r>
      </w:ins>
      <w:ins w:id="2258" w:author="野草" w:date="2024-03-03T17:21:01Z">
        <w:r>
          <w:rPr>
            <w:rFonts w:hint="eastAsia"/>
            <w:highlight w:val="none"/>
            <w:lang w:val="en-US" w:eastAsia="zh-CN"/>
          </w:rPr>
          <w:t>相对</w:t>
        </w:r>
      </w:ins>
      <w:ins w:id="2259" w:author="野草" w:date="2024-03-03T17:21:02Z">
        <w:r>
          <w:rPr>
            <w:rFonts w:hint="eastAsia"/>
            <w:highlight w:val="none"/>
            <w:lang w:val="en-US" w:eastAsia="zh-CN"/>
          </w:rPr>
          <w:t>有限。</w:t>
        </w:r>
      </w:ins>
    </w:p>
    <w:p>
      <w:pPr>
        <w:pStyle w:val="9"/>
        <w:numPr>
          <w:ilvl w:val="0"/>
          <w:numId w:val="13"/>
        </w:numPr>
        <w:ind w:firstLineChars="0"/>
        <w:rPr>
          <w:ins w:id="2260" w:author="野草" w:date="2024-03-03T17:25:24Z"/>
          <w:highlight w:val="yellow"/>
        </w:rPr>
      </w:pPr>
      <w:ins w:id="2261" w:author="野草" w:date="2024-03-03T17:25:04Z">
        <w:r>
          <w:rPr>
            <w:rFonts w:hint="eastAsia"/>
            <w:highlight w:val="none"/>
            <w:lang w:val="en-US" w:eastAsia="zh-CN"/>
          </w:rPr>
          <w:t>需要</w:t>
        </w:r>
      </w:ins>
      <w:ins w:id="2262" w:author="野草" w:date="2024-03-03T17:25:05Z">
        <w:r>
          <w:rPr>
            <w:rFonts w:hint="eastAsia"/>
            <w:highlight w:val="none"/>
            <w:lang w:val="en-US" w:eastAsia="zh-CN"/>
          </w:rPr>
          <w:t>注意的</w:t>
        </w:r>
      </w:ins>
      <w:ins w:id="2263" w:author="野草" w:date="2024-03-03T17:25:06Z">
        <w:r>
          <w:rPr>
            <w:rFonts w:hint="eastAsia"/>
            <w:highlight w:val="none"/>
            <w:lang w:val="en-US" w:eastAsia="zh-CN"/>
          </w:rPr>
          <w:t>是，</w:t>
        </w:r>
      </w:ins>
      <w:ins w:id="2264" w:author="野草" w:date="2024-03-03T17:25:10Z">
        <w:r>
          <w:rPr>
            <w:rFonts w:hint="eastAsia"/>
            <w:highlight w:val="none"/>
            <w:lang w:val="en-US" w:eastAsia="zh-CN"/>
          </w:rPr>
          <w:t>X</w:t>
        </w:r>
      </w:ins>
      <w:ins w:id="2265" w:author="野草" w:date="2024-03-03T17:25:11Z">
        <w:r>
          <w:rPr>
            <w:rFonts w:hint="eastAsia"/>
            <w:highlight w:val="none"/>
            <w:lang w:val="en-US" w:eastAsia="zh-CN"/>
          </w:rPr>
          <w:t>X</w:t>
        </w:r>
      </w:ins>
      <w:ins w:id="2266" w:author="野草" w:date="2024-03-03T17:25:12Z">
        <w:r>
          <w:rPr>
            <w:rFonts w:hint="eastAsia"/>
            <w:highlight w:val="none"/>
            <w:lang w:val="en-US" w:eastAsia="zh-CN"/>
          </w:rPr>
          <w:t>将绿地</w:t>
        </w:r>
      </w:ins>
      <w:ins w:id="2267" w:author="野草" w:date="2024-03-03T17:25:13Z">
        <w:r>
          <w:rPr>
            <w:rFonts w:hint="eastAsia"/>
            <w:highlight w:val="none"/>
            <w:lang w:val="en-US" w:eastAsia="zh-CN"/>
          </w:rPr>
          <w:t>分为</w:t>
        </w:r>
      </w:ins>
      <w:ins w:id="2268" w:author="野草" w:date="2024-03-03T17:25:14Z">
        <w:r>
          <w:rPr>
            <w:rFonts w:hint="eastAsia"/>
            <w:highlight w:val="none"/>
            <w:lang w:val="en-US" w:eastAsia="zh-CN"/>
          </w:rPr>
          <w:t>不同的</w:t>
        </w:r>
      </w:ins>
      <w:ins w:id="2269" w:author="野草" w:date="2024-03-03T17:25:15Z">
        <w:r>
          <w:rPr>
            <w:rFonts w:hint="eastAsia"/>
            <w:highlight w:val="none"/>
            <w:lang w:val="en-US" w:eastAsia="zh-CN"/>
          </w:rPr>
          <w:t>类型</w:t>
        </w:r>
      </w:ins>
      <w:ins w:id="2270" w:author="野草" w:date="2024-03-03T17:25:16Z">
        <w:r>
          <w:rPr>
            <w:rFonts w:hint="eastAsia"/>
            <w:highlight w:val="none"/>
            <w:lang w:val="en-US" w:eastAsia="zh-CN"/>
          </w:rPr>
          <w:t>，</w:t>
        </w:r>
      </w:ins>
      <w:ins w:id="2271" w:author="野草" w:date="2024-03-03T17:25:18Z">
        <w:r>
          <w:rPr>
            <w:rFonts w:hint="eastAsia"/>
            <w:highlight w:val="none"/>
            <w:lang w:val="en-US" w:eastAsia="zh-CN"/>
          </w:rPr>
          <w:t>不同</w:t>
        </w:r>
      </w:ins>
      <w:ins w:id="2272" w:author="野草" w:date="2024-03-03T17:25:19Z">
        <w:r>
          <w:rPr>
            <w:rFonts w:hint="eastAsia"/>
            <w:highlight w:val="none"/>
            <w:lang w:val="en-US" w:eastAsia="zh-CN"/>
          </w:rPr>
          <w:t>类型</w:t>
        </w:r>
      </w:ins>
      <w:ins w:id="2273" w:author="野草" w:date="2024-03-03T17:25:20Z">
        <w:r>
          <w:rPr>
            <w:rFonts w:hint="eastAsia"/>
            <w:highlight w:val="none"/>
            <w:lang w:val="en-US" w:eastAsia="zh-CN"/>
          </w:rPr>
          <w:t>的降温</w:t>
        </w:r>
      </w:ins>
      <w:ins w:id="2274" w:author="野草" w:date="2024-03-03T17:25:22Z">
        <w:r>
          <w:rPr>
            <w:rFonts w:hint="eastAsia"/>
            <w:highlight w:val="none"/>
            <w:lang w:val="en-US" w:eastAsia="zh-CN"/>
          </w:rPr>
          <w:t>强度</w:t>
        </w:r>
      </w:ins>
      <w:ins w:id="2275" w:author="野草" w:date="2024-03-03T17:25:23Z">
        <w:r>
          <w:rPr>
            <w:rFonts w:hint="eastAsia"/>
            <w:highlight w:val="none"/>
            <w:lang w:val="en-US" w:eastAsia="zh-CN"/>
          </w:rPr>
          <w:t>有所</w:t>
        </w:r>
      </w:ins>
      <w:ins w:id="2276" w:author="野草" w:date="2024-03-03T17:25:24Z">
        <w:r>
          <w:rPr>
            <w:rFonts w:hint="eastAsia"/>
            <w:highlight w:val="none"/>
            <w:lang w:val="en-US" w:eastAsia="zh-CN"/>
          </w:rPr>
          <w:t>不同。</w:t>
        </w:r>
      </w:ins>
      <w:ins w:id="2277" w:author="野草" w:date="2024-03-03T17:25:58Z">
        <w:r>
          <w:rPr>
            <w:rFonts w:hint="eastAsia"/>
            <w:highlight w:val="none"/>
            <w:lang w:val="en-US" w:eastAsia="zh-CN"/>
          </w:rPr>
          <w:t>然而</w:t>
        </w:r>
      </w:ins>
      <w:ins w:id="2278" w:author="野草" w:date="2024-03-03T17:25:59Z">
        <w:r>
          <w:rPr>
            <w:rFonts w:hint="eastAsia"/>
            <w:highlight w:val="none"/>
            <w:lang w:val="en-US" w:eastAsia="zh-CN"/>
          </w:rPr>
          <w:t>不同</w:t>
        </w:r>
      </w:ins>
      <w:ins w:id="2279" w:author="野草" w:date="2024-03-03T17:26:00Z">
        <w:r>
          <w:rPr>
            <w:rFonts w:hint="eastAsia"/>
            <w:highlight w:val="none"/>
            <w:lang w:val="en-US" w:eastAsia="zh-CN"/>
          </w:rPr>
          <w:t>绿地类型</w:t>
        </w:r>
      </w:ins>
      <w:ins w:id="2280" w:author="野草" w:date="2024-03-03T17:26:03Z">
        <w:r>
          <w:rPr>
            <w:rFonts w:hint="eastAsia"/>
            <w:highlight w:val="none"/>
            <w:lang w:val="en-US" w:eastAsia="zh-CN"/>
          </w:rPr>
          <w:t>降温</w:t>
        </w:r>
      </w:ins>
      <w:ins w:id="2281" w:author="野草" w:date="2024-03-03T17:26:04Z">
        <w:r>
          <w:rPr>
            <w:rFonts w:hint="eastAsia"/>
            <w:highlight w:val="none"/>
            <w:lang w:val="en-US" w:eastAsia="zh-CN"/>
          </w:rPr>
          <w:t>差异的</w:t>
        </w:r>
      </w:ins>
      <w:ins w:id="2282" w:author="野草" w:date="2024-03-03T17:26:05Z">
        <w:r>
          <w:rPr>
            <w:rFonts w:hint="eastAsia"/>
            <w:highlight w:val="none"/>
            <w:lang w:val="en-US" w:eastAsia="zh-CN"/>
          </w:rPr>
          <w:t>原因</w:t>
        </w:r>
      </w:ins>
      <w:ins w:id="2283" w:author="野草" w:date="2024-03-03T17:26:07Z">
        <w:r>
          <w:rPr>
            <w:rFonts w:hint="eastAsia"/>
            <w:highlight w:val="none"/>
            <w:lang w:val="en-US" w:eastAsia="zh-CN"/>
          </w:rPr>
          <w:t>尚未</w:t>
        </w:r>
      </w:ins>
      <w:ins w:id="2284" w:author="野草" w:date="2024-03-03T17:26:08Z">
        <w:r>
          <w:rPr>
            <w:rFonts w:hint="eastAsia"/>
            <w:highlight w:val="none"/>
            <w:lang w:val="en-US" w:eastAsia="zh-CN"/>
          </w:rPr>
          <w:t>得到</w:t>
        </w:r>
      </w:ins>
      <w:ins w:id="2285" w:author="野草" w:date="2024-03-03T17:26:09Z">
        <w:r>
          <w:rPr>
            <w:rFonts w:hint="eastAsia"/>
            <w:highlight w:val="none"/>
            <w:lang w:val="en-US" w:eastAsia="zh-CN"/>
          </w:rPr>
          <w:t>全面的</w:t>
        </w:r>
      </w:ins>
      <w:ins w:id="2286" w:author="野草" w:date="2024-03-03T17:26:12Z">
        <w:r>
          <w:rPr>
            <w:rFonts w:hint="eastAsia"/>
            <w:highlight w:val="none"/>
            <w:lang w:val="en-US" w:eastAsia="zh-CN"/>
          </w:rPr>
          <w:t>分析。</w:t>
        </w:r>
      </w:ins>
    </w:p>
    <w:p>
      <w:pPr>
        <w:pStyle w:val="9"/>
        <w:numPr>
          <w:ilvl w:val="0"/>
          <w:numId w:val="13"/>
        </w:numPr>
        <w:ind w:firstLineChars="0"/>
        <w:rPr>
          <w:ins w:id="2287" w:author="野草" w:date="2024-03-03T17:33:03Z"/>
          <w:highlight w:val="yellow"/>
        </w:rPr>
      </w:pPr>
      <w:ins w:id="2288" w:author="野草" w:date="2024-03-03T17:25:26Z">
        <w:r>
          <w:rPr>
            <w:rFonts w:hint="eastAsia"/>
            <w:highlight w:val="none"/>
            <w:lang w:val="en-US" w:eastAsia="zh-CN"/>
          </w:rPr>
          <w:t>因此，</w:t>
        </w:r>
      </w:ins>
      <w:ins w:id="2289" w:author="野草" w:date="2024-03-03T17:25:28Z">
        <w:r>
          <w:rPr>
            <w:rFonts w:hint="eastAsia"/>
            <w:highlight w:val="none"/>
            <w:lang w:val="en-US" w:eastAsia="zh-CN"/>
          </w:rPr>
          <w:t>本研究中</w:t>
        </w:r>
      </w:ins>
      <w:ins w:id="2290" w:author="野草" w:date="2024-03-03T17:25:29Z">
        <w:r>
          <w:rPr>
            <w:rFonts w:hint="eastAsia"/>
            <w:highlight w:val="none"/>
            <w:lang w:val="en-US" w:eastAsia="zh-CN"/>
          </w:rPr>
          <w:t>，我们</w:t>
        </w:r>
      </w:ins>
      <w:ins w:id="2291" w:author="野草" w:date="2024-03-03T17:25:39Z">
        <w:r>
          <w:rPr>
            <w:rFonts w:hint="eastAsia"/>
            <w:highlight w:val="none"/>
            <w:lang w:val="en-US" w:eastAsia="zh-CN"/>
          </w:rPr>
          <w:t>拟</w:t>
        </w:r>
      </w:ins>
      <w:ins w:id="2292" w:author="野草" w:date="2024-03-03T17:25:40Z">
        <w:r>
          <w:rPr>
            <w:rFonts w:hint="eastAsia"/>
            <w:highlight w:val="none"/>
            <w:lang w:val="en-US" w:eastAsia="zh-CN"/>
          </w:rPr>
          <w:t>对</w:t>
        </w:r>
      </w:ins>
      <w:ins w:id="2293" w:author="野草" w:date="2024-03-03T17:25:45Z">
        <w:r>
          <w:rPr>
            <w:rFonts w:hint="eastAsia"/>
            <w:highlight w:val="none"/>
            <w:lang w:val="en-US" w:eastAsia="zh-CN"/>
          </w:rPr>
          <w:t>成都</w:t>
        </w:r>
      </w:ins>
      <w:ins w:id="2294" w:author="野草" w:date="2024-03-03T17:25:46Z">
        <w:r>
          <w:rPr>
            <w:rFonts w:hint="eastAsia"/>
            <w:highlight w:val="none"/>
            <w:lang w:val="en-US" w:eastAsia="zh-CN"/>
          </w:rPr>
          <w:t>市的</w:t>
        </w:r>
      </w:ins>
      <w:ins w:id="2295" w:author="野草" w:date="2024-03-03T17:25:47Z">
        <w:r>
          <w:rPr>
            <w:rFonts w:hint="eastAsia"/>
            <w:highlight w:val="none"/>
            <w:lang w:val="en-US" w:eastAsia="zh-CN"/>
          </w:rPr>
          <w:t>绿地</w:t>
        </w:r>
      </w:ins>
      <w:ins w:id="2296" w:author="野草" w:date="2024-03-03T17:25:51Z">
        <w:r>
          <w:rPr>
            <w:rFonts w:hint="eastAsia"/>
            <w:highlight w:val="none"/>
            <w:lang w:val="en-US" w:eastAsia="zh-CN"/>
          </w:rPr>
          <w:t>进行</w:t>
        </w:r>
      </w:ins>
      <w:ins w:id="2297" w:author="野草" w:date="2024-03-03T17:25:52Z">
        <w:r>
          <w:rPr>
            <w:rFonts w:hint="eastAsia"/>
            <w:highlight w:val="none"/>
            <w:lang w:val="en-US" w:eastAsia="zh-CN"/>
          </w:rPr>
          <w:t>分类</w:t>
        </w:r>
      </w:ins>
      <w:ins w:id="2298" w:author="野草" w:date="2024-03-03T17:32:35Z">
        <w:r>
          <w:rPr>
            <w:rFonts w:hint="eastAsia"/>
            <w:highlight w:val="none"/>
            <w:lang w:val="en-US" w:eastAsia="zh-CN"/>
          </w:rPr>
          <w:t>。</w:t>
        </w:r>
      </w:ins>
      <w:ins w:id="2299" w:author="野草" w:date="2024-03-03T17:32:40Z">
        <w:r>
          <w:rPr>
            <w:rFonts w:hint="eastAsia"/>
            <w:highlight w:val="none"/>
            <w:lang w:val="en-US" w:eastAsia="zh-CN"/>
          </w:rPr>
          <w:t>划分</w:t>
        </w:r>
      </w:ins>
      <w:ins w:id="2300" w:author="野草" w:date="2024-03-03T17:32:50Z">
        <w:r>
          <w:rPr>
            <w:rFonts w:hint="eastAsia"/>
            <w:highlight w:val="none"/>
            <w:lang w:val="en-US" w:eastAsia="zh-CN"/>
          </w:rPr>
          <w:t>为</w:t>
        </w:r>
      </w:ins>
      <w:ins w:id="2301" w:author="野草" w:date="2024-03-03T17:33:00Z">
        <w:r>
          <w:rPr>
            <w:rFonts w:hint="eastAsia"/>
            <w:highlight w:val="none"/>
            <w:lang w:val="en-US" w:eastAsia="zh-CN"/>
          </w:rPr>
          <w:t>社区</w:t>
        </w:r>
      </w:ins>
      <w:ins w:id="2302" w:author="野草" w:date="2024-03-03T17:33:01Z">
        <w:r>
          <w:rPr>
            <w:rFonts w:hint="eastAsia"/>
            <w:highlight w:val="none"/>
            <w:lang w:val="en-US" w:eastAsia="zh-CN"/>
          </w:rPr>
          <w:t>公园</w:t>
        </w:r>
      </w:ins>
      <w:ins w:id="2303" w:author="野草" w:date="2024-03-03T17:33:02Z">
        <w:r>
          <w:rPr>
            <w:rFonts w:hint="eastAsia"/>
            <w:highlight w:val="none"/>
            <w:lang w:val="en-US" w:eastAsia="zh-CN"/>
          </w:rPr>
          <w:t>等</w:t>
        </w:r>
      </w:ins>
      <w:ins w:id="2304" w:author="野草" w:date="2024-03-03T17:33:03Z">
        <w:r>
          <w:rPr>
            <w:rFonts w:hint="eastAsia"/>
            <w:highlight w:val="none"/>
            <w:lang w:val="en-US" w:eastAsia="zh-CN"/>
          </w:rPr>
          <w:t>。</w:t>
        </w:r>
      </w:ins>
    </w:p>
    <w:p>
      <w:pPr>
        <w:pStyle w:val="9"/>
        <w:numPr>
          <w:ilvl w:val="0"/>
          <w:numId w:val="13"/>
        </w:numPr>
        <w:ind w:firstLineChars="0"/>
        <w:rPr>
          <w:ins w:id="2305" w:author="野草" w:date="2024-03-03T17:37:39Z"/>
          <w:highlight w:val="yellow"/>
        </w:rPr>
      </w:pPr>
      <w:ins w:id="2306" w:author="野草" w:date="2024-03-03T17:33:04Z">
        <w:r>
          <w:rPr>
            <w:rFonts w:hint="eastAsia"/>
            <w:highlight w:val="none"/>
            <w:lang w:val="en-US" w:eastAsia="zh-CN"/>
          </w:rPr>
          <w:t>对</w:t>
        </w:r>
      </w:ins>
      <w:ins w:id="2307" w:author="野草" w:date="2024-03-03T17:33:06Z">
        <w:r>
          <w:rPr>
            <w:rFonts w:hint="eastAsia"/>
            <w:highlight w:val="none"/>
            <w:lang w:val="en-US" w:eastAsia="zh-CN"/>
          </w:rPr>
          <w:t>每类</w:t>
        </w:r>
      </w:ins>
      <w:ins w:id="2308" w:author="野草" w:date="2024-03-03T17:33:08Z">
        <w:r>
          <w:rPr>
            <w:rFonts w:hint="eastAsia"/>
            <w:highlight w:val="none"/>
            <w:lang w:val="en-US" w:eastAsia="zh-CN"/>
          </w:rPr>
          <w:t>公园</w:t>
        </w:r>
      </w:ins>
      <w:ins w:id="2309" w:author="野草" w:date="2024-03-03T17:33:33Z">
        <w:r>
          <w:rPr>
            <w:rFonts w:hint="eastAsia"/>
            <w:highlight w:val="none"/>
            <w:lang w:val="en-US" w:eastAsia="zh-CN"/>
          </w:rPr>
          <w:t>，</w:t>
        </w:r>
      </w:ins>
      <w:ins w:id="2310" w:author="野草" w:date="2024-03-03T17:33:35Z">
        <w:r>
          <w:rPr>
            <w:rFonts w:hint="eastAsia"/>
            <w:highlight w:val="none"/>
            <w:lang w:val="en-US" w:eastAsia="zh-CN"/>
          </w:rPr>
          <w:t>分析</w:t>
        </w:r>
      </w:ins>
      <w:ins w:id="2311" w:author="野草" w:date="2024-03-03T17:33:36Z">
        <w:r>
          <w:rPr>
            <w:rFonts w:hint="eastAsia"/>
            <w:highlight w:val="none"/>
            <w:lang w:val="en-US" w:eastAsia="zh-CN"/>
          </w:rPr>
          <w:t>其</w:t>
        </w:r>
      </w:ins>
      <w:ins w:id="2312" w:author="野草" w:date="2024-03-03T17:33:40Z">
        <w:r>
          <w:rPr>
            <w:rFonts w:hint="eastAsia"/>
            <w:highlight w:val="none"/>
            <w:lang w:val="en-US" w:eastAsia="zh-CN"/>
          </w:rPr>
          <w:t>热缓解溢出</w:t>
        </w:r>
      </w:ins>
      <w:ins w:id="2313" w:author="野草" w:date="2024-03-03T17:33:41Z">
        <w:r>
          <w:rPr>
            <w:rFonts w:hint="eastAsia"/>
            <w:highlight w:val="none"/>
            <w:lang w:val="en-US" w:eastAsia="zh-CN"/>
          </w:rPr>
          <w:t>效应</w:t>
        </w:r>
      </w:ins>
      <w:ins w:id="2314" w:author="野草" w:date="2024-03-03T17:33:42Z">
        <w:r>
          <w:rPr>
            <w:rFonts w:hint="eastAsia"/>
            <w:highlight w:val="none"/>
            <w:lang w:val="en-US" w:eastAsia="zh-CN"/>
          </w:rPr>
          <w:t>的时空</w:t>
        </w:r>
      </w:ins>
      <w:ins w:id="2315" w:author="野草" w:date="2024-03-03T17:33:44Z">
        <w:r>
          <w:rPr>
            <w:rFonts w:hint="eastAsia"/>
            <w:highlight w:val="none"/>
            <w:lang w:val="en-US" w:eastAsia="zh-CN"/>
          </w:rPr>
          <w:t>分布</w:t>
        </w:r>
      </w:ins>
      <w:ins w:id="2316" w:author="野草" w:date="2024-03-03T17:33:46Z">
        <w:r>
          <w:rPr>
            <w:rFonts w:hint="eastAsia"/>
            <w:highlight w:val="none"/>
            <w:lang w:val="en-US" w:eastAsia="zh-CN"/>
          </w:rPr>
          <w:t>，</w:t>
        </w:r>
      </w:ins>
      <w:ins w:id="2317" w:author="野草" w:date="2024-03-03T17:33:53Z">
        <w:r>
          <w:rPr>
            <w:rFonts w:hint="eastAsia"/>
            <w:highlight w:val="none"/>
            <w:lang w:val="en-US" w:eastAsia="zh-CN"/>
          </w:rPr>
          <w:t>进一步为</w:t>
        </w:r>
      </w:ins>
      <w:ins w:id="2318" w:author="野草" w:date="2024-03-03T17:33:57Z">
        <w:r>
          <w:rPr>
            <w:rFonts w:hint="eastAsia"/>
            <w:highlight w:val="none"/>
            <w:lang w:val="en-US" w:eastAsia="zh-CN"/>
          </w:rPr>
          <w:t>不同</w:t>
        </w:r>
      </w:ins>
      <w:ins w:id="2319" w:author="野草" w:date="2024-03-03T17:33:59Z">
        <w:r>
          <w:rPr>
            <w:rFonts w:hint="eastAsia"/>
            <w:highlight w:val="none"/>
            <w:lang w:val="en-US" w:eastAsia="zh-CN"/>
          </w:rPr>
          <w:t>类型的</w:t>
        </w:r>
      </w:ins>
      <w:ins w:id="2320" w:author="野草" w:date="2024-03-03T17:34:01Z">
        <w:r>
          <w:rPr>
            <w:rFonts w:hint="eastAsia"/>
            <w:highlight w:val="none"/>
            <w:lang w:val="en-US" w:eastAsia="zh-CN"/>
          </w:rPr>
          <w:t>绿地</w:t>
        </w:r>
      </w:ins>
      <w:ins w:id="2321" w:author="野草" w:date="2024-03-03T17:34:02Z">
        <w:r>
          <w:rPr>
            <w:rFonts w:hint="eastAsia"/>
            <w:highlight w:val="none"/>
            <w:lang w:val="en-US" w:eastAsia="zh-CN"/>
          </w:rPr>
          <w:t>规划</w:t>
        </w:r>
      </w:ins>
      <w:ins w:id="2322" w:author="野草" w:date="2024-03-03T17:34:03Z">
        <w:r>
          <w:rPr>
            <w:rFonts w:hint="eastAsia"/>
            <w:highlight w:val="none"/>
            <w:lang w:val="en-US" w:eastAsia="zh-CN"/>
          </w:rPr>
          <w:t>提供</w:t>
        </w:r>
      </w:ins>
      <w:ins w:id="2323" w:author="野草" w:date="2024-03-03T17:34:04Z">
        <w:r>
          <w:rPr>
            <w:rFonts w:hint="eastAsia"/>
            <w:highlight w:val="none"/>
            <w:lang w:val="en-US" w:eastAsia="zh-CN"/>
          </w:rPr>
          <w:t>参考</w:t>
        </w:r>
      </w:ins>
      <w:ins w:id="2324" w:author="野草" w:date="2024-03-03T17:34:05Z">
        <w:r>
          <w:rPr>
            <w:rFonts w:hint="eastAsia"/>
            <w:highlight w:val="none"/>
            <w:lang w:val="en-US" w:eastAsia="zh-CN"/>
          </w:rPr>
          <w:t>建议。</w:t>
        </w:r>
      </w:ins>
    </w:p>
    <w:p>
      <w:pPr>
        <w:pStyle w:val="9"/>
        <w:numPr>
          <w:ilvl w:val="0"/>
          <w:numId w:val="13"/>
        </w:numPr>
        <w:ind w:firstLineChars="0"/>
        <w:rPr>
          <w:ins w:id="2325" w:author="野草" w:date="2024-03-03T17:24:30Z"/>
          <w:highlight w:val="yellow"/>
        </w:rPr>
      </w:pPr>
    </w:p>
    <w:p>
      <w:pPr>
        <w:pStyle w:val="9"/>
        <w:numPr>
          <w:ilvl w:val="0"/>
          <w:numId w:val="13"/>
        </w:numPr>
        <w:ind w:firstLineChars="0"/>
        <w:rPr>
          <w:ins w:id="2326" w:author="野草" w:date="2024-03-03T17:21:03Z"/>
          <w:highlight w:val="yellow"/>
        </w:rPr>
      </w:pPr>
    </w:p>
    <w:p>
      <w:pPr>
        <w:pStyle w:val="9"/>
        <w:numPr>
          <w:ilvl w:val="0"/>
          <w:numId w:val="13"/>
        </w:numPr>
        <w:ind w:firstLineChars="0"/>
        <w:rPr>
          <w:ins w:id="2327" w:author="Fred Zhou" w:date="2024-02-28T23:22:00Z"/>
          <w:highlight w:val="yellow"/>
        </w:rPr>
      </w:pPr>
      <w:ins w:id="2328" w:author="Fred Zhou" w:date="2024-02-28T23:22:00Z">
        <w:del w:id="2329" w:author="野草" w:date="2024-03-03T17:18:10Z">
          <w:r>
            <w:rPr>
              <w:highlight w:val="yellow"/>
            </w:rPr>
            <w:delText>另一方面，</w:delText>
          </w:r>
        </w:del>
      </w:ins>
    </w:p>
    <w:p>
      <w:pPr>
        <w:pStyle w:val="9"/>
        <w:numPr>
          <w:ilvl w:val="0"/>
          <w:numId w:val="13"/>
        </w:numPr>
        <w:ind w:firstLineChars="0"/>
        <w:rPr>
          <w:ins w:id="2330" w:author="Fred Zhou" w:date="2024-02-28T23:22:00Z"/>
        </w:rPr>
      </w:pPr>
      <w:ins w:id="2331" w:author="Fred Zhou" w:date="2024-02-28T23:22:00Z">
        <w:r>
          <w:rPr>
            <w:rFonts w:hint="default"/>
            <w:rPrChange w:id="2332" w:author="Fred Zhou" w:date="2024-02-29T11:49:00Z">
              <w:rPr>
                <w:rFonts w:hint="eastAsia"/>
              </w:rPr>
            </w:rPrChange>
          </w:rPr>
          <w:t>与之相对应，供应则表示绿地热缓解溢出效应满足需求的能力。</w:t>
        </w:r>
      </w:ins>
      <w:ins w:id="2333" w:author="野草" w:date="2024-02-29T20:32:58Z">
        <w:r>
          <w:rPr>
            <w:rFonts w:hint="eastAsia"/>
            <w:lang w:val="en-US" w:eastAsia="zh-CN"/>
          </w:rPr>
          <w:t>在以往</w:t>
        </w:r>
      </w:ins>
      <w:ins w:id="2334" w:author="野草" w:date="2024-02-29T20:32:59Z">
        <w:r>
          <w:rPr>
            <w:rFonts w:hint="eastAsia"/>
            <w:lang w:val="en-US" w:eastAsia="zh-CN"/>
          </w:rPr>
          <w:t>研究</w:t>
        </w:r>
      </w:ins>
      <w:ins w:id="2335" w:author="野草" w:date="2024-02-29T20:33:00Z">
        <w:r>
          <w:rPr>
            <w:rFonts w:hint="eastAsia"/>
            <w:lang w:val="en-US" w:eastAsia="zh-CN"/>
          </w:rPr>
          <w:t>中，</w:t>
        </w:r>
      </w:ins>
    </w:p>
    <w:p>
      <w:pPr>
        <w:pStyle w:val="10"/>
        <w:numPr>
          <w:ilvl w:val="0"/>
          <w:numId w:val="13"/>
        </w:numPr>
        <w:spacing w:line="240" w:lineRule="auto"/>
        <w:ind w:left="440" w:hanging="440"/>
        <w:pPrChange w:id="2336" w:author="Fred Zhou" w:date="2024-02-29T12:11:00Z">
          <w:pPr>
            <w:pStyle w:val="10"/>
            <w:numPr>
              <w:ilvl w:val="0"/>
              <w:numId w:val="13"/>
            </w:numPr>
            <w:spacing w:line="360" w:lineRule="auto"/>
            <w:ind w:left="440" w:hanging="440"/>
          </w:pPr>
        </w:pPrChange>
      </w:pPr>
      <w:r>
        <w:t>介绍已有的关于蓝绿空间对周边热环境影响的研究，指出：已有的针对蓝绿空间周边热环境的研究多依赖地表温度数据，相关研究结果存在以下局限性：</w:t>
      </w:r>
    </w:p>
    <w:p>
      <w:pPr>
        <w:pStyle w:val="10"/>
        <w:numPr>
          <w:ilvl w:val="2"/>
          <w:numId w:val="13"/>
        </w:numPr>
      </w:pPr>
      <w:r>
        <w:t>缺乏基于气温的分析，而LST与气温本身有差异。</w:t>
      </w:r>
    </w:p>
    <w:p>
      <w:pPr>
        <w:pStyle w:val="10"/>
        <w:numPr>
          <w:ilvl w:val="2"/>
          <w:numId w:val="13"/>
        </w:numPr>
      </w:pPr>
      <w:r>
        <w:t>无法准确获取湿度、辐射等其它气象变量的高精度数据，因而对热舒适度的影响还尚不清楚。</w:t>
      </w:r>
    </w:p>
    <w:p>
      <w:pPr>
        <w:pStyle w:val="10"/>
        <w:numPr>
          <w:ilvl w:val="2"/>
          <w:numId w:val="13"/>
        </w:numPr>
        <w:rPr>
          <w:ins w:id="2337" w:author="Fred Zhou" w:date="2024-02-28T21:01:00Z"/>
        </w:rPr>
      </w:pPr>
      <w:r>
        <w:t>缺乏对其昼夜格局的认识。</w:t>
      </w:r>
    </w:p>
    <w:p>
      <w:pPr>
        <w:pStyle w:val="5"/>
        <w:numPr>
          <w:ilvl w:val="0"/>
          <w:numId w:val="0"/>
        </w:numPr>
        <w:ind w:left="0" w:firstLine="0"/>
        <w:rPr>
          <w:ins w:id="2339" w:author="Fred Zhou" w:date="2024-02-28T21:01:00Z"/>
          <w:del w:id="2340" w:author="Fred Zhou" w:date="2024-02-28T23:21:00Z"/>
        </w:rPr>
        <w:pPrChange w:id="2338" w:author="Fred Zhou" w:date="2024-02-29T12:11:00Z">
          <w:pPr>
            <w:pStyle w:val="5"/>
            <w:numPr>
              <w:ilvl w:val="2"/>
              <w:numId w:val="1"/>
            </w:numPr>
            <w:ind w:left="1080" w:hanging="1080"/>
          </w:pPr>
        </w:pPrChange>
      </w:pPr>
      <w:ins w:id="2341" w:author="Fred Zhou" w:date="2024-02-28T21:01:00Z">
        <w:del w:id="2342" w:author="Fred Zhou" w:date="2024-02-28T23:23:00Z">
          <w:r>
            <w:rPr/>
            <w:delText>城市绿地热缓解溢出效应的供需关系</w:delText>
          </w:r>
        </w:del>
      </w:ins>
    </w:p>
    <w:p>
      <w:pPr>
        <w:pStyle w:val="5"/>
        <w:numPr>
          <w:ilvl w:val="-1"/>
          <w:numId w:val="0"/>
        </w:numPr>
        <w:ind w:left="0" w:firstLine="0"/>
        <w:pPrChange w:id="2343" w:author="野草" w:date="2024-02-29T20:03:20Z">
          <w:pPr>
            <w:pStyle w:val="5"/>
            <w:numPr>
              <w:ilvl w:val="2"/>
              <w:numId w:val="0"/>
            </w:numPr>
            <w:ind w:left="1320" w:hanging="440"/>
          </w:pPr>
        </w:pPrChange>
      </w:pPr>
      <w:ins w:id="2344" w:author="Fred Zhou" w:date="2024-02-28T23:23:00Z">
        <w:r>
          <w:rPr/>
          <w:t>1.2.3. 城市绿地热缓解溢出效应的供需关系</w:t>
        </w:r>
      </w:ins>
    </w:p>
    <w:p>
      <w:pPr>
        <w:pStyle w:val="9"/>
        <w:numPr>
          <w:ilvl w:val="-1"/>
          <w:numId w:val="0"/>
        </w:numPr>
        <w:ind w:left="0" w:firstLine="420" w:firstLineChars="0"/>
        <w:rPr>
          <w:ins w:id="2346" w:author="野草" w:date="2024-02-29T21:03:00Z"/>
          <w:rFonts w:hint="default" w:ascii="Times New Roman" w:hAnsi="Times New Roman"/>
        </w:rPr>
        <w:pPrChange w:id="2345" w:author="野草" w:date="2024-02-29T20:53:00Z">
          <w:pPr>
            <w:pStyle w:val="9"/>
            <w:numPr>
              <w:ilvl w:val="-1"/>
              <w:numId w:val="0"/>
            </w:numPr>
            <w:ind w:left="0" w:firstLine="0" w:firstLineChars="0"/>
          </w:pPr>
        </w:pPrChange>
      </w:pPr>
      <w:ins w:id="2347" w:author="野草" w:date="2024-02-29T20:52:59Z">
        <w:r>
          <w:rPr>
            <w:rFonts w:ascii="Times New Roman" w:hAnsi="Times New Roman" w:eastAsia="楷体" w:cstheme="minorBidi"/>
            <w:kern w:val="2"/>
            <w:sz w:val="24"/>
            <w:szCs w:val="24"/>
            <w:highlight w:val="none"/>
            <w:lang w:val="en-US" w:eastAsia="zh-CN" w:bidi="ar-SA"/>
          </w:rPr>
          <w:t>为了准确评估</w:t>
        </w:r>
      </w:ins>
      <w:ins w:id="2348" w:author="野草" w:date="2024-02-29T20:52:59Z">
        <w:r>
          <w:rPr>
            <w:rFonts w:hint="eastAsia" w:cstheme="minorBidi"/>
            <w:kern w:val="2"/>
            <w:sz w:val="24"/>
            <w:szCs w:val="24"/>
            <w:highlight w:val="cyan"/>
            <w:lang w:val="en-US" w:eastAsia="zh-CN" w:bidi="ar-SA"/>
            <w:rPrChange w:id="2349" w:author="野草" w:date="2024-02-29T20:53:10Z">
              <w:rPr>
                <w:rFonts w:hint="eastAsia" w:cstheme="minorBidi"/>
                <w:kern w:val="2"/>
                <w:sz w:val="24"/>
                <w:szCs w:val="24"/>
                <w:highlight w:val="none"/>
                <w:lang w:val="en-US" w:eastAsia="zh-CN" w:bidi="ar-SA"/>
              </w:rPr>
            </w:rPrChange>
          </w:rPr>
          <w:t>城市</w:t>
        </w:r>
      </w:ins>
      <w:ins w:id="2351" w:author="野草" w:date="2024-02-29T20:52:59Z">
        <w:r>
          <w:rPr>
            <w:rFonts w:ascii="Times New Roman" w:hAnsi="Times New Roman" w:eastAsia="楷体" w:cstheme="minorBidi"/>
            <w:kern w:val="2"/>
            <w:sz w:val="24"/>
            <w:szCs w:val="24"/>
            <w:highlight w:val="cyan"/>
            <w:lang w:val="en-US" w:eastAsia="zh-CN" w:bidi="ar-SA"/>
            <w:rPrChange w:id="2352" w:author="野草" w:date="2024-02-29T20:53:10Z">
              <w:rPr>
                <w:rFonts w:ascii="Times New Roman" w:hAnsi="Times New Roman" w:eastAsia="楷体" w:cstheme="minorBidi"/>
                <w:kern w:val="2"/>
                <w:sz w:val="24"/>
                <w:szCs w:val="24"/>
                <w:highlight w:val="none"/>
                <w:lang w:val="en-US" w:eastAsia="zh-CN" w:bidi="ar-SA"/>
              </w:rPr>
            </w:rPrChange>
          </w:rPr>
          <w:fldChar w:fldCharType="begin"/>
        </w:r>
      </w:ins>
      <w:ins w:id="2354" w:author="野草" w:date="2024-02-29T20:52:59Z">
        <w:r>
          <w:rPr>
            <w:rFonts w:ascii="Times New Roman" w:hAnsi="Times New Roman" w:eastAsia="楷体" w:cstheme="minorBidi"/>
            <w:kern w:val="2"/>
            <w:sz w:val="24"/>
            <w:szCs w:val="24"/>
            <w:highlight w:val="cyan"/>
            <w:lang w:val="en-US" w:eastAsia="zh-CN" w:bidi="ar-SA"/>
            <w:rPrChange w:id="2355" w:author="野草" w:date="2024-02-29T20:53:10Z">
              <w:rPr>
                <w:rFonts w:ascii="Times New Roman" w:hAnsi="Times New Roman" w:eastAsia="楷体" w:cstheme="minorBidi"/>
                <w:kern w:val="2"/>
                <w:sz w:val="24"/>
                <w:szCs w:val="24"/>
                <w:highlight w:val="none"/>
                <w:lang w:val="en-US" w:eastAsia="zh-CN" w:bidi="ar-SA"/>
              </w:rPr>
            </w:rPrChange>
          </w:rPr>
          <w:instrText xml:space="preserve"> HYPERLINK "https://www.sciencedirect.com/topics/social-sciences/ecosystem-service" \o "从 ScienceDirect 的 AI 生成的主题页面了解有关生态系统服务的更多信息" </w:instrText>
        </w:r>
      </w:ins>
      <w:ins w:id="2357" w:author="野草" w:date="2024-02-29T20:52:59Z">
        <w:r>
          <w:rPr>
            <w:rFonts w:ascii="Times New Roman" w:hAnsi="Times New Roman" w:eastAsia="楷体" w:cstheme="minorBidi"/>
            <w:kern w:val="2"/>
            <w:sz w:val="24"/>
            <w:szCs w:val="24"/>
            <w:highlight w:val="cyan"/>
            <w:lang w:val="en-US" w:eastAsia="zh-CN" w:bidi="ar-SA"/>
            <w:rPrChange w:id="2358" w:author="野草" w:date="2024-02-29T20:53:10Z">
              <w:rPr>
                <w:rFonts w:ascii="Times New Roman" w:hAnsi="Times New Roman" w:eastAsia="楷体" w:cstheme="minorBidi"/>
                <w:kern w:val="2"/>
                <w:sz w:val="24"/>
                <w:szCs w:val="24"/>
                <w:highlight w:val="none"/>
                <w:lang w:val="en-US" w:eastAsia="zh-CN" w:bidi="ar-SA"/>
              </w:rPr>
            </w:rPrChange>
          </w:rPr>
          <w:fldChar w:fldCharType="separate"/>
        </w:r>
      </w:ins>
      <w:ins w:id="2360" w:author="野草" w:date="2024-02-29T20:52:59Z">
        <w:r>
          <w:rPr>
            <w:rFonts w:ascii="Times New Roman" w:hAnsi="Times New Roman" w:eastAsia="楷体" w:cstheme="minorBidi"/>
            <w:kern w:val="2"/>
            <w:sz w:val="24"/>
            <w:szCs w:val="24"/>
            <w:highlight w:val="cyan"/>
            <w:lang w:val="en-US" w:eastAsia="zh-CN" w:bidi="ar-SA"/>
            <w:rPrChange w:id="2361" w:author="野草" w:date="2024-02-29T20:53:10Z">
              <w:rPr>
                <w:rFonts w:ascii="Times New Roman" w:hAnsi="Times New Roman" w:eastAsia="楷体" w:cstheme="minorBidi"/>
                <w:kern w:val="2"/>
                <w:sz w:val="24"/>
                <w:szCs w:val="24"/>
                <w:highlight w:val="none"/>
                <w:lang w:val="en-US" w:eastAsia="zh-CN" w:bidi="ar-SA"/>
              </w:rPr>
            </w:rPrChange>
          </w:rPr>
          <w:t>生态系统服务</w:t>
        </w:r>
      </w:ins>
      <w:ins w:id="2363" w:author="野草" w:date="2024-02-29T20:52:59Z">
        <w:r>
          <w:rPr>
            <w:rFonts w:ascii="Times New Roman" w:hAnsi="Times New Roman" w:eastAsia="楷体" w:cstheme="minorBidi"/>
            <w:kern w:val="2"/>
            <w:sz w:val="24"/>
            <w:szCs w:val="24"/>
            <w:highlight w:val="cyan"/>
            <w:lang w:val="en-US" w:eastAsia="zh-CN" w:bidi="ar-SA"/>
            <w:rPrChange w:id="2364" w:author="野草" w:date="2024-02-29T20:53:10Z">
              <w:rPr>
                <w:rFonts w:ascii="Times New Roman" w:hAnsi="Times New Roman" w:eastAsia="楷体" w:cstheme="minorBidi"/>
                <w:kern w:val="2"/>
                <w:sz w:val="24"/>
                <w:szCs w:val="24"/>
                <w:highlight w:val="none"/>
                <w:lang w:val="en-US" w:eastAsia="zh-CN" w:bidi="ar-SA"/>
              </w:rPr>
            </w:rPrChange>
          </w:rPr>
          <w:fldChar w:fldCharType="end"/>
        </w:r>
      </w:ins>
      <w:ins w:id="2366" w:author="野草" w:date="2024-02-29T20:52:59Z">
        <w:r>
          <w:rPr>
            <w:rFonts w:hint="eastAsia" w:cstheme="minorBidi"/>
            <w:kern w:val="2"/>
            <w:sz w:val="24"/>
            <w:szCs w:val="24"/>
            <w:highlight w:val="none"/>
            <w:lang w:val="en-US" w:eastAsia="zh-CN" w:bidi="ar-SA"/>
          </w:rPr>
          <w:t>的</w:t>
        </w:r>
      </w:ins>
      <w:ins w:id="2367" w:author="野草" w:date="2024-02-29T20:52:59Z">
        <w:r>
          <w:rPr>
            <w:rFonts w:hint="eastAsia" w:cstheme="minorBidi"/>
            <w:kern w:val="2"/>
            <w:sz w:val="24"/>
            <w:szCs w:val="24"/>
            <w:highlight w:val="cyan"/>
            <w:lang w:val="en-US" w:eastAsia="zh-CN" w:bidi="ar-SA"/>
            <w:rPrChange w:id="2368" w:author="野草" w:date="2024-02-29T20:53:13Z">
              <w:rPr>
                <w:rFonts w:hint="eastAsia" w:cstheme="minorBidi"/>
                <w:kern w:val="2"/>
                <w:sz w:val="24"/>
                <w:szCs w:val="24"/>
                <w:highlight w:val="none"/>
                <w:lang w:val="en-US" w:eastAsia="zh-CN" w:bidi="ar-SA"/>
              </w:rPr>
            </w:rPrChange>
          </w:rPr>
          <w:t>供应与需求</w:t>
        </w:r>
      </w:ins>
      <w:ins w:id="2370" w:author="野草" w:date="2024-02-29T20:52:59Z">
        <w:r>
          <w:rPr>
            <w:rFonts w:hint="eastAsia" w:cstheme="minorBidi"/>
            <w:kern w:val="2"/>
            <w:sz w:val="24"/>
            <w:szCs w:val="24"/>
            <w:highlight w:val="none"/>
            <w:lang w:val="en-US" w:eastAsia="zh-CN" w:bidi="ar-SA"/>
          </w:rPr>
          <w:t>之间的关系</w:t>
        </w:r>
      </w:ins>
      <w:ins w:id="2371" w:author="野草" w:date="2024-02-29T20:52:59Z">
        <w:r>
          <w:rPr>
            <w:rFonts w:ascii="Times New Roman" w:hAnsi="Times New Roman" w:eastAsia="楷体" w:cstheme="minorBidi"/>
            <w:kern w:val="2"/>
            <w:sz w:val="24"/>
            <w:szCs w:val="24"/>
            <w:highlight w:val="none"/>
            <w:lang w:val="en-US" w:eastAsia="zh-CN" w:bidi="ar-SA"/>
          </w:rPr>
          <w:t>，研究人员开发了</w:t>
        </w:r>
      </w:ins>
      <w:ins w:id="2372" w:author="野草" w:date="2024-02-29T20:52:59Z">
        <w:r>
          <w:rPr>
            <w:rFonts w:ascii="Times New Roman" w:hAnsi="Times New Roman" w:eastAsia="楷体" w:cstheme="minorBidi"/>
            <w:kern w:val="2"/>
            <w:sz w:val="24"/>
            <w:szCs w:val="24"/>
            <w:highlight w:val="cyan"/>
            <w:lang w:val="en-US" w:eastAsia="zh-CN" w:bidi="ar-SA"/>
            <w:rPrChange w:id="2373" w:author="野草" w:date="2024-02-29T20:53:17Z">
              <w:rPr>
                <w:rFonts w:ascii="Times New Roman" w:hAnsi="Times New Roman" w:eastAsia="楷体" w:cstheme="minorBidi"/>
                <w:kern w:val="2"/>
                <w:sz w:val="24"/>
                <w:szCs w:val="24"/>
                <w:highlight w:val="none"/>
                <w:lang w:val="en-US" w:eastAsia="zh-CN" w:bidi="ar-SA"/>
              </w:rPr>
            </w:rPrChange>
          </w:rPr>
          <w:fldChar w:fldCharType="begin"/>
        </w:r>
      </w:ins>
      <w:ins w:id="2375" w:author="野草" w:date="2024-02-29T20:52:59Z">
        <w:r>
          <w:rPr>
            <w:rFonts w:ascii="Times New Roman" w:hAnsi="Times New Roman" w:eastAsia="楷体" w:cstheme="minorBidi"/>
            <w:kern w:val="2"/>
            <w:sz w:val="24"/>
            <w:szCs w:val="24"/>
            <w:highlight w:val="cyan"/>
            <w:lang w:val="en-US" w:eastAsia="zh-CN" w:bidi="ar-SA"/>
            <w:rPrChange w:id="2376" w:author="野草" w:date="2024-02-29T20:53:17Z">
              <w:rPr>
                <w:rFonts w:ascii="Times New Roman" w:hAnsi="Times New Roman" w:eastAsia="楷体" w:cstheme="minorBidi"/>
                <w:kern w:val="2"/>
                <w:sz w:val="24"/>
                <w:szCs w:val="24"/>
                <w:highlight w:val="none"/>
                <w:lang w:val="en-US" w:eastAsia="zh-CN" w:bidi="ar-SA"/>
              </w:rPr>
            </w:rPrChange>
          </w:rPr>
          <w:instrText xml:space="preserve"> HYPERLINK "https://www.sciencedirect.com/topics/social-sciences/ecosystem-service" \o "从 ScienceDirect 的 AI 生成的主题页面了解有关生态系统服务的更多信息" </w:instrText>
        </w:r>
      </w:ins>
      <w:ins w:id="2378" w:author="野草" w:date="2024-02-29T20:52:59Z">
        <w:r>
          <w:rPr>
            <w:rFonts w:ascii="Times New Roman" w:hAnsi="Times New Roman" w:eastAsia="楷体" w:cstheme="minorBidi"/>
            <w:kern w:val="2"/>
            <w:sz w:val="24"/>
            <w:szCs w:val="24"/>
            <w:highlight w:val="cyan"/>
            <w:lang w:val="en-US" w:eastAsia="zh-CN" w:bidi="ar-SA"/>
            <w:rPrChange w:id="2379" w:author="野草" w:date="2024-02-29T20:53:17Z">
              <w:rPr>
                <w:rFonts w:ascii="Times New Roman" w:hAnsi="Times New Roman" w:eastAsia="楷体" w:cstheme="minorBidi"/>
                <w:kern w:val="2"/>
                <w:sz w:val="24"/>
                <w:szCs w:val="24"/>
                <w:highlight w:val="none"/>
                <w:lang w:val="en-US" w:eastAsia="zh-CN" w:bidi="ar-SA"/>
              </w:rPr>
            </w:rPrChange>
          </w:rPr>
          <w:fldChar w:fldCharType="separate"/>
        </w:r>
      </w:ins>
      <w:ins w:id="2381" w:author="野草" w:date="2024-02-29T20:52:59Z">
        <w:r>
          <w:rPr>
            <w:rFonts w:ascii="Times New Roman" w:hAnsi="Times New Roman" w:eastAsia="楷体" w:cstheme="minorBidi"/>
            <w:kern w:val="2"/>
            <w:sz w:val="24"/>
            <w:szCs w:val="24"/>
            <w:highlight w:val="cyan"/>
            <w:lang w:val="en-US" w:eastAsia="zh-CN" w:bidi="ar-SA"/>
            <w:rPrChange w:id="2382" w:author="野草" w:date="2024-02-29T20:53:17Z">
              <w:rPr>
                <w:rFonts w:ascii="Times New Roman" w:hAnsi="Times New Roman" w:eastAsia="楷体" w:cstheme="minorBidi"/>
                <w:kern w:val="2"/>
                <w:sz w:val="24"/>
                <w:szCs w:val="24"/>
                <w:highlight w:val="none"/>
                <w:lang w:val="en-US" w:eastAsia="zh-CN" w:bidi="ar-SA"/>
              </w:rPr>
            </w:rPrChange>
          </w:rPr>
          <w:t>生态系统服务</w:t>
        </w:r>
      </w:ins>
      <w:ins w:id="2384" w:author="野草" w:date="2024-02-29T20:52:59Z">
        <w:r>
          <w:rPr>
            <w:rFonts w:ascii="Times New Roman" w:hAnsi="Times New Roman" w:eastAsia="楷体" w:cstheme="minorBidi"/>
            <w:kern w:val="2"/>
            <w:sz w:val="24"/>
            <w:szCs w:val="24"/>
            <w:highlight w:val="cyan"/>
            <w:lang w:val="en-US" w:eastAsia="zh-CN" w:bidi="ar-SA"/>
            <w:rPrChange w:id="2385" w:author="野草" w:date="2024-02-29T20:53:17Z">
              <w:rPr>
                <w:rFonts w:ascii="Times New Roman" w:hAnsi="Times New Roman" w:eastAsia="楷体" w:cstheme="minorBidi"/>
                <w:kern w:val="2"/>
                <w:sz w:val="24"/>
                <w:szCs w:val="24"/>
                <w:highlight w:val="none"/>
                <w:lang w:val="en-US" w:eastAsia="zh-CN" w:bidi="ar-SA"/>
              </w:rPr>
            </w:rPrChange>
          </w:rPr>
          <w:fldChar w:fldCharType="end"/>
        </w:r>
      </w:ins>
      <w:ins w:id="2387" w:author="野草" w:date="2024-02-29T20:52:59Z">
        <w:r>
          <w:rPr>
            <w:rFonts w:ascii="Times New Roman" w:hAnsi="Times New Roman" w:eastAsia="楷体" w:cstheme="minorBidi"/>
            <w:kern w:val="2"/>
            <w:sz w:val="24"/>
            <w:szCs w:val="24"/>
            <w:highlight w:val="cyan"/>
            <w:lang w:val="en-US" w:eastAsia="zh-CN" w:bidi="ar-SA"/>
            <w:rPrChange w:id="2388" w:author="野草" w:date="2024-02-29T20:53:17Z">
              <w:rPr>
                <w:rFonts w:ascii="Times New Roman" w:hAnsi="Times New Roman" w:eastAsia="楷体" w:cstheme="minorBidi"/>
                <w:kern w:val="2"/>
                <w:sz w:val="24"/>
                <w:szCs w:val="24"/>
                <w:highlight w:val="none"/>
                <w:lang w:val="en-US" w:eastAsia="zh-CN" w:bidi="ar-SA"/>
              </w:rPr>
            </w:rPrChange>
          </w:rPr>
          <w:t>框架</w:t>
        </w:r>
      </w:ins>
      <w:ins w:id="2390" w:author="野草" w:date="2024-02-29T20:52:59Z">
        <w:r>
          <w:rPr>
            <w:rFonts w:ascii="Times New Roman" w:hAnsi="Times New Roman" w:eastAsia="楷体" w:cstheme="minorBidi"/>
            <w:kern w:val="2"/>
            <w:sz w:val="24"/>
            <w:szCs w:val="24"/>
            <w:highlight w:val="none"/>
            <w:lang w:val="en-US" w:eastAsia="zh-CN" w:bidi="ar-SA"/>
          </w:rPr>
          <w:t>（</w:t>
        </w:r>
      </w:ins>
      <w:ins w:id="2391" w:author="野草" w:date="2024-02-29T20:52:59Z">
        <w:bookmarkStart w:id="20" w:name="bbb0085"/>
        <w:r>
          <w:rPr>
            <w:rFonts w:ascii="Times New Roman" w:hAnsi="Times New Roman" w:eastAsia="楷体" w:cstheme="minorBidi"/>
            <w:kern w:val="2"/>
            <w:sz w:val="24"/>
            <w:szCs w:val="24"/>
            <w:highlight w:val="none"/>
            <w:u w:val="none"/>
            <w:lang w:val="en-US" w:eastAsia="zh-CN" w:bidi="ar-SA"/>
          </w:rPr>
          <w:fldChar w:fldCharType="begin"/>
        </w:r>
      </w:ins>
      <w:ins w:id="2392" w:author="野草" w:date="2024-02-29T20:52:59Z">
        <w:r>
          <w:rPr>
            <w:rFonts w:ascii="Times New Roman" w:hAnsi="Times New Roman" w:eastAsia="楷体" w:cstheme="minorBidi"/>
            <w:kern w:val="2"/>
            <w:sz w:val="24"/>
            <w:szCs w:val="24"/>
            <w:highlight w:val="none"/>
            <w:u w:val="none"/>
            <w:lang w:val="en-US" w:eastAsia="zh-CN" w:bidi="ar-SA"/>
          </w:rPr>
          <w:instrText xml:space="preserve"> HYPERLINK "https://www.sciencedirect.com/science/article/pii/S2212095523002936?via=ihub" \l "bb0085" </w:instrText>
        </w:r>
      </w:ins>
      <w:ins w:id="2393" w:author="野草" w:date="2024-02-29T20:52:59Z">
        <w:r>
          <w:rPr>
            <w:rFonts w:ascii="Times New Roman" w:hAnsi="Times New Roman" w:eastAsia="楷体" w:cstheme="minorBidi"/>
            <w:kern w:val="2"/>
            <w:sz w:val="24"/>
            <w:szCs w:val="24"/>
            <w:highlight w:val="none"/>
            <w:u w:val="none"/>
            <w:lang w:val="en-US" w:eastAsia="zh-CN" w:bidi="ar-SA"/>
          </w:rPr>
          <w:fldChar w:fldCharType="separate"/>
        </w:r>
      </w:ins>
      <w:ins w:id="2394" w:author="野草" w:date="2024-02-29T20:52:59Z">
        <w:r>
          <w:rPr>
            <w:rFonts w:ascii="Times New Roman" w:hAnsi="Times New Roman" w:eastAsia="楷体" w:cstheme="minorBidi"/>
            <w:kern w:val="2"/>
            <w:sz w:val="24"/>
            <w:szCs w:val="24"/>
            <w:highlight w:val="none"/>
            <w:u w:val="none"/>
            <w:lang w:val="en-US" w:eastAsia="zh-CN" w:bidi="ar-SA"/>
          </w:rPr>
          <w:t>Feng等，2022</w:t>
        </w:r>
        <w:bookmarkEnd w:id="20"/>
      </w:ins>
      <w:ins w:id="2395" w:author="野草" w:date="2024-02-29T20:52:59Z">
        <w:r>
          <w:rPr>
            <w:rFonts w:ascii="Times New Roman" w:hAnsi="Times New Roman" w:eastAsia="楷体" w:cstheme="minorBidi"/>
            <w:kern w:val="2"/>
            <w:sz w:val="24"/>
            <w:szCs w:val="24"/>
            <w:highlight w:val="none"/>
            <w:u w:val="none"/>
            <w:lang w:val="en-US" w:eastAsia="zh-CN" w:bidi="ar-SA"/>
          </w:rPr>
          <w:fldChar w:fldCharType="end"/>
        </w:r>
      </w:ins>
      <w:ins w:id="2396" w:author="野草" w:date="2024-02-29T20:52:59Z">
        <w:r>
          <w:rPr>
            <w:rFonts w:ascii="Times New Roman" w:hAnsi="Times New Roman" w:eastAsia="楷体" w:cstheme="minorBidi"/>
            <w:kern w:val="2"/>
            <w:sz w:val="24"/>
            <w:szCs w:val="24"/>
            <w:highlight w:val="none"/>
            <w:lang w:val="en-US" w:eastAsia="zh-CN" w:bidi="ar-SA"/>
          </w:rPr>
          <w:t>；</w:t>
        </w:r>
      </w:ins>
      <w:ins w:id="2397" w:author="野草" w:date="2024-02-29T20:52:59Z">
        <w:bookmarkStart w:id="21" w:name="bbb0315"/>
        <w:r>
          <w:rPr>
            <w:rFonts w:ascii="Times New Roman" w:hAnsi="Times New Roman" w:eastAsia="楷体" w:cstheme="minorBidi"/>
            <w:kern w:val="2"/>
            <w:sz w:val="24"/>
            <w:szCs w:val="24"/>
            <w:highlight w:val="none"/>
            <w:u w:val="none"/>
            <w:lang w:val="en-US" w:eastAsia="zh-CN" w:bidi="ar-SA"/>
          </w:rPr>
          <w:fldChar w:fldCharType="begin"/>
        </w:r>
      </w:ins>
      <w:ins w:id="2398" w:author="野草" w:date="2024-02-29T20:52:59Z">
        <w:r>
          <w:rPr>
            <w:rFonts w:ascii="Times New Roman" w:hAnsi="Times New Roman" w:eastAsia="楷体" w:cstheme="minorBidi"/>
            <w:kern w:val="2"/>
            <w:sz w:val="24"/>
            <w:szCs w:val="24"/>
            <w:highlight w:val="none"/>
            <w:u w:val="none"/>
            <w:lang w:val="en-US" w:eastAsia="zh-CN" w:bidi="ar-SA"/>
          </w:rPr>
          <w:instrText xml:space="preserve"> HYPERLINK "https://www.sciencedirect.com/science/article/pii/S2212095523002936?via=ihub" \l "bb0315" </w:instrText>
        </w:r>
      </w:ins>
      <w:ins w:id="2399" w:author="野草" w:date="2024-02-29T20:52:59Z">
        <w:r>
          <w:rPr>
            <w:rFonts w:ascii="Times New Roman" w:hAnsi="Times New Roman" w:eastAsia="楷体" w:cstheme="minorBidi"/>
            <w:kern w:val="2"/>
            <w:sz w:val="24"/>
            <w:szCs w:val="24"/>
            <w:highlight w:val="none"/>
            <w:u w:val="none"/>
            <w:lang w:val="en-US" w:eastAsia="zh-CN" w:bidi="ar-SA"/>
          </w:rPr>
          <w:fldChar w:fldCharType="separate"/>
        </w:r>
      </w:ins>
      <w:ins w:id="2400" w:author="野草" w:date="2024-02-29T20:52:59Z">
        <w:r>
          <w:rPr>
            <w:rFonts w:ascii="Times New Roman" w:hAnsi="Times New Roman" w:eastAsia="楷体" w:cstheme="minorBidi"/>
            <w:kern w:val="2"/>
            <w:sz w:val="24"/>
            <w:szCs w:val="24"/>
            <w:highlight w:val="none"/>
            <w:u w:val="none"/>
            <w:lang w:val="en-US" w:eastAsia="zh-CN" w:bidi="ar-SA"/>
          </w:rPr>
          <w:t>Wei</w:t>
        </w:r>
      </w:ins>
      <w:ins w:id="2401" w:author="野草" w:date="2024-02-29T20:56:38Z">
        <w:r>
          <w:rPr>
            <w:rFonts w:hint="eastAsia" w:cstheme="minorBidi"/>
            <w:kern w:val="2"/>
            <w:sz w:val="24"/>
            <w:szCs w:val="24"/>
            <w:highlight w:val="none"/>
            <w:u w:val="none"/>
            <w:lang w:val="en-US" w:eastAsia="zh-CN" w:bidi="ar-SA"/>
          </w:rPr>
          <w:t xml:space="preserve"> </w:t>
        </w:r>
      </w:ins>
      <w:ins w:id="2402" w:author="野草" w:date="2024-02-29T20:56:39Z">
        <w:r>
          <w:rPr>
            <w:rFonts w:hint="eastAsia" w:cstheme="minorBidi"/>
            <w:kern w:val="2"/>
            <w:sz w:val="24"/>
            <w:szCs w:val="24"/>
            <w:highlight w:val="none"/>
            <w:u w:val="none"/>
            <w:lang w:val="en-US" w:eastAsia="zh-CN" w:bidi="ar-SA"/>
          </w:rPr>
          <w:t xml:space="preserve">et </w:t>
        </w:r>
      </w:ins>
      <w:ins w:id="2403" w:author="野草" w:date="2024-02-29T20:56:40Z">
        <w:r>
          <w:rPr>
            <w:rFonts w:hint="eastAsia" w:cstheme="minorBidi"/>
            <w:kern w:val="2"/>
            <w:sz w:val="24"/>
            <w:szCs w:val="24"/>
            <w:highlight w:val="none"/>
            <w:u w:val="none"/>
            <w:lang w:val="en-US" w:eastAsia="zh-CN" w:bidi="ar-SA"/>
          </w:rPr>
          <w:t>al.</w:t>
        </w:r>
      </w:ins>
      <w:ins w:id="2404" w:author="野草" w:date="2024-02-29T20:52:59Z">
        <w:r>
          <w:rPr>
            <w:rFonts w:ascii="Times New Roman" w:hAnsi="Times New Roman" w:eastAsia="楷体" w:cstheme="minorBidi"/>
            <w:kern w:val="2"/>
            <w:sz w:val="24"/>
            <w:szCs w:val="24"/>
            <w:highlight w:val="none"/>
            <w:u w:val="none"/>
            <w:lang w:val="en-US" w:eastAsia="zh-CN" w:bidi="ar-SA"/>
          </w:rPr>
          <w:t>，2021</w:t>
        </w:r>
        <w:bookmarkEnd w:id="21"/>
      </w:ins>
      <w:ins w:id="2405" w:author="野草" w:date="2024-02-29T20:52:59Z">
        <w:r>
          <w:rPr>
            <w:rFonts w:ascii="Times New Roman" w:hAnsi="Times New Roman" w:eastAsia="楷体" w:cstheme="minorBidi"/>
            <w:kern w:val="2"/>
            <w:sz w:val="24"/>
            <w:szCs w:val="24"/>
            <w:highlight w:val="none"/>
            <w:u w:val="none"/>
            <w:lang w:val="en-US" w:eastAsia="zh-CN" w:bidi="ar-SA"/>
          </w:rPr>
          <w:fldChar w:fldCharType="end"/>
        </w:r>
      </w:ins>
      <w:ins w:id="2406" w:author="野草" w:date="2024-02-29T20:52:59Z">
        <w:r>
          <w:rPr>
            <w:rFonts w:ascii="Times New Roman" w:hAnsi="Times New Roman" w:eastAsia="楷体" w:cstheme="minorBidi"/>
            <w:kern w:val="2"/>
            <w:sz w:val="24"/>
            <w:szCs w:val="24"/>
            <w:highlight w:val="none"/>
            <w:lang w:val="en-US" w:eastAsia="zh-CN" w:bidi="ar-SA"/>
          </w:rPr>
          <w:t>）。</w:t>
        </w:r>
      </w:ins>
      <w:ins w:id="2407" w:author="野草" w:date="2024-02-29T20:52:59Z">
        <w:r>
          <w:rPr>
            <w:rFonts w:hint="eastAsia" w:cstheme="minorBidi"/>
            <w:kern w:val="2"/>
            <w:sz w:val="24"/>
            <w:szCs w:val="24"/>
            <w:highlight w:val="none"/>
            <w:lang w:val="en-US" w:eastAsia="zh-CN" w:bidi="ar-SA"/>
          </w:rPr>
          <w:t>该</w:t>
        </w:r>
      </w:ins>
      <w:ins w:id="2408" w:author="野草" w:date="2024-02-29T20:52:59Z">
        <w:r>
          <w:rPr>
            <w:rFonts w:ascii="Times New Roman" w:hAnsi="Times New Roman" w:eastAsia="楷体" w:cstheme="minorBidi"/>
            <w:kern w:val="2"/>
            <w:sz w:val="24"/>
            <w:szCs w:val="24"/>
            <w:highlight w:val="none"/>
            <w:lang w:val="en-US" w:eastAsia="zh-CN" w:bidi="ar-SA"/>
          </w:rPr>
          <w:t>框架</w:t>
        </w:r>
      </w:ins>
      <w:ins w:id="2409" w:author="野草" w:date="2024-02-29T20:52:59Z">
        <w:r>
          <w:rPr>
            <w:rFonts w:hint="eastAsia" w:cstheme="minorBidi"/>
            <w:kern w:val="2"/>
            <w:sz w:val="24"/>
            <w:szCs w:val="24"/>
            <w:highlight w:val="none"/>
            <w:lang w:val="en-US" w:eastAsia="zh-CN" w:bidi="ar-SA"/>
          </w:rPr>
          <w:t>旨在</w:t>
        </w:r>
      </w:ins>
      <w:ins w:id="2410" w:author="野草" w:date="2024-02-29T20:53:52Z">
        <w:r>
          <w:rPr>
            <w:rFonts w:hint="eastAsia" w:cstheme="minorBidi"/>
            <w:kern w:val="2"/>
            <w:sz w:val="24"/>
            <w:szCs w:val="24"/>
            <w:highlight w:val="none"/>
            <w:lang w:val="en-US" w:eastAsia="zh-CN" w:bidi="ar-SA"/>
          </w:rPr>
          <w:t>通过</w:t>
        </w:r>
      </w:ins>
      <w:ins w:id="2411" w:author="野草" w:date="2024-02-29T20:53:55Z">
        <w:r>
          <w:rPr>
            <w:rFonts w:hint="eastAsia" w:cstheme="minorBidi"/>
            <w:kern w:val="2"/>
            <w:sz w:val="24"/>
            <w:szCs w:val="24"/>
            <w:highlight w:val="none"/>
            <w:lang w:val="en-US" w:eastAsia="zh-CN" w:bidi="ar-SA"/>
          </w:rPr>
          <w:t>建立</w:t>
        </w:r>
      </w:ins>
      <w:ins w:id="2412" w:author="野草" w:date="2024-02-29T20:52:59Z">
        <w:r>
          <w:rPr>
            <w:rFonts w:ascii="Times New Roman" w:hAnsi="Times New Roman" w:eastAsia="楷体" w:cstheme="minorBidi"/>
            <w:kern w:val="2"/>
            <w:sz w:val="24"/>
            <w:szCs w:val="24"/>
            <w:highlight w:val="cyan"/>
            <w:lang w:val="en-US" w:eastAsia="zh-CN" w:bidi="ar-SA"/>
            <w:rPrChange w:id="2413" w:author="野草" w:date="2024-02-29T20:53:29Z">
              <w:rPr>
                <w:rFonts w:ascii="Times New Roman" w:hAnsi="Times New Roman" w:eastAsia="楷体" w:cstheme="minorBidi"/>
                <w:kern w:val="2"/>
                <w:sz w:val="24"/>
                <w:szCs w:val="24"/>
                <w:highlight w:val="none"/>
                <w:lang w:val="en-US" w:eastAsia="zh-CN" w:bidi="ar-SA"/>
              </w:rPr>
            </w:rPrChange>
          </w:rPr>
          <w:t>生态系统功能和过程</w:t>
        </w:r>
      </w:ins>
      <w:ins w:id="2415" w:author="野草" w:date="2024-02-29T20:52:59Z">
        <w:r>
          <w:rPr>
            <w:rFonts w:ascii="Times New Roman" w:hAnsi="Times New Roman" w:eastAsia="楷体" w:cstheme="minorBidi"/>
            <w:kern w:val="2"/>
            <w:sz w:val="24"/>
            <w:szCs w:val="24"/>
            <w:highlight w:val="none"/>
            <w:lang w:val="en-US" w:eastAsia="zh-CN" w:bidi="ar-SA"/>
          </w:rPr>
          <w:t>与</w:t>
        </w:r>
      </w:ins>
      <w:ins w:id="2416" w:author="野草" w:date="2024-02-29T20:52:59Z">
        <w:r>
          <w:rPr>
            <w:rFonts w:ascii="Times New Roman" w:hAnsi="Times New Roman" w:eastAsia="楷体" w:cstheme="minorBidi"/>
            <w:kern w:val="2"/>
            <w:sz w:val="24"/>
            <w:szCs w:val="24"/>
            <w:highlight w:val="cyan"/>
            <w:lang w:val="en-US" w:eastAsia="zh-CN" w:bidi="ar-SA"/>
            <w:rPrChange w:id="2417" w:author="野草" w:date="2024-02-29T20:53:40Z">
              <w:rPr>
                <w:rFonts w:ascii="Times New Roman" w:hAnsi="Times New Roman" w:eastAsia="楷体" w:cstheme="minorBidi"/>
                <w:kern w:val="2"/>
                <w:sz w:val="24"/>
                <w:szCs w:val="24"/>
                <w:highlight w:val="none"/>
                <w:lang w:val="en-US" w:eastAsia="zh-CN" w:bidi="ar-SA"/>
              </w:rPr>
            </w:rPrChange>
          </w:rPr>
          <w:t>人类</w:t>
        </w:r>
      </w:ins>
      <w:ins w:id="2419" w:author="野草" w:date="2024-02-29T20:53:36Z">
        <w:r>
          <w:rPr>
            <w:rFonts w:hint="eastAsia" w:cstheme="minorBidi"/>
            <w:kern w:val="2"/>
            <w:sz w:val="24"/>
            <w:szCs w:val="24"/>
            <w:highlight w:val="cyan"/>
            <w:lang w:val="en-US" w:eastAsia="zh-CN" w:bidi="ar-SA"/>
            <w:rPrChange w:id="2420" w:author="野草" w:date="2024-02-29T20:53:40Z">
              <w:rPr>
                <w:rFonts w:hint="eastAsia" w:cstheme="minorBidi"/>
                <w:kern w:val="2"/>
                <w:sz w:val="24"/>
                <w:szCs w:val="24"/>
                <w:highlight w:val="none"/>
                <w:lang w:val="en-US" w:eastAsia="zh-CN" w:bidi="ar-SA"/>
              </w:rPr>
            </w:rPrChange>
          </w:rPr>
          <w:t>的</w:t>
        </w:r>
      </w:ins>
      <w:ins w:id="2422" w:author="野草" w:date="2024-02-29T20:53:34Z">
        <w:r>
          <w:rPr>
            <w:rFonts w:hint="eastAsia" w:cstheme="minorBidi"/>
            <w:kern w:val="2"/>
            <w:sz w:val="24"/>
            <w:szCs w:val="24"/>
            <w:highlight w:val="cyan"/>
            <w:lang w:val="en-US" w:eastAsia="zh-CN" w:bidi="ar-SA"/>
            <w:rPrChange w:id="2423" w:author="野草" w:date="2024-02-29T20:53:40Z">
              <w:rPr>
                <w:rFonts w:hint="eastAsia" w:cstheme="minorBidi"/>
                <w:kern w:val="2"/>
                <w:sz w:val="24"/>
                <w:szCs w:val="24"/>
                <w:highlight w:val="none"/>
                <w:lang w:val="en-US" w:eastAsia="zh-CN" w:bidi="ar-SA"/>
              </w:rPr>
            </w:rPrChange>
          </w:rPr>
          <w:t>实际</w:t>
        </w:r>
      </w:ins>
      <w:ins w:id="2425" w:author="野草" w:date="2024-02-29T20:52:59Z">
        <w:r>
          <w:rPr>
            <w:rFonts w:ascii="Times New Roman" w:hAnsi="Times New Roman" w:eastAsia="楷体" w:cstheme="minorBidi"/>
            <w:kern w:val="2"/>
            <w:sz w:val="24"/>
            <w:szCs w:val="24"/>
            <w:highlight w:val="cyan"/>
            <w:lang w:val="en-US" w:eastAsia="zh-CN" w:bidi="ar-SA"/>
            <w:rPrChange w:id="2426" w:author="野草" w:date="2024-02-29T20:53:40Z">
              <w:rPr>
                <w:rFonts w:ascii="Times New Roman" w:hAnsi="Times New Roman" w:eastAsia="楷体" w:cstheme="minorBidi"/>
                <w:kern w:val="2"/>
                <w:sz w:val="24"/>
                <w:szCs w:val="24"/>
                <w:highlight w:val="none"/>
                <w:lang w:val="en-US" w:eastAsia="zh-CN" w:bidi="ar-SA"/>
              </w:rPr>
            </w:rPrChange>
          </w:rPr>
          <w:t>需求</w:t>
        </w:r>
      </w:ins>
      <w:ins w:id="2428" w:author="野草" w:date="2024-02-29T20:52:59Z">
        <w:r>
          <w:rPr>
            <w:rFonts w:ascii="Times New Roman" w:hAnsi="Times New Roman" w:eastAsia="楷体" w:cstheme="minorBidi"/>
            <w:kern w:val="2"/>
            <w:sz w:val="24"/>
            <w:szCs w:val="24"/>
            <w:highlight w:val="none"/>
            <w:lang w:val="en-US" w:eastAsia="zh-CN" w:bidi="ar-SA"/>
          </w:rPr>
          <w:t>之间</w:t>
        </w:r>
      </w:ins>
      <w:ins w:id="2429" w:author="野草" w:date="2024-02-29T20:53:58Z">
        <w:r>
          <w:rPr>
            <w:rFonts w:hint="eastAsia" w:cstheme="minorBidi"/>
            <w:kern w:val="2"/>
            <w:sz w:val="24"/>
            <w:szCs w:val="24"/>
            <w:highlight w:val="none"/>
            <w:lang w:val="en-US" w:eastAsia="zh-CN" w:bidi="ar-SA"/>
          </w:rPr>
          <w:t>的</w:t>
        </w:r>
      </w:ins>
      <w:ins w:id="2430" w:author="野草" w:date="2024-02-29T20:52:59Z">
        <w:r>
          <w:rPr>
            <w:rFonts w:ascii="Times New Roman" w:hAnsi="Times New Roman" w:eastAsia="楷体" w:cstheme="minorBidi"/>
            <w:kern w:val="2"/>
            <w:sz w:val="24"/>
            <w:szCs w:val="24"/>
            <w:highlight w:val="none"/>
            <w:lang w:val="en-US" w:eastAsia="zh-CN" w:bidi="ar-SA"/>
          </w:rPr>
          <w:t>联系，</w:t>
        </w:r>
      </w:ins>
      <w:ins w:id="2431" w:author="野草" w:date="2024-02-29T20:54:04Z">
        <w:r>
          <w:rPr>
            <w:rFonts w:hint="eastAsia" w:cstheme="minorBidi"/>
            <w:kern w:val="2"/>
            <w:sz w:val="24"/>
            <w:szCs w:val="24"/>
            <w:highlight w:val="none"/>
            <w:lang w:val="en-US" w:eastAsia="zh-CN" w:bidi="ar-SA"/>
          </w:rPr>
          <w:t>以</w:t>
        </w:r>
      </w:ins>
      <w:ins w:id="2432" w:author="野草" w:date="2024-02-29T20:52:59Z">
        <w:r>
          <w:rPr>
            <w:rFonts w:ascii="Times New Roman" w:hAnsi="Times New Roman" w:eastAsia="楷体" w:cstheme="minorBidi"/>
            <w:kern w:val="2"/>
            <w:sz w:val="24"/>
            <w:szCs w:val="24"/>
            <w:highlight w:val="none"/>
            <w:lang w:val="en-US" w:eastAsia="zh-CN" w:bidi="ar-SA"/>
          </w:rPr>
          <w:t>更好地了解</w:t>
        </w:r>
      </w:ins>
      <w:ins w:id="2433" w:author="野草" w:date="2024-02-29T20:52:59Z">
        <w:r>
          <w:rPr>
            <w:rFonts w:ascii="Times New Roman" w:hAnsi="Times New Roman" w:eastAsia="楷体" w:cstheme="minorBidi"/>
            <w:kern w:val="2"/>
            <w:sz w:val="24"/>
            <w:szCs w:val="24"/>
            <w:highlight w:val="cyan"/>
            <w:lang w:val="en-US" w:eastAsia="zh-CN" w:bidi="ar-SA"/>
            <w:rPrChange w:id="2434" w:author="野草" w:date="2024-02-29T20:54:08Z">
              <w:rPr>
                <w:rFonts w:ascii="Times New Roman" w:hAnsi="Times New Roman" w:eastAsia="楷体" w:cstheme="minorBidi"/>
                <w:kern w:val="2"/>
                <w:sz w:val="24"/>
                <w:szCs w:val="24"/>
                <w:highlight w:val="none"/>
                <w:lang w:val="en-US" w:eastAsia="zh-CN" w:bidi="ar-SA"/>
              </w:rPr>
            </w:rPrChange>
          </w:rPr>
          <w:t>自然环境</w:t>
        </w:r>
      </w:ins>
      <w:ins w:id="2436" w:author="野草" w:date="2024-02-29T20:52:59Z">
        <w:r>
          <w:rPr>
            <w:rFonts w:ascii="Times New Roman" w:hAnsi="Times New Roman" w:eastAsia="楷体" w:cstheme="minorBidi"/>
            <w:kern w:val="2"/>
            <w:sz w:val="24"/>
            <w:szCs w:val="24"/>
            <w:highlight w:val="none"/>
            <w:lang w:val="en-US" w:eastAsia="zh-CN" w:bidi="ar-SA"/>
          </w:rPr>
          <w:t>对人类</w:t>
        </w:r>
      </w:ins>
      <w:ins w:id="2437" w:author="野草" w:date="2024-02-29T20:52:59Z">
        <w:r>
          <w:rPr>
            <w:rFonts w:hint="eastAsia" w:cstheme="minorBidi"/>
            <w:kern w:val="2"/>
            <w:sz w:val="24"/>
            <w:szCs w:val="24"/>
            <w:highlight w:val="none"/>
            <w:lang w:val="en-US" w:eastAsia="zh-CN" w:bidi="ar-SA"/>
          </w:rPr>
          <w:t>居住</w:t>
        </w:r>
      </w:ins>
      <w:ins w:id="2438" w:author="野草" w:date="2024-02-29T20:52:59Z">
        <w:r>
          <w:rPr>
            <w:rFonts w:ascii="Times New Roman" w:hAnsi="Times New Roman" w:eastAsia="楷体" w:cstheme="minorBidi"/>
            <w:kern w:val="2"/>
            <w:sz w:val="24"/>
            <w:szCs w:val="24"/>
            <w:highlight w:val="none"/>
            <w:lang w:val="en-US" w:eastAsia="zh-CN" w:bidi="ar-SA"/>
          </w:rPr>
          <w:t>的</w:t>
        </w:r>
      </w:ins>
      <w:ins w:id="2439" w:author="野草" w:date="2024-02-29T20:52:59Z">
        <w:r>
          <w:rPr>
            <w:rFonts w:ascii="Times New Roman" w:hAnsi="Times New Roman" w:eastAsia="楷体" w:cstheme="minorBidi"/>
            <w:kern w:val="2"/>
            <w:sz w:val="24"/>
            <w:szCs w:val="24"/>
            <w:highlight w:val="cyan"/>
            <w:lang w:val="en-US" w:eastAsia="zh-CN" w:bidi="ar-SA"/>
            <w:rPrChange w:id="2440" w:author="野草" w:date="2024-02-29T20:54:14Z">
              <w:rPr>
                <w:rFonts w:ascii="Times New Roman" w:hAnsi="Times New Roman" w:eastAsia="楷体" w:cstheme="minorBidi"/>
                <w:kern w:val="2"/>
                <w:sz w:val="24"/>
                <w:szCs w:val="24"/>
                <w:highlight w:val="none"/>
                <w:lang w:val="en-US" w:eastAsia="zh-CN" w:bidi="ar-SA"/>
              </w:rPr>
            </w:rPrChange>
          </w:rPr>
          <w:t>积极影响</w:t>
        </w:r>
      </w:ins>
      <w:ins w:id="2442" w:author="野草" w:date="2024-02-29T20:52:59Z">
        <w:r>
          <w:rPr>
            <w:rFonts w:ascii="Times New Roman" w:hAnsi="Times New Roman" w:eastAsia="楷体" w:cstheme="minorBidi"/>
            <w:kern w:val="2"/>
            <w:sz w:val="24"/>
            <w:szCs w:val="24"/>
            <w:highlight w:val="none"/>
            <w:lang w:val="en-US" w:eastAsia="zh-CN" w:bidi="ar-SA"/>
          </w:rPr>
          <w:t>。</w:t>
        </w:r>
      </w:ins>
      <w:ins w:id="2443" w:author="野草" w:date="2024-02-29T20:54:39Z">
        <w:r>
          <w:rPr>
            <w:rFonts w:hint="default" w:ascii="Times New Roman" w:hAnsi="Times New Roman"/>
          </w:rPr>
          <w:t>【u</w:t>
        </w:r>
      </w:ins>
      <w:ins w:id="2444" w:author="野草" w:date="2024-02-29T20:54:39Z">
        <w:r>
          <w:rPr>
            <w:rFonts w:ascii="Times New Roman" w:hAnsi="Times New Roman"/>
          </w:rPr>
          <w:t xml:space="preserve">p2024 0229 </w:t>
        </w:r>
      </w:ins>
      <w:ins w:id="2445" w:author="野草" w:date="2024-02-29T20:54:41Z">
        <w:r>
          <w:rPr>
            <w:rFonts w:hint="eastAsia"/>
            <w:lang w:val="en-US" w:eastAsia="zh-CN"/>
          </w:rPr>
          <w:t>20</w:t>
        </w:r>
      </w:ins>
      <w:ins w:id="2446" w:author="野草" w:date="2024-02-29T20:54:39Z">
        <w:r>
          <w:rPr>
            <w:rFonts w:ascii="Times New Roman" w:hAnsi="Times New Roman"/>
          </w:rPr>
          <w:t>:</w:t>
        </w:r>
      </w:ins>
      <w:ins w:id="2447" w:author="野草" w:date="2024-02-29T20:54:39Z">
        <w:r>
          <w:rPr>
            <w:rFonts w:hint="eastAsia" w:ascii="Times New Roman" w:hAnsi="Times New Roman"/>
            <w:lang w:val="en-US" w:eastAsia="zh-CN"/>
          </w:rPr>
          <w:t>5</w:t>
        </w:r>
      </w:ins>
      <w:ins w:id="2448" w:author="野草" w:date="2024-02-29T20:54:43Z">
        <w:r>
          <w:rPr>
            <w:rFonts w:hint="eastAsia"/>
            <w:lang w:val="en-US" w:eastAsia="zh-CN"/>
          </w:rPr>
          <w:t>4</w:t>
        </w:r>
      </w:ins>
      <w:ins w:id="2449" w:author="野草" w:date="2024-02-29T20:54:39Z">
        <w:r>
          <w:rPr>
            <w:rFonts w:hint="default" w:ascii="Times New Roman" w:hAnsi="Times New Roman"/>
          </w:rPr>
          <w:t>】</w:t>
        </w:r>
      </w:ins>
    </w:p>
    <w:p>
      <w:pPr>
        <w:pStyle w:val="9"/>
        <w:numPr>
          <w:ilvl w:val="-1"/>
          <w:numId w:val="0"/>
        </w:numPr>
        <w:ind w:left="0" w:firstLine="420"/>
        <w:rPr>
          <w:ins w:id="2451" w:author="野草" w:date="2024-03-03T17:40:29Z"/>
          <w:rFonts w:hint="default" w:ascii="Times New Roman" w:hAnsi="Times New Roman"/>
        </w:rPr>
        <w:pPrChange w:id="2450" w:author="野草" w:date="2024-02-29T21:03:24Z">
          <w:pPr/>
        </w:pPrChange>
      </w:pPr>
      <w:ins w:id="2452" w:author="野草" w:date="2024-02-29T21:08:21Z">
        <w:r>
          <w:rPr>
            <w:rFonts w:hint="eastAsia"/>
            <w:highlight w:val="cyan"/>
            <w:lang w:val="en-US" w:eastAsia="zh-CN"/>
            <w:rPrChange w:id="2453" w:author="野草" w:date="2024-02-29T21:10:35Z">
              <w:rPr>
                <w:rFonts w:hint="eastAsia"/>
                <w:lang w:val="en-US" w:eastAsia="zh-CN"/>
              </w:rPr>
            </w:rPrChange>
          </w:rPr>
          <w:t>生态系统服务</w:t>
        </w:r>
      </w:ins>
      <w:ins w:id="2455" w:author="野草" w:date="2024-02-29T21:22:58Z">
        <w:r>
          <w:rPr>
            <w:rFonts w:hint="eastAsia"/>
            <w:highlight w:val="none"/>
            <w:lang w:val="en-US" w:eastAsia="zh-CN"/>
            <w:rPrChange w:id="2456" w:author="野草" w:date="2024-02-29T21:23:02Z">
              <w:rPr>
                <w:rFonts w:hint="eastAsia"/>
                <w:highlight w:val="cyan"/>
                <w:lang w:val="en-US" w:eastAsia="zh-CN"/>
              </w:rPr>
            </w:rPrChange>
          </w:rPr>
          <w:t>是指</w:t>
        </w:r>
      </w:ins>
      <w:ins w:id="2458" w:author="野草" w:date="2024-02-29T21:08:21Z">
        <w:r>
          <w:rPr>
            <w:rFonts w:hint="eastAsia"/>
            <w:highlight w:val="cyan"/>
            <w:lang w:val="en-US" w:eastAsia="zh-CN"/>
            <w:rPrChange w:id="2459" w:author="野草" w:date="2024-02-29T21:11:02Z">
              <w:rPr>
                <w:rFonts w:hint="eastAsia"/>
                <w:lang w:val="en-US" w:eastAsia="zh-CN"/>
              </w:rPr>
            </w:rPrChange>
          </w:rPr>
          <w:t>人类</w:t>
        </w:r>
      </w:ins>
      <w:ins w:id="2461" w:author="野草" w:date="2024-02-29T21:08:21Z">
        <w:r>
          <w:rPr>
            <w:rFonts w:hint="eastAsia"/>
            <w:lang w:val="en-US" w:eastAsia="zh-CN"/>
          </w:rPr>
          <w:t>通过</w:t>
        </w:r>
      </w:ins>
      <w:ins w:id="2462" w:author="野草" w:date="2024-02-29T21:08:21Z">
        <w:r>
          <w:rPr>
            <w:rFonts w:hint="eastAsia"/>
            <w:highlight w:val="cyan"/>
            <w:lang w:val="en-US" w:eastAsia="zh-CN"/>
            <w:rPrChange w:id="2463" w:author="野草" w:date="2024-02-29T21:11:04Z">
              <w:rPr>
                <w:rFonts w:hint="eastAsia"/>
                <w:lang w:val="en-US" w:eastAsia="zh-CN"/>
              </w:rPr>
            </w:rPrChange>
          </w:rPr>
          <w:t>直接或间接</w:t>
        </w:r>
      </w:ins>
      <w:ins w:id="2465" w:author="野草" w:date="2024-02-29T21:08:21Z">
        <w:r>
          <w:rPr>
            <w:rFonts w:hint="eastAsia"/>
            <w:lang w:val="en-US" w:eastAsia="zh-CN"/>
          </w:rPr>
          <w:t>的方式从</w:t>
        </w:r>
      </w:ins>
      <w:ins w:id="2466" w:author="野草" w:date="2024-02-29T21:08:21Z">
        <w:r>
          <w:rPr>
            <w:rFonts w:hint="eastAsia"/>
            <w:highlight w:val="cyan"/>
            <w:lang w:val="en-US" w:eastAsia="zh-CN"/>
            <w:rPrChange w:id="2467" w:author="野草" w:date="2024-02-29T21:11:10Z">
              <w:rPr>
                <w:rFonts w:hint="eastAsia"/>
                <w:lang w:val="en-US" w:eastAsia="zh-CN"/>
              </w:rPr>
            </w:rPrChange>
          </w:rPr>
          <w:t>生态系统功能</w:t>
        </w:r>
      </w:ins>
      <w:ins w:id="2469" w:author="野草" w:date="2024-02-29T21:08:21Z">
        <w:r>
          <w:rPr>
            <w:rFonts w:hint="eastAsia"/>
            <w:lang w:val="en-US" w:eastAsia="zh-CN"/>
          </w:rPr>
          <w:t>中所获得的</w:t>
        </w:r>
      </w:ins>
      <w:ins w:id="2470" w:author="野草" w:date="2024-02-29T21:08:21Z">
        <w:r>
          <w:rPr>
            <w:rFonts w:hint="eastAsia"/>
            <w:highlight w:val="cyan"/>
            <w:lang w:val="en-US" w:eastAsia="zh-CN"/>
            <w:rPrChange w:id="2471" w:author="野草" w:date="2024-02-29T21:11:13Z">
              <w:rPr>
                <w:rFonts w:hint="eastAsia"/>
                <w:lang w:val="en-US" w:eastAsia="zh-CN"/>
              </w:rPr>
            </w:rPrChange>
          </w:rPr>
          <w:t>各种益处</w:t>
        </w:r>
      </w:ins>
      <w:ins w:id="2473" w:author="野草" w:date="2024-02-29T21:22:06Z">
        <w:r>
          <w:rPr>
            <w:rFonts w:hint="eastAsia"/>
            <w:highlight w:val="none"/>
            <w:lang w:val="en-US" w:eastAsia="zh-CN"/>
            <w:rPrChange w:id="2474" w:author="野草" w:date="2024-02-29T21:23:12Z">
              <w:rPr>
                <w:rFonts w:hint="eastAsia"/>
                <w:highlight w:val="cyan"/>
                <w:lang w:val="en-US" w:eastAsia="zh-CN"/>
              </w:rPr>
            </w:rPrChange>
          </w:rPr>
          <w:t xml:space="preserve"> (</w:t>
        </w:r>
      </w:ins>
      <w:ins w:id="2476" w:author="野草" w:date="2024-02-29T21:22:07Z">
        <w:r>
          <w:rPr>
            <w:rFonts w:hint="eastAsia"/>
            <w:highlight w:val="none"/>
            <w:shd w:val="clear" w:color="auto" w:fill="FFFFFF"/>
            <w:rPrChange w:id="2477" w:author="野草" w:date="2024-02-29T21:23:12Z">
              <w:rPr>
                <w:rFonts w:hint="eastAsia"/>
                <w:shd w:val="clear" w:color="auto" w:fill="FFFFFF"/>
              </w:rPr>
            </w:rPrChange>
          </w:rPr>
          <w:t>Co</w:t>
        </w:r>
      </w:ins>
      <w:ins w:id="2479" w:author="野草" w:date="2024-02-29T21:22:07Z">
        <w:r>
          <w:rPr>
            <w:rFonts w:hint="eastAsia"/>
            <w:shd w:val="clear" w:color="auto" w:fill="FFFFFF"/>
          </w:rPr>
          <w:t>stanza</w:t>
        </w:r>
      </w:ins>
      <w:ins w:id="2480" w:author="野草" w:date="2024-02-29T21:22:07Z">
        <w:r>
          <w:rPr>
            <w:rFonts w:hint="eastAsia"/>
            <w:shd w:val="clear" w:color="auto" w:fill="FFFFFF"/>
            <w:lang w:val="en-US" w:eastAsia="zh-CN"/>
          </w:rPr>
          <w:t xml:space="preserve"> </w:t>
        </w:r>
      </w:ins>
      <w:ins w:id="2481" w:author="野草" w:date="2024-02-29T21:22:08Z">
        <w:r>
          <w:rPr>
            <w:rFonts w:hint="eastAsia"/>
            <w:shd w:val="clear" w:color="auto" w:fill="FFFFFF"/>
            <w:lang w:val="en-US" w:eastAsia="zh-CN"/>
          </w:rPr>
          <w:t>et al.</w:t>
        </w:r>
      </w:ins>
      <w:ins w:id="2482" w:author="野草" w:date="2024-02-29T21:22:09Z">
        <w:r>
          <w:rPr>
            <w:rFonts w:hint="eastAsia"/>
            <w:shd w:val="clear" w:color="auto" w:fill="FFFFFF"/>
            <w:lang w:val="en-US" w:eastAsia="zh-CN"/>
          </w:rPr>
          <w:t>, 1</w:t>
        </w:r>
      </w:ins>
      <w:ins w:id="2483" w:author="野草" w:date="2024-02-29T21:22:10Z">
        <w:r>
          <w:rPr>
            <w:rFonts w:hint="eastAsia"/>
            <w:shd w:val="clear" w:color="auto" w:fill="FFFFFF"/>
            <w:lang w:val="en-US" w:eastAsia="zh-CN"/>
          </w:rPr>
          <w:t>9</w:t>
        </w:r>
      </w:ins>
      <w:ins w:id="2484" w:author="野草" w:date="2024-02-29T21:22:10Z">
        <w:r>
          <w:rPr>
            <w:rFonts w:hint="eastAsia"/>
            <w:highlight w:val="none"/>
            <w:shd w:val="clear" w:color="auto" w:fill="FFFFFF"/>
            <w:lang w:val="en-US" w:eastAsia="zh-CN"/>
            <w:rPrChange w:id="2485" w:author="野草" w:date="2024-02-29T21:23:09Z">
              <w:rPr>
                <w:rFonts w:hint="eastAsia"/>
                <w:shd w:val="clear" w:color="auto" w:fill="FFFFFF"/>
                <w:lang w:val="en-US" w:eastAsia="zh-CN"/>
              </w:rPr>
            </w:rPrChange>
          </w:rPr>
          <w:t>97</w:t>
        </w:r>
      </w:ins>
      <w:ins w:id="2487" w:author="野草" w:date="2024-02-29T21:22:06Z">
        <w:r>
          <w:rPr>
            <w:rFonts w:hint="eastAsia"/>
            <w:highlight w:val="none"/>
            <w:lang w:val="en-US" w:eastAsia="zh-CN"/>
            <w:rPrChange w:id="2488" w:author="野草" w:date="2024-02-29T21:23:09Z">
              <w:rPr>
                <w:rFonts w:hint="eastAsia"/>
                <w:highlight w:val="cyan"/>
                <w:lang w:val="en-US" w:eastAsia="zh-CN"/>
              </w:rPr>
            </w:rPrChange>
          </w:rPr>
          <w:t>)</w:t>
        </w:r>
      </w:ins>
      <w:ins w:id="2490" w:author="野草" w:date="2024-02-29T21:11:15Z">
        <w:r>
          <w:rPr>
            <w:rFonts w:hint="eastAsia"/>
            <w:highlight w:val="none"/>
            <w:lang w:val="en-US" w:eastAsia="zh-CN"/>
            <w:rPrChange w:id="2491" w:author="野草" w:date="2024-02-29T21:11:19Z">
              <w:rPr>
                <w:rFonts w:hint="eastAsia"/>
                <w:highlight w:val="cyan"/>
                <w:lang w:val="en-US" w:eastAsia="zh-CN"/>
              </w:rPr>
            </w:rPrChange>
          </w:rPr>
          <w:t>。</w:t>
        </w:r>
      </w:ins>
      <w:ins w:id="2493" w:author="野草" w:date="2024-02-29T21:08:21Z">
        <w:r>
          <w:rPr>
            <w:rFonts w:hint="eastAsia"/>
            <w:highlight w:val="cyan"/>
            <w:lang w:val="en-US" w:eastAsia="zh-CN"/>
            <w:rPrChange w:id="2494" w:author="野草" w:date="2024-02-29T21:11:34Z">
              <w:rPr>
                <w:rFonts w:hint="eastAsia"/>
                <w:lang w:val="en-US" w:eastAsia="zh-CN"/>
              </w:rPr>
            </w:rPrChange>
          </w:rPr>
          <w:t>这些益处</w:t>
        </w:r>
      </w:ins>
      <w:ins w:id="2496" w:author="野草" w:date="2024-02-29T21:11:23Z">
        <w:r>
          <w:rPr>
            <w:rFonts w:hint="eastAsia"/>
            <w:lang w:val="en-US" w:eastAsia="zh-CN"/>
          </w:rPr>
          <w:t>包括</w:t>
        </w:r>
      </w:ins>
      <w:ins w:id="2497" w:author="野草" w:date="2024-02-29T21:11:29Z">
        <w:r>
          <w:rPr>
            <w:rFonts w:hint="eastAsia"/>
            <w:highlight w:val="cyan"/>
            <w:lang w:val="en-US" w:eastAsia="zh-CN"/>
            <w:rPrChange w:id="2498" w:author="野草" w:date="2024-02-29T21:11:37Z">
              <w:rPr>
                <w:rFonts w:hint="eastAsia"/>
                <w:lang w:val="en-US" w:eastAsia="zh-CN"/>
              </w:rPr>
            </w:rPrChange>
          </w:rPr>
          <w:t>多方面</w:t>
        </w:r>
      </w:ins>
      <w:ins w:id="2500" w:author="野草" w:date="2024-02-29T21:11:30Z">
        <w:r>
          <w:rPr>
            <w:rFonts w:hint="eastAsia"/>
            <w:highlight w:val="cyan"/>
            <w:lang w:val="en-US" w:eastAsia="zh-CN"/>
            <w:rPrChange w:id="2501" w:author="野草" w:date="2024-02-29T21:11:37Z">
              <w:rPr>
                <w:rFonts w:hint="eastAsia"/>
                <w:lang w:val="en-US" w:eastAsia="zh-CN"/>
              </w:rPr>
            </w:rPrChange>
          </w:rPr>
          <w:t>内容</w:t>
        </w:r>
      </w:ins>
      <w:ins w:id="2503" w:author="野草" w:date="2024-02-29T21:08:21Z">
        <w:r>
          <w:rPr>
            <w:rFonts w:hint="eastAsia"/>
            <w:lang w:val="en-US" w:eastAsia="zh-CN"/>
          </w:rPr>
          <w:t>，如</w:t>
        </w:r>
      </w:ins>
      <w:ins w:id="2504" w:author="野草" w:date="2024-02-29T21:08:21Z">
        <w:r>
          <w:rPr>
            <w:rFonts w:hint="eastAsia"/>
            <w:highlight w:val="cyan"/>
            <w:lang w:val="en-US" w:eastAsia="zh-CN"/>
            <w:rPrChange w:id="2505" w:author="野草" w:date="2024-02-29T21:11:53Z">
              <w:rPr>
                <w:rFonts w:hint="eastAsia"/>
                <w:lang w:val="en-US" w:eastAsia="zh-CN"/>
              </w:rPr>
            </w:rPrChange>
          </w:rPr>
          <w:t>城市降温、空气净化</w:t>
        </w:r>
      </w:ins>
      <w:ins w:id="2507" w:author="野草" w:date="2024-02-29T21:08:21Z">
        <w:r>
          <w:rPr>
            <w:rFonts w:hint="eastAsia"/>
            <w:lang w:val="en-US" w:eastAsia="zh-CN"/>
          </w:rPr>
          <w:t>、固碳能力提升以及</w:t>
        </w:r>
      </w:ins>
      <w:ins w:id="2508" w:author="野草" w:date="2024-02-29T21:08:21Z">
        <w:r>
          <w:rPr>
            <w:rFonts w:hint="eastAsia"/>
            <w:highlight w:val="cyan"/>
            <w:lang w:val="en-US" w:eastAsia="zh-CN"/>
            <w:rPrChange w:id="2509" w:author="野草" w:date="2024-02-29T21:11:56Z">
              <w:rPr>
                <w:rFonts w:hint="eastAsia"/>
                <w:lang w:val="en-US" w:eastAsia="zh-CN"/>
              </w:rPr>
            </w:rPrChange>
          </w:rPr>
          <w:t>提供室外休闲空间</w:t>
        </w:r>
      </w:ins>
      <w:ins w:id="2511" w:author="野草" w:date="2024-02-29T21:08:21Z">
        <w:r>
          <w:rPr>
            <w:rFonts w:hint="eastAsia"/>
            <w:lang w:val="en-US" w:eastAsia="zh-CN"/>
          </w:rPr>
          <w:t>等</w:t>
        </w:r>
      </w:ins>
      <w:ins w:id="2512" w:author="野草" w:date="2024-02-29T21:08:21Z">
        <w:r>
          <w:rPr>
            <w:rFonts w:eastAsia="楷体" w:asciiTheme="minorHAnsi" w:hAnsiTheme="minorHAnsi" w:cstheme="minorBidi"/>
            <w:kern w:val="2"/>
            <w:sz w:val="24"/>
            <w:szCs w:val="24"/>
            <w:lang w:val="en-US" w:eastAsia="zh-CN" w:bidi="ar-SA"/>
            <w:rPrChange w:id="2513" w:author="野草" w:date="2024-02-29T21:14:04Z">
              <w:rPr>
                <w:rFonts w:eastAsia="楷体" w:asciiTheme="minorHAnsi" w:hAnsiTheme="minorHAnsi" w:cstheme="minorBidi"/>
                <w:kern w:val="2"/>
                <w:sz w:val="24"/>
                <w:szCs w:val="24"/>
                <w:lang w:val="en-US" w:eastAsia="zh-CN" w:bidi="ar-SA"/>
              </w:rPr>
            </w:rPrChange>
          </w:rPr>
          <w:t>。</w:t>
        </w:r>
      </w:ins>
      <w:ins w:id="2515" w:author="野草" w:date="2024-02-29T21:18:14Z">
        <w:r>
          <w:rPr>
            <w:rFonts w:hint="eastAsia" w:asciiTheme="minorHAnsi" w:hAnsiTheme="minorHAnsi" w:cstheme="minorBidi"/>
            <w:kern w:val="2"/>
            <w:sz w:val="24"/>
            <w:szCs w:val="24"/>
            <w:lang w:val="en-US" w:eastAsia="zh-CN" w:bidi="ar-SA"/>
          </w:rPr>
          <w:t>当前，</w:t>
        </w:r>
      </w:ins>
      <w:ins w:id="2516" w:author="野草" w:date="2024-02-29T21:18:16Z">
        <w:r>
          <w:rPr>
            <w:rFonts w:ascii="Times New Roman" w:hAnsi="Times New Roman" w:eastAsia="楷体" w:cstheme="minorBidi"/>
            <w:kern w:val="2"/>
            <w:sz w:val="24"/>
            <w:szCs w:val="24"/>
            <w:lang w:val="en-US" w:eastAsia="zh-CN" w:bidi="ar-SA"/>
            <w:rPrChange w:id="2517" w:author="野草" w:date="2024-02-29T21:18:59Z">
              <w:rPr>
                <w:rFonts w:eastAsia="楷体" w:asciiTheme="minorHAnsi" w:hAnsiTheme="minorHAnsi" w:cstheme="minorBidi"/>
                <w:kern w:val="2"/>
                <w:sz w:val="24"/>
                <w:szCs w:val="24"/>
                <w:lang w:val="en-US" w:eastAsia="zh-CN" w:bidi="ar-SA"/>
              </w:rPr>
            </w:rPrChange>
          </w:rPr>
          <w:t>仅有</w:t>
        </w:r>
      </w:ins>
      <w:ins w:id="2519" w:author="野草" w:date="2024-02-29T21:18:16Z">
        <w:r>
          <w:rPr>
            <w:rFonts w:ascii="Times New Roman" w:hAnsi="Times New Roman" w:eastAsia="楷体" w:cstheme="minorBidi"/>
            <w:kern w:val="2"/>
            <w:sz w:val="24"/>
            <w:szCs w:val="24"/>
            <w:highlight w:val="cyan"/>
            <w:lang w:val="en-US" w:eastAsia="zh-CN" w:bidi="ar-SA"/>
            <w:rPrChange w:id="2520" w:author="野草" w:date="2024-02-29T21:19:05Z">
              <w:rPr>
                <w:rFonts w:eastAsia="楷体" w:asciiTheme="minorHAnsi" w:hAnsiTheme="minorHAnsi" w:cstheme="minorBidi"/>
                <w:kern w:val="2"/>
                <w:sz w:val="24"/>
                <w:szCs w:val="24"/>
                <w:lang w:val="en-US" w:eastAsia="zh-CN" w:bidi="ar-SA"/>
              </w:rPr>
            </w:rPrChange>
          </w:rPr>
          <w:t>少数</w:t>
        </w:r>
      </w:ins>
      <w:ins w:id="2522" w:author="野草" w:date="2024-02-29T21:18:17Z">
        <w:r>
          <w:rPr>
            <w:rFonts w:ascii="Times New Roman" w:hAnsi="Times New Roman" w:eastAsia="楷体" w:cstheme="minorBidi"/>
            <w:kern w:val="2"/>
            <w:sz w:val="24"/>
            <w:szCs w:val="24"/>
            <w:highlight w:val="cyan"/>
            <w:lang w:val="en-US" w:eastAsia="zh-CN" w:bidi="ar-SA"/>
            <w:rPrChange w:id="2523" w:author="野草" w:date="2024-02-29T21:19:05Z">
              <w:rPr>
                <w:rFonts w:eastAsia="楷体" w:asciiTheme="minorHAnsi" w:hAnsiTheme="minorHAnsi" w:cstheme="minorBidi"/>
                <w:kern w:val="2"/>
                <w:sz w:val="24"/>
                <w:szCs w:val="24"/>
                <w:lang w:val="en-US" w:eastAsia="zh-CN" w:bidi="ar-SA"/>
              </w:rPr>
            </w:rPrChange>
          </w:rPr>
          <w:t>研究</w:t>
        </w:r>
      </w:ins>
      <w:ins w:id="2525" w:author="野草" w:date="2024-02-29T21:18:11Z">
        <w:r>
          <w:rPr>
            <w:rFonts w:hint="eastAsia" w:ascii="Times New Roman" w:hAnsi="Times New Roman" w:eastAsia="楷体" w:cstheme="minorBidi"/>
            <w:kern w:val="2"/>
            <w:sz w:val="24"/>
            <w:szCs w:val="24"/>
            <w:lang w:val="en-US" w:eastAsia="zh-CN" w:bidi="ar-SA"/>
            <w:rPrChange w:id="2526" w:author="野草" w:date="2024-02-29T21:18:59Z">
              <w:rPr>
                <w:rFonts w:eastAsia="楷体" w:asciiTheme="minorHAnsi" w:hAnsiTheme="minorHAnsi" w:cstheme="minorBidi"/>
                <w:kern w:val="2"/>
                <w:sz w:val="24"/>
                <w:szCs w:val="24"/>
                <w:lang w:val="en-US" w:eastAsia="zh-CN" w:bidi="ar-SA"/>
              </w:rPr>
            </w:rPrChange>
          </w:rPr>
          <w:t>专注于剖析</w:t>
        </w:r>
      </w:ins>
      <w:ins w:id="2528" w:author="野草" w:date="2024-02-29T21:18:11Z">
        <w:r>
          <w:rPr>
            <w:rFonts w:hint="eastAsia" w:ascii="Times New Roman" w:hAnsi="Times New Roman" w:eastAsia="楷体" w:cstheme="minorBidi"/>
            <w:kern w:val="2"/>
            <w:sz w:val="24"/>
            <w:szCs w:val="24"/>
            <w:highlight w:val="cyan"/>
            <w:lang w:val="en-US" w:eastAsia="zh-CN" w:bidi="ar-SA"/>
            <w:rPrChange w:id="2529" w:author="野草" w:date="2024-02-29T21:19:10Z">
              <w:rPr>
                <w:rFonts w:eastAsia="楷体" w:asciiTheme="minorHAnsi" w:hAnsiTheme="minorHAnsi" w:cstheme="minorBidi"/>
                <w:kern w:val="2"/>
                <w:sz w:val="24"/>
                <w:szCs w:val="24"/>
                <w:lang w:val="en-US" w:eastAsia="zh-CN" w:bidi="ar-SA"/>
              </w:rPr>
            </w:rPrChange>
          </w:rPr>
          <w:t>城市降温</w:t>
        </w:r>
      </w:ins>
      <w:ins w:id="2531" w:author="野草" w:date="2024-02-29T21:19:11Z">
        <w:r>
          <w:rPr>
            <w:rFonts w:hint="eastAsia" w:cstheme="minorBidi"/>
            <w:kern w:val="2"/>
            <w:sz w:val="24"/>
            <w:szCs w:val="24"/>
            <w:highlight w:val="none"/>
            <w:lang w:val="en-US" w:eastAsia="zh-CN" w:bidi="ar-SA"/>
            <w:rPrChange w:id="2532" w:author="野草" w:date="2024-02-29T21:19:15Z">
              <w:rPr>
                <w:rFonts w:hint="eastAsia" w:cstheme="minorBidi"/>
                <w:kern w:val="2"/>
                <w:sz w:val="24"/>
                <w:szCs w:val="24"/>
                <w:highlight w:val="cyan"/>
                <w:lang w:val="en-US" w:eastAsia="zh-CN" w:bidi="ar-SA"/>
              </w:rPr>
            </w:rPrChange>
          </w:rPr>
          <w:t>的</w:t>
        </w:r>
      </w:ins>
      <w:ins w:id="2534" w:author="野草" w:date="2024-02-29T21:18:11Z">
        <w:r>
          <w:rPr>
            <w:rFonts w:hint="eastAsia" w:ascii="Times New Roman" w:hAnsi="Times New Roman" w:eastAsia="楷体" w:cstheme="minorBidi"/>
            <w:kern w:val="2"/>
            <w:sz w:val="24"/>
            <w:szCs w:val="24"/>
            <w:lang w:val="en-US" w:eastAsia="zh-CN" w:bidi="ar-SA"/>
            <w:rPrChange w:id="2535" w:author="野草" w:date="2024-02-29T21:18:59Z">
              <w:rPr>
                <w:rFonts w:eastAsia="楷体" w:asciiTheme="minorHAnsi" w:hAnsiTheme="minorHAnsi" w:cstheme="minorBidi"/>
                <w:kern w:val="2"/>
                <w:sz w:val="24"/>
                <w:szCs w:val="24"/>
                <w:lang w:val="en-US" w:eastAsia="zh-CN" w:bidi="ar-SA"/>
              </w:rPr>
            </w:rPrChange>
          </w:rPr>
          <w:t>供需关系。</w:t>
        </w:r>
      </w:ins>
      <w:ins w:id="2537" w:author="野草" w:date="2024-02-29T21:18:11Z">
        <w:r>
          <w:rPr>
            <w:rFonts w:hint="eastAsia" w:ascii="Times New Roman" w:hAnsi="Times New Roman" w:eastAsia="楷体" w:cstheme="minorBidi"/>
            <w:kern w:val="2"/>
            <w:sz w:val="24"/>
            <w:szCs w:val="24"/>
            <w:highlight w:val="cyan"/>
            <w:lang w:val="en-US" w:eastAsia="zh-CN" w:bidi="ar-SA"/>
            <w:rPrChange w:id="2538" w:author="野草" w:date="2024-02-29T21:19:42Z">
              <w:rPr>
                <w:rFonts w:eastAsia="楷体" w:asciiTheme="minorHAnsi" w:hAnsiTheme="minorHAnsi" w:cstheme="minorBidi"/>
                <w:kern w:val="2"/>
                <w:sz w:val="24"/>
                <w:szCs w:val="24"/>
                <w:lang w:val="en-US" w:eastAsia="zh-CN" w:bidi="ar-SA"/>
              </w:rPr>
            </w:rPrChange>
          </w:rPr>
          <w:t>这些研究</w:t>
        </w:r>
      </w:ins>
      <w:ins w:id="2540" w:author="野草" w:date="2024-02-29T21:18:11Z">
        <w:r>
          <w:rPr>
            <w:rFonts w:hint="eastAsia" w:ascii="Times New Roman" w:hAnsi="Times New Roman" w:eastAsia="楷体" w:cstheme="minorBidi"/>
            <w:kern w:val="2"/>
            <w:sz w:val="24"/>
            <w:szCs w:val="24"/>
            <w:lang w:val="en-US" w:eastAsia="zh-CN" w:bidi="ar-SA"/>
            <w:rPrChange w:id="2541" w:author="野草" w:date="2024-02-29T21:18:59Z">
              <w:rPr>
                <w:rFonts w:eastAsia="楷体" w:asciiTheme="minorHAnsi" w:hAnsiTheme="minorHAnsi" w:cstheme="minorBidi"/>
                <w:kern w:val="2"/>
                <w:sz w:val="24"/>
                <w:szCs w:val="24"/>
                <w:lang w:val="en-US" w:eastAsia="zh-CN" w:bidi="ar-SA"/>
              </w:rPr>
            </w:rPrChange>
          </w:rPr>
          <w:t>普遍采用</w:t>
        </w:r>
      </w:ins>
      <w:ins w:id="2543" w:author="野草" w:date="2024-02-29T21:19:22Z">
        <w:r>
          <w:rPr>
            <w:rFonts w:hint="eastAsia" w:cstheme="minorBidi"/>
            <w:kern w:val="2"/>
            <w:sz w:val="24"/>
            <w:szCs w:val="24"/>
            <w:highlight w:val="cyan"/>
            <w:lang w:val="en-US" w:eastAsia="zh-CN" w:bidi="ar-SA"/>
            <w:rPrChange w:id="2544" w:author="野草" w:date="2024-02-29T21:19:31Z">
              <w:rPr>
                <w:rFonts w:hint="eastAsia" w:cstheme="minorBidi"/>
                <w:kern w:val="2"/>
                <w:sz w:val="24"/>
                <w:szCs w:val="24"/>
                <w:lang w:val="en-US" w:eastAsia="zh-CN" w:bidi="ar-SA"/>
              </w:rPr>
            </w:rPrChange>
          </w:rPr>
          <w:t>在</w:t>
        </w:r>
      </w:ins>
      <w:ins w:id="2546" w:author="野草" w:date="2024-02-29T21:18:11Z">
        <w:r>
          <w:rPr>
            <w:rFonts w:hint="eastAsia" w:ascii="Times New Roman" w:hAnsi="Times New Roman" w:eastAsia="楷体" w:cstheme="minorBidi"/>
            <w:kern w:val="2"/>
            <w:sz w:val="24"/>
            <w:szCs w:val="24"/>
            <w:highlight w:val="cyan"/>
            <w:lang w:val="en-US" w:eastAsia="zh-CN" w:bidi="ar-SA"/>
            <w:rPrChange w:id="2547" w:author="野草" w:date="2024-02-29T21:19:31Z">
              <w:rPr>
                <w:rFonts w:eastAsia="楷体" w:asciiTheme="minorHAnsi" w:hAnsiTheme="minorHAnsi" w:cstheme="minorBidi"/>
                <w:kern w:val="2"/>
                <w:sz w:val="24"/>
                <w:szCs w:val="24"/>
                <w:lang w:val="en-US" w:eastAsia="zh-CN" w:bidi="ar-SA"/>
              </w:rPr>
            </w:rPrChange>
          </w:rPr>
          <w:t>0-1</w:t>
        </w:r>
      </w:ins>
      <w:ins w:id="2549" w:author="野草" w:date="2024-02-29T21:18:38Z">
        <w:r>
          <w:rPr>
            <w:rFonts w:ascii="Times New Roman" w:hAnsi="Times New Roman" w:eastAsia="楷体" w:cstheme="minorBidi"/>
            <w:kern w:val="2"/>
            <w:sz w:val="24"/>
            <w:szCs w:val="24"/>
            <w:highlight w:val="cyan"/>
            <w:lang w:val="en-US" w:eastAsia="zh-CN" w:bidi="ar-SA"/>
            <w:rPrChange w:id="2550" w:author="野草" w:date="2024-02-29T21:19:31Z">
              <w:rPr>
                <w:rFonts w:eastAsia="楷体" w:asciiTheme="minorHAnsi" w:hAnsiTheme="minorHAnsi" w:cstheme="minorBidi"/>
                <w:kern w:val="2"/>
                <w:sz w:val="24"/>
                <w:szCs w:val="24"/>
                <w:lang w:val="en-US" w:eastAsia="zh-CN" w:bidi="ar-SA"/>
              </w:rPr>
            </w:rPrChange>
          </w:rPr>
          <w:t>分</w:t>
        </w:r>
      </w:ins>
      <w:ins w:id="2552" w:author="野草" w:date="2024-02-29T21:18:40Z">
        <w:r>
          <w:rPr>
            <w:rFonts w:ascii="Times New Roman" w:hAnsi="Times New Roman" w:eastAsia="楷体" w:cstheme="minorBidi"/>
            <w:kern w:val="2"/>
            <w:sz w:val="24"/>
            <w:szCs w:val="24"/>
            <w:highlight w:val="cyan"/>
            <w:lang w:val="en-US" w:eastAsia="zh-CN" w:bidi="ar-SA"/>
            <w:rPrChange w:id="2553" w:author="野草" w:date="2024-02-29T21:19:31Z">
              <w:rPr>
                <w:rFonts w:eastAsia="楷体" w:asciiTheme="minorHAnsi" w:hAnsiTheme="minorHAnsi" w:cstheme="minorBidi"/>
                <w:kern w:val="2"/>
                <w:sz w:val="24"/>
                <w:szCs w:val="24"/>
                <w:lang w:val="en-US" w:eastAsia="zh-CN" w:bidi="ar-SA"/>
              </w:rPr>
            </w:rPrChange>
          </w:rPr>
          <w:t>之间</w:t>
        </w:r>
      </w:ins>
      <w:ins w:id="2555" w:author="野草" w:date="2024-02-29T21:18:41Z">
        <w:r>
          <w:rPr>
            <w:rFonts w:ascii="Times New Roman" w:hAnsi="Times New Roman" w:eastAsia="楷体" w:cstheme="minorBidi"/>
            <w:kern w:val="2"/>
            <w:sz w:val="24"/>
            <w:szCs w:val="24"/>
            <w:lang w:val="en-US" w:eastAsia="zh-CN" w:bidi="ar-SA"/>
            <w:rPrChange w:id="2556" w:author="野草" w:date="2024-02-29T21:18:59Z">
              <w:rPr>
                <w:rFonts w:eastAsia="楷体" w:asciiTheme="minorHAnsi" w:hAnsiTheme="minorHAnsi" w:cstheme="minorBidi"/>
                <w:kern w:val="2"/>
                <w:sz w:val="24"/>
                <w:szCs w:val="24"/>
                <w:lang w:val="en-US" w:eastAsia="zh-CN" w:bidi="ar-SA"/>
              </w:rPr>
            </w:rPrChange>
          </w:rPr>
          <w:t>进行</w:t>
        </w:r>
      </w:ins>
      <w:ins w:id="2558" w:author="野草" w:date="2024-02-29T21:18:11Z">
        <w:r>
          <w:rPr>
            <w:rFonts w:hint="eastAsia" w:ascii="Times New Roman" w:hAnsi="Times New Roman" w:eastAsia="楷体" w:cstheme="minorBidi"/>
            <w:kern w:val="2"/>
            <w:sz w:val="24"/>
            <w:szCs w:val="24"/>
            <w:highlight w:val="cyan"/>
            <w:lang w:val="en-US" w:eastAsia="zh-CN" w:bidi="ar-SA"/>
            <w:rPrChange w:id="2559" w:author="野草" w:date="2024-02-29T21:19:34Z">
              <w:rPr>
                <w:rFonts w:eastAsia="楷体" w:asciiTheme="minorHAnsi" w:hAnsiTheme="minorHAnsi" w:cstheme="minorBidi"/>
                <w:kern w:val="2"/>
                <w:sz w:val="24"/>
                <w:szCs w:val="24"/>
                <w:lang w:val="en-US" w:eastAsia="zh-CN" w:bidi="ar-SA"/>
              </w:rPr>
            </w:rPrChange>
          </w:rPr>
          <w:t>评分</w:t>
        </w:r>
      </w:ins>
      <w:ins w:id="2561" w:author="野草" w:date="2024-02-29T21:18:42Z">
        <w:r>
          <w:rPr>
            <w:rFonts w:ascii="Times New Roman" w:hAnsi="Times New Roman" w:eastAsia="楷体" w:cstheme="minorBidi"/>
            <w:kern w:val="2"/>
            <w:sz w:val="24"/>
            <w:szCs w:val="24"/>
            <w:lang w:val="en-US" w:eastAsia="zh-CN" w:bidi="ar-SA"/>
            <w:rPrChange w:id="2562" w:author="野草" w:date="2024-02-29T21:18:59Z">
              <w:rPr>
                <w:rFonts w:eastAsia="楷体" w:asciiTheme="minorHAnsi" w:hAnsiTheme="minorHAnsi" w:cstheme="minorBidi"/>
                <w:kern w:val="2"/>
                <w:sz w:val="24"/>
                <w:szCs w:val="24"/>
                <w:lang w:val="en-US" w:eastAsia="zh-CN" w:bidi="ar-SA"/>
              </w:rPr>
            </w:rPrChange>
          </w:rPr>
          <w:t>的</w:t>
        </w:r>
      </w:ins>
      <w:ins w:id="2564" w:author="野草" w:date="2024-02-29T21:18:45Z">
        <w:r>
          <w:rPr>
            <w:rFonts w:ascii="Times New Roman" w:hAnsi="Times New Roman" w:eastAsia="楷体" w:cstheme="minorBidi"/>
            <w:kern w:val="2"/>
            <w:sz w:val="24"/>
            <w:szCs w:val="24"/>
            <w:lang w:val="en-US" w:eastAsia="zh-CN" w:bidi="ar-SA"/>
            <w:rPrChange w:id="2565" w:author="野草" w:date="2024-02-29T21:18:59Z">
              <w:rPr>
                <w:rFonts w:eastAsia="楷体" w:asciiTheme="minorHAnsi" w:hAnsiTheme="minorHAnsi" w:cstheme="minorBidi"/>
                <w:kern w:val="2"/>
                <w:sz w:val="24"/>
                <w:szCs w:val="24"/>
                <w:lang w:val="en-US" w:eastAsia="zh-CN" w:bidi="ar-SA"/>
              </w:rPr>
            </w:rPrChange>
          </w:rPr>
          <w:t>算法</w:t>
        </w:r>
      </w:ins>
      <w:ins w:id="2567" w:author="野草" w:date="2024-02-29T21:18:48Z">
        <w:r>
          <w:rPr>
            <w:rFonts w:ascii="Times New Roman" w:hAnsi="Times New Roman" w:eastAsia="楷体" w:cstheme="minorBidi"/>
            <w:kern w:val="2"/>
            <w:sz w:val="24"/>
            <w:szCs w:val="24"/>
            <w:lang w:val="en-US" w:eastAsia="zh-CN" w:bidi="ar-SA"/>
            <w:rPrChange w:id="2568" w:author="野草" w:date="2024-02-29T21:18:59Z">
              <w:rPr>
                <w:rFonts w:eastAsia="楷体" w:asciiTheme="minorHAnsi" w:hAnsiTheme="minorHAnsi" w:cstheme="minorBidi"/>
                <w:kern w:val="2"/>
                <w:sz w:val="24"/>
                <w:szCs w:val="24"/>
                <w:lang w:val="en-US" w:eastAsia="zh-CN" w:bidi="ar-SA"/>
              </w:rPr>
            </w:rPrChange>
          </w:rPr>
          <w:t>对</w:t>
        </w:r>
      </w:ins>
      <w:ins w:id="2570" w:author="野草" w:date="2024-02-29T21:18:49Z">
        <w:r>
          <w:rPr>
            <w:rFonts w:ascii="Times New Roman" w:hAnsi="Times New Roman" w:eastAsia="楷体" w:cstheme="minorBidi"/>
            <w:kern w:val="2"/>
            <w:sz w:val="24"/>
            <w:szCs w:val="24"/>
            <w:highlight w:val="cyan"/>
            <w:lang w:val="en-US" w:eastAsia="zh-CN" w:bidi="ar-SA"/>
            <w:rPrChange w:id="2571" w:author="野草" w:date="2024-02-29T21:19:36Z">
              <w:rPr>
                <w:rFonts w:eastAsia="楷体" w:asciiTheme="minorHAnsi" w:hAnsiTheme="minorHAnsi" w:cstheme="minorBidi"/>
                <w:kern w:val="2"/>
                <w:sz w:val="24"/>
                <w:szCs w:val="24"/>
                <w:lang w:val="en-US" w:eastAsia="zh-CN" w:bidi="ar-SA"/>
              </w:rPr>
            </w:rPrChange>
          </w:rPr>
          <w:t>供应</w:t>
        </w:r>
      </w:ins>
      <w:ins w:id="2573" w:author="野草" w:date="2024-02-29T21:18:56Z">
        <w:r>
          <w:rPr>
            <w:rFonts w:ascii="Times New Roman" w:hAnsi="Times New Roman" w:eastAsia="楷体" w:cstheme="minorBidi"/>
            <w:kern w:val="2"/>
            <w:sz w:val="24"/>
            <w:szCs w:val="24"/>
            <w:highlight w:val="cyan"/>
            <w:lang w:val="en-US" w:eastAsia="zh-CN" w:bidi="ar-SA"/>
            <w:rPrChange w:id="2574" w:author="野草" w:date="2024-02-29T21:19:36Z">
              <w:rPr>
                <w:rFonts w:eastAsia="楷体" w:asciiTheme="minorHAnsi" w:hAnsiTheme="minorHAnsi" w:cstheme="minorBidi"/>
                <w:kern w:val="2"/>
                <w:sz w:val="24"/>
                <w:szCs w:val="24"/>
                <w:lang w:val="en-US" w:eastAsia="zh-CN" w:bidi="ar-SA"/>
              </w:rPr>
            </w:rPrChange>
          </w:rPr>
          <w:t>和</w:t>
        </w:r>
      </w:ins>
      <w:ins w:id="2576" w:author="野草" w:date="2024-02-29T21:18:51Z">
        <w:r>
          <w:rPr>
            <w:rFonts w:ascii="Times New Roman" w:hAnsi="Times New Roman" w:eastAsia="楷体" w:cstheme="minorBidi"/>
            <w:kern w:val="2"/>
            <w:sz w:val="24"/>
            <w:szCs w:val="24"/>
            <w:highlight w:val="cyan"/>
            <w:lang w:val="en-US" w:eastAsia="zh-CN" w:bidi="ar-SA"/>
            <w:rPrChange w:id="2577" w:author="野草" w:date="2024-02-29T21:19:36Z">
              <w:rPr>
                <w:rFonts w:eastAsia="楷体" w:asciiTheme="minorHAnsi" w:hAnsiTheme="minorHAnsi" w:cstheme="minorBidi"/>
                <w:kern w:val="2"/>
                <w:sz w:val="24"/>
                <w:szCs w:val="24"/>
                <w:lang w:val="en-US" w:eastAsia="zh-CN" w:bidi="ar-SA"/>
              </w:rPr>
            </w:rPrChange>
          </w:rPr>
          <w:t>需求</w:t>
        </w:r>
      </w:ins>
      <w:ins w:id="2579" w:author="野草" w:date="2024-02-29T21:18:51Z">
        <w:r>
          <w:rPr>
            <w:rFonts w:ascii="Times New Roman" w:hAnsi="Times New Roman" w:eastAsia="楷体" w:cstheme="minorBidi"/>
            <w:kern w:val="2"/>
            <w:sz w:val="24"/>
            <w:szCs w:val="24"/>
            <w:lang w:val="en-US" w:eastAsia="zh-CN" w:bidi="ar-SA"/>
            <w:rPrChange w:id="2580" w:author="野草" w:date="2024-02-29T21:18:59Z">
              <w:rPr>
                <w:rFonts w:eastAsia="楷体" w:asciiTheme="minorHAnsi" w:hAnsiTheme="minorHAnsi" w:cstheme="minorBidi"/>
                <w:kern w:val="2"/>
                <w:sz w:val="24"/>
                <w:szCs w:val="24"/>
                <w:lang w:val="en-US" w:eastAsia="zh-CN" w:bidi="ar-SA"/>
              </w:rPr>
            </w:rPrChange>
          </w:rPr>
          <w:t>的</w:t>
        </w:r>
      </w:ins>
      <w:ins w:id="2582" w:author="野草" w:date="2024-02-29T21:18:53Z">
        <w:r>
          <w:rPr>
            <w:rFonts w:ascii="Times New Roman" w:hAnsi="Times New Roman" w:eastAsia="楷体" w:cstheme="minorBidi"/>
            <w:kern w:val="2"/>
            <w:sz w:val="24"/>
            <w:szCs w:val="24"/>
            <w:lang w:val="en-US" w:eastAsia="zh-CN" w:bidi="ar-SA"/>
            <w:rPrChange w:id="2583" w:author="野草" w:date="2024-02-29T21:18:59Z">
              <w:rPr>
                <w:rFonts w:eastAsia="楷体" w:asciiTheme="minorHAnsi" w:hAnsiTheme="minorHAnsi" w:cstheme="minorBidi"/>
                <w:kern w:val="2"/>
                <w:sz w:val="24"/>
                <w:szCs w:val="24"/>
                <w:lang w:val="en-US" w:eastAsia="zh-CN" w:bidi="ar-SA"/>
              </w:rPr>
            </w:rPrChange>
          </w:rPr>
          <w:t>水平</w:t>
        </w:r>
      </w:ins>
      <w:ins w:id="2585" w:author="野草" w:date="2024-02-29T21:18:54Z">
        <w:r>
          <w:rPr>
            <w:rFonts w:ascii="Times New Roman" w:hAnsi="Times New Roman" w:eastAsia="楷体" w:cstheme="minorBidi"/>
            <w:kern w:val="2"/>
            <w:sz w:val="24"/>
            <w:szCs w:val="24"/>
            <w:lang w:val="en-US" w:eastAsia="zh-CN" w:bidi="ar-SA"/>
            <w:rPrChange w:id="2586" w:author="野草" w:date="2024-02-29T21:18:59Z">
              <w:rPr>
                <w:rFonts w:eastAsia="楷体" w:asciiTheme="minorHAnsi" w:hAnsiTheme="minorHAnsi" w:cstheme="minorBidi"/>
                <w:kern w:val="2"/>
                <w:sz w:val="24"/>
                <w:szCs w:val="24"/>
                <w:lang w:val="en-US" w:eastAsia="zh-CN" w:bidi="ar-SA"/>
              </w:rPr>
            </w:rPrChange>
          </w:rPr>
          <w:t>进行</w:t>
        </w:r>
      </w:ins>
      <w:ins w:id="2588" w:author="野草" w:date="2024-02-29T21:18:11Z">
        <w:r>
          <w:rPr>
            <w:rFonts w:hint="eastAsia" w:ascii="Times New Roman" w:hAnsi="Times New Roman" w:eastAsia="楷体" w:cstheme="minorBidi"/>
            <w:kern w:val="2"/>
            <w:sz w:val="24"/>
            <w:szCs w:val="24"/>
            <w:highlight w:val="cyan"/>
            <w:lang w:val="en-US" w:eastAsia="zh-CN" w:bidi="ar-SA"/>
            <w:rPrChange w:id="2589" w:author="野草" w:date="2024-02-29T21:19:40Z">
              <w:rPr>
                <w:rFonts w:eastAsia="楷体" w:asciiTheme="minorHAnsi" w:hAnsiTheme="minorHAnsi" w:cstheme="minorBidi"/>
                <w:kern w:val="2"/>
                <w:sz w:val="24"/>
                <w:szCs w:val="24"/>
                <w:lang w:val="en-US" w:eastAsia="zh-CN" w:bidi="ar-SA"/>
              </w:rPr>
            </w:rPrChange>
          </w:rPr>
          <w:t>定性分析</w:t>
        </w:r>
      </w:ins>
      <w:ins w:id="2591" w:author="野草" w:date="2024-02-29T21:18:11Z">
        <w:r>
          <w:rPr>
            <w:rFonts w:hint="eastAsia" w:ascii="Times New Roman" w:hAnsi="Times New Roman" w:eastAsia="楷体" w:cstheme="minorBidi"/>
            <w:kern w:val="2"/>
            <w:sz w:val="24"/>
            <w:szCs w:val="24"/>
            <w:lang w:val="en-US" w:eastAsia="zh-CN" w:bidi="ar-SA"/>
            <w:rPrChange w:id="2592" w:author="野草" w:date="2024-02-29T21:18:59Z">
              <w:rPr>
                <w:rFonts w:eastAsia="楷体" w:asciiTheme="minorHAnsi" w:hAnsiTheme="minorHAnsi" w:cstheme="minorBidi"/>
                <w:kern w:val="2"/>
                <w:sz w:val="24"/>
                <w:szCs w:val="24"/>
                <w:lang w:val="en-US" w:eastAsia="zh-CN" w:bidi="ar-SA"/>
              </w:rPr>
            </w:rPrChange>
          </w:rPr>
          <w:t>。</w:t>
        </w:r>
      </w:ins>
      <w:ins w:id="2594" w:author="野草" w:date="2024-02-29T21:13:24Z">
        <w:r>
          <w:rPr>
            <w:rFonts w:hint="eastAsia" w:ascii="Times New Roman" w:hAnsi="Times New Roman" w:eastAsia="楷体" w:cstheme="minorBidi"/>
            <w:kern w:val="2"/>
            <w:sz w:val="24"/>
            <w:szCs w:val="24"/>
            <w:lang w:val="en-US" w:eastAsia="zh-CN" w:bidi="ar-SA"/>
            <w:rPrChange w:id="2595" w:author="野草" w:date="2024-02-29T21:18:59Z">
              <w:rPr>
                <w:rFonts w:eastAsia="楷体" w:asciiTheme="minorHAnsi" w:hAnsiTheme="minorHAnsi" w:cstheme="minorBidi"/>
                <w:kern w:val="2"/>
                <w:sz w:val="24"/>
                <w:szCs w:val="24"/>
                <w:lang w:val="en-US" w:eastAsia="zh-CN" w:bidi="ar-SA"/>
              </w:rPr>
            </w:rPrChange>
          </w:rPr>
          <w:t>这种</w:t>
        </w:r>
      </w:ins>
      <w:ins w:id="2597" w:author="野草" w:date="2024-02-29T21:13:24Z">
        <w:r>
          <w:rPr>
            <w:rFonts w:hint="eastAsia" w:ascii="Times New Roman" w:hAnsi="Times New Roman" w:eastAsia="楷体" w:cstheme="minorBidi"/>
            <w:kern w:val="2"/>
            <w:sz w:val="24"/>
            <w:szCs w:val="24"/>
            <w:highlight w:val="cyan"/>
            <w:lang w:val="en-US" w:eastAsia="zh-CN" w:bidi="ar-SA"/>
            <w:rPrChange w:id="2598" w:author="野草" w:date="2024-02-29T21:19:45Z">
              <w:rPr>
                <w:rFonts w:eastAsia="楷体" w:asciiTheme="minorHAnsi" w:hAnsiTheme="minorHAnsi" w:cstheme="minorBidi"/>
                <w:kern w:val="2"/>
                <w:sz w:val="24"/>
                <w:szCs w:val="24"/>
                <w:lang w:val="en-US" w:eastAsia="zh-CN" w:bidi="ar-SA"/>
              </w:rPr>
            </w:rPrChange>
          </w:rPr>
          <w:t>评估方式</w:t>
        </w:r>
      </w:ins>
      <w:ins w:id="2600" w:author="野草" w:date="2024-02-29T21:24:05Z">
        <w:r>
          <w:rPr>
            <w:rFonts w:hint="eastAsia" w:cstheme="minorBidi"/>
            <w:kern w:val="2"/>
            <w:sz w:val="24"/>
            <w:szCs w:val="24"/>
            <w:highlight w:val="cyan"/>
            <w:lang w:val="en-US" w:eastAsia="zh-CN" w:bidi="ar-SA"/>
          </w:rPr>
          <w:t>虽然</w:t>
        </w:r>
      </w:ins>
      <w:ins w:id="2601" w:author="野草" w:date="2024-02-29T21:13:24Z">
        <w:r>
          <w:rPr>
            <w:rFonts w:hint="eastAsia" w:ascii="Times New Roman" w:hAnsi="Times New Roman" w:eastAsia="楷体" w:cstheme="minorBidi"/>
            <w:kern w:val="2"/>
            <w:sz w:val="24"/>
            <w:szCs w:val="24"/>
            <w:lang w:val="en-US" w:eastAsia="zh-CN" w:bidi="ar-SA"/>
            <w:rPrChange w:id="2602" w:author="野草" w:date="2024-02-29T21:18:59Z">
              <w:rPr>
                <w:rFonts w:eastAsia="楷体" w:asciiTheme="minorHAnsi" w:hAnsiTheme="minorHAnsi" w:cstheme="minorBidi"/>
                <w:kern w:val="2"/>
                <w:sz w:val="24"/>
                <w:szCs w:val="24"/>
                <w:lang w:val="en-US" w:eastAsia="zh-CN" w:bidi="ar-SA"/>
              </w:rPr>
            </w:rPrChange>
          </w:rPr>
          <w:t>简单易行，但</w:t>
        </w:r>
      </w:ins>
      <w:ins w:id="2604" w:author="野草" w:date="2024-02-29T21:20:29Z">
        <w:r>
          <w:rPr>
            <w:rFonts w:hint="eastAsia" w:cstheme="minorBidi"/>
            <w:kern w:val="2"/>
            <w:sz w:val="24"/>
            <w:szCs w:val="24"/>
            <w:lang w:val="en-US" w:eastAsia="zh-CN" w:bidi="ar-SA"/>
          </w:rPr>
          <w:t>存在</w:t>
        </w:r>
      </w:ins>
      <w:ins w:id="2605" w:author="野草" w:date="2024-02-29T21:20:30Z">
        <w:r>
          <w:rPr>
            <w:rFonts w:hint="eastAsia" w:cstheme="minorBidi"/>
            <w:kern w:val="2"/>
            <w:sz w:val="24"/>
            <w:szCs w:val="24"/>
            <w:highlight w:val="cyan"/>
            <w:lang w:val="en-US" w:eastAsia="zh-CN" w:bidi="ar-SA"/>
            <w:rPrChange w:id="2606" w:author="野草" w:date="2024-02-29T21:20:56Z">
              <w:rPr>
                <w:rFonts w:hint="eastAsia" w:cstheme="minorBidi"/>
                <w:kern w:val="2"/>
                <w:sz w:val="24"/>
                <w:szCs w:val="24"/>
                <w:lang w:val="en-US" w:eastAsia="zh-CN" w:bidi="ar-SA"/>
              </w:rPr>
            </w:rPrChange>
          </w:rPr>
          <w:t>较大</w:t>
        </w:r>
      </w:ins>
      <w:ins w:id="2608" w:author="野草" w:date="2024-02-29T21:20:31Z">
        <w:r>
          <w:rPr>
            <w:rFonts w:hint="eastAsia" w:cstheme="minorBidi"/>
            <w:kern w:val="2"/>
            <w:sz w:val="24"/>
            <w:szCs w:val="24"/>
            <w:highlight w:val="cyan"/>
            <w:lang w:val="en-US" w:eastAsia="zh-CN" w:bidi="ar-SA"/>
            <w:rPrChange w:id="2609" w:author="野草" w:date="2024-02-29T21:20:56Z">
              <w:rPr>
                <w:rFonts w:hint="eastAsia" w:cstheme="minorBidi"/>
                <w:kern w:val="2"/>
                <w:sz w:val="24"/>
                <w:szCs w:val="24"/>
                <w:lang w:val="en-US" w:eastAsia="zh-CN" w:bidi="ar-SA"/>
              </w:rPr>
            </w:rPrChange>
          </w:rPr>
          <w:t>的</w:t>
        </w:r>
      </w:ins>
      <w:ins w:id="2611" w:author="野草" w:date="2024-02-29T21:20:45Z">
        <w:r>
          <w:rPr>
            <w:rFonts w:hint="eastAsia" w:cstheme="minorBidi"/>
            <w:kern w:val="2"/>
            <w:sz w:val="24"/>
            <w:szCs w:val="24"/>
            <w:highlight w:val="cyan"/>
            <w:lang w:val="en-US" w:eastAsia="zh-CN" w:bidi="ar-SA"/>
            <w:rPrChange w:id="2612" w:author="野草" w:date="2024-02-29T21:20:56Z">
              <w:rPr>
                <w:rFonts w:hint="eastAsia" w:cstheme="minorBidi"/>
                <w:kern w:val="2"/>
                <w:sz w:val="24"/>
                <w:szCs w:val="24"/>
                <w:lang w:val="en-US" w:eastAsia="zh-CN" w:bidi="ar-SA"/>
              </w:rPr>
            </w:rPrChange>
          </w:rPr>
          <w:t>误差</w:t>
        </w:r>
      </w:ins>
      <w:ins w:id="2614" w:author="野草" w:date="2024-02-29T21:13:24Z">
        <w:r>
          <w:rPr>
            <w:rFonts w:hint="eastAsia" w:ascii="Times New Roman" w:hAnsi="Times New Roman" w:eastAsia="楷体" w:cstheme="minorBidi"/>
            <w:kern w:val="2"/>
            <w:sz w:val="24"/>
            <w:szCs w:val="24"/>
            <w:lang w:val="en-US" w:eastAsia="zh-CN" w:bidi="ar-SA"/>
            <w:rPrChange w:id="2615" w:author="野草" w:date="2024-02-29T21:18:59Z">
              <w:rPr>
                <w:rFonts w:eastAsia="楷体" w:asciiTheme="minorHAnsi" w:hAnsiTheme="minorHAnsi" w:cstheme="minorBidi"/>
                <w:kern w:val="2"/>
                <w:sz w:val="24"/>
                <w:szCs w:val="24"/>
                <w:lang w:val="en-US" w:eastAsia="zh-CN" w:bidi="ar-SA"/>
              </w:rPr>
            </w:rPrChange>
          </w:rPr>
          <w:t>，难以准确揭示</w:t>
        </w:r>
      </w:ins>
      <w:ins w:id="2617" w:author="野草" w:date="2024-02-29T21:20:40Z">
        <w:r>
          <w:rPr>
            <w:rFonts w:hint="eastAsia" w:cstheme="minorBidi"/>
            <w:kern w:val="2"/>
            <w:sz w:val="24"/>
            <w:szCs w:val="24"/>
            <w:highlight w:val="cyan"/>
            <w:lang w:val="en-US" w:eastAsia="zh-CN" w:bidi="ar-SA"/>
            <w:rPrChange w:id="2618" w:author="野草" w:date="2024-02-29T21:20:50Z">
              <w:rPr>
                <w:rFonts w:hint="eastAsia" w:cstheme="minorBidi"/>
                <w:kern w:val="2"/>
                <w:sz w:val="24"/>
                <w:szCs w:val="24"/>
                <w:lang w:val="en-US" w:eastAsia="zh-CN" w:bidi="ar-SA"/>
              </w:rPr>
            </w:rPrChange>
          </w:rPr>
          <w:t>供应</w:t>
        </w:r>
      </w:ins>
      <w:ins w:id="2620" w:author="野草" w:date="2024-02-29T21:20:41Z">
        <w:r>
          <w:rPr>
            <w:rFonts w:hint="eastAsia" w:cstheme="minorBidi"/>
            <w:kern w:val="2"/>
            <w:sz w:val="24"/>
            <w:szCs w:val="24"/>
            <w:highlight w:val="cyan"/>
            <w:lang w:val="en-US" w:eastAsia="zh-CN" w:bidi="ar-SA"/>
            <w:rPrChange w:id="2621" w:author="野草" w:date="2024-02-29T21:20:50Z">
              <w:rPr>
                <w:rFonts w:hint="eastAsia" w:cstheme="minorBidi"/>
                <w:kern w:val="2"/>
                <w:sz w:val="24"/>
                <w:szCs w:val="24"/>
                <w:lang w:val="en-US" w:eastAsia="zh-CN" w:bidi="ar-SA"/>
              </w:rPr>
            </w:rPrChange>
          </w:rPr>
          <w:t>与需求</w:t>
        </w:r>
      </w:ins>
      <w:ins w:id="2623" w:author="野草" w:date="2024-02-29T21:13:24Z">
        <w:r>
          <w:rPr>
            <w:rFonts w:hint="eastAsia" w:ascii="Times New Roman" w:hAnsi="Times New Roman" w:eastAsia="楷体" w:cstheme="minorBidi"/>
            <w:kern w:val="2"/>
            <w:sz w:val="24"/>
            <w:szCs w:val="24"/>
            <w:highlight w:val="cyan"/>
            <w:lang w:val="en-US" w:eastAsia="zh-CN" w:bidi="ar-SA"/>
            <w:rPrChange w:id="2624" w:author="野草" w:date="2024-02-29T21:20:50Z">
              <w:rPr>
                <w:rFonts w:eastAsia="楷体" w:asciiTheme="minorHAnsi" w:hAnsiTheme="minorHAnsi" w:cstheme="minorBidi"/>
                <w:kern w:val="2"/>
                <w:sz w:val="24"/>
                <w:szCs w:val="24"/>
                <w:lang w:val="en-US" w:eastAsia="zh-CN" w:bidi="ar-SA"/>
              </w:rPr>
            </w:rPrChange>
          </w:rPr>
          <w:t>之间</w:t>
        </w:r>
      </w:ins>
      <w:ins w:id="2626" w:author="野草" w:date="2024-02-29T21:13:24Z">
        <w:r>
          <w:rPr>
            <w:rFonts w:hint="eastAsia" w:ascii="Times New Roman" w:hAnsi="Times New Roman" w:eastAsia="楷体" w:cstheme="minorBidi"/>
            <w:kern w:val="2"/>
            <w:sz w:val="24"/>
            <w:szCs w:val="24"/>
            <w:lang w:val="en-US" w:eastAsia="zh-CN" w:bidi="ar-SA"/>
            <w:rPrChange w:id="2627" w:author="野草" w:date="2024-02-29T21:18:59Z">
              <w:rPr>
                <w:rFonts w:eastAsia="楷体" w:asciiTheme="minorHAnsi" w:hAnsiTheme="minorHAnsi" w:cstheme="minorBidi"/>
                <w:kern w:val="2"/>
                <w:sz w:val="24"/>
                <w:szCs w:val="24"/>
                <w:lang w:val="en-US" w:eastAsia="zh-CN" w:bidi="ar-SA"/>
              </w:rPr>
            </w:rPrChange>
          </w:rPr>
          <w:t>的</w:t>
        </w:r>
      </w:ins>
      <w:ins w:id="2629" w:author="野草" w:date="2024-02-29T21:20:37Z">
        <w:r>
          <w:rPr>
            <w:rFonts w:hint="eastAsia" w:cstheme="minorBidi"/>
            <w:kern w:val="2"/>
            <w:sz w:val="24"/>
            <w:szCs w:val="24"/>
            <w:highlight w:val="cyan"/>
            <w:lang w:val="en-US" w:eastAsia="zh-CN" w:bidi="ar-SA"/>
            <w:rPrChange w:id="2630" w:author="野草" w:date="2024-02-29T21:20:52Z">
              <w:rPr>
                <w:rFonts w:hint="eastAsia" w:cstheme="minorBidi"/>
                <w:kern w:val="2"/>
                <w:sz w:val="24"/>
                <w:szCs w:val="24"/>
                <w:lang w:val="en-US" w:eastAsia="zh-CN" w:bidi="ar-SA"/>
              </w:rPr>
            </w:rPrChange>
          </w:rPr>
          <w:t>量化</w:t>
        </w:r>
      </w:ins>
      <w:ins w:id="2632" w:author="野草" w:date="2024-02-29T21:13:24Z">
        <w:r>
          <w:rPr>
            <w:rFonts w:hint="eastAsia" w:ascii="Times New Roman" w:hAnsi="Times New Roman" w:eastAsia="楷体" w:cstheme="minorBidi"/>
            <w:kern w:val="2"/>
            <w:sz w:val="24"/>
            <w:szCs w:val="24"/>
            <w:highlight w:val="cyan"/>
            <w:lang w:val="en-US" w:eastAsia="zh-CN" w:bidi="ar-SA"/>
            <w:rPrChange w:id="2633" w:author="野草" w:date="2024-02-29T21:20:52Z">
              <w:rPr>
                <w:rFonts w:eastAsia="楷体" w:asciiTheme="minorHAnsi" w:hAnsiTheme="minorHAnsi" w:cstheme="minorBidi"/>
                <w:kern w:val="2"/>
                <w:sz w:val="24"/>
                <w:szCs w:val="24"/>
                <w:lang w:val="en-US" w:eastAsia="zh-CN" w:bidi="ar-SA"/>
              </w:rPr>
            </w:rPrChange>
          </w:rPr>
          <w:t>关系</w:t>
        </w:r>
      </w:ins>
      <w:ins w:id="2635" w:author="野草" w:date="2024-02-29T21:13:24Z">
        <w:r>
          <w:rPr>
            <w:rFonts w:hint="eastAsia" w:ascii="Times New Roman" w:hAnsi="Times New Roman" w:eastAsia="楷体" w:cstheme="minorBidi"/>
            <w:kern w:val="2"/>
            <w:sz w:val="24"/>
            <w:szCs w:val="24"/>
            <w:lang w:val="en-US" w:eastAsia="zh-CN" w:bidi="ar-SA"/>
            <w:rPrChange w:id="2636" w:author="野草" w:date="2024-02-29T21:18:59Z">
              <w:rPr>
                <w:rFonts w:eastAsia="楷体" w:asciiTheme="minorHAnsi" w:hAnsiTheme="minorHAnsi" w:cstheme="minorBidi"/>
                <w:kern w:val="2"/>
                <w:sz w:val="24"/>
                <w:szCs w:val="24"/>
                <w:lang w:val="en-US" w:eastAsia="zh-CN" w:bidi="ar-SA"/>
              </w:rPr>
            </w:rPrChange>
          </w:rPr>
          <w:t>。</w:t>
        </w:r>
      </w:ins>
      <w:ins w:id="2638" w:author="野草" w:date="2024-02-29T21:23:36Z">
        <w:r>
          <w:rPr>
            <w:rFonts w:hint="default" w:ascii="Times New Roman" w:hAnsi="Times New Roman"/>
          </w:rPr>
          <w:t>【u</w:t>
        </w:r>
      </w:ins>
      <w:ins w:id="2639" w:author="野草" w:date="2024-02-29T21:23:36Z">
        <w:r>
          <w:rPr>
            <w:rFonts w:ascii="Times New Roman" w:hAnsi="Times New Roman"/>
          </w:rPr>
          <w:t xml:space="preserve">p2024 0229 </w:t>
        </w:r>
      </w:ins>
      <w:ins w:id="2640" w:author="野草" w:date="2024-02-29T21:23:36Z">
        <w:r>
          <w:rPr>
            <w:rFonts w:hint="eastAsia"/>
            <w:lang w:val="en-US" w:eastAsia="zh-CN"/>
          </w:rPr>
          <w:t>2</w:t>
        </w:r>
      </w:ins>
      <w:ins w:id="2641" w:author="野草" w:date="2024-02-29T21:23:37Z">
        <w:r>
          <w:rPr>
            <w:rFonts w:hint="eastAsia"/>
            <w:lang w:val="en-US" w:eastAsia="zh-CN"/>
          </w:rPr>
          <w:t>1</w:t>
        </w:r>
      </w:ins>
      <w:ins w:id="2642" w:author="野草" w:date="2024-02-29T21:23:36Z">
        <w:r>
          <w:rPr>
            <w:rFonts w:ascii="Times New Roman" w:hAnsi="Times New Roman"/>
          </w:rPr>
          <w:t>:</w:t>
        </w:r>
      </w:ins>
      <w:ins w:id="2643" w:author="野草" w:date="2024-02-29T21:23:38Z">
        <w:r>
          <w:rPr>
            <w:rFonts w:hint="eastAsia"/>
            <w:lang w:val="en-US" w:eastAsia="zh-CN"/>
          </w:rPr>
          <w:t>23</w:t>
        </w:r>
      </w:ins>
      <w:ins w:id="2644" w:author="野草" w:date="2024-02-29T21:23:36Z">
        <w:r>
          <w:rPr>
            <w:rFonts w:hint="default" w:ascii="Times New Roman" w:hAnsi="Times New Roman"/>
          </w:rPr>
          <w:t>】</w:t>
        </w:r>
      </w:ins>
    </w:p>
    <w:p>
      <w:pPr>
        <w:pStyle w:val="9"/>
        <w:numPr>
          <w:ilvl w:val="-1"/>
          <w:numId w:val="0"/>
        </w:numPr>
        <w:ind w:left="0" w:firstLine="420"/>
        <w:rPr>
          <w:ins w:id="2646" w:author="野草" w:date="2024-03-03T17:40:29Z"/>
          <w:rFonts w:hint="default" w:ascii="Times New Roman" w:hAnsi="Times New Roman"/>
        </w:rPr>
        <w:pPrChange w:id="2645" w:author="野草" w:date="2024-02-29T21:03:24Z">
          <w:pPr/>
        </w:pPrChange>
      </w:pPr>
    </w:p>
    <w:p>
      <w:pPr>
        <w:pStyle w:val="9"/>
        <w:numPr>
          <w:ilvl w:val="0"/>
          <w:numId w:val="13"/>
        </w:numPr>
        <w:ind w:firstLineChars="0"/>
        <w:rPr>
          <w:ins w:id="2647" w:author="野草" w:date="2024-03-04T09:57:15Z"/>
          <w:highlight w:val="yellow"/>
        </w:rPr>
      </w:pPr>
      <w:ins w:id="2648" w:author="野草" w:date="2024-03-03T17:40:53Z">
        <w:r>
          <w:rPr>
            <w:rFonts w:hint="default" w:ascii="Georgia" w:hAnsi="Georgia" w:eastAsia="Georgia" w:cs="Georgia"/>
            <w:i w:val="0"/>
            <w:iCs w:val="0"/>
            <w:caps w:val="0"/>
            <w:color w:val="1F1F1F"/>
            <w:spacing w:val="0"/>
            <w:highlight w:val="yellow"/>
            <w:rPrChange w:id="2649" w:author="野草" w:date="2024-03-03T17:40:56Z">
              <w:rPr>
                <w:rFonts w:hint="default" w:ascii="Georgia" w:hAnsi="Georgia" w:eastAsia="Georgia" w:cs="Georgia"/>
                <w:i w:val="0"/>
                <w:iCs w:val="0"/>
                <w:caps w:val="0"/>
                <w:color w:val="1F1F1F"/>
                <w:spacing w:val="0"/>
              </w:rPr>
            </w:rPrChange>
          </w:rPr>
          <w:t>已经研究了不同类别的ES，例如</w:t>
        </w:r>
      </w:ins>
      <w:ins w:id="2651" w:author="野草" w:date="2024-03-03T17:40:53Z">
        <w:r>
          <w:rPr>
            <w:rFonts w:hint="default" w:ascii="Georgia" w:hAnsi="Georgia" w:eastAsia="Georgia" w:cs="Georgia"/>
            <w:i w:val="0"/>
            <w:iCs w:val="0"/>
            <w:caps w:val="0"/>
            <w:color w:val="1F1F1F"/>
            <w:spacing w:val="0"/>
            <w:highlight w:val="yellow"/>
            <w:rPrChange w:id="2652" w:author="野草" w:date="2024-03-03T17:40:56Z">
              <w:rPr>
                <w:rFonts w:hint="default" w:ascii="Georgia" w:hAnsi="Georgia" w:eastAsia="Georgia" w:cs="Georgia"/>
                <w:i w:val="0"/>
                <w:iCs w:val="0"/>
                <w:caps w:val="0"/>
                <w:color w:val="1F1F1F"/>
                <w:spacing w:val="0"/>
              </w:rPr>
            </w:rPrChange>
          </w:rPr>
          <w:fldChar w:fldCharType="begin"/>
        </w:r>
      </w:ins>
      <w:ins w:id="2654" w:author="野草" w:date="2024-03-03T17:40:53Z">
        <w:r>
          <w:rPr>
            <w:rFonts w:hint="default" w:ascii="Georgia" w:hAnsi="Georgia" w:eastAsia="Georgia" w:cs="Georgia"/>
            <w:i w:val="0"/>
            <w:iCs w:val="0"/>
            <w:caps w:val="0"/>
            <w:color w:val="1F1F1F"/>
            <w:spacing w:val="0"/>
            <w:highlight w:val="yellow"/>
            <w:rPrChange w:id="2655" w:author="野草" w:date="2024-03-03T17:40:56Z">
              <w:rPr>
                <w:rFonts w:hint="default" w:ascii="Georgia" w:hAnsi="Georgia" w:eastAsia="Georgia" w:cs="Georgia"/>
                <w:i w:val="0"/>
                <w:iCs w:val="0"/>
                <w:caps w:val="0"/>
                <w:color w:val="1F1F1F"/>
                <w:spacing w:val="0"/>
              </w:rPr>
            </w:rPrChange>
          </w:rPr>
          <w:instrText xml:space="preserve"> HYPERLINK "https://www.sciencedirect.com/topics/earth-and-planetary-sciences/food-production" \o "从 ScienceDirect 的 AI 生成的主题页面了解有关食品生产的更多信息" </w:instrText>
        </w:r>
      </w:ins>
      <w:ins w:id="2657" w:author="野草" w:date="2024-03-03T17:40:53Z">
        <w:r>
          <w:rPr>
            <w:rFonts w:hint="default" w:ascii="Georgia" w:hAnsi="Georgia" w:eastAsia="Georgia" w:cs="Georgia"/>
            <w:i w:val="0"/>
            <w:iCs w:val="0"/>
            <w:caps w:val="0"/>
            <w:color w:val="1F1F1F"/>
            <w:spacing w:val="0"/>
            <w:highlight w:val="yellow"/>
            <w:rPrChange w:id="2658" w:author="野草" w:date="2024-03-03T17:40:56Z">
              <w:rPr>
                <w:rFonts w:hint="default" w:ascii="Georgia" w:hAnsi="Georgia" w:eastAsia="Georgia" w:cs="Georgia"/>
                <w:i w:val="0"/>
                <w:iCs w:val="0"/>
                <w:caps w:val="0"/>
                <w:color w:val="1F1F1F"/>
                <w:spacing w:val="0"/>
              </w:rPr>
            </w:rPrChange>
          </w:rPr>
          <w:fldChar w:fldCharType="separate"/>
        </w:r>
      </w:ins>
      <w:ins w:id="2660" w:author="野草" w:date="2024-03-03T17:40:53Z">
        <w:r>
          <w:rPr>
            <w:rStyle w:val="8"/>
            <w:rFonts w:hint="default" w:ascii="Georgia" w:hAnsi="Georgia" w:eastAsia="Georgia" w:cs="Georgia"/>
            <w:i w:val="0"/>
            <w:iCs w:val="0"/>
            <w:caps w:val="0"/>
            <w:color w:val="1F1F1F"/>
            <w:spacing w:val="0"/>
            <w:highlight w:val="yellow"/>
            <w:rPrChange w:id="2661" w:author="野草" w:date="2024-03-03T17:40:56Z">
              <w:rPr>
                <w:rStyle w:val="8"/>
                <w:rFonts w:hint="default" w:ascii="Georgia" w:hAnsi="Georgia" w:eastAsia="Georgia" w:cs="Georgia"/>
                <w:i w:val="0"/>
                <w:iCs w:val="0"/>
                <w:caps w:val="0"/>
                <w:color w:val="1F1F1F"/>
                <w:spacing w:val="0"/>
              </w:rPr>
            </w:rPrChange>
          </w:rPr>
          <w:t>粮食生产</w:t>
        </w:r>
      </w:ins>
      <w:ins w:id="2663" w:author="野草" w:date="2024-03-03T17:40:53Z">
        <w:r>
          <w:rPr>
            <w:rFonts w:hint="default" w:ascii="Georgia" w:hAnsi="Georgia" w:eastAsia="Georgia" w:cs="Georgia"/>
            <w:i w:val="0"/>
            <w:iCs w:val="0"/>
            <w:caps w:val="0"/>
            <w:color w:val="1F1F1F"/>
            <w:spacing w:val="0"/>
            <w:highlight w:val="yellow"/>
            <w:rPrChange w:id="2664" w:author="野草" w:date="2024-03-03T17:40:56Z">
              <w:rPr>
                <w:rFonts w:hint="default" w:ascii="Georgia" w:hAnsi="Georgia" w:eastAsia="Georgia" w:cs="Georgia"/>
                <w:i w:val="0"/>
                <w:iCs w:val="0"/>
                <w:caps w:val="0"/>
                <w:color w:val="1F1F1F"/>
                <w:spacing w:val="0"/>
              </w:rPr>
            </w:rPrChange>
          </w:rPr>
          <w:fldChar w:fldCharType="end"/>
        </w:r>
      </w:ins>
      <w:ins w:id="2666" w:author="野草" w:date="2024-03-03T17:40:53Z">
        <w:r>
          <w:rPr>
            <w:rFonts w:hint="default" w:ascii="Georgia" w:hAnsi="Georgia" w:eastAsia="Georgia" w:cs="Georgia"/>
            <w:i w:val="0"/>
            <w:iCs w:val="0"/>
            <w:caps w:val="0"/>
            <w:color w:val="1F1F1F"/>
            <w:spacing w:val="0"/>
            <w:highlight w:val="yellow"/>
            <w:rPrChange w:id="2667" w:author="野草" w:date="2024-03-03T17:40:56Z">
              <w:rPr>
                <w:rFonts w:hint="default" w:ascii="Georgia" w:hAnsi="Georgia" w:eastAsia="Georgia" w:cs="Georgia"/>
                <w:i w:val="0"/>
                <w:iCs w:val="0"/>
                <w:caps w:val="0"/>
                <w:color w:val="1F1F1F"/>
                <w:spacing w:val="0"/>
              </w:rPr>
            </w:rPrChange>
          </w:rPr>
          <w:t>（</w:t>
        </w:r>
      </w:ins>
      <w:ins w:id="2669" w:author="野草" w:date="2024-03-03T17:40:53Z">
        <w:bookmarkStart w:id="22" w:name="bb0010"/>
        <w:r>
          <w:rPr>
            <w:rFonts w:hint="default" w:ascii="Georgia" w:hAnsi="Georgia" w:eastAsia="Georgia" w:cs="Georgia"/>
            <w:i w:val="0"/>
            <w:iCs w:val="0"/>
            <w:caps w:val="0"/>
            <w:color w:val="0272B1"/>
            <w:spacing w:val="0"/>
            <w:highlight w:val="yellow"/>
            <w:u w:val="none"/>
            <w:rPrChange w:id="2670" w:author="野草" w:date="2024-03-03T17:40:56Z">
              <w:rPr>
                <w:rFonts w:hint="default" w:ascii="Georgia" w:hAnsi="Georgia" w:eastAsia="Georgia" w:cs="Georgia"/>
                <w:i w:val="0"/>
                <w:iCs w:val="0"/>
                <w:caps w:val="0"/>
                <w:color w:val="0272B1"/>
                <w:spacing w:val="0"/>
                <w:u w:val="none"/>
              </w:rPr>
            </w:rPrChange>
          </w:rPr>
          <w:fldChar w:fldCharType="begin"/>
        </w:r>
      </w:ins>
      <w:ins w:id="2672" w:author="野草" w:date="2024-03-03T17:40:53Z">
        <w:r>
          <w:rPr>
            <w:rFonts w:hint="default" w:ascii="Georgia" w:hAnsi="Georgia" w:eastAsia="Georgia" w:cs="Georgia"/>
            <w:i w:val="0"/>
            <w:iCs w:val="0"/>
            <w:caps w:val="0"/>
            <w:color w:val="0272B1"/>
            <w:spacing w:val="0"/>
            <w:highlight w:val="yellow"/>
            <w:u w:val="none"/>
            <w:rPrChange w:id="2673" w:author="野草" w:date="2024-03-03T17:40:56Z">
              <w:rPr>
                <w:rFonts w:hint="default" w:ascii="Georgia" w:hAnsi="Georgia" w:eastAsia="Georgia" w:cs="Georgia"/>
                <w:i w:val="0"/>
                <w:iCs w:val="0"/>
                <w:caps w:val="0"/>
                <w:color w:val="0272B1"/>
                <w:spacing w:val="0"/>
                <w:u w:val="none"/>
              </w:rPr>
            </w:rPrChange>
          </w:rPr>
          <w:instrText xml:space="preserve"> HYPERLINK "https://www.sciencedirect.com/science/article/pii/S1470160X22011396" \l "b0010" </w:instrText>
        </w:r>
      </w:ins>
      <w:ins w:id="2675" w:author="野草" w:date="2024-03-03T17:40:53Z">
        <w:r>
          <w:rPr>
            <w:rFonts w:hint="default" w:ascii="Georgia" w:hAnsi="Georgia" w:eastAsia="Georgia" w:cs="Georgia"/>
            <w:i w:val="0"/>
            <w:iCs w:val="0"/>
            <w:caps w:val="0"/>
            <w:color w:val="0272B1"/>
            <w:spacing w:val="0"/>
            <w:highlight w:val="yellow"/>
            <w:u w:val="none"/>
            <w:rPrChange w:id="2676" w:author="野草" w:date="2024-03-03T17:40:56Z">
              <w:rPr>
                <w:rFonts w:hint="default" w:ascii="Georgia" w:hAnsi="Georgia" w:eastAsia="Georgia" w:cs="Georgia"/>
                <w:i w:val="0"/>
                <w:iCs w:val="0"/>
                <w:caps w:val="0"/>
                <w:color w:val="0272B1"/>
                <w:spacing w:val="0"/>
                <w:u w:val="none"/>
              </w:rPr>
            </w:rPrChange>
          </w:rPr>
          <w:fldChar w:fldCharType="separate"/>
        </w:r>
      </w:ins>
      <w:ins w:id="2678" w:author="野草" w:date="2024-03-03T17:40:53Z">
        <w:r>
          <w:rPr>
            <w:rStyle w:val="8"/>
            <w:rFonts w:hint="default" w:ascii="Georgia" w:hAnsi="Georgia" w:eastAsia="Georgia" w:cs="Georgia"/>
            <w:i w:val="0"/>
            <w:iCs w:val="0"/>
            <w:caps w:val="0"/>
            <w:color w:val="0272B1"/>
            <w:spacing w:val="0"/>
            <w:highlight w:val="yellow"/>
            <w:u w:val="none"/>
            <w:rPrChange w:id="2679" w:author="野草" w:date="2024-03-03T17:40:56Z">
              <w:rPr>
                <w:rStyle w:val="8"/>
                <w:rFonts w:hint="default" w:ascii="Georgia" w:hAnsi="Georgia" w:eastAsia="Georgia" w:cs="Georgia"/>
                <w:i w:val="0"/>
                <w:iCs w:val="0"/>
                <w:caps w:val="0"/>
                <w:color w:val="0272B1"/>
                <w:spacing w:val="0"/>
                <w:u w:val="none"/>
              </w:rPr>
            </w:rPrChange>
          </w:rPr>
          <w:t>Ala-Hulkko等，2019</w:t>
        </w:r>
        <w:bookmarkEnd w:id="22"/>
      </w:ins>
      <w:ins w:id="2681" w:author="野草" w:date="2024-03-03T17:40:53Z">
        <w:r>
          <w:rPr>
            <w:rFonts w:hint="default" w:ascii="Georgia" w:hAnsi="Georgia" w:eastAsia="Georgia" w:cs="Georgia"/>
            <w:i w:val="0"/>
            <w:iCs w:val="0"/>
            <w:caps w:val="0"/>
            <w:color w:val="0272B1"/>
            <w:spacing w:val="0"/>
            <w:highlight w:val="yellow"/>
            <w:u w:val="none"/>
            <w:rPrChange w:id="2682" w:author="野草" w:date="2024-03-03T17:40:56Z">
              <w:rPr>
                <w:rFonts w:hint="default" w:ascii="Georgia" w:hAnsi="Georgia" w:eastAsia="Georgia" w:cs="Georgia"/>
                <w:i w:val="0"/>
                <w:iCs w:val="0"/>
                <w:caps w:val="0"/>
                <w:color w:val="0272B1"/>
                <w:spacing w:val="0"/>
                <w:u w:val="none"/>
              </w:rPr>
            </w:rPrChange>
          </w:rPr>
          <w:fldChar w:fldCharType="end"/>
        </w:r>
      </w:ins>
      <w:ins w:id="2684" w:author="野草" w:date="2024-03-03T17:40:53Z">
        <w:r>
          <w:rPr>
            <w:rFonts w:hint="default" w:ascii="Georgia" w:hAnsi="Georgia" w:eastAsia="Georgia" w:cs="Georgia"/>
            <w:i w:val="0"/>
            <w:iCs w:val="0"/>
            <w:caps w:val="0"/>
            <w:color w:val="1F1F1F"/>
            <w:spacing w:val="0"/>
            <w:highlight w:val="yellow"/>
            <w:rPrChange w:id="2685" w:author="野草" w:date="2024-03-03T17:40:56Z">
              <w:rPr>
                <w:rFonts w:hint="default" w:ascii="Georgia" w:hAnsi="Georgia" w:eastAsia="Georgia" w:cs="Georgia"/>
                <w:i w:val="0"/>
                <w:iCs w:val="0"/>
                <w:caps w:val="0"/>
                <w:color w:val="1F1F1F"/>
                <w:spacing w:val="0"/>
              </w:rPr>
            </w:rPrChange>
          </w:rPr>
          <w:t>）、洪水调节（</w:t>
        </w:r>
      </w:ins>
      <w:ins w:id="2687" w:author="野草" w:date="2024-03-03T17:40:53Z">
        <w:bookmarkStart w:id="23" w:name="bb0140"/>
        <w:r>
          <w:rPr>
            <w:rFonts w:hint="default" w:ascii="Georgia" w:hAnsi="Georgia" w:eastAsia="Georgia" w:cs="Georgia"/>
            <w:i w:val="0"/>
            <w:iCs w:val="0"/>
            <w:caps w:val="0"/>
            <w:color w:val="0272B1"/>
            <w:spacing w:val="0"/>
            <w:highlight w:val="yellow"/>
            <w:u w:val="none"/>
            <w:rPrChange w:id="2688" w:author="野草" w:date="2024-03-03T17:40:56Z">
              <w:rPr>
                <w:rFonts w:hint="default" w:ascii="Georgia" w:hAnsi="Georgia" w:eastAsia="Georgia" w:cs="Georgia"/>
                <w:i w:val="0"/>
                <w:iCs w:val="0"/>
                <w:caps w:val="0"/>
                <w:color w:val="0272B1"/>
                <w:spacing w:val="0"/>
                <w:u w:val="none"/>
              </w:rPr>
            </w:rPrChange>
          </w:rPr>
          <w:fldChar w:fldCharType="begin"/>
        </w:r>
      </w:ins>
      <w:ins w:id="2690" w:author="野草" w:date="2024-03-03T17:40:53Z">
        <w:r>
          <w:rPr>
            <w:rFonts w:hint="default" w:ascii="Georgia" w:hAnsi="Georgia" w:eastAsia="Georgia" w:cs="Georgia"/>
            <w:i w:val="0"/>
            <w:iCs w:val="0"/>
            <w:caps w:val="0"/>
            <w:color w:val="0272B1"/>
            <w:spacing w:val="0"/>
            <w:highlight w:val="yellow"/>
            <w:u w:val="none"/>
            <w:rPrChange w:id="2691" w:author="野草" w:date="2024-03-03T17:40:56Z">
              <w:rPr>
                <w:rFonts w:hint="default" w:ascii="Georgia" w:hAnsi="Georgia" w:eastAsia="Georgia" w:cs="Georgia"/>
                <w:i w:val="0"/>
                <w:iCs w:val="0"/>
                <w:caps w:val="0"/>
                <w:color w:val="0272B1"/>
                <w:spacing w:val="0"/>
                <w:u w:val="none"/>
              </w:rPr>
            </w:rPrChange>
          </w:rPr>
          <w:instrText xml:space="preserve"> HYPERLINK "https://www.sciencedirect.com/science/article/pii/S1470160X22011396" \l "b0140" </w:instrText>
        </w:r>
      </w:ins>
      <w:ins w:id="2693" w:author="野草" w:date="2024-03-03T17:40:53Z">
        <w:r>
          <w:rPr>
            <w:rFonts w:hint="default" w:ascii="Georgia" w:hAnsi="Georgia" w:eastAsia="Georgia" w:cs="Georgia"/>
            <w:i w:val="0"/>
            <w:iCs w:val="0"/>
            <w:caps w:val="0"/>
            <w:color w:val="0272B1"/>
            <w:spacing w:val="0"/>
            <w:highlight w:val="yellow"/>
            <w:u w:val="none"/>
            <w:rPrChange w:id="2694" w:author="野草" w:date="2024-03-03T17:40:56Z">
              <w:rPr>
                <w:rFonts w:hint="default" w:ascii="Georgia" w:hAnsi="Georgia" w:eastAsia="Georgia" w:cs="Georgia"/>
                <w:i w:val="0"/>
                <w:iCs w:val="0"/>
                <w:caps w:val="0"/>
                <w:color w:val="0272B1"/>
                <w:spacing w:val="0"/>
                <w:u w:val="none"/>
              </w:rPr>
            </w:rPrChange>
          </w:rPr>
          <w:fldChar w:fldCharType="separate"/>
        </w:r>
      </w:ins>
      <w:ins w:id="2696" w:author="野草" w:date="2024-03-03T17:40:53Z">
        <w:r>
          <w:rPr>
            <w:rStyle w:val="8"/>
            <w:rFonts w:hint="default" w:ascii="Georgia" w:hAnsi="Georgia" w:eastAsia="Georgia" w:cs="Georgia"/>
            <w:i w:val="0"/>
            <w:iCs w:val="0"/>
            <w:caps w:val="0"/>
            <w:color w:val="0272B1"/>
            <w:spacing w:val="0"/>
            <w:highlight w:val="yellow"/>
            <w:u w:val="none"/>
            <w:rPrChange w:id="2697" w:author="野草" w:date="2024-03-03T17:40:56Z">
              <w:rPr>
                <w:rStyle w:val="8"/>
                <w:rFonts w:hint="default" w:ascii="Georgia" w:hAnsi="Georgia" w:eastAsia="Georgia" w:cs="Georgia"/>
                <w:i w:val="0"/>
                <w:iCs w:val="0"/>
                <w:caps w:val="0"/>
                <w:color w:val="0272B1"/>
                <w:spacing w:val="0"/>
                <w:u w:val="none"/>
              </w:rPr>
            </w:rPrChange>
          </w:rPr>
          <w:t>Mori等，2021</w:t>
        </w:r>
        <w:bookmarkEnd w:id="23"/>
      </w:ins>
      <w:ins w:id="2699" w:author="野草" w:date="2024-03-03T17:40:53Z">
        <w:r>
          <w:rPr>
            <w:rFonts w:hint="default" w:ascii="Georgia" w:hAnsi="Georgia" w:eastAsia="Georgia" w:cs="Georgia"/>
            <w:i w:val="0"/>
            <w:iCs w:val="0"/>
            <w:caps w:val="0"/>
            <w:color w:val="0272B1"/>
            <w:spacing w:val="0"/>
            <w:highlight w:val="yellow"/>
            <w:u w:val="none"/>
            <w:rPrChange w:id="2700" w:author="野草" w:date="2024-03-03T17:40:56Z">
              <w:rPr>
                <w:rFonts w:hint="default" w:ascii="Georgia" w:hAnsi="Georgia" w:eastAsia="Georgia" w:cs="Georgia"/>
                <w:i w:val="0"/>
                <w:iCs w:val="0"/>
                <w:caps w:val="0"/>
                <w:color w:val="0272B1"/>
                <w:spacing w:val="0"/>
                <w:u w:val="none"/>
              </w:rPr>
            </w:rPrChange>
          </w:rPr>
          <w:fldChar w:fldCharType="end"/>
        </w:r>
      </w:ins>
      <w:ins w:id="2702" w:author="野草" w:date="2024-03-03T17:40:53Z">
        <w:r>
          <w:rPr>
            <w:rFonts w:hint="default" w:ascii="Georgia" w:hAnsi="Georgia" w:eastAsia="Georgia" w:cs="Georgia"/>
            <w:i w:val="0"/>
            <w:iCs w:val="0"/>
            <w:caps w:val="0"/>
            <w:color w:val="1F1F1F"/>
            <w:spacing w:val="0"/>
            <w:highlight w:val="yellow"/>
            <w:rPrChange w:id="2703" w:author="野草" w:date="2024-03-03T17:40:56Z">
              <w:rPr>
                <w:rFonts w:hint="default" w:ascii="Georgia" w:hAnsi="Georgia" w:eastAsia="Georgia" w:cs="Georgia"/>
                <w:i w:val="0"/>
                <w:iCs w:val="0"/>
                <w:caps w:val="0"/>
                <w:color w:val="1F1F1F"/>
                <w:spacing w:val="0"/>
              </w:rPr>
            </w:rPrChange>
          </w:rPr>
          <w:t>）、</w:t>
        </w:r>
      </w:ins>
      <w:ins w:id="2705" w:author="野草" w:date="2024-03-03T17:40:53Z">
        <w:r>
          <w:rPr>
            <w:rFonts w:hint="default" w:ascii="Georgia" w:hAnsi="Georgia" w:eastAsia="Georgia" w:cs="Georgia"/>
            <w:i w:val="0"/>
            <w:iCs w:val="0"/>
            <w:caps w:val="0"/>
            <w:color w:val="1F1F1F"/>
            <w:spacing w:val="0"/>
            <w:highlight w:val="yellow"/>
            <w:rPrChange w:id="2706" w:author="野草" w:date="2024-03-03T17:40:56Z">
              <w:rPr>
                <w:rFonts w:hint="default" w:ascii="Georgia" w:hAnsi="Georgia" w:eastAsia="Georgia" w:cs="Georgia"/>
                <w:i w:val="0"/>
                <w:iCs w:val="0"/>
                <w:caps w:val="0"/>
                <w:color w:val="1F1F1F"/>
                <w:spacing w:val="0"/>
              </w:rPr>
            </w:rPrChange>
          </w:rPr>
          <w:fldChar w:fldCharType="begin"/>
        </w:r>
      </w:ins>
      <w:ins w:id="2708" w:author="野草" w:date="2024-03-03T17:40:53Z">
        <w:r>
          <w:rPr>
            <w:rFonts w:hint="default" w:ascii="Georgia" w:hAnsi="Georgia" w:eastAsia="Georgia" w:cs="Georgia"/>
            <w:i w:val="0"/>
            <w:iCs w:val="0"/>
            <w:caps w:val="0"/>
            <w:color w:val="1F1F1F"/>
            <w:spacing w:val="0"/>
            <w:highlight w:val="yellow"/>
            <w:rPrChange w:id="2709" w:author="野草" w:date="2024-03-03T17:40:56Z">
              <w:rPr>
                <w:rFonts w:hint="default" w:ascii="Georgia" w:hAnsi="Georgia" w:eastAsia="Georgia" w:cs="Georgia"/>
                <w:i w:val="0"/>
                <w:iCs w:val="0"/>
                <w:caps w:val="0"/>
                <w:color w:val="1F1F1F"/>
                <w:spacing w:val="0"/>
              </w:rPr>
            </w:rPrChange>
          </w:rPr>
          <w:instrText xml:space="preserve"> HYPERLINK "https://www.sciencedirect.com/topics/earth-and-planetary-sciences/carbon-sequestration" \o "从 ScienceDirect 的人工智能生成的主题页面了解有关碳封存的更多信息" </w:instrText>
        </w:r>
      </w:ins>
      <w:ins w:id="2711" w:author="野草" w:date="2024-03-03T17:40:53Z">
        <w:r>
          <w:rPr>
            <w:rFonts w:hint="default" w:ascii="Georgia" w:hAnsi="Georgia" w:eastAsia="Georgia" w:cs="Georgia"/>
            <w:i w:val="0"/>
            <w:iCs w:val="0"/>
            <w:caps w:val="0"/>
            <w:color w:val="1F1F1F"/>
            <w:spacing w:val="0"/>
            <w:highlight w:val="yellow"/>
            <w:rPrChange w:id="2712" w:author="野草" w:date="2024-03-03T17:40:56Z">
              <w:rPr>
                <w:rFonts w:hint="default" w:ascii="Georgia" w:hAnsi="Georgia" w:eastAsia="Georgia" w:cs="Georgia"/>
                <w:i w:val="0"/>
                <w:iCs w:val="0"/>
                <w:caps w:val="0"/>
                <w:color w:val="1F1F1F"/>
                <w:spacing w:val="0"/>
              </w:rPr>
            </w:rPrChange>
          </w:rPr>
          <w:fldChar w:fldCharType="separate"/>
        </w:r>
      </w:ins>
      <w:ins w:id="2714" w:author="野草" w:date="2024-03-03T17:40:53Z">
        <w:r>
          <w:rPr>
            <w:rStyle w:val="8"/>
            <w:rFonts w:hint="default" w:ascii="Georgia" w:hAnsi="Georgia" w:eastAsia="Georgia" w:cs="Georgia"/>
            <w:i w:val="0"/>
            <w:iCs w:val="0"/>
            <w:caps w:val="0"/>
            <w:color w:val="1F1F1F"/>
            <w:spacing w:val="0"/>
            <w:highlight w:val="yellow"/>
            <w:rPrChange w:id="2715" w:author="野草" w:date="2024-03-03T17:40:56Z">
              <w:rPr>
                <w:rStyle w:val="8"/>
                <w:rFonts w:hint="default" w:ascii="Georgia" w:hAnsi="Georgia" w:eastAsia="Georgia" w:cs="Georgia"/>
                <w:i w:val="0"/>
                <w:iCs w:val="0"/>
                <w:caps w:val="0"/>
                <w:color w:val="1F1F1F"/>
                <w:spacing w:val="0"/>
              </w:rPr>
            </w:rPrChange>
          </w:rPr>
          <w:t>碳封存</w:t>
        </w:r>
      </w:ins>
      <w:ins w:id="2717" w:author="野草" w:date="2024-03-03T17:40:53Z">
        <w:r>
          <w:rPr>
            <w:rFonts w:hint="default" w:ascii="Georgia" w:hAnsi="Georgia" w:eastAsia="Georgia" w:cs="Georgia"/>
            <w:i w:val="0"/>
            <w:iCs w:val="0"/>
            <w:caps w:val="0"/>
            <w:color w:val="1F1F1F"/>
            <w:spacing w:val="0"/>
            <w:highlight w:val="yellow"/>
            <w:rPrChange w:id="2718" w:author="野草" w:date="2024-03-03T17:40:56Z">
              <w:rPr>
                <w:rFonts w:hint="default" w:ascii="Georgia" w:hAnsi="Georgia" w:eastAsia="Georgia" w:cs="Georgia"/>
                <w:i w:val="0"/>
                <w:iCs w:val="0"/>
                <w:caps w:val="0"/>
                <w:color w:val="1F1F1F"/>
                <w:spacing w:val="0"/>
              </w:rPr>
            </w:rPrChange>
          </w:rPr>
          <w:fldChar w:fldCharType="end"/>
        </w:r>
      </w:ins>
      <w:ins w:id="2720" w:author="野草" w:date="2024-03-03T17:40:53Z">
        <w:r>
          <w:rPr>
            <w:rFonts w:hint="default" w:ascii="Georgia" w:hAnsi="Georgia" w:eastAsia="Georgia" w:cs="Georgia"/>
            <w:i w:val="0"/>
            <w:iCs w:val="0"/>
            <w:caps w:val="0"/>
            <w:color w:val="1F1F1F"/>
            <w:spacing w:val="0"/>
            <w:highlight w:val="yellow"/>
            <w:rPrChange w:id="2721" w:author="野草" w:date="2024-03-03T17:40:56Z">
              <w:rPr>
                <w:rFonts w:hint="default" w:ascii="Georgia" w:hAnsi="Georgia" w:eastAsia="Georgia" w:cs="Georgia"/>
                <w:i w:val="0"/>
                <w:iCs w:val="0"/>
                <w:caps w:val="0"/>
                <w:color w:val="1F1F1F"/>
                <w:spacing w:val="0"/>
              </w:rPr>
            </w:rPrChange>
          </w:rPr>
          <w:t>（</w:t>
        </w:r>
      </w:ins>
      <w:ins w:id="2723" w:author="野草" w:date="2024-03-03T17:40:53Z">
        <w:bookmarkStart w:id="24" w:name="bb0260"/>
        <w:r>
          <w:rPr>
            <w:rFonts w:hint="default" w:ascii="Georgia" w:hAnsi="Georgia" w:eastAsia="Georgia" w:cs="Georgia"/>
            <w:i w:val="0"/>
            <w:iCs w:val="0"/>
            <w:caps w:val="0"/>
            <w:color w:val="0272B1"/>
            <w:spacing w:val="0"/>
            <w:highlight w:val="yellow"/>
            <w:u w:val="none"/>
            <w:rPrChange w:id="2724" w:author="野草" w:date="2024-03-03T17:40:56Z">
              <w:rPr>
                <w:rFonts w:hint="default" w:ascii="Georgia" w:hAnsi="Georgia" w:eastAsia="Georgia" w:cs="Georgia"/>
                <w:i w:val="0"/>
                <w:iCs w:val="0"/>
                <w:caps w:val="0"/>
                <w:color w:val="0272B1"/>
                <w:spacing w:val="0"/>
                <w:u w:val="none"/>
              </w:rPr>
            </w:rPrChange>
          </w:rPr>
          <w:fldChar w:fldCharType="begin"/>
        </w:r>
      </w:ins>
      <w:ins w:id="2726" w:author="野草" w:date="2024-03-03T17:40:53Z">
        <w:r>
          <w:rPr>
            <w:rFonts w:hint="default" w:ascii="Georgia" w:hAnsi="Georgia" w:eastAsia="Georgia" w:cs="Georgia"/>
            <w:i w:val="0"/>
            <w:iCs w:val="0"/>
            <w:caps w:val="0"/>
            <w:color w:val="0272B1"/>
            <w:spacing w:val="0"/>
            <w:highlight w:val="yellow"/>
            <w:u w:val="none"/>
            <w:rPrChange w:id="2727" w:author="野草" w:date="2024-03-03T17:40:56Z">
              <w:rPr>
                <w:rFonts w:hint="default" w:ascii="Georgia" w:hAnsi="Georgia" w:eastAsia="Georgia" w:cs="Georgia"/>
                <w:i w:val="0"/>
                <w:iCs w:val="0"/>
                <w:caps w:val="0"/>
                <w:color w:val="0272B1"/>
                <w:spacing w:val="0"/>
                <w:u w:val="none"/>
              </w:rPr>
            </w:rPrChange>
          </w:rPr>
          <w:instrText xml:space="preserve"> HYPERLINK "https://www.sciencedirect.com/science/article/pii/S1470160X22011396" \l "b0260" </w:instrText>
        </w:r>
      </w:ins>
      <w:ins w:id="2729" w:author="野草" w:date="2024-03-03T17:40:53Z">
        <w:r>
          <w:rPr>
            <w:rFonts w:hint="default" w:ascii="Georgia" w:hAnsi="Georgia" w:eastAsia="Georgia" w:cs="Georgia"/>
            <w:i w:val="0"/>
            <w:iCs w:val="0"/>
            <w:caps w:val="0"/>
            <w:color w:val="0272B1"/>
            <w:spacing w:val="0"/>
            <w:highlight w:val="yellow"/>
            <w:u w:val="none"/>
            <w:rPrChange w:id="2730" w:author="野草" w:date="2024-03-03T17:40:56Z">
              <w:rPr>
                <w:rFonts w:hint="default" w:ascii="Georgia" w:hAnsi="Georgia" w:eastAsia="Georgia" w:cs="Georgia"/>
                <w:i w:val="0"/>
                <w:iCs w:val="0"/>
                <w:caps w:val="0"/>
                <w:color w:val="0272B1"/>
                <w:spacing w:val="0"/>
                <w:u w:val="none"/>
              </w:rPr>
            </w:rPrChange>
          </w:rPr>
          <w:fldChar w:fldCharType="separate"/>
        </w:r>
      </w:ins>
      <w:ins w:id="2732" w:author="野草" w:date="2024-03-03T17:40:53Z">
        <w:r>
          <w:rPr>
            <w:rStyle w:val="8"/>
            <w:rFonts w:hint="default" w:ascii="Georgia" w:hAnsi="Georgia" w:eastAsia="Georgia" w:cs="Georgia"/>
            <w:i w:val="0"/>
            <w:iCs w:val="0"/>
            <w:caps w:val="0"/>
            <w:color w:val="0272B1"/>
            <w:spacing w:val="0"/>
            <w:highlight w:val="yellow"/>
            <w:u w:val="none"/>
            <w:rPrChange w:id="2733" w:author="野草" w:date="2024-03-03T17:40:56Z">
              <w:rPr>
                <w:rStyle w:val="8"/>
                <w:rFonts w:hint="default" w:ascii="Georgia" w:hAnsi="Georgia" w:eastAsia="Georgia" w:cs="Georgia"/>
                <w:i w:val="0"/>
                <w:iCs w:val="0"/>
                <w:caps w:val="0"/>
                <w:color w:val="0272B1"/>
                <w:spacing w:val="0"/>
                <w:u w:val="none"/>
              </w:rPr>
            </w:rPrChange>
          </w:rPr>
          <w:t>Zhai等，2021</w:t>
        </w:r>
        <w:bookmarkEnd w:id="24"/>
      </w:ins>
      <w:ins w:id="2735" w:author="野草" w:date="2024-03-03T17:40:53Z">
        <w:r>
          <w:rPr>
            <w:rFonts w:hint="default" w:ascii="Georgia" w:hAnsi="Georgia" w:eastAsia="Georgia" w:cs="Georgia"/>
            <w:i w:val="0"/>
            <w:iCs w:val="0"/>
            <w:caps w:val="0"/>
            <w:color w:val="0272B1"/>
            <w:spacing w:val="0"/>
            <w:highlight w:val="yellow"/>
            <w:u w:val="none"/>
            <w:rPrChange w:id="2736" w:author="野草" w:date="2024-03-03T17:40:56Z">
              <w:rPr>
                <w:rFonts w:hint="default" w:ascii="Georgia" w:hAnsi="Georgia" w:eastAsia="Georgia" w:cs="Georgia"/>
                <w:i w:val="0"/>
                <w:iCs w:val="0"/>
                <w:caps w:val="0"/>
                <w:color w:val="0272B1"/>
                <w:spacing w:val="0"/>
                <w:u w:val="none"/>
              </w:rPr>
            </w:rPrChange>
          </w:rPr>
          <w:fldChar w:fldCharType="end"/>
        </w:r>
      </w:ins>
      <w:ins w:id="2738" w:author="野草" w:date="2024-03-03T17:40:53Z">
        <w:r>
          <w:rPr>
            <w:rFonts w:hint="default" w:ascii="Georgia" w:hAnsi="Georgia" w:eastAsia="Georgia" w:cs="Georgia"/>
            <w:i w:val="0"/>
            <w:iCs w:val="0"/>
            <w:caps w:val="0"/>
            <w:color w:val="1F1F1F"/>
            <w:spacing w:val="0"/>
            <w:highlight w:val="yellow"/>
            <w:rPrChange w:id="2739" w:author="野草" w:date="2024-03-03T17:40:56Z">
              <w:rPr>
                <w:rFonts w:hint="default" w:ascii="Georgia" w:hAnsi="Georgia" w:eastAsia="Georgia" w:cs="Georgia"/>
                <w:i w:val="0"/>
                <w:iCs w:val="0"/>
                <w:caps w:val="0"/>
                <w:color w:val="1F1F1F"/>
                <w:spacing w:val="0"/>
              </w:rPr>
            </w:rPrChange>
          </w:rPr>
          <w:t>）和娱乐（</w:t>
        </w:r>
      </w:ins>
      <w:ins w:id="2741" w:author="野草" w:date="2024-03-03T17:40:53Z">
        <w:bookmarkStart w:id="25" w:name="bb0035"/>
        <w:r>
          <w:rPr>
            <w:rFonts w:hint="default" w:ascii="Georgia" w:hAnsi="Georgia" w:eastAsia="Georgia" w:cs="Georgia"/>
            <w:i w:val="0"/>
            <w:iCs w:val="0"/>
            <w:caps w:val="0"/>
            <w:color w:val="0272B1"/>
            <w:spacing w:val="0"/>
            <w:highlight w:val="yellow"/>
            <w:u w:val="none"/>
            <w:rPrChange w:id="2742" w:author="野草" w:date="2024-03-03T17:40:56Z">
              <w:rPr>
                <w:rFonts w:hint="default" w:ascii="Georgia" w:hAnsi="Georgia" w:eastAsia="Georgia" w:cs="Georgia"/>
                <w:i w:val="0"/>
                <w:iCs w:val="0"/>
                <w:caps w:val="0"/>
                <w:color w:val="0272B1"/>
                <w:spacing w:val="0"/>
                <w:u w:val="none"/>
              </w:rPr>
            </w:rPrChange>
          </w:rPr>
          <w:fldChar w:fldCharType="begin"/>
        </w:r>
      </w:ins>
      <w:ins w:id="2744" w:author="野草" w:date="2024-03-03T17:40:53Z">
        <w:r>
          <w:rPr>
            <w:rFonts w:hint="default" w:ascii="Georgia" w:hAnsi="Georgia" w:eastAsia="Georgia" w:cs="Georgia"/>
            <w:i w:val="0"/>
            <w:iCs w:val="0"/>
            <w:caps w:val="0"/>
            <w:color w:val="0272B1"/>
            <w:spacing w:val="0"/>
            <w:highlight w:val="yellow"/>
            <w:u w:val="none"/>
            <w:rPrChange w:id="2745" w:author="野草" w:date="2024-03-03T17:40:56Z">
              <w:rPr>
                <w:rFonts w:hint="default" w:ascii="Georgia" w:hAnsi="Georgia" w:eastAsia="Georgia" w:cs="Georgia"/>
                <w:i w:val="0"/>
                <w:iCs w:val="0"/>
                <w:caps w:val="0"/>
                <w:color w:val="0272B1"/>
                <w:spacing w:val="0"/>
                <w:u w:val="none"/>
              </w:rPr>
            </w:rPrChange>
          </w:rPr>
          <w:instrText xml:space="preserve"> HYPERLINK "https://www.sciencedirect.com/science/article/pii/S1470160X22011396" \l "b0035" </w:instrText>
        </w:r>
      </w:ins>
      <w:ins w:id="2747" w:author="野草" w:date="2024-03-03T17:40:53Z">
        <w:r>
          <w:rPr>
            <w:rFonts w:hint="default" w:ascii="Georgia" w:hAnsi="Georgia" w:eastAsia="Georgia" w:cs="Georgia"/>
            <w:i w:val="0"/>
            <w:iCs w:val="0"/>
            <w:caps w:val="0"/>
            <w:color w:val="0272B1"/>
            <w:spacing w:val="0"/>
            <w:highlight w:val="yellow"/>
            <w:u w:val="none"/>
            <w:rPrChange w:id="2748" w:author="野草" w:date="2024-03-03T17:40:56Z">
              <w:rPr>
                <w:rFonts w:hint="default" w:ascii="Georgia" w:hAnsi="Georgia" w:eastAsia="Georgia" w:cs="Georgia"/>
                <w:i w:val="0"/>
                <w:iCs w:val="0"/>
                <w:caps w:val="0"/>
                <w:color w:val="0272B1"/>
                <w:spacing w:val="0"/>
                <w:u w:val="none"/>
              </w:rPr>
            </w:rPrChange>
          </w:rPr>
          <w:fldChar w:fldCharType="separate"/>
        </w:r>
      </w:ins>
      <w:ins w:id="2750" w:author="野草" w:date="2024-03-03T17:40:53Z">
        <w:r>
          <w:rPr>
            <w:rStyle w:val="8"/>
            <w:rFonts w:hint="default" w:ascii="Georgia" w:hAnsi="Georgia" w:eastAsia="Georgia" w:cs="Georgia"/>
            <w:i w:val="0"/>
            <w:iCs w:val="0"/>
            <w:caps w:val="0"/>
            <w:color w:val="0272B1"/>
            <w:spacing w:val="0"/>
            <w:highlight w:val="yellow"/>
            <w:u w:val="none"/>
            <w:rPrChange w:id="2751" w:author="野草" w:date="2024-03-03T17:40:56Z">
              <w:rPr>
                <w:rStyle w:val="8"/>
                <w:rFonts w:hint="default" w:ascii="Georgia" w:hAnsi="Georgia" w:eastAsia="Georgia" w:cs="Georgia"/>
                <w:i w:val="0"/>
                <w:iCs w:val="0"/>
                <w:caps w:val="0"/>
                <w:color w:val="0272B1"/>
                <w:spacing w:val="0"/>
                <w:u w:val="none"/>
              </w:rPr>
            </w:rPrChange>
          </w:rPr>
          <w:t>Bing 等人，2021</w:t>
        </w:r>
        <w:bookmarkEnd w:id="25"/>
      </w:ins>
      <w:ins w:id="2753" w:author="野草" w:date="2024-03-03T17:40:53Z">
        <w:r>
          <w:rPr>
            <w:rFonts w:hint="default" w:ascii="Georgia" w:hAnsi="Georgia" w:eastAsia="Georgia" w:cs="Georgia"/>
            <w:i w:val="0"/>
            <w:iCs w:val="0"/>
            <w:caps w:val="0"/>
            <w:color w:val="0272B1"/>
            <w:spacing w:val="0"/>
            <w:highlight w:val="yellow"/>
            <w:u w:val="none"/>
            <w:rPrChange w:id="2754" w:author="野草" w:date="2024-03-03T17:40:56Z">
              <w:rPr>
                <w:rFonts w:hint="default" w:ascii="Georgia" w:hAnsi="Georgia" w:eastAsia="Georgia" w:cs="Georgia"/>
                <w:i w:val="0"/>
                <w:iCs w:val="0"/>
                <w:caps w:val="0"/>
                <w:color w:val="0272B1"/>
                <w:spacing w:val="0"/>
                <w:u w:val="none"/>
              </w:rPr>
            </w:rPrChange>
          </w:rPr>
          <w:fldChar w:fldCharType="end"/>
        </w:r>
      </w:ins>
      <w:ins w:id="2756" w:author="野草" w:date="2024-03-03T17:40:53Z">
        <w:r>
          <w:rPr>
            <w:rFonts w:hint="default" w:ascii="Georgia" w:hAnsi="Georgia" w:eastAsia="Georgia" w:cs="Georgia"/>
            <w:i w:val="0"/>
            <w:iCs w:val="0"/>
            <w:caps w:val="0"/>
            <w:color w:val="1F1F1F"/>
            <w:spacing w:val="0"/>
            <w:highlight w:val="yellow"/>
            <w:rPrChange w:id="2757" w:author="野草" w:date="2024-03-03T17:40:56Z">
              <w:rPr>
                <w:rFonts w:hint="default" w:ascii="Georgia" w:hAnsi="Georgia" w:eastAsia="Georgia" w:cs="Georgia"/>
                <w:i w:val="0"/>
                <w:iCs w:val="0"/>
                <w:caps w:val="0"/>
                <w:color w:val="1F1F1F"/>
                <w:spacing w:val="0"/>
              </w:rPr>
            </w:rPrChange>
          </w:rPr>
          <w:t>）</w:t>
        </w:r>
      </w:ins>
      <w:ins w:id="2759" w:author="野草" w:date="2024-03-03T17:40:29Z">
        <w:r>
          <w:rPr>
            <w:rFonts w:hint="eastAsia"/>
            <w:highlight w:val="yellow"/>
          </w:rPr>
          <w:t>许多评估方法已经被开发并应用于ESs供给和ESs需求的量化，例如基于专家的矩阵模型（Burkhard等，2012，Tao等，2018）和问卷调查（Yahdjian等，2018）和问卷调查（Yahdjian等，2018）。 2015）。</w:t>
        </w:r>
      </w:ins>
    </w:p>
    <w:p>
      <w:pPr>
        <w:pStyle w:val="9"/>
        <w:numPr>
          <w:ilvl w:val="0"/>
          <w:numId w:val="13"/>
        </w:numPr>
        <w:ind w:firstLineChars="0"/>
        <w:rPr>
          <w:ins w:id="2760" w:author="野草" w:date="2024-03-03T17:40:29Z"/>
          <w:highlight w:val="yellow"/>
        </w:rPr>
      </w:pPr>
      <w:ins w:id="2761" w:author="野草" w:date="2024-03-04T09:57:15Z">
        <w:r>
          <w:rPr>
            <w:rFonts w:hint="default" w:ascii="Georgia" w:hAnsi="Georgia" w:eastAsia="Georgia" w:cs="Georgia"/>
            <w:i w:val="0"/>
            <w:iCs w:val="0"/>
            <w:caps w:val="0"/>
            <w:color w:val="1F1F1F"/>
            <w:spacing w:val="0"/>
          </w:rPr>
          <w:t>我们需要探讨BGS能够提供多少冷却效果，需要多少冷却效果来缓解UHI。此外，还需要识别制冷效果供需不平衡的区域，以实现BGS的精确配置</w:t>
        </w:r>
      </w:ins>
    </w:p>
    <w:p>
      <w:pPr>
        <w:pStyle w:val="9"/>
        <w:numPr>
          <w:ilvl w:val="-1"/>
          <w:numId w:val="0"/>
        </w:numPr>
        <w:ind w:left="0" w:firstLine="420"/>
        <w:rPr>
          <w:del w:id="2763" w:author="野草" w:date="2024-02-29T21:13:24Z"/>
          <w:rFonts w:hint="eastAsia" w:ascii="Times New Roman" w:hAnsi="Times New Roman" w:eastAsia="楷体" w:cstheme="minorBidi"/>
          <w:kern w:val="2"/>
          <w:sz w:val="24"/>
          <w:szCs w:val="24"/>
          <w:lang w:val="en-US" w:eastAsia="zh-CN" w:bidi="ar-SA"/>
          <w:rPrChange w:id="2764" w:author="野草" w:date="2024-02-29T21:18:59Z">
            <w:rPr>
              <w:del w:id="2765" w:author="野草" w:date="2024-02-29T21:13:24Z"/>
              <w:rFonts w:eastAsia="楷体" w:asciiTheme="minorHAnsi" w:hAnsiTheme="minorHAnsi" w:cstheme="minorBidi"/>
              <w:kern w:val="2"/>
              <w:sz w:val="24"/>
              <w:szCs w:val="24"/>
              <w:lang w:val="en-US" w:eastAsia="zh-CN" w:bidi="ar-SA"/>
            </w:rPr>
          </w:rPrChange>
        </w:rPr>
        <w:pPrChange w:id="2762" w:author="野草" w:date="2024-02-29T21:03:24Z">
          <w:pPr/>
        </w:pPrChange>
      </w:pPr>
      <w:del w:id="2766" w:author="野草" w:date="2024-02-29T21:13:24Z">
        <w:r>
          <w:rPr>
            <w:rFonts w:hint="eastAsia" w:ascii="Times New Roman" w:hAnsi="Times New Roman" w:eastAsia="楷体" w:cstheme="minorBidi"/>
            <w:kern w:val="2"/>
            <w:sz w:val="24"/>
            <w:szCs w:val="24"/>
            <w:lang w:val="en-US" w:eastAsia="zh-CN" w:bidi="ar-SA"/>
            <w:rPrChange w:id="2767" w:author="野草" w:date="2024-02-29T21:18:59Z">
              <w:rPr>
                <w:rFonts w:eastAsia="楷体" w:asciiTheme="minorHAnsi" w:hAnsiTheme="minorHAnsi" w:cstheme="minorBidi"/>
                <w:kern w:val="2"/>
                <w:sz w:val="24"/>
                <w:szCs w:val="24"/>
                <w:lang w:val="en-US" w:eastAsia="zh-CN" w:bidi="ar-SA"/>
              </w:rPr>
            </w:rPrChange>
          </w:rPr>
          <w:delText>另一方面，</w:delText>
        </w:r>
      </w:del>
    </w:p>
    <w:p>
      <w:pPr>
        <w:pStyle w:val="9"/>
        <w:numPr>
          <w:ilvl w:val="-1"/>
          <w:numId w:val="0"/>
        </w:numPr>
        <w:ind w:left="0" w:firstLine="420" w:firstLineChars="0"/>
        <w:rPr>
          <w:ins w:id="2770" w:author="Fred Zhou" w:date="2024-02-28T23:23:00Z"/>
          <w:del w:id="2771" w:author="野草" w:date="2024-02-29T21:13:24Z"/>
          <w:rFonts w:hint="eastAsia" w:ascii="Times New Roman" w:hAnsi="Times New Roman" w:eastAsia="楷体" w:cstheme="minorBidi"/>
          <w:kern w:val="2"/>
          <w:sz w:val="24"/>
          <w:szCs w:val="24"/>
          <w:lang w:val="en-US" w:eastAsia="zh-CN" w:bidi="ar-SA"/>
          <w:rPrChange w:id="2772" w:author="野草" w:date="2024-02-29T21:18:59Z">
            <w:rPr>
              <w:ins w:id="2773" w:author="Fred Zhou" w:date="2024-02-28T23:23:00Z"/>
              <w:del w:id="2774" w:author="野草" w:date="2024-02-29T21:13:24Z"/>
              <w:rFonts w:eastAsia="楷体" w:asciiTheme="minorHAnsi" w:hAnsiTheme="minorHAnsi" w:cstheme="minorBidi"/>
              <w:kern w:val="2"/>
              <w:sz w:val="24"/>
              <w:szCs w:val="24"/>
              <w:lang w:val="en-US" w:eastAsia="zh-CN" w:bidi="ar-SA"/>
            </w:rPr>
          </w:rPrChange>
        </w:rPr>
        <w:pPrChange w:id="2769" w:author="野草" w:date="2024-02-29T21:03:24Z">
          <w:pPr>
            <w:numPr>
              <w:ilvl w:val="0"/>
              <w:numId w:val="0"/>
            </w:numPr>
            <w:ind w:left="440" w:hanging="440" w:firstLineChars="0"/>
          </w:pPr>
        </w:pPrChange>
      </w:pPr>
    </w:p>
    <w:p>
      <w:pPr>
        <w:pStyle w:val="9"/>
        <w:numPr>
          <w:ilvl w:val="-1"/>
          <w:numId w:val="0"/>
        </w:numPr>
        <w:ind w:firstLine="420" w:firstLineChars="0"/>
        <w:rPr>
          <w:ins w:id="2776" w:author="野草" w:date="2024-02-29T21:06:46Z"/>
          <w:rFonts w:hint="eastAsia" w:ascii="Times New Roman" w:hAnsi="Times New Roman" w:eastAsia="楷体" w:cstheme="minorBidi"/>
          <w:kern w:val="2"/>
          <w:sz w:val="24"/>
          <w:szCs w:val="24"/>
          <w:lang w:val="en-US" w:eastAsia="zh-CN" w:bidi="ar-SA"/>
          <w:rPrChange w:id="2777" w:author="野草" w:date="2024-02-29T21:18:59Z">
            <w:rPr>
              <w:ins w:id="2778" w:author="野草" w:date="2024-02-29T21:06:46Z"/>
              <w:rFonts w:eastAsia="楷体" w:asciiTheme="minorHAnsi" w:hAnsiTheme="minorHAnsi" w:cstheme="minorBidi"/>
              <w:kern w:val="2"/>
              <w:sz w:val="24"/>
              <w:szCs w:val="24"/>
              <w:lang w:val="en-US" w:eastAsia="zh-CN" w:bidi="ar-SA"/>
            </w:rPr>
          </w:rPrChange>
        </w:rPr>
        <w:pPrChange w:id="2775" w:author="野草" w:date="2024-02-29T21:03:24Z">
          <w:pPr>
            <w:pStyle w:val="9"/>
            <w:numPr>
              <w:ilvl w:val="0"/>
              <w:numId w:val="14"/>
            </w:numPr>
            <w:ind w:firstLineChars="0"/>
          </w:pPr>
        </w:pPrChange>
      </w:pPr>
      <w:ins w:id="2779" w:author="Fred Zhou" w:date="2024-02-28T23:23:00Z">
        <w:del w:id="2780" w:author="野草" w:date="2024-02-29T21:13:24Z">
          <w:r>
            <w:rPr>
              <w:rFonts w:hint="eastAsia" w:ascii="Times New Roman" w:hAnsi="Times New Roman" w:eastAsia="楷体" w:cstheme="minorBidi"/>
              <w:kern w:val="2"/>
              <w:sz w:val="24"/>
              <w:szCs w:val="24"/>
              <w:lang w:val="en-US" w:eastAsia="zh-CN" w:bidi="ar-SA"/>
              <w:rPrChange w:id="2781" w:author="野草" w:date="2024-02-29T21:18:59Z">
                <w:rPr>
                  <w:rFonts w:eastAsia="楷体" w:asciiTheme="minorHAnsi" w:hAnsiTheme="minorHAnsi" w:cstheme="minorBidi"/>
                  <w:kern w:val="2"/>
                  <w:sz w:val="24"/>
                  <w:szCs w:val="24"/>
                  <w:lang w:val="en-US" w:eastAsia="zh-CN" w:bidi="ar-SA"/>
                </w:rPr>
              </w:rPrChange>
            </w:rPr>
            <w:delText>供需关系</w:delText>
          </w:r>
        </w:del>
      </w:ins>
      <w:ins w:id="2784" w:author="Fred Zhou" w:date="2024-02-28T23:23:00Z">
        <w:del w:id="2785" w:author="野草" w:date="2024-02-29T21:13:24Z">
          <w:r>
            <w:rPr>
              <w:rFonts w:hint="eastAsia" w:ascii="Times New Roman" w:hAnsi="Times New Roman" w:eastAsia="楷体" w:cstheme="minorBidi"/>
              <w:kern w:val="2"/>
              <w:sz w:val="24"/>
              <w:szCs w:val="24"/>
              <w:lang w:val="en-US" w:eastAsia="zh-CN" w:bidi="ar-SA"/>
              <w:rPrChange w:id="2786" w:author="野草" w:date="2024-02-29T21:18:59Z">
                <w:rPr>
                  <w:rFonts w:eastAsia="楷体" w:asciiTheme="minorHAnsi" w:hAnsiTheme="minorHAnsi" w:cstheme="minorBidi"/>
                  <w:kern w:val="2"/>
                  <w:sz w:val="24"/>
                  <w:szCs w:val="24"/>
                  <w:lang w:val="en-US" w:eastAsia="zh-CN" w:bidi="ar-SA"/>
                </w:rPr>
              </w:rPrChange>
            </w:rPr>
            <w:delText>指供应满足</w:delText>
          </w:r>
        </w:del>
      </w:ins>
      <w:ins w:id="2789" w:author="Fred Zhou" w:date="2024-02-28T23:23:00Z">
        <w:del w:id="2790" w:author="野草" w:date="2024-02-29T21:13:24Z">
          <w:r>
            <w:rPr>
              <w:rFonts w:hint="eastAsia" w:ascii="Times New Roman" w:hAnsi="Times New Roman" w:eastAsia="楷体" w:cstheme="minorBidi"/>
              <w:kern w:val="2"/>
              <w:sz w:val="24"/>
              <w:szCs w:val="24"/>
              <w:lang w:val="en-US" w:eastAsia="zh-CN" w:bidi="ar-SA"/>
              <w:rPrChange w:id="2791" w:author="野草" w:date="2024-02-29T21:18:59Z">
                <w:rPr>
                  <w:rFonts w:eastAsia="楷体" w:asciiTheme="minorHAnsi" w:hAnsiTheme="minorHAnsi" w:cstheme="minorBidi"/>
                  <w:kern w:val="2"/>
                  <w:sz w:val="24"/>
                  <w:szCs w:val="24"/>
                  <w:lang w:val="en-US" w:eastAsia="zh-CN" w:bidi="ar-SA"/>
                </w:rPr>
              </w:rPrChange>
            </w:rPr>
            <w:delText>X</w:delText>
          </w:r>
        </w:del>
      </w:ins>
      <w:ins w:id="2794" w:author="Fred Zhou" w:date="2024-02-28T23:23:00Z">
        <w:del w:id="2795" w:author="野草" w:date="2024-02-29T21:13:24Z">
          <w:r>
            <w:rPr>
              <w:rFonts w:hint="eastAsia" w:ascii="Times New Roman" w:hAnsi="Times New Roman" w:eastAsia="楷体" w:cstheme="minorBidi"/>
              <w:kern w:val="2"/>
              <w:sz w:val="24"/>
              <w:szCs w:val="24"/>
              <w:lang w:val="en-US" w:eastAsia="zh-CN" w:bidi="ar-SA"/>
              <w:rPrChange w:id="2796" w:author="野草" w:date="2024-02-29T21:18:59Z">
                <w:rPr>
                  <w:rFonts w:eastAsia="楷体" w:asciiTheme="minorHAnsi" w:hAnsiTheme="minorHAnsi" w:cstheme="minorBidi"/>
                  <w:kern w:val="2"/>
                  <w:sz w:val="24"/>
                  <w:szCs w:val="24"/>
                  <w:lang w:val="en-US" w:eastAsia="zh-CN" w:bidi="ar-SA"/>
                </w:rPr>
              </w:rPrChange>
            </w:rPr>
            <w:delText>X</w:delText>
          </w:r>
        </w:del>
      </w:ins>
      <w:ins w:id="2799" w:author="Fred Zhou" w:date="2024-02-28T23:23:00Z">
        <w:del w:id="2800" w:author="野草" w:date="2024-02-29T21:13:24Z">
          <w:r>
            <w:rPr>
              <w:rFonts w:hint="eastAsia" w:ascii="Times New Roman" w:hAnsi="Times New Roman" w:eastAsia="楷体" w:cstheme="minorBidi"/>
              <w:kern w:val="2"/>
              <w:sz w:val="24"/>
              <w:szCs w:val="24"/>
              <w:lang w:val="en-US" w:eastAsia="zh-CN" w:bidi="ar-SA"/>
              <w:rPrChange w:id="2801" w:author="野草" w:date="2024-02-29T21:18:59Z">
                <w:rPr>
                  <w:rFonts w:eastAsia="楷体" w:asciiTheme="minorHAnsi" w:hAnsiTheme="minorHAnsi" w:cstheme="minorBidi"/>
                  <w:kern w:val="2"/>
                  <w:sz w:val="24"/>
                  <w:szCs w:val="24"/>
                  <w:lang w:val="en-US" w:eastAsia="zh-CN" w:bidi="ar-SA"/>
                </w:rPr>
              </w:rPrChange>
            </w:rPr>
            <w:delText>的能力</w:delText>
          </w:r>
        </w:del>
      </w:ins>
      <w:ins w:id="2804" w:author="Fred Zhou" w:date="2024-02-28T23:23:00Z">
        <w:del w:id="2805" w:author="野草" w:date="2024-02-29T21:13:24Z">
          <w:r>
            <w:rPr>
              <w:rFonts w:hint="eastAsia" w:ascii="Times New Roman" w:hAnsi="Times New Roman" w:eastAsia="楷体" w:cstheme="minorBidi"/>
              <w:kern w:val="2"/>
              <w:sz w:val="24"/>
              <w:szCs w:val="24"/>
              <w:lang w:val="en-US" w:eastAsia="zh-CN" w:bidi="ar-SA"/>
              <w:rPrChange w:id="2806" w:author="野草" w:date="2024-02-29T21:18:59Z">
                <w:rPr>
                  <w:rFonts w:eastAsia="楷体" w:asciiTheme="minorHAnsi" w:hAnsiTheme="minorHAnsi" w:cstheme="minorBidi"/>
                  <w:kern w:val="2"/>
                  <w:sz w:val="24"/>
                  <w:szCs w:val="24"/>
                  <w:lang w:val="en-US" w:eastAsia="zh-CN" w:bidi="ar-SA"/>
                </w:rPr>
              </w:rPrChange>
            </w:rPr>
            <w:delText>。</w:delText>
          </w:r>
        </w:del>
      </w:ins>
    </w:p>
    <w:p>
      <w:pPr>
        <w:numPr>
          <w:ilvl w:val="0"/>
          <w:numId w:val="14"/>
        </w:numPr>
        <w:ind w:firstLine="420" w:firstLineChars="0"/>
        <w:rPr>
          <w:ins w:id="2810" w:author="野草" w:date="2024-02-29T21:24:37Z"/>
        </w:rPr>
        <w:pPrChange w:id="2809" w:author="野草" w:date="2024-02-29T22:51:37Z">
          <w:pPr>
            <w:pStyle w:val="9"/>
            <w:numPr>
              <w:ilvl w:val="0"/>
              <w:numId w:val="14"/>
            </w:numPr>
            <w:ind w:firstLineChars="0"/>
          </w:pPr>
        </w:pPrChange>
      </w:pPr>
      <w:ins w:id="2811" w:author="野草" w:date="2024-02-29T22:46:46Z">
        <w:r>
          <w:rPr/>
          <w:t>本研究旨在基于</w:t>
        </w:r>
      </w:ins>
      <w:ins w:id="2812" w:author="野草" w:date="2024-02-29T22:46:46Z">
        <w:r>
          <w:rPr>
            <w:highlight w:val="cyan"/>
            <w:rPrChange w:id="2813" w:author="野草" w:date="2024-02-29T22:51:41Z">
              <w:rPr/>
            </w:rPrChange>
          </w:rPr>
          <w:t>灾害性、暴露度和脆弱性</w:t>
        </w:r>
      </w:ins>
      <w:ins w:id="2815" w:author="野草" w:date="2024-02-29T22:46:46Z">
        <w:r>
          <w:rPr/>
          <w:t>相互耦合的</w:t>
        </w:r>
      </w:ins>
      <w:ins w:id="2816" w:author="野草" w:date="2024-02-29T22:46:46Z">
        <w:r>
          <w:rPr>
            <w:highlight w:val="cyan"/>
            <w:rPrChange w:id="2817" w:author="野草" w:date="2024-02-29T22:51:44Z">
              <w:rPr/>
            </w:rPrChange>
          </w:rPr>
          <w:t>理论框架</w:t>
        </w:r>
      </w:ins>
      <w:ins w:id="2819" w:author="野草" w:date="2024-02-29T22:46:46Z">
        <w:r>
          <w:rPr/>
          <w:t>，对</w:t>
        </w:r>
      </w:ins>
      <w:ins w:id="2820" w:author="野草" w:date="2024-02-29T22:46:46Z">
        <w:r>
          <w:rPr>
            <w:highlight w:val="cyan"/>
            <w:rPrChange w:id="2821" w:author="野草" w:date="2024-02-29T22:51:47Z">
              <w:rPr/>
            </w:rPrChange>
          </w:rPr>
          <w:t>城市热缓解需求</w:t>
        </w:r>
      </w:ins>
      <w:ins w:id="2823" w:author="野草" w:date="2024-02-29T22:46:46Z">
        <w:r>
          <w:rPr/>
          <w:t>进行深入分析，并将其与</w:t>
        </w:r>
      </w:ins>
      <w:ins w:id="2824" w:author="野草" w:date="2024-02-29T22:46:46Z">
        <w:r>
          <w:rPr>
            <w:highlight w:val="cyan"/>
            <w:rPrChange w:id="2825" w:author="野草" w:date="2024-02-29T22:51:52Z">
              <w:rPr/>
            </w:rPrChange>
          </w:rPr>
          <w:t>绿地热缓解溢出效应</w:t>
        </w:r>
      </w:ins>
      <w:ins w:id="2827" w:author="野草" w:date="2024-02-29T22:46:46Z">
        <w:r>
          <w:rPr/>
          <w:t>的供应进行</w:t>
        </w:r>
      </w:ins>
      <w:ins w:id="2828" w:author="野草" w:date="2024-02-29T22:46:46Z">
        <w:r>
          <w:rPr>
            <w:highlight w:val="cyan"/>
            <w:rPrChange w:id="2829" w:author="野草" w:date="2024-02-29T22:52:00Z">
              <w:rPr/>
            </w:rPrChange>
          </w:rPr>
          <w:t>量化对比</w:t>
        </w:r>
      </w:ins>
      <w:ins w:id="2831" w:author="野草" w:date="2024-02-29T22:46:46Z">
        <w:r>
          <w:rPr/>
          <w:t>。通过探究其内在的</w:t>
        </w:r>
      </w:ins>
      <w:ins w:id="2832" w:author="野草" w:date="2024-02-29T22:46:46Z">
        <w:r>
          <w:rPr>
            <w:highlight w:val="cyan"/>
            <w:rPrChange w:id="2833" w:author="野草" w:date="2024-02-29T22:52:08Z">
              <w:rPr/>
            </w:rPrChange>
          </w:rPr>
          <w:t>调控机制</w:t>
        </w:r>
      </w:ins>
      <w:ins w:id="2835" w:author="野草" w:date="2024-02-29T22:46:46Z">
        <w:r>
          <w:rPr/>
          <w:t>，本研究期望</w:t>
        </w:r>
      </w:ins>
      <w:ins w:id="2836" w:author="野草" w:date="2024-02-29T22:46:46Z">
        <w:r>
          <w:rPr>
            <w:highlight w:val="cyan"/>
            <w:rPrChange w:id="2837" w:author="野草" w:date="2024-02-29T22:52:15Z">
              <w:rPr/>
            </w:rPrChange>
          </w:rPr>
          <w:t>能够精确评估</w:t>
        </w:r>
      </w:ins>
      <w:ins w:id="2839" w:author="野草" w:date="2024-02-29T22:46:46Z">
        <w:r>
          <w:rPr/>
          <w:t>现有绿地</w:t>
        </w:r>
      </w:ins>
      <w:ins w:id="2840" w:author="野草" w:date="2024-02-29T22:46:46Z">
        <w:r>
          <w:rPr>
            <w:highlight w:val="cyan"/>
            <w:rPrChange w:id="2841" w:author="野草" w:date="2024-02-29T22:52:27Z">
              <w:rPr/>
            </w:rPrChange>
          </w:rPr>
          <w:t>所提供</w:t>
        </w:r>
      </w:ins>
      <w:ins w:id="2843" w:author="野草" w:date="2024-02-29T22:46:46Z">
        <w:r>
          <w:rPr/>
          <w:t>的</w:t>
        </w:r>
      </w:ins>
      <w:ins w:id="2844" w:author="野草" w:date="2024-02-29T22:46:46Z">
        <w:r>
          <w:rPr>
            <w:highlight w:val="cyan"/>
            <w:rPrChange w:id="2845" w:author="野草" w:date="2024-02-29T22:52:30Z">
              <w:rPr/>
            </w:rPrChange>
          </w:rPr>
          <w:t>热缓解</w:t>
        </w:r>
      </w:ins>
      <w:ins w:id="2847" w:author="野草" w:date="2024-02-29T22:52:34Z">
        <w:r>
          <w:rPr>
            <w:rFonts w:hint="eastAsia"/>
            <w:highlight w:val="cyan"/>
            <w:lang w:val="en-US" w:eastAsia="zh-CN"/>
          </w:rPr>
          <w:t>溢出</w:t>
        </w:r>
      </w:ins>
      <w:ins w:id="2848" w:author="野草" w:date="2024-02-29T22:46:46Z">
        <w:r>
          <w:rPr>
            <w:highlight w:val="cyan"/>
            <w:rPrChange w:id="2849" w:author="野草" w:date="2024-02-29T22:52:30Z">
              <w:rPr/>
            </w:rPrChange>
          </w:rPr>
          <w:t>效应</w:t>
        </w:r>
      </w:ins>
      <w:ins w:id="2851" w:author="野草" w:date="2024-02-29T22:46:46Z">
        <w:r>
          <w:rPr/>
          <w:t>的不足。这一</w:t>
        </w:r>
      </w:ins>
      <w:ins w:id="2852" w:author="野草" w:date="2024-02-29T22:46:46Z">
        <w:r>
          <w:rPr>
            <w:highlight w:val="cyan"/>
            <w:rPrChange w:id="2853" w:author="野草" w:date="2024-02-29T22:52:47Z">
              <w:rPr/>
            </w:rPrChange>
          </w:rPr>
          <w:t>研究路径</w:t>
        </w:r>
      </w:ins>
      <w:ins w:id="2855" w:author="野草" w:date="2024-02-29T22:46:46Z">
        <w:r>
          <w:rPr/>
          <w:t>不仅有助于我们</w:t>
        </w:r>
      </w:ins>
      <w:ins w:id="2856" w:author="野草" w:date="2024-02-29T22:46:46Z">
        <w:r>
          <w:rPr>
            <w:highlight w:val="cyan"/>
            <w:rPrChange w:id="2857" w:author="野草" w:date="2024-02-29T22:52:51Z">
              <w:rPr/>
            </w:rPrChange>
          </w:rPr>
          <w:t>更全面地</w:t>
        </w:r>
      </w:ins>
      <w:ins w:id="2859" w:author="野草" w:date="2024-02-29T22:46:46Z">
        <w:r>
          <w:rPr/>
          <w:t>理解</w:t>
        </w:r>
      </w:ins>
      <w:ins w:id="2860" w:author="野草" w:date="2024-02-29T22:46:46Z">
        <w:r>
          <w:rPr>
            <w:highlight w:val="cyan"/>
            <w:rPrChange w:id="2861" w:author="野草" w:date="2024-02-29T22:52:58Z">
              <w:rPr/>
            </w:rPrChange>
          </w:rPr>
          <w:t>城市热环境</w:t>
        </w:r>
      </w:ins>
      <w:ins w:id="2863" w:author="野草" w:date="2024-02-29T22:46:46Z">
        <w:r>
          <w:rPr/>
          <w:t>与</w:t>
        </w:r>
      </w:ins>
      <w:ins w:id="2864" w:author="野草" w:date="2024-02-29T22:46:46Z">
        <w:r>
          <w:rPr>
            <w:highlight w:val="cyan"/>
            <w:rPrChange w:id="2865" w:author="野草" w:date="2024-02-29T22:52:55Z">
              <w:rPr/>
            </w:rPrChange>
          </w:rPr>
          <w:t>绿地系统之间</w:t>
        </w:r>
      </w:ins>
      <w:ins w:id="2867" w:author="野草" w:date="2024-02-29T22:46:46Z">
        <w:r>
          <w:rPr/>
          <w:t>的复杂关系，而且将为</w:t>
        </w:r>
      </w:ins>
      <w:ins w:id="2868" w:author="野草" w:date="2024-02-29T22:46:46Z">
        <w:r>
          <w:rPr>
            <w:highlight w:val="cyan"/>
            <w:rPrChange w:id="2869" w:author="野草" w:date="2024-02-29T22:53:56Z">
              <w:rPr/>
            </w:rPrChange>
          </w:rPr>
          <w:t>未来采取</w:t>
        </w:r>
      </w:ins>
      <w:ins w:id="2871" w:author="野草" w:date="2024-02-29T22:46:46Z">
        <w:r>
          <w:rPr/>
          <w:t>针对性的</w:t>
        </w:r>
      </w:ins>
      <w:ins w:id="2872" w:author="野草" w:date="2024-02-29T22:46:46Z">
        <w:r>
          <w:rPr>
            <w:highlight w:val="cyan"/>
            <w:rPrChange w:id="2873" w:author="野草" w:date="2024-02-29T22:53:09Z">
              <w:rPr/>
            </w:rPrChange>
          </w:rPr>
          <w:t>调控措施</w:t>
        </w:r>
      </w:ins>
      <w:ins w:id="2875" w:author="野草" w:date="2024-02-29T22:46:46Z">
        <w:r>
          <w:rPr/>
          <w:t>提供</w:t>
        </w:r>
      </w:ins>
      <w:ins w:id="2876" w:author="野草" w:date="2024-02-29T22:46:46Z">
        <w:r>
          <w:rPr>
            <w:highlight w:val="cyan"/>
            <w:rPrChange w:id="2877" w:author="野草" w:date="2024-02-29T22:53:18Z">
              <w:rPr/>
            </w:rPrChange>
          </w:rPr>
          <w:t>量化依据</w:t>
        </w:r>
      </w:ins>
      <w:ins w:id="2879" w:author="野草" w:date="2024-02-29T22:46:46Z">
        <w:r>
          <w:rPr/>
          <w:t>，从而推动城市热环境的</w:t>
        </w:r>
      </w:ins>
      <w:ins w:id="2880" w:author="野草" w:date="2024-02-29T22:46:46Z">
        <w:r>
          <w:rPr>
            <w:highlight w:val="cyan"/>
            <w:rPrChange w:id="2881" w:author="野草" w:date="2024-02-29T22:53:22Z">
              <w:rPr/>
            </w:rPrChange>
          </w:rPr>
          <w:t>持续优化</w:t>
        </w:r>
      </w:ins>
      <w:ins w:id="2883" w:author="野草" w:date="2024-02-29T22:46:46Z">
        <w:r>
          <w:rPr/>
          <w:t>。</w:t>
        </w:r>
      </w:ins>
      <w:ins w:id="2884" w:author="野草" w:date="2024-02-29T22:53:27Z">
        <w:r>
          <w:rPr>
            <w:rFonts w:hint="default" w:ascii="Times New Roman" w:hAnsi="Times New Roman"/>
          </w:rPr>
          <w:t>【u</w:t>
        </w:r>
      </w:ins>
      <w:ins w:id="2885" w:author="野草" w:date="2024-02-29T22:53:27Z">
        <w:r>
          <w:rPr>
            <w:rFonts w:ascii="Times New Roman" w:hAnsi="Times New Roman"/>
          </w:rPr>
          <w:t xml:space="preserve">p2024 0229 </w:t>
        </w:r>
      </w:ins>
      <w:ins w:id="2886" w:author="野草" w:date="2024-02-29T22:53:27Z">
        <w:r>
          <w:rPr>
            <w:rFonts w:hint="eastAsia"/>
            <w:lang w:val="en-US" w:eastAsia="zh-CN"/>
          </w:rPr>
          <w:t>2</w:t>
        </w:r>
      </w:ins>
      <w:ins w:id="2887" w:author="野草" w:date="2024-02-29T22:53:29Z">
        <w:r>
          <w:rPr>
            <w:rFonts w:hint="eastAsia"/>
            <w:lang w:val="en-US" w:eastAsia="zh-CN"/>
          </w:rPr>
          <w:t>2</w:t>
        </w:r>
      </w:ins>
      <w:ins w:id="2888" w:author="野草" w:date="2024-02-29T22:53:27Z">
        <w:r>
          <w:rPr>
            <w:rFonts w:ascii="Times New Roman" w:hAnsi="Times New Roman"/>
          </w:rPr>
          <w:t>:</w:t>
        </w:r>
      </w:ins>
      <w:ins w:id="2889" w:author="野草" w:date="2024-02-29T22:53:30Z">
        <w:r>
          <w:rPr>
            <w:rFonts w:hint="eastAsia"/>
            <w:lang w:val="en-US" w:eastAsia="zh-CN"/>
          </w:rPr>
          <w:t>5</w:t>
        </w:r>
      </w:ins>
      <w:ins w:id="2890" w:author="野草" w:date="2024-02-29T22:54:02Z">
        <w:r>
          <w:rPr>
            <w:rFonts w:hint="eastAsia"/>
            <w:lang w:val="en-US" w:eastAsia="zh-CN"/>
          </w:rPr>
          <w:t>5</w:t>
        </w:r>
      </w:ins>
      <w:ins w:id="2891" w:author="野草" w:date="2024-02-29T22:53:27Z">
        <w:r>
          <w:rPr>
            <w:rFonts w:hint="default" w:ascii="Times New Roman" w:hAnsi="Times New Roman"/>
          </w:rPr>
          <w:t>】</w:t>
        </w:r>
      </w:ins>
    </w:p>
    <w:p>
      <w:pPr>
        <w:pStyle w:val="9"/>
        <w:numPr>
          <w:ilvl w:val="-1"/>
          <w:numId w:val="0"/>
        </w:numPr>
        <w:ind w:firstLine="420" w:firstLineChars="0"/>
        <w:rPr>
          <w:ins w:id="2893" w:author="野草" w:date="2024-02-29T21:24:38Z"/>
          <w:rFonts w:ascii="宋体" w:hAnsi="宋体" w:eastAsia="宋体" w:cs="宋体"/>
          <w:sz w:val="24"/>
          <w:szCs w:val="24"/>
        </w:rPr>
        <w:pPrChange w:id="2892" w:author="野草" w:date="2024-02-29T21:03:24Z">
          <w:pPr>
            <w:pStyle w:val="9"/>
            <w:numPr>
              <w:ilvl w:val="0"/>
              <w:numId w:val="14"/>
            </w:numPr>
            <w:ind w:firstLineChars="0"/>
          </w:pPr>
        </w:pPrChange>
      </w:pPr>
    </w:p>
    <w:p>
      <w:pPr>
        <w:pStyle w:val="9"/>
        <w:numPr>
          <w:ilvl w:val="-1"/>
          <w:numId w:val="0"/>
        </w:numPr>
        <w:ind w:firstLine="420" w:firstLineChars="0"/>
        <w:rPr>
          <w:ins w:id="2895" w:author="野草" w:date="2024-02-29T20:28:11Z"/>
          <w:rFonts w:hint="eastAsia" w:cstheme="minorBidi"/>
          <w:kern w:val="2"/>
          <w:sz w:val="24"/>
          <w:szCs w:val="24"/>
          <w:highlight w:val="yellow"/>
          <w:lang w:val="en-US" w:eastAsia="zh-CN" w:bidi="ar-SA"/>
        </w:rPr>
        <w:pPrChange w:id="2894" w:author="野草" w:date="2024-02-29T21:03:24Z">
          <w:pPr>
            <w:pStyle w:val="9"/>
            <w:numPr>
              <w:ilvl w:val="0"/>
              <w:numId w:val="14"/>
            </w:numPr>
            <w:ind w:firstLineChars="0"/>
          </w:pPr>
        </w:pPrChange>
      </w:pPr>
      <w:ins w:id="2896" w:author="野草" w:date="2024-02-29T21:13:53Z">
        <w:r>
          <w:rPr>
            <w:rFonts w:ascii="宋体" w:hAnsi="宋体" w:eastAsia="宋体" w:cs="宋体"/>
            <w:sz w:val="24"/>
            <w:szCs w:val="24"/>
          </w:rPr>
          <w:t>因此，未来研究需要引入更为科学、量化的分析方法，以更深入地理解城市降温的供需关系，并为城市热环境管理提供更为有效的决策支持。</w:t>
        </w:r>
      </w:ins>
    </w:p>
    <w:p>
      <w:pPr>
        <w:numPr>
          <w:ilvl w:val="-1"/>
          <w:numId w:val="0"/>
        </w:numPr>
        <w:ind w:left="0" w:firstLine="0"/>
        <w:rPr>
          <w:ins w:id="2898" w:author="野草" w:date="2024-02-29T20:45:15Z"/>
          <w:highlight w:val="yellow"/>
        </w:rPr>
        <w:pPrChange w:id="2897" w:author="野草" w:date="2024-02-29T22:43:43Z">
          <w:pPr>
            <w:numPr>
              <w:ilvl w:val="0"/>
              <w:numId w:val="13"/>
            </w:numPr>
            <w:ind w:left="440" w:hanging="440"/>
          </w:pPr>
        </w:pPrChange>
      </w:pPr>
      <w:ins w:id="2899" w:author="野草" w:date="2024-02-29T20:10:03Z">
        <w:r>
          <w:rPr>
            <w:rFonts w:hint="eastAsia"/>
            <w:highlight w:val="yellow"/>
            <w:lang w:val="en-US" w:eastAsia="zh-CN"/>
          </w:rPr>
          <w:t>对于城市绿地热缓解的溢出效应，</w:t>
        </w:r>
      </w:ins>
      <w:ins w:id="2900" w:author="野草" w:date="2024-02-29T20:42:49Z">
        <w:r>
          <w:rPr>
            <w:rFonts w:hint="eastAsia"/>
            <w:highlight w:val="yellow"/>
            <w:lang w:val="en-US" w:eastAsia="zh-CN"/>
          </w:rPr>
          <w:t>本研究拟</w:t>
        </w:r>
      </w:ins>
      <w:ins w:id="2901" w:author="野草" w:date="2024-02-29T20:42:52Z">
        <w:r>
          <w:rPr>
            <w:rFonts w:hint="eastAsia"/>
            <w:highlight w:val="yellow"/>
            <w:lang w:val="en-US" w:eastAsia="zh-CN"/>
          </w:rPr>
          <w:t>基于</w:t>
        </w:r>
      </w:ins>
      <w:ins w:id="2902" w:author="野草" w:date="2024-02-29T20:43:04Z">
        <w:r>
          <w:rPr>
            <w:rFonts w:hint="eastAsia"/>
            <w:highlight w:val="yellow"/>
            <w:lang w:val="en-US" w:eastAsia="zh-CN"/>
          </w:rPr>
          <w:t>灾害性</w:t>
        </w:r>
      </w:ins>
      <w:ins w:id="2903" w:author="野草" w:date="2024-02-29T20:43:05Z">
        <w:r>
          <w:rPr>
            <w:rFonts w:hint="eastAsia"/>
            <w:highlight w:val="yellow"/>
            <w:lang w:val="en-US" w:eastAsia="zh-CN"/>
          </w:rPr>
          <w:t>-</w:t>
        </w:r>
      </w:ins>
      <w:ins w:id="2904" w:author="野草" w:date="2024-02-29T20:43:09Z">
        <w:r>
          <w:rPr>
            <w:rFonts w:hint="eastAsia"/>
            <w:highlight w:val="yellow"/>
            <w:lang w:val="en-US" w:eastAsia="zh-CN"/>
          </w:rPr>
          <w:t>暴露度</w:t>
        </w:r>
      </w:ins>
      <w:ins w:id="2905" w:author="野草" w:date="2024-02-29T20:43:10Z">
        <w:r>
          <w:rPr>
            <w:rFonts w:hint="eastAsia"/>
            <w:highlight w:val="yellow"/>
            <w:lang w:val="en-US" w:eastAsia="zh-CN"/>
          </w:rPr>
          <w:t>-</w:t>
        </w:r>
      </w:ins>
      <w:ins w:id="2906" w:author="野草" w:date="2024-02-29T20:43:12Z">
        <w:r>
          <w:rPr>
            <w:rFonts w:hint="eastAsia"/>
            <w:highlight w:val="yellow"/>
            <w:lang w:val="en-US" w:eastAsia="zh-CN"/>
          </w:rPr>
          <w:t>脆弱性耦合</w:t>
        </w:r>
      </w:ins>
      <w:ins w:id="2907" w:author="野草" w:date="2024-02-29T20:43:13Z">
        <w:r>
          <w:rPr>
            <w:rFonts w:hint="eastAsia"/>
            <w:highlight w:val="yellow"/>
            <w:lang w:val="en-US" w:eastAsia="zh-CN"/>
          </w:rPr>
          <w:t>的</w:t>
        </w:r>
      </w:ins>
      <w:ins w:id="2908" w:author="野草" w:date="2024-02-29T20:43:15Z">
        <w:r>
          <w:rPr>
            <w:rFonts w:hint="eastAsia"/>
            <w:highlight w:val="yellow"/>
            <w:lang w:val="en-US" w:eastAsia="zh-CN"/>
          </w:rPr>
          <w:t>框架</w:t>
        </w:r>
      </w:ins>
      <w:ins w:id="2909" w:author="野草" w:date="2024-02-29T20:44:15Z">
        <w:r>
          <w:rPr>
            <w:rFonts w:hint="eastAsia"/>
            <w:highlight w:val="yellow"/>
            <w:lang w:val="en-US" w:eastAsia="zh-CN"/>
          </w:rPr>
          <w:t>对</w:t>
        </w:r>
      </w:ins>
      <w:ins w:id="2910" w:author="野草" w:date="2024-02-29T20:44:21Z">
        <w:r>
          <w:rPr>
            <w:rFonts w:hint="eastAsia"/>
            <w:highlight w:val="yellow"/>
            <w:lang w:val="en-US" w:eastAsia="zh-CN"/>
          </w:rPr>
          <w:t>城市</w:t>
        </w:r>
      </w:ins>
      <w:ins w:id="2911" w:author="野草" w:date="2024-02-29T20:44:23Z">
        <w:r>
          <w:rPr>
            <w:rFonts w:hint="eastAsia"/>
            <w:highlight w:val="yellow"/>
            <w:lang w:val="en-US" w:eastAsia="zh-CN"/>
          </w:rPr>
          <w:t>热缓解</w:t>
        </w:r>
      </w:ins>
      <w:ins w:id="2912" w:author="野草" w:date="2024-02-29T20:44:24Z">
        <w:r>
          <w:rPr>
            <w:rFonts w:hint="eastAsia"/>
            <w:highlight w:val="yellow"/>
            <w:lang w:val="en-US" w:eastAsia="zh-CN"/>
          </w:rPr>
          <w:t>需求</w:t>
        </w:r>
      </w:ins>
      <w:ins w:id="2913" w:author="野草" w:date="2024-02-29T20:44:25Z">
        <w:r>
          <w:rPr>
            <w:rFonts w:hint="eastAsia"/>
            <w:highlight w:val="yellow"/>
            <w:lang w:val="en-US" w:eastAsia="zh-CN"/>
          </w:rPr>
          <w:t>和</w:t>
        </w:r>
      </w:ins>
      <w:ins w:id="2914" w:author="野草" w:date="2024-02-29T20:44:26Z">
        <w:r>
          <w:rPr>
            <w:rFonts w:hint="eastAsia"/>
            <w:highlight w:val="yellow"/>
            <w:lang w:val="en-US" w:eastAsia="zh-CN"/>
          </w:rPr>
          <w:t>绿地</w:t>
        </w:r>
      </w:ins>
      <w:ins w:id="2915" w:author="野草" w:date="2024-02-29T20:44:28Z">
        <w:r>
          <w:rPr>
            <w:rFonts w:hint="eastAsia"/>
            <w:highlight w:val="yellow"/>
            <w:lang w:val="en-US" w:eastAsia="zh-CN"/>
          </w:rPr>
          <w:t>热缓解</w:t>
        </w:r>
      </w:ins>
      <w:ins w:id="2916" w:author="野草" w:date="2024-02-29T20:44:29Z">
        <w:r>
          <w:rPr>
            <w:rFonts w:hint="eastAsia"/>
            <w:highlight w:val="yellow"/>
            <w:lang w:val="en-US" w:eastAsia="zh-CN"/>
          </w:rPr>
          <w:t>溢出</w:t>
        </w:r>
      </w:ins>
      <w:ins w:id="2917" w:author="野草" w:date="2024-02-29T20:44:30Z">
        <w:r>
          <w:rPr>
            <w:rFonts w:hint="eastAsia"/>
            <w:highlight w:val="yellow"/>
            <w:lang w:val="en-US" w:eastAsia="zh-CN"/>
          </w:rPr>
          <w:t>效应</w:t>
        </w:r>
      </w:ins>
      <w:ins w:id="2918" w:author="野草" w:date="2024-02-29T20:44:31Z">
        <w:r>
          <w:rPr>
            <w:rFonts w:hint="eastAsia"/>
            <w:highlight w:val="yellow"/>
            <w:lang w:val="en-US" w:eastAsia="zh-CN"/>
          </w:rPr>
          <w:t>的</w:t>
        </w:r>
      </w:ins>
      <w:ins w:id="2919" w:author="野草" w:date="2024-02-29T20:44:39Z">
        <w:r>
          <w:rPr>
            <w:rFonts w:hint="eastAsia"/>
            <w:highlight w:val="yellow"/>
            <w:lang w:val="en-US" w:eastAsia="zh-CN"/>
          </w:rPr>
          <w:t>供应</w:t>
        </w:r>
      </w:ins>
      <w:ins w:id="2920" w:author="野草" w:date="2024-02-29T20:44:40Z">
        <w:r>
          <w:rPr>
            <w:rFonts w:hint="eastAsia"/>
            <w:highlight w:val="yellow"/>
            <w:lang w:val="en-US" w:eastAsia="zh-CN"/>
          </w:rPr>
          <w:t>进行</w:t>
        </w:r>
      </w:ins>
      <w:ins w:id="2921" w:author="野草" w:date="2024-02-29T20:44:43Z">
        <w:r>
          <w:rPr>
            <w:rFonts w:hint="eastAsia"/>
            <w:highlight w:val="yellow"/>
            <w:lang w:val="en-US" w:eastAsia="zh-CN"/>
          </w:rPr>
          <w:t>可比的</w:t>
        </w:r>
      </w:ins>
      <w:ins w:id="2922" w:author="野草" w:date="2024-02-29T20:44:46Z">
        <w:r>
          <w:rPr>
            <w:rFonts w:hint="eastAsia"/>
            <w:highlight w:val="yellow"/>
            <w:lang w:val="en-US" w:eastAsia="zh-CN"/>
          </w:rPr>
          <w:t>比较</w:t>
        </w:r>
      </w:ins>
      <w:ins w:id="2923" w:author="野草" w:date="2024-02-29T20:44:47Z">
        <w:r>
          <w:rPr>
            <w:rFonts w:hint="eastAsia"/>
            <w:highlight w:val="yellow"/>
            <w:lang w:val="en-US" w:eastAsia="zh-CN"/>
          </w:rPr>
          <w:t>分析</w:t>
        </w:r>
      </w:ins>
      <w:ins w:id="2924" w:author="野草" w:date="2024-02-29T20:46:31Z">
        <w:r>
          <w:rPr>
            <w:rFonts w:hint="eastAsia"/>
            <w:highlight w:val="yellow"/>
            <w:lang w:val="en-US" w:eastAsia="zh-CN"/>
          </w:rPr>
          <w:t>，</w:t>
        </w:r>
      </w:ins>
      <w:ins w:id="2925" w:author="野草" w:date="2024-02-29T20:46:32Z">
        <w:r>
          <w:rPr>
            <w:rFonts w:hint="eastAsia"/>
            <w:highlight w:val="yellow"/>
            <w:lang w:val="en-US" w:eastAsia="zh-CN"/>
          </w:rPr>
          <w:t>并</w:t>
        </w:r>
      </w:ins>
      <w:ins w:id="2926" w:author="野草" w:date="2024-02-29T20:46:33Z">
        <w:r>
          <w:rPr>
            <w:rFonts w:hint="eastAsia"/>
            <w:highlight w:val="yellow"/>
            <w:lang w:val="en-US" w:eastAsia="zh-CN"/>
          </w:rPr>
          <w:t>分析</w:t>
        </w:r>
      </w:ins>
      <w:ins w:id="2927" w:author="野草" w:date="2024-02-29T20:46:34Z">
        <w:r>
          <w:rPr>
            <w:rFonts w:hint="eastAsia"/>
            <w:highlight w:val="yellow"/>
            <w:lang w:val="en-US" w:eastAsia="zh-CN"/>
          </w:rPr>
          <w:t>其调控</w:t>
        </w:r>
      </w:ins>
      <w:ins w:id="2928" w:author="野草" w:date="2024-02-29T20:46:35Z">
        <w:r>
          <w:rPr>
            <w:rFonts w:hint="eastAsia"/>
            <w:highlight w:val="yellow"/>
            <w:lang w:val="en-US" w:eastAsia="zh-CN"/>
          </w:rPr>
          <w:t>机制</w:t>
        </w:r>
      </w:ins>
      <w:ins w:id="2929" w:author="野草" w:date="2024-02-29T20:10:03Z">
        <w:r>
          <w:rPr>
            <w:rFonts w:hint="default"/>
            <w:highlight w:val="yellow"/>
          </w:rPr>
          <w:t>。</w:t>
        </w:r>
      </w:ins>
      <w:ins w:id="2930" w:author="野草" w:date="2024-02-29T20:44:53Z">
        <w:r>
          <w:rPr>
            <w:rFonts w:hint="eastAsia"/>
            <w:highlight w:val="yellow"/>
            <w:lang w:val="en-US" w:eastAsia="zh-CN"/>
          </w:rPr>
          <w:t>相关结果</w:t>
        </w:r>
      </w:ins>
      <w:ins w:id="2931" w:author="野草" w:date="2024-02-29T20:44:54Z">
        <w:r>
          <w:rPr>
            <w:rFonts w:hint="eastAsia"/>
            <w:highlight w:val="yellow"/>
            <w:lang w:val="en-US" w:eastAsia="zh-CN"/>
          </w:rPr>
          <w:t>将</w:t>
        </w:r>
      </w:ins>
      <w:ins w:id="2932" w:author="野草" w:date="2024-02-29T20:44:55Z">
        <w:r>
          <w:rPr>
            <w:rFonts w:hint="eastAsia"/>
            <w:highlight w:val="yellow"/>
            <w:lang w:val="en-US" w:eastAsia="zh-CN"/>
          </w:rPr>
          <w:t>有助于</w:t>
        </w:r>
      </w:ins>
      <w:ins w:id="2933" w:author="野草" w:date="2024-02-29T20:46:22Z">
        <w:r>
          <w:rPr>
            <w:rFonts w:hint="eastAsia"/>
            <w:highlight w:val="yellow"/>
            <w:lang w:val="en-US" w:eastAsia="zh-CN"/>
          </w:rPr>
          <w:t>量化</w:t>
        </w:r>
      </w:ins>
      <w:ins w:id="2934" w:author="野草" w:date="2024-02-29T20:46:40Z">
        <w:r>
          <w:rPr>
            <w:rFonts w:hint="eastAsia"/>
            <w:highlight w:val="yellow"/>
            <w:lang w:val="en-US" w:eastAsia="zh-CN"/>
          </w:rPr>
          <w:t>现有</w:t>
        </w:r>
      </w:ins>
      <w:ins w:id="2935" w:author="野草" w:date="2024-02-29T20:46:41Z">
        <w:r>
          <w:rPr>
            <w:rFonts w:hint="eastAsia"/>
            <w:highlight w:val="yellow"/>
            <w:lang w:val="en-US" w:eastAsia="zh-CN"/>
          </w:rPr>
          <w:t>绿地</w:t>
        </w:r>
      </w:ins>
      <w:ins w:id="2936" w:author="野草" w:date="2024-02-29T20:46:45Z">
        <w:r>
          <w:rPr>
            <w:rFonts w:hint="eastAsia"/>
            <w:highlight w:val="yellow"/>
            <w:lang w:val="en-US" w:eastAsia="zh-CN"/>
          </w:rPr>
          <w:t>所提供的</w:t>
        </w:r>
      </w:ins>
      <w:ins w:id="2937" w:author="野草" w:date="2024-02-29T20:46:47Z">
        <w:r>
          <w:rPr>
            <w:rFonts w:hint="eastAsia"/>
            <w:highlight w:val="yellow"/>
            <w:lang w:val="en-US" w:eastAsia="zh-CN"/>
          </w:rPr>
          <w:t>热缓解</w:t>
        </w:r>
      </w:ins>
      <w:ins w:id="2938" w:author="野草" w:date="2024-02-29T20:46:48Z">
        <w:r>
          <w:rPr>
            <w:rFonts w:hint="eastAsia"/>
            <w:highlight w:val="yellow"/>
            <w:lang w:val="en-US" w:eastAsia="zh-CN"/>
          </w:rPr>
          <w:t>效应的</w:t>
        </w:r>
      </w:ins>
      <w:ins w:id="2939" w:author="野草" w:date="2024-02-29T20:46:49Z">
        <w:r>
          <w:rPr>
            <w:rFonts w:hint="eastAsia"/>
            <w:highlight w:val="yellow"/>
            <w:lang w:val="en-US" w:eastAsia="zh-CN"/>
          </w:rPr>
          <w:t>不足</w:t>
        </w:r>
      </w:ins>
      <w:ins w:id="2940" w:author="野草" w:date="2024-02-29T20:46:50Z">
        <w:r>
          <w:rPr>
            <w:rFonts w:hint="eastAsia"/>
            <w:highlight w:val="yellow"/>
            <w:lang w:val="en-US" w:eastAsia="zh-CN"/>
          </w:rPr>
          <w:t>，</w:t>
        </w:r>
      </w:ins>
      <w:ins w:id="2941" w:author="野草" w:date="2024-02-29T20:50:39Z">
        <w:r>
          <w:rPr>
            <w:rFonts w:hint="eastAsia"/>
            <w:highlight w:val="yellow"/>
            <w:lang w:val="en-US" w:eastAsia="zh-CN"/>
          </w:rPr>
          <w:t>从而</w:t>
        </w:r>
      </w:ins>
      <w:ins w:id="2942" w:author="野草" w:date="2024-02-29T20:50:41Z">
        <w:r>
          <w:rPr>
            <w:rFonts w:hint="eastAsia"/>
            <w:highlight w:val="yellow"/>
            <w:lang w:val="en-US" w:eastAsia="zh-CN"/>
          </w:rPr>
          <w:t>为</w:t>
        </w:r>
      </w:ins>
      <w:ins w:id="2943" w:author="野草" w:date="2024-02-29T20:50:47Z">
        <w:r>
          <w:rPr>
            <w:rFonts w:hint="eastAsia"/>
            <w:highlight w:val="yellow"/>
            <w:lang w:val="en-US" w:eastAsia="zh-CN"/>
          </w:rPr>
          <w:t>采取</w:t>
        </w:r>
      </w:ins>
      <w:ins w:id="2944" w:author="野草" w:date="2024-02-29T20:50:48Z">
        <w:r>
          <w:rPr>
            <w:rFonts w:hint="eastAsia"/>
            <w:highlight w:val="yellow"/>
            <w:lang w:val="en-US" w:eastAsia="zh-CN"/>
          </w:rPr>
          <w:t>进一步的</w:t>
        </w:r>
      </w:ins>
      <w:ins w:id="2945" w:author="野草" w:date="2024-02-29T20:50:50Z">
        <w:r>
          <w:rPr>
            <w:rFonts w:hint="eastAsia"/>
            <w:highlight w:val="yellow"/>
            <w:lang w:val="en-US" w:eastAsia="zh-CN"/>
          </w:rPr>
          <w:t>调控</w:t>
        </w:r>
      </w:ins>
      <w:ins w:id="2946" w:author="野草" w:date="2024-02-29T20:50:51Z">
        <w:r>
          <w:rPr>
            <w:rFonts w:hint="eastAsia"/>
            <w:highlight w:val="yellow"/>
            <w:lang w:val="en-US" w:eastAsia="zh-CN"/>
          </w:rPr>
          <w:t>措施</w:t>
        </w:r>
      </w:ins>
      <w:ins w:id="2947" w:author="野草" w:date="2024-02-29T20:50:52Z">
        <w:r>
          <w:rPr>
            <w:rFonts w:hint="eastAsia"/>
            <w:highlight w:val="yellow"/>
            <w:lang w:val="en-US" w:eastAsia="zh-CN"/>
          </w:rPr>
          <w:t>提供</w:t>
        </w:r>
      </w:ins>
      <w:ins w:id="2948" w:author="野草" w:date="2024-02-29T20:50:54Z">
        <w:r>
          <w:rPr>
            <w:rFonts w:hint="eastAsia"/>
            <w:highlight w:val="yellow"/>
            <w:lang w:val="en-US" w:eastAsia="zh-CN"/>
          </w:rPr>
          <w:t>量化的</w:t>
        </w:r>
      </w:ins>
      <w:ins w:id="2949" w:author="野草" w:date="2024-02-29T20:50:55Z">
        <w:r>
          <w:rPr>
            <w:rFonts w:hint="eastAsia"/>
            <w:highlight w:val="yellow"/>
            <w:lang w:val="en-US" w:eastAsia="zh-CN"/>
          </w:rPr>
          <w:t>科学</w:t>
        </w:r>
      </w:ins>
      <w:ins w:id="2950" w:author="野草" w:date="2024-02-29T20:50:56Z">
        <w:r>
          <w:rPr>
            <w:rFonts w:hint="eastAsia"/>
            <w:highlight w:val="yellow"/>
            <w:lang w:val="en-US" w:eastAsia="zh-CN"/>
          </w:rPr>
          <w:t>参考。</w:t>
        </w:r>
      </w:ins>
    </w:p>
    <w:p>
      <w:pPr>
        <w:numPr>
          <w:ilvl w:val="0"/>
          <w:numId w:val="13"/>
        </w:numPr>
        <w:ind w:left="440" w:hanging="440"/>
        <w:rPr>
          <w:ins w:id="2951" w:author="野草" w:date="2024-02-29T20:45:23Z"/>
          <w:highlight w:val="yellow"/>
        </w:rPr>
      </w:pPr>
      <w:ins w:id="2952" w:author="野草" w:date="2024-02-29T20:45:20Z">
        <w:r>
          <w:rPr>
            <w:rFonts w:hint="eastAsia"/>
            <w:highlight w:val="yellow"/>
            <w:lang w:val="en-US" w:eastAsia="zh-CN"/>
          </w:rPr>
          <w:t>源</w:t>
        </w:r>
      </w:ins>
      <w:ins w:id="2953" w:author="野草" w:date="2024-02-29T20:45:21Z">
        <w:r>
          <w:rPr>
            <w:rFonts w:hint="eastAsia"/>
            <w:highlight w:val="yellow"/>
            <w:lang w:val="en-US" w:eastAsia="zh-CN"/>
          </w:rPr>
          <w:t>汇</w:t>
        </w:r>
      </w:ins>
      <w:ins w:id="2954" w:author="野草" w:date="2024-02-29T20:45:23Z">
        <w:r>
          <w:rPr>
            <w:rFonts w:hint="eastAsia"/>
            <w:highlight w:val="yellow"/>
            <w:lang w:val="en-US" w:eastAsia="zh-CN"/>
          </w:rPr>
          <w:t>理论</w:t>
        </w:r>
      </w:ins>
    </w:p>
    <w:p>
      <w:pPr>
        <w:numPr>
          <w:ilvl w:val="0"/>
          <w:numId w:val="13"/>
        </w:numPr>
        <w:ind w:left="440" w:hanging="440"/>
        <w:rPr>
          <w:ins w:id="2955" w:author="野草" w:date="2024-02-29T20:10:03Z"/>
          <w:highlight w:val="yellow"/>
        </w:rPr>
      </w:pPr>
      <w:ins w:id="2956" w:author="野草" w:date="2024-02-29T20:45:26Z">
        <w:r>
          <w:rPr>
            <w:rFonts w:hint="eastAsia"/>
            <w:highlight w:val="yellow"/>
            <w:lang w:val="en-US" w:eastAsia="zh-CN"/>
          </w:rPr>
          <w:t>服务</w:t>
        </w:r>
      </w:ins>
      <w:ins w:id="2957" w:author="野草" w:date="2024-02-29T20:45:27Z">
        <w:r>
          <w:rPr>
            <w:rFonts w:hint="eastAsia"/>
            <w:highlight w:val="yellow"/>
            <w:lang w:val="en-US" w:eastAsia="zh-CN"/>
          </w:rPr>
          <w:t>流</w:t>
        </w:r>
      </w:ins>
    </w:p>
    <w:p>
      <w:pPr>
        <w:pStyle w:val="9"/>
        <w:numPr>
          <w:ilvl w:val="0"/>
          <w:numId w:val="14"/>
        </w:numPr>
        <w:ind w:firstLineChars="0"/>
        <w:rPr>
          <w:ins w:id="2958" w:author="野草" w:date="2024-02-29T16:48:31Z"/>
          <w:highlight w:val="yellow"/>
        </w:rPr>
      </w:pPr>
    </w:p>
    <w:p>
      <w:pPr>
        <w:pStyle w:val="9"/>
        <w:numPr>
          <w:ilvl w:val="0"/>
          <w:numId w:val="14"/>
        </w:numPr>
        <w:ind w:firstLineChars="0"/>
        <w:rPr>
          <w:ins w:id="2959" w:author="Fred Zhou" w:date="2024-02-29T00:16:00Z"/>
          <w:highlight w:val="yellow"/>
        </w:rPr>
      </w:pPr>
      <w:ins w:id="2960" w:author="野草" w:date="2024-02-29T16:15:35Z">
        <w:r>
          <w:rPr>
            <w:rFonts w:ascii="Times New Roman" w:hAnsi="Times New Roman" w:eastAsia="楷体" w:cstheme="minorBidi"/>
            <w:kern w:val="2"/>
            <w:sz w:val="24"/>
            <w:szCs w:val="24"/>
            <w:highlight w:val="yellow"/>
            <w:lang w:val="en-US" w:eastAsia="zh-CN" w:bidi="ar-SA"/>
            <w:rPrChange w:id="2961" w:author="野草" w:date="2024-02-29T16:47:52Z">
              <w:rPr>
                <w:rFonts w:eastAsia="楷体" w:asciiTheme="minorHAnsi" w:hAnsiTheme="minorHAnsi" w:cstheme="minorBidi"/>
                <w:kern w:val="2"/>
                <w:sz w:val="24"/>
                <w:szCs w:val="24"/>
                <w:lang w:val="en-US" w:eastAsia="zh-CN" w:bidi="ar-SA"/>
              </w:rPr>
            </w:rPrChange>
          </w:rPr>
          <w:t>这种方法可以更有效地估计城市绿色空间提供的冷却效益（</w:t>
        </w:r>
      </w:ins>
      <w:ins w:id="2962" w:author="野草" w:date="2024-02-29T16:15:35Z">
        <w:bookmarkStart w:id="26" w:name="bbb0220"/>
        <w:r>
          <w:rPr>
            <w:rFonts w:ascii="Times New Roman" w:hAnsi="Times New Roman" w:eastAsia="楷体" w:cstheme="minorBidi"/>
            <w:kern w:val="2"/>
            <w:sz w:val="24"/>
            <w:szCs w:val="24"/>
            <w:highlight w:val="yellow"/>
            <w:u w:val="none"/>
            <w:lang w:val="en-US" w:eastAsia="zh-CN" w:bidi="ar-SA"/>
            <w:rPrChange w:id="2963" w:author="野草" w:date="2024-02-29T16:47:52Z">
              <w:rPr>
                <w:rFonts w:eastAsia="楷体" w:asciiTheme="minorHAnsi" w:hAnsiTheme="minorHAnsi" w:cstheme="minorBidi"/>
                <w:kern w:val="2"/>
                <w:sz w:val="24"/>
                <w:szCs w:val="24"/>
                <w:lang w:val="en-US" w:eastAsia="zh-CN" w:bidi="ar-SA"/>
              </w:rPr>
            </w:rPrChange>
          </w:rPr>
          <w:fldChar w:fldCharType="begin"/>
        </w:r>
      </w:ins>
      <w:ins w:id="2964" w:author="野草" w:date="2024-02-29T16:15:35Z">
        <w:r>
          <w:rPr>
            <w:rFonts w:ascii="Times New Roman" w:hAnsi="Times New Roman" w:eastAsia="楷体" w:cstheme="minorBidi"/>
            <w:kern w:val="2"/>
            <w:sz w:val="24"/>
            <w:szCs w:val="24"/>
            <w:highlight w:val="yellow"/>
            <w:u w:val="none"/>
            <w:lang w:val="en-US" w:eastAsia="zh-CN" w:bidi="ar-SA"/>
            <w:rPrChange w:id="2965" w:author="野草" w:date="2024-02-29T16:47:52Z">
              <w:rPr>
                <w:rFonts w:eastAsia="楷体" w:asciiTheme="minorHAnsi" w:hAnsiTheme="minorHAnsi" w:cstheme="minorBidi"/>
                <w:kern w:val="2"/>
                <w:sz w:val="24"/>
                <w:szCs w:val="24"/>
                <w:lang w:val="en-US" w:eastAsia="zh-CN" w:bidi="ar-SA"/>
              </w:rPr>
            </w:rPrChange>
          </w:rPr>
          <w:instrText xml:space="preserve"> HYPERLINK "https://www.sciencedirect.com/science/article/pii/S2212095523002936?via=ihub" \l "bb0220" </w:instrText>
        </w:r>
      </w:ins>
      <w:ins w:id="2966" w:author="野草" w:date="2024-02-29T16:15:35Z">
        <w:r>
          <w:rPr>
            <w:rFonts w:ascii="Times New Roman" w:hAnsi="Times New Roman" w:eastAsia="楷体" w:cstheme="minorBidi"/>
            <w:kern w:val="2"/>
            <w:sz w:val="24"/>
            <w:szCs w:val="24"/>
            <w:highlight w:val="yellow"/>
            <w:u w:val="none"/>
            <w:lang w:val="en-US" w:eastAsia="zh-CN" w:bidi="ar-SA"/>
            <w:rPrChange w:id="2967" w:author="野草" w:date="2024-02-29T16:47:52Z">
              <w:rPr>
                <w:rFonts w:eastAsia="楷体" w:asciiTheme="minorHAnsi" w:hAnsiTheme="minorHAnsi" w:cstheme="minorBidi"/>
                <w:kern w:val="2"/>
                <w:sz w:val="24"/>
                <w:szCs w:val="24"/>
                <w:lang w:val="en-US" w:eastAsia="zh-CN" w:bidi="ar-SA"/>
              </w:rPr>
            </w:rPrChange>
          </w:rPr>
          <w:fldChar w:fldCharType="separate"/>
        </w:r>
      </w:ins>
      <w:ins w:id="2968" w:author="野草" w:date="2024-02-29T16:15:35Z">
        <w:r>
          <w:rPr>
            <w:rFonts w:ascii="Times New Roman" w:hAnsi="Times New Roman" w:eastAsia="楷体" w:cstheme="minorBidi"/>
            <w:kern w:val="2"/>
            <w:sz w:val="24"/>
            <w:szCs w:val="24"/>
            <w:highlight w:val="yellow"/>
            <w:u w:val="none"/>
            <w:lang w:val="en-US" w:eastAsia="zh-CN" w:bidi="ar-SA"/>
            <w:rPrChange w:id="2969" w:author="野草" w:date="2024-02-29T16:47:52Z">
              <w:rPr>
                <w:rFonts w:eastAsia="楷体" w:asciiTheme="minorHAnsi" w:hAnsiTheme="minorHAnsi" w:cstheme="minorBidi"/>
                <w:kern w:val="2"/>
                <w:sz w:val="24"/>
                <w:szCs w:val="24"/>
                <w:lang w:val="en-US" w:eastAsia="zh-CN" w:bidi="ar-SA"/>
              </w:rPr>
            </w:rPrChange>
          </w:rPr>
          <w:t>Robineau 等人，2022</w:t>
        </w:r>
        <w:bookmarkEnd w:id="26"/>
      </w:ins>
      <w:ins w:id="2970" w:author="野草" w:date="2024-02-29T16:15:35Z">
        <w:r>
          <w:rPr>
            <w:rFonts w:ascii="Times New Roman" w:hAnsi="Times New Roman" w:eastAsia="楷体" w:cstheme="minorBidi"/>
            <w:kern w:val="2"/>
            <w:sz w:val="24"/>
            <w:szCs w:val="24"/>
            <w:highlight w:val="yellow"/>
            <w:u w:val="none"/>
            <w:lang w:val="en-US" w:eastAsia="zh-CN" w:bidi="ar-SA"/>
            <w:rPrChange w:id="2971" w:author="野草" w:date="2024-02-29T16:47:52Z">
              <w:rPr>
                <w:rFonts w:eastAsia="楷体" w:asciiTheme="minorHAnsi" w:hAnsiTheme="minorHAnsi" w:cstheme="minorBidi"/>
                <w:kern w:val="2"/>
                <w:sz w:val="24"/>
                <w:szCs w:val="24"/>
                <w:lang w:val="en-US" w:eastAsia="zh-CN" w:bidi="ar-SA"/>
              </w:rPr>
            </w:rPrChange>
          </w:rPr>
          <w:fldChar w:fldCharType="end"/>
        </w:r>
      </w:ins>
      <w:ins w:id="2972" w:author="野草" w:date="2024-02-29T16:15:35Z">
        <w:r>
          <w:rPr>
            <w:rFonts w:ascii="Times New Roman" w:hAnsi="Times New Roman" w:eastAsia="楷体" w:cstheme="minorBidi"/>
            <w:kern w:val="2"/>
            <w:sz w:val="24"/>
            <w:szCs w:val="24"/>
            <w:highlight w:val="yellow"/>
            <w:lang w:val="en-US" w:eastAsia="zh-CN" w:bidi="ar-SA"/>
            <w:rPrChange w:id="2973" w:author="野草" w:date="2024-02-29T16:47:52Z">
              <w:rPr>
                <w:rFonts w:eastAsia="楷体" w:asciiTheme="minorHAnsi" w:hAnsiTheme="minorHAnsi" w:cstheme="minorBidi"/>
                <w:kern w:val="2"/>
                <w:sz w:val="24"/>
                <w:szCs w:val="24"/>
                <w:lang w:val="en-US" w:eastAsia="zh-CN" w:bidi="ar-SA"/>
              </w:rPr>
            </w:rPrChange>
          </w:rPr>
          <w:t>）。</w:t>
        </w:r>
      </w:ins>
    </w:p>
    <w:p>
      <w:pPr>
        <w:pStyle w:val="9"/>
        <w:numPr>
          <w:ilvl w:val="0"/>
          <w:numId w:val="14"/>
        </w:numPr>
        <w:ind w:firstLineChars="0"/>
        <w:rPr>
          <w:ins w:id="2974" w:author="Fred Zhou" w:date="2024-02-28T23:48:00Z"/>
          <w:del w:id="2975" w:author="野草" w:date="2024-02-29T20:46:00Z"/>
          <w:highlight w:val="yellow"/>
        </w:rPr>
      </w:pPr>
      <w:ins w:id="2976" w:author="Fred Zhou" w:date="2024-02-28T23:23:00Z">
        <w:del w:id="2977" w:author="野草" w:date="2024-02-29T20:46:00Z">
          <w:r>
            <w:rPr>
              <w:rFonts w:hint="default"/>
              <w:highlight w:val="yellow"/>
              <w:rPrChange w:id="2978" w:author="Fred Zhou" w:date="2024-02-29T11:49:00Z">
                <w:rPr>
                  <w:rFonts w:hint="eastAsia"/>
                </w:rPr>
              </w:rPrChange>
            </w:rPr>
            <w:delText>然而，</w:delText>
          </w:r>
        </w:del>
      </w:ins>
      <w:ins w:id="2981" w:author="Fred Zhou" w:date="2024-02-28T23:31:00Z">
        <w:del w:id="2982" w:author="野草" w:date="2024-02-29T20:46:00Z">
          <w:r>
            <w:rPr>
              <w:rFonts w:hint="default"/>
              <w:highlight w:val="yellow"/>
              <w:rPrChange w:id="2983" w:author="Fred Zhou" w:date="2024-02-29T11:49:00Z">
                <w:rPr>
                  <w:rFonts w:hint="eastAsia"/>
                </w:rPr>
              </w:rPrChange>
            </w:rPr>
            <w:delText>在城市环境相关领域，目前只关注了</w:delText>
          </w:r>
        </w:del>
      </w:ins>
      <w:ins w:id="2986" w:author="Fred Zhou" w:date="2024-02-28T23:34:00Z">
        <w:del w:id="2987" w:author="野草" w:date="2024-02-29T20:46:00Z">
          <w:r>
            <w:rPr>
              <w:rFonts w:hint="default"/>
              <w:highlight w:val="yellow"/>
              <w:rPrChange w:id="2988" w:author="Fred Zhou" w:date="2024-02-29T11:49:00Z">
                <w:rPr>
                  <w:rFonts w:hint="eastAsia"/>
                </w:rPr>
              </w:rPrChange>
            </w:rPr>
            <w:delText>生态系统</w:delText>
          </w:r>
        </w:del>
      </w:ins>
      <w:ins w:id="2991" w:author="Fred Zhou" w:date="2024-02-28T23:35:00Z">
        <w:del w:id="2992" w:author="野草" w:date="2024-02-29T20:46:00Z">
          <w:r>
            <w:rPr>
              <w:rFonts w:hint="default"/>
              <w:highlight w:val="yellow"/>
              <w:rPrChange w:id="2993" w:author="Fred Zhou" w:date="2024-02-29T11:49:00Z">
                <w:rPr>
                  <w:rFonts w:hint="eastAsia"/>
                </w:rPr>
              </w:rPrChange>
            </w:rPr>
            <w:delText>服务的供需关系。在相关研究中，生态系统服务的供应和需求均基于分数的简单相加来计算。而对于绿地的供需关系，则存在</w:delText>
          </w:r>
        </w:del>
      </w:ins>
      <w:ins w:id="2996" w:author="Fred Zhou" w:date="2024-02-28T23:36:00Z">
        <w:del w:id="2997" w:author="野草" w:date="2024-02-29T20:46:00Z">
          <w:r>
            <w:rPr>
              <w:rFonts w:hint="default"/>
              <w:highlight w:val="yellow"/>
              <w:rPrChange w:id="2998" w:author="Fred Zhou" w:date="2024-02-29T11:49:00Z">
                <w:rPr>
                  <w:rFonts w:hint="eastAsia"/>
                </w:rPr>
              </w:rPrChange>
            </w:rPr>
            <w:delText>定量</w:delText>
          </w:r>
        </w:del>
      </w:ins>
      <w:ins w:id="3001" w:author="Fred Zhou" w:date="2024-02-28T23:35:00Z">
        <w:del w:id="3002" w:author="野草" w:date="2024-02-29T20:46:00Z">
          <w:r>
            <w:rPr>
              <w:rFonts w:hint="default"/>
              <w:highlight w:val="yellow"/>
              <w:rPrChange w:id="3003" w:author="Fred Zhou" w:date="2024-02-29T11:49:00Z">
                <w:rPr>
                  <w:rFonts w:hint="eastAsia"/>
                </w:rPr>
              </w:rPrChange>
            </w:rPr>
            <w:delText>的关系来量化</w:delText>
          </w:r>
        </w:del>
      </w:ins>
      <w:ins w:id="3006" w:author="Fred Zhou" w:date="2024-02-28T23:36:00Z">
        <w:del w:id="3007" w:author="野草" w:date="2024-02-29T20:46:00Z">
          <w:r>
            <w:rPr>
              <w:rFonts w:hint="default"/>
              <w:highlight w:val="yellow"/>
              <w:rPrChange w:id="3008" w:author="Fred Zhou" w:date="2024-02-29T11:49:00Z">
                <w:rPr>
                  <w:rFonts w:hint="eastAsia"/>
                </w:rPr>
              </w:rPrChange>
            </w:rPr>
            <w:delText>供应和需求的耦合。</w:delText>
          </w:r>
        </w:del>
      </w:ins>
    </w:p>
    <w:p>
      <w:pPr>
        <w:pStyle w:val="9"/>
        <w:numPr>
          <w:ilvl w:val="0"/>
          <w:numId w:val="14"/>
        </w:numPr>
        <w:ind w:firstLineChars="0"/>
        <w:rPr>
          <w:ins w:id="3012" w:author="Fred Zhou" w:date="2024-02-28T23:23:00Z"/>
          <w:del w:id="3013" w:author="野草" w:date="2024-02-29T20:45:58Z"/>
          <w:highlight w:val="yellow"/>
          <w:rPrChange w:id="3014" w:author="Fred Zhou" w:date="2024-02-29T11:49:00Z">
            <w:rPr>
              <w:ins w:id="3015" w:author="Fred Zhou" w:date="2024-02-28T23:23:00Z"/>
              <w:del w:id="3016" w:author="野草" w:date="2024-02-29T20:45:58Z"/>
            </w:rPr>
          </w:rPrChange>
        </w:rPr>
        <w:pPrChange w:id="3011" w:author="Fred Zhou" w:date="2024-02-29T12:11:00Z">
          <w:pPr/>
        </w:pPrChange>
      </w:pPr>
      <w:ins w:id="3017" w:author="Fred Zhou" w:date="2024-02-28T23:49:00Z">
        <w:del w:id="3018" w:author="野草" w:date="2024-02-29T20:45:58Z">
          <w:r>
            <w:rPr>
              <w:highlight w:val="yellow"/>
            </w:rPr>
            <w:delText>对于热缓解的供需关系，XX基于分数的方法进行了分析。相关研究结果可被用于区域分类。</w:delText>
          </w:r>
        </w:del>
      </w:ins>
    </w:p>
    <w:p>
      <w:pPr>
        <w:pStyle w:val="9"/>
        <w:numPr>
          <w:ilvl w:val="0"/>
          <w:numId w:val="0"/>
        </w:numPr>
        <w:ind w:left="0" w:firstLine="480" w:firstLineChars="200"/>
        <w:rPr>
          <w:ins w:id="3020" w:author="Fred Zhou" w:date="2024-02-28T21:00:00Z"/>
          <w:rFonts w:hint="default"/>
          <w:highlight w:val="yellow"/>
          <w:rPrChange w:id="3021" w:author="Fred Zhou" w:date="2024-02-29T11:49:00Z">
            <w:rPr>
              <w:ins w:id="3022" w:author="Fred Zhou" w:date="2024-02-28T21:00:00Z"/>
              <w:rFonts w:hint="eastAsia"/>
              <w:highlight w:val="yellow"/>
            </w:rPr>
          </w:rPrChange>
        </w:rPr>
        <w:pPrChange w:id="3019" w:author="Fred Zhou" w:date="2024-02-29T12:11:00Z">
          <w:pPr>
            <w:pStyle w:val="9"/>
            <w:numPr>
              <w:ilvl w:val="0"/>
              <w:numId w:val="13"/>
            </w:numPr>
            <w:ind w:left="440" w:hanging="440" w:firstLineChars="0"/>
          </w:pPr>
        </w:pPrChange>
      </w:pPr>
    </w:p>
    <w:p>
      <w:pPr>
        <w:pStyle w:val="9"/>
        <w:numPr>
          <w:ilvl w:val="0"/>
          <w:numId w:val="13"/>
        </w:numPr>
        <w:ind w:firstLineChars="0"/>
        <w:rPr>
          <w:ins w:id="3023" w:author="Fred Zhou" w:date="2024-02-28T21:00:00Z"/>
          <w:highlight w:val="yellow"/>
        </w:rPr>
      </w:pPr>
      <w:ins w:id="3024" w:author="Fred Zhou" w:date="2024-02-28T21:00:00Z">
        <w:r>
          <w:rPr>
            <w:highlight w:val="yellow"/>
          </w:rPr>
          <w:t>供应是指满足需求的程度。</w:t>
        </w:r>
      </w:ins>
    </w:p>
    <w:p>
      <w:pPr>
        <w:pStyle w:val="9"/>
        <w:numPr>
          <w:ilvl w:val="0"/>
          <w:numId w:val="13"/>
        </w:numPr>
        <w:ind w:firstLineChars="0"/>
        <w:rPr>
          <w:ins w:id="3025" w:author="Fred Zhou" w:date="2024-02-28T21:00:00Z"/>
          <w:highlight w:val="yellow"/>
        </w:rPr>
      </w:pPr>
      <w:ins w:id="3026" w:author="Fred Zhou" w:date="2024-02-28T21:00:00Z">
        <w:r>
          <w:rPr>
            <w:highlight w:val="yellow"/>
          </w:rPr>
          <w:t>关于供需关系的研究中，有生态系统服务的相关关系，然而相关关系基于无直接关联的数据，来进行积分计算，并未从机理角度去深入分析服务与需求之间的关系。</w:t>
        </w:r>
      </w:ins>
    </w:p>
    <w:p>
      <w:pPr>
        <w:pStyle w:val="9"/>
        <w:numPr>
          <w:ilvl w:val="0"/>
          <w:numId w:val="13"/>
        </w:numPr>
        <w:ind w:firstLineChars="0"/>
        <w:rPr>
          <w:ins w:id="3027" w:author="Fred Zhou" w:date="2024-02-28T21:00:00Z"/>
          <w:highlight w:val="yellow"/>
        </w:rPr>
      </w:pPr>
      <w:ins w:id="3028" w:author="Fred Zhou" w:date="2024-02-28T21:00:00Z">
        <w:r>
          <w:rPr>
            <w:highlight w:val="yellow"/>
          </w:rPr>
          <w:t>我们提出假设：供应是指绿量，需求可以用人口、温度累积量和脆弱度，可以建立量化关系来直接量化其关系。当人口增加时，需求迅速增加，绿地降温的同等供应效率将大幅增加。</w:t>
        </w:r>
      </w:ins>
    </w:p>
    <w:p>
      <w:pPr>
        <w:pStyle w:val="9"/>
        <w:numPr>
          <w:ilvl w:val="0"/>
          <w:numId w:val="13"/>
        </w:numPr>
        <w:ind w:firstLineChars="0"/>
        <w:rPr>
          <w:ins w:id="3029" w:author="Fred Zhou" w:date="2024-02-28T21:00:00Z"/>
          <w:highlight w:val="yellow"/>
        </w:rPr>
      </w:pPr>
      <w:ins w:id="3030" w:author="Fred Zhou" w:date="2024-02-28T21:00:00Z">
        <w:r>
          <w:rPr>
            <w:highlight w:val="yellow"/>
          </w:rPr>
          <w:t>通过建立供需关系，探讨相关机制将有助于XXX。</w:t>
        </w:r>
      </w:ins>
    </w:p>
    <w:p>
      <w:pPr>
        <w:pStyle w:val="9"/>
        <w:numPr>
          <w:ilvl w:val="0"/>
          <w:numId w:val="13"/>
        </w:numPr>
        <w:ind w:firstLineChars="0"/>
        <w:rPr>
          <w:ins w:id="3031" w:author="Fred Zhou" w:date="2024-02-28T21:00:00Z"/>
          <w:highlight w:val="yellow"/>
        </w:rPr>
      </w:pPr>
      <w:ins w:id="3032" w:author="Fred Zhou" w:date="2024-02-28T21:00:00Z">
        <w:r>
          <w:rPr>
            <w:highlight w:val="yellow"/>
          </w:rPr>
          <w:t>对于绿地热缓解溢出效应，则指的是绿地对周边环境的降温效应满足相应区域人员热缓解需求的程度和范围。</w:t>
        </w:r>
      </w:ins>
    </w:p>
    <w:p>
      <w:pPr>
        <w:pStyle w:val="9"/>
        <w:numPr>
          <w:ilvl w:val="0"/>
          <w:numId w:val="13"/>
        </w:numPr>
        <w:ind w:firstLineChars="0"/>
        <w:rPr>
          <w:ins w:id="3033" w:author="Fred Zhou" w:date="2024-02-28T21:00:00Z"/>
        </w:rPr>
      </w:pPr>
      <w:ins w:id="3034" w:author="Fred Zhou" w:date="2024-02-28T21:00:00Z">
        <w:r>
          <w:rPr/>
          <w:t>另外，公园尺度大小、公园类型的影响如何？</w:t>
        </w:r>
      </w:ins>
    </w:p>
    <w:p>
      <w:pPr>
        <w:pStyle w:val="9"/>
        <w:numPr>
          <w:ilvl w:val="0"/>
          <w:numId w:val="13"/>
        </w:numPr>
        <w:ind w:firstLineChars="0"/>
        <w:rPr>
          <w:ins w:id="3035" w:author="野草" w:date="2024-02-29T12:17:31Z"/>
          <w:rFonts w:hint="default"/>
        </w:rPr>
      </w:pPr>
      <w:ins w:id="3036" w:author="Fred Zhou" w:date="2024-02-28T21:00:00Z">
        <w:r>
          <w:rPr>
            <w:rFonts w:hint="default"/>
            <w:rPrChange w:id="3037" w:author="Fred Zhou" w:date="2024-02-29T11:49:00Z">
              <w:rPr>
                <w:rFonts w:hint="eastAsia"/>
              </w:rPr>
            </w:rPrChange>
          </w:rPr>
          <w:t>理论框架参考：</w:t>
        </w:r>
      </w:ins>
      <w:ins w:id="3038" w:author="Fred Zhou" w:date="2024-02-28T21:00:00Z">
        <w:r>
          <w:rPr/>
          <w:t>Fine-scale mapping of urban ecosystem service demand in a metropolitan context: A population-income-environmental perspective</w:t>
        </w:r>
      </w:ins>
    </w:p>
    <w:p>
      <w:pPr>
        <w:pStyle w:val="10"/>
        <w:numPr>
          <w:ilvl w:val="1"/>
          <w:numId w:val="6"/>
        </w:numPr>
        <w:spacing w:line="360" w:lineRule="auto"/>
        <w:rPr>
          <w:ins w:id="3039" w:author="野草" w:date="2024-02-29T12:17:31Z"/>
          <w:rFonts w:hint="default"/>
        </w:rPr>
      </w:pPr>
      <w:ins w:id="3040" w:author="野草" w:date="2024-02-29T12:17:31Z">
        <w:r>
          <w:rPr/>
          <w:t>另外，人口的分布在一天内有较大差异性。比如，在白天居民集中于商务区，而在夜间则集中于居住区。</w:t>
        </w:r>
      </w:ins>
      <w:ins w:id="3041" w:author="野草" w:date="2024-02-29T12:17:31Z">
        <w:r>
          <w:rPr>
            <w:rFonts w:hint="default"/>
          </w:rPr>
          <w:t>因此，需要考虑人口及其结构分布的时间变化。</w:t>
        </w:r>
      </w:ins>
    </w:p>
    <w:p>
      <w:pPr>
        <w:pStyle w:val="9"/>
        <w:numPr>
          <w:ilvl w:val="0"/>
          <w:numId w:val="13"/>
        </w:numPr>
        <w:ind w:firstLineChars="0"/>
        <w:rPr>
          <w:ins w:id="3042" w:author="Fred Zhou" w:date="2024-02-28T21:00:00Z"/>
          <w:rFonts w:hint="default"/>
          <w:rPrChange w:id="3043" w:author="Fred Zhou" w:date="2024-02-29T11:49:00Z">
            <w:rPr>
              <w:ins w:id="3044" w:author="Fred Zhou" w:date="2024-02-28T21:00:00Z"/>
              <w:rFonts w:hint="eastAsia"/>
            </w:rPr>
          </w:rPrChange>
        </w:rPr>
      </w:pPr>
      <w:ins w:id="3045" w:author="Fred Zhou" w:date="2024-02-28T21:00:00Z">
        <w:r>
          <w:rPr/>
          <w:cr/>
        </w:r>
      </w:ins>
    </w:p>
    <w:p>
      <w:pPr>
        <w:pStyle w:val="3"/>
        <w:numPr>
          <w:ilvl w:val="0"/>
          <w:numId w:val="3"/>
          <w:ins w:id="3047" w:author="野草" w:date="2024-02-29T17:19:03Z"/>
        </w:numPr>
        <w:ind w:left="0" w:firstLine="0"/>
        <w:rPr>
          <w:ins w:id="3048" w:author="野草" w:date="2024-02-29T17:19:06Z"/>
          <w:rFonts w:hint="default" w:eastAsia="楷体"/>
          <w:lang w:val="en-US" w:eastAsia="zh-CN"/>
        </w:rPr>
        <w:pPrChange w:id="3046" w:author="野草" w:date="2024-02-29T17:19:03Z">
          <w:pPr>
            <w:pStyle w:val="3"/>
            <w:numPr>
              <w:ilvl w:val="1"/>
              <w:numId w:val="0"/>
            </w:numPr>
            <w:ind w:left="720" w:hanging="720"/>
          </w:pPr>
        </w:pPrChange>
      </w:pPr>
      <w:ins w:id="3049" w:author="野草" w:date="2024-02-29T17:18:38Z">
        <w:r>
          <w:rPr>
            <w:rFonts w:hint="eastAsia"/>
            <w:lang w:val="en-US" w:eastAsia="zh-CN"/>
          </w:rPr>
          <w:t>研究</w:t>
        </w:r>
      </w:ins>
      <w:ins w:id="3050" w:author="野草" w:date="2024-02-29T17:18:39Z">
        <w:r>
          <w:rPr>
            <w:rFonts w:hint="eastAsia"/>
            <w:lang w:val="en-US" w:eastAsia="zh-CN"/>
          </w:rPr>
          <w:t>内容</w:t>
        </w:r>
      </w:ins>
    </w:p>
    <w:p>
      <w:pPr>
        <w:pStyle w:val="3"/>
        <w:numPr>
          <w:ilvl w:val="0"/>
          <w:numId w:val="3"/>
          <w:ins w:id="3052" w:author="野草" w:date="2024-03-01T07:37:25Z"/>
        </w:numPr>
        <w:ind w:left="0" w:firstLine="0"/>
        <w:rPr>
          <w:ins w:id="3053" w:author="野草" w:date="2024-02-29T17:20:29Z"/>
          <w:rFonts w:hint="default"/>
          <w:lang w:val="en-US" w:eastAsia="zh-CN"/>
        </w:rPr>
        <w:pPrChange w:id="3051" w:author="野草" w:date="2024-03-01T07:37:25Z">
          <w:pPr>
            <w:pStyle w:val="4"/>
            <w:numPr>
              <w:ilvl w:val="1"/>
              <w:numId w:val="0"/>
            </w:numPr>
            <w:ind w:left="0" w:firstLine="0"/>
          </w:pPr>
        </w:pPrChange>
      </w:pPr>
      <w:ins w:id="3054" w:author="野草" w:date="2024-02-29T17:19:11Z">
        <w:r>
          <w:rPr>
            <w:rFonts w:hint="eastAsia"/>
            <w:lang w:val="en-US" w:eastAsia="zh-CN"/>
          </w:rPr>
          <w:t>研究</w:t>
        </w:r>
      </w:ins>
      <w:ins w:id="3055" w:author="野草" w:date="2024-02-29T17:19:12Z">
        <w:r>
          <w:rPr>
            <w:rFonts w:hint="eastAsia"/>
            <w:lang w:val="en-US" w:eastAsia="zh-CN"/>
          </w:rPr>
          <w:t>方案</w:t>
        </w:r>
      </w:ins>
    </w:p>
    <w:p>
      <w:pPr>
        <w:pStyle w:val="4"/>
        <w:numPr>
          <w:ilvl w:val="1"/>
          <w:numId w:val="3"/>
          <w:ins w:id="3057" w:author="野草" w:date="2024-02-29T17:19:21Z"/>
        </w:numPr>
        <w:ind w:left="0" w:firstLine="0"/>
        <w:rPr>
          <w:ins w:id="3058" w:author="野草" w:date="2024-02-29T17:35:38Z"/>
          <w:rFonts w:hint="default"/>
          <w:lang w:val="en-US" w:eastAsia="zh-CN"/>
        </w:rPr>
        <w:pPrChange w:id="3056" w:author="野草" w:date="2024-02-29T17:19:21Z">
          <w:pPr>
            <w:pStyle w:val="3"/>
            <w:numPr>
              <w:ilvl w:val="1"/>
              <w:numId w:val="0"/>
            </w:numPr>
            <w:ind w:left="720" w:hanging="720"/>
          </w:pPr>
        </w:pPrChange>
      </w:pPr>
      <w:ins w:id="3059" w:author="野草" w:date="2024-03-01T07:37:29Z">
        <w:r>
          <w:rPr>
            <w:rFonts w:hint="eastAsia"/>
            <w:lang w:val="en-US" w:eastAsia="zh-CN"/>
          </w:rPr>
          <w:t>城市</w:t>
        </w:r>
      </w:ins>
      <w:ins w:id="3060" w:author="野草" w:date="2024-03-01T07:37:32Z">
        <w:r>
          <w:rPr>
            <w:rFonts w:hint="eastAsia"/>
            <w:lang w:val="en-US" w:eastAsia="zh-CN"/>
          </w:rPr>
          <w:t>热缓解</w:t>
        </w:r>
      </w:ins>
      <w:ins w:id="3061" w:author="野草" w:date="2024-03-01T07:37:33Z">
        <w:r>
          <w:rPr>
            <w:rFonts w:hint="eastAsia"/>
            <w:lang w:val="en-US" w:eastAsia="zh-CN"/>
          </w:rPr>
          <w:t>需求</w:t>
        </w:r>
      </w:ins>
    </w:p>
    <w:p>
      <w:pPr>
        <w:pStyle w:val="9"/>
        <w:numPr>
          <w:ilvl w:val="-1"/>
          <w:numId w:val="0"/>
        </w:numPr>
        <w:spacing w:line="360" w:lineRule="auto"/>
        <w:ind w:leftChars="0" w:firstLine="420" w:firstLineChars="0"/>
        <w:rPr>
          <w:ins w:id="3063" w:author="野草" w:date="2024-03-01T09:18:52Z"/>
          <w:rFonts w:hint="eastAsia"/>
          <w:highlight w:val="none"/>
          <w:lang w:val="en-US" w:eastAsia="zh-CN"/>
        </w:rPr>
        <w:pPrChange w:id="3062" w:author="野草" w:date="2024-03-01T09:25:43Z">
          <w:pPr>
            <w:pStyle w:val="9"/>
            <w:numPr>
              <w:ilvl w:val="0"/>
              <w:numId w:val="15"/>
            </w:numPr>
            <w:spacing w:line="360" w:lineRule="auto"/>
          </w:pPr>
        </w:pPrChange>
      </w:pPr>
      <w:ins w:id="3064" w:author="野草" w:date="2024-03-01T08:53:52Z">
        <w:r>
          <w:rPr>
            <w:rFonts w:hint="eastAsia" w:ascii="Times New Roman" w:hAnsi="Times New Roman" w:eastAsia="楷体" w:cstheme="minorBidi"/>
            <w:kern w:val="2"/>
            <w:sz w:val="24"/>
            <w:szCs w:val="24"/>
            <w:highlight w:val="none"/>
            <w:lang w:val="en-US" w:eastAsia="zh-CN" w:bidi="ar-SA"/>
            <w:rPrChange w:id="3065" w:author="野草" w:date="2024-03-01T08:54:03Z">
              <w:rPr>
                <w:rFonts w:eastAsia="楷体" w:asciiTheme="minorHAnsi" w:hAnsiTheme="minorHAnsi" w:cstheme="minorBidi"/>
                <w:kern w:val="2"/>
                <w:sz w:val="24"/>
                <w:szCs w:val="24"/>
                <w:lang w:val="en-US" w:eastAsia="zh-CN" w:bidi="ar-SA"/>
              </w:rPr>
            </w:rPrChange>
          </w:rPr>
          <w:t>本研究采用</w:t>
        </w:r>
      </w:ins>
      <w:ins w:id="3067" w:author="野草" w:date="2024-03-01T08:53:52Z">
        <w:r>
          <w:rPr>
            <w:rFonts w:hint="eastAsia" w:ascii="Times New Roman" w:hAnsi="Times New Roman" w:eastAsia="楷体" w:cstheme="minorBidi"/>
            <w:kern w:val="2"/>
            <w:sz w:val="24"/>
            <w:szCs w:val="24"/>
            <w:highlight w:val="cyan"/>
            <w:lang w:val="en-US" w:eastAsia="zh-CN" w:bidi="ar-SA"/>
            <w:rPrChange w:id="3068" w:author="野草" w:date="2024-03-01T09:00:12Z">
              <w:rPr>
                <w:rFonts w:eastAsia="楷体" w:asciiTheme="minorHAnsi" w:hAnsiTheme="minorHAnsi" w:cstheme="minorBidi"/>
                <w:kern w:val="2"/>
                <w:sz w:val="24"/>
                <w:szCs w:val="24"/>
                <w:lang w:val="en-US" w:eastAsia="zh-CN" w:bidi="ar-SA"/>
              </w:rPr>
            </w:rPrChange>
          </w:rPr>
          <w:t>灾害性、暴露性与脆弱性</w:t>
        </w:r>
      </w:ins>
      <w:ins w:id="3070" w:author="野草" w:date="2024-03-01T08:53:52Z">
        <w:r>
          <w:rPr>
            <w:rFonts w:hint="eastAsia" w:ascii="Times New Roman" w:hAnsi="Times New Roman" w:eastAsia="楷体" w:cstheme="minorBidi"/>
            <w:kern w:val="2"/>
            <w:sz w:val="24"/>
            <w:szCs w:val="24"/>
            <w:highlight w:val="none"/>
            <w:lang w:val="en-US" w:eastAsia="zh-CN" w:bidi="ar-SA"/>
            <w:rPrChange w:id="3071" w:author="野草" w:date="2024-03-01T08:54:03Z">
              <w:rPr>
                <w:rFonts w:eastAsia="楷体" w:asciiTheme="minorHAnsi" w:hAnsiTheme="minorHAnsi" w:cstheme="minorBidi"/>
                <w:kern w:val="2"/>
                <w:sz w:val="24"/>
                <w:szCs w:val="24"/>
                <w:lang w:val="en-US" w:eastAsia="zh-CN" w:bidi="ar-SA"/>
              </w:rPr>
            </w:rPrChange>
          </w:rPr>
          <w:t>相耦合的框架，</w:t>
        </w:r>
      </w:ins>
      <w:ins w:id="3073" w:author="野草" w:date="2024-03-01T09:00:39Z">
        <w:r>
          <w:rPr>
            <w:rFonts w:hint="eastAsia" w:ascii="Times New Roman" w:hAnsi="Times New Roman" w:eastAsia="楷体" w:cstheme="minorBidi"/>
            <w:kern w:val="2"/>
            <w:sz w:val="24"/>
            <w:szCs w:val="24"/>
            <w:highlight w:val="none"/>
            <w:lang w:val="en-US" w:eastAsia="zh-CN" w:bidi="ar-SA"/>
          </w:rPr>
          <w:t>通过</w:t>
        </w:r>
      </w:ins>
      <w:ins w:id="3074" w:author="野草" w:date="2024-03-01T09:00:39Z">
        <w:r>
          <w:rPr>
            <w:rFonts w:hint="eastAsia" w:ascii="Times New Roman" w:hAnsi="Times New Roman" w:eastAsia="楷体" w:cstheme="minorBidi"/>
            <w:kern w:val="2"/>
            <w:sz w:val="24"/>
            <w:szCs w:val="24"/>
            <w:highlight w:val="cyan"/>
            <w:lang w:val="en-US" w:eastAsia="zh-CN" w:bidi="ar-SA"/>
          </w:rPr>
          <w:t>三元因素</w:t>
        </w:r>
      </w:ins>
      <w:ins w:id="3075" w:author="野草" w:date="2024-03-01T09:00:39Z">
        <w:r>
          <w:rPr>
            <w:rFonts w:hint="eastAsia" w:ascii="Times New Roman" w:hAnsi="Times New Roman" w:eastAsia="楷体" w:cstheme="minorBidi"/>
            <w:kern w:val="2"/>
            <w:sz w:val="24"/>
            <w:szCs w:val="24"/>
            <w:highlight w:val="none"/>
            <w:lang w:val="en-US" w:eastAsia="zh-CN" w:bidi="ar-SA"/>
          </w:rPr>
          <w:t>相乘的方式，</w:t>
        </w:r>
      </w:ins>
      <w:ins w:id="3076" w:author="野草" w:date="2024-03-01T08:53:52Z">
        <w:r>
          <w:rPr>
            <w:rFonts w:hint="eastAsia" w:ascii="Times New Roman" w:hAnsi="Times New Roman" w:eastAsia="楷体" w:cstheme="minorBidi"/>
            <w:kern w:val="2"/>
            <w:sz w:val="24"/>
            <w:szCs w:val="24"/>
            <w:highlight w:val="none"/>
            <w:lang w:val="en-US" w:eastAsia="zh-CN" w:bidi="ar-SA"/>
            <w:rPrChange w:id="3077" w:author="野草" w:date="2024-03-01T08:54:03Z">
              <w:rPr>
                <w:rFonts w:eastAsia="楷体" w:asciiTheme="minorHAnsi" w:hAnsiTheme="minorHAnsi" w:cstheme="minorBidi"/>
                <w:kern w:val="2"/>
                <w:sz w:val="24"/>
                <w:szCs w:val="24"/>
                <w:lang w:val="en-US" w:eastAsia="zh-CN" w:bidi="ar-SA"/>
              </w:rPr>
            </w:rPrChange>
          </w:rPr>
          <w:t>对</w:t>
        </w:r>
      </w:ins>
      <w:ins w:id="3079" w:author="野草" w:date="2024-03-01T08:53:52Z">
        <w:r>
          <w:rPr>
            <w:rFonts w:hint="eastAsia" w:ascii="Times New Roman" w:hAnsi="Times New Roman" w:eastAsia="楷体" w:cstheme="minorBidi"/>
            <w:kern w:val="2"/>
            <w:sz w:val="24"/>
            <w:szCs w:val="24"/>
            <w:highlight w:val="cyan"/>
            <w:lang w:val="en-US" w:eastAsia="zh-CN" w:bidi="ar-SA"/>
            <w:rPrChange w:id="3080" w:author="野草" w:date="2024-03-01T09:00:15Z">
              <w:rPr>
                <w:rFonts w:eastAsia="楷体" w:asciiTheme="minorHAnsi" w:hAnsiTheme="minorHAnsi" w:cstheme="minorBidi"/>
                <w:kern w:val="2"/>
                <w:sz w:val="24"/>
                <w:szCs w:val="24"/>
                <w:lang w:val="en-US" w:eastAsia="zh-CN" w:bidi="ar-SA"/>
              </w:rPr>
            </w:rPrChange>
          </w:rPr>
          <w:t>城市热缓解需求</w:t>
        </w:r>
      </w:ins>
      <w:ins w:id="3082" w:author="野草" w:date="2024-03-01T08:53:52Z">
        <w:r>
          <w:rPr>
            <w:rFonts w:hint="eastAsia" w:ascii="Times New Roman" w:hAnsi="Times New Roman" w:eastAsia="楷体" w:cstheme="minorBidi"/>
            <w:kern w:val="2"/>
            <w:sz w:val="24"/>
            <w:szCs w:val="24"/>
            <w:highlight w:val="none"/>
            <w:lang w:val="en-US" w:eastAsia="zh-CN" w:bidi="ar-SA"/>
            <w:rPrChange w:id="3083" w:author="野草" w:date="2024-03-01T08:54:03Z">
              <w:rPr>
                <w:rFonts w:eastAsia="楷体" w:asciiTheme="minorHAnsi" w:hAnsiTheme="minorHAnsi" w:cstheme="minorBidi"/>
                <w:kern w:val="2"/>
                <w:sz w:val="24"/>
                <w:szCs w:val="24"/>
                <w:lang w:val="en-US" w:eastAsia="zh-CN" w:bidi="ar-SA"/>
              </w:rPr>
            </w:rPrChange>
          </w:rPr>
          <w:t>的</w:t>
        </w:r>
      </w:ins>
      <w:ins w:id="3085" w:author="野草" w:date="2024-03-01T08:53:52Z">
        <w:r>
          <w:rPr>
            <w:rFonts w:hint="eastAsia" w:ascii="Times New Roman" w:hAnsi="Times New Roman" w:eastAsia="楷体" w:cstheme="minorBidi"/>
            <w:kern w:val="2"/>
            <w:sz w:val="24"/>
            <w:szCs w:val="24"/>
            <w:highlight w:val="cyan"/>
            <w:lang w:val="en-US" w:eastAsia="zh-CN" w:bidi="ar-SA"/>
            <w:rPrChange w:id="3086" w:author="野草" w:date="2024-03-01T09:00:23Z">
              <w:rPr>
                <w:rFonts w:eastAsia="楷体" w:asciiTheme="minorHAnsi" w:hAnsiTheme="minorHAnsi" w:cstheme="minorBidi"/>
                <w:kern w:val="2"/>
                <w:sz w:val="24"/>
                <w:szCs w:val="24"/>
                <w:lang w:val="en-US" w:eastAsia="zh-CN" w:bidi="ar-SA"/>
              </w:rPr>
            </w:rPrChange>
          </w:rPr>
          <w:t>空间分布</w:t>
        </w:r>
      </w:ins>
      <w:ins w:id="3088" w:author="野草" w:date="2024-03-01T08:53:52Z">
        <w:r>
          <w:rPr>
            <w:rFonts w:hint="eastAsia" w:ascii="Times New Roman" w:hAnsi="Times New Roman" w:eastAsia="楷体" w:cstheme="minorBidi"/>
            <w:kern w:val="2"/>
            <w:sz w:val="24"/>
            <w:szCs w:val="24"/>
            <w:highlight w:val="none"/>
            <w:lang w:val="en-US" w:eastAsia="zh-CN" w:bidi="ar-SA"/>
            <w:rPrChange w:id="3089" w:author="野草" w:date="2024-03-01T08:54:03Z">
              <w:rPr>
                <w:rFonts w:eastAsia="楷体" w:asciiTheme="minorHAnsi" w:hAnsiTheme="minorHAnsi" w:cstheme="minorBidi"/>
                <w:kern w:val="2"/>
                <w:sz w:val="24"/>
                <w:szCs w:val="24"/>
                <w:lang w:val="en-US" w:eastAsia="zh-CN" w:bidi="ar-SA"/>
              </w:rPr>
            </w:rPrChange>
          </w:rPr>
          <w:t>进行</w:t>
        </w:r>
      </w:ins>
      <w:ins w:id="3091" w:author="野草" w:date="2024-03-01T08:53:52Z">
        <w:r>
          <w:rPr>
            <w:rFonts w:hint="eastAsia" w:ascii="Times New Roman" w:hAnsi="Times New Roman" w:eastAsia="楷体" w:cstheme="minorBidi"/>
            <w:kern w:val="2"/>
            <w:sz w:val="24"/>
            <w:szCs w:val="24"/>
            <w:highlight w:val="cyan"/>
            <w:lang w:val="en-US" w:eastAsia="zh-CN" w:bidi="ar-SA"/>
            <w:rPrChange w:id="3092" w:author="野草" w:date="2024-03-01T09:02:58Z">
              <w:rPr>
                <w:rFonts w:eastAsia="楷体" w:asciiTheme="minorHAnsi" w:hAnsiTheme="minorHAnsi" w:cstheme="minorBidi"/>
                <w:kern w:val="2"/>
                <w:sz w:val="24"/>
                <w:szCs w:val="24"/>
                <w:lang w:val="en-US" w:eastAsia="zh-CN" w:bidi="ar-SA"/>
              </w:rPr>
            </w:rPrChange>
          </w:rPr>
          <w:t>深入分析</w:t>
        </w:r>
      </w:ins>
      <w:ins w:id="3094" w:author="野草" w:date="2024-03-01T08:53:52Z">
        <w:r>
          <w:rPr>
            <w:rFonts w:hint="eastAsia" w:ascii="Times New Roman" w:hAnsi="Times New Roman" w:eastAsia="楷体" w:cstheme="minorBidi"/>
            <w:kern w:val="2"/>
            <w:sz w:val="24"/>
            <w:szCs w:val="24"/>
            <w:highlight w:val="none"/>
            <w:lang w:val="en-US" w:eastAsia="zh-CN" w:bidi="ar-SA"/>
            <w:rPrChange w:id="3095" w:author="野草" w:date="2024-03-01T08:54:03Z">
              <w:rPr>
                <w:rFonts w:eastAsia="楷体" w:asciiTheme="minorHAnsi" w:hAnsiTheme="minorHAnsi" w:cstheme="minorBidi"/>
                <w:kern w:val="2"/>
                <w:sz w:val="24"/>
                <w:szCs w:val="24"/>
                <w:lang w:val="en-US" w:eastAsia="zh-CN" w:bidi="ar-SA"/>
              </w:rPr>
            </w:rPrChange>
          </w:rPr>
          <w:t>。具体而言，</w:t>
        </w:r>
      </w:ins>
      <w:ins w:id="3097" w:author="野草" w:date="2024-03-01T08:53:52Z">
        <w:r>
          <w:rPr>
            <w:rFonts w:hint="eastAsia" w:ascii="Times New Roman" w:hAnsi="Times New Roman" w:eastAsia="楷体" w:cstheme="minorBidi"/>
            <w:kern w:val="2"/>
            <w:sz w:val="24"/>
            <w:szCs w:val="24"/>
            <w:highlight w:val="cyan"/>
            <w:lang w:val="en-US" w:eastAsia="zh-CN" w:bidi="ar-SA"/>
            <w:rPrChange w:id="3098" w:author="野草" w:date="2024-03-01T09:00:52Z">
              <w:rPr>
                <w:rFonts w:eastAsia="楷体" w:asciiTheme="minorHAnsi" w:hAnsiTheme="minorHAnsi" w:cstheme="minorBidi"/>
                <w:kern w:val="2"/>
                <w:sz w:val="24"/>
                <w:szCs w:val="24"/>
                <w:lang w:val="en-US" w:eastAsia="zh-CN" w:bidi="ar-SA"/>
              </w:rPr>
            </w:rPrChange>
          </w:rPr>
          <w:t>灾害性因子</w:t>
        </w:r>
      </w:ins>
      <w:ins w:id="3100" w:author="野草" w:date="2024-03-01T08:53:52Z">
        <w:r>
          <w:rPr>
            <w:rFonts w:hint="eastAsia" w:ascii="Times New Roman" w:hAnsi="Times New Roman" w:eastAsia="楷体" w:cstheme="minorBidi"/>
            <w:kern w:val="2"/>
            <w:sz w:val="24"/>
            <w:szCs w:val="24"/>
            <w:highlight w:val="none"/>
            <w:lang w:val="en-US" w:eastAsia="zh-CN" w:bidi="ar-SA"/>
            <w:rPrChange w:id="3101" w:author="野草" w:date="2024-03-01T08:54:03Z">
              <w:rPr>
                <w:rFonts w:eastAsia="楷体" w:asciiTheme="minorHAnsi" w:hAnsiTheme="minorHAnsi" w:cstheme="minorBidi"/>
                <w:kern w:val="2"/>
                <w:sz w:val="24"/>
                <w:szCs w:val="24"/>
                <w:lang w:val="en-US" w:eastAsia="zh-CN" w:bidi="ar-SA"/>
              </w:rPr>
            </w:rPrChange>
          </w:rPr>
          <w:t>被视为</w:t>
        </w:r>
      </w:ins>
      <w:ins w:id="3103" w:author="野草" w:date="2024-03-01T08:53:52Z">
        <w:r>
          <w:rPr>
            <w:rFonts w:hint="eastAsia" w:ascii="Times New Roman" w:hAnsi="Times New Roman" w:eastAsia="楷体" w:cstheme="minorBidi"/>
            <w:kern w:val="2"/>
            <w:sz w:val="24"/>
            <w:szCs w:val="24"/>
            <w:highlight w:val="cyan"/>
            <w:lang w:val="en-US" w:eastAsia="zh-CN" w:bidi="ar-SA"/>
            <w:rPrChange w:id="3104" w:author="野草" w:date="2024-03-01T09:00:56Z">
              <w:rPr>
                <w:rFonts w:eastAsia="楷体" w:asciiTheme="minorHAnsi" w:hAnsiTheme="minorHAnsi" w:cstheme="minorBidi"/>
                <w:kern w:val="2"/>
                <w:sz w:val="24"/>
                <w:szCs w:val="24"/>
                <w:lang w:val="en-US" w:eastAsia="zh-CN" w:bidi="ar-SA"/>
              </w:rPr>
            </w:rPrChange>
          </w:rPr>
          <w:t>人均“需求背景值”</w:t>
        </w:r>
      </w:ins>
      <w:ins w:id="3106" w:author="野草" w:date="2024-03-01T09:03:48Z">
        <w:r>
          <w:rPr>
            <w:rFonts w:hint="eastAsia" w:cstheme="minorBidi"/>
            <w:kern w:val="2"/>
            <w:sz w:val="24"/>
            <w:szCs w:val="24"/>
            <w:highlight w:val="none"/>
            <w:lang w:val="en-US" w:eastAsia="zh-CN" w:bidi="ar-SA"/>
            <w:rPrChange w:id="3107" w:author="野草" w:date="2024-03-01T09:03:56Z">
              <w:rPr>
                <w:rFonts w:hint="eastAsia" w:cstheme="minorBidi"/>
                <w:kern w:val="2"/>
                <w:sz w:val="24"/>
                <w:szCs w:val="24"/>
                <w:highlight w:val="cyan"/>
                <w:lang w:val="en-US" w:eastAsia="zh-CN" w:bidi="ar-SA"/>
              </w:rPr>
            </w:rPrChange>
          </w:rPr>
          <w:t>。</w:t>
        </w:r>
      </w:ins>
      <w:ins w:id="3109" w:author="野草" w:date="2024-03-01T09:03:49Z">
        <w:r>
          <w:rPr>
            <w:rFonts w:hint="eastAsia" w:cstheme="minorBidi"/>
            <w:kern w:val="2"/>
            <w:sz w:val="24"/>
            <w:szCs w:val="24"/>
            <w:highlight w:val="none"/>
            <w:lang w:val="en-US" w:eastAsia="zh-CN" w:bidi="ar-SA"/>
            <w:rPrChange w:id="3110" w:author="野草" w:date="2024-03-01T09:03:56Z">
              <w:rPr>
                <w:rFonts w:hint="eastAsia" w:cstheme="minorBidi"/>
                <w:kern w:val="2"/>
                <w:sz w:val="24"/>
                <w:szCs w:val="24"/>
                <w:highlight w:val="cyan"/>
                <w:lang w:val="en-US" w:eastAsia="zh-CN" w:bidi="ar-SA"/>
              </w:rPr>
            </w:rPrChange>
          </w:rPr>
          <w:t>将</w:t>
        </w:r>
      </w:ins>
      <w:ins w:id="3112" w:author="野草" w:date="2024-03-01T09:03:52Z">
        <w:r>
          <w:rPr>
            <w:rFonts w:hint="eastAsia" w:cstheme="minorBidi"/>
            <w:kern w:val="2"/>
            <w:sz w:val="24"/>
            <w:szCs w:val="24"/>
            <w:highlight w:val="none"/>
            <w:lang w:val="en-US" w:eastAsia="zh-CN" w:bidi="ar-SA"/>
            <w:rPrChange w:id="3113" w:author="野草" w:date="2024-03-01T09:03:56Z">
              <w:rPr>
                <w:rFonts w:hint="eastAsia" w:cstheme="minorBidi"/>
                <w:kern w:val="2"/>
                <w:sz w:val="24"/>
                <w:szCs w:val="24"/>
                <w:highlight w:val="cyan"/>
                <w:lang w:val="en-US" w:eastAsia="zh-CN" w:bidi="ar-SA"/>
              </w:rPr>
            </w:rPrChange>
          </w:rPr>
          <w:t>该因子</w:t>
        </w:r>
      </w:ins>
      <w:ins w:id="3115" w:author="野草" w:date="2024-03-01T08:53:52Z">
        <w:r>
          <w:rPr>
            <w:rFonts w:hint="eastAsia" w:ascii="Times New Roman" w:hAnsi="Times New Roman" w:eastAsia="楷体" w:cstheme="minorBidi"/>
            <w:kern w:val="2"/>
            <w:sz w:val="24"/>
            <w:szCs w:val="24"/>
            <w:highlight w:val="none"/>
            <w:lang w:val="en-US" w:eastAsia="zh-CN" w:bidi="ar-SA"/>
            <w:rPrChange w:id="3116" w:author="野草" w:date="2024-03-01T08:54:03Z">
              <w:rPr>
                <w:rFonts w:eastAsia="楷体" w:asciiTheme="minorHAnsi" w:hAnsiTheme="minorHAnsi" w:cstheme="minorBidi"/>
                <w:kern w:val="2"/>
                <w:sz w:val="24"/>
                <w:szCs w:val="24"/>
                <w:lang w:val="en-US" w:eastAsia="zh-CN" w:bidi="ar-SA"/>
              </w:rPr>
            </w:rPrChange>
          </w:rPr>
          <w:t>与</w:t>
        </w:r>
      </w:ins>
      <w:ins w:id="3118" w:author="野草" w:date="2024-03-01T08:53:52Z">
        <w:r>
          <w:rPr>
            <w:rFonts w:hint="eastAsia" w:ascii="Times New Roman" w:hAnsi="Times New Roman" w:eastAsia="楷体" w:cstheme="minorBidi"/>
            <w:kern w:val="2"/>
            <w:sz w:val="24"/>
            <w:szCs w:val="24"/>
            <w:highlight w:val="cyan"/>
            <w:lang w:val="en-US" w:eastAsia="zh-CN" w:bidi="ar-SA"/>
            <w:rPrChange w:id="3119" w:author="野草" w:date="2024-03-01T09:04:21Z">
              <w:rPr>
                <w:rFonts w:eastAsia="楷体" w:asciiTheme="minorHAnsi" w:hAnsiTheme="minorHAnsi" w:cstheme="minorBidi"/>
                <w:kern w:val="2"/>
                <w:sz w:val="24"/>
                <w:szCs w:val="24"/>
                <w:lang w:val="en-US" w:eastAsia="zh-CN" w:bidi="ar-SA"/>
              </w:rPr>
            </w:rPrChange>
          </w:rPr>
          <w:t>暴</w:t>
        </w:r>
      </w:ins>
      <w:ins w:id="3121" w:author="野草" w:date="2024-03-01T08:53:52Z">
        <w:r>
          <w:rPr>
            <w:rFonts w:hint="eastAsia" w:ascii="Times New Roman" w:hAnsi="Times New Roman" w:eastAsia="楷体" w:cstheme="minorBidi"/>
            <w:kern w:val="2"/>
            <w:sz w:val="24"/>
            <w:szCs w:val="24"/>
            <w:highlight w:val="cyan"/>
            <w:lang w:val="en-US" w:eastAsia="zh-CN" w:bidi="ar-SA"/>
            <w:rPrChange w:id="3122" w:author="野草" w:date="2024-03-01T09:01:00Z">
              <w:rPr>
                <w:rFonts w:eastAsia="楷体" w:asciiTheme="minorHAnsi" w:hAnsiTheme="minorHAnsi" w:cstheme="minorBidi"/>
                <w:kern w:val="2"/>
                <w:sz w:val="24"/>
                <w:szCs w:val="24"/>
                <w:lang w:val="en-US" w:eastAsia="zh-CN" w:bidi="ar-SA"/>
              </w:rPr>
            </w:rPrChange>
          </w:rPr>
          <w:t>露性因子</w:t>
        </w:r>
      </w:ins>
      <w:ins w:id="3124" w:author="野草" w:date="2024-03-01T08:53:52Z">
        <w:r>
          <w:rPr>
            <w:rFonts w:hint="eastAsia" w:ascii="Times New Roman" w:hAnsi="Times New Roman" w:eastAsia="楷体" w:cstheme="minorBidi"/>
            <w:kern w:val="2"/>
            <w:sz w:val="24"/>
            <w:szCs w:val="24"/>
            <w:highlight w:val="none"/>
            <w:lang w:val="en-US" w:eastAsia="zh-CN" w:bidi="ar-SA"/>
            <w:rPrChange w:id="3125" w:author="野草" w:date="2024-03-01T08:54:03Z">
              <w:rPr>
                <w:rFonts w:eastAsia="楷体" w:asciiTheme="minorHAnsi" w:hAnsiTheme="minorHAnsi" w:cstheme="minorBidi"/>
                <w:kern w:val="2"/>
                <w:sz w:val="24"/>
                <w:szCs w:val="24"/>
                <w:lang w:val="en-US" w:eastAsia="zh-CN" w:bidi="ar-SA"/>
              </w:rPr>
            </w:rPrChange>
          </w:rPr>
          <w:t>相乘，可</w:t>
        </w:r>
      </w:ins>
      <w:ins w:id="3127" w:author="野草" w:date="2024-03-01T09:04:03Z">
        <w:r>
          <w:rPr>
            <w:rFonts w:hint="eastAsia" w:cstheme="minorBidi"/>
            <w:kern w:val="2"/>
            <w:sz w:val="24"/>
            <w:szCs w:val="24"/>
            <w:highlight w:val="none"/>
            <w:lang w:val="en-US" w:eastAsia="zh-CN" w:bidi="ar-SA"/>
          </w:rPr>
          <w:t>得到</w:t>
        </w:r>
      </w:ins>
      <w:ins w:id="3128" w:author="野草" w:date="2024-03-01T08:53:52Z">
        <w:r>
          <w:rPr>
            <w:rFonts w:hint="eastAsia" w:ascii="Times New Roman" w:hAnsi="Times New Roman" w:eastAsia="楷体" w:cstheme="minorBidi"/>
            <w:kern w:val="2"/>
            <w:sz w:val="24"/>
            <w:szCs w:val="24"/>
            <w:highlight w:val="cyan"/>
            <w:lang w:val="en-US" w:eastAsia="zh-CN" w:bidi="ar-SA"/>
            <w:rPrChange w:id="3129" w:author="野草" w:date="2024-03-01T09:01:25Z">
              <w:rPr>
                <w:rFonts w:eastAsia="楷体" w:asciiTheme="minorHAnsi" w:hAnsiTheme="minorHAnsi" w:cstheme="minorBidi"/>
                <w:kern w:val="2"/>
                <w:sz w:val="24"/>
                <w:szCs w:val="24"/>
                <w:lang w:val="en-US" w:eastAsia="zh-CN" w:bidi="ar-SA"/>
              </w:rPr>
            </w:rPrChange>
          </w:rPr>
          <w:t>单位内整个群体</w:t>
        </w:r>
      </w:ins>
      <w:ins w:id="3131" w:author="野草" w:date="2024-03-01T08:53:52Z">
        <w:r>
          <w:rPr>
            <w:rFonts w:hint="eastAsia" w:ascii="Times New Roman" w:hAnsi="Times New Roman" w:eastAsia="楷体" w:cstheme="minorBidi"/>
            <w:kern w:val="2"/>
            <w:sz w:val="24"/>
            <w:szCs w:val="24"/>
            <w:highlight w:val="none"/>
            <w:lang w:val="en-US" w:eastAsia="zh-CN" w:bidi="ar-SA"/>
            <w:rPrChange w:id="3132" w:author="野草" w:date="2024-03-01T08:54:03Z">
              <w:rPr>
                <w:rFonts w:eastAsia="楷体" w:asciiTheme="minorHAnsi" w:hAnsiTheme="minorHAnsi" w:cstheme="minorBidi"/>
                <w:kern w:val="2"/>
                <w:sz w:val="24"/>
                <w:szCs w:val="24"/>
                <w:lang w:val="en-US" w:eastAsia="zh-CN" w:bidi="ar-SA"/>
              </w:rPr>
            </w:rPrChange>
          </w:rPr>
          <w:t>的</w:t>
        </w:r>
      </w:ins>
      <w:ins w:id="3134" w:author="野草" w:date="2024-03-01T08:53:52Z">
        <w:r>
          <w:rPr>
            <w:rFonts w:hint="eastAsia" w:ascii="Times New Roman" w:hAnsi="Times New Roman" w:eastAsia="楷体" w:cstheme="minorBidi"/>
            <w:kern w:val="2"/>
            <w:sz w:val="24"/>
            <w:szCs w:val="24"/>
            <w:highlight w:val="cyan"/>
            <w:lang w:val="en-US" w:eastAsia="zh-CN" w:bidi="ar-SA"/>
            <w:rPrChange w:id="3135" w:author="野草" w:date="2024-03-01T09:01:28Z">
              <w:rPr>
                <w:rFonts w:eastAsia="楷体" w:asciiTheme="minorHAnsi" w:hAnsiTheme="minorHAnsi" w:cstheme="minorBidi"/>
                <w:kern w:val="2"/>
                <w:sz w:val="24"/>
                <w:szCs w:val="24"/>
                <w:lang w:val="en-US" w:eastAsia="zh-CN" w:bidi="ar-SA"/>
              </w:rPr>
            </w:rPrChange>
          </w:rPr>
          <w:t>需求背景</w:t>
        </w:r>
      </w:ins>
      <w:ins w:id="3137" w:author="野草" w:date="2024-03-01T08:53:52Z">
        <w:r>
          <w:rPr>
            <w:rFonts w:hint="eastAsia" w:ascii="Times New Roman" w:hAnsi="Times New Roman" w:eastAsia="楷体" w:cstheme="minorBidi"/>
            <w:kern w:val="2"/>
            <w:sz w:val="24"/>
            <w:szCs w:val="24"/>
            <w:highlight w:val="none"/>
            <w:lang w:val="en-US" w:eastAsia="zh-CN" w:bidi="ar-SA"/>
            <w:rPrChange w:id="3138" w:author="野草" w:date="2024-03-01T08:54:03Z">
              <w:rPr>
                <w:rFonts w:eastAsia="楷体" w:asciiTheme="minorHAnsi" w:hAnsiTheme="minorHAnsi" w:cstheme="minorBidi"/>
                <w:kern w:val="2"/>
                <w:sz w:val="24"/>
                <w:szCs w:val="24"/>
                <w:lang w:val="en-US" w:eastAsia="zh-CN" w:bidi="ar-SA"/>
              </w:rPr>
            </w:rPrChange>
          </w:rPr>
          <w:t>。而</w:t>
        </w:r>
      </w:ins>
      <w:ins w:id="3140" w:author="野草" w:date="2024-03-01T08:53:52Z">
        <w:r>
          <w:rPr>
            <w:rFonts w:hint="eastAsia" w:ascii="Times New Roman" w:hAnsi="Times New Roman" w:eastAsia="楷体" w:cstheme="minorBidi"/>
            <w:kern w:val="2"/>
            <w:sz w:val="24"/>
            <w:szCs w:val="24"/>
            <w:highlight w:val="cyan"/>
            <w:lang w:val="en-US" w:eastAsia="zh-CN" w:bidi="ar-SA"/>
            <w:rPrChange w:id="3141" w:author="野草" w:date="2024-03-01T09:03:02Z">
              <w:rPr>
                <w:rFonts w:eastAsia="楷体" w:asciiTheme="minorHAnsi" w:hAnsiTheme="minorHAnsi" w:cstheme="minorBidi"/>
                <w:kern w:val="2"/>
                <w:sz w:val="24"/>
                <w:szCs w:val="24"/>
                <w:lang w:val="en-US" w:eastAsia="zh-CN" w:bidi="ar-SA"/>
              </w:rPr>
            </w:rPrChange>
          </w:rPr>
          <w:t>脆弱性因子</w:t>
        </w:r>
      </w:ins>
      <w:ins w:id="3143" w:author="野草" w:date="2024-03-01T08:53:52Z">
        <w:r>
          <w:rPr>
            <w:rFonts w:hint="eastAsia" w:ascii="Times New Roman" w:hAnsi="Times New Roman" w:eastAsia="楷体" w:cstheme="minorBidi"/>
            <w:kern w:val="2"/>
            <w:sz w:val="24"/>
            <w:szCs w:val="24"/>
            <w:highlight w:val="none"/>
            <w:lang w:val="en-US" w:eastAsia="zh-CN" w:bidi="ar-SA"/>
            <w:rPrChange w:id="3144" w:author="野草" w:date="2024-03-01T08:54:03Z">
              <w:rPr>
                <w:rFonts w:eastAsia="楷体" w:asciiTheme="minorHAnsi" w:hAnsiTheme="minorHAnsi" w:cstheme="minorBidi"/>
                <w:kern w:val="2"/>
                <w:sz w:val="24"/>
                <w:szCs w:val="24"/>
                <w:lang w:val="en-US" w:eastAsia="zh-CN" w:bidi="ar-SA"/>
              </w:rPr>
            </w:rPrChange>
          </w:rPr>
          <w:t>则作为</w:t>
        </w:r>
      </w:ins>
      <w:ins w:id="3146" w:author="野草" w:date="2024-03-01T08:53:52Z">
        <w:r>
          <w:rPr>
            <w:rFonts w:hint="eastAsia" w:ascii="Times New Roman" w:hAnsi="Times New Roman" w:eastAsia="楷体" w:cstheme="minorBidi"/>
            <w:kern w:val="2"/>
            <w:sz w:val="24"/>
            <w:szCs w:val="24"/>
            <w:highlight w:val="cyan"/>
            <w:lang w:val="en-US" w:eastAsia="zh-CN" w:bidi="ar-SA"/>
            <w:rPrChange w:id="3147" w:author="野草" w:date="2024-03-01T09:01:33Z">
              <w:rPr>
                <w:rFonts w:eastAsia="楷体" w:asciiTheme="minorHAnsi" w:hAnsiTheme="minorHAnsi" w:cstheme="minorBidi"/>
                <w:kern w:val="2"/>
                <w:sz w:val="24"/>
                <w:szCs w:val="24"/>
                <w:lang w:val="en-US" w:eastAsia="zh-CN" w:bidi="ar-SA"/>
              </w:rPr>
            </w:rPrChange>
          </w:rPr>
          <w:t>由收入、年龄等</w:t>
        </w:r>
      </w:ins>
      <w:ins w:id="3149" w:author="野草" w:date="2024-03-01T08:53:52Z">
        <w:r>
          <w:rPr>
            <w:rFonts w:hint="eastAsia" w:ascii="Times New Roman" w:hAnsi="Times New Roman" w:eastAsia="楷体" w:cstheme="minorBidi"/>
            <w:kern w:val="2"/>
            <w:sz w:val="24"/>
            <w:szCs w:val="24"/>
            <w:highlight w:val="none"/>
            <w:lang w:val="en-US" w:eastAsia="zh-CN" w:bidi="ar-SA"/>
            <w:rPrChange w:id="3150" w:author="野草" w:date="2024-03-01T08:54:03Z">
              <w:rPr>
                <w:rFonts w:eastAsia="楷体" w:asciiTheme="minorHAnsi" w:hAnsiTheme="minorHAnsi" w:cstheme="minorBidi"/>
                <w:kern w:val="2"/>
                <w:sz w:val="24"/>
                <w:szCs w:val="24"/>
                <w:lang w:val="en-US" w:eastAsia="zh-CN" w:bidi="ar-SA"/>
              </w:rPr>
            </w:rPrChange>
          </w:rPr>
          <w:t>因素</w:t>
        </w:r>
      </w:ins>
      <w:ins w:id="3152" w:author="野草" w:date="2024-03-01T09:03:25Z">
        <w:r>
          <w:rPr>
            <w:rFonts w:hint="eastAsia" w:cstheme="minorBidi"/>
            <w:kern w:val="2"/>
            <w:sz w:val="24"/>
            <w:szCs w:val="24"/>
            <w:highlight w:val="none"/>
            <w:lang w:val="en-US" w:eastAsia="zh-CN" w:bidi="ar-SA"/>
          </w:rPr>
          <w:t>共同</w:t>
        </w:r>
      </w:ins>
      <w:ins w:id="3153" w:author="野草" w:date="2024-03-01T08:53:52Z">
        <w:r>
          <w:rPr>
            <w:rFonts w:hint="eastAsia" w:ascii="Times New Roman" w:hAnsi="Times New Roman" w:eastAsia="楷体" w:cstheme="minorBidi"/>
            <w:kern w:val="2"/>
            <w:sz w:val="24"/>
            <w:szCs w:val="24"/>
            <w:highlight w:val="none"/>
            <w:lang w:val="en-US" w:eastAsia="zh-CN" w:bidi="ar-SA"/>
            <w:rPrChange w:id="3154" w:author="野草" w:date="2024-03-01T08:54:03Z">
              <w:rPr>
                <w:rFonts w:eastAsia="楷体" w:asciiTheme="minorHAnsi" w:hAnsiTheme="minorHAnsi" w:cstheme="minorBidi"/>
                <w:kern w:val="2"/>
                <w:sz w:val="24"/>
                <w:szCs w:val="24"/>
                <w:lang w:val="en-US" w:eastAsia="zh-CN" w:bidi="ar-SA"/>
              </w:rPr>
            </w:rPrChange>
          </w:rPr>
          <w:t>驱动的</w:t>
        </w:r>
      </w:ins>
      <w:ins w:id="3156" w:author="野草" w:date="2024-03-01T08:53:52Z">
        <w:r>
          <w:rPr>
            <w:rFonts w:hint="eastAsia" w:ascii="Times New Roman" w:hAnsi="Times New Roman" w:eastAsia="楷体" w:cstheme="minorBidi"/>
            <w:kern w:val="2"/>
            <w:sz w:val="24"/>
            <w:szCs w:val="24"/>
            <w:highlight w:val="cyan"/>
            <w:lang w:val="en-US" w:eastAsia="zh-CN" w:bidi="ar-SA"/>
            <w:rPrChange w:id="3157" w:author="野草" w:date="2024-03-01T09:01:37Z">
              <w:rPr>
                <w:rFonts w:eastAsia="楷体" w:asciiTheme="minorHAnsi" w:hAnsiTheme="minorHAnsi" w:cstheme="minorBidi"/>
                <w:kern w:val="2"/>
                <w:sz w:val="24"/>
                <w:szCs w:val="24"/>
                <w:lang w:val="en-US" w:eastAsia="zh-CN" w:bidi="ar-SA"/>
              </w:rPr>
            </w:rPrChange>
          </w:rPr>
          <w:t>需求权重差异</w:t>
        </w:r>
      </w:ins>
      <w:ins w:id="3159" w:author="野草" w:date="2024-03-01T08:53:52Z">
        <w:r>
          <w:rPr>
            <w:rFonts w:hint="eastAsia" w:ascii="Times New Roman" w:hAnsi="Times New Roman" w:eastAsia="楷体" w:cstheme="minorBidi"/>
            <w:kern w:val="2"/>
            <w:sz w:val="24"/>
            <w:szCs w:val="24"/>
            <w:highlight w:val="none"/>
            <w:lang w:val="en-US" w:eastAsia="zh-CN" w:bidi="ar-SA"/>
            <w:rPrChange w:id="3160" w:author="野草" w:date="2024-03-01T08:54:03Z">
              <w:rPr>
                <w:rFonts w:eastAsia="楷体" w:asciiTheme="minorHAnsi" w:hAnsiTheme="minorHAnsi" w:cstheme="minorBidi"/>
                <w:kern w:val="2"/>
                <w:sz w:val="24"/>
                <w:szCs w:val="24"/>
                <w:lang w:val="en-US" w:eastAsia="zh-CN" w:bidi="ar-SA"/>
              </w:rPr>
            </w:rPrChange>
          </w:rPr>
          <w:t>。将这三者相乘，便能</w:t>
        </w:r>
      </w:ins>
      <w:ins w:id="3162" w:author="野草" w:date="2024-03-01T08:53:52Z">
        <w:r>
          <w:rPr>
            <w:rFonts w:hint="eastAsia" w:ascii="Times New Roman" w:hAnsi="Times New Roman" w:eastAsia="楷体" w:cstheme="minorBidi"/>
            <w:kern w:val="2"/>
            <w:sz w:val="24"/>
            <w:szCs w:val="24"/>
            <w:highlight w:val="cyan"/>
            <w:lang w:val="en-US" w:eastAsia="zh-CN" w:bidi="ar-SA"/>
            <w:rPrChange w:id="3163" w:author="野草" w:date="2024-03-01T09:02:52Z">
              <w:rPr>
                <w:rFonts w:eastAsia="楷体" w:asciiTheme="minorHAnsi" w:hAnsiTheme="minorHAnsi" w:cstheme="minorBidi"/>
                <w:kern w:val="2"/>
                <w:sz w:val="24"/>
                <w:szCs w:val="24"/>
                <w:lang w:val="en-US" w:eastAsia="zh-CN" w:bidi="ar-SA"/>
              </w:rPr>
            </w:rPrChange>
          </w:rPr>
          <w:t>全面描绘出</w:t>
        </w:r>
      </w:ins>
      <w:ins w:id="3165" w:author="野草" w:date="2024-03-01T08:53:52Z">
        <w:r>
          <w:rPr>
            <w:rFonts w:hint="eastAsia" w:ascii="Times New Roman" w:hAnsi="Times New Roman" w:eastAsia="楷体" w:cstheme="minorBidi"/>
            <w:kern w:val="2"/>
            <w:sz w:val="24"/>
            <w:szCs w:val="24"/>
            <w:highlight w:val="none"/>
            <w:lang w:val="en-US" w:eastAsia="zh-CN" w:bidi="ar-SA"/>
            <w:rPrChange w:id="3166" w:author="野草" w:date="2024-03-01T08:54:03Z">
              <w:rPr>
                <w:rFonts w:eastAsia="楷体" w:asciiTheme="minorHAnsi" w:hAnsiTheme="minorHAnsi" w:cstheme="minorBidi"/>
                <w:kern w:val="2"/>
                <w:sz w:val="24"/>
                <w:szCs w:val="24"/>
                <w:lang w:val="en-US" w:eastAsia="zh-CN" w:bidi="ar-SA"/>
              </w:rPr>
            </w:rPrChange>
          </w:rPr>
          <w:t>单位内的</w:t>
        </w:r>
      </w:ins>
      <w:ins w:id="3168" w:author="野草" w:date="2024-03-01T08:53:52Z">
        <w:r>
          <w:rPr>
            <w:rFonts w:hint="eastAsia" w:ascii="Times New Roman" w:hAnsi="Times New Roman" w:eastAsia="楷体" w:cstheme="minorBidi"/>
            <w:kern w:val="2"/>
            <w:sz w:val="24"/>
            <w:szCs w:val="24"/>
            <w:highlight w:val="cyan"/>
            <w:lang w:val="en-US" w:eastAsia="zh-CN" w:bidi="ar-SA"/>
            <w:rPrChange w:id="3169" w:author="野草" w:date="2024-03-01T09:01:47Z">
              <w:rPr>
                <w:rFonts w:eastAsia="楷体" w:asciiTheme="minorHAnsi" w:hAnsiTheme="minorHAnsi" w:cstheme="minorBidi"/>
                <w:kern w:val="2"/>
                <w:sz w:val="24"/>
                <w:szCs w:val="24"/>
                <w:lang w:val="en-US" w:eastAsia="zh-CN" w:bidi="ar-SA"/>
              </w:rPr>
            </w:rPrChange>
          </w:rPr>
          <w:t>城市热缓解需求值</w:t>
        </w:r>
      </w:ins>
      <w:ins w:id="3171" w:author="野草" w:date="2024-03-01T08:53:52Z">
        <w:r>
          <w:rPr>
            <w:rFonts w:hint="eastAsia" w:ascii="Times New Roman" w:hAnsi="Times New Roman" w:eastAsia="楷体" w:cstheme="minorBidi"/>
            <w:kern w:val="2"/>
            <w:sz w:val="24"/>
            <w:szCs w:val="24"/>
            <w:highlight w:val="none"/>
            <w:lang w:val="en-US" w:eastAsia="zh-CN" w:bidi="ar-SA"/>
            <w:rPrChange w:id="3172" w:author="野草" w:date="2024-03-01T08:54:03Z">
              <w:rPr>
                <w:rFonts w:eastAsia="楷体" w:asciiTheme="minorHAnsi" w:hAnsiTheme="minorHAnsi" w:cstheme="minorBidi"/>
                <w:kern w:val="2"/>
                <w:sz w:val="24"/>
                <w:szCs w:val="24"/>
                <w:lang w:val="en-US" w:eastAsia="zh-CN" w:bidi="ar-SA"/>
              </w:rPr>
            </w:rPrChange>
          </w:rPr>
          <w:t>。最后，通过</w:t>
        </w:r>
      </w:ins>
      <w:ins w:id="3174" w:author="野草" w:date="2024-03-01T08:53:52Z">
        <w:r>
          <w:rPr>
            <w:rFonts w:hint="eastAsia" w:ascii="Times New Roman" w:hAnsi="Times New Roman" w:eastAsia="楷体" w:cstheme="minorBidi"/>
            <w:kern w:val="2"/>
            <w:sz w:val="24"/>
            <w:szCs w:val="24"/>
            <w:highlight w:val="cyan"/>
            <w:lang w:val="en-US" w:eastAsia="zh-CN" w:bidi="ar-SA"/>
            <w:rPrChange w:id="3175" w:author="野草" w:date="2024-03-01T09:01:51Z">
              <w:rPr>
                <w:rFonts w:eastAsia="楷体" w:asciiTheme="minorHAnsi" w:hAnsiTheme="minorHAnsi" w:cstheme="minorBidi"/>
                <w:kern w:val="2"/>
                <w:sz w:val="24"/>
                <w:szCs w:val="24"/>
                <w:lang w:val="en-US" w:eastAsia="zh-CN" w:bidi="ar-SA"/>
              </w:rPr>
            </w:rPrChange>
          </w:rPr>
          <w:t>逻辑类推</w:t>
        </w:r>
      </w:ins>
      <w:ins w:id="3177" w:author="野草" w:date="2024-03-01T08:53:52Z">
        <w:r>
          <w:rPr>
            <w:rFonts w:hint="eastAsia" w:ascii="Times New Roman" w:hAnsi="Times New Roman" w:eastAsia="楷体" w:cstheme="minorBidi"/>
            <w:kern w:val="2"/>
            <w:sz w:val="24"/>
            <w:szCs w:val="24"/>
            <w:highlight w:val="none"/>
            <w:lang w:val="en-US" w:eastAsia="zh-CN" w:bidi="ar-SA"/>
            <w:rPrChange w:id="3178" w:author="野草" w:date="2024-03-01T08:54:03Z">
              <w:rPr>
                <w:rFonts w:eastAsia="楷体" w:asciiTheme="minorHAnsi" w:hAnsiTheme="minorHAnsi" w:cstheme="minorBidi"/>
                <w:kern w:val="2"/>
                <w:sz w:val="24"/>
                <w:szCs w:val="24"/>
                <w:lang w:val="en-US" w:eastAsia="zh-CN" w:bidi="ar-SA"/>
              </w:rPr>
            </w:rPrChange>
          </w:rPr>
          <w:t>至各个单元，</w:t>
        </w:r>
      </w:ins>
      <w:ins w:id="3180" w:author="野草" w:date="2024-03-01T09:04:53Z">
        <w:r>
          <w:rPr>
            <w:rFonts w:hint="eastAsia" w:cstheme="minorBidi"/>
            <w:kern w:val="2"/>
            <w:sz w:val="24"/>
            <w:szCs w:val="24"/>
            <w:highlight w:val="none"/>
            <w:lang w:val="en-US" w:eastAsia="zh-CN" w:bidi="ar-SA"/>
          </w:rPr>
          <w:t>可</w:t>
        </w:r>
      </w:ins>
      <w:ins w:id="3181" w:author="野草" w:date="2024-03-01T08:53:52Z">
        <w:r>
          <w:rPr>
            <w:rFonts w:hint="eastAsia" w:ascii="Times New Roman" w:hAnsi="Times New Roman" w:eastAsia="楷体" w:cstheme="minorBidi"/>
            <w:kern w:val="2"/>
            <w:sz w:val="24"/>
            <w:szCs w:val="24"/>
            <w:highlight w:val="none"/>
            <w:lang w:val="en-US" w:eastAsia="zh-CN" w:bidi="ar-SA"/>
            <w:rPrChange w:id="3182" w:author="野草" w:date="2024-03-01T08:54:03Z">
              <w:rPr>
                <w:rFonts w:eastAsia="楷体" w:asciiTheme="minorHAnsi" w:hAnsiTheme="minorHAnsi" w:cstheme="minorBidi"/>
                <w:kern w:val="2"/>
                <w:sz w:val="24"/>
                <w:szCs w:val="24"/>
                <w:lang w:val="en-US" w:eastAsia="zh-CN" w:bidi="ar-SA"/>
              </w:rPr>
            </w:rPrChange>
          </w:rPr>
          <w:t>实现</w:t>
        </w:r>
      </w:ins>
      <w:ins w:id="3184" w:author="野草" w:date="2024-03-01T09:01:56Z">
        <w:r>
          <w:rPr>
            <w:rFonts w:hint="eastAsia" w:cstheme="minorBidi"/>
            <w:kern w:val="2"/>
            <w:sz w:val="24"/>
            <w:szCs w:val="24"/>
            <w:highlight w:val="cyan"/>
            <w:lang w:val="en-US" w:eastAsia="zh-CN" w:bidi="ar-SA"/>
            <w:rPrChange w:id="3185" w:author="野草" w:date="2024-03-01T09:02:05Z">
              <w:rPr>
                <w:rFonts w:hint="eastAsia" w:cstheme="minorBidi"/>
                <w:kern w:val="2"/>
                <w:sz w:val="24"/>
                <w:szCs w:val="24"/>
                <w:highlight w:val="none"/>
                <w:lang w:val="en-US" w:eastAsia="zh-CN" w:bidi="ar-SA"/>
              </w:rPr>
            </w:rPrChange>
          </w:rPr>
          <w:t>热缓解</w:t>
        </w:r>
      </w:ins>
      <w:ins w:id="3187" w:author="野草" w:date="2024-03-01T08:53:52Z">
        <w:r>
          <w:rPr>
            <w:rFonts w:hint="eastAsia" w:ascii="Times New Roman" w:hAnsi="Times New Roman" w:eastAsia="楷体" w:cstheme="minorBidi"/>
            <w:kern w:val="2"/>
            <w:sz w:val="24"/>
            <w:szCs w:val="24"/>
            <w:highlight w:val="cyan"/>
            <w:lang w:val="en-US" w:eastAsia="zh-CN" w:bidi="ar-SA"/>
            <w:rPrChange w:id="3188" w:author="野草" w:date="2024-03-01T09:02:05Z">
              <w:rPr>
                <w:rFonts w:eastAsia="楷体" w:asciiTheme="minorHAnsi" w:hAnsiTheme="minorHAnsi" w:cstheme="minorBidi"/>
                <w:kern w:val="2"/>
                <w:sz w:val="24"/>
                <w:szCs w:val="24"/>
                <w:lang w:val="en-US" w:eastAsia="zh-CN" w:bidi="ar-SA"/>
              </w:rPr>
            </w:rPrChange>
          </w:rPr>
          <w:t>需求</w:t>
        </w:r>
      </w:ins>
      <w:ins w:id="3190" w:author="野草" w:date="2024-03-01T08:53:52Z">
        <w:r>
          <w:rPr>
            <w:rFonts w:hint="eastAsia" w:ascii="Times New Roman" w:hAnsi="Times New Roman" w:eastAsia="楷体" w:cstheme="minorBidi"/>
            <w:kern w:val="2"/>
            <w:sz w:val="24"/>
            <w:szCs w:val="24"/>
            <w:highlight w:val="none"/>
            <w:lang w:val="en-US" w:eastAsia="zh-CN" w:bidi="ar-SA"/>
            <w:rPrChange w:id="3191" w:author="野草" w:date="2024-03-01T08:54:03Z">
              <w:rPr>
                <w:rFonts w:eastAsia="楷体" w:asciiTheme="minorHAnsi" w:hAnsiTheme="minorHAnsi" w:cstheme="minorBidi"/>
                <w:kern w:val="2"/>
                <w:sz w:val="24"/>
                <w:szCs w:val="24"/>
                <w:lang w:val="en-US" w:eastAsia="zh-CN" w:bidi="ar-SA"/>
              </w:rPr>
            </w:rPrChange>
          </w:rPr>
          <w:t>的</w:t>
        </w:r>
      </w:ins>
      <w:ins w:id="3193" w:author="野草" w:date="2024-03-01T08:53:52Z">
        <w:r>
          <w:rPr>
            <w:rFonts w:hint="eastAsia" w:ascii="Times New Roman" w:hAnsi="Times New Roman" w:eastAsia="楷体" w:cstheme="minorBidi"/>
            <w:kern w:val="2"/>
            <w:sz w:val="24"/>
            <w:szCs w:val="24"/>
            <w:highlight w:val="cyan"/>
            <w:lang w:val="en-US" w:eastAsia="zh-CN" w:bidi="ar-SA"/>
            <w:rPrChange w:id="3194" w:author="野草" w:date="2024-03-01T09:02:02Z">
              <w:rPr>
                <w:rFonts w:eastAsia="楷体" w:asciiTheme="minorHAnsi" w:hAnsiTheme="minorHAnsi" w:cstheme="minorBidi"/>
                <w:kern w:val="2"/>
                <w:sz w:val="24"/>
                <w:szCs w:val="24"/>
                <w:lang w:val="en-US" w:eastAsia="zh-CN" w:bidi="ar-SA"/>
              </w:rPr>
            </w:rPrChange>
          </w:rPr>
          <w:t>空间可视化</w:t>
        </w:r>
      </w:ins>
      <w:ins w:id="3196" w:author="野草" w:date="2024-03-01T08:42:52Z">
        <w:r>
          <w:rPr>
            <w:rFonts w:hint="eastAsia"/>
            <w:highlight w:val="none"/>
            <w:lang w:val="en-US" w:eastAsia="zh-CN"/>
          </w:rPr>
          <w:t>。</w:t>
        </w:r>
      </w:ins>
      <w:ins w:id="3197" w:author="野草" w:date="2024-03-01T09:02:17Z">
        <w:r>
          <w:rPr>
            <w:rFonts w:hint="default" w:ascii="Times New Roman" w:hAnsi="Times New Roman"/>
          </w:rPr>
          <w:t>【u</w:t>
        </w:r>
      </w:ins>
      <w:ins w:id="3198" w:author="野草" w:date="2024-03-01T09:02:17Z">
        <w:r>
          <w:rPr>
            <w:rFonts w:ascii="Times New Roman" w:hAnsi="Times New Roman"/>
          </w:rPr>
          <w:t>p2024 0</w:t>
        </w:r>
      </w:ins>
      <w:ins w:id="3199" w:author="野草" w:date="2024-03-01T09:02:20Z">
        <w:r>
          <w:rPr>
            <w:rFonts w:hint="eastAsia"/>
            <w:lang w:val="en-US" w:eastAsia="zh-CN"/>
          </w:rPr>
          <w:t>301</w:t>
        </w:r>
      </w:ins>
      <w:ins w:id="3200" w:author="野草" w:date="2024-03-01T09:02:17Z">
        <w:r>
          <w:rPr>
            <w:rFonts w:ascii="Times New Roman" w:hAnsi="Times New Roman"/>
          </w:rPr>
          <w:t xml:space="preserve"> </w:t>
        </w:r>
      </w:ins>
      <w:ins w:id="3201" w:author="野草" w:date="2024-03-01T09:02:21Z">
        <w:r>
          <w:rPr>
            <w:rFonts w:hint="eastAsia"/>
            <w:lang w:val="en-US" w:eastAsia="zh-CN"/>
          </w:rPr>
          <w:t>09</w:t>
        </w:r>
      </w:ins>
      <w:ins w:id="3202" w:author="野草" w:date="2024-03-01T09:02:17Z">
        <w:r>
          <w:rPr>
            <w:rFonts w:ascii="Times New Roman" w:hAnsi="Times New Roman"/>
          </w:rPr>
          <w:t>:</w:t>
        </w:r>
      </w:ins>
      <w:ins w:id="3203" w:author="野草" w:date="2024-03-01T09:02:23Z">
        <w:r>
          <w:rPr>
            <w:rFonts w:hint="eastAsia"/>
            <w:lang w:val="en-US" w:eastAsia="zh-CN"/>
          </w:rPr>
          <w:t>0</w:t>
        </w:r>
      </w:ins>
      <w:ins w:id="3204" w:author="野草" w:date="2024-03-01T09:04:23Z">
        <w:r>
          <w:rPr>
            <w:rFonts w:hint="eastAsia"/>
            <w:lang w:val="en-US" w:eastAsia="zh-CN"/>
          </w:rPr>
          <w:t>4</w:t>
        </w:r>
      </w:ins>
      <w:ins w:id="3205" w:author="野草" w:date="2024-03-01T09:02:17Z">
        <w:r>
          <w:rPr>
            <w:rFonts w:hint="default" w:ascii="Times New Roman" w:hAnsi="Times New Roman"/>
          </w:rPr>
          <w:t>】</w:t>
        </w:r>
      </w:ins>
    </w:p>
    <w:p>
      <w:pPr>
        <w:numPr>
          <w:ilvl w:val="0"/>
          <w:numId w:val="15"/>
        </w:numPr>
        <w:spacing w:line="360" w:lineRule="auto"/>
        <w:ind w:firstLine="420"/>
        <w:rPr>
          <w:ins w:id="3207" w:author="野草" w:date="2024-03-01T09:18:48Z"/>
        </w:rPr>
        <w:pPrChange w:id="3206" w:author="野草" w:date="2024-03-01T09:24:26Z">
          <w:pPr>
            <w:pStyle w:val="9"/>
            <w:numPr>
              <w:ilvl w:val="0"/>
              <w:numId w:val="15"/>
            </w:numPr>
            <w:spacing w:line="360" w:lineRule="auto"/>
          </w:pPr>
        </w:pPrChange>
      </w:pPr>
      <w:ins w:id="3208" w:author="野草" w:date="2024-03-01T09:24:14Z">
        <w:r>
          <w:rPr>
            <w:rFonts w:hint="eastAsia"/>
            <w:lang w:val="en-US" w:eastAsia="zh-CN"/>
          </w:rPr>
          <w:t>其中</w:t>
        </w:r>
      </w:ins>
      <w:ins w:id="3209" w:author="野草" w:date="2024-03-01T09:24:02Z">
        <w:r>
          <w:rPr/>
          <w:t>，</w:t>
        </w:r>
      </w:ins>
      <w:ins w:id="3210" w:author="野草" w:date="2024-03-01T09:24:02Z">
        <w:r>
          <w:rPr>
            <w:highlight w:val="cyan"/>
            <w:rPrChange w:id="3211" w:author="野草" w:date="2024-03-01T09:24:34Z">
              <w:rPr/>
            </w:rPrChange>
          </w:rPr>
          <w:t>灾害性因子</w:t>
        </w:r>
      </w:ins>
      <w:ins w:id="3213" w:author="野草" w:date="2024-03-01T09:24:02Z">
        <w:r>
          <w:rPr/>
          <w:t>的计算以</w:t>
        </w:r>
      </w:ins>
      <w:ins w:id="3214" w:author="野草" w:date="2024-03-01T09:24:02Z">
        <w:r>
          <w:rPr>
            <w:highlight w:val="cyan"/>
            <w:rPrChange w:id="3215" w:author="野草" w:date="2024-03-01T09:24:38Z">
              <w:rPr/>
            </w:rPrChange>
          </w:rPr>
          <w:t>通用热气候指数（UTCI）</w:t>
        </w:r>
      </w:ins>
      <w:ins w:id="3217" w:author="野草" w:date="2024-03-01T09:24:02Z">
        <w:r>
          <w:rPr/>
          <w:t>为基础，</w:t>
        </w:r>
      </w:ins>
      <w:ins w:id="3218" w:author="野草" w:date="2024-03-01T09:24:02Z">
        <w:r>
          <w:rPr>
            <w:highlight w:val="cyan"/>
            <w:rPrChange w:id="3219" w:author="野草" w:date="2024-03-01T09:24:45Z">
              <w:rPr/>
            </w:rPrChange>
          </w:rPr>
          <w:t>该指数</w:t>
        </w:r>
      </w:ins>
      <w:ins w:id="3221" w:author="野草" w:date="2024-03-01T09:24:02Z">
        <w:r>
          <w:rPr/>
          <w:t>综合考虑</w:t>
        </w:r>
      </w:ins>
      <w:ins w:id="3222" w:author="野草" w:date="2024-03-01T09:27:04Z">
        <w:r>
          <w:rPr>
            <w:rFonts w:hint="eastAsia"/>
            <w:lang w:val="en-US" w:eastAsia="zh-CN"/>
          </w:rPr>
          <w:t>了</w:t>
        </w:r>
      </w:ins>
      <w:ins w:id="3223" w:author="野草" w:date="2024-03-01T09:24:02Z">
        <w:r>
          <w:rPr>
            <w:highlight w:val="cyan"/>
            <w:rPrChange w:id="3224" w:author="野草" w:date="2024-03-01T09:24:49Z">
              <w:rPr/>
            </w:rPrChange>
          </w:rPr>
          <w:t>气温（Ta）、蒸气压（VP）、平均辐射温度（Tmrt）</w:t>
        </w:r>
      </w:ins>
      <w:ins w:id="3226" w:author="野草" w:date="2024-03-01T09:25:00Z">
        <w:r>
          <w:rPr>
            <w:rFonts w:hint="eastAsia"/>
            <w:highlight w:val="cyan"/>
            <w:lang w:val="en-US" w:eastAsia="zh-CN"/>
          </w:rPr>
          <w:t>和</w:t>
        </w:r>
      </w:ins>
      <w:ins w:id="3227" w:author="野草" w:date="2024-03-01T09:24:02Z">
        <w:r>
          <w:rPr>
            <w:highlight w:val="cyan"/>
            <w:rPrChange w:id="3228" w:author="野草" w:date="2024-03-01T09:25:02Z">
              <w:rPr/>
            </w:rPrChange>
          </w:rPr>
          <w:t>风速（Vs）</w:t>
        </w:r>
      </w:ins>
      <w:ins w:id="3230" w:author="野草" w:date="2024-03-01T09:27:09Z">
        <w:r>
          <w:rPr>
            <w:rFonts w:hint="eastAsia"/>
            <w:highlight w:val="none"/>
            <w:lang w:val="en-US" w:eastAsia="zh-CN"/>
            <w:rPrChange w:id="3231" w:author="野草" w:date="2024-03-01T09:27:20Z">
              <w:rPr>
                <w:rFonts w:hint="eastAsia"/>
                <w:highlight w:val="cyan"/>
                <w:lang w:val="en-US" w:eastAsia="zh-CN"/>
              </w:rPr>
            </w:rPrChange>
          </w:rPr>
          <w:t>这四个</w:t>
        </w:r>
      </w:ins>
      <w:ins w:id="3233" w:author="野草" w:date="2024-03-01T09:27:13Z">
        <w:r>
          <w:rPr>
            <w:rFonts w:hint="eastAsia"/>
            <w:highlight w:val="cyan"/>
            <w:lang w:val="en-US" w:eastAsia="zh-CN"/>
          </w:rPr>
          <w:t>气象变量</w:t>
        </w:r>
      </w:ins>
      <w:ins w:id="3234" w:author="野草" w:date="2024-03-01T09:24:02Z">
        <w:r>
          <w:rPr/>
          <w:t>。计算模型源自</w:t>
        </w:r>
      </w:ins>
      <w:ins w:id="3235" w:author="野草" w:date="2024-03-01T09:24:02Z">
        <w:r>
          <w:rPr>
            <w:highlight w:val="cyan"/>
            <w:rPrChange w:id="3236" w:author="野草" w:date="2024-03-01T09:25:07Z">
              <w:rPr/>
            </w:rPrChange>
          </w:rPr>
          <w:t>国际生物气象学会（http://www.utci.org/）</w:t>
        </w:r>
      </w:ins>
      <w:ins w:id="3238" w:author="野草" w:date="2024-03-01T09:24:02Z">
        <w:r>
          <w:rPr/>
          <w:t>，具体</w:t>
        </w:r>
      </w:ins>
      <w:ins w:id="3239" w:author="野草" w:date="2024-03-01T09:24:02Z">
        <w:r>
          <w:rPr>
            <w:highlight w:val="cyan"/>
            <w:rPrChange w:id="3240" w:author="野草" w:date="2024-03-01T09:25:15Z">
              <w:rPr/>
            </w:rPrChange>
          </w:rPr>
          <w:t>计算公式</w:t>
        </w:r>
      </w:ins>
      <w:ins w:id="3242" w:author="野草" w:date="2024-03-01T09:24:02Z">
        <w:r>
          <w:rPr/>
          <w:t>如下</w:t>
        </w:r>
      </w:ins>
      <w:ins w:id="3243" w:author="野草" w:date="2024-03-01T09:18:48Z">
        <w:r>
          <w:rPr/>
          <w:t>：</w:t>
        </w:r>
      </w:ins>
      <w:ins w:id="3244" w:author="野草" w:date="2024-03-01T09:38:17Z">
        <w:r>
          <w:rPr>
            <w:rFonts w:hint="default" w:ascii="Times New Roman" w:hAnsi="Times New Roman"/>
          </w:rPr>
          <w:t>【u</w:t>
        </w:r>
      </w:ins>
      <w:ins w:id="3245" w:author="野草" w:date="2024-03-01T09:38:17Z">
        <w:r>
          <w:rPr>
            <w:rFonts w:ascii="Times New Roman" w:hAnsi="Times New Roman"/>
          </w:rPr>
          <w:t>p2024 0</w:t>
        </w:r>
      </w:ins>
      <w:ins w:id="3246" w:author="野草" w:date="2024-03-01T09:38:17Z">
        <w:r>
          <w:rPr>
            <w:rFonts w:hint="eastAsia"/>
            <w:lang w:val="en-US" w:eastAsia="zh-CN"/>
          </w:rPr>
          <w:t>301</w:t>
        </w:r>
      </w:ins>
      <w:ins w:id="3247" w:author="野草" w:date="2024-03-01T09:38:17Z">
        <w:r>
          <w:rPr>
            <w:rFonts w:ascii="Times New Roman" w:hAnsi="Times New Roman"/>
          </w:rPr>
          <w:t xml:space="preserve"> </w:t>
        </w:r>
      </w:ins>
      <w:ins w:id="3248" w:author="野草" w:date="2024-03-01T09:38:17Z">
        <w:r>
          <w:rPr>
            <w:rFonts w:hint="eastAsia"/>
            <w:lang w:val="en-US" w:eastAsia="zh-CN"/>
          </w:rPr>
          <w:t>09</w:t>
        </w:r>
      </w:ins>
      <w:ins w:id="3249" w:author="野草" w:date="2024-03-01T09:38:17Z">
        <w:r>
          <w:rPr>
            <w:rFonts w:ascii="Times New Roman" w:hAnsi="Times New Roman"/>
          </w:rPr>
          <w:t>:</w:t>
        </w:r>
      </w:ins>
      <w:ins w:id="3250" w:author="野草" w:date="2024-03-01T09:38:18Z">
        <w:r>
          <w:rPr>
            <w:rFonts w:hint="eastAsia"/>
            <w:lang w:val="en-US" w:eastAsia="zh-CN"/>
          </w:rPr>
          <w:t>2</w:t>
        </w:r>
      </w:ins>
      <w:ins w:id="3251" w:author="野草" w:date="2024-03-01T09:38:19Z">
        <w:r>
          <w:rPr>
            <w:rFonts w:hint="eastAsia"/>
            <w:lang w:val="en-US" w:eastAsia="zh-CN"/>
          </w:rPr>
          <w:t>5</w:t>
        </w:r>
      </w:ins>
      <w:ins w:id="3252" w:author="野草" w:date="2024-03-01T09:38:17Z">
        <w:r>
          <w:rPr>
            <w:rFonts w:hint="default" w:ascii="Times New Roman" w:hAnsi="Times New Roman"/>
          </w:rPr>
          <w:t>】</w:t>
        </w:r>
      </w:ins>
    </w:p>
    <w:p>
      <w:pPr>
        <w:numPr>
          <w:ilvl w:val="0"/>
          <w:numId w:val="16"/>
        </w:numPr>
        <w:spacing w:line="360" w:lineRule="auto"/>
        <w:ind w:left="840"/>
        <w:jc w:val="center"/>
        <w:rPr>
          <w:ins w:id="3254" w:author="野草" w:date="2024-03-01T09:24:30Z"/>
          <w:rFonts w:ascii="Times New Roman" w:hAnsi="Times New Roman"/>
          <w:highlight w:val="none"/>
        </w:rPr>
        <w:pPrChange w:id="3253" w:author="野草" w:date="2024-03-01T09:25:25Z">
          <w:pPr>
            <w:pStyle w:val="9"/>
            <w:numPr>
              <w:ilvl w:val="0"/>
              <w:numId w:val="16"/>
            </w:numPr>
            <w:spacing w:line="360" w:lineRule="auto"/>
            <w:jc w:val="left"/>
          </w:pPr>
        </w:pPrChange>
      </w:pPr>
      <m:oMathPara>
        <m:oMath>
          <w:ins w:id="3255" w:author="野草" w:date="2024-03-01T09:18:48Z">
            <m:r>
              <m:rPr/>
              <w:rPr>
                <w:rFonts w:ascii="Cambria Math" w:hAnsi="Cambria Math"/>
                <w:color w:val="000000"/>
                <w:sz w:val="17"/>
                <w:szCs w:val="17"/>
                <w:highlight w:val="none"/>
              </w:rPr>
              <m:t>UTCI= f</m:t>
            </m:r>
          </w:ins>
          <m:d>
            <m:dPr>
              <m:ctrlPr>
                <w:ins w:id="3256" w:author="野草" w:date="2024-03-01T09:18:48Z">
                  <w:rPr>
                    <w:rFonts w:ascii="Cambria Math" w:hAnsi="Cambria Math"/>
                    <w:i/>
                    <w:color w:val="000000"/>
                    <w:sz w:val="17"/>
                    <w:szCs w:val="17"/>
                    <w:highlight w:val="none"/>
                  </w:rPr>
                </w:ins>
              </m:ctrlPr>
            </m:dPr>
            <m:e>
              <m:sSub>
                <m:sSubPr>
                  <m:ctrlPr>
                    <w:ins w:id="3257" w:author="野草" w:date="2024-03-01T09:18:48Z">
                      <w:rPr>
                        <w:rFonts w:ascii="Cambria Math" w:hAnsi="Cambria Math"/>
                        <w:i/>
                        <w:color w:val="000000"/>
                        <w:sz w:val="17"/>
                        <w:szCs w:val="17"/>
                        <w:highlight w:val="none"/>
                      </w:rPr>
                    </w:ins>
                  </m:ctrlPr>
                </m:sSubPr>
                <m:e>
                  <w:ins w:id="3258" w:author="野草" w:date="2024-03-01T09:18:48Z">
                    <m:r>
                      <m:rPr/>
                      <w:rPr>
                        <w:rFonts w:ascii="Cambria Math" w:hAnsi="Cambria Math"/>
                        <w:color w:val="000000"/>
                        <w:sz w:val="17"/>
                        <w:szCs w:val="17"/>
                        <w:highlight w:val="none"/>
                      </w:rPr>
                      <m:t>T</m:t>
                    </m:r>
                  </w:ins>
                  <m:ctrlPr>
                    <w:ins w:id="3259" w:author="野草" w:date="2024-03-01T09:18:48Z">
                      <w:rPr>
                        <w:rFonts w:ascii="Cambria Math" w:hAnsi="Cambria Math"/>
                        <w:i/>
                        <w:color w:val="000000"/>
                        <w:sz w:val="17"/>
                        <w:szCs w:val="17"/>
                        <w:highlight w:val="none"/>
                      </w:rPr>
                    </w:ins>
                  </m:ctrlPr>
                </m:e>
                <m:sub>
                  <w:ins w:id="3260" w:author="野草" w:date="2024-03-01T09:18:48Z">
                    <m:r>
                      <m:rPr/>
                      <w:rPr>
                        <w:rFonts w:ascii="Cambria Math" w:hAnsi="Cambria Math"/>
                        <w:color w:val="000000"/>
                        <w:sz w:val="17"/>
                        <w:szCs w:val="17"/>
                        <w:highlight w:val="none"/>
                      </w:rPr>
                      <m:t>a</m:t>
                    </m:r>
                  </w:ins>
                  <m:ctrlPr>
                    <w:ins w:id="3261" w:author="野草" w:date="2024-03-01T09:18:48Z">
                      <w:rPr>
                        <w:rFonts w:ascii="Cambria Math" w:hAnsi="Cambria Math"/>
                        <w:i/>
                        <w:color w:val="000000"/>
                        <w:sz w:val="17"/>
                        <w:szCs w:val="17"/>
                        <w:highlight w:val="none"/>
                      </w:rPr>
                    </w:ins>
                  </m:ctrlPr>
                </m:sub>
              </m:sSub>
              <w:ins w:id="3262" w:author="野草" w:date="2024-03-01T09:18:48Z">
                <m:r>
                  <m:rPr/>
                  <w:rPr>
                    <w:rFonts w:ascii="Cambria Math" w:hAnsi="Cambria Math"/>
                    <w:color w:val="000000"/>
                    <w:sz w:val="17"/>
                    <w:szCs w:val="17"/>
                    <w:highlight w:val="none"/>
                  </w:rPr>
                  <m:t xml:space="preserve">; </m:t>
                </m:r>
              </w:ins>
              <m:sSub>
                <m:sSubPr>
                  <m:ctrlPr>
                    <w:ins w:id="3263" w:author="野草" w:date="2024-03-01T09:18:48Z">
                      <w:rPr>
                        <w:rFonts w:ascii="Cambria Math" w:hAnsi="Cambria Math"/>
                        <w:i/>
                        <w:color w:val="000000"/>
                        <w:sz w:val="17"/>
                        <w:szCs w:val="17"/>
                        <w:highlight w:val="none"/>
                      </w:rPr>
                    </w:ins>
                  </m:ctrlPr>
                </m:sSubPr>
                <m:e>
                  <w:ins w:id="3264" w:author="野草" w:date="2024-03-01T09:18:48Z">
                    <m:r>
                      <m:rPr/>
                      <w:rPr>
                        <w:rFonts w:ascii="Cambria Math" w:hAnsi="Cambria Math"/>
                        <w:color w:val="000000"/>
                        <w:sz w:val="17"/>
                        <w:szCs w:val="17"/>
                        <w:highlight w:val="none"/>
                      </w:rPr>
                      <m:t>T</m:t>
                    </m:r>
                  </w:ins>
                  <m:ctrlPr>
                    <w:ins w:id="3265" w:author="野草" w:date="2024-03-01T09:18:48Z">
                      <w:rPr>
                        <w:rFonts w:ascii="Cambria Math" w:hAnsi="Cambria Math"/>
                        <w:i/>
                        <w:color w:val="000000"/>
                        <w:sz w:val="17"/>
                        <w:szCs w:val="17"/>
                        <w:highlight w:val="none"/>
                      </w:rPr>
                    </w:ins>
                  </m:ctrlPr>
                </m:e>
                <m:sub>
                  <w:ins w:id="3266" w:author="野草" w:date="2024-03-01T09:18:48Z">
                    <m:r>
                      <m:rPr/>
                      <w:rPr>
                        <w:rFonts w:ascii="Cambria Math" w:hAnsi="Cambria Math"/>
                        <w:color w:val="000000"/>
                        <w:sz w:val="17"/>
                        <w:szCs w:val="17"/>
                        <w:highlight w:val="none"/>
                      </w:rPr>
                      <m:t>mrt</m:t>
                    </m:r>
                  </w:ins>
                  <m:ctrlPr>
                    <w:ins w:id="3267" w:author="野草" w:date="2024-03-01T09:18:48Z">
                      <w:rPr>
                        <w:rFonts w:ascii="Cambria Math" w:hAnsi="Cambria Math"/>
                        <w:i/>
                        <w:color w:val="000000"/>
                        <w:sz w:val="17"/>
                        <w:szCs w:val="17"/>
                        <w:highlight w:val="none"/>
                      </w:rPr>
                    </w:ins>
                  </m:ctrlPr>
                </m:sub>
              </m:sSub>
              <w:ins w:id="3268" w:author="野草" w:date="2024-03-01T09:18:48Z">
                <m:r>
                  <m:rPr/>
                  <w:rPr>
                    <w:rFonts w:ascii="Cambria Math" w:hAnsi="Cambria Math"/>
                    <w:color w:val="000000"/>
                    <w:sz w:val="17"/>
                    <w:szCs w:val="17"/>
                    <w:highlight w:val="none"/>
                  </w:rPr>
                  <m:t xml:space="preserve">; </m:t>
                </m:r>
              </w:ins>
              <m:sSub>
                <m:sSubPr>
                  <m:ctrlPr>
                    <w:ins w:id="3269" w:author="野草" w:date="2024-03-01T09:18:48Z">
                      <w:rPr>
                        <w:rFonts w:ascii="Cambria Math" w:hAnsi="Cambria Math"/>
                        <w:i/>
                        <w:color w:val="000000"/>
                        <w:sz w:val="17"/>
                        <w:szCs w:val="17"/>
                        <w:highlight w:val="none"/>
                      </w:rPr>
                    </w:ins>
                  </m:ctrlPr>
                </m:sSubPr>
                <m:e>
                  <w:ins w:id="3270" w:author="野草" w:date="2024-03-01T09:18:48Z">
                    <m:r>
                      <m:rPr/>
                      <w:rPr>
                        <w:rFonts w:ascii="Cambria Math" w:hAnsi="Cambria Math"/>
                        <w:color w:val="000000"/>
                        <w:sz w:val="17"/>
                        <w:szCs w:val="17"/>
                        <w:highlight w:val="none"/>
                      </w:rPr>
                      <m:t>V</m:t>
                    </m:r>
                  </w:ins>
                  <m:ctrlPr>
                    <w:ins w:id="3271" w:author="野草" w:date="2024-03-01T09:18:48Z">
                      <w:rPr>
                        <w:rFonts w:ascii="Cambria Math" w:hAnsi="Cambria Math"/>
                        <w:i/>
                        <w:color w:val="000000"/>
                        <w:sz w:val="17"/>
                        <w:szCs w:val="17"/>
                        <w:highlight w:val="none"/>
                      </w:rPr>
                    </w:ins>
                  </m:ctrlPr>
                </m:e>
                <m:sub>
                  <w:ins w:id="3272" w:author="野草" w:date="2024-03-01T09:18:48Z">
                    <m:r>
                      <m:rPr/>
                      <w:rPr>
                        <w:rFonts w:ascii="Cambria Math" w:hAnsi="Cambria Math"/>
                        <w:color w:val="000000"/>
                        <w:sz w:val="17"/>
                        <w:szCs w:val="17"/>
                        <w:highlight w:val="none"/>
                      </w:rPr>
                      <m:t>s</m:t>
                    </m:r>
                  </w:ins>
                  <m:ctrlPr>
                    <w:ins w:id="3273" w:author="野草" w:date="2024-03-01T09:18:48Z">
                      <w:rPr>
                        <w:rFonts w:ascii="Cambria Math" w:hAnsi="Cambria Math"/>
                        <w:i/>
                        <w:color w:val="000000"/>
                        <w:sz w:val="17"/>
                        <w:szCs w:val="17"/>
                        <w:highlight w:val="none"/>
                      </w:rPr>
                    </w:ins>
                  </m:ctrlPr>
                </m:sub>
              </m:sSub>
              <w:ins w:id="3274" w:author="野草" w:date="2024-03-01T09:18:48Z">
                <m:r>
                  <m:rPr/>
                  <w:rPr>
                    <w:rFonts w:ascii="Cambria Math" w:hAnsi="Cambria Math"/>
                    <w:color w:val="000000"/>
                    <w:sz w:val="17"/>
                    <w:szCs w:val="17"/>
                    <w:highlight w:val="none"/>
                  </w:rPr>
                  <m:t>; VP</m:t>
                </m:r>
              </w:ins>
              <m:ctrlPr>
                <w:ins w:id="3275" w:author="野草" w:date="2024-03-01T09:18:48Z">
                  <w:rPr>
                    <w:rFonts w:ascii="Cambria Math" w:hAnsi="Cambria Math"/>
                    <w:i/>
                    <w:color w:val="000000"/>
                    <w:sz w:val="17"/>
                    <w:szCs w:val="17"/>
                    <w:highlight w:val="none"/>
                  </w:rPr>
                </w:ins>
              </m:ctrlPr>
            </m:e>
          </m:d>
          <w:ins w:id="3276" w:author="野草" w:date="2024-03-01T09:18:48Z">
            <m:r>
              <m:rPr/>
              <w:rPr>
                <w:rFonts w:ascii="Cambria Math" w:hAnsi="Cambria Math"/>
                <w:color w:val="000000"/>
                <w:sz w:val="17"/>
                <w:szCs w:val="17"/>
                <w:highlight w:val="none"/>
              </w:rPr>
              <m:t>+OFFSET</m:t>
            </m:r>
          </w:ins>
          <m:d>
            <m:dPr>
              <m:ctrlPr>
                <w:ins w:id="3277" w:author="野草" w:date="2024-03-01T09:18:48Z">
                  <w:rPr>
                    <w:rFonts w:ascii="Cambria Math" w:hAnsi="Cambria Math"/>
                    <w:i/>
                    <w:color w:val="000000"/>
                    <w:sz w:val="17"/>
                    <w:szCs w:val="17"/>
                    <w:highlight w:val="none"/>
                  </w:rPr>
                </w:ins>
              </m:ctrlPr>
            </m:dPr>
            <m:e>
              <m:sSub>
                <m:sSubPr>
                  <m:ctrlPr>
                    <w:ins w:id="3278" w:author="野草" w:date="2024-03-01T09:18:48Z">
                      <w:rPr>
                        <w:rFonts w:ascii="Cambria Math" w:hAnsi="Cambria Math"/>
                        <w:i/>
                        <w:color w:val="000000"/>
                        <w:sz w:val="17"/>
                        <w:szCs w:val="17"/>
                        <w:highlight w:val="none"/>
                      </w:rPr>
                    </w:ins>
                  </m:ctrlPr>
                </m:sSubPr>
                <m:e>
                  <w:ins w:id="3279" w:author="野草" w:date="2024-03-01T09:18:48Z">
                    <m:r>
                      <m:rPr/>
                      <w:rPr>
                        <w:rFonts w:ascii="Cambria Math" w:hAnsi="Cambria Math"/>
                        <w:color w:val="000000"/>
                        <w:sz w:val="17"/>
                        <w:szCs w:val="17"/>
                        <w:highlight w:val="none"/>
                      </w:rPr>
                      <m:t>T</m:t>
                    </m:r>
                  </w:ins>
                  <m:ctrlPr>
                    <w:ins w:id="3280" w:author="野草" w:date="2024-03-01T09:18:48Z">
                      <w:rPr>
                        <w:rFonts w:ascii="Cambria Math" w:hAnsi="Cambria Math"/>
                        <w:i/>
                        <w:color w:val="000000"/>
                        <w:sz w:val="17"/>
                        <w:szCs w:val="17"/>
                        <w:highlight w:val="none"/>
                      </w:rPr>
                    </w:ins>
                  </m:ctrlPr>
                </m:e>
                <m:sub>
                  <w:ins w:id="3281" w:author="野草" w:date="2024-03-01T09:18:48Z">
                    <m:r>
                      <m:rPr/>
                      <w:rPr>
                        <w:rFonts w:ascii="Cambria Math" w:hAnsi="Cambria Math"/>
                        <w:color w:val="000000"/>
                        <w:sz w:val="17"/>
                        <w:szCs w:val="17"/>
                        <w:highlight w:val="none"/>
                      </w:rPr>
                      <m:t>a</m:t>
                    </m:r>
                  </w:ins>
                  <m:ctrlPr>
                    <w:ins w:id="3282" w:author="野草" w:date="2024-03-01T09:18:48Z">
                      <w:rPr>
                        <w:rFonts w:ascii="Cambria Math" w:hAnsi="Cambria Math"/>
                        <w:i/>
                        <w:color w:val="000000"/>
                        <w:sz w:val="17"/>
                        <w:szCs w:val="17"/>
                        <w:highlight w:val="none"/>
                      </w:rPr>
                    </w:ins>
                  </m:ctrlPr>
                </m:sub>
              </m:sSub>
              <w:ins w:id="3283" w:author="野草" w:date="2024-03-01T09:18:48Z">
                <m:r>
                  <m:rPr/>
                  <w:rPr>
                    <w:rFonts w:ascii="Cambria Math" w:hAnsi="Cambria Math"/>
                    <w:color w:val="000000"/>
                    <w:sz w:val="17"/>
                    <w:szCs w:val="17"/>
                    <w:highlight w:val="none"/>
                  </w:rPr>
                  <m:t xml:space="preserve">; </m:t>
                </m:r>
              </w:ins>
              <m:sSub>
                <m:sSubPr>
                  <m:ctrlPr>
                    <w:ins w:id="3284" w:author="野草" w:date="2024-03-01T09:18:48Z">
                      <w:rPr>
                        <w:rFonts w:ascii="Cambria Math" w:hAnsi="Cambria Math"/>
                        <w:i/>
                        <w:color w:val="000000"/>
                        <w:sz w:val="17"/>
                        <w:szCs w:val="17"/>
                        <w:highlight w:val="none"/>
                      </w:rPr>
                    </w:ins>
                  </m:ctrlPr>
                </m:sSubPr>
                <m:e>
                  <w:ins w:id="3285" w:author="野草" w:date="2024-03-01T09:18:48Z">
                    <m:r>
                      <m:rPr/>
                      <w:rPr>
                        <w:rFonts w:ascii="Cambria Math" w:hAnsi="Cambria Math"/>
                        <w:color w:val="000000"/>
                        <w:sz w:val="17"/>
                        <w:szCs w:val="17"/>
                        <w:highlight w:val="none"/>
                      </w:rPr>
                      <m:t>T</m:t>
                    </m:r>
                  </w:ins>
                  <m:ctrlPr>
                    <w:ins w:id="3286" w:author="野草" w:date="2024-03-01T09:18:48Z">
                      <w:rPr>
                        <w:rFonts w:ascii="Cambria Math" w:hAnsi="Cambria Math"/>
                        <w:i/>
                        <w:color w:val="000000"/>
                        <w:sz w:val="17"/>
                        <w:szCs w:val="17"/>
                        <w:highlight w:val="none"/>
                      </w:rPr>
                    </w:ins>
                  </m:ctrlPr>
                </m:e>
                <m:sub>
                  <w:ins w:id="3287" w:author="野草" w:date="2024-03-01T09:18:48Z">
                    <m:r>
                      <m:rPr/>
                      <w:rPr>
                        <w:rFonts w:ascii="Cambria Math" w:hAnsi="Cambria Math"/>
                        <w:color w:val="000000"/>
                        <w:sz w:val="17"/>
                        <w:szCs w:val="17"/>
                        <w:highlight w:val="none"/>
                      </w:rPr>
                      <m:t>mrt</m:t>
                    </m:r>
                  </w:ins>
                  <m:ctrlPr>
                    <w:ins w:id="3288" w:author="野草" w:date="2024-03-01T09:18:48Z">
                      <w:rPr>
                        <w:rFonts w:ascii="Cambria Math" w:hAnsi="Cambria Math"/>
                        <w:i/>
                        <w:color w:val="000000"/>
                        <w:sz w:val="17"/>
                        <w:szCs w:val="17"/>
                        <w:highlight w:val="none"/>
                      </w:rPr>
                    </w:ins>
                  </m:ctrlPr>
                </m:sub>
              </m:sSub>
              <w:ins w:id="3289" w:author="野草" w:date="2024-03-01T09:18:48Z">
                <m:r>
                  <m:rPr/>
                  <w:rPr>
                    <w:rFonts w:ascii="Cambria Math" w:hAnsi="Cambria Math"/>
                    <w:color w:val="000000"/>
                    <w:sz w:val="17"/>
                    <w:szCs w:val="17"/>
                    <w:highlight w:val="none"/>
                  </w:rPr>
                  <m:t>;</m:t>
                </m:r>
              </w:ins>
              <m:sSub>
                <m:sSubPr>
                  <m:ctrlPr>
                    <w:ins w:id="3290" w:author="野草" w:date="2024-03-01T09:18:48Z">
                      <w:rPr>
                        <w:rFonts w:ascii="Cambria Math" w:hAnsi="Cambria Math"/>
                        <w:i/>
                        <w:color w:val="000000"/>
                        <w:sz w:val="17"/>
                        <w:szCs w:val="17"/>
                        <w:highlight w:val="none"/>
                      </w:rPr>
                    </w:ins>
                  </m:ctrlPr>
                </m:sSubPr>
                <m:e>
                  <w:ins w:id="3291" w:author="野草" w:date="2024-03-01T09:18:48Z">
                    <m:r>
                      <m:rPr/>
                      <w:rPr>
                        <w:rFonts w:ascii="Cambria Math" w:hAnsi="Cambria Math"/>
                        <w:color w:val="000000"/>
                        <w:sz w:val="17"/>
                        <w:szCs w:val="17"/>
                        <w:highlight w:val="none"/>
                      </w:rPr>
                      <m:t>V</m:t>
                    </m:r>
                  </w:ins>
                  <m:ctrlPr>
                    <w:ins w:id="3292" w:author="野草" w:date="2024-03-01T09:18:48Z">
                      <w:rPr>
                        <w:rFonts w:ascii="Cambria Math" w:hAnsi="Cambria Math"/>
                        <w:i/>
                        <w:color w:val="000000"/>
                        <w:sz w:val="17"/>
                        <w:szCs w:val="17"/>
                        <w:highlight w:val="none"/>
                      </w:rPr>
                    </w:ins>
                  </m:ctrlPr>
                </m:e>
                <m:sub>
                  <w:ins w:id="3293" w:author="野草" w:date="2024-03-01T09:18:48Z">
                    <m:r>
                      <m:rPr/>
                      <w:rPr>
                        <w:rFonts w:ascii="Cambria Math" w:hAnsi="Cambria Math"/>
                        <w:color w:val="000000"/>
                        <w:sz w:val="17"/>
                        <w:szCs w:val="17"/>
                        <w:highlight w:val="none"/>
                      </w:rPr>
                      <m:t>s</m:t>
                    </m:r>
                  </w:ins>
                  <m:ctrlPr>
                    <w:ins w:id="3294" w:author="野草" w:date="2024-03-01T09:18:48Z">
                      <w:rPr>
                        <w:rFonts w:ascii="Cambria Math" w:hAnsi="Cambria Math"/>
                        <w:i/>
                        <w:color w:val="000000"/>
                        <w:sz w:val="17"/>
                        <w:szCs w:val="17"/>
                        <w:highlight w:val="none"/>
                      </w:rPr>
                    </w:ins>
                  </m:ctrlPr>
                </m:sub>
              </m:sSub>
              <w:ins w:id="3295" w:author="野草" w:date="2024-03-01T09:18:48Z">
                <m:r>
                  <m:rPr/>
                  <w:rPr>
                    <w:rFonts w:ascii="Cambria Math" w:hAnsi="Cambria Math"/>
                    <w:color w:val="000000"/>
                    <w:sz w:val="17"/>
                    <w:szCs w:val="17"/>
                    <w:highlight w:val="none"/>
                  </w:rPr>
                  <m:t>;VP</m:t>
                </m:r>
              </w:ins>
              <m:ctrlPr>
                <w:ins w:id="3296" w:author="野草" w:date="2024-03-01T09:18:48Z">
                  <w:rPr>
                    <w:rFonts w:ascii="Cambria Math" w:hAnsi="Cambria Math"/>
                    <w:i/>
                    <w:color w:val="000000"/>
                    <w:sz w:val="17"/>
                    <w:szCs w:val="17"/>
                    <w:highlight w:val="none"/>
                  </w:rPr>
                </w:ins>
              </m:ctrlPr>
            </m:e>
          </m:d>
        </m:oMath>
      </m:oMathPara>
    </w:p>
    <w:p>
      <w:pPr>
        <w:pStyle w:val="9"/>
        <w:numPr>
          <w:ilvl w:val="-1"/>
          <w:numId w:val="0"/>
        </w:numPr>
        <w:tabs>
          <w:tab w:val="left" w:pos="1103"/>
        </w:tabs>
        <w:spacing w:line="360" w:lineRule="auto"/>
        <w:ind w:left="0" w:leftChars="0" w:firstLine="0" w:firstLineChars="0"/>
        <w:jc w:val="left"/>
        <w:rPr>
          <w:ins w:id="3298" w:author="野草" w:date="2024-03-01T09:19:56Z"/>
          <w:rFonts w:ascii="Times New Roman" w:hAnsi="Times New Roman"/>
          <w:highlight w:val="none"/>
        </w:rPr>
        <w:pPrChange w:id="3297" w:author="野草" w:date="2024-03-01T09:37:44Z">
          <w:pPr>
            <w:pStyle w:val="9"/>
            <w:numPr>
              <w:ilvl w:val="0"/>
              <w:numId w:val="16"/>
            </w:numPr>
            <w:spacing w:line="360" w:lineRule="auto"/>
            <w:jc w:val="left"/>
          </w:pPr>
        </w:pPrChange>
      </w:pPr>
      <w:ins w:id="3299" w:author="野草" w:date="2024-03-01T09:34:24Z">
        <w:r>
          <w:rPr>
            <w:rFonts w:hint="eastAsia"/>
            <w:highlight w:val="none"/>
            <w:lang w:val="en-US" w:eastAsia="zh-CN"/>
          </w:rPr>
          <w:t>其中，</w:t>
        </w:r>
      </w:ins>
      <w:ins w:id="3300" w:author="野草" w:date="2024-03-01T09:19:56Z">
        <w:r>
          <w:rPr>
            <w:rFonts w:ascii="Times New Roman" w:hAnsi="Times New Roman"/>
            <w:highlight w:val="none"/>
            <w:u w:val="single"/>
            <w:rPrChange w:id="3301" w:author="野草" w:date="2024-03-01T09:35:01Z">
              <w:rPr>
                <w:rFonts w:ascii="Times New Roman" w:hAnsi="Times New Roman"/>
                <w:highlight w:val="none"/>
              </w:rPr>
            </w:rPrChange>
          </w:rPr>
          <w:t>VP的计算</w:t>
        </w:r>
      </w:ins>
      <w:ins w:id="3303" w:author="野草" w:date="2024-03-01T09:19:56Z">
        <w:r>
          <w:rPr>
            <w:rFonts w:ascii="Times New Roman" w:hAnsi="Times New Roman"/>
            <w:highlight w:val="cyan"/>
            <w:u w:val="single"/>
            <w:rPrChange w:id="3304" w:author="野草" w:date="2024-03-01T09:35:01Z">
              <w:rPr>
                <w:rFonts w:ascii="Times New Roman" w:hAnsi="Times New Roman"/>
                <w:highlight w:val="none"/>
              </w:rPr>
            </w:rPrChange>
          </w:rPr>
          <w:t>如下所示</w:t>
        </w:r>
      </w:ins>
      <w:ins w:id="3306" w:author="野草" w:date="2024-03-01T09:19:56Z">
        <w:r>
          <w:rPr>
            <w:rFonts w:ascii="Times New Roman" w:hAnsi="Times New Roman"/>
            <w:highlight w:val="none"/>
          </w:rPr>
          <w:t>：</w:t>
        </w:r>
      </w:ins>
      <w:ins w:id="3307" w:author="野草" w:date="2024-03-01T09:34:42Z">
        <w:r>
          <w:rPr>
            <w:rFonts w:hint="default" w:ascii="Times New Roman" w:hAnsi="Times New Roman"/>
          </w:rPr>
          <w:t>【u</w:t>
        </w:r>
      </w:ins>
      <w:ins w:id="3308" w:author="野草" w:date="2024-03-01T09:34:42Z">
        <w:r>
          <w:rPr>
            <w:rFonts w:ascii="Times New Roman" w:hAnsi="Times New Roman"/>
          </w:rPr>
          <w:t>p2024 0</w:t>
        </w:r>
      </w:ins>
      <w:ins w:id="3309" w:author="野草" w:date="2024-03-01T09:34:42Z">
        <w:r>
          <w:rPr>
            <w:rFonts w:hint="eastAsia"/>
            <w:lang w:val="en-US" w:eastAsia="zh-CN"/>
          </w:rPr>
          <w:t>301</w:t>
        </w:r>
      </w:ins>
      <w:ins w:id="3310" w:author="野草" w:date="2024-03-01T09:34:42Z">
        <w:r>
          <w:rPr>
            <w:rFonts w:ascii="Times New Roman" w:hAnsi="Times New Roman"/>
          </w:rPr>
          <w:t xml:space="preserve"> </w:t>
        </w:r>
      </w:ins>
      <w:ins w:id="3311" w:author="野草" w:date="2024-03-01T09:34:42Z">
        <w:r>
          <w:rPr>
            <w:rFonts w:hint="eastAsia"/>
            <w:lang w:val="en-US" w:eastAsia="zh-CN"/>
          </w:rPr>
          <w:t>09</w:t>
        </w:r>
      </w:ins>
      <w:ins w:id="3312" w:author="野草" w:date="2024-03-01T09:34:42Z">
        <w:r>
          <w:rPr>
            <w:rFonts w:ascii="Times New Roman" w:hAnsi="Times New Roman"/>
          </w:rPr>
          <w:t>:</w:t>
        </w:r>
      </w:ins>
      <w:ins w:id="3313" w:author="野草" w:date="2024-03-01T09:34:45Z">
        <w:r>
          <w:rPr>
            <w:rFonts w:hint="eastAsia"/>
            <w:lang w:val="en-US" w:eastAsia="zh-CN"/>
          </w:rPr>
          <w:t>34</w:t>
        </w:r>
      </w:ins>
      <w:ins w:id="3314" w:author="野草" w:date="2024-03-01T09:34:42Z">
        <w:r>
          <w:rPr>
            <w:rFonts w:hint="default" w:ascii="Times New Roman" w:hAnsi="Times New Roman"/>
          </w:rPr>
          <w:t>】</w:t>
        </w:r>
      </w:ins>
    </w:p>
    <w:p>
      <w:pPr>
        <w:spacing w:line="360" w:lineRule="auto"/>
        <w:jc w:val="center"/>
        <w:rPr>
          <w:ins w:id="3315" w:author="野草" w:date="2024-03-01T09:19:56Z"/>
          <w:rFonts w:ascii="Times New Roman" w:hAnsi="Times New Roman"/>
          <w:highlight w:val="none"/>
          <w:u w:val="single"/>
        </w:rPr>
      </w:pPr>
      <w:ins w:id="3316" w:author="野草" w:date="2024-03-01T09:19:56Z">
        <w:r>
          <w:rPr>
            <w:rFonts w:ascii="Times New Roman" w:hAnsi="Times New Roman"/>
            <w:highlight w:val="none"/>
          </w:rPr>
          <w:drawing>
            <wp:inline distT="0" distB="0" distL="0" distR="0">
              <wp:extent cx="2742565" cy="538480"/>
              <wp:effectExtent l="0" t="0" r="635" b="7620"/>
              <wp:docPr id="148525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9892" name="图片 1"/>
                      <pic:cNvPicPr>
                        <a:picLocks noChangeAspect="1"/>
                      </pic:cNvPicPr>
                    </pic:nvPicPr>
                    <pic:blipFill>
                      <a:blip r:embed="rId6"/>
                      <a:srcRect t="9630"/>
                      <a:stretch>
                        <a:fillRect/>
                      </a:stretch>
                    </pic:blipFill>
                    <pic:spPr>
                      <a:xfrm>
                        <a:off x="0" y="0"/>
                        <a:ext cx="2747850" cy="539836"/>
                      </a:xfrm>
                      <a:prstGeom prst="rect">
                        <a:avLst/>
                      </a:prstGeom>
                      <a:ln>
                        <a:noFill/>
                      </a:ln>
                    </pic:spPr>
                  </pic:pic>
                </a:graphicData>
              </a:graphic>
            </wp:inline>
          </w:drawing>
        </w:r>
      </w:ins>
    </w:p>
    <w:p>
      <w:pPr>
        <w:pStyle w:val="9"/>
        <w:numPr>
          <w:ilvl w:val="-1"/>
          <w:numId w:val="0"/>
        </w:numPr>
        <w:spacing w:line="360" w:lineRule="auto"/>
        <w:ind w:leftChars="0" w:firstLine="0" w:firstLineChars="0"/>
        <w:rPr>
          <w:ins w:id="3319" w:author="野草" w:date="2024-03-01T09:36:49Z"/>
          <w:rFonts w:hint="default" w:ascii="Times New Roman" w:hAnsi="Times New Roman"/>
        </w:rPr>
        <w:pPrChange w:id="3318" w:author="野草" w:date="2024-03-01T09:37:41Z">
          <w:pPr>
            <w:pStyle w:val="9"/>
            <w:numPr>
              <w:ilvl w:val="0"/>
              <w:numId w:val="17"/>
            </w:numPr>
            <w:spacing w:line="360" w:lineRule="auto"/>
          </w:pPr>
        </w:pPrChange>
      </w:pPr>
      <w:ins w:id="3320" w:author="野草" w:date="2024-03-01T09:36:25Z">
        <w:r>
          <w:rPr>
            <w:rFonts w:hint="eastAsia"/>
            <w:highlight w:val="none"/>
            <w:lang w:val="en-US" w:eastAsia="zh-CN"/>
          </w:rPr>
          <w:t>其</w:t>
        </w:r>
      </w:ins>
      <w:ins w:id="3321" w:author="野草" w:date="2024-03-01T09:35:25Z">
        <w:r>
          <w:rPr>
            <w:rFonts w:hint="eastAsia"/>
            <w:highlight w:val="none"/>
            <w:lang w:val="en-US" w:eastAsia="zh-CN"/>
          </w:rPr>
          <w:t>中</w:t>
        </w:r>
      </w:ins>
      <w:ins w:id="3322" w:author="野草" w:date="2024-03-01T09:19:56Z">
        <w:r>
          <w:rPr>
            <w:rFonts w:ascii="Times New Roman" w:hAnsi="Times New Roman"/>
            <w:highlight w:val="none"/>
          </w:rPr>
          <w:t>，</w:t>
        </w:r>
      </w:ins>
      <w:ins w:id="3323" w:author="野草" w:date="2024-03-01T09:19:56Z">
        <w:r>
          <w:rPr>
            <w:rFonts w:ascii="Times New Roman" w:hAnsi="Times New Roman"/>
            <w:highlight w:val="none"/>
            <w:u w:val="single"/>
            <w:rPrChange w:id="3324" w:author="野草" w:date="2024-03-01T09:36:30Z">
              <w:rPr>
                <w:rFonts w:ascii="Times New Roman" w:hAnsi="Times New Roman"/>
                <w:highlight w:val="none"/>
              </w:rPr>
            </w:rPrChange>
          </w:rPr>
          <w:t>Td是</w:t>
        </w:r>
      </w:ins>
      <w:ins w:id="3326" w:author="野草" w:date="2024-03-01T09:19:56Z">
        <w:r>
          <w:rPr>
            <w:rFonts w:ascii="Times New Roman" w:hAnsi="Times New Roman"/>
            <w:highlight w:val="cyan"/>
            <w:u w:val="single"/>
            <w:rPrChange w:id="3327" w:author="野草" w:date="2024-03-01T09:36:32Z">
              <w:rPr>
                <w:rFonts w:ascii="Times New Roman" w:hAnsi="Times New Roman"/>
                <w:highlight w:val="none"/>
              </w:rPr>
            </w:rPrChange>
          </w:rPr>
          <w:t>露点温度</w:t>
        </w:r>
      </w:ins>
      <w:ins w:id="3329" w:author="野草" w:date="2024-03-01T09:19:56Z">
        <w:r>
          <w:rPr>
            <w:rFonts w:ascii="Times New Roman" w:hAnsi="Times New Roman"/>
            <w:highlight w:val="none"/>
            <w:u w:val="single"/>
            <w:rPrChange w:id="3330" w:author="野草" w:date="2024-03-01T09:36:30Z">
              <w:rPr>
                <w:rFonts w:ascii="Times New Roman" w:hAnsi="Times New Roman"/>
                <w:highlight w:val="none"/>
              </w:rPr>
            </w:rPrChange>
          </w:rPr>
          <w:t>（K）。</w:t>
        </w:r>
      </w:ins>
      <w:ins w:id="3332" w:author="野草" w:date="2024-03-01T09:19:56Z">
        <w:r>
          <w:rPr>
            <w:rFonts w:ascii="Times New Roman" w:hAnsi="Times New Roman"/>
            <w:highlight w:val="none"/>
          </w:rPr>
          <w:t xml:space="preserve"> </w:t>
        </w:r>
      </w:ins>
      <w:ins w:id="3333" w:author="野草" w:date="2024-03-01T09:36:35Z">
        <w:r>
          <w:rPr>
            <w:rFonts w:hint="default" w:ascii="Times New Roman" w:hAnsi="Times New Roman"/>
          </w:rPr>
          <w:t>【u</w:t>
        </w:r>
      </w:ins>
      <w:ins w:id="3334" w:author="野草" w:date="2024-03-01T09:36:35Z">
        <w:r>
          <w:rPr>
            <w:rFonts w:ascii="Times New Roman" w:hAnsi="Times New Roman"/>
          </w:rPr>
          <w:t>p2024 0</w:t>
        </w:r>
      </w:ins>
      <w:ins w:id="3335" w:author="野草" w:date="2024-03-01T09:36:35Z">
        <w:r>
          <w:rPr>
            <w:rFonts w:hint="eastAsia"/>
            <w:lang w:val="en-US" w:eastAsia="zh-CN"/>
          </w:rPr>
          <w:t>301</w:t>
        </w:r>
      </w:ins>
      <w:ins w:id="3336" w:author="野草" w:date="2024-03-01T09:36:35Z">
        <w:r>
          <w:rPr>
            <w:rFonts w:ascii="Times New Roman" w:hAnsi="Times New Roman"/>
          </w:rPr>
          <w:t xml:space="preserve"> </w:t>
        </w:r>
      </w:ins>
      <w:ins w:id="3337" w:author="野草" w:date="2024-03-01T09:36:35Z">
        <w:r>
          <w:rPr>
            <w:rFonts w:hint="eastAsia"/>
            <w:lang w:val="en-US" w:eastAsia="zh-CN"/>
          </w:rPr>
          <w:t>09</w:t>
        </w:r>
      </w:ins>
      <w:ins w:id="3338" w:author="野草" w:date="2024-03-01T09:36:35Z">
        <w:r>
          <w:rPr>
            <w:rFonts w:ascii="Times New Roman" w:hAnsi="Times New Roman"/>
          </w:rPr>
          <w:t>:</w:t>
        </w:r>
      </w:ins>
      <w:ins w:id="3339" w:author="野草" w:date="2024-03-01T09:36:35Z">
        <w:r>
          <w:rPr>
            <w:rFonts w:hint="eastAsia"/>
            <w:lang w:val="en-US" w:eastAsia="zh-CN"/>
          </w:rPr>
          <w:t>34</w:t>
        </w:r>
      </w:ins>
      <w:ins w:id="3340" w:author="野草" w:date="2024-03-01T09:36:35Z">
        <w:r>
          <w:rPr>
            <w:rFonts w:hint="default" w:ascii="Times New Roman" w:hAnsi="Times New Roman"/>
          </w:rPr>
          <w:t>】</w:t>
        </w:r>
      </w:ins>
    </w:p>
    <w:p>
      <w:pPr>
        <w:pStyle w:val="9"/>
        <w:numPr>
          <w:ilvl w:val="-1"/>
          <w:numId w:val="0"/>
        </w:numPr>
        <w:spacing w:line="360" w:lineRule="auto"/>
        <w:ind w:left="0" w:leftChars="0" w:firstLine="420" w:firstLineChars="0"/>
        <w:jc w:val="left"/>
        <w:rPr>
          <w:ins w:id="3342" w:author="野草" w:date="2024-03-01T09:36:50Z"/>
          <w:rFonts w:ascii="Times New Roman" w:hAnsi="Times New Roman"/>
          <w:highlight w:val="none"/>
        </w:rPr>
        <w:pPrChange w:id="3341" w:author="野草" w:date="2024-03-01T09:37:19Z">
          <w:pPr>
            <w:pStyle w:val="9"/>
            <w:numPr>
              <w:ilvl w:val="0"/>
              <w:numId w:val="16"/>
            </w:numPr>
            <w:spacing w:line="360" w:lineRule="auto"/>
            <w:jc w:val="left"/>
          </w:pPr>
        </w:pPrChange>
      </w:pPr>
      <w:ins w:id="3343" w:author="野草" w:date="2024-03-01T09:36:50Z">
        <w:r>
          <w:rPr>
            <w:rFonts w:ascii="Times New Roman" w:hAnsi="Times New Roman"/>
            <w:highlight w:val="none"/>
          </w:rPr>
          <w:t>对于</w:t>
        </w:r>
      </w:ins>
      <w:ins w:id="3344" w:author="野草" w:date="2024-03-01T09:36:50Z">
        <w:r>
          <w:rPr>
            <w:rFonts w:ascii="Times New Roman" w:hAnsi="Times New Roman"/>
            <w:highlight w:val="cyan"/>
            <w:rPrChange w:id="3345" w:author="野草" w:date="2024-03-01T09:37:05Z">
              <w:rPr>
                <w:rFonts w:ascii="Times New Roman" w:hAnsi="Times New Roman"/>
                <w:highlight w:val="none"/>
              </w:rPr>
            </w:rPrChange>
          </w:rPr>
          <w:t>Tmrt的计算</w:t>
        </w:r>
      </w:ins>
      <w:ins w:id="3347" w:author="野草" w:date="2024-03-01T09:36:50Z">
        <w:r>
          <w:rPr>
            <w:rFonts w:ascii="Times New Roman" w:hAnsi="Times New Roman"/>
            <w:highlight w:val="none"/>
          </w:rPr>
          <w:t>，本研究采用</w:t>
        </w:r>
      </w:ins>
      <w:ins w:id="3348" w:author="野草" w:date="2024-03-01T09:36:50Z">
        <w:r>
          <w:rPr>
            <w:rFonts w:ascii="Times New Roman" w:hAnsi="Times New Roman"/>
            <w:highlight w:val="cyan"/>
            <w:rPrChange w:id="3349" w:author="野草" w:date="2024-03-01T09:37:02Z">
              <w:rPr>
                <w:rFonts w:ascii="Times New Roman" w:hAnsi="Times New Roman"/>
                <w:highlight w:val="none"/>
              </w:rPr>
            </w:rPrChange>
          </w:rPr>
          <w:t>MENEX模型</w:t>
        </w:r>
      </w:ins>
      <w:ins w:id="3351" w:author="野草" w:date="2024-03-01T09:37:08Z">
        <w:r>
          <w:rPr>
            <w:rFonts w:hint="eastAsia"/>
            <w:highlight w:val="none"/>
            <w:lang w:val="en-US" w:eastAsia="zh-CN"/>
            <w:rPrChange w:id="3352" w:author="野草" w:date="2024-03-01T09:37:12Z">
              <w:rPr>
                <w:rFonts w:hint="eastAsia"/>
                <w:highlight w:val="cyan"/>
                <w:lang w:val="en-US" w:eastAsia="zh-CN"/>
              </w:rPr>
            </w:rPrChange>
          </w:rPr>
          <w:t xml:space="preserve"> </w:t>
        </w:r>
      </w:ins>
      <w:ins w:id="3354" w:author="野草" w:date="2024-03-01T09:36:50Z">
        <w:r>
          <w:rPr>
            <w:rFonts w:ascii="Times New Roman" w:hAnsi="Times New Roman"/>
            <w:highlight w:val="none"/>
          </w:rPr>
          <w:t>(Zhang et al., 2024):</w:t>
        </w:r>
      </w:ins>
    </w:p>
    <w:p>
      <w:pPr>
        <w:spacing w:line="360" w:lineRule="auto"/>
        <w:jc w:val="center"/>
        <w:rPr>
          <w:ins w:id="3355" w:author="野草" w:date="2024-03-01T09:36:50Z"/>
          <w:rFonts w:ascii="Times New Roman" w:hAnsi="Times New Roman"/>
          <w:highlight w:val="none"/>
        </w:rPr>
      </w:pPr>
      <w:ins w:id="3356" w:author="野草" w:date="2024-03-01T09:36:50Z">
        <w:r>
          <w:rPr>
            <w:rFonts w:ascii="Times New Roman" w:hAnsi="Times New Roman"/>
            <w:highlight w:val="none"/>
          </w:rPr>
          <w:drawing>
            <wp:inline distT="0" distB="0" distL="0" distR="0">
              <wp:extent cx="2927350" cy="701675"/>
              <wp:effectExtent l="0" t="0" r="6350" b="9525"/>
              <wp:docPr id="181978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0162" name="图片 1"/>
                      <pic:cNvPicPr>
                        <a:picLocks noChangeAspect="1"/>
                      </pic:cNvPicPr>
                    </pic:nvPicPr>
                    <pic:blipFill>
                      <a:blip r:embed="rId7"/>
                      <a:stretch>
                        <a:fillRect/>
                      </a:stretch>
                    </pic:blipFill>
                    <pic:spPr>
                      <a:xfrm>
                        <a:off x="0" y="0"/>
                        <a:ext cx="2932824" cy="703423"/>
                      </a:xfrm>
                      <a:prstGeom prst="rect">
                        <a:avLst/>
                      </a:prstGeom>
                    </pic:spPr>
                  </pic:pic>
                </a:graphicData>
              </a:graphic>
            </wp:inline>
          </w:drawing>
        </w:r>
      </w:ins>
    </w:p>
    <w:p>
      <w:pPr>
        <w:pStyle w:val="9"/>
        <w:numPr>
          <w:ilvl w:val="-1"/>
          <w:numId w:val="0"/>
        </w:numPr>
        <w:spacing w:line="360" w:lineRule="auto"/>
        <w:ind w:leftChars="0" w:firstLine="0" w:firstLineChars="0"/>
        <w:jc w:val="left"/>
        <w:rPr>
          <w:ins w:id="3359" w:author="野草" w:date="2024-03-01T09:19:55Z"/>
          <w:rFonts w:hint="default" w:ascii="Times New Roman" w:hAnsi="Times New Roman"/>
        </w:rPr>
        <w:pPrChange w:id="3358" w:author="野草" w:date="2024-03-01T10:02:58Z">
          <w:pPr>
            <w:pStyle w:val="9"/>
            <w:numPr>
              <w:ilvl w:val="0"/>
              <w:numId w:val="17"/>
            </w:numPr>
            <w:spacing w:line="360" w:lineRule="auto"/>
          </w:pPr>
        </w:pPrChange>
      </w:pPr>
      <w:ins w:id="3360" w:author="野草" w:date="2024-03-01T09:36:50Z">
        <w:r>
          <w:rPr>
            <w:rFonts w:ascii="Times New Roman" w:hAnsi="Times New Roman"/>
            <w:highlight w:val="none"/>
          </w:rPr>
          <w:t>其中，Rs 是</w:t>
        </w:r>
      </w:ins>
      <w:ins w:id="3361" w:author="野草" w:date="2024-03-01T09:36:50Z">
        <w:r>
          <w:rPr>
            <w:rFonts w:ascii="Times New Roman" w:hAnsi="Times New Roman"/>
            <w:highlight w:val="cyan"/>
            <w:rPrChange w:id="3362" w:author="野草" w:date="2024-03-01T09:38:26Z">
              <w:rPr>
                <w:rFonts w:ascii="Times New Roman" w:hAnsi="Times New Roman"/>
                <w:highlight w:val="none"/>
              </w:rPr>
            </w:rPrChange>
          </w:rPr>
          <w:t>人体吸收</w:t>
        </w:r>
      </w:ins>
      <w:ins w:id="3364" w:author="野草" w:date="2024-03-01T09:36:50Z">
        <w:r>
          <w:rPr>
            <w:rFonts w:ascii="Times New Roman" w:hAnsi="Times New Roman"/>
            <w:highlight w:val="none"/>
          </w:rPr>
          <w:t>的</w:t>
        </w:r>
      </w:ins>
      <w:ins w:id="3365" w:author="野草" w:date="2024-03-01T09:36:50Z">
        <w:r>
          <w:rPr>
            <w:rFonts w:ascii="Times New Roman" w:hAnsi="Times New Roman"/>
            <w:highlight w:val="cyan"/>
            <w:rPrChange w:id="3366" w:author="野草" w:date="2024-03-01T09:38:28Z">
              <w:rPr>
                <w:rFonts w:ascii="Times New Roman" w:hAnsi="Times New Roman"/>
                <w:highlight w:val="none"/>
              </w:rPr>
            </w:rPrChange>
          </w:rPr>
          <w:t>短波辐射</w:t>
        </w:r>
      </w:ins>
      <w:ins w:id="3368" w:author="野草" w:date="2024-03-01T09:36:50Z">
        <w:r>
          <w:rPr>
            <w:rFonts w:ascii="Times New Roman" w:hAnsi="Times New Roman"/>
            <w:highlight w:val="none"/>
          </w:rPr>
          <w:t xml:space="preserve"> (W/m</w:t>
        </w:r>
      </w:ins>
      <w:ins w:id="3369" w:author="野草" w:date="2024-03-01T09:36:50Z">
        <w:r>
          <w:rPr>
            <w:rFonts w:ascii="Times New Roman" w:hAnsi="Times New Roman"/>
            <w:highlight w:val="none"/>
            <w:vertAlign w:val="superscript"/>
            <w:rPrChange w:id="3370" w:author="野草" w:date="2024-03-01T09:37:53Z">
              <w:rPr>
                <w:rFonts w:ascii="Times New Roman" w:hAnsi="Times New Roman"/>
                <w:highlight w:val="none"/>
              </w:rPr>
            </w:rPrChange>
          </w:rPr>
          <w:t>2</w:t>
        </w:r>
      </w:ins>
      <w:ins w:id="3372" w:author="野草" w:date="2024-03-01T09:36:50Z">
        <w:r>
          <w:rPr>
            <w:rFonts w:ascii="Times New Roman" w:hAnsi="Times New Roman"/>
            <w:highlight w:val="none"/>
          </w:rPr>
          <w:t>)，Lg 是</w:t>
        </w:r>
      </w:ins>
      <w:ins w:id="3373" w:author="野草" w:date="2024-03-01T09:36:50Z">
        <w:r>
          <w:rPr>
            <w:rFonts w:ascii="Times New Roman" w:hAnsi="Times New Roman"/>
            <w:highlight w:val="cyan"/>
            <w:rPrChange w:id="3374" w:author="野草" w:date="2024-03-01T09:38:30Z">
              <w:rPr>
                <w:rFonts w:ascii="Times New Roman" w:hAnsi="Times New Roman"/>
                <w:highlight w:val="none"/>
              </w:rPr>
            </w:rPrChange>
          </w:rPr>
          <w:t>地面辐射</w:t>
        </w:r>
      </w:ins>
      <w:ins w:id="3376" w:author="野草" w:date="2024-03-01T09:36:50Z">
        <w:r>
          <w:rPr>
            <w:rFonts w:ascii="Times New Roman" w:hAnsi="Times New Roman"/>
            <w:highlight w:val="none"/>
          </w:rPr>
          <w:t xml:space="preserve"> (W/m</w:t>
        </w:r>
      </w:ins>
      <w:ins w:id="3377" w:author="野草" w:date="2024-03-01T09:36:50Z">
        <w:r>
          <w:rPr>
            <w:rFonts w:ascii="Times New Roman" w:hAnsi="Times New Roman"/>
            <w:highlight w:val="none"/>
            <w:vertAlign w:val="superscript"/>
            <w:rPrChange w:id="3378" w:author="野草" w:date="2024-03-01T09:37:50Z">
              <w:rPr>
                <w:rFonts w:ascii="Times New Roman" w:hAnsi="Times New Roman"/>
                <w:highlight w:val="none"/>
              </w:rPr>
            </w:rPrChange>
          </w:rPr>
          <w:t>2</w:t>
        </w:r>
      </w:ins>
      <w:ins w:id="3380" w:author="野草" w:date="2024-03-01T09:36:50Z">
        <w:r>
          <w:rPr>
            <w:rFonts w:ascii="Times New Roman" w:hAnsi="Times New Roman"/>
            <w:highlight w:val="none"/>
          </w:rPr>
          <w:t>)，La 是</w:t>
        </w:r>
      </w:ins>
      <w:ins w:id="3381" w:author="野草" w:date="2024-03-01T09:36:50Z">
        <w:r>
          <w:rPr>
            <w:rFonts w:ascii="Times New Roman" w:hAnsi="Times New Roman"/>
            <w:highlight w:val="cyan"/>
            <w:rPrChange w:id="3382" w:author="野草" w:date="2024-03-01T09:38:36Z">
              <w:rPr>
                <w:rFonts w:ascii="Times New Roman" w:hAnsi="Times New Roman"/>
                <w:highlight w:val="none"/>
              </w:rPr>
            </w:rPrChange>
          </w:rPr>
          <w:t>大气辐射</w:t>
        </w:r>
      </w:ins>
      <w:ins w:id="3384" w:author="野草" w:date="2024-03-01T09:36:50Z">
        <w:r>
          <w:rPr>
            <w:rFonts w:ascii="Times New Roman" w:hAnsi="Times New Roman"/>
            <w:highlight w:val="none"/>
          </w:rPr>
          <w:t xml:space="preserve"> (W/m</w:t>
        </w:r>
      </w:ins>
      <w:ins w:id="3385" w:author="野草" w:date="2024-03-01T09:36:50Z">
        <w:r>
          <w:rPr>
            <w:rFonts w:ascii="Times New Roman" w:hAnsi="Times New Roman"/>
            <w:highlight w:val="none"/>
            <w:vertAlign w:val="superscript"/>
            <w:rPrChange w:id="3386" w:author="野草" w:date="2024-03-01T09:37:56Z">
              <w:rPr>
                <w:rFonts w:ascii="Times New Roman" w:hAnsi="Times New Roman"/>
                <w:highlight w:val="none"/>
              </w:rPr>
            </w:rPrChange>
          </w:rPr>
          <w:t>2</w:t>
        </w:r>
      </w:ins>
      <w:ins w:id="3388" w:author="野草" w:date="2024-03-01T09:36:50Z">
        <w:r>
          <w:rPr>
            <w:rFonts w:ascii="Times New Roman" w:hAnsi="Times New Roman"/>
            <w:highlight w:val="none"/>
          </w:rPr>
          <w:t>)，εp为</w:t>
        </w:r>
      </w:ins>
      <w:ins w:id="3389" w:author="野草" w:date="2024-03-01T09:36:50Z">
        <w:r>
          <w:rPr>
            <w:rFonts w:ascii="Times New Roman" w:hAnsi="Times New Roman"/>
            <w:highlight w:val="cyan"/>
            <w:rPrChange w:id="3390" w:author="野草" w:date="2024-03-01T09:38:33Z">
              <w:rPr>
                <w:rFonts w:ascii="Times New Roman" w:hAnsi="Times New Roman"/>
                <w:highlight w:val="none"/>
              </w:rPr>
            </w:rPrChange>
          </w:rPr>
          <w:t>人体发射率系数</w:t>
        </w:r>
      </w:ins>
      <w:ins w:id="3392" w:author="野草" w:date="2024-03-01T09:36:50Z">
        <w:r>
          <w:rPr>
            <w:rFonts w:ascii="Times New Roman" w:hAnsi="Times New Roman"/>
            <w:highlight w:val="none"/>
          </w:rPr>
          <w:t>。</w:t>
        </w:r>
      </w:ins>
      <w:ins w:id="3393" w:author="野草" w:date="2024-03-01T09:38:38Z">
        <w:r>
          <w:rPr>
            <w:rFonts w:hint="default" w:ascii="Times New Roman" w:hAnsi="Times New Roman"/>
          </w:rPr>
          <w:t>【u</w:t>
        </w:r>
      </w:ins>
      <w:ins w:id="3394" w:author="野草" w:date="2024-03-01T09:38:38Z">
        <w:r>
          <w:rPr>
            <w:rFonts w:ascii="Times New Roman" w:hAnsi="Times New Roman"/>
          </w:rPr>
          <w:t>p2024 0</w:t>
        </w:r>
      </w:ins>
      <w:ins w:id="3395" w:author="野草" w:date="2024-03-01T09:38:38Z">
        <w:r>
          <w:rPr>
            <w:rFonts w:hint="eastAsia"/>
            <w:lang w:val="en-US" w:eastAsia="zh-CN"/>
          </w:rPr>
          <w:t>301</w:t>
        </w:r>
      </w:ins>
      <w:ins w:id="3396" w:author="野草" w:date="2024-03-01T09:38:38Z">
        <w:r>
          <w:rPr>
            <w:rFonts w:ascii="Times New Roman" w:hAnsi="Times New Roman"/>
          </w:rPr>
          <w:t xml:space="preserve"> </w:t>
        </w:r>
      </w:ins>
      <w:ins w:id="3397" w:author="野草" w:date="2024-03-01T09:38:38Z">
        <w:r>
          <w:rPr>
            <w:rFonts w:hint="eastAsia"/>
            <w:lang w:val="en-US" w:eastAsia="zh-CN"/>
          </w:rPr>
          <w:t>09</w:t>
        </w:r>
      </w:ins>
      <w:ins w:id="3398" w:author="野草" w:date="2024-03-01T09:38:38Z">
        <w:r>
          <w:rPr>
            <w:rFonts w:ascii="Times New Roman" w:hAnsi="Times New Roman"/>
          </w:rPr>
          <w:t>:</w:t>
        </w:r>
      </w:ins>
      <w:ins w:id="3399" w:author="野草" w:date="2024-03-01T09:38:38Z">
        <w:r>
          <w:rPr>
            <w:rFonts w:hint="eastAsia"/>
            <w:lang w:val="en-US" w:eastAsia="zh-CN"/>
          </w:rPr>
          <w:t>3</w:t>
        </w:r>
      </w:ins>
      <w:ins w:id="3400" w:author="野草" w:date="2024-03-01T09:38:40Z">
        <w:r>
          <w:rPr>
            <w:rFonts w:hint="eastAsia"/>
            <w:lang w:val="en-US" w:eastAsia="zh-CN"/>
          </w:rPr>
          <w:t>8</w:t>
        </w:r>
      </w:ins>
      <w:ins w:id="3401" w:author="野草" w:date="2024-03-01T09:38:38Z">
        <w:r>
          <w:rPr>
            <w:rFonts w:hint="default" w:ascii="Times New Roman" w:hAnsi="Times New Roman"/>
          </w:rPr>
          <w:t>】</w:t>
        </w:r>
      </w:ins>
    </w:p>
    <w:p>
      <w:pPr>
        <w:numPr>
          <w:ilvl w:val="0"/>
          <w:numId w:val="17"/>
        </w:numPr>
        <w:spacing w:line="360" w:lineRule="auto"/>
        <w:ind w:firstLine="420"/>
        <w:rPr>
          <w:ins w:id="3403" w:author="野草" w:date="2024-03-01T10:14:33Z"/>
          <w:highlight w:val="none"/>
        </w:rPr>
        <w:pPrChange w:id="3402" w:author="野草" w:date="2024-03-01T09:57:19Z">
          <w:pPr>
            <w:pStyle w:val="9"/>
            <w:numPr>
              <w:ilvl w:val="0"/>
              <w:numId w:val="17"/>
            </w:numPr>
            <w:spacing w:line="360" w:lineRule="auto"/>
          </w:pPr>
        </w:pPrChange>
      </w:pPr>
      <w:ins w:id="3404" w:author="野草" w:date="2024-03-01T10:05:34Z">
        <w:r>
          <w:rPr>
            <w:rFonts w:ascii="Times New Roman" w:hAnsi="Times New Roman" w:eastAsia="楷体" w:cstheme="minorBidi"/>
            <w:sz w:val="24"/>
            <w:szCs w:val="24"/>
            <w:highlight w:val="none"/>
            <w:rPrChange w:id="3405" w:author="野草" w:date="2024-03-01T10:05:48Z">
              <w:rPr>
                <w:rFonts w:ascii="宋体" w:hAnsi="宋体" w:eastAsia="宋体" w:cs="宋体"/>
                <w:sz w:val="24"/>
                <w:szCs w:val="24"/>
              </w:rPr>
            </w:rPrChange>
          </w:rPr>
          <w:t>在</w:t>
        </w:r>
      </w:ins>
      <w:ins w:id="3407" w:author="野草" w:date="2024-03-01T10:05:34Z">
        <w:r>
          <w:rPr>
            <w:rFonts w:ascii="Times New Roman" w:hAnsi="Times New Roman" w:eastAsia="楷体" w:cstheme="minorBidi"/>
            <w:sz w:val="24"/>
            <w:szCs w:val="24"/>
            <w:highlight w:val="cyan"/>
            <w:rPrChange w:id="3408" w:author="野草" w:date="2024-03-01T10:10:08Z">
              <w:rPr>
                <w:rFonts w:ascii="宋体" w:hAnsi="宋体" w:eastAsia="宋体" w:cs="宋体"/>
                <w:sz w:val="24"/>
                <w:szCs w:val="24"/>
              </w:rPr>
            </w:rPrChange>
          </w:rPr>
          <w:t>整个夏季期间</w:t>
        </w:r>
      </w:ins>
      <w:ins w:id="3410" w:author="野草" w:date="2024-03-01T10:05:34Z">
        <w:r>
          <w:rPr>
            <w:rFonts w:ascii="Times New Roman" w:hAnsi="Times New Roman" w:eastAsia="楷体" w:cstheme="minorBidi"/>
            <w:sz w:val="24"/>
            <w:szCs w:val="24"/>
            <w:highlight w:val="none"/>
            <w:rPrChange w:id="3411" w:author="野草" w:date="2024-03-01T10:05:48Z">
              <w:rPr>
                <w:rFonts w:ascii="宋体" w:hAnsi="宋体" w:eastAsia="宋体" w:cs="宋体"/>
                <w:sz w:val="24"/>
                <w:szCs w:val="24"/>
              </w:rPr>
            </w:rPrChange>
          </w:rPr>
          <w:t>，</w:t>
        </w:r>
      </w:ins>
      <w:ins w:id="3413" w:author="野草" w:date="2024-03-01T10:05:34Z">
        <w:r>
          <w:rPr>
            <w:rFonts w:ascii="Times New Roman" w:hAnsi="Times New Roman" w:eastAsia="楷体" w:cstheme="minorBidi"/>
            <w:sz w:val="24"/>
            <w:szCs w:val="24"/>
            <w:highlight w:val="cyan"/>
            <w:u w:val="single"/>
            <w:rPrChange w:id="3414" w:author="野草" w:date="2024-03-01T10:10:11Z">
              <w:rPr>
                <w:rFonts w:ascii="宋体" w:hAnsi="宋体" w:eastAsia="宋体" w:cs="宋体"/>
                <w:sz w:val="24"/>
                <w:szCs w:val="24"/>
              </w:rPr>
            </w:rPrChange>
          </w:rPr>
          <w:t>UTC</w:t>
        </w:r>
      </w:ins>
      <w:ins w:id="3416" w:author="野草" w:date="2024-03-01T10:05:42Z">
        <w:r>
          <w:rPr>
            <w:rFonts w:hint="default" w:ascii="Times New Roman" w:hAnsi="Times New Roman" w:eastAsia="楷体" w:cstheme="minorBidi"/>
            <w:sz w:val="24"/>
            <w:szCs w:val="24"/>
            <w:highlight w:val="cyan"/>
            <w:u w:val="single"/>
            <w:lang w:val="en-US" w:eastAsia="zh-CN"/>
            <w:rPrChange w:id="3417" w:author="野草" w:date="2024-03-01T10:10:11Z">
              <w:rPr>
                <w:rFonts w:hint="eastAsia" w:ascii="宋体" w:hAnsi="宋体" w:eastAsia="宋体" w:cs="宋体"/>
                <w:sz w:val="24"/>
                <w:szCs w:val="24"/>
                <w:lang w:val="en-US" w:eastAsia="zh-CN"/>
              </w:rPr>
            </w:rPrChange>
          </w:rPr>
          <w:t>I</w:t>
        </w:r>
      </w:ins>
      <w:ins w:id="3419" w:author="野草" w:date="2024-03-01T10:05:34Z">
        <w:r>
          <w:rPr>
            <w:rFonts w:ascii="Times New Roman" w:hAnsi="Times New Roman" w:eastAsia="楷体" w:cstheme="minorBidi"/>
            <w:sz w:val="24"/>
            <w:szCs w:val="24"/>
            <w:highlight w:val="none"/>
            <w:rPrChange w:id="3420" w:author="野草" w:date="2024-03-01T10:05:48Z">
              <w:rPr>
                <w:rFonts w:ascii="宋体" w:hAnsi="宋体" w:eastAsia="宋体" w:cs="宋体"/>
                <w:sz w:val="24"/>
                <w:szCs w:val="24"/>
              </w:rPr>
            </w:rPrChange>
          </w:rPr>
          <w:t>的</w:t>
        </w:r>
      </w:ins>
      <w:ins w:id="3422" w:author="野草" w:date="2024-03-01T10:05:34Z">
        <w:r>
          <w:rPr>
            <w:rFonts w:ascii="Times New Roman" w:hAnsi="Times New Roman" w:eastAsia="楷体" w:cstheme="minorBidi"/>
            <w:sz w:val="24"/>
            <w:szCs w:val="24"/>
            <w:highlight w:val="cyan"/>
            <w:u w:val="single"/>
            <w:rPrChange w:id="3423" w:author="野草" w:date="2024-03-01T10:10:15Z">
              <w:rPr>
                <w:rFonts w:ascii="宋体" w:hAnsi="宋体" w:eastAsia="宋体" w:cs="宋体"/>
                <w:sz w:val="24"/>
                <w:szCs w:val="24"/>
              </w:rPr>
            </w:rPrChange>
          </w:rPr>
          <w:t>日最大值</w:t>
        </w:r>
      </w:ins>
      <w:ins w:id="3425" w:author="野草" w:date="2024-03-01T10:10:48Z">
        <w:r>
          <w:rPr>
            <w:rFonts w:hint="eastAsia" w:ascii="Times New Roman" w:hAnsi="Times New Roman" w:eastAsia="楷体" w:cstheme="minorBidi"/>
            <w:sz w:val="24"/>
            <w:szCs w:val="24"/>
            <w:highlight w:val="none"/>
            <w:u w:val="none"/>
            <w:rPrChange w:id="3426" w:author="野草" w:date="2024-03-01T10:10:53Z">
              <w:rPr>
                <w:rFonts w:hint="eastAsia" w:ascii="Times New Roman" w:hAnsi="Times New Roman" w:eastAsia="楷体" w:cstheme="minorBidi"/>
                <w:sz w:val="24"/>
                <w:szCs w:val="24"/>
                <w:highlight w:val="cyan"/>
                <w:u w:val="single"/>
              </w:rPr>
            </w:rPrChange>
          </w:rPr>
          <w:t>会随着</w:t>
        </w:r>
      </w:ins>
      <w:ins w:id="3428" w:author="野草" w:date="2024-03-01T10:10:48Z">
        <w:r>
          <w:rPr>
            <w:rFonts w:hint="eastAsia" w:ascii="Times New Roman" w:hAnsi="Times New Roman" w:eastAsia="楷体" w:cstheme="minorBidi"/>
            <w:sz w:val="24"/>
            <w:szCs w:val="24"/>
            <w:highlight w:val="cyan"/>
            <w:u w:val="none"/>
            <w:rPrChange w:id="3429" w:author="野草" w:date="2024-03-01T10:10:56Z">
              <w:rPr>
                <w:rFonts w:hint="eastAsia" w:ascii="Times New Roman" w:hAnsi="Times New Roman" w:eastAsia="楷体" w:cstheme="minorBidi"/>
                <w:sz w:val="24"/>
                <w:szCs w:val="24"/>
                <w:highlight w:val="cyan"/>
                <w:u w:val="single"/>
              </w:rPr>
            </w:rPrChange>
          </w:rPr>
          <w:t>日期的推移</w:t>
        </w:r>
      </w:ins>
      <w:ins w:id="3431" w:author="野草" w:date="2024-03-01T10:10:48Z">
        <w:r>
          <w:rPr>
            <w:rFonts w:hint="eastAsia" w:ascii="Times New Roman" w:hAnsi="Times New Roman" w:eastAsia="楷体" w:cstheme="minorBidi"/>
            <w:sz w:val="24"/>
            <w:szCs w:val="24"/>
            <w:highlight w:val="none"/>
            <w:u w:val="none"/>
            <w:rPrChange w:id="3432" w:author="野草" w:date="2024-03-01T10:10:53Z">
              <w:rPr>
                <w:rFonts w:hint="eastAsia" w:ascii="Times New Roman" w:hAnsi="Times New Roman" w:eastAsia="楷体" w:cstheme="minorBidi"/>
                <w:sz w:val="24"/>
                <w:szCs w:val="24"/>
                <w:highlight w:val="cyan"/>
                <w:u w:val="single"/>
              </w:rPr>
            </w:rPrChange>
          </w:rPr>
          <w:t>而呈现</w:t>
        </w:r>
      </w:ins>
      <w:ins w:id="3434" w:author="野草" w:date="2024-03-01T10:10:48Z">
        <w:r>
          <w:rPr>
            <w:rFonts w:hint="eastAsia" w:ascii="Times New Roman" w:hAnsi="Times New Roman" w:eastAsia="楷体" w:cstheme="minorBidi"/>
            <w:sz w:val="24"/>
            <w:szCs w:val="24"/>
            <w:highlight w:val="cyan"/>
            <w:u w:val="none"/>
            <w:rPrChange w:id="3435" w:author="野草" w:date="2024-03-01T10:10:59Z">
              <w:rPr>
                <w:rFonts w:hint="eastAsia" w:ascii="Times New Roman" w:hAnsi="Times New Roman" w:eastAsia="楷体" w:cstheme="minorBidi"/>
                <w:sz w:val="24"/>
                <w:szCs w:val="24"/>
                <w:highlight w:val="cyan"/>
                <w:u w:val="single"/>
              </w:rPr>
            </w:rPrChange>
          </w:rPr>
          <w:t>动态变化</w:t>
        </w:r>
      </w:ins>
      <w:ins w:id="3437" w:author="野草" w:date="2024-03-01T10:05:34Z">
        <w:r>
          <w:rPr>
            <w:rFonts w:ascii="Times New Roman" w:hAnsi="Times New Roman" w:eastAsia="楷体" w:cstheme="minorBidi"/>
            <w:sz w:val="24"/>
            <w:szCs w:val="24"/>
            <w:highlight w:val="none"/>
            <w:rPrChange w:id="3438" w:author="野草" w:date="2024-03-01T10:05:48Z">
              <w:rPr>
                <w:rFonts w:ascii="宋体" w:hAnsi="宋体" w:eastAsia="宋体" w:cs="宋体"/>
                <w:sz w:val="24"/>
                <w:szCs w:val="24"/>
              </w:rPr>
            </w:rPrChange>
          </w:rPr>
          <w:t>。如下图所示，</w:t>
        </w:r>
      </w:ins>
      <w:ins w:id="3440" w:author="野草" w:date="2024-03-01T10:11:32Z">
        <w:r>
          <w:rPr>
            <w:rFonts w:hint="eastAsia" w:ascii="Times New Roman" w:hAnsi="Times New Roman" w:eastAsia="楷体" w:cstheme="minorBidi"/>
            <w:sz w:val="24"/>
            <w:szCs w:val="24"/>
            <w:highlight w:val="none"/>
          </w:rPr>
          <w:t>进入夏季以后</w:t>
        </w:r>
      </w:ins>
      <w:ins w:id="3441" w:author="野草" w:date="2024-03-01T10:05:34Z">
        <w:r>
          <w:rPr>
            <w:rFonts w:ascii="Times New Roman" w:hAnsi="Times New Roman" w:eastAsia="楷体" w:cstheme="minorBidi"/>
            <w:sz w:val="24"/>
            <w:szCs w:val="24"/>
            <w:highlight w:val="none"/>
            <w:rPrChange w:id="3442" w:author="野草" w:date="2024-03-01T10:05:48Z">
              <w:rPr>
                <w:rFonts w:ascii="宋体" w:hAnsi="宋体" w:eastAsia="宋体" w:cs="宋体"/>
                <w:sz w:val="24"/>
                <w:szCs w:val="24"/>
              </w:rPr>
            </w:rPrChange>
          </w:rPr>
          <w:t>，平均</w:t>
        </w:r>
      </w:ins>
      <w:ins w:id="3444" w:author="野草" w:date="2024-03-01T10:05:34Z">
        <w:r>
          <w:rPr>
            <w:rFonts w:ascii="Times New Roman" w:hAnsi="Times New Roman" w:eastAsia="楷体" w:cstheme="minorBidi"/>
            <w:sz w:val="24"/>
            <w:szCs w:val="24"/>
            <w:highlight w:val="cyan"/>
            <w:u w:val="single"/>
            <w:rPrChange w:id="3445" w:author="野草" w:date="2024-03-01T10:11:39Z">
              <w:rPr>
                <w:rFonts w:ascii="宋体" w:hAnsi="宋体" w:eastAsia="宋体" w:cs="宋体"/>
                <w:sz w:val="24"/>
                <w:szCs w:val="24"/>
              </w:rPr>
            </w:rPrChange>
          </w:rPr>
          <w:t>最高UTCI</w:t>
        </w:r>
      </w:ins>
      <w:ins w:id="3447" w:author="野草" w:date="2024-03-01T10:12:04Z">
        <w:r>
          <w:rPr>
            <w:rFonts w:hint="eastAsia" w:ascii="Times New Roman" w:hAnsi="Times New Roman" w:eastAsia="楷体" w:cstheme="minorBidi"/>
            <w:sz w:val="24"/>
            <w:szCs w:val="24"/>
            <w:highlight w:val="none"/>
          </w:rPr>
          <w:t>呈</w:t>
        </w:r>
      </w:ins>
      <w:ins w:id="3448" w:author="野草" w:date="2024-03-01T10:12:04Z">
        <w:r>
          <w:rPr>
            <w:rFonts w:hint="eastAsia" w:ascii="Times New Roman" w:hAnsi="Times New Roman" w:eastAsia="楷体" w:cstheme="minorBidi"/>
            <w:sz w:val="24"/>
            <w:szCs w:val="24"/>
            <w:highlight w:val="cyan"/>
            <w:rPrChange w:id="3449" w:author="野草" w:date="2024-03-01T10:12:11Z">
              <w:rPr>
                <w:rFonts w:hint="eastAsia" w:ascii="Times New Roman" w:hAnsi="Times New Roman" w:eastAsia="楷体" w:cstheme="minorBidi"/>
                <w:sz w:val="24"/>
                <w:szCs w:val="24"/>
                <w:highlight w:val="none"/>
              </w:rPr>
            </w:rPrChange>
          </w:rPr>
          <w:t>逐渐上升</w:t>
        </w:r>
      </w:ins>
      <w:ins w:id="3451" w:author="野草" w:date="2024-03-01T10:12:04Z">
        <w:r>
          <w:rPr>
            <w:rFonts w:hint="eastAsia" w:ascii="Times New Roman" w:hAnsi="Times New Roman" w:eastAsia="楷体" w:cstheme="minorBidi"/>
            <w:sz w:val="24"/>
            <w:szCs w:val="24"/>
            <w:highlight w:val="none"/>
          </w:rPr>
          <w:t>的趋势</w:t>
        </w:r>
      </w:ins>
      <w:ins w:id="3452" w:author="野草" w:date="2024-03-01T10:05:34Z">
        <w:r>
          <w:rPr>
            <w:rFonts w:ascii="Times New Roman" w:hAnsi="Times New Roman" w:eastAsia="楷体" w:cstheme="minorBidi"/>
            <w:sz w:val="24"/>
            <w:szCs w:val="24"/>
            <w:highlight w:val="none"/>
            <w:rPrChange w:id="3453" w:author="野草" w:date="2024-03-01T10:05:48Z">
              <w:rPr>
                <w:rFonts w:ascii="宋体" w:hAnsi="宋体" w:eastAsia="宋体" w:cs="宋体"/>
                <w:sz w:val="24"/>
                <w:szCs w:val="24"/>
              </w:rPr>
            </w:rPrChange>
          </w:rPr>
          <w:t>，并在</w:t>
        </w:r>
      </w:ins>
      <w:ins w:id="3455" w:author="野草" w:date="2024-03-01T10:05:34Z">
        <w:r>
          <w:rPr>
            <w:rFonts w:ascii="Times New Roman" w:hAnsi="Times New Roman" w:eastAsia="楷体" w:cstheme="minorBidi"/>
            <w:sz w:val="24"/>
            <w:szCs w:val="24"/>
            <w:highlight w:val="cyan"/>
            <w:rPrChange w:id="3456" w:author="野草" w:date="2024-03-01T10:12:39Z">
              <w:rPr>
                <w:rFonts w:ascii="宋体" w:hAnsi="宋体" w:eastAsia="宋体" w:cs="宋体"/>
                <w:sz w:val="24"/>
                <w:szCs w:val="24"/>
              </w:rPr>
            </w:rPrChange>
          </w:rPr>
          <w:t>某一时刻</w:t>
        </w:r>
      </w:ins>
      <w:ins w:id="3458" w:author="野草" w:date="2024-03-01T10:12:26Z">
        <w:r>
          <w:rPr>
            <w:rFonts w:hint="eastAsia" w:cstheme="minorBidi"/>
            <w:sz w:val="24"/>
            <w:szCs w:val="24"/>
            <w:highlight w:val="none"/>
            <w:lang w:val="en-US" w:eastAsia="zh-CN"/>
          </w:rPr>
          <w:t>超过</w:t>
        </w:r>
      </w:ins>
      <w:ins w:id="3459" w:author="野草" w:date="2024-03-01T10:05:34Z">
        <w:r>
          <w:rPr>
            <w:rFonts w:ascii="Times New Roman" w:hAnsi="Times New Roman" w:eastAsia="楷体" w:cstheme="minorBidi"/>
            <w:sz w:val="24"/>
            <w:szCs w:val="24"/>
            <w:highlight w:val="cyan"/>
            <w:rPrChange w:id="3460" w:author="野草" w:date="2024-03-01T10:12:37Z">
              <w:rPr>
                <w:rFonts w:ascii="宋体" w:hAnsi="宋体" w:eastAsia="宋体" w:cs="宋体"/>
                <w:sz w:val="24"/>
                <w:szCs w:val="24"/>
              </w:rPr>
            </w:rPrChange>
          </w:rPr>
          <w:t>人体可</w:t>
        </w:r>
      </w:ins>
      <w:ins w:id="3462" w:author="野草" w:date="2024-03-01T10:12:31Z">
        <w:r>
          <w:rPr>
            <w:rFonts w:hint="eastAsia" w:cstheme="minorBidi"/>
            <w:sz w:val="24"/>
            <w:szCs w:val="24"/>
            <w:highlight w:val="cyan"/>
            <w:lang w:val="en-US" w:eastAsia="zh-CN"/>
            <w:rPrChange w:id="3463" w:author="野草" w:date="2024-03-01T10:12:37Z">
              <w:rPr>
                <w:rFonts w:hint="eastAsia" w:cstheme="minorBidi"/>
                <w:sz w:val="24"/>
                <w:szCs w:val="24"/>
                <w:highlight w:val="none"/>
                <w:lang w:val="en-US" w:eastAsia="zh-CN"/>
              </w:rPr>
            </w:rPrChange>
          </w:rPr>
          <w:t>接受</w:t>
        </w:r>
      </w:ins>
      <w:ins w:id="3465" w:author="野草" w:date="2024-03-01T10:05:34Z">
        <w:r>
          <w:rPr>
            <w:rFonts w:ascii="Times New Roman" w:hAnsi="Times New Roman" w:eastAsia="楷体" w:cstheme="minorBidi"/>
            <w:sz w:val="24"/>
            <w:szCs w:val="24"/>
            <w:highlight w:val="none"/>
            <w:rPrChange w:id="3466" w:author="野草" w:date="2024-03-01T10:05:48Z">
              <w:rPr>
                <w:rFonts w:ascii="宋体" w:hAnsi="宋体" w:eastAsia="宋体" w:cs="宋体"/>
                <w:sz w:val="24"/>
                <w:szCs w:val="24"/>
              </w:rPr>
            </w:rPrChange>
          </w:rPr>
          <w:t>的</w:t>
        </w:r>
      </w:ins>
      <w:ins w:id="3468" w:author="野草" w:date="2024-03-01T10:05:34Z">
        <w:r>
          <w:rPr>
            <w:rFonts w:ascii="Times New Roman" w:hAnsi="Times New Roman" w:eastAsia="楷体" w:cstheme="minorBidi"/>
            <w:sz w:val="24"/>
            <w:szCs w:val="24"/>
            <w:highlight w:val="cyan"/>
            <w:u w:val="single"/>
            <w:rPrChange w:id="3469" w:author="野草" w:date="2024-03-01T10:12:34Z">
              <w:rPr>
                <w:rFonts w:ascii="宋体" w:hAnsi="宋体" w:eastAsia="宋体" w:cs="宋体"/>
                <w:sz w:val="24"/>
                <w:szCs w:val="24"/>
              </w:rPr>
            </w:rPrChange>
          </w:rPr>
          <w:t>热应力阈值</w:t>
        </w:r>
      </w:ins>
      <w:ins w:id="3471" w:author="野草" w:date="2024-03-01T10:05:34Z">
        <w:r>
          <w:rPr>
            <w:rFonts w:ascii="Times New Roman" w:hAnsi="Times New Roman" w:eastAsia="楷体" w:cstheme="minorBidi"/>
            <w:sz w:val="24"/>
            <w:szCs w:val="24"/>
            <w:highlight w:val="none"/>
            <w:rPrChange w:id="3472" w:author="野草" w:date="2024-03-01T10:05:48Z">
              <w:rPr>
                <w:rFonts w:ascii="宋体" w:hAnsi="宋体" w:eastAsia="宋体" w:cs="宋体"/>
                <w:sz w:val="24"/>
                <w:szCs w:val="24"/>
              </w:rPr>
            </w:rPrChange>
          </w:rPr>
          <w:t>。进入</w:t>
        </w:r>
      </w:ins>
      <w:ins w:id="3474" w:author="野草" w:date="2024-03-01T10:05:34Z">
        <w:r>
          <w:rPr>
            <w:rFonts w:ascii="Times New Roman" w:hAnsi="Times New Roman" w:eastAsia="楷体" w:cstheme="minorBidi"/>
            <w:sz w:val="24"/>
            <w:szCs w:val="24"/>
            <w:highlight w:val="cyan"/>
            <w:rPrChange w:id="3475" w:author="野草" w:date="2024-03-01T10:12:42Z">
              <w:rPr>
                <w:rFonts w:ascii="宋体" w:hAnsi="宋体" w:eastAsia="宋体" w:cs="宋体"/>
                <w:sz w:val="24"/>
                <w:szCs w:val="24"/>
              </w:rPr>
            </w:rPrChange>
          </w:rPr>
          <w:t>盛夏季节</w:t>
        </w:r>
      </w:ins>
      <w:ins w:id="3477" w:author="野草" w:date="2024-03-01T10:05:34Z">
        <w:r>
          <w:rPr>
            <w:rFonts w:ascii="Times New Roman" w:hAnsi="Times New Roman" w:eastAsia="楷体" w:cstheme="minorBidi"/>
            <w:sz w:val="24"/>
            <w:szCs w:val="24"/>
            <w:highlight w:val="none"/>
            <w:rPrChange w:id="3478" w:author="野草" w:date="2024-03-01T10:05:48Z">
              <w:rPr>
                <w:rFonts w:ascii="宋体" w:hAnsi="宋体" w:eastAsia="宋体" w:cs="宋体"/>
                <w:sz w:val="24"/>
                <w:szCs w:val="24"/>
              </w:rPr>
            </w:rPrChange>
          </w:rPr>
          <w:t>后，UTCI达到</w:t>
        </w:r>
      </w:ins>
      <w:ins w:id="3480" w:author="野草" w:date="2024-03-01T10:05:34Z">
        <w:r>
          <w:rPr>
            <w:rFonts w:ascii="Times New Roman" w:hAnsi="Times New Roman" w:eastAsia="楷体" w:cstheme="minorBidi"/>
            <w:sz w:val="24"/>
            <w:szCs w:val="24"/>
            <w:highlight w:val="cyan"/>
            <w:rPrChange w:id="3481" w:author="野草" w:date="2024-03-01T10:12:44Z">
              <w:rPr>
                <w:rFonts w:ascii="宋体" w:hAnsi="宋体" w:eastAsia="宋体" w:cs="宋体"/>
                <w:sz w:val="24"/>
                <w:szCs w:val="24"/>
              </w:rPr>
            </w:rPrChange>
          </w:rPr>
          <w:t>峰值</w:t>
        </w:r>
      </w:ins>
      <w:ins w:id="3483" w:author="野草" w:date="2024-03-01T10:13:26Z">
        <w:r>
          <w:rPr>
            <w:rFonts w:hint="eastAsia" w:ascii="Times New Roman" w:hAnsi="Times New Roman" w:eastAsia="楷体" w:cstheme="minorBidi"/>
            <w:sz w:val="24"/>
            <w:szCs w:val="24"/>
            <w:highlight w:val="none"/>
          </w:rPr>
          <w:t>，之后</w:t>
        </w:r>
      </w:ins>
      <w:ins w:id="3484" w:author="野草" w:date="2024-03-01T10:13:26Z">
        <w:r>
          <w:rPr>
            <w:rFonts w:hint="eastAsia" w:ascii="Times New Roman" w:hAnsi="Times New Roman" w:eastAsia="楷体" w:cstheme="minorBidi"/>
            <w:sz w:val="24"/>
            <w:szCs w:val="24"/>
            <w:highlight w:val="cyan"/>
            <w:rPrChange w:id="3485" w:author="野草" w:date="2024-03-01T10:13:40Z">
              <w:rPr>
                <w:rFonts w:hint="eastAsia" w:ascii="Times New Roman" w:hAnsi="Times New Roman" w:eastAsia="楷体" w:cstheme="minorBidi"/>
                <w:sz w:val="24"/>
                <w:szCs w:val="24"/>
                <w:highlight w:val="none"/>
              </w:rPr>
            </w:rPrChange>
          </w:rPr>
          <w:t>逐渐下降</w:t>
        </w:r>
      </w:ins>
      <w:ins w:id="3487" w:author="野草" w:date="2024-03-01T10:05:34Z">
        <w:r>
          <w:rPr>
            <w:rFonts w:ascii="Times New Roman" w:hAnsi="Times New Roman" w:eastAsia="楷体" w:cstheme="minorBidi"/>
            <w:sz w:val="24"/>
            <w:szCs w:val="24"/>
            <w:highlight w:val="none"/>
            <w:rPrChange w:id="3488" w:author="野草" w:date="2024-03-01T10:05:48Z">
              <w:rPr>
                <w:rFonts w:ascii="宋体" w:hAnsi="宋体" w:eastAsia="宋体" w:cs="宋体"/>
                <w:sz w:val="24"/>
                <w:szCs w:val="24"/>
              </w:rPr>
            </w:rPrChange>
          </w:rPr>
          <w:t>，直至</w:t>
        </w:r>
      </w:ins>
      <w:ins w:id="3490" w:author="野草" w:date="2024-03-01T10:13:34Z">
        <w:r>
          <w:rPr>
            <w:rFonts w:hint="eastAsia" w:cstheme="minorBidi"/>
            <w:sz w:val="24"/>
            <w:szCs w:val="24"/>
            <w:highlight w:val="none"/>
            <w:lang w:val="en-US" w:eastAsia="zh-CN"/>
          </w:rPr>
          <w:t>再次</w:t>
        </w:r>
      </w:ins>
      <w:ins w:id="3491" w:author="野草" w:date="2024-03-01T10:05:34Z">
        <w:r>
          <w:rPr>
            <w:rFonts w:ascii="Times New Roman" w:hAnsi="Times New Roman" w:eastAsia="楷体" w:cstheme="minorBidi"/>
            <w:sz w:val="24"/>
            <w:szCs w:val="24"/>
            <w:highlight w:val="cyan"/>
            <w:rPrChange w:id="3492" w:author="野草" w:date="2024-03-01T10:13:43Z">
              <w:rPr>
                <w:rFonts w:ascii="宋体" w:hAnsi="宋体" w:eastAsia="宋体" w:cs="宋体"/>
                <w:sz w:val="24"/>
                <w:szCs w:val="24"/>
              </w:rPr>
            </w:rPrChange>
          </w:rPr>
          <w:t>低于</w:t>
        </w:r>
      </w:ins>
      <w:ins w:id="3494" w:author="野草" w:date="2024-03-01T10:13:37Z">
        <w:r>
          <w:rPr>
            <w:rFonts w:hint="eastAsia" w:cstheme="minorBidi"/>
            <w:sz w:val="24"/>
            <w:szCs w:val="24"/>
            <w:highlight w:val="cyan"/>
            <w:lang w:val="en-US" w:eastAsia="zh-CN"/>
            <w:rPrChange w:id="3495" w:author="野草" w:date="2024-03-01T10:13:43Z">
              <w:rPr>
                <w:rFonts w:hint="eastAsia" w:cstheme="minorBidi"/>
                <w:sz w:val="24"/>
                <w:szCs w:val="24"/>
                <w:highlight w:val="none"/>
                <w:lang w:val="en-US" w:eastAsia="zh-CN"/>
              </w:rPr>
            </w:rPrChange>
          </w:rPr>
          <w:t>该</w:t>
        </w:r>
      </w:ins>
      <w:ins w:id="3497" w:author="野草" w:date="2024-03-01T10:05:34Z">
        <w:r>
          <w:rPr>
            <w:rFonts w:ascii="Times New Roman" w:hAnsi="Times New Roman" w:eastAsia="楷体" w:cstheme="minorBidi"/>
            <w:sz w:val="24"/>
            <w:szCs w:val="24"/>
            <w:highlight w:val="cyan"/>
            <w:rPrChange w:id="3498" w:author="野草" w:date="2024-03-01T10:13:43Z">
              <w:rPr>
                <w:rFonts w:ascii="宋体" w:hAnsi="宋体" w:eastAsia="宋体" w:cs="宋体"/>
                <w:sz w:val="24"/>
                <w:szCs w:val="24"/>
              </w:rPr>
            </w:rPrChange>
          </w:rPr>
          <w:t>阈值</w:t>
        </w:r>
      </w:ins>
      <w:ins w:id="3500" w:author="野草" w:date="2024-03-01T10:05:34Z">
        <w:r>
          <w:rPr>
            <w:rFonts w:ascii="Times New Roman" w:hAnsi="Times New Roman" w:eastAsia="楷体" w:cstheme="minorBidi"/>
            <w:sz w:val="24"/>
            <w:szCs w:val="24"/>
            <w:highlight w:val="none"/>
            <w:rPrChange w:id="3501" w:author="野草" w:date="2024-03-01T10:05:48Z">
              <w:rPr>
                <w:rFonts w:ascii="宋体" w:hAnsi="宋体" w:eastAsia="宋体" w:cs="宋体"/>
                <w:sz w:val="24"/>
                <w:szCs w:val="24"/>
              </w:rPr>
            </w:rPrChange>
          </w:rPr>
          <w:t>。为量化这一</w:t>
        </w:r>
      </w:ins>
      <w:ins w:id="3503" w:author="野草" w:date="2024-03-01T10:05:34Z">
        <w:r>
          <w:rPr>
            <w:rFonts w:ascii="Times New Roman" w:hAnsi="Times New Roman" w:eastAsia="楷体" w:cstheme="minorBidi"/>
            <w:sz w:val="24"/>
            <w:szCs w:val="24"/>
            <w:highlight w:val="cyan"/>
            <w:rPrChange w:id="3504" w:author="野草" w:date="2024-03-01T10:13:54Z">
              <w:rPr>
                <w:rFonts w:ascii="宋体" w:hAnsi="宋体" w:eastAsia="宋体" w:cs="宋体"/>
                <w:sz w:val="24"/>
                <w:szCs w:val="24"/>
              </w:rPr>
            </w:rPrChange>
          </w:rPr>
          <w:t>季</w:t>
        </w:r>
      </w:ins>
      <w:ins w:id="3506" w:author="野草" w:date="2024-03-01T10:05:34Z">
        <w:r>
          <w:rPr>
            <w:rFonts w:ascii="Times New Roman" w:hAnsi="Times New Roman" w:eastAsia="楷体" w:cstheme="minorBidi"/>
            <w:sz w:val="24"/>
            <w:szCs w:val="24"/>
            <w:highlight w:val="cyan"/>
            <w:rPrChange w:id="3507" w:author="野草" w:date="2024-03-01T10:13:51Z">
              <w:rPr>
                <w:rFonts w:ascii="宋体" w:hAnsi="宋体" w:eastAsia="宋体" w:cs="宋体"/>
                <w:sz w:val="24"/>
                <w:szCs w:val="24"/>
              </w:rPr>
            </w:rPrChange>
          </w:rPr>
          <w:t>节性热应激</w:t>
        </w:r>
      </w:ins>
      <w:ins w:id="3509" w:author="野草" w:date="2024-03-01T10:05:34Z">
        <w:r>
          <w:rPr>
            <w:rFonts w:ascii="Times New Roman" w:hAnsi="Times New Roman" w:eastAsia="楷体" w:cstheme="minorBidi"/>
            <w:sz w:val="24"/>
            <w:szCs w:val="24"/>
            <w:highlight w:val="none"/>
            <w:rPrChange w:id="3510" w:author="野草" w:date="2024-03-01T10:05:48Z">
              <w:rPr>
                <w:rFonts w:ascii="宋体" w:hAnsi="宋体" w:eastAsia="宋体" w:cs="宋体"/>
                <w:sz w:val="24"/>
                <w:szCs w:val="24"/>
              </w:rPr>
            </w:rPrChange>
          </w:rPr>
          <w:t>对</w:t>
        </w:r>
      </w:ins>
      <w:ins w:id="3512" w:author="野草" w:date="2024-03-01T10:05:34Z">
        <w:r>
          <w:rPr>
            <w:rFonts w:ascii="Times New Roman" w:hAnsi="Times New Roman" w:eastAsia="楷体" w:cstheme="minorBidi"/>
            <w:sz w:val="24"/>
            <w:szCs w:val="24"/>
            <w:highlight w:val="cyan"/>
            <w:rPrChange w:id="3513" w:author="野草" w:date="2024-03-01T10:13:57Z">
              <w:rPr>
                <w:rFonts w:ascii="宋体" w:hAnsi="宋体" w:eastAsia="宋体" w:cs="宋体"/>
                <w:sz w:val="24"/>
                <w:szCs w:val="24"/>
              </w:rPr>
            </w:rPrChange>
          </w:rPr>
          <w:t>城市居民</w:t>
        </w:r>
      </w:ins>
      <w:ins w:id="3515" w:author="野草" w:date="2024-03-01T10:05:34Z">
        <w:r>
          <w:rPr>
            <w:rFonts w:ascii="Times New Roman" w:hAnsi="Times New Roman" w:eastAsia="楷体" w:cstheme="minorBidi"/>
            <w:sz w:val="24"/>
            <w:szCs w:val="24"/>
            <w:highlight w:val="none"/>
            <w:rPrChange w:id="3516" w:author="野草" w:date="2024-03-01T10:05:48Z">
              <w:rPr>
                <w:rFonts w:ascii="宋体" w:hAnsi="宋体" w:eastAsia="宋体" w:cs="宋体"/>
                <w:sz w:val="24"/>
                <w:szCs w:val="24"/>
              </w:rPr>
            </w:rPrChange>
          </w:rPr>
          <w:t>的</w:t>
        </w:r>
      </w:ins>
      <w:ins w:id="3518" w:author="野草" w:date="2024-03-01T10:05:34Z">
        <w:r>
          <w:rPr>
            <w:rFonts w:ascii="Times New Roman" w:hAnsi="Times New Roman" w:eastAsia="楷体" w:cstheme="minorBidi"/>
            <w:sz w:val="24"/>
            <w:szCs w:val="24"/>
            <w:highlight w:val="cyan"/>
            <w:rPrChange w:id="3519" w:author="野草" w:date="2024-03-01T10:14:00Z">
              <w:rPr>
                <w:rFonts w:ascii="宋体" w:hAnsi="宋体" w:eastAsia="宋体" w:cs="宋体"/>
                <w:sz w:val="24"/>
                <w:szCs w:val="24"/>
              </w:rPr>
            </w:rPrChange>
          </w:rPr>
          <w:t>整体影响</w:t>
        </w:r>
      </w:ins>
      <w:ins w:id="3521" w:author="野草" w:date="2024-03-01T10:05:34Z">
        <w:r>
          <w:rPr>
            <w:rFonts w:ascii="Times New Roman" w:hAnsi="Times New Roman" w:eastAsia="楷体" w:cstheme="minorBidi"/>
            <w:sz w:val="24"/>
            <w:szCs w:val="24"/>
            <w:highlight w:val="none"/>
            <w:rPrChange w:id="3522" w:author="野草" w:date="2024-03-01T10:05:48Z">
              <w:rPr>
                <w:rFonts w:ascii="宋体" w:hAnsi="宋体" w:eastAsia="宋体" w:cs="宋体"/>
                <w:sz w:val="24"/>
                <w:szCs w:val="24"/>
              </w:rPr>
            </w:rPrChange>
          </w:rPr>
          <w:t>，我们引入</w:t>
        </w:r>
      </w:ins>
      <w:ins w:id="3524" w:author="野草" w:date="2024-03-01T10:05:34Z">
        <w:r>
          <w:rPr>
            <w:rFonts w:ascii="Times New Roman" w:hAnsi="Times New Roman" w:eastAsia="楷体" w:cstheme="minorBidi"/>
            <w:sz w:val="24"/>
            <w:szCs w:val="24"/>
            <w:highlight w:val="cyan"/>
            <w:rPrChange w:id="3525" w:author="野草" w:date="2024-03-01T10:14:03Z">
              <w:rPr>
                <w:rFonts w:ascii="宋体" w:hAnsi="宋体" w:eastAsia="宋体" w:cs="宋体"/>
                <w:sz w:val="24"/>
                <w:szCs w:val="24"/>
              </w:rPr>
            </w:rPrChange>
          </w:rPr>
          <w:t>灾害性因子D</w:t>
        </w:r>
      </w:ins>
      <w:ins w:id="3527" w:author="野草" w:date="2024-03-01T10:05:34Z">
        <w:r>
          <w:rPr>
            <w:rFonts w:ascii="Times New Roman" w:hAnsi="Times New Roman" w:eastAsia="楷体" w:cstheme="minorBidi"/>
            <w:sz w:val="24"/>
            <w:szCs w:val="24"/>
            <w:highlight w:val="none"/>
            <w:rPrChange w:id="3528" w:author="野草" w:date="2024-03-01T10:05:48Z">
              <w:rPr>
                <w:rFonts w:ascii="宋体" w:hAnsi="宋体" w:eastAsia="宋体" w:cs="宋体"/>
                <w:sz w:val="24"/>
                <w:szCs w:val="24"/>
              </w:rPr>
            </w:rPrChange>
          </w:rPr>
          <w:t>，定义为</w:t>
        </w:r>
      </w:ins>
      <w:ins w:id="3530" w:author="野草" w:date="2024-03-01T10:05:34Z">
        <w:r>
          <w:rPr>
            <w:rFonts w:ascii="Times New Roman" w:hAnsi="Times New Roman" w:eastAsia="楷体" w:cstheme="minorBidi"/>
            <w:sz w:val="24"/>
            <w:szCs w:val="24"/>
            <w:highlight w:val="cyan"/>
            <w:rPrChange w:id="3531" w:author="野草" w:date="2024-03-01T10:14:08Z">
              <w:rPr>
                <w:rFonts w:ascii="宋体" w:hAnsi="宋体" w:eastAsia="宋体" w:cs="宋体"/>
                <w:sz w:val="24"/>
                <w:szCs w:val="24"/>
              </w:rPr>
            </w:rPrChange>
          </w:rPr>
          <w:t>整个夏季期间</w:t>
        </w:r>
      </w:ins>
      <w:ins w:id="3533" w:author="野草" w:date="2024-03-01T10:05:34Z">
        <w:r>
          <w:rPr>
            <w:rFonts w:ascii="Times New Roman" w:hAnsi="Times New Roman" w:eastAsia="楷体" w:cstheme="minorBidi"/>
            <w:sz w:val="24"/>
            <w:szCs w:val="24"/>
            <w:highlight w:val="none"/>
            <w:rPrChange w:id="3534" w:author="野草" w:date="2024-03-01T10:05:48Z">
              <w:rPr>
                <w:rFonts w:ascii="宋体" w:hAnsi="宋体" w:eastAsia="宋体" w:cs="宋体"/>
                <w:sz w:val="24"/>
                <w:szCs w:val="24"/>
              </w:rPr>
            </w:rPrChange>
          </w:rPr>
          <w:t>，</w:t>
        </w:r>
      </w:ins>
      <w:ins w:id="3536" w:author="野草" w:date="2024-03-01T10:05:34Z">
        <w:r>
          <w:rPr>
            <w:rFonts w:ascii="Times New Roman" w:hAnsi="Times New Roman" w:eastAsia="楷体" w:cstheme="minorBidi"/>
            <w:sz w:val="24"/>
            <w:szCs w:val="24"/>
            <w:highlight w:val="cyan"/>
            <w:u w:val="single"/>
            <w:rPrChange w:id="3537" w:author="野草" w:date="2024-03-01T10:14:14Z">
              <w:rPr>
                <w:rFonts w:ascii="宋体" w:hAnsi="宋体" w:eastAsia="宋体" w:cs="宋体"/>
                <w:sz w:val="24"/>
                <w:szCs w:val="24"/>
              </w:rPr>
            </w:rPrChange>
          </w:rPr>
          <w:t>逐日平均最高UTCI</w:t>
        </w:r>
      </w:ins>
      <w:ins w:id="3539" w:author="野草" w:date="2024-03-01T10:05:34Z">
        <w:r>
          <w:rPr>
            <w:rFonts w:ascii="Times New Roman" w:hAnsi="Times New Roman" w:eastAsia="楷体" w:cstheme="minorBidi"/>
            <w:sz w:val="24"/>
            <w:szCs w:val="24"/>
            <w:highlight w:val="none"/>
            <w:rPrChange w:id="3540" w:author="野草" w:date="2024-03-01T10:05:48Z">
              <w:rPr>
                <w:rFonts w:ascii="宋体" w:hAnsi="宋体" w:eastAsia="宋体" w:cs="宋体"/>
                <w:sz w:val="24"/>
                <w:szCs w:val="24"/>
              </w:rPr>
            </w:rPrChange>
          </w:rPr>
          <w:t>超过</w:t>
        </w:r>
      </w:ins>
      <w:ins w:id="3542" w:author="野草" w:date="2024-03-01T10:05:34Z">
        <w:r>
          <w:rPr>
            <w:rFonts w:ascii="Times New Roman" w:hAnsi="Times New Roman" w:eastAsia="楷体" w:cstheme="minorBidi"/>
            <w:sz w:val="24"/>
            <w:szCs w:val="24"/>
            <w:highlight w:val="cyan"/>
            <w:rPrChange w:id="3543" w:author="野草" w:date="2024-03-01T10:14:17Z">
              <w:rPr>
                <w:rFonts w:ascii="宋体" w:hAnsi="宋体" w:eastAsia="宋体" w:cs="宋体"/>
                <w:sz w:val="24"/>
                <w:szCs w:val="24"/>
              </w:rPr>
            </w:rPrChange>
          </w:rPr>
          <w:t>该阈值</w:t>
        </w:r>
      </w:ins>
      <w:ins w:id="3545" w:author="野草" w:date="2024-03-01T10:05:34Z">
        <w:r>
          <w:rPr>
            <w:rFonts w:ascii="Times New Roman" w:hAnsi="Times New Roman" w:eastAsia="楷体" w:cstheme="minorBidi"/>
            <w:sz w:val="24"/>
            <w:szCs w:val="24"/>
            <w:highlight w:val="none"/>
            <w:rPrChange w:id="3546" w:author="野草" w:date="2024-03-01T10:05:48Z">
              <w:rPr>
                <w:rFonts w:ascii="宋体" w:hAnsi="宋体" w:eastAsia="宋体" w:cs="宋体"/>
                <w:sz w:val="24"/>
                <w:szCs w:val="24"/>
              </w:rPr>
            </w:rPrChange>
          </w:rPr>
          <w:t>的累积</w:t>
        </w:r>
      </w:ins>
      <w:ins w:id="3548" w:author="野草" w:date="2024-03-01T10:17:02Z">
        <w:r>
          <w:rPr>
            <w:rFonts w:hint="default" w:eastAsia="楷体" w:asciiTheme="minorHAnsi" w:hAnsiTheme="minorHAnsi" w:cstheme="minorBidi"/>
            <w:kern w:val="2"/>
            <w:sz w:val="24"/>
            <w:szCs w:val="24"/>
            <w:lang w:val="en-US" w:eastAsia="zh-CN" w:bidi="ar-SA"/>
            <w:rPrChange w:id="3549" w:author="野草" w:date="2024-03-01T10:18:41Z">
              <w:rPr>
                <w:rFonts w:eastAsia="楷体" w:asciiTheme="minorHAnsi" w:hAnsiTheme="minorHAnsi" w:cstheme="minorBidi"/>
                <w:kern w:val="2"/>
                <w:sz w:val="24"/>
                <w:szCs w:val="24"/>
                <w:lang w:val="en-US" w:eastAsia="zh-CN" w:bidi="ar-SA"/>
              </w:rPr>
            </w:rPrChange>
          </w:rPr>
          <w:t>值</w:t>
        </w:r>
      </w:ins>
      <w:ins w:id="3551" w:author="野草" w:date="2024-03-01T10:18:45Z">
        <w:r>
          <w:rPr>
            <w:rFonts w:hint="eastAsia" w:asciiTheme="minorHAnsi" w:hAnsiTheme="minorHAnsi" w:cstheme="minorBidi"/>
            <w:kern w:val="2"/>
            <w:sz w:val="24"/>
            <w:szCs w:val="24"/>
            <w:lang w:val="en-US" w:eastAsia="zh-CN" w:bidi="ar-SA"/>
          </w:rPr>
          <w:t>，</w:t>
        </w:r>
      </w:ins>
      <w:ins w:id="3552" w:author="野草" w:date="2024-03-01T10:18:37Z">
        <w:r>
          <w:rPr>
            <w:rFonts w:ascii="Times New Roman" w:hAnsi="Times New Roman" w:eastAsia="楷体" w:cstheme="minorBidi"/>
            <w:kern w:val="2"/>
            <w:sz w:val="24"/>
            <w:szCs w:val="24"/>
            <w:highlight w:val="none"/>
            <w:lang w:val="en-US" w:eastAsia="zh-CN" w:bidi="ar-SA"/>
            <w:rPrChange w:id="3553" w:author="野草" w:date="2024-03-01T10:18:41Z">
              <w:rPr>
                <w:rFonts w:eastAsia="楷体" w:asciiTheme="minorHAnsi" w:hAnsiTheme="minorHAnsi" w:cstheme="minorBidi"/>
                <w:kern w:val="2"/>
                <w:sz w:val="24"/>
                <w:szCs w:val="24"/>
                <w:lang w:val="en-US" w:eastAsia="zh-CN" w:bidi="ar-SA"/>
              </w:rPr>
            </w:rPrChange>
          </w:rPr>
          <w:t>可通过</w:t>
        </w:r>
      </w:ins>
      <w:ins w:id="3555" w:author="野草" w:date="2024-03-01T10:18:37Z">
        <w:r>
          <w:rPr>
            <w:rFonts w:ascii="Times New Roman" w:hAnsi="Times New Roman" w:eastAsia="楷体" w:cstheme="minorBidi"/>
            <w:kern w:val="2"/>
            <w:sz w:val="24"/>
            <w:szCs w:val="24"/>
            <w:highlight w:val="cyan"/>
            <w:u w:val="single"/>
            <w:lang w:val="en-US" w:eastAsia="zh-CN" w:bidi="ar-SA"/>
            <w:rPrChange w:id="3556" w:author="野草" w:date="2024-03-01T10:18:56Z">
              <w:rPr>
                <w:rFonts w:eastAsia="楷体" w:asciiTheme="minorHAnsi" w:hAnsiTheme="minorHAnsi" w:cstheme="minorBidi"/>
                <w:kern w:val="2"/>
                <w:sz w:val="24"/>
                <w:szCs w:val="24"/>
                <w:lang w:val="en-US" w:eastAsia="zh-CN" w:bidi="ar-SA"/>
              </w:rPr>
            </w:rPrChange>
          </w:rPr>
          <w:t>下图所示的</w:t>
        </w:r>
      </w:ins>
      <w:ins w:id="3558" w:author="野草" w:date="2024-03-01T10:18:37Z">
        <w:r>
          <w:rPr>
            <w:rFonts w:ascii="Times New Roman" w:hAnsi="Times New Roman" w:eastAsia="楷体" w:cstheme="minorBidi"/>
            <w:kern w:val="2"/>
            <w:sz w:val="24"/>
            <w:szCs w:val="24"/>
            <w:highlight w:val="none"/>
            <w:lang w:val="en-US" w:eastAsia="zh-CN" w:bidi="ar-SA"/>
            <w:rPrChange w:id="3559" w:author="野草" w:date="2024-03-01T10:18:41Z">
              <w:rPr>
                <w:rFonts w:eastAsia="楷体" w:asciiTheme="minorHAnsi" w:hAnsiTheme="minorHAnsi" w:cstheme="minorBidi"/>
                <w:kern w:val="2"/>
                <w:sz w:val="24"/>
                <w:szCs w:val="24"/>
                <w:lang w:val="en-US" w:eastAsia="zh-CN" w:bidi="ar-SA"/>
              </w:rPr>
            </w:rPrChange>
          </w:rPr>
          <w:t>阴影面积</w:t>
        </w:r>
      </w:ins>
      <w:ins w:id="3561" w:author="野草" w:date="2024-03-01T10:18:37Z">
        <w:r>
          <w:rPr>
            <w:rFonts w:ascii="Times New Roman" w:hAnsi="Times New Roman" w:eastAsia="楷体" w:cstheme="minorBidi"/>
            <w:kern w:val="2"/>
            <w:sz w:val="24"/>
            <w:szCs w:val="24"/>
            <w:highlight w:val="cyan"/>
            <w:lang w:val="en-US" w:eastAsia="zh-CN" w:bidi="ar-SA"/>
            <w:rPrChange w:id="3562" w:author="野草" w:date="2024-03-01T10:18:59Z">
              <w:rPr>
                <w:rFonts w:eastAsia="楷体" w:asciiTheme="minorHAnsi" w:hAnsiTheme="minorHAnsi" w:cstheme="minorBidi"/>
                <w:kern w:val="2"/>
                <w:sz w:val="24"/>
                <w:szCs w:val="24"/>
                <w:lang w:val="en-US" w:eastAsia="zh-CN" w:bidi="ar-SA"/>
              </w:rPr>
            </w:rPrChange>
          </w:rPr>
          <w:t>来</w:t>
        </w:r>
      </w:ins>
      <w:ins w:id="3564" w:author="野草" w:date="2024-03-01T10:18:52Z">
        <w:r>
          <w:rPr>
            <w:rFonts w:hint="eastAsia" w:cstheme="minorBidi"/>
            <w:kern w:val="2"/>
            <w:sz w:val="24"/>
            <w:szCs w:val="24"/>
            <w:highlight w:val="cyan"/>
            <w:lang w:val="en-US" w:eastAsia="zh-CN" w:bidi="ar-SA"/>
            <w:rPrChange w:id="3565" w:author="野草" w:date="2024-03-01T10:18:59Z">
              <w:rPr>
                <w:rFonts w:hint="eastAsia" w:cstheme="minorBidi"/>
                <w:kern w:val="2"/>
                <w:sz w:val="24"/>
                <w:szCs w:val="24"/>
                <w:highlight w:val="none"/>
                <w:lang w:val="en-US" w:eastAsia="zh-CN" w:bidi="ar-SA"/>
              </w:rPr>
            </w:rPrChange>
          </w:rPr>
          <w:t>表示</w:t>
        </w:r>
      </w:ins>
      <w:ins w:id="3567" w:author="野草" w:date="2024-03-01T09:55:49Z">
        <w:r>
          <w:rPr>
            <w:rFonts w:eastAsia="楷体" w:asciiTheme="minorHAnsi" w:hAnsiTheme="minorHAnsi" w:cstheme="minorBidi"/>
            <w:kern w:val="2"/>
            <w:sz w:val="24"/>
            <w:szCs w:val="24"/>
            <w:highlight w:val="none"/>
            <w:lang w:val="en-US" w:eastAsia="zh-CN" w:bidi="ar-SA"/>
            <w:rPrChange w:id="3568" w:author="野草" w:date="2024-03-01T10:18:41Z">
              <w:rPr>
                <w:rFonts w:eastAsia="楷体" w:asciiTheme="minorHAnsi" w:hAnsiTheme="minorHAnsi" w:cstheme="minorBidi"/>
                <w:kern w:val="2"/>
                <w:sz w:val="24"/>
                <w:szCs w:val="24"/>
                <w:lang w:val="en-US" w:eastAsia="zh-CN" w:bidi="ar-SA"/>
              </w:rPr>
            </w:rPrChange>
          </w:rPr>
          <w:t>。</w:t>
        </w:r>
      </w:ins>
      <w:ins w:id="3570" w:author="野草" w:date="2024-03-01T10:14:39Z">
        <w:r>
          <w:rPr>
            <w:rFonts w:hint="default" w:ascii="Times New Roman" w:hAnsi="Times New Roman"/>
          </w:rPr>
          <w:t>【u</w:t>
        </w:r>
      </w:ins>
      <w:ins w:id="3571" w:author="野草" w:date="2024-03-01T10:14:39Z">
        <w:r>
          <w:rPr>
            <w:rFonts w:ascii="Times New Roman" w:hAnsi="Times New Roman"/>
          </w:rPr>
          <w:t>p2024 0</w:t>
        </w:r>
      </w:ins>
      <w:ins w:id="3572" w:author="野草" w:date="2024-03-01T10:14:39Z">
        <w:r>
          <w:rPr>
            <w:rFonts w:hint="eastAsia"/>
            <w:lang w:val="en-US" w:eastAsia="zh-CN"/>
          </w:rPr>
          <w:t>301</w:t>
        </w:r>
      </w:ins>
      <w:ins w:id="3573" w:author="野草" w:date="2024-03-01T10:14:39Z">
        <w:r>
          <w:rPr>
            <w:rFonts w:ascii="Times New Roman" w:hAnsi="Times New Roman"/>
          </w:rPr>
          <w:t xml:space="preserve"> </w:t>
        </w:r>
      </w:ins>
      <w:ins w:id="3574" w:author="野草" w:date="2024-03-01T10:14:41Z">
        <w:r>
          <w:rPr>
            <w:rFonts w:hint="eastAsia"/>
            <w:lang w:val="en-US" w:eastAsia="zh-CN"/>
          </w:rPr>
          <w:t>10</w:t>
        </w:r>
      </w:ins>
      <w:ins w:id="3575" w:author="野草" w:date="2024-03-01T10:14:39Z">
        <w:r>
          <w:rPr>
            <w:rFonts w:ascii="Times New Roman" w:hAnsi="Times New Roman"/>
          </w:rPr>
          <w:t>:</w:t>
        </w:r>
      </w:ins>
      <w:ins w:id="3576" w:author="野草" w:date="2024-03-01T10:25:16Z">
        <w:r>
          <w:rPr>
            <w:rFonts w:hint="eastAsia"/>
            <w:lang w:val="en-US" w:eastAsia="zh-CN"/>
          </w:rPr>
          <w:t>2</w:t>
        </w:r>
      </w:ins>
      <w:ins w:id="3577" w:author="野草" w:date="2024-03-01T10:25:17Z">
        <w:r>
          <w:rPr>
            <w:rFonts w:hint="eastAsia"/>
            <w:lang w:val="en-US" w:eastAsia="zh-CN"/>
          </w:rPr>
          <w:t>5</w:t>
        </w:r>
      </w:ins>
      <w:ins w:id="3578" w:author="野草" w:date="2024-03-01T10:14:39Z">
        <w:r>
          <w:rPr>
            <w:rFonts w:hint="default" w:ascii="Times New Roman" w:hAnsi="Times New Roman"/>
          </w:rPr>
          <w:t>】</w:t>
        </w:r>
      </w:ins>
    </w:p>
    <w:p>
      <w:pPr>
        <w:pStyle w:val="9"/>
        <w:numPr>
          <w:ilvl w:val="-1"/>
          <w:numId w:val="0"/>
        </w:numPr>
        <w:spacing w:line="360" w:lineRule="auto"/>
        <w:ind w:leftChars="0" w:firstLine="0" w:firstLineChars="0"/>
        <w:rPr>
          <w:ins w:id="3580" w:author="野草" w:date="2024-02-29T17:57:13Z"/>
          <w:rFonts w:ascii="Times New Roman" w:hAnsi="Times New Roman"/>
          <w:highlight w:val="none"/>
        </w:rPr>
        <w:pPrChange w:id="3579" w:author="野草" w:date="2024-03-01T09:55:51Z">
          <w:pPr>
            <w:pStyle w:val="9"/>
            <w:numPr>
              <w:ilvl w:val="0"/>
              <w:numId w:val="17"/>
            </w:numPr>
            <w:spacing w:line="360" w:lineRule="auto"/>
          </w:pPr>
        </w:pPrChange>
      </w:pPr>
      <w:ins w:id="3581" w:author="野草" w:date="2024-02-29T17:57:11Z">
        <w:r>
          <w:rPr>
            <w:highlight w:val="none"/>
          </w:rPr>
          <w:drawing>
            <wp:inline distT="0" distB="0" distL="0" distR="0">
              <wp:extent cx="3337560" cy="2021205"/>
              <wp:effectExtent l="0" t="0" r="2540" b="10795"/>
              <wp:docPr id="153178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750" name="图片 1"/>
                      <pic:cNvPicPr>
                        <a:picLocks noChangeAspect="1"/>
                      </pic:cNvPicPr>
                    </pic:nvPicPr>
                    <pic:blipFill>
                      <a:blip r:embed="rId8"/>
                      <a:stretch>
                        <a:fillRect/>
                      </a:stretch>
                    </pic:blipFill>
                    <pic:spPr>
                      <a:xfrm>
                        <a:off x="0" y="0"/>
                        <a:ext cx="3339631" cy="2022837"/>
                      </a:xfrm>
                      <a:prstGeom prst="rect">
                        <a:avLst/>
                      </a:prstGeom>
                    </pic:spPr>
                  </pic:pic>
                </a:graphicData>
              </a:graphic>
            </wp:inline>
          </w:drawing>
        </w:r>
      </w:ins>
    </w:p>
    <w:p>
      <w:pPr>
        <w:widowControl w:val="0"/>
        <w:spacing w:before="120" w:after="120" w:line="360" w:lineRule="auto"/>
        <w:jc w:val="both"/>
        <w:rPr>
          <w:ins w:id="3584" w:author="野草" w:date="2024-03-01T15:40:07Z"/>
          <w:rFonts w:hint="eastAsia"/>
          <w:lang w:val="en-US" w:eastAsia="zh-CN"/>
        </w:rPr>
        <w:pPrChange w:id="3583" w:author="野草" w:date="2024-03-01T15:42:31Z">
          <w:pPr>
            <w:widowControl w:val="0"/>
            <w:spacing w:before="120" w:after="120" w:line="360" w:lineRule="auto"/>
            <w:jc w:val="both"/>
          </w:pPr>
        </w:pPrChange>
      </w:pPr>
      <w:ins w:id="3585" w:author="野草" w:date="2024-03-01T15:40:54Z">
        <w:r>
          <w:rPr>
            <w:rFonts w:hint="eastAsia"/>
            <w:lang w:val="en-US" w:eastAsia="zh-CN"/>
          </w:rPr>
          <w:tab/>
        </w:r>
      </w:ins>
      <w:ins w:id="3586" w:author="野草" w:date="2024-03-01T15:42:13Z">
        <w:r>
          <w:rPr/>
          <w:t>对于</w:t>
        </w:r>
      </w:ins>
      <w:ins w:id="3587" w:author="野草" w:date="2024-03-01T15:42:13Z">
        <w:r>
          <w:rPr>
            <w:highlight w:val="cyan"/>
            <w:rPrChange w:id="3588" w:author="野草" w:date="2024-03-01T15:42:34Z">
              <w:rPr/>
            </w:rPrChange>
          </w:rPr>
          <w:t>暴露性</w:t>
        </w:r>
      </w:ins>
      <w:ins w:id="3590" w:author="野草" w:date="2024-03-01T15:42:13Z">
        <w:r>
          <w:rPr/>
          <w:t>的评估，我们选用</w:t>
        </w:r>
      </w:ins>
      <w:ins w:id="3591" w:author="野草" w:date="2024-03-01T15:42:13Z">
        <w:r>
          <w:rPr>
            <w:highlight w:val="cyan"/>
            <w:rPrChange w:id="3592" w:author="野草" w:date="2024-03-01T15:42:37Z">
              <w:rPr/>
            </w:rPrChange>
          </w:rPr>
          <w:t>各单元</w:t>
        </w:r>
      </w:ins>
      <w:ins w:id="3594" w:author="野草" w:date="2024-03-01T15:42:13Z">
        <w:r>
          <w:rPr/>
          <w:t>的</w:t>
        </w:r>
      </w:ins>
      <w:ins w:id="3595" w:author="野草" w:date="2024-03-01T15:42:13Z">
        <w:r>
          <w:rPr>
            <w:highlight w:val="cyan"/>
            <w:rPrChange w:id="3596" w:author="野草" w:date="2024-03-01T15:42:39Z">
              <w:rPr/>
            </w:rPrChange>
          </w:rPr>
          <w:t>人口密度</w:t>
        </w:r>
      </w:ins>
      <w:ins w:id="3598" w:author="野草" w:date="2024-03-01T15:42:13Z">
        <w:r>
          <w:rPr/>
          <w:t>作为</w:t>
        </w:r>
      </w:ins>
      <w:ins w:id="3599" w:author="野草" w:date="2024-03-01T15:42:13Z">
        <w:r>
          <w:rPr>
            <w:highlight w:val="cyan"/>
            <w:rPrChange w:id="3600" w:author="野草" w:date="2024-03-01T15:42:41Z">
              <w:rPr/>
            </w:rPrChange>
          </w:rPr>
          <w:t>关键指标</w:t>
        </w:r>
      </w:ins>
      <w:ins w:id="3602" w:author="野草" w:date="2024-03-01T15:42:13Z">
        <w:r>
          <w:rPr/>
          <w:t>。</w:t>
        </w:r>
      </w:ins>
      <w:ins w:id="3603" w:author="野草" w:date="2024-03-01T15:42:24Z">
        <w:r>
          <w:rPr/>
          <w:t>因此，</w:t>
        </w:r>
      </w:ins>
      <w:ins w:id="3604" w:author="野草" w:date="2024-03-01T15:42:24Z">
        <w:r>
          <w:rPr>
            <w:highlight w:val="cyan"/>
            <w:rPrChange w:id="3605" w:author="野草" w:date="2024-03-01T15:42:44Z">
              <w:rPr/>
            </w:rPrChange>
          </w:rPr>
          <w:t>暴露性因子E</w:t>
        </w:r>
      </w:ins>
      <w:ins w:id="3607" w:author="野草" w:date="2024-03-01T15:42:24Z">
        <w:r>
          <w:rPr/>
          <w:t>的</w:t>
        </w:r>
      </w:ins>
      <w:ins w:id="3608" w:author="野草" w:date="2024-03-01T15:42:24Z">
        <w:r>
          <w:rPr>
            <w:highlight w:val="cyan"/>
            <w:rPrChange w:id="3609" w:author="野草" w:date="2024-03-01T15:42:46Z">
              <w:rPr/>
            </w:rPrChange>
          </w:rPr>
          <w:t>计算公式</w:t>
        </w:r>
      </w:ins>
      <w:ins w:id="3611" w:author="野草" w:date="2024-03-01T15:42:24Z">
        <w:r>
          <w:rPr/>
          <w:t>如下</w:t>
        </w:r>
      </w:ins>
      <w:ins w:id="3612" w:author="野草" w:date="2024-03-01T15:39:48Z">
        <w:r>
          <w:rPr>
            <w:rFonts w:hint="eastAsia"/>
            <w:lang w:val="en-US" w:eastAsia="zh-CN"/>
          </w:rPr>
          <w:t>：</w:t>
        </w:r>
      </w:ins>
    </w:p>
    <w:p>
      <w:pPr>
        <w:pStyle w:val="9"/>
        <w:widowControl w:val="0"/>
        <w:numPr>
          <w:ilvl w:val="0"/>
          <w:numId w:val="0"/>
        </w:numPr>
        <w:tabs>
          <w:tab w:val="left" w:pos="-420"/>
        </w:tabs>
        <w:spacing w:before="120" w:after="120" w:line="360" w:lineRule="auto"/>
        <w:jc w:val="both"/>
        <w:rPr>
          <w:ins w:id="3614" w:author="野草" w:date="2024-03-01T15:39:57Z"/>
          <w:rFonts w:hint="default"/>
          <w:highlight w:val="none"/>
          <w:lang w:val="en-US" w:eastAsia="zh-CN"/>
        </w:rPr>
        <w:pPrChange w:id="3613" w:author="Fred Zhou" w:date="2024-02-29T12:11:00Z">
          <w:pPr>
            <w:widowControl w:val="0"/>
            <w:spacing w:before="120" w:after="120" w:line="360" w:lineRule="auto"/>
            <w:jc w:val="both"/>
          </w:pPr>
        </w:pPrChange>
      </w:pPr>
      <m:oMathPara>
        <m:oMath>
          <w:ins w:id="3615" w:author="野草" w:date="2024-03-01T15:40:13Z">
            <m:r>
              <m:rPr>
                <m:sty m:val="p"/>
              </m:rPr>
              <w:rPr>
                <w:rFonts w:hint="default" w:ascii="Cambria Math" w:hAnsi="Cambria Math" w:cstheme="minorBidi"/>
                <w:kern w:val="2"/>
                <w:sz w:val="24"/>
                <w:szCs w:val="24"/>
                <w:highlight w:val="none"/>
                <w:lang w:val="en-US" w:eastAsia="zh-CN" w:bidi="ar-SA"/>
              </w:rPr>
              <m:t>E =</m:t>
            </m:r>
          </w:ins>
          <w:ins w:id="3616" w:author="野草" w:date="2024-03-01T15:40:14Z">
            <m:r>
              <m:rPr>
                <m:sty m:val="p"/>
              </m:rPr>
              <w:rPr>
                <w:rFonts w:hint="default" w:ascii="Cambria Math" w:hAnsi="Cambria Math" w:cstheme="minorBidi"/>
                <w:kern w:val="2"/>
                <w:sz w:val="24"/>
                <w:szCs w:val="24"/>
                <w:highlight w:val="none"/>
                <w:lang w:val="en-US" w:eastAsia="zh-CN" w:bidi="ar-SA"/>
              </w:rPr>
              <m:t xml:space="preserve"> PD</m:t>
            </m:r>
          </w:ins>
        </m:oMath>
      </m:oMathPara>
    </w:p>
    <w:p>
      <w:pPr>
        <w:pStyle w:val="9"/>
        <w:widowControl w:val="0"/>
        <w:numPr>
          <w:ilvl w:val="0"/>
          <w:numId w:val="0"/>
        </w:numPr>
        <w:tabs>
          <w:tab w:val="left" w:pos="-420"/>
        </w:tabs>
        <w:spacing w:before="120" w:after="120" w:line="360" w:lineRule="auto"/>
        <w:jc w:val="both"/>
        <w:rPr>
          <w:ins w:id="3618" w:author="野草" w:date="2024-03-01T15:39:20Z"/>
          <w:rFonts w:hint="default" w:ascii="Times New Roman" w:hAnsi="Times New Roman"/>
          <w:lang w:val="en-US" w:eastAsia="zh-CN"/>
        </w:rPr>
        <w:pPrChange w:id="3617" w:author="Fred Zhou" w:date="2024-02-29T12:11:00Z">
          <w:pPr>
            <w:widowControl w:val="0"/>
            <w:spacing w:before="120" w:after="120" w:line="360" w:lineRule="auto"/>
            <w:jc w:val="both"/>
          </w:pPr>
        </w:pPrChange>
      </w:pPr>
      <w:ins w:id="3619" w:author="野草" w:date="2024-03-01T15:39:59Z">
        <w:r>
          <w:rPr>
            <w:rFonts w:hint="eastAsia"/>
            <w:highlight w:val="none"/>
            <w:lang w:val="en-US" w:eastAsia="zh-CN"/>
          </w:rPr>
          <w:t>其中</w:t>
        </w:r>
      </w:ins>
      <w:ins w:id="3620" w:author="野草" w:date="2024-03-01T15:40:00Z">
        <w:r>
          <w:rPr>
            <w:rFonts w:hint="eastAsia"/>
            <w:highlight w:val="none"/>
            <w:lang w:val="en-US" w:eastAsia="zh-CN"/>
          </w:rPr>
          <w:t>，PD</w:t>
        </w:r>
      </w:ins>
      <w:ins w:id="3621" w:author="野草" w:date="2024-03-01T15:40:02Z">
        <w:r>
          <w:rPr>
            <w:rFonts w:hint="eastAsia"/>
            <w:highlight w:val="none"/>
            <w:lang w:val="en-US" w:eastAsia="zh-CN"/>
          </w:rPr>
          <w:t>代表</w:t>
        </w:r>
      </w:ins>
      <w:ins w:id="3622" w:author="野草" w:date="2024-03-01T15:40:04Z">
        <w:r>
          <w:rPr>
            <w:rFonts w:hint="eastAsia"/>
            <w:highlight w:val="cyan"/>
            <w:lang w:val="en-US" w:eastAsia="zh-CN"/>
            <w:rPrChange w:id="3623" w:author="野草" w:date="2024-03-01T15:42:50Z">
              <w:rPr>
                <w:rFonts w:hint="eastAsia"/>
                <w:highlight w:val="none"/>
                <w:lang w:val="en-US" w:eastAsia="zh-CN"/>
              </w:rPr>
            </w:rPrChange>
          </w:rPr>
          <w:t>人口</w:t>
        </w:r>
      </w:ins>
      <w:ins w:id="3625" w:author="野草" w:date="2024-03-01T15:40:06Z">
        <w:r>
          <w:rPr>
            <w:rFonts w:hint="eastAsia"/>
            <w:highlight w:val="cyan"/>
            <w:lang w:val="en-US" w:eastAsia="zh-CN"/>
            <w:rPrChange w:id="3626" w:author="野草" w:date="2024-03-01T15:42:50Z">
              <w:rPr>
                <w:rFonts w:hint="eastAsia"/>
                <w:highlight w:val="none"/>
                <w:lang w:val="en-US" w:eastAsia="zh-CN"/>
              </w:rPr>
            </w:rPrChange>
          </w:rPr>
          <w:t>密度</w:t>
        </w:r>
      </w:ins>
      <w:ins w:id="3628" w:author="野草" w:date="2024-03-01T15:40:43Z">
        <w:r>
          <w:rPr>
            <w:rFonts w:hint="eastAsia"/>
            <w:highlight w:val="none"/>
            <w:lang w:val="en-US" w:eastAsia="zh-CN"/>
          </w:rPr>
          <w:t xml:space="preserve"> </w:t>
        </w:r>
      </w:ins>
      <w:ins w:id="3629" w:author="野草" w:date="2024-03-01T15:40:42Z">
        <w:r>
          <w:rPr>
            <w:rFonts w:hint="eastAsia"/>
            <w:highlight w:val="none"/>
            <w:lang w:val="en-US" w:eastAsia="zh-CN"/>
          </w:rPr>
          <w:t>(</w:t>
        </w:r>
      </w:ins>
      <w:ins w:id="3630" w:author="野草" w:date="2024-03-01T15:40:45Z">
        <w:r>
          <w:rPr>
            <w:rFonts w:hint="eastAsia"/>
            <w:highlight w:val="none"/>
            <w:lang w:val="en-US" w:eastAsia="zh-CN"/>
          </w:rPr>
          <w:t>人</w:t>
        </w:r>
      </w:ins>
      <w:ins w:id="3631" w:author="野草" w:date="2024-03-01T15:40:46Z">
        <w:r>
          <w:rPr>
            <w:rFonts w:hint="eastAsia"/>
            <w:highlight w:val="none"/>
            <w:lang w:val="en-US" w:eastAsia="zh-CN"/>
          </w:rPr>
          <w:t>/km</w:t>
        </w:r>
      </w:ins>
      <w:ins w:id="3632" w:author="野草" w:date="2024-03-01T15:40:47Z">
        <w:r>
          <w:rPr>
            <w:rFonts w:hint="eastAsia"/>
            <w:highlight w:val="none"/>
            <w:vertAlign w:val="superscript"/>
            <w:lang w:val="en-US" w:eastAsia="zh-CN"/>
            <w:rPrChange w:id="3633" w:author="野草" w:date="2024-03-01T15:40:51Z">
              <w:rPr>
                <w:rFonts w:hint="eastAsia"/>
                <w:highlight w:val="none"/>
                <w:lang w:val="en-US" w:eastAsia="zh-CN"/>
              </w:rPr>
            </w:rPrChange>
          </w:rPr>
          <w:t>2</w:t>
        </w:r>
      </w:ins>
      <w:ins w:id="3635" w:author="野草" w:date="2024-03-01T15:40:42Z">
        <w:r>
          <w:rPr>
            <w:rFonts w:hint="eastAsia"/>
            <w:highlight w:val="none"/>
            <w:lang w:val="en-US" w:eastAsia="zh-CN"/>
          </w:rPr>
          <w:t>)</w:t>
        </w:r>
      </w:ins>
      <w:ins w:id="3636" w:author="野草" w:date="2024-03-01T15:40:23Z">
        <w:r>
          <w:rPr>
            <w:rFonts w:hint="eastAsia"/>
            <w:highlight w:val="none"/>
            <w:lang w:val="en-US" w:eastAsia="zh-CN"/>
          </w:rPr>
          <w:t>。</w:t>
        </w:r>
      </w:ins>
      <w:ins w:id="3637" w:author="野草" w:date="2024-03-01T15:42:55Z">
        <w:r>
          <w:rPr>
            <w:rFonts w:hint="default" w:ascii="Times New Roman" w:hAnsi="Times New Roman"/>
          </w:rPr>
          <w:t>【u</w:t>
        </w:r>
      </w:ins>
      <w:ins w:id="3638" w:author="野草" w:date="2024-03-01T15:42:55Z">
        <w:r>
          <w:rPr>
            <w:rFonts w:ascii="Times New Roman" w:hAnsi="Times New Roman"/>
          </w:rPr>
          <w:t>p2024 0</w:t>
        </w:r>
      </w:ins>
      <w:ins w:id="3639" w:author="野草" w:date="2024-03-01T15:42:55Z">
        <w:r>
          <w:rPr>
            <w:rFonts w:hint="eastAsia"/>
            <w:lang w:val="en-US" w:eastAsia="zh-CN"/>
          </w:rPr>
          <w:t>301</w:t>
        </w:r>
      </w:ins>
      <w:ins w:id="3640" w:author="野草" w:date="2024-03-01T15:42:55Z">
        <w:r>
          <w:rPr>
            <w:rFonts w:ascii="Times New Roman" w:hAnsi="Times New Roman"/>
          </w:rPr>
          <w:t xml:space="preserve"> </w:t>
        </w:r>
      </w:ins>
      <w:ins w:id="3641" w:author="野草" w:date="2024-03-01T15:42:55Z">
        <w:r>
          <w:rPr>
            <w:rFonts w:hint="eastAsia"/>
            <w:lang w:val="en-US" w:eastAsia="zh-CN"/>
          </w:rPr>
          <w:t>1</w:t>
        </w:r>
      </w:ins>
      <w:ins w:id="3642" w:author="野草" w:date="2024-03-01T15:42:58Z">
        <w:r>
          <w:rPr>
            <w:rFonts w:hint="eastAsia"/>
            <w:lang w:val="en-US" w:eastAsia="zh-CN"/>
          </w:rPr>
          <w:t>5</w:t>
        </w:r>
      </w:ins>
      <w:ins w:id="3643" w:author="野草" w:date="2024-03-01T15:42:55Z">
        <w:r>
          <w:rPr>
            <w:rFonts w:ascii="Times New Roman" w:hAnsi="Times New Roman"/>
          </w:rPr>
          <w:t>:</w:t>
        </w:r>
      </w:ins>
      <w:ins w:id="3644" w:author="野草" w:date="2024-03-01T15:43:00Z">
        <w:r>
          <w:rPr>
            <w:rFonts w:hint="eastAsia"/>
            <w:lang w:val="en-US" w:eastAsia="zh-CN"/>
          </w:rPr>
          <w:t>42</w:t>
        </w:r>
      </w:ins>
      <w:ins w:id="3645" w:author="野草" w:date="2024-03-01T15:42:55Z">
        <w:r>
          <w:rPr>
            <w:rFonts w:hint="default" w:ascii="Times New Roman" w:hAnsi="Times New Roman"/>
          </w:rPr>
          <w:t>】</w:t>
        </w:r>
      </w:ins>
    </w:p>
    <w:p>
      <w:pPr>
        <w:pStyle w:val="9"/>
        <w:widowControl w:val="0"/>
        <w:numPr>
          <w:ilvl w:val="0"/>
          <w:numId w:val="0"/>
        </w:numPr>
        <w:tabs>
          <w:tab w:val="left" w:pos="-420"/>
        </w:tabs>
        <w:spacing w:before="120" w:after="120" w:line="360" w:lineRule="auto"/>
        <w:jc w:val="both"/>
        <w:rPr>
          <w:ins w:id="3647" w:author="野草" w:date="2024-02-29T18:08:52Z"/>
          <w:rFonts w:hint="eastAsia" w:eastAsia="宋体"/>
          <w:highlight w:val="none"/>
          <w:lang w:val="en-US" w:eastAsia="zh-CN"/>
        </w:rPr>
        <w:pPrChange w:id="3646" w:author="Fred Zhou" w:date="2024-02-29T12:11:00Z">
          <w:pPr>
            <w:widowControl w:val="0"/>
            <w:spacing w:before="120" w:after="120" w:line="360" w:lineRule="auto"/>
            <w:jc w:val="both"/>
          </w:pPr>
        </w:pPrChange>
      </w:pPr>
      <w:ins w:id="3648" w:author="野草" w:date="2024-03-01T15:45:24Z">
        <w:r>
          <w:rPr>
            <w:rFonts w:hint="eastAsia"/>
            <w:highlight w:val="none"/>
            <w:lang w:val="en-US" w:eastAsia="zh-CN"/>
          </w:rPr>
          <w:tab/>
        </w:r>
      </w:ins>
      <w:ins w:id="3649" w:author="野草" w:date="2024-03-01T15:58:19Z">
        <w:r>
          <w:rPr>
            <w:rFonts w:ascii="Times New Roman" w:hAnsi="Times New Roman" w:eastAsia="楷体" w:cstheme="minorBidi"/>
            <w:sz w:val="24"/>
            <w:szCs w:val="24"/>
            <w:rPrChange w:id="3650" w:author="野草" w:date="2024-03-01T15:58:36Z">
              <w:rPr>
                <w:rFonts w:ascii="宋体" w:hAnsi="宋体" w:eastAsia="宋体" w:cs="宋体"/>
                <w:sz w:val="24"/>
                <w:szCs w:val="24"/>
              </w:rPr>
            </w:rPrChange>
          </w:rPr>
          <w:t>在</w:t>
        </w:r>
      </w:ins>
      <w:ins w:id="3652" w:author="野草" w:date="2024-03-01T15:58:19Z">
        <w:r>
          <w:rPr>
            <w:rFonts w:ascii="Times New Roman" w:hAnsi="Times New Roman" w:eastAsia="楷体" w:cstheme="minorBidi"/>
            <w:sz w:val="24"/>
            <w:szCs w:val="24"/>
            <w:highlight w:val="cyan"/>
            <w:rPrChange w:id="3653" w:author="野草" w:date="2024-03-01T15:58:41Z">
              <w:rPr>
                <w:rFonts w:ascii="宋体" w:hAnsi="宋体" w:eastAsia="宋体" w:cs="宋体"/>
                <w:sz w:val="24"/>
                <w:szCs w:val="24"/>
              </w:rPr>
            </w:rPrChange>
          </w:rPr>
          <w:t>评估脆弱性</w:t>
        </w:r>
      </w:ins>
      <w:ins w:id="3655" w:author="野草" w:date="2024-03-01T15:58:19Z">
        <w:r>
          <w:rPr>
            <w:rFonts w:ascii="Times New Roman" w:hAnsi="Times New Roman" w:eastAsia="楷体" w:cstheme="minorBidi"/>
            <w:sz w:val="24"/>
            <w:szCs w:val="24"/>
            <w:rPrChange w:id="3656" w:author="野草" w:date="2024-03-01T15:58:36Z">
              <w:rPr>
                <w:rFonts w:ascii="宋体" w:hAnsi="宋体" w:eastAsia="宋体" w:cs="宋体"/>
                <w:sz w:val="24"/>
                <w:szCs w:val="24"/>
              </w:rPr>
            </w:rPrChange>
          </w:rPr>
          <w:t>时，</w:t>
        </w:r>
      </w:ins>
      <w:ins w:id="3658" w:author="野草" w:date="2024-03-01T15:58:30Z">
        <w:r>
          <w:rPr>
            <w:rFonts w:hint="default" w:ascii="Times New Roman" w:hAnsi="Times New Roman" w:eastAsia="楷体" w:cstheme="minorBidi"/>
            <w:sz w:val="24"/>
            <w:szCs w:val="24"/>
            <w:lang w:val="en-US" w:eastAsia="zh-CN"/>
            <w:rPrChange w:id="3659" w:author="野草" w:date="2024-03-01T15:58:36Z">
              <w:rPr>
                <w:rFonts w:hint="eastAsia" w:ascii="宋体" w:hAnsi="宋体" w:eastAsia="宋体" w:cs="宋体"/>
                <w:sz w:val="24"/>
                <w:szCs w:val="24"/>
                <w:lang w:val="en-US" w:eastAsia="zh-CN"/>
              </w:rPr>
            </w:rPrChange>
          </w:rPr>
          <w:t>本研究</w:t>
        </w:r>
      </w:ins>
      <w:ins w:id="3661" w:author="野草" w:date="2024-03-01T15:58:19Z">
        <w:r>
          <w:rPr>
            <w:rFonts w:ascii="Times New Roman" w:hAnsi="Times New Roman" w:eastAsia="楷体" w:cstheme="minorBidi"/>
            <w:sz w:val="24"/>
            <w:szCs w:val="24"/>
            <w:highlight w:val="cyan"/>
            <w:rPrChange w:id="3662" w:author="野草" w:date="2024-03-01T15:58:44Z">
              <w:rPr>
                <w:rFonts w:ascii="宋体" w:hAnsi="宋体" w:eastAsia="宋体" w:cs="宋体"/>
                <w:sz w:val="24"/>
                <w:szCs w:val="24"/>
              </w:rPr>
            </w:rPrChange>
          </w:rPr>
          <w:t>着重考虑</w:t>
        </w:r>
      </w:ins>
      <w:ins w:id="3664" w:author="野草" w:date="2024-03-01T15:58:19Z">
        <w:r>
          <w:rPr>
            <w:rFonts w:ascii="Times New Roman" w:hAnsi="Times New Roman" w:eastAsia="楷体" w:cstheme="minorBidi"/>
            <w:sz w:val="24"/>
            <w:szCs w:val="24"/>
            <w:rPrChange w:id="3665" w:author="野草" w:date="2024-03-01T15:58:36Z">
              <w:rPr>
                <w:rFonts w:ascii="宋体" w:hAnsi="宋体" w:eastAsia="宋体" w:cs="宋体"/>
                <w:sz w:val="24"/>
                <w:szCs w:val="24"/>
              </w:rPr>
            </w:rPrChange>
          </w:rPr>
          <w:t>城市居民的</w:t>
        </w:r>
      </w:ins>
      <w:ins w:id="3667" w:author="野草" w:date="2024-03-01T15:58:19Z">
        <w:r>
          <w:rPr>
            <w:rFonts w:ascii="Times New Roman" w:hAnsi="Times New Roman" w:eastAsia="楷体" w:cstheme="minorBidi"/>
            <w:sz w:val="24"/>
            <w:szCs w:val="24"/>
            <w:highlight w:val="cyan"/>
            <w:rPrChange w:id="3668" w:author="野草" w:date="2024-03-01T15:58:46Z">
              <w:rPr>
                <w:rFonts w:ascii="宋体" w:hAnsi="宋体" w:eastAsia="宋体" w:cs="宋体"/>
                <w:sz w:val="24"/>
                <w:szCs w:val="24"/>
              </w:rPr>
            </w:rPrChange>
          </w:rPr>
          <w:t>年龄</w:t>
        </w:r>
      </w:ins>
      <w:ins w:id="3670" w:author="野草" w:date="2024-03-01T15:58:19Z">
        <w:r>
          <w:rPr>
            <w:rFonts w:ascii="Times New Roman" w:hAnsi="Times New Roman" w:eastAsia="楷体" w:cstheme="minorBidi"/>
            <w:sz w:val="24"/>
            <w:szCs w:val="24"/>
            <w:rPrChange w:id="3671" w:author="野草" w:date="2024-03-01T15:58:36Z">
              <w:rPr>
                <w:rFonts w:ascii="宋体" w:hAnsi="宋体" w:eastAsia="宋体" w:cs="宋体"/>
                <w:sz w:val="24"/>
                <w:szCs w:val="24"/>
              </w:rPr>
            </w:rPrChange>
          </w:rPr>
          <w:t>和</w:t>
        </w:r>
      </w:ins>
      <w:ins w:id="3673" w:author="野草" w:date="2024-03-01T15:58:19Z">
        <w:r>
          <w:rPr>
            <w:rFonts w:ascii="Times New Roman" w:hAnsi="Times New Roman" w:eastAsia="楷体" w:cstheme="minorBidi"/>
            <w:sz w:val="24"/>
            <w:szCs w:val="24"/>
            <w:highlight w:val="cyan"/>
            <w:rPrChange w:id="3674" w:author="野草" w:date="2024-03-01T15:58:48Z">
              <w:rPr>
                <w:rFonts w:ascii="宋体" w:hAnsi="宋体" w:eastAsia="宋体" w:cs="宋体"/>
                <w:sz w:val="24"/>
                <w:szCs w:val="24"/>
              </w:rPr>
            </w:rPrChange>
          </w:rPr>
          <w:t>收入</w:t>
        </w:r>
      </w:ins>
      <w:ins w:id="3676" w:author="野草" w:date="2024-03-01T15:58:19Z">
        <w:r>
          <w:rPr>
            <w:rFonts w:ascii="Times New Roman" w:hAnsi="Times New Roman" w:eastAsia="楷体" w:cstheme="minorBidi"/>
            <w:sz w:val="24"/>
            <w:szCs w:val="24"/>
            <w:rPrChange w:id="3677" w:author="野草" w:date="2024-03-01T15:58:36Z">
              <w:rPr>
                <w:rFonts w:ascii="宋体" w:hAnsi="宋体" w:eastAsia="宋体" w:cs="宋体"/>
                <w:sz w:val="24"/>
                <w:szCs w:val="24"/>
              </w:rPr>
            </w:rPrChange>
          </w:rPr>
          <w:t>这两个</w:t>
        </w:r>
      </w:ins>
      <w:ins w:id="3679" w:author="野草" w:date="2024-03-01T15:58:19Z">
        <w:r>
          <w:rPr>
            <w:rFonts w:ascii="Times New Roman" w:hAnsi="Times New Roman" w:eastAsia="楷体" w:cstheme="minorBidi"/>
            <w:sz w:val="24"/>
            <w:szCs w:val="24"/>
            <w:highlight w:val="cyan"/>
            <w:rPrChange w:id="3680" w:author="野草" w:date="2024-03-01T15:58:53Z">
              <w:rPr>
                <w:rFonts w:ascii="宋体" w:hAnsi="宋体" w:eastAsia="宋体" w:cs="宋体"/>
                <w:sz w:val="24"/>
                <w:szCs w:val="24"/>
              </w:rPr>
            </w:rPrChange>
          </w:rPr>
          <w:t>关键因素</w:t>
        </w:r>
      </w:ins>
      <w:ins w:id="3682" w:author="野草" w:date="2024-03-01T15:58:19Z">
        <w:r>
          <w:rPr>
            <w:rFonts w:ascii="Times New Roman" w:hAnsi="Times New Roman" w:eastAsia="楷体" w:cstheme="minorBidi"/>
            <w:sz w:val="24"/>
            <w:szCs w:val="24"/>
            <w:rPrChange w:id="3683" w:author="野草" w:date="2024-03-01T15:58:36Z">
              <w:rPr>
                <w:rFonts w:ascii="宋体" w:hAnsi="宋体" w:eastAsia="宋体" w:cs="宋体"/>
                <w:sz w:val="24"/>
                <w:szCs w:val="24"/>
              </w:rPr>
            </w:rPrChange>
          </w:rPr>
          <w:t>。</w:t>
        </w:r>
      </w:ins>
      <w:ins w:id="3685" w:author="野草" w:date="2024-03-01T16:00:04Z">
        <w:r>
          <w:rPr>
            <w:rFonts w:hint="default" w:ascii="Times New Roman" w:hAnsi="Times New Roman"/>
          </w:rPr>
          <w:t>【u</w:t>
        </w:r>
      </w:ins>
      <w:ins w:id="3686" w:author="野草" w:date="2024-03-01T16:00:04Z">
        <w:r>
          <w:rPr>
            <w:rFonts w:ascii="Times New Roman" w:hAnsi="Times New Roman"/>
          </w:rPr>
          <w:t>p2024 0</w:t>
        </w:r>
      </w:ins>
      <w:ins w:id="3687" w:author="野草" w:date="2024-03-01T16:00:04Z">
        <w:r>
          <w:rPr>
            <w:rFonts w:hint="eastAsia"/>
            <w:lang w:val="en-US" w:eastAsia="zh-CN"/>
          </w:rPr>
          <w:t>301</w:t>
        </w:r>
      </w:ins>
      <w:ins w:id="3688" w:author="野草" w:date="2024-03-01T16:00:04Z">
        <w:r>
          <w:rPr>
            <w:rFonts w:ascii="Times New Roman" w:hAnsi="Times New Roman"/>
          </w:rPr>
          <w:t xml:space="preserve"> </w:t>
        </w:r>
      </w:ins>
      <w:ins w:id="3689" w:author="野草" w:date="2024-03-01T16:00:04Z">
        <w:r>
          <w:rPr>
            <w:rFonts w:hint="eastAsia"/>
            <w:lang w:val="en-US" w:eastAsia="zh-CN"/>
          </w:rPr>
          <w:t>1</w:t>
        </w:r>
      </w:ins>
      <w:ins w:id="3690" w:author="野草" w:date="2024-03-01T16:00:07Z">
        <w:r>
          <w:rPr>
            <w:rFonts w:hint="eastAsia"/>
            <w:lang w:val="en-US" w:eastAsia="zh-CN"/>
          </w:rPr>
          <w:t>6</w:t>
        </w:r>
      </w:ins>
      <w:ins w:id="3691" w:author="野草" w:date="2024-03-01T16:00:04Z">
        <w:r>
          <w:rPr>
            <w:rFonts w:ascii="Times New Roman" w:hAnsi="Times New Roman"/>
          </w:rPr>
          <w:t>:</w:t>
        </w:r>
      </w:ins>
      <w:ins w:id="3692" w:author="野草" w:date="2024-03-01T16:00:09Z">
        <w:r>
          <w:rPr>
            <w:rFonts w:hint="eastAsia"/>
            <w:lang w:val="en-US" w:eastAsia="zh-CN"/>
          </w:rPr>
          <w:t>0</w:t>
        </w:r>
      </w:ins>
      <w:ins w:id="3693" w:author="野草" w:date="2024-03-01T16:04:10Z">
        <w:r>
          <w:rPr>
            <w:rFonts w:hint="eastAsia"/>
            <w:lang w:val="en-US" w:eastAsia="zh-CN"/>
          </w:rPr>
          <w:t>3</w:t>
        </w:r>
      </w:ins>
      <w:ins w:id="3694" w:author="野草" w:date="2024-03-01T16:00:04Z">
        <w:r>
          <w:rPr>
            <w:rFonts w:hint="default" w:ascii="Times New Roman" w:hAnsi="Times New Roman"/>
          </w:rPr>
          <w:t>】</w:t>
        </w:r>
      </w:ins>
      <w:ins w:id="3695" w:author="野草" w:date="2024-03-01T15:58:19Z">
        <w:r>
          <w:rPr>
            <w:rFonts w:ascii="Times New Roman" w:hAnsi="Times New Roman" w:eastAsia="楷体" w:cstheme="minorBidi"/>
            <w:sz w:val="24"/>
            <w:szCs w:val="24"/>
            <w:rPrChange w:id="3696" w:author="野草" w:date="2024-03-01T15:58:36Z">
              <w:rPr>
                <w:rFonts w:ascii="宋体" w:hAnsi="宋体" w:eastAsia="宋体" w:cs="宋体"/>
                <w:sz w:val="24"/>
                <w:szCs w:val="24"/>
              </w:rPr>
            </w:rPrChange>
          </w:rPr>
          <w:br w:type="textWrapping"/>
        </w:r>
      </w:ins>
      <w:ins w:id="3698" w:author="野草" w:date="2024-03-01T15:58:19Z">
        <w:r>
          <w:rPr>
            <w:rFonts w:ascii="宋体" w:hAnsi="宋体" w:eastAsia="宋体" w:cs="宋体"/>
            <w:sz w:val="24"/>
            <w:szCs w:val="24"/>
          </w:rPr>
          <w:br w:type="textWrapping"/>
        </w:r>
      </w:ins>
      <w:ins w:id="3699" w:author="野草" w:date="2024-03-01T16:17:32Z">
        <w:r>
          <w:rPr>
            <w:rFonts w:hint="eastAsia" w:ascii="宋体" w:hAnsi="宋体" w:eastAsia="宋体" w:cs="宋体"/>
            <w:sz w:val="24"/>
            <w:szCs w:val="24"/>
            <w:lang w:val="en-US" w:eastAsia="zh-CN"/>
          </w:rPr>
          <w:tab/>
        </w:r>
      </w:ins>
      <w:ins w:id="3700" w:author="野草" w:date="2024-03-01T15:58:19Z">
        <w:r>
          <w:rPr>
            <w:rFonts w:ascii="Times New Roman" w:hAnsi="Times New Roman" w:eastAsia="楷体" w:cstheme="minorBidi"/>
            <w:sz w:val="24"/>
            <w:szCs w:val="24"/>
            <w:rPrChange w:id="3701" w:author="野草" w:date="2024-03-01T16:17:29Z">
              <w:rPr>
                <w:rFonts w:ascii="宋体" w:hAnsi="宋体" w:eastAsia="宋体" w:cs="宋体"/>
                <w:sz w:val="24"/>
                <w:szCs w:val="24"/>
              </w:rPr>
            </w:rPrChange>
          </w:rPr>
          <w:t>为了</w:t>
        </w:r>
      </w:ins>
      <w:ins w:id="3703" w:author="野草" w:date="2024-03-01T16:17:00Z">
        <w:r>
          <w:rPr>
            <w:rFonts w:hint="default" w:ascii="Times New Roman" w:hAnsi="Times New Roman" w:eastAsia="楷体" w:cstheme="minorBidi"/>
            <w:sz w:val="24"/>
            <w:szCs w:val="24"/>
            <w:lang w:val="en-US" w:eastAsia="zh-CN"/>
            <w:rPrChange w:id="3704" w:author="野草" w:date="2024-03-01T16:17:29Z">
              <w:rPr>
                <w:rFonts w:hint="eastAsia" w:ascii="宋体" w:hAnsi="宋体" w:eastAsia="宋体" w:cs="宋体"/>
                <w:sz w:val="24"/>
                <w:szCs w:val="24"/>
                <w:lang w:val="en-US" w:eastAsia="zh-CN"/>
              </w:rPr>
            </w:rPrChange>
          </w:rPr>
          <w:t>计算</w:t>
        </w:r>
      </w:ins>
      <w:ins w:id="3706" w:author="野草" w:date="2024-03-01T15:58:19Z">
        <w:r>
          <w:rPr>
            <w:rFonts w:ascii="Times New Roman" w:hAnsi="Times New Roman" w:eastAsia="楷体" w:cstheme="minorBidi"/>
            <w:sz w:val="24"/>
            <w:szCs w:val="24"/>
            <w:highlight w:val="cyan"/>
            <w:rPrChange w:id="3707" w:author="野草" w:date="2024-03-01T16:17:36Z">
              <w:rPr>
                <w:rFonts w:ascii="宋体" w:hAnsi="宋体" w:eastAsia="宋体" w:cs="宋体"/>
                <w:sz w:val="24"/>
                <w:szCs w:val="24"/>
              </w:rPr>
            </w:rPrChange>
          </w:rPr>
          <w:t>脆弱性</w:t>
        </w:r>
      </w:ins>
      <w:ins w:id="3709" w:author="野草" w:date="2024-03-01T16:16:56Z">
        <w:r>
          <w:rPr>
            <w:rFonts w:hint="default" w:ascii="Times New Roman" w:hAnsi="Times New Roman" w:eastAsia="楷体" w:cstheme="minorBidi"/>
            <w:sz w:val="24"/>
            <w:szCs w:val="24"/>
            <w:highlight w:val="cyan"/>
            <w:lang w:val="en-US" w:eastAsia="zh-CN"/>
            <w:rPrChange w:id="3710" w:author="野草" w:date="2024-03-01T16:17:36Z">
              <w:rPr>
                <w:rFonts w:hint="eastAsia" w:ascii="宋体" w:hAnsi="宋体" w:eastAsia="宋体" w:cs="宋体"/>
                <w:sz w:val="24"/>
                <w:szCs w:val="24"/>
                <w:lang w:val="en-US" w:eastAsia="zh-CN"/>
              </w:rPr>
            </w:rPrChange>
          </w:rPr>
          <w:t>因子</w:t>
        </w:r>
      </w:ins>
      <w:ins w:id="3712" w:author="野草" w:date="2024-03-01T15:58:19Z">
        <w:r>
          <w:rPr>
            <w:rFonts w:ascii="Times New Roman" w:hAnsi="Times New Roman" w:eastAsia="楷体" w:cstheme="minorBidi"/>
            <w:sz w:val="24"/>
            <w:szCs w:val="24"/>
            <w:rPrChange w:id="3713" w:author="野草" w:date="2024-03-01T16:17:29Z">
              <w:rPr>
                <w:rFonts w:ascii="宋体" w:hAnsi="宋体" w:eastAsia="宋体" w:cs="宋体"/>
                <w:sz w:val="24"/>
                <w:szCs w:val="24"/>
              </w:rPr>
            </w:rPrChange>
          </w:rPr>
          <w:t>，我们构建了</w:t>
        </w:r>
      </w:ins>
      <w:ins w:id="3715" w:author="野草" w:date="2024-03-01T15:58:19Z">
        <w:r>
          <w:rPr>
            <w:rFonts w:ascii="Times New Roman" w:hAnsi="Times New Roman" w:eastAsia="楷体" w:cstheme="minorBidi"/>
            <w:sz w:val="24"/>
            <w:szCs w:val="24"/>
            <w:highlight w:val="cyan"/>
            <w:rPrChange w:id="3716" w:author="野草" w:date="2024-03-01T16:17:39Z">
              <w:rPr>
                <w:rFonts w:ascii="宋体" w:hAnsi="宋体" w:eastAsia="宋体" w:cs="宋体"/>
                <w:sz w:val="24"/>
                <w:szCs w:val="24"/>
              </w:rPr>
            </w:rPrChange>
          </w:rPr>
          <w:t>四个核心指标</w:t>
        </w:r>
      </w:ins>
      <w:ins w:id="3718" w:author="野草" w:date="2024-03-01T15:58:19Z">
        <w:r>
          <w:rPr>
            <w:rFonts w:ascii="Times New Roman" w:hAnsi="Times New Roman" w:eastAsia="楷体" w:cstheme="minorBidi"/>
            <w:sz w:val="24"/>
            <w:szCs w:val="24"/>
            <w:rPrChange w:id="3719" w:author="野草" w:date="2024-03-01T16:17:29Z">
              <w:rPr>
                <w:rFonts w:ascii="宋体" w:hAnsi="宋体" w:eastAsia="宋体" w:cs="宋体"/>
                <w:sz w:val="24"/>
                <w:szCs w:val="24"/>
              </w:rPr>
            </w:rPrChange>
          </w:rPr>
          <w:t>：</w:t>
        </w:r>
      </w:ins>
      <w:ins w:id="3721" w:author="野草" w:date="2024-03-01T15:58:19Z">
        <w:r>
          <w:rPr>
            <w:rFonts w:ascii="Times New Roman" w:hAnsi="Times New Roman" w:eastAsia="楷体" w:cstheme="minorBidi"/>
            <w:sz w:val="24"/>
            <w:szCs w:val="24"/>
            <w:highlight w:val="cyan"/>
            <w:u w:val="single"/>
            <w:rPrChange w:id="3722" w:author="野草" w:date="2024-03-01T16:17:50Z">
              <w:rPr>
                <w:rFonts w:ascii="宋体" w:hAnsi="宋体" w:eastAsia="宋体" w:cs="宋体"/>
                <w:sz w:val="24"/>
                <w:szCs w:val="24"/>
              </w:rPr>
            </w:rPrChange>
          </w:rPr>
          <w:t>大于65岁人口比例（P</w:t>
        </w:r>
      </w:ins>
      <w:ins w:id="3724" w:author="野草" w:date="2024-03-01T15:58:19Z">
        <w:r>
          <w:rPr>
            <w:rFonts w:ascii="Times New Roman" w:hAnsi="Times New Roman" w:eastAsia="楷体" w:cstheme="minorBidi"/>
            <w:sz w:val="24"/>
            <w:szCs w:val="24"/>
            <w:highlight w:val="cyan"/>
            <w:u w:val="single"/>
            <w:vertAlign w:val="subscript"/>
            <w:rPrChange w:id="3725" w:author="野草" w:date="2024-03-01T16:22:51Z">
              <w:rPr>
                <w:rFonts w:ascii="宋体" w:hAnsi="宋体" w:eastAsia="宋体" w:cs="宋体"/>
                <w:sz w:val="24"/>
                <w:szCs w:val="24"/>
              </w:rPr>
            </w:rPrChange>
          </w:rPr>
          <w:t>H</w:t>
        </w:r>
      </w:ins>
      <w:ins w:id="3727" w:author="野草" w:date="2024-03-01T15:58:19Z">
        <w:r>
          <w:rPr>
            <w:rFonts w:ascii="Times New Roman" w:hAnsi="Times New Roman" w:eastAsia="楷体" w:cstheme="minorBidi"/>
            <w:sz w:val="24"/>
            <w:szCs w:val="24"/>
            <w:highlight w:val="cyan"/>
            <w:u w:val="single"/>
            <w:vertAlign w:val="subscript"/>
            <w:rPrChange w:id="3728" w:author="野草" w:date="2024-03-01T16:20:00Z">
              <w:rPr>
                <w:rFonts w:ascii="宋体" w:hAnsi="宋体" w:eastAsia="宋体" w:cs="宋体"/>
                <w:sz w:val="24"/>
                <w:szCs w:val="24"/>
              </w:rPr>
            </w:rPrChange>
          </w:rPr>
          <w:t>65</w:t>
        </w:r>
      </w:ins>
      <w:ins w:id="3730" w:author="野草" w:date="2024-03-01T15:58:19Z">
        <w:r>
          <w:rPr>
            <w:rFonts w:ascii="Times New Roman" w:hAnsi="Times New Roman" w:eastAsia="楷体" w:cstheme="minorBidi"/>
            <w:sz w:val="24"/>
            <w:szCs w:val="24"/>
            <w:highlight w:val="cyan"/>
            <w:u w:val="single"/>
            <w:rPrChange w:id="3731" w:author="野草" w:date="2024-03-01T16:17:50Z">
              <w:rPr>
                <w:rFonts w:ascii="宋体" w:hAnsi="宋体" w:eastAsia="宋体" w:cs="宋体"/>
                <w:sz w:val="24"/>
                <w:szCs w:val="24"/>
              </w:rPr>
            </w:rPrChange>
          </w:rPr>
          <w:t>）</w:t>
        </w:r>
      </w:ins>
      <w:ins w:id="3733" w:author="野草" w:date="2024-03-01T15:58:19Z">
        <w:r>
          <w:rPr>
            <w:rFonts w:ascii="Times New Roman" w:hAnsi="Times New Roman" w:eastAsia="楷体" w:cstheme="minorBidi"/>
            <w:sz w:val="24"/>
            <w:szCs w:val="24"/>
            <w:highlight w:val="cyan"/>
            <w:u w:val="single"/>
            <w:rPrChange w:id="3734" w:author="野草" w:date="2024-03-01T16:17:50Z">
              <w:rPr>
                <w:rFonts w:ascii="宋体" w:hAnsi="宋体" w:eastAsia="宋体" w:cs="宋体"/>
                <w:sz w:val="24"/>
                <w:szCs w:val="24"/>
              </w:rPr>
            </w:rPrChange>
          </w:rPr>
          <w:t>、小于65岁人口比例（P</w:t>
        </w:r>
      </w:ins>
      <w:ins w:id="3736" w:author="野草" w:date="2024-03-01T15:58:19Z">
        <w:r>
          <w:rPr>
            <w:rFonts w:ascii="Times New Roman" w:hAnsi="Times New Roman" w:eastAsia="楷体" w:cstheme="minorBidi"/>
            <w:sz w:val="24"/>
            <w:szCs w:val="24"/>
            <w:highlight w:val="cyan"/>
            <w:u w:val="single"/>
            <w:vertAlign w:val="subscript"/>
            <w:rPrChange w:id="3737" w:author="野草" w:date="2024-03-01T16:22:54Z">
              <w:rPr>
                <w:rFonts w:ascii="宋体" w:hAnsi="宋体" w:eastAsia="宋体" w:cs="宋体"/>
                <w:sz w:val="24"/>
                <w:szCs w:val="24"/>
              </w:rPr>
            </w:rPrChange>
          </w:rPr>
          <w:t>L</w:t>
        </w:r>
      </w:ins>
      <w:ins w:id="3739" w:author="野草" w:date="2024-03-01T15:58:19Z">
        <w:r>
          <w:rPr>
            <w:rFonts w:ascii="Times New Roman" w:hAnsi="Times New Roman" w:eastAsia="楷体" w:cstheme="minorBidi"/>
            <w:sz w:val="24"/>
            <w:szCs w:val="24"/>
            <w:highlight w:val="cyan"/>
            <w:u w:val="single"/>
            <w:vertAlign w:val="subscript"/>
            <w:rPrChange w:id="3740" w:author="野草" w:date="2024-03-01T16:20:03Z">
              <w:rPr>
                <w:rFonts w:ascii="宋体" w:hAnsi="宋体" w:eastAsia="宋体" w:cs="宋体"/>
                <w:sz w:val="24"/>
                <w:szCs w:val="24"/>
              </w:rPr>
            </w:rPrChange>
          </w:rPr>
          <w:t>65</w:t>
        </w:r>
      </w:ins>
      <w:ins w:id="3742" w:author="野草" w:date="2024-03-01T15:58:19Z">
        <w:r>
          <w:rPr>
            <w:rFonts w:ascii="Times New Roman" w:hAnsi="Times New Roman" w:eastAsia="楷体" w:cstheme="minorBidi"/>
            <w:sz w:val="24"/>
            <w:szCs w:val="24"/>
            <w:highlight w:val="cyan"/>
            <w:u w:val="single"/>
            <w:rPrChange w:id="3743" w:author="野草" w:date="2024-03-01T16:17:50Z">
              <w:rPr>
                <w:rFonts w:ascii="宋体" w:hAnsi="宋体" w:eastAsia="宋体" w:cs="宋体"/>
                <w:sz w:val="24"/>
                <w:szCs w:val="24"/>
              </w:rPr>
            </w:rPrChange>
          </w:rPr>
          <w:t>）、年收入高于5万人口比例（I</w:t>
        </w:r>
      </w:ins>
      <w:ins w:id="3745" w:author="野草" w:date="2024-03-01T15:58:19Z">
        <w:r>
          <w:rPr>
            <w:rFonts w:ascii="Times New Roman" w:hAnsi="Times New Roman" w:eastAsia="楷体" w:cstheme="minorBidi"/>
            <w:sz w:val="24"/>
            <w:szCs w:val="24"/>
            <w:highlight w:val="cyan"/>
            <w:u w:val="single"/>
            <w:vertAlign w:val="subscript"/>
            <w:rPrChange w:id="3746" w:author="野草" w:date="2024-03-01T16:22:58Z">
              <w:rPr>
                <w:rFonts w:ascii="宋体" w:hAnsi="宋体" w:eastAsia="宋体" w:cs="宋体"/>
                <w:sz w:val="24"/>
                <w:szCs w:val="24"/>
              </w:rPr>
            </w:rPrChange>
          </w:rPr>
          <w:t>H</w:t>
        </w:r>
      </w:ins>
      <w:ins w:id="3748" w:author="野草" w:date="2024-03-01T15:58:19Z">
        <w:r>
          <w:rPr>
            <w:rFonts w:ascii="Times New Roman" w:hAnsi="Times New Roman" w:eastAsia="楷体" w:cstheme="minorBidi"/>
            <w:sz w:val="24"/>
            <w:szCs w:val="24"/>
            <w:highlight w:val="cyan"/>
            <w:u w:val="single"/>
            <w:vertAlign w:val="subscript"/>
            <w:rPrChange w:id="3749" w:author="野草" w:date="2024-03-01T16:20:06Z">
              <w:rPr>
                <w:rFonts w:ascii="宋体" w:hAnsi="宋体" w:eastAsia="宋体" w:cs="宋体"/>
                <w:sz w:val="24"/>
                <w:szCs w:val="24"/>
              </w:rPr>
            </w:rPrChange>
          </w:rPr>
          <w:t>5</w:t>
        </w:r>
      </w:ins>
      <w:ins w:id="3751" w:author="野草" w:date="2024-03-01T15:58:19Z">
        <w:r>
          <w:rPr>
            <w:rFonts w:ascii="Times New Roman" w:hAnsi="Times New Roman" w:eastAsia="楷体" w:cstheme="minorBidi"/>
            <w:sz w:val="24"/>
            <w:szCs w:val="24"/>
            <w:highlight w:val="cyan"/>
            <w:u w:val="single"/>
            <w:rPrChange w:id="3752" w:author="野草" w:date="2024-03-01T16:17:50Z">
              <w:rPr>
                <w:rFonts w:ascii="宋体" w:hAnsi="宋体" w:eastAsia="宋体" w:cs="宋体"/>
                <w:sz w:val="24"/>
                <w:szCs w:val="24"/>
              </w:rPr>
            </w:rPrChange>
          </w:rPr>
          <w:t>）以及年收入低于5万人口比例（I</w:t>
        </w:r>
      </w:ins>
      <w:ins w:id="3754" w:author="野草" w:date="2024-03-01T15:58:19Z">
        <w:r>
          <w:rPr>
            <w:rFonts w:ascii="Times New Roman" w:hAnsi="Times New Roman" w:eastAsia="楷体" w:cstheme="minorBidi"/>
            <w:sz w:val="24"/>
            <w:szCs w:val="24"/>
            <w:highlight w:val="cyan"/>
            <w:u w:val="single"/>
            <w:vertAlign w:val="subscript"/>
            <w:rPrChange w:id="3755" w:author="野草" w:date="2024-03-01T16:23:00Z">
              <w:rPr>
                <w:rFonts w:ascii="宋体" w:hAnsi="宋体" w:eastAsia="宋体" w:cs="宋体"/>
                <w:sz w:val="24"/>
                <w:szCs w:val="24"/>
              </w:rPr>
            </w:rPrChange>
          </w:rPr>
          <w:t>L</w:t>
        </w:r>
      </w:ins>
      <w:ins w:id="3757" w:author="野草" w:date="2024-03-01T15:58:19Z">
        <w:r>
          <w:rPr>
            <w:rFonts w:ascii="Times New Roman" w:hAnsi="Times New Roman" w:eastAsia="楷体" w:cstheme="minorBidi"/>
            <w:sz w:val="24"/>
            <w:szCs w:val="24"/>
            <w:highlight w:val="cyan"/>
            <w:u w:val="single"/>
            <w:vertAlign w:val="subscript"/>
            <w:rPrChange w:id="3758" w:author="野草" w:date="2024-03-01T16:20:09Z">
              <w:rPr>
                <w:rFonts w:ascii="宋体" w:hAnsi="宋体" w:eastAsia="宋体" w:cs="宋体"/>
                <w:sz w:val="24"/>
                <w:szCs w:val="24"/>
              </w:rPr>
            </w:rPrChange>
          </w:rPr>
          <w:t>5</w:t>
        </w:r>
      </w:ins>
      <w:ins w:id="3760" w:author="野草" w:date="2024-03-01T15:58:19Z">
        <w:r>
          <w:rPr>
            <w:rFonts w:ascii="Times New Roman" w:hAnsi="Times New Roman" w:eastAsia="楷体" w:cstheme="minorBidi"/>
            <w:sz w:val="24"/>
            <w:szCs w:val="24"/>
            <w:highlight w:val="cyan"/>
            <w:u w:val="single"/>
            <w:rPrChange w:id="3761" w:author="野草" w:date="2024-03-01T16:17:50Z">
              <w:rPr>
                <w:rFonts w:ascii="宋体" w:hAnsi="宋体" w:eastAsia="宋体" w:cs="宋体"/>
                <w:sz w:val="24"/>
                <w:szCs w:val="24"/>
              </w:rPr>
            </w:rPrChange>
          </w:rPr>
          <w:t>）</w:t>
        </w:r>
      </w:ins>
      <w:ins w:id="3763" w:author="野草" w:date="2024-03-01T15:58:19Z">
        <w:r>
          <w:rPr>
            <w:rFonts w:ascii="Times New Roman" w:hAnsi="Times New Roman" w:eastAsia="楷体" w:cstheme="minorBidi"/>
            <w:sz w:val="24"/>
            <w:szCs w:val="24"/>
            <w:rPrChange w:id="3764" w:author="野草" w:date="2024-03-01T16:17:29Z">
              <w:rPr>
                <w:rFonts w:ascii="宋体" w:hAnsi="宋体" w:eastAsia="宋体" w:cs="宋体"/>
                <w:sz w:val="24"/>
                <w:szCs w:val="24"/>
              </w:rPr>
            </w:rPrChange>
          </w:rPr>
          <w:t>。这里，</w:t>
        </w:r>
      </w:ins>
      <w:ins w:id="3766" w:author="野草" w:date="2024-03-01T15:58:19Z">
        <w:r>
          <w:rPr>
            <w:rFonts w:ascii="Times New Roman" w:hAnsi="Times New Roman" w:eastAsia="楷体" w:cstheme="minorBidi"/>
            <w:sz w:val="24"/>
            <w:szCs w:val="24"/>
            <w:highlight w:val="cyan"/>
            <w:u w:val="single"/>
            <w:rPrChange w:id="3767" w:author="野草" w:date="2024-03-01T16:17:54Z">
              <w:rPr>
                <w:rFonts w:ascii="宋体" w:hAnsi="宋体" w:eastAsia="宋体" w:cs="宋体"/>
                <w:sz w:val="24"/>
                <w:szCs w:val="24"/>
              </w:rPr>
            </w:rPrChange>
          </w:rPr>
          <w:t>5万元人民币</w:t>
        </w:r>
      </w:ins>
      <w:ins w:id="3769" w:author="野草" w:date="2024-03-01T16:18:48Z">
        <w:r>
          <w:rPr>
            <w:rFonts w:hint="default" w:eastAsia="楷体" w:asciiTheme="minorHAnsi" w:hAnsiTheme="minorHAnsi" w:cstheme="minorBidi"/>
            <w:kern w:val="2"/>
            <w:sz w:val="24"/>
            <w:szCs w:val="24"/>
            <w:u w:val="none"/>
            <w:lang w:val="en-US" w:eastAsia="zh-CN" w:bidi="ar-SA"/>
            <w:rPrChange w:id="3770" w:author="野草" w:date="2024-03-01T16:18:59Z">
              <w:rPr>
                <w:rFonts w:eastAsia="楷体" w:asciiTheme="minorHAnsi" w:hAnsiTheme="minorHAnsi" w:cstheme="minorBidi"/>
                <w:kern w:val="2"/>
                <w:sz w:val="24"/>
                <w:szCs w:val="24"/>
                <w:lang w:val="en-US" w:eastAsia="zh-CN" w:bidi="ar-SA"/>
              </w:rPr>
            </w:rPrChange>
          </w:rPr>
          <w:t>的</w:t>
        </w:r>
      </w:ins>
      <w:ins w:id="3772" w:author="野草" w:date="2024-03-01T15:58:19Z">
        <w:r>
          <w:rPr>
            <w:rFonts w:ascii="Times New Roman" w:hAnsi="Times New Roman" w:eastAsia="楷体" w:cstheme="minorBidi"/>
            <w:sz w:val="24"/>
            <w:szCs w:val="24"/>
            <w:rPrChange w:id="3773" w:author="野草" w:date="2024-03-01T16:17:29Z">
              <w:rPr>
                <w:rFonts w:ascii="宋体" w:hAnsi="宋体" w:eastAsia="宋体" w:cs="宋体"/>
                <w:sz w:val="24"/>
                <w:szCs w:val="24"/>
              </w:rPr>
            </w:rPrChange>
          </w:rPr>
          <w:t>参考标准是基于</w:t>
        </w:r>
      </w:ins>
      <w:ins w:id="3775" w:author="野草" w:date="2024-03-01T15:58:19Z">
        <w:r>
          <w:rPr>
            <w:rFonts w:ascii="Times New Roman" w:hAnsi="Times New Roman" w:eastAsia="楷体" w:cstheme="minorBidi"/>
            <w:sz w:val="24"/>
            <w:szCs w:val="24"/>
            <w:highlight w:val="cyan"/>
            <w:u w:val="single"/>
            <w:rPrChange w:id="3776" w:author="野草" w:date="2024-03-01T16:18:04Z">
              <w:rPr>
                <w:rFonts w:ascii="宋体" w:hAnsi="宋体" w:eastAsia="宋体" w:cs="宋体"/>
                <w:sz w:val="24"/>
                <w:szCs w:val="24"/>
              </w:rPr>
            </w:rPrChange>
          </w:rPr>
          <w:t>成都市</w:t>
        </w:r>
      </w:ins>
      <w:ins w:id="3778" w:author="野草" w:date="2024-03-01T15:58:19Z">
        <w:r>
          <w:rPr>
            <w:rFonts w:ascii="Times New Roman" w:hAnsi="Times New Roman" w:eastAsia="楷体" w:cstheme="minorBidi"/>
            <w:sz w:val="24"/>
            <w:szCs w:val="24"/>
            <w:rPrChange w:id="3779" w:author="野草" w:date="2024-03-01T16:17:29Z">
              <w:rPr>
                <w:rFonts w:ascii="宋体" w:hAnsi="宋体" w:eastAsia="宋体" w:cs="宋体"/>
                <w:sz w:val="24"/>
                <w:szCs w:val="24"/>
              </w:rPr>
            </w:rPrChange>
          </w:rPr>
          <w:t>的</w:t>
        </w:r>
      </w:ins>
      <w:ins w:id="3781" w:author="野草" w:date="2024-03-01T15:58:19Z">
        <w:r>
          <w:rPr>
            <w:rFonts w:ascii="Times New Roman" w:hAnsi="Times New Roman" w:eastAsia="楷体" w:cstheme="minorBidi"/>
            <w:sz w:val="24"/>
            <w:szCs w:val="24"/>
            <w:highlight w:val="cyan"/>
            <w:rPrChange w:id="3782" w:author="野草" w:date="2024-03-01T16:18:08Z">
              <w:rPr>
                <w:rFonts w:ascii="宋体" w:hAnsi="宋体" w:eastAsia="宋体" w:cs="宋体"/>
                <w:sz w:val="24"/>
                <w:szCs w:val="24"/>
              </w:rPr>
            </w:rPrChange>
          </w:rPr>
          <w:t>城镇人均可支配收入</w:t>
        </w:r>
      </w:ins>
      <w:ins w:id="3784" w:author="野草" w:date="2024-03-01T15:58:19Z">
        <w:r>
          <w:rPr>
            <w:rFonts w:ascii="Times New Roman" w:hAnsi="Times New Roman" w:eastAsia="楷体" w:cstheme="minorBidi"/>
            <w:sz w:val="24"/>
            <w:szCs w:val="24"/>
            <w:rPrChange w:id="3785" w:author="野草" w:date="2024-03-01T16:17:29Z">
              <w:rPr>
                <w:rFonts w:ascii="宋体" w:hAnsi="宋体" w:eastAsia="宋体" w:cs="宋体"/>
                <w:sz w:val="24"/>
                <w:szCs w:val="24"/>
              </w:rPr>
            </w:rPrChange>
          </w:rPr>
          <w:t>来设定的。</w:t>
        </w:r>
      </w:ins>
      <w:ins w:id="3787" w:author="野草" w:date="2024-03-01T16:19:02Z">
        <w:r>
          <w:rPr>
            <w:rFonts w:hint="default" w:ascii="Times New Roman" w:hAnsi="Times New Roman"/>
          </w:rPr>
          <w:t>【u</w:t>
        </w:r>
      </w:ins>
      <w:ins w:id="3788" w:author="野草" w:date="2024-03-01T16:19:02Z">
        <w:r>
          <w:rPr>
            <w:rFonts w:ascii="Times New Roman" w:hAnsi="Times New Roman"/>
          </w:rPr>
          <w:t>p2024 0</w:t>
        </w:r>
      </w:ins>
      <w:ins w:id="3789" w:author="野草" w:date="2024-03-01T16:19:02Z">
        <w:r>
          <w:rPr>
            <w:rFonts w:hint="eastAsia"/>
            <w:lang w:val="en-US" w:eastAsia="zh-CN"/>
          </w:rPr>
          <w:t>301</w:t>
        </w:r>
      </w:ins>
      <w:ins w:id="3790" w:author="野草" w:date="2024-03-01T16:19:02Z">
        <w:r>
          <w:rPr>
            <w:rFonts w:ascii="Times New Roman" w:hAnsi="Times New Roman"/>
          </w:rPr>
          <w:t xml:space="preserve"> </w:t>
        </w:r>
      </w:ins>
      <w:ins w:id="3791" w:author="野草" w:date="2024-03-01T16:19:02Z">
        <w:r>
          <w:rPr>
            <w:rFonts w:hint="eastAsia"/>
            <w:lang w:val="en-US" w:eastAsia="zh-CN"/>
          </w:rPr>
          <w:t>16</w:t>
        </w:r>
      </w:ins>
      <w:ins w:id="3792" w:author="野草" w:date="2024-03-01T16:19:02Z">
        <w:r>
          <w:rPr>
            <w:rFonts w:ascii="Times New Roman" w:hAnsi="Times New Roman"/>
          </w:rPr>
          <w:t>:</w:t>
        </w:r>
      </w:ins>
      <w:ins w:id="3793" w:author="野草" w:date="2024-03-01T16:19:03Z">
        <w:r>
          <w:rPr>
            <w:rFonts w:hint="eastAsia"/>
            <w:lang w:val="en-US" w:eastAsia="zh-CN"/>
          </w:rPr>
          <w:t>1</w:t>
        </w:r>
      </w:ins>
      <w:ins w:id="3794" w:author="野草" w:date="2024-03-01T16:19:04Z">
        <w:r>
          <w:rPr>
            <w:rFonts w:hint="eastAsia"/>
            <w:lang w:val="en-US" w:eastAsia="zh-CN"/>
          </w:rPr>
          <w:t>9</w:t>
        </w:r>
      </w:ins>
      <w:ins w:id="3795" w:author="野草" w:date="2024-03-01T16:19:02Z">
        <w:r>
          <w:rPr>
            <w:rFonts w:hint="default" w:ascii="Times New Roman" w:hAnsi="Times New Roman"/>
          </w:rPr>
          <w:t>】</w:t>
        </w:r>
      </w:ins>
      <w:ins w:id="3796" w:author="野草" w:date="2024-03-01T15:58:19Z">
        <w:r>
          <w:rPr>
            <w:rFonts w:ascii="宋体" w:hAnsi="宋体" w:eastAsia="宋体" w:cs="宋体"/>
            <w:sz w:val="24"/>
            <w:szCs w:val="24"/>
          </w:rPr>
          <w:br w:type="textWrapping"/>
        </w:r>
      </w:ins>
      <w:ins w:id="3797" w:author="野草" w:date="2024-03-01T15:58:19Z">
        <w:r>
          <w:rPr>
            <w:rFonts w:ascii="宋体" w:hAnsi="宋体" w:eastAsia="宋体" w:cs="宋体"/>
            <w:sz w:val="24"/>
            <w:szCs w:val="24"/>
          </w:rPr>
          <w:br w:type="textWrapping"/>
        </w:r>
      </w:ins>
      <w:ins w:id="3798" w:author="野草" w:date="2024-03-01T16:19:13Z">
        <w:r>
          <w:rPr>
            <w:rFonts w:hint="default" w:ascii="Times New Roman" w:hAnsi="Times New Roman" w:eastAsia="楷体" w:cstheme="minorBidi"/>
            <w:sz w:val="24"/>
            <w:szCs w:val="24"/>
            <w:lang w:val="en-US" w:eastAsia="zh-CN"/>
            <w:rPrChange w:id="3799" w:author="野草" w:date="2024-03-01T16:20:20Z">
              <w:rPr>
                <w:rFonts w:hint="eastAsia" w:ascii="宋体" w:hAnsi="宋体" w:eastAsia="宋体" w:cs="宋体"/>
                <w:sz w:val="24"/>
                <w:szCs w:val="24"/>
                <w:lang w:val="en-US" w:eastAsia="zh-CN"/>
              </w:rPr>
            </w:rPrChange>
          </w:rPr>
          <w:tab/>
        </w:r>
      </w:ins>
      <w:ins w:id="3801" w:author="野草" w:date="2024-03-01T15:58:19Z">
        <w:r>
          <w:rPr>
            <w:rFonts w:ascii="Times New Roman" w:hAnsi="Times New Roman" w:eastAsia="楷体" w:cstheme="minorBidi"/>
            <w:sz w:val="24"/>
            <w:szCs w:val="24"/>
            <w:rPrChange w:id="3802" w:author="野草" w:date="2024-03-01T16:20:20Z">
              <w:rPr>
                <w:rFonts w:ascii="宋体" w:hAnsi="宋体" w:eastAsia="宋体" w:cs="宋体"/>
                <w:sz w:val="24"/>
                <w:szCs w:val="24"/>
              </w:rPr>
            </w:rPrChange>
          </w:rPr>
          <w:t>基于</w:t>
        </w:r>
      </w:ins>
      <w:ins w:id="3804" w:author="野草" w:date="2024-03-01T15:58:19Z">
        <w:r>
          <w:rPr>
            <w:rFonts w:ascii="Times New Roman" w:hAnsi="Times New Roman" w:eastAsia="楷体" w:cstheme="minorBidi"/>
            <w:sz w:val="24"/>
            <w:szCs w:val="24"/>
            <w:highlight w:val="cyan"/>
            <w:rPrChange w:id="3805" w:author="野草" w:date="2024-03-01T16:20:22Z">
              <w:rPr>
                <w:rFonts w:ascii="宋体" w:hAnsi="宋体" w:eastAsia="宋体" w:cs="宋体"/>
                <w:sz w:val="24"/>
                <w:szCs w:val="24"/>
              </w:rPr>
            </w:rPrChange>
          </w:rPr>
          <w:t>上述指标</w:t>
        </w:r>
      </w:ins>
      <w:ins w:id="3807" w:author="野草" w:date="2024-03-01T15:58:19Z">
        <w:r>
          <w:rPr>
            <w:rFonts w:ascii="Times New Roman" w:hAnsi="Times New Roman" w:eastAsia="楷体" w:cstheme="minorBidi"/>
            <w:sz w:val="24"/>
            <w:szCs w:val="24"/>
            <w:rPrChange w:id="3808" w:author="野草" w:date="2024-03-01T16:20:20Z">
              <w:rPr>
                <w:rFonts w:ascii="宋体" w:hAnsi="宋体" w:eastAsia="宋体" w:cs="宋体"/>
                <w:sz w:val="24"/>
                <w:szCs w:val="24"/>
              </w:rPr>
            </w:rPrChange>
          </w:rPr>
          <w:t>，我们设计了</w:t>
        </w:r>
      </w:ins>
      <w:ins w:id="3810" w:author="野草" w:date="2024-03-01T15:58:19Z">
        <w:r>
          <w:rPr>
            <w:rFonts w:ascii="Times New Roman" w:hAnsi="Times New Roman" w:eastAsia="楷体" w:cstheme="minorBidi"/>
            <w:sz w:val="24"/>
            <w:szCs w:val="24"/>
            <w:highlight w:val="cyan"/>
            <w:rPrChange w:id="3811" w:author="野草" w:date="2024-03-01T16:20:28Z">
              <w:rPr>
                <w:rFonts w:ascii="宋体" w:hAnsi="宋体" w:eastAsia="宋体" w:cs="宋体"/>
                <w:sz w:val="24"/>
                <w:szCs w:val="24"/>
              </w:rPr>
            </w:rPrChange>
          </w:rPr>
          <w:t>脆弱性因子V</w:t>
        </w:r>
      </w:ins>
      <w:ins w:id="3813" w:author="野草" w:date="2024-03-01T15:58:19Z">
        <w:r>
          <w:rPr>
            <w:rFonts w:ascii="Times New Roman" w:hAnsi="Times New Roman" w:eastAsia="楷体" w:cstheme="minorBidi"/>
            <w:sz w:val="24"/>
            <w:szCs w:val="24"/>
            <w:rPrChange w:id="3814" w:author="野草" w:date="2024-03-01T16:20:20Z">
              <w:rPr>
                <w:rFonts w:ascii="宋体" w:hAnsi="宋体" w:eastAsia="宋体" w:cs="宋体"/>
                <w:sz w:val="24"/>
                <w:szCs w:val="24"/>
              </w:rPr>
            </w:rPrChange>
          </w:rPr>
          <w:t>的计算公式。该公式</w:t>
        </w:r>
      </w:ins>
      <w:ins w:id="3816" w:author="野草" w:date="2024-03-01T15:58:19Z">
        <w:r>
          <w:rPr>
            <w:rFonts w:ascii="Times New Roman" w:hAnsi="Times New Roman" w:eastAsia="楷体" w:cstheme="minorBidi"/>
            <w:sz w:val="24"/>
            <w:szCs w:val="24"/>
            <w:highlight w:val="cyan"/>
            <w:rPrChange w:id="3817" w:author="野草" w:date="2024-03-01T16:20:33Z">
              <w:rPr>
                <w:rFonts w:ascii="宋体" w:hAnsi="宋体" w:eastAsia="宋体" w:cs="宋体"/>
                <w:sz w:val="24"/>
                <w:szCs w:val="24"/>
              </w:rPr>
            </w:rPrChange>
          </w:rPr>
          <w:t>综合考虑了</w:t>
        </w:r>
      </w:ins>
      <w:ins w:id="3819" w:author="野草" w:date="2024-03-01T15:58:19Z">
        <w:r>
          <w:rPr>
            <w:rFonts w:ascii="Times New Roman" w:hAnsi="Times New Roman" w:eastAsia="楷体" w:cstheme="minorBidi"/>
            <w:sz w:val="24"/>
            <w:szCs w:val="24"/>
            <w:rPrChange w:id="3820" w:author="野草" w:date="2024-03-01T16:20:20Z">
              <w:rPr>
                <w:rFonts w:ascii="宋体" w:hAnsi="宋体" w:eastAsia="宋体" w:cs="宋体"/>
                <w:sz w:val="24"/>
                <w:szCs w:val="24"/>
              </w:rPr>
            </w:rPrChange>
          </w:rPr>
          <w:t>不同</w:t>
        </w:r>
      </w:ins>
      <w:ins w:id="3822" w:author="野草" w:date="2024-03-01T15:58:19Z">
        <w:r>
          <w:rPr>
            <w:rFonts w:ascii="Times New Roman" w:hAnsi="Times New Roman" w:eastAsia="楷体" w:cstheme="minorBidi"/>
            <w:sz w:val="24"/>
            <w:szCs w:val="24"/>
            <w:highlight w:val="cyan"/>
            <w:rPrChange w:id="3823" w:author="野草" w:date="2024-03-01T16:20:37Z">
              <w:rPr>
                <w:rFonts w:ascii="宋体" w:hAnsi="宋体" w:eastAsia="宋体" w:cs="宋体"/>
                <w:sz w:val="24"/>
                <w:szCs w:val="24"/>
              </w:rPr>
            </w:rPrChange>
          </w:rPr>
          <w:t>年龄段和收入层次</w:t>
        </w:r>
      </w:ins>
      <w:ins w:id="3825" w:author="野草" w:date="2024-03-01T15:58:19Z">
        <w:r>
          <w:rPr>
            <w:rFonts w:ascii="Times New Roman" w:hAnsi="Times New Roman" w:eastAsia="楷体" w:cstheme="minorBidi"/>
            <w:sz w:val="24"/>
            <w:szCs w:val="24"/>
            <w:rPrChange w:id="3826" w:author="野草" w:date="2024-03-01T16:20:20Z">
              <w:rPr>
                <w:rFonts w:ascii="宋体" w:hAnsi="宋体" w:eastAsia="宋体" w:cs="宋体"/>
                <w:sz w:val="24"/>
                <w:szCs w:val="24"/>
              </w:rPr>
            </w:rPrChange>
          </w:rPr>
          <w:t>人群的比例，以反映他们在</w:t>
        </w:r>
      </w:ins>
      <w:ins w:id="3828" w:author="野草" w:date="2024-03-01T15:58:19Z">
        <w:r>
          <w:rPr>
            <w:rFonts w:ascii="Times New Roman" w:hAnsi="Times New Roman" w:eastAsia="楷体" w:cstheme="minorBidi"/>
            <w:sz w:val="24"/>
            <w:szCs w:val="24"/>
            <w:highlight w:val="cyan"/>
            <w:rPrChange w:id="3829" w:author="野草" w:date="2024-03-01T16:20:41Z">
              <w:rPr>
                <w:rFonts w:ascii="宋体" w:hAnsi="宋体" w:eastAsia="宋体" w:cs="宋体"/>
                <w:sz w:val="24"/>
                <w:szCs w:val="24"/>
              </w:rPr>
            </w:rPrChange>
          </w:rPr>
          <w:t>面对高温环境时</w:t>
        </w:r>
      </w:ins>
      <w:ins w:id="3831" w:author="野草" w:date="2024-03-01T15:58:19Z">
        <w:r>
          <w:rPr>
            <w:rFonts w:ascii="Times New Roman" w:hAnsi="Times New Roman" w:eastAsia="楷体" w:cstheme="minorBidi"/>
            <w:sz w:val="24"/>
            <w:szCs w:val="24"/>
            <w:rPrChange w:id="3832" w:author="野草" w:date="2024-03-01T16:20:20Z">
              <w:rPr>
                <w:rFonts w:ascii="宋体" w:hAnsi="宋体" w:eastAsia="宋体" w:cs="宋体"/>
                <w:sz w:val="24"/>
                <w:szCs w:val="24"/>
              </w:rPr>
            </w:rPrChange>
          </w:rPr>
          <w:t>的</w:t>
        </w:r>
      </w:ins>
      <w:ins w:id="3834" w:author="野草" w:date="2024-03-01T15:58:19Z">
        <w:r>
          <w:rPr>
            <w:rFonts w:ascii="Times New Roman" w:hAnsi="Times New Roman" w:eastAsia="楷体" w:cstheme="minorBidi"/>
            <w:sz w:val="24"/>
            <w:szCs w:val="24"/>
            <w:highlight w:val="cyan"/>
            <w:rPrChange w:id="3835" w:author="野草" w:date="2024-03-01T16:20:47Z">
              <w:rPr>
                <w:rFonts w:ascii="宋体" w:hAnsi="宋体" w:eastAsia="宋体" w:cs="宋体"/>
                <w:sz w:val="24"/>
                <w:szCs w:val="24"/>
              </w:rPr>
            </w:rPrChange>
          </w:rPr>
          <w:t>相对脆弱性</w:t>
        </w:r>
      </w:ins>
      <w:ins w:id="3837" w:author="野草" w:date="2024-03-01T15:58:19Z">
        <w:r>
          <w:rPr>
            <w:rFonts w:ascii="Times New Roman" w:hAnsi="Times New Roman" w:eastAsia="楷体" w:cstheme="minorBidi"/>
            <w:sz w:val="24"/>
            <w:szCs w:val="24"/>
            <w:rPrChange w:id="3838" w:author="野草" w:date="2024-03-01T16:20:20Z">
              <w:rPr>
                <w:rFonts w:ascii="宋体" w:hAnsi="宋体" w:eastAsia="宋体" w:cs="宋体"/>
                <w:sz w:val="24"/>
                <w:szCs w:val="24"/>
              </w:rPr>
            </w:rPrChange>
          </w:rPr>
          <w:t>。</w:t>
        </w:r>
      </w:ins>
      <w:ins w:id="3840" w:author="野草" w:date="2024-03-01T16:19:45Z">
        <w:r>
          <w:rPr>
            <w:rFonts w:hint="default" w:ascii="Times New Roman" w:hAnsi="Times New Roman" w:eastAsia="楷体" w:cstheme="minorBidi"/>
            <w:sz w:val="24"/>
            <w:szCs w:val="24"/>
            <w:lang w:val="en-US" w:eastAsia="zh-CN"/>
            <w:rPrChange w:id="3841" w:author="野草" w:date="2024-03-01T16:20:20Z">
              <w:rPr>
                <w:rFonts w:hint="eastAsia" w:ascii="宋体" w:hAnsi="宋体" w:eastAsia="宋体" w:cs="宋体"/>
                <w:sz w:val="24"/>
                <w:szCs w:val="24"/>
                <w:lang w:val="en-US" w:eastAsia="zh-CN"/>
              </w:rPr>
            </w:rPrChange>
          </w:rPr>
          <w:t>公式</w:t>
        </w:r>
      </w:ins>
      <w:ins w:id="3843" w:author="野草" w:date="2024-03-01T16:19:41Z">
        <w:r>
          <w:rPr>
            <w:rFonts w:hint="default" w:ascii="Times New Roman" w:hAnsi="Times New Roman" w:eastAsia="楷体" w:cstheme="minorBidi"/>
            <w:sz w:val="24"/>
            <w:szCs w:val="24"/>
            <w:lang w:val="en-US" w:eastAsia="zh-CN"/>
            <w:rPrChange w:id="3844" w:author="野草" w:date="2024-03-01T16:20:20Z">
              <w:rPr>
                <w:rFonts w:hint="eastAsia" w:ascii="宋体" w:hAnsi="宋体" w:eastAsia="宋体" w:cs="宋体"/>
                <w:sz w:val="24"/>
                <w:szCs w:val="24"/>
                <w:lang w:val="en-US" w:eastAsia="zh-CN"/>
              </w:rPr>
            </w:rPrChange>
          </w:rPr>
          <w:t>如下</w:t>
        </w:r>
      </w:ins>
      <w:ins w:id="3846" w:author="野草" w:date="2024-03-01T16:19:47Z">
        <w:r>
          <w:rPr>
            <w:rFonts w:hint="default" w:ascii="Times New Roman" w:hAnsi="Times New Roman" w:eastAsia="楷体" w:cstheme="minorBidi"/>
            <w:sz w:val="24"/>
            <w:szCs w:val="24"/>
            <w:lang w:val="en-US" w:eastAsia="zh-CN"/>
            <w:rPrChange w:id="3847" w:author="野草" w:date="2024-03-01T16:20:20Z">
              <w:rPr>
                <w:rFonts w:hint="eastAsia" w:ascii="宋体" w:hAnsi="宋体" w:eastAsia="宋体" w:cs="宋体"/>
                <w:sz w:val="24"/>
                <w:szCs w:val="24"/>
                <w:lang w:val="en-US" w:eastAsia="zh-CN"/>
              </w:rPr>
            </w:rPrChange>
          </w:rPr>
          <w:t>所示</w:t>
        </w:r>
      </w:ins>
      <w:ins w:id="3849" w:author="野草" w:date="2024-03-01T16:19:42Z">
        <w:r>
          <w:rPr>
            <w:rFonts w:hint="default" w:ascii="Times New Roman" w:hAnsi="Times New Roman" w:eastAsia="楷体" w:cstheme="minorBidi"/>
            <w:sz w:val="24"/>
            <w:szCs w:val="24"/>
            <w:lang w:val="en-US" w:eastAsia="zh-CN"/>
            <w:rPrChange w:id="3850" w:author="野草" w:date="2024-03-01T16:20:20Z">
              <w:rPr>
                <w:rFonts w:hint="eastAsia" w:ascii="宋体" w:hAnsi="宋体" w:eastAsia="宋体" w:cs="宋体"/>
                <w:sz w:val="24"/>
                <w:szCs w:val="24"/>
                <w:lang w:val="en-US" w:eastAsia="zh-CN"/>
              </w:rPr>
            </w:rPrChange>
          </w:rPr>
          <w:t>：</w:t>
        </w:r>
      </w:ins>
      <w:ins w:id="3852" w:author="野草" w:date="2024-03-01T16:20:54Z">
        <w:r>
          <w:rPr>
            <w:rFonts w:hint="default" w:ascii="Times New Roman" w:hAnsi="Times New Roman"/>
          </w:rPr>
          <w:t>【u</w:t>
        </w:r>
      </w:ins>
      <w:ins w:id="3853" w:author="野草" w:date="2024-03-01T16:20:54Z">
        <w:r>
          <w:rPr>
            <w:rFonts w:ascii="Times New Roman" w:hAnsi="Times New Roman"/>
          </w:rPr>
          <w:t>p2024 0</w:t>
        </w:r>
      </w:ins>
      <w:ins w:id="3854" w:author="野草" w:date="2024-03-01T16:20:54Z">
        <w:r>
          <w:rPr>
            <w:rFonts w:hint="eastAsia"/>
            <w:lang w:val="en-US" w:eastAsia="zh-CN"/>
          </w:rPr>
          <w:t>301</w:t>
        </w:r>
      </w:ins>
      <w:ins w:id="3855" w:author="野草" w:date="2024-03-01T16:20:54Z">
        <w:r>
          <w:rPr>
            <w:rFonts w:ascii="Times New Roman" w:hAnsi="Times New Roman"/>
          </w:rPr>
          <w:t xml:space="preserve"> </w:t>
        </w:r>
      </w:ins>
      <w:ins w:id="3856" w:author="野草" w:date="2024-03-01T16:20:54Z">
        <w:r>
          <w:rPr>
            <w:rFonts w:hint="eastAsia"/>
            <w:lang w:val="en-US" w:eastAsia="zh-CN"/>
          </w:rPr>
          <w:t>16</w:t>
        </w:r>
      </w:ins>
      <w:ins w:id="3857" w:author="野草" w:date="2024-03-01T16:20:54Z">
        <w:r>
          <w:rPr>
            <w:rFonts w:ascii="Times New Roman" w:hAnsi="Times New Roman"/>
          </w:rPr>
          <w:t>:</w:t>
        </w:r>
      </w:ins>
      <w:ins w:id="3858" w:author="野草" w:date="2024-03-01T16:20:58Z">
        <w:r>
          <w:rPr>
            <w:rFonts w:hint="eastAsia"/>
            <w:lang w:val="en-US" w:eastAsia="zh-CN"/>
          </w:rPr>
          <w:t>20</w:t>
        </w:r>
      </w:ins>
      <w:ins w:id="3859" w:author="野草" w:date="2024-03-01T16:20:54Z">
        <w:r>
          <w:rPr>
            <w:rFonts w:hint="default" w:ascii="Times New Roman" w:hAnsi="Times New Roman"/>
          </w:rPr>
          <w:t>】</w:t>
        </w:r>
      </w:ins>
    </w:p>
    <w:p>
      <w:pPr>
        <w:pStyle w:val="9"/>
        <w:numPr>
          <w:ilvl w:val="-1"/>
          <w:numId w:val="0"/>
        </w:numPr>
        <w:spacing w:line="360" w:lineRule="auto"/>
        <w:ind w:left="480" w:leftChars="200" w:firstLine="0" w:firstLineChars="0"/>
        <w:rPr>
          <w:ins w:id="3861" w:author="野草" w:date="2024-02-29T18:10:50Z"/>
          <w:rFonts w:ascii="Times New Roman" w:hAnsi="Times New Roman"/>
          <w:highlight w:val="none"/>
        </w:rPr>
        <w:pPrChange w:id="3860" w:author="野草" w:date="2024-03-01T10:54:21Z">
          <w:pPr>
            <w:pStyle w:val="9"/>
            <w:numPr>
              <w:ilvl w:val="1"/>
              <w:numId w:val="17"/>
            </w:numPr>
            <w:spacing w:line="360" w:lineRule="auto"/>
          </w:pPr>
        </w:pPrChange>
      </w:pPr>
      <m:oMathPara>
        <m:oMath>
          <w:ins w:id="3862" w:author="野草" w:date="2024-03-01T15:56:26Z">
            <m:r>
              <m:rPr>
                <m:sty m:val="p"/>
              </m:rPr>
              <w:rPr>
                <w:rFonts w:hint="default" w:ascii="Cambria Math"/>
                <w:highlight w:val="none"/>
                <w:lang w:val="en-US" w:eastAsia="zh-CN"/>
              </w:rPr>
              <m:t xml:space="preserve">V </m:t>
            </m:r>
          </w:ins>
          <w:ins w:id="3863" w:author="野草" w:date="2024-03-01T15:56:27Z">
            <m:r>
              <m:rPr>
                <m:sty m:val="p"/>
              </m:rPr>
              <w:rPr>
                <w:rFonts w:hint="default" w:ascii="Cambria Math"/>
                <w:highlight w:val="none"/>
                <w:lang w:val="en-US" w:eastAsia="zh-CN"/>
              </w:rPr>
              <m:t xml:space="preserve">= </m:t>
            </m:r>
          </w:ins>
          <w:ins w:id="3864" w:author="野草" w:date="2024-03-01T10:54:30Z">
            <m:r>
              <m:rPr>
                <m:sty m:val="p"/>
              </m:rPr>
              <w:rPr>
                <w:rFonts w:ascii="Times New Roman" w:hAnsi="Times New Roman"/>
                <w:highlight w:val="none"/>
              </w:rPr>
              <m:t>(</m:t>
            </m:r>
          </w:ins>
          <m:sSub>
            <m:sSubPr>
              <m:ctrlPr>
                <w:ins w:id="3865" w:author="野草" w:date="2024-03-01T16:22:34Z">
                  <w:rPr>
                    <w:rFonts w:ascii="Times New Roman" w:hAnsi="Times New Roman"/>
                    <w:highlight w:val="none"/>
                  </w:rPr>
                </w:ins>
              </m:ctrlPr>
            </m:sSubPr>
            <m:e>
              <w:ins w:id="3866" w:author="野草" w:date="2024-03-01T16:22:36Z">
                <m:r>
                  <m:rPr>
                    <m:sty m:val="p"/>
                  </m:rPr>
                  <w:rPr>
                    <w:rFonts w:hint="default" w:ascii="Cambria Math" w:hAnsi="Cambria Math"/>
                    <w:highlight w:val="none"/>
                    <w:lang w:val="en-US" w:eastAsia="zh-CN"/>
                  </w:rPr>
                  <m:t>P</m:t>
                </m:r>
              </w:ins>
              <m:ctrlPr>
                <w:ins w:id="3867" w:author="野草" w:date="2024-03-01T16:22:34Z">
                  <w:rPr>
                    <w:rFonts w:ascii="Times New Roman" w:hAnsi="Times New Roman"/>
                    <w:highlight w:val="none"/>
                  </w:rPr>
                </w:ins>
              </m:ctrlPr>
            </m:e>
            <m:sub>
              <w:ins w:id="3868" w:author="野草" w:date="2024-03-01T16:23:04Z">
                <m:r>
                  <m:rPr>
                    <m:sty m:val="p"/>
                  </m:rPr>
                  <w:rPr>
                    <w:rFonts w:hint="default" w:ascii="Cambria Math" w:hAnsi="Cambria Math"/>
                    <w:highlight w:val="none"/>
                    <w:lang w:val="en-US" w:eastAsia="zh-CN"/>
                  </w:rPr>
                  <m:t>H</m:t>
                </m:r>
              </w:ins>
              <w:ins w:id="3869" w:author="野草" w:date="2024-03-01T16:22:38Z">
                <m:r>
                  <m:rPr>
                    <m:sty m:val="p"/>
                  </m:rPr>
                  <w:rPr>
                    <w:rFonts w:hint="default" w:ascii="Cambria Math" w:hAnsi="Cambria Math"/>
                    <w:highlight w:val="none"/>
                    <w:lang w:val="en-US" w:eastAsia="zh-CN"/>
                  </w:rPr>
                  <m:t>65</m:t>
                </m:r>
              </w:ins>
              <m:ctrlPr>
                <w:ins w:id="3870" w:author="野草" w:date="2024-03-01T16:22:34Z">
                  <w:rPr>
                    <w:rFonts w:ascii="Times New Roman" w:hAnsi="Times New Roman"/>
                    <w:highlight w:val="none"/>
                  </w:rPr>
                </w:ins>
              </m:ctrlPr>
            </m:sub>
          </m:sSub>
          <w:ins w:id="3871" w:author="野草" w:date="2024-03-01T10:54:30Z">
            <m:r>
              <m:rPr>
                <m:sty m:val="p"/>
              </m:rPr>
              <w:rPr>
                <w:rFonts w:hint="eastAsia" w:ascii="Times New Roman" w:hAnsi="Times New Roman"/>
                <w:highlight w:val="none"/>
              </w:rPr>
              <m:t>×</m:t>
            </m:r>
          </w:ins>
          <m:sSub>
            <m:sSubPr>
              <m:ctrlPr>
                <w:ins w:id="3872" w:author="野草" w:date="2024-03-01T16:23:08Z">
                  <w:rPr>
                    <w:rFonts w:ascii="Times New Roman" w:hAnsi="Times New Roman"/>
                    <w:highlight w:val="none"/>
                  </w:rPr>
                </w:ins>
              </m:ctrlPr>
            </m:sSubPr>
            <m:e>
              <w:ins w:id="3873" w:author="野草" w:date="2024-03-01T16:23:12Z">
                <m:r>
                  <m:rPr>
                    <m:sty m:val="p"/>
                  </m:rPr>
                  <w:rPr>
                    <w:rFonts w:hint="default" w:ascii="Cambria Math" w:hAnsi="Cambria Math"/>
                    <w:highlight w:val="none"/>
                    <w:lang w:val="en-US" w:eastAsia="zh-CN"/>
                  </w:rPr>
                  <m:t>K</m:t>
                </m:r>
              </w:ins>
              <m:ctrlPr>
                <w:ins w:id="3874" w:author="野草" w:date="2024-03-01T16:23:08Z">
                  <w:rPr>
                    <w:rFonts w:ascii="Times New Roman" w:hAnsi="Times New Roman"/>
                    <w:highlight w:val="none"/>
                  </w:rPr>
                </w:ins>
              </m:ctrlPr>
            </m:e>
            <m:sub>
              <w:ins w:id="3875" w:author="野草" w:date="2024-03-01T16:23:08Z">
                <m:r>
                  <m:rPr>
                    <m:sty m:val="p"/>
                  </m:rPr>
                  <w:rPr>
                    <w:rFonts w:hint="default" w:ascii="Cambria Math" w:hAnsi="Cambria Math"/>
                    <w:highlight w:val="none"/>
                    <w:lang w:val="en-US" w:eastAsia="zh-CN"/>
                  </w:rPr>
                  <m:t>H65</m:t>
                </m:r>
              </w:ins>
              <m:ctrlPr>
                <w:ins w:id="3876" w:author="野草" w:date="2024-03-01T16:23:08Z">
                  <w:rPr>
                    <w:rFonts w:ascii="Times New Roman" w:hAnsi="Times New Roman"/>
                    <w:highlight w:val="none"/>
                  </w:rPr>
                </w:ins>
              </m:ctrlPr>
            </m:sub>
          </m:sSub>
          <w:ins w:id="3877" w:author="野草" w:date="2024-03-01T10:54:30Z">
            <m:r>
              <m:rPr>
                <m:sty m:val="p"/>
              </m:rPr>
              <w:rPr>
                <w:rFonts w:ascii="Times New Roman" w:hAnsi="Times New Roman"/>
                <w:highlight w:val="none"/>
              </w:rPr>
              <m:t xml:space="preserve">+ </m:t>
            </m:r>
          </w:ins>
          <m:sSub>
            <m:sSubPr>
              <m:ctrlPr>
                <w:ins w:id="3878" w:author="野草" w:date="2024-03-01T16:23:17Z">
                  <w:rPr>
                    <w:rFonts w:ascii="Times New Roman" w:hAnsi="Times New Roman"/>
                    <w:highlight w:val="none"/>
                  </w:rPr>
                </w:ins>
              </m:ctrlPr>
            </m:sSubPr>
            <m:e>
              <w:ins w:id="3879" w:author="野草" w:date="2024-03-01T16:23:17Z">
                <m:r>
                  <m:rPr>
                    <m:sty m:val="p"/>
                  </m:rPr>
                  <w:rPr>
                    <w:rFonts w:hint="default" w:ascii="Cambria Math" w:hAnsi="Cambria Math"/>
                    <w:highlight w:val="none"/>
                    <w:lang w:val="en-US" w:eastAsia="zh-CN"/>
                  </w:rPr>
                  <m:t>P</m:t>
                </m:r>
              </w:ins>
              <m:ctrlPr>
                <w:ins w:id="3880" w:author="野草" w:date="2024-03-01T16:23:17Z">
                  <w:rPr>
                    <w:rFonts w:ascii="Times New Roman" w:hAnsi="Times New Roman"/>
                    <w:highlight w:val="none"/>
                  </w:rPr>
                </w:ins>
              </m:ctrlPr>
            </m:e>
            <m:sub>
              <w:ins w:id="3881" w:author="野草" w:date="2024-03-01T16:23:24Z">
                <m:r>
                  <m:rPr>
                    <m:sty m:val="p"/>
                  </m:rPr>
                  <w:rPr>
                    <w:rFonts w:hint="default" w:ascii="Cambria Math" w:hAnsi="Cambria Math"/>
                    <w:highlight w:val="none"/>
                    <w:lang w:val="en-US" w:eastAsia="zh-CN"/>
                  </w:rPr>
                  <m:t>L</m:t>
                </m:r>
              </w:ins>
              <w:ins w:id="3882" w:author="野草" w:date="2024-03-01T16:23:17Z">
                <m:r>
                  <m:rPr>
                    <m:sty m:val="p"/>
                  </m:rPr>
                  <w:rPr>
                    <w:rFonts w:hint="default" w:ascii="Cambria Math" w:hAnsi="Cambria Math"/>
                    <w:highlight w:val="none"/>
                    <w:lang w:val="en-US" w:eastAsia="zh-CN"/>
                  </w:rPr>
                  <m:t>65</m:t>
                </m:r>
              </w:ins>
              <m:ctrlPr>
                <w:ins w:id="3883" w:author="野草" w:date="2024-03-01T16:23:17Z">
                  <w:rPr>
                    <w:rFonts w:ascii="Times New Roman" w:hAnsi="Times New Roman"/>
                    <w:highlight w:val="none"/>
                  </w:rPr>
                </w:ins>
              </m:ctrlPr>
            </m:sub>
          </m:sSub>
          <w:ins w:id="3884" w:author="野草" w:date="2024-03-01T16:23:17Z">
            <m:r>
              <m:rPr>
                <m:sty m:val="p"/>
              </m:rPr>
              <w:rPr>
                <w:rFonts w:hint="eastAsia" w:ascii="Times New Roman" w:hAnsi="Times New Roman"/>
                <w:highlight w:val="none"/>
              </w:rPr>
              <m:t>×</m:t>
            </m:r>
          </w:ins>
          <m:sSub>
            <m:sSubPr>
              <m:ctrlPr>
                <w:ins w:id="3885" w:author="野草" w:date="2024-03-01T16:23:17Z">
                  <w:rPr>
                    <w:rFonts w:ascii="Times New Roman" w:hAnsi="Times New Roman"/>
                    <w:highlight w:val="none"/>
                  </w:rPr>
                </w:ins>
              </m:ctrlPr>
            </m:sSubPr>
            <m:e>
              <w:ins w:id="3886" w:author="野草" w:date="2024-03-01T16:23:17Z">
                <m:r>
                  <m:rPr>
                    <m:sty m:val="p"/>
                  </m:rPr>
                  <w:rPr>
                    <w:rFonts w:hint="default" w:ascii="Cambria Math" w:hAnsi="Cambria Math"/>
                    <w:highlight w:val="none"/>
                    <w:lang w:val="en-US" w:eastAsia="zh-CN"/>
                  </w:rPr>
                  <m:t>K</m:t>
                </m:r>
              </w:ins>
              <m:ctrlPr>
                <w:ins w:id="3887" w:author="野草" w:date="2024-03-01T16:23:17Z">
                  <w:rPr>
                    <w:rFonts w:ascii="Times New Roman" w:hAnsi="Times New Roman"/>
                    <w:highlight w:val="none"/>
                  </w:rPr>
                </w:ins>
              </m:ctrlPr>
            </m:e>
            <m:sub>
              <w:ins w:id="3888" w:author="野草" w:date="2024-03-01T16:23:20Z">
                <m:r>
                  <m:rPr>
                    <m:sty m:val="p"/>
                  </m:rPr>
                  <w:rPr>
                    <w:rFonts w:hint="default" w:ascii="Cambria Math" w:hAnsi="Cambria Math"/>
                    <w:highlight w:val="none"/>
                    <w:lang w:val="en-US" w:eastAsia="zh-CN"/>
                  </w:rPr>
                  <m:t>L</m:t>
                </m:r>
              </w:ins>
              <w:ins w:id="3889" w:author="野草" w:date="2024-03-01T16:23:17Z">
                <m:r>
                  <m:rPr>
                    <m:sty m:val="p"/>
                  </m:rPr>
                  <w:rPr>
                    <w:rFonts w:hint="default" w:ascii="Cambria Math" w:hAnsi="Cambria Math"/>
                    <w:highlight w:val="none"/>
                    <w:lang w:val="en-US" w:eastAsia="zh-CN"/>
                  </w:rPr>
                  <m:t>65</m:t>
                </m:r>
              </w:ins>
              <m:ctrlPr>
                <w:ins w:id="3890" w:author="野草" w:date="2024-03-01T16:23:17Z">
                  <w:rPr>
                    <w:rFonts w:ascii="Times New Roman" w:hAnsi="Times New Roman"/>
                    <w:highlight w:val="none"/>
                  </w:rPr>
                </w:ins>
              </m:ctrlPr>
            </m:sub>
          </m:sSub>
          <w:ins w:id="3891" w:author="野草" w:date="2024-03-01T10:54:30Z">
            <m:r>
              <m:rPr>
                <m:sty m:val="p"/>
              </m:rPr>
              <w:rPr>
                <w:rFonts w:ascii="Times New Roman" w:hAnsi="Times New Roman"/>
                <w:highlight w:val="none"/>
              </w:rPr>
              <m:t>)</m:t>
            </m:r>
          </w:ins>
          <w:ins w:id="3892" w:author="野草" w:date="2024-03-01T10:54:30Z">
            <m:r>
              <m:rPr>
                <m:sty m:val="p"/>
              </m:rPr>
              <w:rPr>
                <w:rFonts w:hint="eastAsia" w:ascii="Times New Roman" w:hAnsi="Times New Roman"/>
                <w:highlight w:val="none"/>
              </w:rPr>
              <m:t>×</m:t>
            </m:r>
          </w:ins>
          <w:ins w:id="3893" w:author="野草" w:date="2024-03-01T10:54:30Z">
            <m:r>
              <m:rPr>
                <m:sty m:val="p"/>
              </m:rPr>
              <w:rPr>
                <w:rFonts w:ascii="Times New Roman" w:hAnsi="Times New Roman"/>
                <w:highlight w:val="none"/>
              </w:rPr>
              <m:t>(</m:t>
            </m:r>
          </w:ins>
          <m:sSub>
            <m:sSubPr>
              <m:ctrlPr>
                <w:ins w:id="3894" w:author="野草" w:date="2024-03-01T16:23:39Z">
                  <w:rPr>
                    <w:rFonts w:ascii="Times New Roman" w:hAnsi="Times New Roman"/>
                    <w:highlight w:val="none"/>
                  </w:rPr>
                </w:ins>
              </m:ctrlPr>
            </m:sSubPr>
            <m:e>
              <w:ins w:id="3895" w:author="野草" w:date="2024-03-01T16:23:41Z">
                <m:r>
                  <m:rPr>
                    <m:sty m:val="p"/>
                  </m:rPr>
                  <w:rPr>
                    <w:rFonts w:hint="default" w:ascii="Cambria Math" w:hAnsi="Cambria Math"/>
                    <w:highlight w:val="none"/>
                    <w:lang w:val="en-US" w:eastAsia="zh-CN"/>
                  </w:rPr>
                  <m:t>I</m:t>
                </m:r>
              </w:ins>
              <m:ctrlPr>
                <w:ins w:id="3896" w:author="野草" w:date="2024-03-01T16:23:39Z">
                  <w:rPr>
                    <w:rFonts w:ascii="Times New Roman" w:hAnsi="Times New Roman"/>
                    <w:highlight w:val="none"/>
                  </w:rPr>
                </w:ins>
              </m:ctrlPr>
            </m:e>
            <m:sub>
              <w:ins w:id="3897" w:author="野草" w:date="2024-03-01T16:23:42Z">
                <m:r>
                  <m:rPr>
                    <m:sty m:val="p"/>
                  </m:rPr>
                  <w:rPr>
                    <w:rFonts w:hint="default" w:ascii="Cambria Math" w:hAnsi="Cambria Math"/>
                    <w:highlight w:val="none"/>
                    <w:lang w:val="en-US" w:eastAsia="zh-CN"/>
                  </w:rPr>
                  <m:t>H5</m:t>
                </m:r>
              </w:ins>
              <m:ctrlPr>
                <w:ins w:id="3898" w:author="野草" w:date="2024-03-01T16:23:39Z">
                  <w:rPr>
                    <w:rFonts w:ascii="Times New Roman" w:hAnsi="Times New Roman"/>
                    <w:highlight w:val="none"/>
                  </w:rPr>
                </w:ins>
              </m:ctrlPr>
            </m:sub>
          </m:sSub>
          <w:ins w:id="3899" w:author="野草" w:date="2024-03-01T10:54:30Z">
            <m:r>
              <m:rPr>
                <m:sty m:val="p"/>
              </m:rPr>
              <w:rPr>
                <w:rFonts w:hint="eastAsia" w:ascii="Times New Roman" w:hAnsi="Times New Roman"/>
                <w:highlight w:val="none"/>
              </w:rPr>
              <m:t>×</m:t>
            </m:r>
          </w:ins>
          <m:sSub>
            <m:sSubPr>
              <m:ctrlPr>
                <w:ins w:id="3900" w:author="野草" w:date="2024-03-01T16:23:46Z">
                  <w:rPr>
                    <w:rFonts w:ascii="Times New Roman" w:hAnsi="Times New Roman"/>
                    <w:highlight w:val="none"/>
                  </w:rPr>
                </w:ins>
              </m:ctrlPr>
            </m:sSubPr>
            <m:e>
              <w:ins w:id="3901" w:author="野草" w:date="2024-03-01T16:24:35Z">
                <m:r>
                  <m:rPr>
                    <m:sty m:val="p"/>
                  </m:rPr>
                  <w:rPr>
                    <w:rFonts w:hint="default" w:ascii="Cambria Math" w:hAnsi="Cambria Math"/>
                    <w:highlight w:val="none"/>
                    <w:lang w:val="en-US" w:eastAsia="zh-CN"/>
                  </w:rPr>
                  <m:t>K</m:t>
                </m:r>
              </w:ins>
              <m:ctrlPr>
                <w:ins w:id="3902" w:author="野草" w:date="2024-03-01T16:23:46Z">
                  <w:rPr>
                    <w:rFonts w:ascii="Times New Roman" w:hAnsi="Times New Roman"/>
                    <w:highlight w:val="none"/>
                  </w:rPr>
                </w:ins>
              </m:ctrlPr>
            </m:e>
            <m:sub>
              <w:ins w:id="3903" w:author="野草" w:date="2024-03-01T16:24:01Z">
                <m:r>
                  <m:rPr>
                    <m:sty m:val="p"/>
                  </m:rPr>
                  <w:rPr>
                    <w:rFonts w:hint="default" w:ascii="Cambria Math" w:hAnsi="Cambria Math"/>
                    <w:highlight w:val="none"/>
                    <w:lang w:val="en-US" w:eastAsia="zh-CN"/>
                  </w:rPr>
                  <m:t>H</m:t>
                </m:r>
              </w:ins>
              <w:ins w:id="3904" w:author="野草" w:date="2024-03-01T16:23:46Z">
                <m:r>
                  <m:rPr>
                    <m:sty m:val="p"/>
                  </m:rPr>
                  <w:rPr>
                    <w:rFonts w:hint="default" w:ascii="Cambria Math" w:hAnsi="Cambria Math"/>
                    <w:highlight w:val="none"/>
                    <w:lang w:val="en-US" w:eastAsia="zh-CN"/>
                  </w:rPr>
                  <m:t>5</m:t>
                </m:r>
              </w:ins>
              <m:ctrlPr>
                <w:ins w:id="3905" w:author="野草" w:date="2024-03-01T16:23:46Z">
                  <w:rPr>
                    <w:rFonts w:ascii="Times New Roman" w:hAnsi="Times New Roman"/>
                    <w:highlight w:val="none"/>
                  </w:rPr>
                </w:ins>
              </m:ctrlPr>
            </m:sub>
          </m:sSub>
          <w:ins w:id="3906" w:author="野草" w:date="2024-03-01T10:54:30Z">
            <m:r>
              <m:rPr>
                <m:sty m:val="p"/>
              </m:rPr>
              <w:rPr>
                <w:rFonts w:ascii="Times New Roman" w:hAnsi="Times New Roman"/>
                <w:highlight w:val="none"/>
              </w:rPr>
              <m:t xml:space="preserve"> + </m:t>
            </m:r>
          </w:ins>
          <m:sSub>
            <m:sSubPr>
              <m:ctrlPr>
                <w:ins w:id="3907" w:author="野草" w:date="2024-03-01T16:24:39Z">
                  <w:rPr>
                    <w:rFonts w:ascii="Times New Roman" w:hAnsi="Times New Roman"/>
                    <w:highlight w:val="none"/>
                  </w:rPr>
                </w:ins>
              </m:ctrlPr>
            </m:sSubPr>
            <m:e>
              <w:ins w:id="3908" w:author="野草" w:date="2024-03-01T16:24:39Z">
                <m:r>
                  <m:rPr>
                    <m:sty m:val="p"/>
                  </m:rPr>
                  <w:rPr>
                    <w:rFonts w:hint="default" w:ascii="Cambria Math" w:hAnsi="Cambria Math"/>
                    <w:highlight w:val="none"/>
                    <w:lang w:val="en-US" w:eastAsia="zh-CN"/>
                  </w:rPr>
                  <m:t>I</m:t>
                </m:r>
              </w:ins>
              <m:ctrlPr>
                <w:ins w:id="3909" w:author="野草" w:date="2024-03-01T16:24:39Z">
                  <w:rPr>
                    <w:rFonts w:ascii="Times New Roman" w:hAnsi="Times New Roman"/>
                    <w:highlight w:val="none"/>
                  </w:rPr>
                </w:ins>
              </m:ctrlPr>
            </m:e>
            <m:sub>
              <w:ins w:id="3910" w:author="野草" w:date="2024-03-01T16:24:41Z">
                <m:r>
                  <m:rPr>
                    <m:sty m:val="p"/>
                  </m:rPr>
                  <w:rPr>
                    <w:rFonts w:hint="default" w:ascii="Cambria Math" w:hAnsi="Cambria Math"/>
                    <w:highlight w:val="none"/>
                    <w:lang w:val="en-US" w:eastAsia="zh-CN"/>
                  </w:rPr>
                  <m:t>L</m:t>
                </m:r>
              </w:ins>
              <w:ins w:id="3911" w:author="野草" w:date="2024-03-01T16:24:39Z">
                <m:r>
                  <m:rPr>
                    <m:sty m:val="p"/>
                  </m:rPr>
                  <w:rPr>
                    <w:rFonts w:hint="default" w:ascii="Cambria Math" w:hAnsi="Cambria Math"/>
                    <w:highlight w:val="none"/>
                    <w:lang w:val="en-US" w:eastAsia="zh-CN"/>
                  </w:rPr>
                  <m:t>5</m:t>
                </m:r>
              </w:ins>
              <m:ctrlPr>
                <w:ins w:id="3912" w:author="野草" w:date="2024-03-01T16:24:39Z">
                  <w:rPr>
                    <w:rFonts w:ascii="Times New Roman" w:hAnsi="Times New Roman"/>
                    <w:highlight w:val="none"/>
                  </w:rPr>
                </w:ins>
              </m:ctrlPr>
            </m:sub>
          </m:sSub>
          <w:ins w:id="3913" w:author="野草" w:date="2024-03-01T16:24:39Z">
            <m:r>
              <m:rPr>
                <m:sty m:val="p"/>
              </m:rPr>
              <w:rPr>
                <w:rFonts w:hint="eastAsia" w:ascii="Times New Roman" w:hAnsi="Times New Roman"/>
                <w:highlight w:val="none"/>
              </w:rPr>
              <m:t>×</m:t>
            </m:r>
          </w:ins>
          <m:sSub>
            <m:sSubPr>
              <m:ctrlPr>
                <w:ins w:id="3914" w:author="野草" w:date="2024-03-01T16:24:39Z">
                  <w:rPr>
                    <w:rFonts w:ascii="Times New Roman" w:hAnsi="Times New Roman"/>
                    <w:highlight w:val="none"/>
                  </w:rPr>
                </w:ins>
              </m:ctrlPr>
            </m:sSubPr>
            <m:e>
              <w:ins w:id="3915" w:author="野草" w:date="2024-03-01T16:24:39Z">
                <m:r>
                  <m:rPr>
                    <m:sty m:val="p"/>
                  </m:rPr>
                  <w:rPr>
                    <w:rFonts w:hint="default" w:ascii="Cambria Math" w:hAnsi="Cambria Math"/>
                    <w:highlight w:val="none"/>
                    <w:lang w:val="en-US" w:eastAsia="zh-CN"/>
                  </w:rPr>
                  <m:t>K</m:t>
                </m:r>
              </w:ins>
              <m:ctrlPr>
                <w:ins w:id="3916" w:author="野草" w:date="2024-03-01T16:24:39Z">
                  <w:rPr>
                    <w:rFonts w:ascii="Times New Roman" w:hAnsi="Times New Roman"/>
                    <w:highlight w:val="none"/>
                  </w:rPr>
                </w:ins>
              </m:ctrlPr>
            </m:e>
            <m:sub>
              <w:ins w:id="3917" w:author="野草" w:date="2024-03-01T16:24:43Z">
                <m:r>
                  <m:rPr>
                    <m:sty m:val="p"/>
                  </m:rPr>
                  <w:rPr>
                    <w:rFonts w:hint="default" w:ascii="Cambria Math" w:hAnsi="Cambria Math"/>
                    <w:highlight w:val="none"/>
                    <w:lang w:val="en-US" w:eastAsia="zh-CN"/>
                  </w:rPr>
                  <m:t>L</m:t>
                </m:r>
              </w:ins>
              <w:ins w:id="3918" w:author="野草" w:date="2024-03-01T16:24:39Z">
                <m:r>
                  <m:rPr>
                    <m:sty m:val="p"/>
                  </m:rPr>
                  <w:rPr>
                    <w:rFonts w:hint="default" w:ascii="Cambria Math" w:hAnsi="Cambria Math"/>
                    <w:highlight w:val="none"/>
                    <w:lang w:val="en-US" w:eastAsia="zh-CN"/>
                  </w:rPr>
                  <m:t>5</m:t>
                </m:r>
              </w:ins>
              <m:ctrlPr>
                <w:ins w:id="3919" w:author="野草" w:date="2024-03-01T16:24:39Z">
                  <w:rPr>
                    <w:rFonts w:ascii="Times New Roman" w:hAnsi="Times New Roman"/>
                    <w:highlight w:val="none"/>
                  </w:rPr>
                </w:ins>
              </m:ctrlPr>
            </m:sub>
          </m:sSub>
          <w:ins w:id="3920" w:author="野草" w:date="2024-03-01T10:54:30Z">
            <m:r>
              <m:rPr>
                <m:sty m:val="p"/>
              </m:rPr>
              <w:rPr>
                <w:rFonts w:ascii="Times New Roman" w:hAnsi="Times New Roman"/>
                <w:highlight w:val="none"/>
              </w:rPr>
              <m:t>)</m:t>
            </m:r>
          </w:ins>
        </m:oMath>
      </m:oMathPara>
    </w:p>
    <w:p>
      <w:pPr>
        <w:pStyle w:val="9"/>
        <w:numPr>
          <w:ilvl w:val="-1"/>
          <w:numId w:val="0"/>
        </w:numPr>
        <w:spacing w:line="360" w:lineRule="auto"/>
        <w:ind w:leftChars="0" w:firstLine="0" w:firstLineChars="0"/>
        <w:rPr>
          <w:ins w:id="3922" w:author="野草" w:date="2024-03-01T10:57:42Z"/>
          <w:rFonts w:hint="eastAsia"/>
          <w:b w:val="0"/>
          <w:i w:val="0"/>
          <w:highlight w:val="none"/>
          <w:lang w:val="en-US" w:eastAsia="zh-CN"/>
        </w:rPr>
        <w:pPrChange w:id="3921" w:author="野草" w:date="2024-03-01T10:54:34Z">
          <w:pPr>
            <w:pStyle w:val="9"/>
            <w:numPr>
              <w:ilvl w:val="0"/>
              <w:numId w:val="17"/>
            </w:numPr>
            <w:spacing w:line="360" w:lineRule="auto"/>
          </w:pPr>
        </w:pPrChange>
      </w:pPr>
      <w:ins w:id="3923" w:author="野草" w:date="2024-03-01T10:54:35Z">
        <w:r>
          <w:rPr>
            <w:rFonts w:hint="eastAsia"/>
            <w:highlight w:val="none"/>
            <w:lang w:val="en-US" w:eastAsia="zh-CN"/>
          </w:rPr>
          <w:t>其中，</w:t>
        </w:r>
      </w:ins>
      <w:ins w:id="3924" w:author="野草" w:date="2024-03-01T16:28:55Z">
        <w:r>
          <w:rPr>
            <w:rFonts w:hint="eastAsia"/>
            <w:highlight w:val="cyan"/>
            <w:u w:val="single"/>
            <w:lang w:val="en-US" w:eastAsia="zh-CN"/>
            <w:rPrChange w:id="3925" w:author="野草" w:date="2024-03-01T16:31:32Z">
              <w:rPr>
                <w:rFonts w:hint="eastAsia"/>
                <w:highlight w:val="none"/>
                <w:lang w:val="en-US" w:eastAsia="zh-CN"/>
              </w:rPr>
            </w:rPrChange>
          </w:rPr>
          <w:t>K</w:t>
        </w:r>
      </w:ins>
      <w:ins w:id="3927" w:author="野草" w:date="2024-03-01T16:29:00Z">
        <w:r>
          <w:rPr>
            <w:rFonts w:hint="eastAsia" w:cstheme="minorBidi"/>
            <w:sz w:val="24"/>
            <w:szCs w:val="24"/>
            <w:highlight w:val="cyan"/>
            <w:u w:val="single"/>
            <w:vertAlign w:val="subscript"/>
            <w:lang w:val="en-US" w:eastAsia="zh-CN"/>
          </w:rPr>
          <w:t>H</w:t>
        </w:r>
      </w:ins>
      <w:ins w:id="3928" w:author="野草" w:date="2024-03-01T16:29:01Z">
        <w:r>
          <w:rPr>
            <w:rFonts w:hint="eastAsia" w:cstheme="minorBidi"/>
            <w:sz w:val="24"/>
            <w:szCs w:val="24"/>
            <w:highlight w:val="cyan"/>
            <w:u w:val="single"/>
            <w:vertAlign w:val="subscript"/>
            <w:lang w:val="en-US" w:eastAsia="zh-CN"/>
          </w:rPr>
          <w:t>6</w:t>
        </w:r>
      </w:ins>
      <w:ins w:id="3929" w:author="野草" w:date="2024-03-01T16:28:51Z">
        <w:r>
          <w:rPr>
            <w:rFonts w:ascii="Times New Roman" w:hAnsi="Times New Roman" w:eastAsia="楷体" w:cstheme="minorBidi"/>
            <w:sz w:val="24"/>
            <w:szCs w:val="24"/>
            <w:highlight w:val="cyan"/>
            <w:u w:val="single"/>
            <w:vertAlign w:val="subscript"/>
          </w:rPr>
          <w:t>5</w:t>
        </w:r>
      </w:ins>
      <w:ins w:id="3930" w:author="野草" w:date="2024-03-01T10:54:44Z">
        <w:r>
          <m:rPr/>
          <w:rPr>
            <w:rFonts w:hint="eastAsia"/>
            <w:b w:val="0"/>
            <w:i w:val="0"/>
            <w:highlight w:val="cyan"/>
            <w:u w:val="single"/>
            <w:lang w:val="en-US" w:eastAsia="zh-CN"/>
            <w:rPrChange w:id="3931" w:author="野草" w:date="2024-03-01T16:31:32Z">
              <m:rPr/>
              <w:rPr>
                <w:rFonts w:hint="eastAsia"/>
                <w:b w:val="0"/>
                <w:i w:val="0"/>
                <w:highlight w:val="none"/>
                <w:lang w:val="en-US" w:eastAsia="zh-CN"/>
              </w:rPr>
            </w:rPrChange>
          </w:rPr>
          <w:t>，</w:t>
        </w:r>
      </w:ins>
      <w:ins w:id="3933" w:author="野草" w:date="2024-03-01T16:29:05Z">
        <w:r>
          <m:rPr/>
          <w:rPr>
            <w:rFonts w:hint="eastAsia"/>
            <w:b w:val="0"/>
            <w:i w:val="0"/>
            <w:highlight w:val="cyan"/>
            <w:u w:val="single"/>
            <w:lang w:val="en-US" w:eastAsia="zh-CN"/>
            <w:rPrChange w:id="3934" w:author="野草" w:date="2024-03-01T16:31:32Z">
              <m:rPr/>
              <w:rPr>
                <w:rFonts w:hint="eastAsia"/>
                <w:b w:val="0"/>
                <w:i w:val="0"/>
                <w:highlight w:val="none"/>
                <w:lang w:val="en-US" w:eastAsia="zh-CN"/>
              </w:rPr>
            </w:rPrChange>
          </w:rPr>
          <w:t>K</w:t>
        </w:r>
      </w:ins>
      <w:ins w:id="3936" w:author="野草" w:date="2024-03-01T16:28:49Z">
        <w:r>
          <w:rPr>
            <w:rFonts w:ascii="Times New Roman" w:hAnsi="Times New Roman" w:eastAsia="楷体" w:cstheme="minorBidi"/>
            <w:sz w:val="24"/>
            <w:szCs w:val="24"/>
            <w:highlight w:val="cyan"/>
            <w:u w:val="single"/>
            <w:vertAlign w:val="subscript"/>
          </w:rPr>
          <w:t>L65</w:t>
        </w:r>
      </w:ins>
      <w:ins w:id="3937" w:author="野草" w:date="2024-03-01T10:56:32Z">
        <w:r>
          <w:rPr>
            <w:rFonts w:hint="eastAsia"/>
            <w:highlight w:val="cyan"/>
            <w:u w:val="single"/>
            <w:lang w:eastAsia="zh-CN"/>
            <w:rPrChange w:id="3938" w:author="野草" w:date="2024-03-01T16:31:32Z">
              <w:rPr>
                <w:rFonts w:hint="eastAsia"/>
                <w:highlight w:val="none"/>
                <w:lang w:eastAsia="zh-CN"/>
              </w:rPr>
            </w:rPrChange>
          </w:rPr>
          <w:t>，</w:t>
        </w:r>
      </w:ins>
      <w:ins w:id="3940" w:author="野草" w:date="2024-03-01T16:29:13Z">
        <w:r>
          <w:rPr>
            <w:rFonts w:hint="eastAsia"/>
            <w:highlight w:val="cyan"/>
            <w:u w:val="single"/>
            <w:lang w:val="en-US" w:eastAsia="zh-CN"/>
            <w:rPrChange w:id="3941" w:author="野草" w:date="2024-03-01T16:31:32Z">
              <w:rPr>
                <w:rFonts w:hint="eastAsia"/>
                <w:highlight w:val="none"/>
                <w:lang w:val="en-US" w:eastAsia="zh-CN"/>
              </w:rPr>
            </w:rPrChange>
          </w:rPr>
          <w:t>K</w:t>
        </w:r>
      </w:ins>
      <w:ins w:id="3943" w:author="野草" w:date="2024-03-01T16:29:13Z">
        <w:r>
          <w:rPr>
            <w:rFonts w:hint="eastAsia" w:cstheme="minorBidi"/>
            <w:sz w:val="24"/>
            <w:szCs w:val="24"/>
            <w:highlight w:val="cyan"/>
            <w:u w:val="single"/>
            <w:vertAlign w:val="subscript"/>
            <w:lang w:val="en-US" w:eastAsia="zh-CN"/>
          </w:rPr>
          <w:t>H</w:t>
        </w:r>
      </w:ins>
      <w:ins w:id="3944" w:author="野草" w:date="2024-03-01T16:29:13Z">
        <w:r>
          <w:rPr>
            <w:rFonts w:ascii="Times New Roman" w:hAnsi="Times New Roman" w:eastAsia="楷体" w:cstheme="minorBidi"/>
            <w:sz w:val="24"/>
            <w:szCs w:val="24"/>
            <w:highlight w:val="cyan"/>
            <w:u w:val="single"/>
            <w:vertAlign w:val="subscript"/>
          </w:rPr>
          <w:t>5</w:t>
        </w:r>
      </w:ins>
      <w:ins w:id="3945" w:author="野草" w:date="2024-03-01T16:29:15Z">
        <w:r>
          <w:rPr>
            <w:rFonts w:hint="eastAsia" w:cstheme="minorBidi"/>
            <w:sz w:val="24"/>
            <w:szCs w:val="24"/>
            <w:highlight w:val="cyan"/>
            <w:u w:val="single"/>
            <w:vertAlign w:val="baseline"/>
            <w:lang w:val="en-US" w:eastAsia="zh-CN"/>
            <w:rPrChange w:id="3946" w:author="野草" w:date="2024-03-01T16:29:23Z">
              <w:rPr>
                <w:rFonts w:hint="eastAsia" w:cstheme="minorBidi"/>
                <w:sz w:val="24"/>
                <w:szCs w:val="24"/>
                <w:highlight w:val="cyan"/>
                <w:u w:val="single"/>
                <w:vertAlign w:val="subscript"/>
                <w:lang w:val="en-US" w:eastAsia="zh-CN"/>
              </w:rPr>
            </w:rPrChange>
          </w:rPr>
          <w:t>和</w:t>
        </w:r>
      </w:ins>
      <w:ins w:id="3948" w:author="野草" w:date="2024-03-01T16:29:13Z">
        <w:r>
          <w:rPr>
            <w:rFonts w:hint="eastAsia"/>
            <w:b w:val="0"/>
            <w:i w:val="0"/>
            <w:highlight w:val="cyan"/>
            <w:u w:val="single"/>
            <w:lang w:val="en-US" w:eastAsia="zh-CN"/>
            <w:rPrChange w:id="3949" w:author="野草" w:date="2024-03-01T16:31:32Z">
              <w:rPr>
                <w:rFonts w:hint="eastAsia"/>
                <w:b w:val="0"/>
                <w:i w:val="0"/>
                <w:highlight w:val="none"/>
                <w:lang w:val="en-US" w:eastAsia="zh-CN"/>
              </w:rPr>
            </w:rPrChange>
          </w:rPr>
          <w:t>K</w:t>
        </w:r>
      </w:ins>
      <w:ins w:id="3951" w:author="野草" w:date="2024-03-01T16:29:13Z">
        <w:r>
          <w:rPr>
            <w:rFonts w:ascii="Times New Roman" w:hAnsi="Times New Roman" w:eastAsia="楷体" w:cstheme="minorBidi"/>
            <w:sz w:val="24"/>
            <w:szCs w:val="24"/>
            <w:highlight w:val="cyan"/>
            <w:u w:val="single"/>
            <w:vertAlign w:val="subscript"/>
          </w:rPr>
          <w:t>L5</w:t>
        </w:r>
      </w:ins>
      <w:ins w:id="3952" w:author="野草" w:date="2024-03-01T10:55:04Z">
        <w:r>
          <m:rPr/>
          <w:rPr>
            <w:rFonts w:hint="eastAsia"/>
            <w:b w:val="0"/>
            <w:i w:val="0"/>
            <w:highlight w:val="none"/>
            <w:lang w:val="en-US" w:eastAsia="zh-CN"/>
          </w:rPr>
          <w:t>分别表示</w:t>
        </w:r>
      </w:ins>
      <w:ins w:id="3953" w:author="野草" w:date="2024-03-01T16:31:10Z">
        <w:r>
          <w:rPr>
            <w:rFonts w:hint="eastAsia"/>
            <w:highlight w:val="cyan"/>
            <w:lang w:val="en-US" w:eastAsia="zh-CN"/>
            <w:rPrChange w:id="3954" w:author="野草" w:date="2024-03-01T16:31:25Z">
              <w:rPr>
                <w:rFonts w:hint="eastAsia"/>
                <w:highlight w:val="none"/>
                <w:lang w:val="en-US" w:eastAsia="zh-CN"/>
              </w:rPr>
            </w:rPrChange>
          </w:rPr>
          <w:t>相应</w:t>
        </w:r>
      </w:ins>
      <w:ins w:id="3956" w:author="野草" w:date="2024-03-01T16:31:12Z">
        <w:r>
          <w:rPr>
            <w:rFonts w:hint="eastAsia"/>
            <w:highlight w:val="cyan"/>
            <w:lang w:val="en-US" w:eastAsia="zh-CN"/>
            <w:rPrChange w:id="3957" w:author="野草" w:date="2024-03-01T16:31:25Z">
              <w:rPr>
                <w:rFonts w:hint="eastAsia"/>
                <w:highlight w:val="none"/>
                <w:lang w:val="en-US" w:eastAsia="zh-CN"/>
              </w:rPr>
            </w:rPrChange>
          </w:rPr>
          <w:t>指标</w:t>
        </w:r>
      </w:ins>
      <w:ins w:id="3959" w:author="野草" w:date="2024-03-01T16:31:12Z">
        <w:r>
          <w:rPr>
            <w:rFonts w:hint="eastAsia"/>
            <w:highlight w:val="none"/>
            <w:lang w:val="en-US" w:eastAsia="zh-CN"/>
          </w:rPr>
          <w:t>的</w:t>
        </w:r>
      </w:ins>
      <w:ins w:id="3960" w:author="野草" w:date="2024-03-01T16:31:17Z">
        <w:r>
          <w:rPr>
            <w:rFonts w:hint="eastAsia"/>
            <w:highlight w:val="cyan"/>
            <w:lang w:val="en-US" w:eastAsia="zh-CN"/>
            <w:rPrChange w:id="3961" w:author="野草" w:date="2024-03-01T16:31:22Z">
              <w:rPr>
                <w:rFonts w:hint="eastAsia"/>
                <w:highlight w:val="none"/>
                <w:lang w:val="en-US" w:eastAsia="zh-CN"/>
              </w:rPr>
            </w:rPrChange>
          </w:rPr>
          <w:t>权重</w:t>
        </w:r>
      </w:ins>
      <w:ins w:id="3963" w:author="野草" w:date="2024-03-01T10:56:51Z">
        <w:r>
          <w:rPr>
            <w:rFonts w:hint="eastAsia"/>
            <w:b w:val="0"/>
            <w:i w:val="0"/>
            <w:highlight w:val="cyan"/>
            <w:lang w:val="en-US" w:eastAsia="zh-CN"/>
            <w:rPrChange w:id="3964" w:author="野草" w:date="2024-03-01T16:31:22Z">
              <w:rPr>
                <w:rFonts w:hint="eastAsia"/>
                <w:b w:val="0"/>
                <w:i w:val="0"/>
                <w:highlight w:val="none"/>
                <w:lang w:val="en-US" w:eastAsia="zh-CN"/>
              </w:rPr>
            </w:rPrChange>
          </w:rPr>
          <w:t>系数</w:t>
        </w:r>
      </w:ins>
      <w:ins w:id="3966" w:author="野草" w:date="2024-03-01T16:30:56Z">
        <w:r>
          <w:rPr>
            <w:rFonts w:hint="eastAsia"/>
            <w:b w:val="0"/>
            <w:i w:val="0"/>
            <w:highlight w:val="none"/>
            <w:lang w:val="en-US" w:eastAsia="zh-CN"/>
          </w:rPr>
          <w:t>。</w:t>
        </w:r>
      </w:ins>
      <w:ins w:id="3967" w:author="野草" w:date="2024-03-01T16:30:50Z">
        <w:r>
          <w:rPr>
            <w:rFonts w:ascii="Times New Roman" w:hAnsi="Times New Roman" w:eastAsia="楷体" w:cstheme="minorBidi"/>
            <w:sz w:val="24"/>
            <w:szCs w:val="24"/>
          </w:rPr>
          <w:t>根据对中国三个</w:t>
        </w:r>
      </w:ins>
      <w:ins w:id="3968" w:author="野草" w:date="2024-03-01T16:30:50Z">
        <w:r>
          <w:rPr>
            <w:rFonts w:ascii="Times New Roman" w:hAnsi="Times New Roman" w:eastAsia="楷体" w:cstheme="minorBidi"/>
            <w:sz w:val="24"/>
            <w:szCs w:val="24"/>
            <w:highlight w:val="cyan"/>
          </w:rPr>
          <w:t>典型大城市</w:t>
        </w:r>
      </w:ins>
      <w:ins w:id="3969" w:author="野草" w:date="2024-03-01T16:30:50Z">
        <w:r>
          <w:rPr>
            <w:rFonts w:ascii="Times New Roman" w:hAnsi="Times New Roman" w:eastAsia="楷体" w:cstheme="minorBidi"/>
            <w:sz w:val="24"/>
            <w:szCs w:val="24"/>
          </w:rPr>
          <w:t>的研究，</w:t>
        </w:r>
      </w:ins>
      <w:ins w:id="3970" w:author="野草" w:date="2024-03-01T16:30:50Z">
        <w:r>
          <w:rPr>
            <w:rFonts w:ascii="Times New Roman" w:hAnsi="Times New Roman" w:eastAsia="楷体" w:cstheme="minorBidi"/>
            <w:sz w:val="24"/>
            <w:szCs w:val="24"/>
            <w:highlight w:val="cyan"/>
          </w:rPr>
          <w:t>65岁以上</w:t>
        </w:r>
      </w:ins>
      <w:ins w:id="3971" w:author="野草" w:date="2024-03-01T16:30:50Z">
        <w:r>
          <w:rPr>
            <w:rFonts w:ascii="Times New Roman" w:hAnsi="Times New Roman" w:eastAsia="楷体" w:cstheme="minorBidi"/>
            <w:sz w:val="24"/>
            <w:szCs w:val="24"/>
          </w:rPr>
          <w:t>的老年人在</w:t>
        </w:r>
      </w:ins>
      <w:ins w:id="3972" w:author="野草" w:date="2024-03-01T16:30:50Z">
        <w:r>
          <w:rPr>
            <w:rFonts w:ascii="Times New Roman" w:hAnsi="Times New Roman" w:eastAsia="楷体" w:cstheme="minorBidi"/>
            <w:sz w:val="24"/>
            <w:szCs w:val="24"/>
            <w:highlight w:val="cyan"/>
          </w:rPr>
          <w:t>高温环境</w:t>
        </w:r>
      </w:ins>
      <w:ins w:id="3973" w:author="野草" w:date="2024-03-01T16:30:50Z">
        <w:r>
          <w:rPr>
            <w:rFonts w:ascii="Times New Roman" w:hAnsi="Times New Roman" w:eastAsia="楷体" w:cstheme="minorBidi"/>
            <w:sz w:val="24"/>
            <w:szCs w:val="24"/>
          </w:rPr>
          <w:t>下的</w:t>
        </w:r>
      </w:ins>
      <w:ins w:id="3974" w:author="野草" w:date="2024-03-01T16:30:50Z">
        <w:r>
          <w:rPr>
            <w:rFonts w:ascii="Times New Roman" w:hAnsi="Times New Roman" w:eastAsia="楷体" w:cstheme="minorBidi"/>
            <w:sz w:val="24"/>
            <w:szCs w:val="24"/>
            <w:highlight w:val="cyan"/>
          </w:rPr>
          <w:t>死亡率</w:t>
        </w:r>
      </w:ins>
      <w:ins w:id="3975" w:author="野草" w:date="2024-03-01T16:30:50Z">
        <w:r>
          <w:rPr>
            <w:rFonts w:ascii="Times New Roman" w:hAnsi="Times New Roman" w:eastAsia="楷体" w:cstheme="minorBidi"/>
            <w:sz w:val="24"/>
            <w:szCs w:val="24"/>
          </w:rPr>
          <w:t>约为</w:t>
        </w:r>
      </w:ins>
      <w:ins w:id="3976" w:author="野草" w:date="2024-03-01T16:30:50Z">
        <w:r>
          <w:rPr>
            <w:rFonts w:ascii="Times New Roman" w:hAnsi="Times New Roman" w:eastAsia="楷体" w:cstheme="minorBidi"/>
            <w:sz w:val="24"/>
            <w:szCs w:val="24"/>
            <w:highlight w:val="cyan"/>
          </w:rPr>
          <w:t>65岁以下人群</w:t>
        </w:r>
      </w:ins>
      <w:ins w:id="3977" w:author="野草" w:date="2024-03-01T16:30:50Z">
        <w:r>
          <w:rPr>
            <w:rFonts w:ascii="Times New Roman" w:hAnsi="Times New Roman" w:eastAsia="楷体" w:cstheme="minorBidi"/>
            <w:sz w:val="24"/>
            <w:szCs w:val="24"/>
          </w:rPr>
          <w:t>的</w:t>
        </w:r>
      </w:ins>
      <w:ins w:id="3978" w:author="野草" w:date="2024-03-01T16:30:50Z">
        <w:r>
          <w:rPr>
            <w:rFonts w:ascii="Times New Roman" w:hAnsi="Times New Roman" w:eastAsia="楷体" w:cstheme="minorBidi"/>
            <w:sz w:val="24"/>
            <w:szCs w:val="24"/>
            <w:highlight w:val="cyan"/>
          </w:rPr>
          <w:t>3倍</w:t>
        </w:r>
      </w:ins>
      <w:ins w:id="3979" w:author="野草" w:date="2024-03-01T16:30:50Z">
        <w:r>
          <w:rPr>
            <w:rFonts w:ascii="Times New Roman" w:hAnsi="Times New Roman" w:eastAsia="楷体" w:cstheme="minorBidi"/>
            <w:sz w:val="24"/>
            <w:szCs w:val="24"/>
          </w:rPr>
          <w:t>（Zhang et al., 2018）。同时，</w:t>
        </w:r>
      </w:ins>
      <w:ins w:id="3980" w:author="野草" w:date="2024-03-01T16:30:50Z">
        <w:r>
          <w:rPr>
            <w:rFonts w:ascii="Times New Roman" w:hAnsi="Times New Roman" w:eastAsia="楷体" w:cstheme="minorBidi"/>
            <w:sz w:val="24"/>
            <w:szCs w:val="24"/>
            <w:highlight w:val="cyan"/>
          </w:rPr>
          <w:t>另一项研究</w:t>
        </w:r>
      </w:ins>
      <w:ins w:id="3981" w:author="野草" w:date="2024-03-01T16:30:50Z">
        <w:r>
          <w:rPr>
            <w:rFonts w:ascii="Times New Roman" w:hAnsi="Times New Roman" w:eastAsia="楷体" w:cstheme="minorBidi"/>
            <w:sz w:val="24"/>
            <w:szCs w:val="24"/>
          </w:rPr>
          <w:t>指出，</w:t>
        </w:r>
      </w:ins>
      <w:ins w:id="3982" w:author="野草" w:date="2024-03-01T16:30:50Z">
        <w:r>
          <w:rPr>
            <w:rFonts w:ascii="Times New Roman" w:hAnsi="Times New Roman" w:eastAsia="楷体" w:cstheme="minorBidi"/>
            <w:sz w:val="24"/>
            <w:szCs w:val="24"/>
            <w:highlight w:val="cyan"/>
          </w:rPr>
          <w:t>收入水平</w:t>
        </w:r>
      </w:ins>
      <w:ins w:id="3983" w:author="野草" w:date="2024-03-01T16:30:50Z">
        <w:r>
          <w:rPr>
            <w:rFonts w:ascii="Times New Roman" w:hAnsi="Times New Roman" w:eastAsia="楷体" w:cstheme="minorBidi"/>
            <w:sz w:val="24"/>
            <w:szCs w:val="24"/>
          </w:rPr>
          <w:t>低于</w:t>
        </w:r>
      </w:ins>
      <w:ins w:id="3984" w:author="野草" w:date="2024-03-01T16:30:50Z">
        <w:r>
          <w:rPr>
            <w:rFonts w:ascii="Times New Roman" w:hAnsi="Times New Roman" w:eastAsia="楷体" w:cstheme="minorBidi"/>
            <w:sz w:val="24"/>
            <w:szCs w:val="24"/>
            <w:highlight w:val="cyan"/>
          </w:rPr>
          <w:t>当地均值</w:t>
        </w:r>
      </w:ins>
      <w:ins w:id="3985" w:author="野草" w:date="2024-03-01T16:30:50Z">
        <w:r>
          <w:rPr>
            <w:rFonts w:ascii="Times New Roman" w:hAnsi="Times New Roman" w:eastAsia="楷体" w:cstheme="minorBidi"/>
            <w:sz w:val="24"/>
            <w:szCs w:val="24"/>
          </w:rPr>
          <w:t>人群的</w:t>
        </w:r>
      </w:ins>
      <w:ins w:id="3986" w:author="野草" w:date="2024-03-01T16:30:50Z">
        <w:r>
          <w:rPr>
            <w:rFonts w:ascii="Times New Roman" w:hAnsi="Times New Roman" w:eastAsia="楷体" w:cstheme="minorBidi"/>
            <w:sz w:val="24"/>
            <w:szCs w:val="24"/>
            <w:highlight w:val="cyan"/>
          </w:rPr>
          <w:t>死亡率</w:t>
        </w:r>
      </w:ins>
      <w:ins w:id="3987" w:author="野草" w:date="2024-03-01T16:30:50Z">
        <w:r>
          <w:rPr>
            <w:rFonts w:hint="eastAsia" w:cstheme="minorBidi"/>
            <w:sz w:val="24"/>
            <w:szCs w:val="24"/>
            <w:highlight w:val="none"/>
            <w:lang w:val="en-US" w:eastAsia="zh-CN"/>
          </w:rPr>
          <w:t>约为</w:t>
        </w:r>
      </w:ins>
      <w:ins w:id="3988" w:author="野草" w:date="2024-03-01T16:30:50Z">
        <w:r>
          <w:rPr>
            <w:rFonts w:ascii="Times New Roman" w:hAnsi="Times New Roman" w:eastAsia="楷体" w:cstheme="minorBidi"/>
            <w:sz w:val="24"/>
            <w:szCs w:val="24"/>
            <w:highlight w:val="cyan"/>
          </w:rPr>
          <w:t>收入高于当地均值人群</w:t>
        </w:r>
      </w:ins>
      <w:ins w:id="3989" w:author="野草" w:date="2024-03-01T16:30:50Z">
        <w:r>
          <w:rPr>
            <w:rFonts w:ascii="Times New Roman" w:hAnsi="Times New Roman" w:eastAsia="楷体" w:cstheme="minorBidi"/>
            <w:sz w:val="24"/>
            <w:szCs w:val="24"/>
          </w:rPr>
          <w:t>的两倍（Coates et al., 2022）</w:t>
        </w:r>
      </w:ins>
      <w:ins w:id="3990" w:author="野草" w:date="2024-03-01T16:34:59Z">
        <w:r>
          <w:rPr>
            <w:rFonts w:hint="eastAsia" w:cstheme="minorBidi"/>
            <w:sz w:val="24"/>
            <w:szCs w:val="24"/>
            <w:lang w:eastAsia="zh-CN"/>
          </w:rPr>
          <w:t>。</w:t>
        </w:r>
      </w:ins>
      <w:ins w:id="3991" w:author="野草" w:date="2024-03-01T16:31:47Z">
        <w:r>
          <w:rPr>
            <w:rFonts w:hint="eastAsia"/>
            <w:b w:val="0"/>
            <w:i w:val="0"/>
            <w:highlight w:val="none"/>
            <w:lang w:val="en-US" w:eastAsia="zh-CN"/>
          </w:rPr>
          <w:t>因此</w:t>
        </w:r>
      </w:ins>
      <w:ins w:id="3992" w:author="野草" w:date="2024-03-01T15:49:39Z">
        <w:r>
          <w:rPr>
            <w:rFonts w:hint="eastAsia"/>
            <w:b w:val="0"/>
            <w:i w:val="0"/>
            <w:highlight w:val="none"/>
            <w:lang w:val="en-US" w:eastAsia="zh-CN"/>
          </w:rPr>
          <w:t>，</w:t>
        </w:r>
      </w:ins>
      <w:ins w:id="3993" w:author="野草" w:date="2024-03-01T16:33:05Z">
        <w:r>
          <w:rPr>
            <w:rFonts w:hint="eastAsia" w:ascii="Times New Roman" w:hAnsi="Times New Roman" w:eastAsia="楷体" w:cstheme="minorBidi"/>
            <w:kern w:val="2"/>
            <w:sz w:val="24"/>
            <w:szCs w:val="24"/>
            <w:highlight w:val="none"/>
            <w:lang w:val="en-US" w:eastAsia="zh-CN" w:bidi="ar-SA"/>
            <w:rPrChange w:id="3994" w:author="野草" w:date="2024-03-01T16:34:07Z">
              <w:rPr>
                <w:rFonts w:eastAsia="楷体" w:asciiTheme="minorHAnsi" w:hAnsiTheme="minorHAnsi" w:cstheme="minorBidi"/>
                <w:kern w:val="2"/>
                <w:sz w:val="24"/>
                <w:szCs w:val="24"/>
                <w:lang w:val="en-US" w:eastAsia="zh-CN" w:bidi="ar-SA"/>
              </w:rPr>
            </w:rPrChange>
          </w:rPr>
          <w:t>我们将P</w:t>
        </w:r>
      </w:ins>
      <w:ins w:id="3996" w:author="野草" w:date="2024-03-01T16:33:05Z">
        <w:r>
          <w:rPr>
            <w:rFonts w:hint="eastAsia" w:ascii="Times New Roman" w:hAnsi="Times New Roman" w:eastAsia="楷体" w:cstheme="minorBidi"/>
            <w:kern w:val="2"/>
            <w:sz w:val="24"/>
            <w:szCs w:val="24"/>
            <w:highlight w:val="none"/>
            <w:vertAlign w:val="subscript"/>
            <w:lang w:val="en-US" w:eastAsia="zh-CN" w:bidi="ar-SA"/>
            <w:rPrChange w:id="3997" w:author="野草" w:date="2024-03-01T16:34:11Z">
              <w:rPr>
                <w:rFonts w:eastAsia="楷体" w:asciiTheme="minorHAnsi" w:hAnsiTheme="minorHAnsi" w:cstheme="minorBidi"/>
                <w:kern w:val="2"/>
                <w:sz w:val="24"/>
                <w:szCs w:val="24"/>
                <w:lang w:val="en-US" w:eastAsia="zh-CN" w:bidi="ar-SA"/>
              </w:rPr>
            </w:rPrChange>
          </w:rPr>
          <w:t>H65</w:t>
        </w:r>
      </w:ins>
      <w:ins w:id="3999" w:author="野草" w:date="2024-03-01T16:33:05Z">
        <w:r>
          <w:rPr>
            <w:rFonts w:hint="eastAsia" w:ascii="Times New Roman" w:hAnsi="Times New Roman" w:eastAsia="楷体" w:cstheme="minorBidi"/>
            <w:kern w:val="2"/>
            <w:sz w:val="24"/>
            <w:szCs w:val="24"/>
            <w:highlight w:val="none"/>
            <w:lang w:val="en-US" w:eastAsia="zh-CN" w:bidi="ar-SA"/>
            <w:rPrChange w:id="4000" w:author="野草" w:date="2024-03-01T16:34:07Z">
              <w:rPr>
                <w:rFonts w:eastAsia="楷体" w:asciiTheme="minorHAnsi" w:hAnsiTheme="minorHAnsi" w:cstheme="minorBidi"/>
                <w:kern w:val="2"/>
                <w:sz w:val="24"/>
                <w:szCs w:val="24"/>
                <w:lang w:val="en-US" w:eastAsia="zh-CN" w:bidi="ar-SA"/>
              </w:rPr>
            </w:rPrChange>
          </w:rPr>
          <w:t>的</w:t>
        </w:r>
      </w:ins>
      <w:ins w:id="4002" w:author="野草" w:date="2024-03-01T16:33:05Z">
        <w:r>
          <w:rPr>
            <w:rFonts w:hint="eastAsia" w:ascii="Times New Roman" w:hAnsi="Times New Roman" w:eastAsia="楷体" w:cstheme="minorBidi"/>
            <w:kern w:val="2"/>
            <w:sz w:val="24"/>
            <w:szCs w:val="24"/>
            <w:highlight w:val="cyan"/>
            <w:lang w:val="en-US" w:eastAsia="zh-CN" w:bidi="ar-SA"/>
            <w:rPrChange w:id="4003" w:author="野草" w:date="2024-03-01T16:34:33Z">
              <w:rPr>
                <w:rFonts w:eastAsia="楷体" w:asciiTheme="minorHAnsi" w:hAnsiTheme="minorHAnsi" w:cstheme="minorBidi"/>
                <w:kern w:val="2"/>
                <w:sz w:val="24"/>
                <w:szCs w:val="24"/>
                <w:lang w:val="en-US" w:eastAsia="zh-CN" w:bidi="ar-SA"/>
              </w:rPr>
            </w:rPrChange>
          </w:rPr>
          <w:t>权重系数K</w:t>
        </w:r>
      </w:ins>
      <w:ins w:id="4005" w:author="野草" w:date="2024-03-01T16:33:05Z">
        <w:r>
          <w:rPr>
            <w:rFonts w:hint="eastAsia" w:ascii="Times New Roman" w:hAnsi="Times New Roman" w:eastAsia="楷体" w:cstheme="minorBidi"/>
            <w:kern w:val="2"/>
            <w:sz w:val="24"/>
            <w:szCs w:val="24"/>
            <w:highlight w:val="cyan"/>
            <w:vertAlign w:val="subscript"/>
            <w:lang w:val="en-US" w:eastAsia="zh-CN" w:bidi="ar-SA"/>
            <w:rPrChange w:id="4006" w:author="野草" w:date="2024-03-01T16:34:33Z">
              <w:rPr>
                <w:rFonts w:eastAsia="楷体" w:asciiTheme="minorHAnsi" w:hAnsiTheme="minorHAnsi" w:cstheme="minorBidi"/>
                <w:kern w:val="2"/>
                <w:sz w:val="24"/>
                <w:szCs w:val="24"/>
                <w:lang w:val="en-US" w:eastAsia="zh-CN" w:bidi="ar-SA"/>
              </w:rPr>
            </w:rPrChange>
          </w:rPr>
          <w:t>H6</w:t>
        </w:r>
      </w:ins>
      <w:ins w:id="4008" w:author="野草" w:date="2024-03-01T16:33:05Z">
        <w:r>
          <w:rPr>
            <w:rFonts w:hint="eastAsia" w:ascii="Times New Roman" w:hAnsi="Times New Roman" w:eastAsia="楷体" w:cstheme="minorBidi"/>
            <w:kern w:val="2"/>
            <w:sz w:val="24"/>
            <w:szCs w:val="24"/>
            <w:highlight w:val="cyan"/>
            <w:vertAlign w:val="subscript"/>
            <w:lang w:val="en-US" w:eastAsia="zh-CN" w:bidi="ar-SA"/>
            <w:rPrChange w:id="4009" w:author="野草" w:date="2024-03-01T16:35:26Z">
              <w:rPr>
                <w:rFonts w:eastAsia="楷体" w:asciiTheme="minorHAnsi" w:hAnsiTheme="minorHAnsi" w:cstheme="minorBidi"/>
                <w:kern w:val="2"/>
                <w:sz w:val="24"/>
                <w:szCs w:val="24"/>
                <w:lang w:val="en-US" w:eastAsia="zh-CN" w:bidi="ar-SA"/>
              </w:rPr>
            </w:rPrChange>
          </w:rPr>
          <w:t>5</w:t>
        </w:r>
      </w:ins>
      <w:ins w:id="4011" w:author="野草" w:date="2024-03-01T16:33:05Z">
        <w:r>
          <w:rPr>
            <w:rFonts w:hint="eastAsia" w:ascii="Times New Roman" w:hAnsi="Times New Roman" w:eastAsia="楷体" w:cstheme="minorBidi"/>
            <w:kern w:val="2"/>
            <w:sz w:val="24"/>
            <w:szCs w:val="24"/>
            <w:highlight w:val="none"/>
            <w:lang w:val="en-US" w:eastAsia="zh-CN" w:bidi="ar-SA"/>
            <w:rPrChange w:id="4012" w:author="野草" w:date="2024-03-01T16:34:07Z">
              <w:rPr>
                <w:rFonts w:eastAsia="楷体" w:asciiTheme="minorHAnsi" w:hAnsiTheme="minorHAnsi" w:cstheme="minorBidi"/>
                <w:kern w:val="2"/>
                <w:sz w:val="24"/>
                <w:szCs w:val="24"/>
                <w:lang w:val="en-US" w:eastAsia="zh-CN" w:bidi="ar-SA"/>
              </w:rPr>
            </w:rPrChange>
          </w:rPr>
          <w:t>设置为</w:t>
        </w:r>
      </w:ins>
      <w:ins w:id="4014" w:author="野草" w:date="2024-03-01T16:33:05Z">
        <w:r>
          <w:rPr>
            <w:rFonts w:hint="eastAsia" w:ascii="Times New Roman" w:hAnsi="Times New Roman" w:eastAsia="楷体" w:cstheme="minorBidi"/>
            <w:kern w:val="2"/>
            <w:sz w:val="24"/>
            <w:szCs w:val="24"/>
            <w:highlight w:val="none"/>
            <w:u w:val="single"/>
            <w:lang w:val="en-US" w:eastAsia="zh-CN" w:bidi="ar-SA"/>
            <w:rPrChange w:id="4015" w:author="野草" w:date="2024-03-01T16:34:53Z">
              <w:rPr>
                <w:rFonts w:eastAsia="楷体" w:asciiTheme="minorHAnsi" w:hAnsiTheme="minorHAnsi" w:cstheme="minorBidi"/>
                <w:kern w:val="2"/>
                <w:sz w:val="24"/>
                <w:szCs w:val="24"/>
                <w:lang w:val="en-US" w:eastAsia="zh-CN" w:bidi="ar-SA"/>
              </w:rPr>
            </w:rPrChange>
          </w:rPr>
          <w:t>3</w:t>
        </w:r>
      </w:ins>
      <w:ins w:id="4017" w:author="野草" w:date="2024-03-01T16:33:05Z">
        <w:r>
          <w:rPr>
            <w:rFonts w:hint="eastAsia" w:ascii="Times New Roman" w:hAnsi="Times New Roman" w:eastAsia="楷体" w:cstheme="minorBidi"/>
            <w:kern w:val="2"/>
            <w:sz w:val="24"/>
            <w:szCs w:val="24"/>
            <w:highlight w:val="none"/>
            <w:lang w:val="en-US" w:eastAsia="zh-CN" w:bidi="ar-SA"/>
            <w:rPrChange w:id="4018" w:author="野草" w:date="2024-03-01T16:34:07Z">
              <w:rPr>
                <w:rFonts w:eastAsia="楷体" w:asciiTheme="minorHAnsi" w:hAnsiTheme="minorHAnsi" w:cstheme="minorBidi"/>
                <w:kern w:val="2"/>
                <w:sz w:val="24"/>
                <w:szCs w:val="24"/>
                <w:lang w:val="en-US" w:eastAsia="zh-CN" w:bidi="ar-SA"/>
              </w:rPr>
            </w:rPrChange>
          </w:rPr>
          <w:t>，</w:t>
        </w:r>
      </w:ins>
      <w:ins w:id="4020" w:author="野草" w:date="2024-03-01T16:33:38Z">
        <w:r>
          <w:rPr>
            <w:rFonts w:ascii="Times New Roman" w:hAnsi="Times New Roman" w:eastAsia="楷体" w:cstheme="minorBidi"/>
            <w:kern w:val="2"/>
            <w:sz w:val="24"/>
            <w:szCs w:val="24"/>
            <w:highlight w:val="none"/>
            <w:lang w:val="en-US" w:eastAsia="zh-CN" w:bidi="ar-SA"/>
            <w:rPrChange w:id="4021" w:author="野草" w:date="2024-03-01T16:34:07Z">
              <w:rPr>
                <w:rFonts w:eastAsia="楷体" w:asciiTheme="minorHAnsi" w:hAnsiTheme="minorHAnsi" w:cstheme="minorBidi"/>
                <w:kern w:val="2"/>
                <w:sz w:val="24"/>
                <w:szCs w:val="24"/>
                <w:lang w:val="en-US" w:eastAsia="zh-CN" w:bidi="ar-SA"/>
              </w:rPr>
            </w:rPrChange>
          </w:rPr>
          <w:t>将</w:t>
        </w:r>
      </w:ins>
      <w:ins w:id="4023" w:author="野草" w:date="2024-03-01T16:33:05Z">
        <w:r>
          <w:rPr>
            <w:rFonts w:hint="eastAsia" w:ascii="Times New Roman" w:hAnsi="Times New Roman" w:eastAsia="楷体" w:cstheme="minorBidi"/>
            <w:kern w:val="2"/>
            <w:sz w:val="24"/>
            <w:szCs w:val="24"/>
            <w:highlight w:val="none"/>
            <w:lang w:val="en-US" w:eastAsia="zh-CN" w:bidi="ar-SA"/>
            <w:rPrChange w:id="4024" w:author="野草" w:date="2024-03-01T16:34:07Z">
              <w:rPr>
                <w:rFonts w:eastAsia="楷体" w:asciiTheme="minorHAnsi" w:hAnsiTheme="minorHAnsi" w:cstheme="minorBidi"/>
                <w:kern w:val="2"/>
                <w:sz w:val="24"/>
                <w:szCs w:val="24"/>
                <w:lang w:val="en-US" w:eastAsia="zh-CN" w:bidi="ar-SA"/>
              </w:rPr>
            </w:rPrChange>
          </w:rPr>
          <w:t>P</w:t>
        </w:r>
      </w:ins>
      <w:ins w:id="4026" w:author="野草" w:date="2024-03-01T16:33:05Z">
        <w:r>
          <w:rPr>
            <w:rFonts w:hint="eastAsia" w:ascii="Times New Roman" w:hAnsi="Times New Roman" w:eastAsia="楷体" w:cstheme="minorBidi"/>
            <w:kern w:val="2"/>
            <w:sz w:val="24"/>
            <w:szCs w:val="24"/>
            <w:highlight w:val="none"/>
            <w:vertAlign w:val="subscript"/>
            <w:lang w:val="en-US" w:eastAsia="zh-CN" w:bidi="ar-SA"/>
            <w:rPrChange w:id="4027" w:author="野草" w:date="2024-03-01T16:34:15Z">
              <w:rPr>
                <w:rFonts w:eastAsia="楷体" w:asciiTheme="minorHAnsi" w:hAnsiTheme="minorHAnsi" w:cstheme="minorBidi"/>
                <w:kern w:val="2"/>
                <w:sz w:val="24"/>
                <w:szCs w:val="24"/>
                <w:lang w:val="en-US" w:eastAsia="zh-CN" w:bidi="ar-SA"/>
              </w:rPr>
            </w:rPrChange>
          </w:rPr>
          <w:t>L65</w:t>
        </w:r>
      </w:ins>
      <w:ins w:id="4029" w:author="野草" w:date="2024-03-01T16:33:05Z">
        <w:r>
          <w:rPr>
            <w:rFonts w:hint="eastAsia" w:ascii="Times New Roman" w:hAnsi="Times New Roman" w:eastAsia="楷体" w:cstheme="minorBidi"/>
            <w:kern w:val="2"/>
            <w:sz w:val="24"/>
            <w:szCs w:val="24"/>
            <w:highlight w:val="none"/>
            <w:lang w:val="en-US" w:eastAsia="zh-CN" w:bidi="ar-SA"/>
            <w:rPrChange w:id="4030" w:author="野草" w:date="2024-03-01T16:34:07Z">
              <w:rPr>
                <w:rFonts w:eastAsia="楷体" w:asciiTheme="minorHAnsi" w:hAnsiTheme="minorHAnsi" w:cstheme="minorBidi"/>
                <w:kern w:val="2"/>
                <w:sz w:val="24"/>
                <w:szCs w:val="24"/>
                <w:lang w:val="en-US" w:eastAsia="zh-CN" w:bidi="ar-SA"/>
              </w:rPr>
            </w:rPrChange>
          </w:rPr>
          <w:t>的</w:t>
        </w:r>
      </w:ins>
      <w:ins w:id="4032" w:author="野草" w:date="2024-03-01T16:33:05Z">
        <w:r>
          <w:rPr>
            <w:rFonts w:hint="eastAsia" w:ascii="Times New Roman" w:hAnsi="Times New Roman" w:eastAsia="楷体" w:cstheme="minorBidi"/>
            <w:kern w:val="2"/>
            <w:sz w:val="24"/>
            <w:szCs w:val="24"/>
            <w:highlight w:val="cyan"/>
            <w:lang w:val="en-US" w:eastAsia="zh-CN" w:bidi="ar-SA"/>
            <w:rPrChange w:id="4033" w:author="野草" w:date="2024-03-01T16:34:39Z">
              <w:rPr>
                <w:rFonts w:eastAsia="楷体" w:asciiTheme="minorHAnsi" w:hAnsiTheme="minorHAnsi" w:cstheme="minorBidi"/>
                <w:kern w:val="2"/>
                <w:sz w:val="24"/>
                <w:szCs w:val="24"/>
                <w:lang w:val="en-US" w:eastAsia="zh-CN" w:bidi="ar-SA"/>
              </w:rPr>
            </w:rPrChange>
          </w:rPr>
          <w:t>权重系数K</w:t>
        </w:r>
      </w:ins>
      <w:ins w:id="4035" w:author="野草" w:date="2024-03-01T16:33:05Z">
        <w:r>
          <w:rPr>
            <w:rFonts w:hint="eastAsia" w:ascii="Times New Roman" w:hAnsi="Times New Roman" w:eastAsia="楷体" w:cstheme="minorBidi"/>
            <w:kern w:val="2"/>
            <w:sz w:val="24"/>
            <w:szCs w:val="24"/>
            <w:highlight w:val="cyan"/>
            <w:vertAlign w:val="subscript"/>
            <w:lang w:val="en-US" w:eastAsia="zh-CN" w:bidi="ar-SA"/>
            <w:rPrChange w:id="4036" w:author="野草" w:date="2024-03-01T16:34:39Z">
              <w:rPr>
                <w:rFonts w:eastAsia="楷体" w:asciiTheme="minorHAnsi" w:hAnsiTheme="minorHAnsi" w:cstheme="minorBidi"/>
                <w:kern w:val="2"/>
                <w:sz w:val="24"/>
                <w:szCs w:val="24"/>
                <w:lang w:val="en-US" w:eastAsia="zh-CN" w:bidi="ar-SA"/>
              </w:rPr>
            </w:rPrChange>
          </w:rPr>
          <w:t>L65</w:t>
        </w:r>
      </w:ins>
      <w:ins w:id="4038" w:author="野草" w:date="2024-03-01T16:33:05Z">
        <w:r>
          <w:rPr>
            <w:rFonts w:hint="eastAsia" w:ascii="Times New Roman" w:hAnsi="Times New Roman" w:eastAsia="楷体" w:cstheme="minorBidi"/>
            <w:kern w:val="2"/>
            <w:sz w:val="24"/>
            <w:szCs w:val="24"/>
            <w:highlight w:val="none"/>
            <w:lang w:val="en-US" w:eastAsia="zh-CN" w:bidi="ar-SA"/>
            <w:rPrChange w:id="4039" w:author="野草" w:date="2024-03-01T16:34:07Z">
              <w:rPr>
                <w:rFonts w:eastAsia="楷体" w:asciiTheme="minorHAnsi" w:hAnsiTheme="minorHAnsi" w:cstheme="minorBidi"/>
                <w:kern w:val="2"/>
                <w:sz w:val="24"/>
                <w:szCs w:val="24"/>
                <w:lang w:val="en-US" w:eastAsia="zh-CN" w:bidi="ar-SA"/>
              </w:rPr>
            </w:rPrChange>
          </w:rPr>
          <w:t>设置为</w:t>
        </w:r>
      </w:ins>
      <w:ins w:id="4041" w:author="野草" w:date="2024-03-01T16:33:05Z">
        <w:r>
          <w:rPr>
            <w:rFonts w:hint="eastAsia" w:ascii="Times New Roman" w:hAnsi="Times New Roman" w:eastAsia="楷体" w:cstheme="minorBidi"/>
            <w:kern w:val="2"/>
            <w:sz w:val="24"/>
            <w:szCs w:val="24"/>
            <w:highlight w:val="none"/>
            <w:u w:val="single"/>
            <w:lang w:val="en-US" w:eastAsia="zh-CN" w:bidi="ar-SA"/>
            <w:rPrChange w:id="4042" w:author="野草" w:date="2024-03-01T16:34:55Z">
              <w:rPr>
                <w:rFonts w:eastAsia="楷体" w:asciiTheme="minorHAnsi" w:hAnsiTheme="minorHAnsi" w:cstheme="minorBidi"/>
                <w:kern w:val="2"/>
                <w:sz w:val="24"/>
                <w:szCs w:val="24"/>
                <w:lang w:val="en-US" w:eastAsia="zh-CN" w:bidi="ar-SA"/>
              </w:rPr>
            </w:rPrChange>
          </w:rPr>
          <w:t>1</w:t>
        </w:r>
      </w:ins>
      <w:ins w:id="4044" w:author="野草" w:date="2024-03-01T16:33:05Z">
        <w:r>
          <w:rPr>
            <w:rFonts w:hint="eastAsia" w:ascii="Times New Roman" w:hAnsi="Times New Roman" w:eastAsia="楷体" w:cstheme="minorBidi"/>
            <w:kern w:val="2"/>
            <w:sz w:val="24"/>
            <w:szCs w:val="24"/>
            <w:highlight w:val="none"/>
            <w:lang w:val="en-US" w:eastAsia="zh-CN" w:bidi="ar-SA"/>
            <w:rPrChange w:id="4045" w:author="野草" w:date="2024-03-01T16:34:07Z">
              <w:rPr>
                <w:rFonts w:eastAsia="楷体" w:asciiTheme="minorHAnsi" w:hAnsiTheme="minorHAnsi" w:cstheme="minorBidi"/>
                <w:kern w:val="2"/>
                <w:sz w:val="24"/>
                <w:szCs w:val="24"/>
                <w:lang w:val="en-US" w:eastAsia="zh-CN" w:bidi="ar-SA"/>
              </w:rPr>
            </w:rPrChange>
          </w:rPr>
          <w:t>。同样地，对于经济收入层面的考量，</w:t>
        </w:r>
      </w:ins>
      <w:ins w:id="4047" w:author="野草" w:date="2024-03-01T16:33:05Z">
        <w:r>
          <w:rPr>
            <w:rFonts w:hint="eastAsia" w:ascii="Times New Roman" w:hAnsi="Times New Roman" w:eastAsia="楷体" w:cstheme="minorBidi"/>
            <w:kern w:val="2"/>
            <w:sz w:val="24"/>
            <w:szCs w:val="24"/>
            <w:highlight w:val="cyan"/>
            <w:lang w:val="en-US" w:eastAsia="zh-CN" w:bidi="ar-SA"/>
            <w:rPrChange w:id="4048" w:author="野草" w:date="2024-03-01T16:34:46Z">
              <w:rPr>
                <w:rFonts w:eastAsia="楷体" w:asciiTheme="minorHAnsi" w:hAnsiTheme="minorHAnsi" w:cstheme="minorBidi"/>
                <w:kern w:val="2"/>
                <w:sz w:val="24"/>
                <w:szCs w:val="24"/>
                <w:lang w:val="en-US" w:eastAsia="zh-CN" w:bidi="ar-SA"/>
              </w:rPr>
            </w:rPrChange>
          </w:rPr>
          <w:t>K</w:t>
        </w:r>
      </w:ins>
      <w:ins w:id="4050" w:author="野草" w:date="2024-03-01T16:33:05Z">
        <w:r>
          <w:rPr>
            <w:rFonts w:hint="eastAsia" w:ascii="Times New Roman" w:hAnsi="Times New Roman" w:eastAsia="楷体" w:cstheme="minorBidi"/>
            <w:kern w:val="2"/>
            <w:sz w:val="24"/>
            <w:szCs w:val="24"/>
            <w:highlight w:val="cyan"/>
            <w:vertAlign w:val="subscript"/>
            <w:lang w:val="en-US" w:eastAsia="zh-CN" w:bidi="ar-SA"/>
            <w:rPrChange w:id="4051" w:author="野草" w:date="2024-03-01T16:34:46Z">
              <w:rPr>
                <w:rFonts w:eastAsia="楷体" w:asciiTheme="minorHAnsi" w:hAnsiTheme="minorHAnsi" w:cstheme="minorBidi"/>
                <w:kern w:val="2"/>
                <w:sz w:val="24"/>
                <w:szCs w:val="24"/>
                <w:lang w:val="en-US" w:eastAsia="zh-CN" w:bidi="ar-SA"/>
              </w:rPr>
            </w:rPrChange>
          </w:rPr>
          <w:t>H5</w:t>
        </w:r>
      </w:ins>
      <w:ins w:id="4053" w:author="野草" w:date="2024-03-01T16:33:50Z">
        <w:r>
          <w:rPr>
            <w:rFonts w:ascii="Times New Roman" w:hAnsi="Times New Roman" w:eastAsia="楷体" w:cstheme="minorBidi"/>
            <w:kern w:val="2"/>
            <w:sz w:val="24"/>
            <w:szCs w:val="24"/>
            <w:highlight w:val="cyan"/>
            <w:lang w:val="en-US" w:eastAsia="zh-CN" w:bidi="ar-SA"/>
            <w:rPrChange w:id="4054" w:author="野草" w:date="2024-03-01T16:34:46Z">
              <w:rPr>
                <w:rFonts w:eastAsia="楷体" w:asciiTheme="minorHAnsi" w:hAnsiTheme="minorHAnsi" w:cstheme="minorBidi"/>
                <w:kern w:val="2"/>
                <w:sz w:val="24"/>
                <w:szCs w:val="24"/>
                <w:lang w:val="en-US" w:eastAsia="zh-CN" w:bidi="ar-SA"/>
              </w:rPr>
            </w:rPrChange>
          </w:rPr>
          <w:t>和</w:t>
        </w:r>
      </w:ins>
      <w:ins w:id="4056" w:author="野草" w:date="2024-03-01T16:33:51Z">
        <w:r>
          <w:rPr>
            <w:rFonts w:ascii="Times New Roman" w:hAnsi="Times New Roman" w:eastAsia="楷体" w:cstheme="minorBidi"/>
            <w:kern w:val="2"/>
            <w:sz w:val="24"/>
            <w:szCs w:val="24"/>
            <w:highlight w:val="cyan"/>
            <w:lang w:val="en-US" w:eastAsia="zh-CN" w:bidi="ar-SA"/>
            <w:rPrChange w:id="4057" w:author="野草" w:date="2024-03-01T16:34:46Z">
              <w:rPr>
                <w:rFonts w:eastAsia="楷体" w:asciiTheme="minorHAnsi" w:hAnsiTheme="minorHAnsi" w:cstheme="minorBidi"/>
                <w:kern w:val="2"/>
                <w:sz w:val="24"/>
                <w:szCs w:val="24"/>
                <w:lang w:val="en-US" w:eastAsia="zh-CN" w:bidi="ar-SA"/>
              </w:rPr>
            </w:rPrChange>
          </w:rPr>
          <w:t>K</w:t>
        </w:r>
      </w:ins>
      <w:ins w:id="4059" w:author="野草" w:date="2024-03-01T16:33:51Z">
        <w:r>
          <w:rPr>
            <w:rFonts w:ascii="Times New Roman" w:hAnsi="Times New Roman" w:eastAsia="楷体" w:cstheme="minorBidi"/>
            <w:kern w:val="2"/>
            <w:sz w:val="24"/>
            <w:szCs w:val="24"/>
            <w:highlight w:val="cyan"/>
            <w:vertAlign w:val="subscript"/>
            <w:lang w:val="en-US" w:eastAsia="zh-CN" w:bidi="ar-SA"/>
            <w:rPrChange w:id="4060" w:author="野草" w:date="2024-03-01T16:34:46Z">
              <w:rPr>
                <w:rFonts w:eastAsia="楷体" w:asciiTheme="minorHAnsi" w:hAnsiTheme="minorHAnsi" w:cstheme="minorBidi"/>
                <w:kern w:val="2"/>
                <w:sz w:val="24"/>
                <w:szCs w:val="24"/>
                <w:lang w:val="en-US" w:eastAsia="zh-CN" w:bidi="ar-SA"/>
              </w:rPr>
            </w:rPrChange>
          </w:rPr>
          <w:t>L5</w:t>
        </w:r>
      </w:ins>
      <w:ins w:id="4062" w:author="野草" w:date="2024-03-01T16:33:53Z">
        <w:r>
          <w:rPr>
            <w:rFonts w:ascii="Times New Roman" w:hAnsi="Times New Roman" w:eastAsia="楷体" w:cstheme="minorBidi"/>
            <w:kern w:val="2"/>
            <w:sz w:val="24"/>
            <w:szCs w:val="24"/>
            <w:highlight w:val="cyan"/>
            <w:lang w:val="en-US" w:eastAsia="zh-CN" w:bidi="ar-SA"/>
            <w:rPrChange w:id="4063" w:author="野草" w:date="2024-03-01T16:34:46Z">
              <w:rPr>
                <w:rFonts w:eastAsia="楷体" w:asciiTheme="minorHAnsi" w:hAnsiTheme="minorHAnsi" w:cstheme="minorBidi"/>
                <w:kern w:val="2"/>
                <w:sz w:val="24"/>
                <w:szCs w:val="24"/>
                <w:lang w:val="en-US" w:eastAsia="zh-CN" w:bidi="ar-SA"/>
              </w:rPr>
            </w:rPrChange>
          </w:rPr>
          <w:t>分别</w:t>
        </w:r>
      </w:ins>
      <w:ins w:id="4065" w:author="野草" w:date="2024-03-01T16:33:05Z">
        <w:r>
          <w:rPr>
            <w:rFonts w:hint="eastAsia" w:ascii="Times New Roman" w:hAnsi="Times New Roman" w:eastAsia="楷体" w:cstheme="minorBidi"/>
            <w:kern w:val="2"/>
            <w:sz w:val="24"/>
            <w:szCs w:val="24"/>
            <w:highlight w:val="cyan"/>
            <w:lang w:val="en-US" w:eastAsia="zh-CN" w:bidi="ar-SA"/>
            <w:rPrChange w:id="4066" w:author="野草" w:date="2024-03-01T16:34:46Z">
              <w:rPr>
                <w:rFonts w:eastAsia="楷体" w:asciiTheme="minorHAnsi" w:hAnsiTheme="minorHAnsi" w:cstheme="minorBidi"/>
                <w:kern w:val="2"/>
                <w:sz w:val="24"/>
                <w:szCs w:val="24"/>
                <w:lang w:val="en-US" w:eastAsia="zh-CN" w:bidi="ar-SA"/>
              </w:rPr>
            </w:rPrChange>
          </w:rPr>
          <w:t>被</w:t>
        </w:r>
      </w:ins>
      <w:ins w:id="4068" w:author="野草" w:date="2024-03-01T16:33:05Z">
        <w:r>
          <w:rPr>
            <w:rFonts w:hint="eastAsia" w:ascii="Times New Roman" w:hAnsi="Times New Roman" w:eastAsia="楷体" w:cstheme="minorBidi"/>
            <w:kern w:val="2"/>
            <w:sz w:val="24"/>
            <w:szCs w:val="24"/>
            <w:highlight w:val="none"/>
            <w:lang w:val="en-US" w:eastAsia="zh-CN" w:bidi="ar-SA"/>
            <w:rPrChange w:id="4069" w:author="野草" w:date="2024-03-01T16:34:07Z">
              <w:rPr>
                <w:rFonts w:eastAsia="楷体" w:asciiTheme="minorHAnsi" w:hAnsiTheme="minorHAnsi" w:cstheme="minorBidi"/>
                <w:kern w:val="2"/>
                <w:sz w:val="24"/>
                <w:szCs w:val="24"/>
                <w:lang w:val="en-US" w:eastAsia="zh-CN" w:bidi="ar-SA"/>
              </w:rPr>
            </w:rPrChange>
          </w:rPr>
          <w:t>设为</w:t>
        </w:r>
      </w:ins>
      <w:ins w:id="4071" w:author="野草" w:date="2024-03-01T16:33:05Z">
        <w:r>
          <w:rPr>
            <w:rFonts w:hint="eastAsia" w:ascii="Times New Roman" w:hAnsi="Times New Roman" w:eastAsia="楷体" w:cstheme="minorBidi"/>
            <w:kern w:val="2"/>
            <w:sz w:val="24"/>
            <w:szCs w:val="24"/>
            <w:highlight w:val="none"/>
            <w:u w:val="single"/>
            <w:lang w:val="en-US" w:eastAsia="zh-CN" w:bidi="ar-SA"/>
            <w:rPrChange w:id="4072" w:author="野草" w:date="2024-03-01T16:34:51Z">
              <w:rPr>
                <w:rFonts w:eastAsia="楷体" w:asciiTheme="minorHAnsi" w:hAnsiTheme="minorHAnsi" w:cstheme="minorBidi"/>
                <w:kern w:val="2"/>
                <w:sz w:val="24"/>
                <w:szCs w:val="24"/>
                <w:lang w:val="en-US" w:eastAsia="zh-CN" w:bidi="ar-SA"/>
              </w:rPr>
            </w:rPrChange>
          </w:rPr>
          <w:t>2</w:t>
        </w:r>
      </w:ins>
      <w:ins w:id="4074" w:author="野草" w:date="2024-03-01T16:33:57Z">
        <w:r>
          <w:rPr>
            <w:rFonts w:ascii="Times New Roman" w:hAnsi="Times New Roman" w:eastAsia="楷体" w:cstheme="minorBidi"/>
            <w:kern w:val="2"/>
            <w:sz w:val="24"/>
            <w:szCs w:val="24"/>
            <w:highlight w:val="none"/>
            <w:u w:val="single"/>
            <w:lang w:val="en-US" w:eastAsia="zh-CN" w:bidi="ar-SA"/>
            <w:rPrChange w:id="4075" w:author="野草" w:date="2024-03-01T16:34:51Z">
              <w:rPr>
                <w:rFonts w:eastAsia="楷体" w:asciiTheme="minorHAnsi" w:hAnsiTheme="minorHAnsi" w:cstheme="minorBidi"/>
                <w:kern w:val="2"/>
                <w:sz w:val="24"/>
                <w:szCs w:val="24"/>
                <w:lang w:val="en-US" w:eastAsia="zh-CN" w:bidi="ar-SA"/>
              </w:rPr>
            </w:rPrChange>
          </w:rPr>
          <w:t>和</w:t>
        </w:r>
      </w:ins>
      <w:ins w:id="4077" w:author="野草" w:date="2024-03-01T16:33:05Z">
        <w:r>
          <w:rPr>
            <w:rFonts w:hint="eastAsia" w:ascii="Times New Roman" w:hAnsi="Times New Roman" w:eastAsia="楷体" w:cstheme="minorBidi"/>
            <w:kern w:val="2"/>
            <w:sz w:val="24"/>
            <w:szCs w:val="24"/>
            <w:highlight w:val="none"/>
            <w:u w:val="single"/>
            <w:lang w:val="en-US" w:eastAsia="zh-CN" w:bidi="ar-SA"/>
            <w:rPrChange w:id="4078" w:author="野草" w:date="2024-03-01T16:34:51Z">
              <w:rPr>
                <w:rFonts w:eastAsia="楷体" w:asciiTheme="minorHAnsi" w:hAnsiTheme="minorHAnsi" w:cstheme="minorBidi"/>
                <w:kern w:val="2"/>
                <w:sz w:val="24"/>
                <w:szCs w:val="24"/>
                <w:lang w:val="en-US" w:eastAsia="zh-CN" w:bidi="ar-SA"/>
              </w:rPr>
            </w:rPrChange>
          </w:rPr>
          <w:t>1</w:t>
        </w:r>
      </w:ins>
      <w:ins w:id="4080" w:author="野草" w:date="2024-03-01T10:57:41Z">
        <w:r>
          <w:rPr>
            <w:rFonts w:hint="eastAsia"/>
            <w:b w:val="0"/>
            <w:i w:val="0"/>
            <w:highlight w:val="none"/>
            <w:lang w:val="en-US" w:eastAsia="zh-CN"/>
          </w:rPr>
          <w:t>。</w:t>
        </w:r>
      </w:ins>
      <w:ins w:id="4081" w:author="野草" w:date="2024-03-01T16:35:02Z">
        <w:r>
          <w:rPr>
            <w:rFonts w:hint="default" w:ascii="Times New Roman" w:hAnsi="Times New Roman"/>
          </w:rPr>
          <w:t>【u</w:t>
        </w:r>
      </w:ins>
      <w:ins w:id="4082" w:author="野草" w:date="2024-03-01T16:35:02Z">
        <w:r>
          <w:rPr>
            <w:rFonts w:ascii="Times New Roman" w:hAnsi="Times New Roman"/>
          </w:rPr>
          <w:t>p2024 0</w:t>
        </w:r>
      </w:ins>
      <w:ins w:id="4083" w:author="野草" w:date="2024-03-01T16:35:02Z">
        <w:r>
          <w:rPr>
            <w:rFonts w:hint="eastAsia"/>
            <w:lang w:val="en-US" w:eastAsia="zh-CN"/>
          </w:rPr>
          <w:t>301</w:t>
        </w:r>
      </w:ins>
      <w:ins w:id="4084" w:author="野草" w:date="2024-03-01T16:35:02Z">
        <w:r>
          <w:rPr>
            <w:rFonts w:ascii="Times New Roman" w:hAnsi="Times New Roman"/>
          </w:rPr>
          <w:t xml:space="preserve"> </w:t>
        </w:r>
      </w:ins>
      <w:ins w:id="4085" w:author="野草" w:date="2024-03-01T16:35:02Z">
        <w:r>
          <w:rPr>
            <w:rFonts w:hint="eastAsia"/>
            <w:lang w:val="en-US" w:eastAsia="zh-CN"/>
          </w:rPr>
          <w:t>16</w:t>
        </w:r>
      </w:ins>
      <w:ins w:id="4086" w:author="野草" w:date="2024-03-01T16:35:02Z">
        <w:r>
          <w:rPr>
            <w:rFonts w:ascii="Times New Roman" w:hAnsi="Times New Roman"/>
          </w:rPr>
          <w:t>:</w:t>
        </w:r>
      </w:ins>
      <w:ins w:id="4087" w:author="野草" w:date="2024-03-01T16:35:04Z">
        <w:r>
          <w:rPr>
            <w:rFonts w:hint="eastAsia"/>
            <w:lang w:val="en-US" w:eastAsia="zh-CN"/>
          </w:rPr>
          <w:t>3</w:t>
        </w:r>
      </w:ins>
      <w:ins w:id="4088" w:author="野草" w:date="2024-03-01T16:35:05Z">
        <w:r>
          <w:rPr>
            <w:rFonts w:hint="eastAsia"/>
            <w:lang w:val="en-US" w:eastAsia="zh-CN"/>
          </w:rPr>
          <w:t>5</w:t>
        </w:r>
      </w:ins>
      <w:ins w:id="4089" w:author="野草" w:date="2024-03-01T16:35:02Z">
        <w:r>
          <w:rPr>
            <w:rFonts w:hint="default" w:ascii="Times New Roman" w:hAnsi="Times New Roman"/>
          </w:rPr>
          <w:t>】</w:t>
        </w:r>
      </w:ins>
    </w:p>
    <w:p>
      <w:pPr>
        <w:pStyle w:val="9"/>
        <w:numPr>
          <w:ilvl w:val="-1"/>
          <w:numId w:val="0"/>
        </w:numPr>
        <w:spacing w:line="360" w:lineRule="auto"/>
        <w:ind w:leftChars="0" w:firstLine="0" w:firstLineChars="0"/>
        <w:rPr>
          <w:ins w:id="4091" w:author="野草" w:date="2024-03-01T10:54:33Z"/>
          <w:rFonts w:hint="default"/>
          <w:b w:val="0"/>
          <w:i w:val="0"/>
          <w:highlight w:val="none"/>
          <w:lang w:val="en-US" w:eastAsia="zh-CN"/>
        </w:rPr>
        <w:pPrChange w:id="4090" w:author="野草" w:date="2024-03-01T10:54:34Z">
          <w:pPr>
            <w:pStyle w:val="9"/>
            <w:numPr>
              <w:ilvl w:val="0"/>
              <w:numId w:val="17"/>
            </w:numPr>
            <w:spacing w:line="360" w:lineRule="auto"/>
          </w:pPr>
        </w:pPrChange>
      </w:pPr>
    </w:p>
    <w:p>
      <w:pPr>
        <w:pStyle w:val="9"/>
        <w:numPr>
          <w:ilvl w:val="0"/>
          <w:numId w:val="17"/>
        </w:numPr>
        <w:spacing w:line="360" w:lineRule="auto"/>
        <w:rPr>
          <w:ins w:id="4092" w:author="野草" w:date="2024-02-29T18:10:50Z"/>
          <w:rFonts w:ascii="Times New Roman" w:hAnsi="Times New Roman"/>
          <w:highlight w:val="none"/>
        </w:rPr>
      </w:pPr>
      <w:ins w:id="4093" w:author="野草" w:date="2024-02-29T18:10:50Z">
        <w:r>
          <w:rPr>
            <w:rFonts w:hint="eastAsia" w:ascii="Times New Roman" w:hAnsi="Times New Roman"/>
            <w:highlight w:val="none"/>
          </w:rPr>
          <w:t>计算热缓解需求的空间分布</w:t>
        </w:r>
      </w:ins>
    </w:p>
    <w:p>
      <w:pPr>
        <w:pStyle w:val="9"/>
        <w:numPr>
          <w:ilvl w:val="0"/>
          <w:numId w:val="17"/>
        </w:numPr>
        <w:spacing w:line="360" w:lineRule="auto"/>
        <w:rPr>
          <w:ins w:id="4094" w:author="野草" w:date="2024-02-29T18:10:50Z"/>
          <w:rFonts w:ascii="Times New Roman" w:hAnsi="Times New Roman"/>
          <w:highlight w:val="none"/>
        </w:rPr>
      </w:pPr>
      <w:ins w:id="4095" w:author="野草" w:date="2024-02-29T18:10:50Z">
        <w:r>
          <w:rPr>
            <w:rFonts w:hint="eastAsia" w:ascii="Times New Roman" w:hAnsi="Times New Roman"/>
            <w:highlight w:val="none"/>
          </w:rPr>
          <w:t>比较热缓解需求的昼夜差异</w:t>
        </w:r>
      </w:ins>
    </w:p>
    <w:p>
      <w:pPr>
        <w:pStyle w:val="9"/>
        <w:numPr>
          <w:ilvl w:val="0"/>
          <w:numId w:val="17"/>
        </w:numPr>
        <w:spacing w:line="360" w:lineRule="auto"/>
        <w:rPr>
          <w:ins w:id="4096" w:author="野草" w:date="2024-02-29T18:10:50Z"/>
          <w:rFonts w:ascii="Times New Roman" w:hAnsi="Times New Roman"/>
          <w:highlight w:val="none"/>
        </w:rPr>
      </w:pPr>
      <w:ins w:id="4097" w:author="野草" w:date="2024-02-29T18:10:50Z">
        <w:r>
          <w:rPr>
            <w:rFonts w:hint="eastAsia" w:ascii="Times New Roman" w:hAnsi="Times New Roman"/>
            <w:highlight w:val="none"/>
          </w:rPr>
          <w:t>聚类分析等</w:t>
        </w:r>
      </w:ins>
    </w:p>
    <w:p>
      <w:pPr>
        <w:pStyle w:val="9"/>
        <w:widowControl w:val="0"/>
        <w:numPr>
          <w:ilvl w:val="0"/>
          <w:numId w:val="0"/>
        </w:numPr>
        <w:tabs>
          <w:tab w:val="left" w:pos="-420"/>
        </w:tabs>
        <w:spacing w:before="120" w:after="120" w:line="360" w:lineRule="auto"/>
        <w:jc w:val="both"/>
        <w:rPr>
          <w:ins w:id="4099" w:author="野草" w:date="2024-02-29T18:08:13Z"/>
          <w:rFonts w:hint="eastAsia"/>
          <w:highlight w:val="none"/>
          <w:lang w:val="en-US" w:eastAsia="zh-CN"/>
        </w:rPr>
        <w:pPrChange w:id="4098" w:author="Fred Zhou" w:date="2024-02-29T12:11:00Z">
          <w:pPr>
            <w:widowControl w:val="0"/>
            <w:spacing w:before="120" w:after="120" w:line="360" w:lineRule="auto"/>
            <w:jc w:val="both"/>
          </w:pPr>
        </w:pPrChange>
      </w:pPr>
    </w:p>
    <w:p>
      <w:pPr>
        <w:pStyle w:val="9"/>
        <w:widowControl w:val="0"/>
        <w:numPr>
          <w:ilvl w:val="0"/>
          <w:numId w:val="0"/>
        </w:numPr>
        <w:tabs>
          <w:tab w:val="left" w:pos="-420"/>
        </w:tabs>
        <w:spacing w:before="120" w:after="120" w:line="360" w:lineRule="auto"/>
        <w:jc w:val="both"/>
        <w:rPr>
          <w:ins w:id="4101" w:author="野草" w:date="2024-02-29T17:35:39Z"/>
          <w:rFonts w:hint="default"/>
          <w:highlight w:val="none"/>
          <w:lang w:val="en-US" w:eastAsia="zh-CN"/>
        </w:rPr>
        <w:pPrChange w:id="4100" w:author="Fred Zhou" w:date="2024-02-29T12:11:00Z">
          <w:pPr>
            <w:widowControl w:val="0"/>
            <w:spacing w:before="120" w:after="120" w:line="360" w:lineRule="auto"/>
            <w:jc w:val="both"/>
          </w:pPr>
        </w:pPrChange>
      </w:pPr>
    </w:p>
    <w:p>
      <w:pPr>
        <w:pStyle w:val="9"/>
        <w:numPr>
          <w:ilvl w:val="0"/>
          <w:numId w:val="17"/>
        </w:numPr>
        <w:spacing w:line="360" w:lineRule="auto"/>
        <w:rPr>
          <w:ins w:id="4102" w:author="野草" w:date="2024-02-29T17:35:39Z"/>
          <w:rFonts w:ascii="Times New Roman" w:hAnsi="Times New Roman"/>
          <w:highlight w:val="none"/>
        </w:rPr>
      </w:pPr>
      <w:ins w:id="4103" w:author="野草" w:date="2024-02-29T17:35:39Z">
        <w:r>
          <w:rPr>
            <w:rFonts w:hint="eastAsia" w:ascii="Times New Roman" w:hAnsi="Times New Roman"/>
            <w:highlight w:val="none"/>
          </w:rPr>
          <w:t>灾害性：U</w:t>
        </w:r>
      </w:ins>
      <w:ins w:id="4104" w:author="野草" w:date="2024-02-29T17:35:39Z">
        <w:r>
          <w:rPr>
            <w:rFonts w:ascii="Times New Roman" w:hAnsi="Times New Roman"/>
            <w:highlight w:val="none"/>
          </w:rPr>
          <w:t>TCI</w:t>
        </w:r>
      </w:ins>
    </w:p>
    <w:p>
      <w:pPr>
        <w:pStyle w:val="9"/>
        <w:numPr>
          <w:ilvl w:val="1"/>
          <w:numId w:val="17"/>
        </w:numPr>
        <w:spacing w:line="360" w:lineRule="auto"/>
        <w:rPr>
          <w:ins w:id="4105" w:author="野草" w:date="2024-02-29T17:35:39Z"/>
          <w:rFonts w:ascii="Times New Roman" w:hAnsi="Times New Roman"/>
          <w:highlight w:val="none"/>
        </w:rPr>
      </w:pPr>
      <w:ins w:id="4106" w:author="野草" w:date="2024-02-29T17:35:39Z">
        <w:r>
          <w:rPr>
            <w:rFonts w:hint="eastAsia" w:ascii="Times New Roman" w:hAnsi="Times New Roman"/>
            <w:highlight w:val="none"/>
          </w:rPr>
          <w:t>基于</w:t>
        </w:r>
      </w:ins>
      <w:ins w:id="4107" w:author="野草" w:date="2024-02-29T17:35:39Z">
        <w:r>
          <w:rPr>
            <w:rFonts w:hint="eastAsia" w:ascii="宋体" w:hAnsi="宋体"/>
            <w:highlight w:val="none"/>
          </w:rPr>
          <w:t>基于遥感数据，计算整个夏季U</w:t>
        </w:r>
      </w:ins>
      <w:ins w:id="4108" w:author="野草" w:date="2024-02-29T17:35:39Z">
        <w:r>
          <w:rPr>
            <w:rFonts w:ascii="宋体" w:hAnsi="宋体"/>
            <w:highlight w:val="none"/>
          </w:rPr>
          <w:t>TCI</w:t>
        </w:r>
      </w:ins>
      <w:ins w:id="4109" w:author="野草" w:date="2024-02-29T17:35:39Z">
        <w:r>
          <w:rPr>
            <w:rFonts w:hint="eastAsia" w:ascii="宋体" w:hAnsi="宋体"/>
            <w:highlight w:val="none"/>
          </w:rPr>
          <w:t>随日期变化超过阈值（初设为</w:t>
        </w:r>
      </w:ins>
      <w:ins w:id="4110" w:author="野草" w:date="2024-02-29T17:35:39Z">
        <w:r>
          <w:rPr>
            <w:rFonts w:ascii="宋体" w:hAnsi="宋体"/>
            <w:highlight w:val="none"/>
          </w:rPr>
          <w:t>32</w:t>
        </w:r>
      </w:ins>
      <w:ins w:id="4111" w:author="野草" w:date="2024-02-29T17:35:39Z">
        <w:r>
          <w:rPr>
            <w:rFonts w:hint="eastAsia" w:ascii="宋体" w:hAnsi="宋体"/>
            <w:highlight w:val="none"/>
          </w:rPr>
          <w:t>°</w:t>
        </w:r>
      </w:ins>
      <w:ins w:id="4112" w:author="野草" w:date="2024-02-29T17:35:39Z">
        <w:r>
          <w:rPr>
            <w:rFonts w:ascii="宋体" w:hAnsi="宋体"/>
            <w:highlight w:val="none"/>
          </w:rPr>
          <w:t>C</w:t>
        </w:r>
      </w:ins>
      <w:ins w:id="4113" w:author="野草" w:date="2024-02-29T17:35:39Z">
        <w:r>
          <w:rPr>
            <w:rFonts w:hint="eastAsia" w:ascii="宋体" w:hAnsi="宋体"/>
            <w:highlight w:val="none"/>
          </w:rPr>
          <w:t>）的累积量（昼夜）</w:t>
        </w:r>
      </w:ins>
    </w:p>
    <w:p>
      <w:pPr>
        <w:pStyle w:val="9"/>
        <w:numPr>
          <w:ilvl w:val="2"/>
          <w:numId w:val="17"/>
        </w:numPr>
        <w:spacing w:line="360" w:lineRule="auto"/>
        <w:rPr>
          <w:ins w:id="4114" w:author="野草" w:date="2024-02-29T17:35:39Z"/>
          <w:rFonts w:ascii="Times New Roman" w:hAnsi="Times New Roman"/>
          <w:highlight w:val="none"/>
        </w:rPr>
      </w:pPr>
      <w:ins w:id="4115" w:author="野草" w:date="2024-02-29T17:35:39Z">
        <w:r>
          <w:rPr>
            <w:rFonts w:hint="eastAsia" w:ascii="宋体" w:hAnsi="宋体"/>
            <w:highlight w:val="none"/>
          </w:rPr>
          <w:t>基于一个夏季或者多个夏季的数据。或结合气象站点的多年数据。</w:t>
        </w:r>
      </w:ins>
    </w:p>
    <w:p>
      <w:pPr>
        <w:pStyle w:val="9"/>
        <w:numPr>
          <w:ilvl w:val="2"/>
          <w:numId w:val="17"/>
        </w:numPr>
        <w:spacing w:line="360" w:lineRule="auto"/>
        <w:rPr>
          <w:ins w:id="4116" w:author="野草" w:date="2024-02-29T17:35:39Z"/>
          <w:rFonts w:hint="eastAsia" w:ascii="Times New Roman" w:hAnsi="Times New Roman"/>
          <w:highlight w:val="none"/>
        </w:rPr>
      </w:pPr>
      <w:ins w:id="4117" w:author="野草" w:date="2024-02-29T17:35:39Z">
        <w:r>
          <w:rPr>
            <w:rFonts w:hint="eastAsia" w:ascii="宋体" w:hAnsi="宋体"/>
            <w:highlight w:val="none"/>
          </w:rPr>
          <w:t>除累积量以外，可选择最大值、频率等指标。</w:t>
        </w:r>
      </w:ins>
    </w:p>
    <w:p>
      <w:pPr>
        <w:pStyle w:val="9"/>
        <w:numPr>
          <w:ilvl w:val="2"/>
          <w:numId w:val="17"/>
        </w:numPr>
        <w:spacing w:line="360" w:lineRule="auto"/>
        <w:rPr>
          <w:ins w:id="4118" w:author="野草" w:date="2024-02-29T17:35:39Z"/>
          <w:rFonts w:ascii="Times New Roman" w:hAnsi="Times New Roman"/>
          <w:highlight w:val="none"/>
        </w:rPr>
      </w:pPr>
      <w:ins w:id="4119" w:author="野草" w:date="2024-02-29T17:35:39Z">
        <w:r>
          <w:rPr>
            <w:rFonts w:hint="eastAsia" w:ascii="宋体" w:hAnsi="宋体"/>
            <w:highlight w:val="none"/>
          </w:rPr>
          <w:t>示意图</w:t>
        </w:r>
      </w:ins>
    </w:p>
    <w:p>
      <w:pPr>
        <w:spacing w:line="360" w:lineRule="auto"/>
        <w:ind w:left="840"/>
        <w:rPr>
          <w:ins w:id="4120" w:author="野草" w:date="2024-02-29T17:35:39Z"/>
          <w:rFonts w:ascii="Times New Roman" w:hAnsi="Times New Roman"/>
          <w:highlight w:val="none"/>
        </w:rPr>
      </w:pPr>
    </w:p>
    <w:p>
      <w:pPr>
        <w:pStyle w:val="9"/>
        <w:numPr>
          <w:ilvl w:val="2"/>
          <w:numId w:val="17"/>
        </w:numPr>
        <w:spacing w:line="360" w:lineRule="auto"/>
        <w:rPr>
          <w:ins w:id="4121" w:author="野草" w:date="2024-02-29T17:35:39Z"/>
          <w:rFonts w:ascii="Times New Roman" w:hAnsi="Times New Roman"/>
          <w:highlight w:val="none"/>
        </w:rPr>
      </w:pPr>
      <w:ins w:id="4122" w:author="野草" w:date="2024-02-29T17:35:39Z">
        <w:r>
          <w:rPr>
            <w:rFonts w:hint="eastAsia" w:ascii="Times New Roman" w:hAnsi="Times New Roman"/>
            <w:highlight w:val="none"/>
          </w:rPr>
          <w:t>备选1：夏季U</w:t>
        </w:r>
      </w:ins>
      <w:ins w:id="4123" w:author="野草" w:date="2024-02-29T17:35:39Z">
        <w:r>
          <w:rPr>
            <w:rFonts w:ascii="Times New Roman" w:hAnsi="Times New Roman"/>
            <w:highlight w:val="none"/>
          </w:rPr>
          <w:t>TCI</w:t>
        </w:r>
      </w:ins>
      <w:ins w:id="4124" w:author="野草" w:date="2024-02-29T17:35:39Z">
        <w:r>
          <w:rPr>
            <w:rFonts w:hint="eastAsia" w:ascii="Times New Roman" w:hAnsi="Times New Roman"/>
            <w:highlight w:val="none"/>
          </w:rPr>
          <w:t>均值与阈值之差。</w:t>
        </w:r>
      </w:ins>
    </w:p>
    <w:p>
      <w:pPr>
        <w:pStyle w:val="9"/>
        <w:numPr>
          <w:ilvl w:val="2"/>
          <w:numId w:val="17"/>
        </w:numPr>
        <w:spacing w:line="360" w:lineRule="auto"/>
        <w:rPr>
          <w:ins w:id="4125" w:author="野草" w:date="2024-02-29T17:35:39Z"/>
          <w:rFonts w:ascii="Times New Roman" w:hAnsi="Times New Roman"/>
          <w:highlight w:val="none"/>
        </w:rPr>
      </w:pPr>
      <w:ins w:id="4126" w:author="野草" w:date="2024-02-29T17:35:39Z">
        <w:r>
          <w:rPr>
            <w:rFonts w:hint="eastAsia" w:ascii="Times New Roman" w:hAnsi="Times New Roman"/>
            <w:highlight w:val="none"/>
          </w:rPr>
          <w:t>备选2：整个夏季平均U</w:t>
        </w:r>
      </w:ins>
      <w:ins w:id="4127" w:author="野草" w:date="2024-02-29T17:35:39Z">
        <w:r>
          <w:rPr>
            <w:rFonts w:ascii="Times New Roman" w:hAnsi="Times New Roman"/>
            <w:highlight w:val="none"/>
          </w:rPr>
          <w:t>TCI</w:t>
        </w:r>
      </w:ins>
      <w:ins w:id="4128" w:author="野草" w:date="2024-02-29T17:35:39Z">
        <w:r>
          <w:rPr>
            <w:rFonts w:hint="eastAsia" w:ascii="Times New Roman" w:hAnsi="Times New Roman"/>
            <w:highlight w:val="none"/>
          </w:rPr>
          <w:t>随时间变化</w:t>
        </w:r>
      </w:ins>
    </w:p>
    <w:p>
      <w:pPr>
        <w:pStyle w:val="9"/>
        <w:numPr>
          <w:ilvl w:val="2"/>
          <w:numId w:val="17"/>
        </w:numPr>
        <w:spacing w:line="360" w:lineRule="auto"/>
        <w:rPr>
          <w:ins w:id="4129" w:author="野草" w:date="2024-02-29T17:35:39Z"/>
          <w:rFonts w:ascii="Times New Roman" w:hAnsi="Times New Roman"/>
          <w:highlight w:val="none"/>
        </w:rPr>
      </w:pPr>
      <w:ins w:id="4130" w:author="野草" w:date="2024-02-29T17:35:39Z">
        <w:r>
          <w:rPr>
            <w:rFonts w:hint="eastAsia" w:ascii="Times New Roman" w:hAnsi="Times New Roman"/>
            <w:highlight w:val="none"/>
          </w:rPr>
          <w:t>备选</w:t>
        </w:r>
      </w:ins>
      <w:ins w:id="4131" w:author="野草" w:date="2024-02-29T17:35:39Z">
        <w:r>
          <w:rPr>
            <w:rFonts w:ascii="Times New Roman" w:hAnsi="Times New Roman"/>
            <w:highlight w:val="none"/>
          </w:rPr>
          <w:t>3</w:t>
        </w:r>
      </w:ins>
      <w:ins w:id="4132" w:author="野草" w:date="2024-02-29T17:35:39Z">
        <w:r>
          <w:rPr>
            <w:rFonts w:hint="eastAsia" w:ascii="Times New Roman" w:hAnsi="Times New Roman"/>
            <w:highlight w:val="none"/>
          </w:rPr>
          <w:t>：整个夏季按概率计算的U</w:t>
        </w:r>
      </w:ins>
      <w:ins w:id="4133" w:author="野草" w:date="2024-02-29T17:35:39Z">
        <w:r>
          <w:rPr>
            <w:rFonts w:ascii="Times New Roman" w:hAnsi="Times New Roman"/>
            <w:highlight w:val="none"/>
          </w:rPr>
          <w:t>TCI</w:t>
        </w:r>
      </w:ins>
      <w:ins w:id="4134" w:author="野草" w:date="2024-02-29T17:35:39Z">
        <w:r>
          <w:rPr>
            <w:rFonts w:hint="eastAsia" w:ascii="Times New Roman" w:hAnsi="Times New Roman"/>
            <w:highlight w:val="none"/>
          </w:rPr>
          <w:t>超过阈值的累积值随时间变化</w:t>
        </w:r>
      </w:ins>
    </w:p>
    <w:p>
      <w:pPr>
        <w:pStyle w:val="9"/>
        <w:numPr>
          <w:ilvl w:val="0"/>
          <w:numId w:val="17"/>
        </w:numPr>
        <w:spacing w:line="360" w:lineRule="auto"/>
        <w:rPr>
          <w:ins w:id="4135" w:author="野草" w:date="2024-02-29T17:35:39Z"/>
          <w:rFonts w:ascii="Times New Roman" w:hAnsi="Times New Roman"/>
          <w:highlight w:val="none"/>
        </w:rPr>
      </w:pPr>
      <w:ins w:id="4136" w:author="野草" w:date="2024-02-29T17:35:39Z">
        <w:r>
          <w:rPr>
            <w:rFonts w:hint="eastAsia" w:ascii="Times New Roman" w:hAnsi="Times New Roman"/>
            <w:highlight w:val="none"/>
          </w:rPr>
          <w:t>暴露性：人口密度</w:t>
        </w:r>
      </w:ins>
    </w:p>
    <w:p>
      <w:pPr>
        <w:pStyle w:val="9"/>
        <w:numPr>
          <w:ilvl w:val="1"/>
          <w:numId w:val="17"/>
        </w:numPr>
        <w:spacing w:line="360" w:lineRule="auto"/>
        <w:rPr>
          <w:ins w:id="4137" w:author="野草" w:date="2024-02-29T17:35:39Z"/>
          <w:rFonts w:ascii="Times New Roman" w:hAnsi="Times New Roman"/>
          <w:highlight w:val="none"/>
        </w:rPr>
      </w:pPr>
      <w:ins w:id="4138" w:author="野草" w:date="2024-02-29T17:35:39Z">
        <w:r>
          <w:rPr>
            <w:rFonts w:hint="eastAsia" w:ascii="Times New Roman" w:hAnsi="Times New Roman"/>
            <w:highlight w:val="none"/>
          </w:rPr>
          <w:t>鉴于工作日与周末的差异，需采用工作日和周末的值进行加权分析。</w:t>
        </w:r>
      </w:ins>
    </w:p>
    <w:p>
      <w:pPr>
        <w:numPr>
          <w:ilvl w:val="0"/>
          <w:numId w:val="0"/>
        </w:numPr>
        <w:ind w:left="720" w:hanging="720"/>
        <w:rPr>
          <w:ins w:id="4140" w:author="野草" w:date="2024-02-29T17:20:35Z"/>
          <w:rFonts w:hint="default"/>
          <w:lang w:val="en-US" w:eastAsia="zh-CN"/>
        </w:rPr>
        <w:pPrChange w:id="4139" w:author="野草" w:date="2024-02-29T17:19:21Z">
          <w:pPr>
            <w:pStyle w:val="3"/>
            <w:numPr>
              <w:ilvl w:val="1"/>
              <w:numId w:val="0"/>
            </w:numPr>
            <w:ind w:left="720" w:hanging="720"/>
          </w:pPr>
        </w:pPrChange>
      </w:pPr>
    </w:p>
    <w:p>
      <w:pPr>
        <w:pStyle w:val="4"/>
        <w:numPr>
          <w:ilvl w:val="1"/>
          <w:numId w:val="3"/>
          <w:ins w:id="4142" w:author="野草" w:date="2024-02-29T17:19:21Z"/>
        </w:numPr>
        <w:ind w:left="0" w:firstLine="0"/>
        <w:rPr>
          <w:ins w:id="4143" w:author="野草" w:date="2024-03-03T17:55:56Z"/>
          <w:rFonts w:hint="default"/>
          <w:lang w:val="en-US" w:eastAsia="zh-CN"/>
        </w:rPr>
        <w:pPrChange w:id="4141" w:author="野草" w:date="2024-02-29T17:19:21Z">
          <w:pPr>
            <w:pStyle w:val="3"/>
            <w:numPr>
              <w:ilvl w:val="1"/>
              <w:numId w:val="0"/>
            </w:numPr>
            <w:ind w:left="720" w:hanging="720"/>
          </w:pPr>
        </w:pPrChange>
      </w:pPr>
      <w:ins w:id="4144" w:author="野草" w:date="2024-03-01T11:07:56Z">
        <w:r>
          <w:rPr>
            <w:rFonts w:hint="eastAsia"/>
            <w:lang w:val="en-US" w:eastAsia="zh-CN"/>
          </w:rPr>
          <w:t>供应</w:t>
        </w:r>
      </w:ins>
    </w:p>
    <w:p>
      <w:pPr>
        <w:numPr>
          <w:ilvl w:val="0"/>
          <w:numId w:val="18"/>
          <w:ins w:id="4146" w:author="野草" w:date="2024-03-03T17:55:57Z"/>
        </w:numPr>
        <w:ind w:left="420" w:hanging="420"/>
        <w:rPr>
          <w:ins w:id="4147" w:author="野草" w:date="2024-03-03T17:59:56Z"/>
          <w:rFonts w:hint="default"/>
          <w:highlight w:val="yellow"/>
          <w:lang w:val="en-US" w:eastAsia="zh-CN"/>
        </w:rPr>
        <w:pPrChange w:id="4145" w:author="野草" w:date="2024-03-03T17:55:57Z">
          <w:pPr>
            <w:pStyle w:val="3"/>
            <w:numPr>
              <w:ilvl w:val="1"/>
              <w:numId w:val="0"/>
            </w:numPr>
            <w:ind w:left="720" w:hanging="720"/>
          </w:pPr>
        </w:pPrChange>
      </w:pPr>
      <w:ins w:id="4148" w:author="野草" w:date="2024-03-03T17:55:58Z">
        <w:r>
          <w:rPr>
            <w:rFonts w:hint="eastAsia"/>
            <w:highlight w:val="yellow"/>
            <w:lang w:val="en-US" w:eastAsia="zh-CN"/>
            <w:rPrChange w:id="4149" w:author="野草" w:date="2024-03-03T17:59:53Z">
              <w:rPr>
                <w:rFonts w:hint="eastAsia"/>
                <w:lang w:val="en-US" w:eastAsia="zh-CN"/>
              </w:rPr>
            </w:rPrChange>
          </w:rPr>
          <w:t>公园</w:t>
        </w:r>
      </w:ins>
      <w:ins w:id="4151" w:author="野草" w:date="2024-03-03T17:56:00Z">
        <w:r>
          <w:rPr>
            <w:rFonts w:hint="eastAsia"/>
            <w:highlight w:val="yellow"/>
            <w:lang w:val="en-US" w:eastAsia="zh-CN"/>
            <w:rPrChange w:id="4152" w:author="野草" w:date="2024-03-03T17:59:53Z">
              <w:rPr>
                <w:rFonts w:hint="eastAsia"/>
                <w:lang w:val="en-US" w:eastAsia="zh-CN"/>
              </w:rPr>
            </w:rPrChange>
          </w:rPr>
          <w:t>类型的划分</w:t>
        </w:r>
      </w:ins>
    </w:p>
    <w:p>
      <w:pPr>
        <w:numPr>
          <w:ilvl w:val="0"/>
          <w:numId w:val="18"/>
          <w:ins w:id="4155" w:author="野草" w:date="2024-03-03T17:55:57Z"/>
        </w:numPr>
        <w:ind w:left="420" w:hanging="420"/>
        <w:rPr>
          <w:ins w:id="4156" w:author="野草" w:date="2024-03-01T11:07:57Z"/>
          <w:rFonts w:hint="default"/>
          <w:highlight w:val="yellow"/>
          <w:lang w:val="en-US" w:eastAsia="zh-CN"/>
          <w:rPrChange w:id="4157" w:author="野草" w:date="2024-03-03T17:59:53Z">
            <w:rPr>
              <w:ins w:id="4158" w:author="野草" w:date="2024-03-01T11:07:57Z"/>
              <w:rFonts w:hint="default"/>
              <w:lang w:val="en-US" w:eastAsia="zh-CN"/>
            </w:rPr>
          </w:rPrChange>
        </w:rPr>
        <w:pPrChange w:id="4154" w:author="野草" w:date="2024-03-03T17:55:57Z">
          <w:pPr>
            <w:pStyle w:val="3"/>
            <w:numPr>
              <w:ilvl w:val="1"/>
              <w:numId w:val="0"/>
            </w:numPr>
            <w:ind w:left="720" w:hanging="720"/>
          </w:pPr>
        </w:pPrChange>
      </w:pPr>
      <w:ins w:id="4159" w:author="野草" w:date="2024-03-03T17:59:58Z">
        <w:r>
          <w:rPr>
            <w:rFonts w:hint="eastAsia"/>
            <w:highlight w:val="yellow"/>
            <w:lang w:val="en-US" w:eastAsia="zh-CN"/>
          </w:rPr>
          <w:t>原作</w:t>
        </w:r>
      </w:ins>
      <w:ins w:id="4160" w:author="野草" w:date="2024-03-03T18:00:06Z">
        <w:r>
          <w:rPr>
            <w:rFonts w:hint="eastAsia"/>
            <w:highlight w:val="yellow"/>
            <w:lang w:val="en-US" w:eastAsia="zh-CN"/>
          </w:rPr>
          <w:t>（</w:t>
        </w:r>
      </w:ins>
      <w:ins w:id="4161" w:author="野草" w:date="2024-03-03T18:00:07Z">
        <w:r>
          <w:rPr>
            <w:rFonts w:hint="eastAsia"/>
            <w:highlight w:val="yellow"/>
            <w:lang w:val="en-US" w:eastAsia="zh-CN"/>
          </w:rPr>
          <w:t>参考</w:t>
        </w:r>
      </w:ins>
      <w:ins w:id="4162" w:author="野草" w:date="2024-03-03T18:00:08Z">
        <w:r>
          <w:rPr>
            <w:rFonts w:hint="eastAsia"/>
            <w:highlight w:val="yellow"/>
            <w:lang w:val="en-US" w:eastAsia="zh-CN"/>
          </w:rPr>
          <w:t>北京</w:t>
        </w:r>
      </w:ins>
      <w:ins w:id="4163" w:author="野草" w:date="2024-03-03T18:00:11Z">
        <w:r>
          <w:rPr>
            <w:rFonts w:hint="eastAsia"/>
            <w:highlight w:val="yellow"/>
            <w:lang w:val="en-US" w:eastAsia="zh-CN"/>
          </w:rPr>
          <w:t>和</w:t>
        </w:r>
      </w:ins>
      <w:ins w:id="4164" w:author="野草" w:date="2024-03-03T18:00:13Z">
        <w:r>
          <w:rPr>
            <w:rFonts w:hint="eastAsia"/>
            <w:highlight w:val="yellow"/>
            <w:lang w:val="en-US" w:eastAsia="zh-CN"/>
          </w:rPr>
          <w:t>2023</w:t>
        </w:r>
      </w:ins>
      <w:ins w:id="4165" w:author="野草" w:date="2024-03-03T18:00:15Z">
        <w:r>
          <w:rPr>
            <w:rFonts w:hint="eastAsia"/>
            <w:highlight w:val="yellow"/>
            <w:lang w:val="en-US" w:eastAsia="zh-CN"/>
          </w:rPr>
          <w:t>青基</w:t>
        </w:r>
      </w:ins>
      <w:ins w:id="4166" w:author="野草" w:date="2024-03-03T18:00:06Z">
        <w:r>
          <w:rPr>
            <w:rFonts w:hint="eastAsia"/>
            <w:highlight w:val="yellow"/>
            <w:lang w:val="en-US" w:eastAsia="zh-CN"/>
          </w:rPr>
          <w:t>）</w:t>
        </w:r>
      </w:ins>
    </w:p>
    <w:p>
      <w:pPr>
        <w:pStyle w:val="4"/>
        <w:numPr>
          <w:ilvl w:val="1"/>
          <w:numId w:val="3"/>
          <w:ins w:id="4168" w:author="野草" w:date="2024-02-29T17:19:21Z"/>
        </w:numPr>
        <w:ind w:left="0" w:firstLine="0"/>
        <w:rPr>
          <w:ins w:id="4169" w:author="野草" w:date="2024-02-29T17:20:15Z"/>
          <w:rFonts w:hint="default"/>
          <w:lang w:val="en-US" w:eastAsia="zh-CN"/>
        </w:rPr>
        <w:pPrChange w:id="4167" w:author="野草" w:date="2024-02-29T17:19:21Z">
          <w:pPr>
            <w:pStyle w:val="3"/>
            <w:numPr>
              <w:ilvl w:val="1"/>
              <w:numId w:val="0"/>
            </w:numPr>
            <w:ind w:left="720" w:hanging="720"/>
          </w:pPr>
        </w:pPrChange>
      </w:pPr>
      <w:ins w:id="4170" w:author="野草" w:date="2024-02-29T17:19:25Z">
        <w:r>
          <w:rPr>
            <w:rFonts w:hint="eastAsia"/>
            <w:lang w:val="en-US" w:eastAsia="zh-CN"/>
          </w:rPr>
          <w:t>供需</w:t>
        </w:r>
      </w:ins>
      <w:ins w:id="4171" w:author="野草" w:date="2024-02-29T17:19:27Z">
        <w:r>
          <w:rPr>
            <w:rFonts w:hint="eastAsia"/>
            <w:lang w:val="en-US" w:eastAsia="zh-CN"/>
          </w:rPr>
          <w:t>关系</w:t>
        </w:r>
      </w:ins>
      <w:ins w:id="4172" w:author="野草" w:date="2024-03-01T15:20:25Z">
        <w:r>
          <w:rPr>
            <w:rFonts w:hint="eastAsia"/>
            <w:lang w:val="en-US" w:eastAsia="zh-CN"/>
          </w:rPr>
          <w:t>的</w:t>
        </w:r>
      </w:ins>
      <w:ins w:id="4173" w:author="野草" w:date="2024-03-01T15:20:29Z">
        <w:r>
          <w:rPr>
            <w:rFonts w:hint="eastAsia"/>
            <w:lang w:val="en-US" w:eastAsia="zh-CN"/>
          </w:rPr>
          <w:t>框架</w:t>
        </w:r>
      </w:ins>
      <w:ins w:id="4174" w:author="野草" w:date="2024-03-01T15:20:30Z">
        <w:r>
          <w:rPr>
            <w:rFonts w:hint="eastAsia"/>
            <w:lang w:val="en-US" w:eastAsia="zh-CN"/>
          </w:rPr>
          <w:t>建立与</w:t>
        </w:r>
      </w:ins>
      <w:ins w:id="4175" w:author="野草" w:date="2024-03-01T15:20:31Z">
        <w:r>
          <w:rPr>
            <w:rFonts w:hint="eastAsia"/>
            <w:lang w:val="en-US" w:eastAsia="zh-CN"/>
          </w:rPr>
          <w:t>分析</w:t>
        </w:r>
      </w:ins>
    </w:p>
    <w:p>
      <w:pPr>
        <w:numPr>
          <w:ilvl w:val="0"/>
          <w:numId w:val="17"/>
        </w:numPr>
        <w:spacing w:line="360" w:lineRule="auto"/>
        <w:ind w:firstLine="420"/>
        <w:jc w:val="both"/>
        <w:rPr>
          <w:ins w:id="4177" w:author="野草" w:date="2024-03-01T17:05:54Z"/>
        </w:rPr>
        <w:pPrChange w:id="4176" w:author="野草" w:date="2024-03-04T20:53:37Z">
          <w:pPr>
            <w:pStyle w:val="9"/>
            <w:numPr>
              <w:ilvl w:val="0"/>
              <w:numId w:val="17"/>
            </w:numPr>
            <w:spacing w:line="360" w:lineRule="auto"/>
          </w:pPr>
        </w:pPrChange>
      </w:pPr>
      <w:ins w:id="4178" w:author="野草" w:date="2024-03-01T16:54:45Z">
        <w:r>
          <w:rPr>
            <w:rFonts w:hint="eastAsia"/>
            <w:lang w:val="en-US" w:eastAsia="zh-CN"/>
          </w:rPr>
          <w:t>为了</w:t>
        </w:r>
      </w:ins>
      <w:ins w:id="4179" w:author="野草" w:date="2024-03-01T16:54:46Z">
        <w:r>
          <w:rPr>
            <w:rFonts w:hint="eastAsia"/>
            <w:lang w:val="en-US" w:eastAsia="zh-CN"/>
          </w:rPr>
          <w:t>分析</w:t>
        </w:r>
      </w:ins>
      <w:ins w:id="4180" w:author="野草" w:date="2024-03-01T16:54:48Z">
        <w:r>
          <w:rPr>
            <w:rFonts w:hint="eastAsia"/>
            <w:highlight w:val="cyan"/>
            <w:lang w:val="en-US" w:eastAsia="zh-CN"/>
            <w:rPrChange w:id="4181" w:author="野草" w:date="2024-03-01T17:01:03Z">
              <w:rPr>
                <w:rFonts w:hint="eastAsia"/>
                <w:lang w:val="en-US" w:eastAsia="zh-CN"/>
              </w:rPr>
            </w:rPrChange>
          </w:rPr>
          <w:t>绿地</w:t>
        </w:r>
      </w:ins>
      <w:ins w:id="4183" w:author="野草" w:date="2024-03-01T16:54:49Z">
        <w:r>
          <w:rPr>
            <w:rFonts w:hint="eastAsia"/>
            <w:highlight w:val="cyan"/>
            <w:lang w:val="en-US" w:eastAsia="zh-CN"/>
            <w:rPrChange w:id="4184" w:author="野草" w:date="2024-03-01T17:01:03Z">
              <w:rPr>
                <w:rFonts w:hint="eastAsia"/>
                <w:lang w:val="en-US" w:eastAsia="zh-CN"/>
              </w:rPr>
            </w:rPrChange>
          </w:rPr>
          <w:t>热缓解</w:t>
        </w:r>
      </w:ins>
      <w:ins w:id="4186" w:author="野草" w:date="2024-03-01T16:54:50Z">
        <w:r>
          <w:rPr>
            <w:rFonts w:hint="eastAsia"/>
            <w:highlight w:val="cyan"/>
            <w:lang w:val="en-US" w:eastAsia="zh-CN"/>
            <w:rPrChange w:id="4187" w:author="野草" w:date="2024-03-01T17:01:03Z">
              <w:rPr>
                <w:rFonts w:hint="eastAsia"/>
                <w:lang w:val="en-US" w:eastAsia="zh-CN"/>
              </w:rPr>
            </w:rPrChange>
          </w:rPr>
          <w:t>溢出效应</w:t>
        </w:r>
      </w:ins>
      <w:ins w:id="4189" w:author="野草" w:date="2024-03-01T16:54:51Z">
        <w:r>
          <w:rPr>
            <w:rFonts w:hint="eastAsia"/>
            <w:lang w:val="en-US" w:eastAsia="zh-CN"/>
          </w:rPr>
          <w:t>的</w:t>
        </w:r>
      </w:ins>
      <w:ins w:id="4190" w:author="野草" w:date="2024-03-01T16:54:52Z">
        <w:r>
          <w:rPr>
            <w:rFonts w:hint="eastAsia"/>
            <w:highlight w:val="cyan"/>
            <w:lang w:val="en-US" w:eastAsia="zh-CN"/>
            <w:rPrChange w:id="4191" w:author="野草" w:date="2024-03-01T17:01:06Z">
              <w:rPr>
                <w:rFonts w:hint="eastAsia"/>
                <w:lang w:val="en-US" w:eastAsia="zh-CN"/>
              </w:rPr>
            </w:rPrChange>
          </w:rPr>
          <w:t>供需</w:t>
        </w:r>
      </w:ins>
      <w:ins w:id="4193" w:author="野草" w:date="2024-03-01T16:54:53Z">
        <w:r>
          <w:rPr>
            <w:rFonts w:hint="eastAsia"/>
            <w:highlight w:val="cyan"/>
            <w:lang w:val="en-US" w:eastAsia="zh-CN"/>
            <w:rPrChange w:id="4194" w:author="野草" w:date="2024-03-01T17:01:06Z">
              <w:rPr>
                <w:rFonts w:hint="eastAsia"/>
                <w:lang w:val="en-US" w:eastAsia="zh-CN"/>
              </w:rPr>
            </w:rPrChange>
          </w:rPr>
          <w:t>关系</w:t>
        </w:r>
      </w:ins>
      <w:ins w:id="4196" w:author="野草" w:date="2024-03-01T16:54:53Z">
        <w:r>
          <w:rPr>
            <w:rFonts w:hint="eastAsia"/>
            <w:lang w:val="en-US" w:eastAsia="zh-CN"/>
          </w:rPr>
          <w:t>，</w:t>
        </w:r>
      </w:ins>
      <w:ins w:id="4197" w:author="野草" w:date="2024-03-01T16:54:54Z">
        <w:r>
          <w:rPr>
            <w:rFonts w:hint="eastAsia"/>
            <w:lang w:val="en-US" w:eastAsia="zh-CN"/>
          </w:rPr>
          <w:t>我们</w:t>
        </w:r>
      </w:ins>
      <w:ins w:id="4198" w:author="野草" w:date="2024-03-01T16:55:02Z">
        <w:r>
          <w:rPr>
            <w:rFonts w:hint="eastAsia"/>
            <w:lang w:val="en-US" w:eastAsia="zh-CN"/>
          </w:rPr>
          <w:t>提出</w:t>
        </w:r>
      </w:ins>
      <w:ins w:id="4199" w:author="野草" w:date="2024-03-01T16:55:04Z">
        <w:r>
          <w:rPr>
            <w:rFonts w:hint="eastAsia"/>
            <w:highlight w:val="cyan"/>
            <w:lang w:val="en-US" w:eastAsia="zh-CN"/>
            <w:rPrChange w:id="4200" w:author="野草" w:date="2024-03-01T17:01:08Z">
              <w:rPr>
                <w:rFonts w:hint="eastAsia"/>
                <w:lang w:val="en-US" w:eastAsia="zh-CN"/>
              </w:rPr>
            </w:rPrChange>
          </w:rPr>
          <w:t>热缓解赤字</w:t>
        </w:r>
      </w:ins>
      <w:ins w:id="4202" w:author="野草" w:date="2024-03-01T16:55:05Z">
        <w:r>
          <w:rPr>
            <w:rFonts w:hint="eastAsia"/>
            <w:lang w:val="en-US" w:eastAsia="zh-CN"/>
          </w:rPr>
          <w:t>这一</w:t>
        </w:r>
      </w:ins>
      <w:ins w:id="4203" w:author="野草" w:date="2024-03-01T16:55:06Z">
        <w:r>
          <w:rPr>
            <w:rFonts w:hint="eastAsia"/>
            <w:lang w:val="en-US" w:eastAsia="zh-CN"/>
          </w:rPr>
          <w:t>指标</w:t>
        </w:r>
      </w:ins>
      <w:ins w:id="4204" w:author="野草" w:date="2024-03-01T16:55:12Z">
        <w:r>
          <w:rPr>
            <w:rFonts w:hint="eastAsia"/>
            <w:lang w:val="en-US" w:eastAsia="zh-CN"/>
          </w:rPr>
          <w:t>。</w:t>
        </w:r>
      </w:ins>
      <w:ins w:id="4205" w:author="野草" w:date="2024-03-01T17:00:42Z">
        <w:r>
          <w:rPr/>
          <w:t>当</w:t>
        </w:r>
      </w:ins>
      <w:ins w:id="4206" w:author="野草" w:date="2024-03-01T17:00:42Z">
        <w:r>
          <w:rPr>
            <w:highlight w:val="cyan"/>
            <w:rPrChange w:id="4207" w:author="野草" w:date="2024-03-01T17:01:28Z">
              <w:rPr/>
            </w:rPrChange>
          </w:rPr>
          <w:t>绿地</w:t>
        </w:r>
      </w:ins>
      <w:ins w:id="4209" w:author="野草" w:date="2024-03-01T17:00:42Z">
        <w:r>
          <w:rPr>
            <w:highlight w:val="cyan"/>
            <w:rPrChange w:id="4210" w:author="野草" w:date="2024-03-01T17:01:12Z">
              <w:rPr/>
            </w:rPrChange>
          </w:rPr>
          <w:t>热缓解</w:t>
        </w:r>
      </w:ins>
      <w:ins w:id="4212" w:author="野草" w:date="2024-03-01T17:01:16Z">
        <w:r>
          <w:rPr>
            <w:rFonts w:hint="eastAsia"/>
            <w:highlight w:val="cyan"/>
            <w:lang w:val="en-US" w:eastAsia="zh-CN"/>
          </w:rPr>
          <w:t>溢出</w:t>
        </w:r>
      </w:ins>
      <w:ins w:id="4213" w:author="野草" w:date="2024-03-01T17:01:22Z">
        <w:r>
          <w:rPr>
            <w:rFonts w:hint="eastAsia"/>
            <w:highlight w:val="none"/>
            <w:lang w:val="en-US" w:eastAsia="zh-CN"/>
            <w:rPrChange w:id="4214" w:author="野草" w:date="2024-03-01T17:01:25Z">
              <w:rPr>
                <w:rFonts w:hint="eastAsia"/>
                <w:highlight w:val="cyan"/>
                <w:lang w:val="en-US" w:eastAsia="zh-CN"/>
              </w:rPr>
            </w:rPrChange>
          </w:rPr>
          <w:t>的</w:t>
        </w:r>
      </w:ins>
      <w:ins w:id="4216" w:author="野草" w:date="2024-03-01T17:00:42Z">
        <w:r>
          <w:rPr>
            <w:highlight w:val="cyan"/>
            <w:rPrChange w:id="4217" w:author="野草" w:date="2024-03-01T17:01:12Z">
              <w:rPr/>
            </w:rPrChange>
          </w:rPr>
          <w:t>供应能力</w:t>
        </w:r>
      </w:ins>
      <w:ins w:id="4219" w:author="野草" w:date="2024-03-01T17:00:42Z">
        <w:r>
          <w:rPr/>
          <w:t>等于或超过</w:t>
        </w:r>
      </w:ins>
      <w:ins w:id="4220" w:author="野草" w:date="2024-03-01T17:00:42Z">
        <w:r>
          <w:rPr>
            <w:highlight w:val="cyan"/>
            <w:rPrChange w:id="4221" w:author="野草" w:date="2024-03-01T17:03:00Z">
              <w:rPr/>
            </w:rPrChange>
          </w:rPr>
          <w:t>城市</w:t>
        </w:r>
      </w:ins>
      <w:ins w:id="4223" w:author="野草" w:date="2024-03-01T17:00:42Z">
        <w:r>
          <w:rPr/>
          <w:t>的</w:t>
        </w:r>
      </w:ins>
      <w:ins w:id="4224" w:author="野草" w:date="2024-03-01T17:00:42Z">
        <w:r>
          <w:rPr>
            <w:highlight w:val="cyan"/>
            <w:rPrChange w:id="4225" w:author="野草" w:date="2024-03-01T17:01:33Z">
              <w:rPr/>
            </w:rPrChange>
          </w:rPr>
          <w:t>热缓解需求</w:t>
        </w:r>
      </w:ins>
      <w:ins w:id="4227" w:author="野草" w:date="2024-03-01T17:00:42Z">
        <w:r>
          <w:rPr/>
          <w:t>时，</w:t>
        </w:r>
      </w:ins>
      <w:ins w:id="4228" w:author="野草" w:date="2024-03-01T17:00:42Z">
        <w:r>
          <w:rPr>
            <w:highlight w:val="cyan"/>
            <w:rPrChange w:id="4229" w:author="野草" w:date="2024-03-01T17:01:36Z">
              <w:rPr/>
            </w:rPrChange>
          </w:rPr>
          <w:t>热缓解赤字</w:t>
        </w:r>
      </w:ins>
      <w:ins w:id="4231" w:author="野草" w:date="2024-03-01T17:00:42Z">
        <w:r>
          <w:rPr/>
          <w:t>被设为0，表明</w:t>
        </w:r>
      </w:ins>
      <w:ins w:id="4232" w:author="野草" w:date="2024-03-01T17:01:55Z">
        <w:r>
          <w:rPr>
            <w:rFonts w:hint="eastAsia"/>
            <w:lang w:val="en-US" w:eastAsia="zh-CN"/>
          </w:rPr>
          <w:t>无需额外</w:t>
        </w:r>
      </w:ins>
      <w:ins w:id="4233" w:author="野草" w:date="2024-03-01T17:02:14Z">
        <w:r>
          <w:rPr>
            <w:rFonts w:hint="eastAsia"/>
            <w:lang w:val="en-US" w:eastAsia="zh-CN"/>
          </w:rPr>
          <w:t>的</w:t>
        </w:r>
      </w:ins>
      <w:ins w:id="4234" w:author="野草" w:date="2024-03-01T17:02:03Z">
        <w:r>
          <w:rPr>
            <w:rFonts w:hint="eastAsia"/>
            <w:highlight w:val="cyan"/>
            <w:lang w:val="en-US" w:eastAsia="zh-CN"/>
            <w:rPrChange w:id="4235" w:author="野草" w:date="2024-03-01T17:02:20Z">
              <w:rPr>
                <w:rFonts w:hint="eastAsia"/>
                <w:lang w:val="en-US" w:eastAsia="zh-CN"/>
              </w:rPr>
            </w:rPrChange>
          </w:rPr>
          <w:t>热缓解</w:t>
        </w:r>
      </w:ins>
      <w:ins w:id="4237" w:author="野草" w:date="2024-03-01T17:02:16Z">
        <w:r>
          <w:rPr>
            <w:rFonts w:hint="eastAsia"/>
            <w:highlight w:val="cyan"/>
            <w:lang w:val="en-US" w:eastAsia="zh-CN"/>
            <w:rPrChange w:id="4238" w:author="野草" w:date="2024-03-01T17:02:20Z">
              <w:rPr>
                <w:rFonts w:hint="eastAsia"/>
                <w:lang w:val="en-US" w:eastAsia="zh-CN"/>
              </w:rPr>
            </w:rPrChange>
          </w:rPr>
          <w:t>供应</w:t>
        </w:r>
      </w:ins>
      <w:ins w:id="4240" w:author="野草" w:date="2024-03-01T17:00:42Z">
        <w:r>
          <w:rPr/>
          <w:t>。然而，当供应</w:t>
        </w:r>
      </w:ins>
      <w:ins w:id="4241" w:author="野草" w:date="2024-03-01T17:00:42Z">
        <w:r>
          <w:rPr>
            <w:highlight w:val="cyan"/>
            <w:rPrChange w:id="4242" w:author="野草" w:date="2024-03-01T17:02:28Z">
              <w:rPr/>
            </w:rPrChange>
          </w:rPr>
          <w:t>不足以</w:t>
        </w:r>
      </w:ins>
      <w:ins w:id="4244" w:author="野草" w:date="2024-03-01T17:00:42Z">
        <w:r>
          <w:rPr/>
          <w:t>满足需求时，我们将根据</w:t>
        </w:r>
      </w:ins>
      <w:ins w:id="4245" w:author="野草" w:date="2024-03-01T17:00:42Z">
        <w:r>
          <w:rPr>
            <w:highlight w:val="cyan"/>
            <w:rPrChange w:id="4246" w:author="野草" w:date="2024-03-01T17:02:32Z">
              <w:rPr/>
            </w:rPrChange>
          </w:rPr>
          <w:t>供应与需求之间</w:t>
        </w:r>
      </w:ins>
      <w:ins w:id="4248" w:author="野草" w:date="2024-03-01T17:00:42Z">
        <w:r>
          <w:rPr/>
          <w:t>的差值来计算</w:t>
        </w:r>
      </w:ins>
      <w:ins w:id="4249" w:author="野草" w:date="2024-03-01T17:00:42Z">
        <w:r>
          <w:rPr>
            <w:highlight w:val="cyan"/>
            <w:rPrChange w:id="4250" w:author="野草" w:date="2024-03-01T17:02:35Z">
              <w:rPr/>
            </w:rPrChange>
          </w:rPr>
          <w:t>热缓解赤字</w:t>
        </w:r>
      </w:ins>
      <w:ins w:id="4252" w:author="野草" w:date="2024-03-01T17:00:42Z">
        <w:r>
          <w:rPr/>
          <w:t>，以量化</w:t>
        </w:r>
      </w:ins>
      <w:ins w:id="4253" w:author="野草" w:date="2024-03-01T17:00:42Z">
        <w:r>
          <w:rPr>
            <w:highlight w:val="cyan"/>
            <w:rPrChange w:id="4254" w:author="野草" w:date="2024-03-01T17:02:39Z">
              <w:rPr/>
            </w:rPrChange>
          </w:rPr>
          <w:t>供需失衡</w:t>
        </w:r>
      </w:ins>
      <w:ins w:id="4256" w:author="野草" w:date="2024-03-01T17:00:42Z">
        <w:r>
          <w:rPr/>
          <w:t>的程度。此外，我们还定义了</w:t>
        </w:r>
      </w:ins>
      <w:ins w:id="4257" w:author="野草" w:date="2024-03-01T17:00:42Z">
        <w:r>
          <w:rPr>
            <w:highlight w:val="cyan"/>
            <w:rPrChange w:id="4258" w:author="野草" w:date="2024-03-01T17:08:30Z">
              <w:rPr/>
            </w:rPrChange>
          </w:rPr>
          <w:t>“热缓解溢出效率”</w:t>
        </w:r>
      </w:ins>
      <w:ins w:id="4260" w:author="野草" w:date="2024-03-01T17:07:14Z">
        <w:r>
          <w:rPr>
            <w:rFonts w:hint="eastAsia"/>
            <w:lang w:eastAsia="zh-CN"/>
          </w:rPr>
          <w:t>，</w:t>
        </w:r>
      </w:ins>
      <w:ins w:id="4261" w:author="野草" w:date="2024-03-01T17:07:15Z">
        <w:r>
          <w:rPr>
            <w:rFonts w:hint="eastAsia"/>
            <w:lang w:val="en-US" w:eastAsia="zh-CN"/>
          </w:rPr>
          <w:t>以</w:t>
        </w:r>
      </w:ins>
      <w:ins w:id="4262" w:author="野草" w:date="2024-03-01T17:00:42Z">
        <w:r>
          <w:rPr/>
          <w:t>衡量</w:t>
        </w:r>
      </w:ins>
      <w:ins w:id="4263" w:author="野草" w:date="2024-03-01T17:08:07Z">
        <w:r>
          <w:rPr>
            <w:highlight w:val="cyan"/>
            <w:rPrChange w:id="4264" w:author="野草" w:date="2024-03-01T17:08:34Z">
              <w:rPr/>
            </w:rPrChange>
          </w:rPr>
          <w:t>绿地增量</w:t>
        </w:r>
      </w:ins>
      <w:ins w:id="4266" w:author="野草" w:date="2024-03-01T17:08:07Z">
        <w:r>
          <w:rPr/>
          <w:t>对</w:t>
        </w:r>
      </w:ins>
      <w:ins w:id="4267" w:author="野草" w:date="2024-03-01T17:08:07Z">
        <w:r>
          <w:rPr>
            <w:highlight w:val="cyan"/>
            <w:rPrChange w:id="4268" w:author="野草" w:date="2024-03-01T17:08:36Z">
              <w:rPr/>
            </w:rPrChange>
          </w:rPr>
          <w:t>热缓解赤字</w:t>
        </w:r>
      </w:ins>
      <w:ins w:id="4270" w:author="野草" w:date="2024-03-01T17:08:07Z">
        <w:r>
          <w:rPr/>
          <w:t>的</w:t>
        </w:r>
      </w:ins>
      <w:ins w:id="4271" w:author="野草" w:date="2024-03-01T17:08:07Z">
        <w:r>
          <w:rPr>
            <w:highlight w:val="cyan"/>
            <w:rPrChange w:id="4272" w:author="野草" w:date="2024-03-01T17:08:39Z">
              <w:rPr/>
            </w:rPrChange>
          </w:rPr>
          <w:t>边际贡献</w:t>
        </w:r>
      </w:ins>
      <w:ins w:id="4274" w:author="野草" w:date="2024-03-01T17:08:09Z">
        <w:r>
          <w:rPr>
            <w:rFonts w:hint="eastAsia"/>
            <w:lang w:eastAsia="zh-CN"/>
          </w:rPr>
          <w:t>。</w:t>
        </w:r>
      </w:ins>
      <w:ins w:id="4275" w:author="野草" w:date="2024-03-01T17:08:19Z">
        <w:r>
          <w:rPr/>
          <w:t>“热缓解溢出效率”</w:t>
        </w:r>
      </w:ins>
      <w:ins w:id="4276" w:author="野草" w:date="2024-03-01T17:08:22Z">
        <w:r>
          <w:rPr>
            <w:rFonts w:hint="eastAsia"/>
            <w:lang w:val="en-US" w:eastAsia="zh-CN"/>
          </w:rPr>
          <w:t>定义为</w:t>
        </w:r>
      </w:ins>
      <w:ins w:id="4277" w:author="野草" w:date="2024-03-01T17:00:42Z">
        <w:r>
          <w:rPr>
            <w:highlight w:val="cyan"/>
            <w:rPrChange w:id="4278" w:author="野草" w:date="2024-03-01T17:09:22Z">
              <w:rPr/>
            </w:rPrChange>
          </w:rPr>
          <w:t>每增加单位</w:t>
        </w:r>
      </w:ins>
      <w:ins w:id="4280" w:author="野草" w:date="2024-03-01T17:07:22Z">
        <w:r>
          <w:rPr>
            <w:rFonts w:hint="eastAsia"/>
            <w:highlight w:val="cyan"/>
            <w:lang w:val="en-US" w:eastAsia="zh-CN"/>
            <w:rPrChange w:id="4281" w:author="野草" w:date="2024-03-01T17:09:22Z">
              <w:rPr>
                <w:rFonts w:hint="eastAsia"/>
                <w:lang w:val="en-US" w:eastAsia="zh-CN"/>
              </w:rPr>
            </w:rPrChange>
          </w:rPr>
          <w:t>绿量</w:t>
        </w:r>
      </w:ins>
      <w:ins w:id="4283" w:author="野草" w:date="2024-03-01T17:00:42Z">
        <w:r>
          <w:rPr/>
          <w:t>所能带来的</w:t>
        </w:r>
      </w:ins>
      <w:ins w:id="4284" w:author="野草" w:date="2024-03-01T17:00:42Z">
        <w:r>
          <w:rPr>
            <w:highlight w:val="cyan"/>
            <w:rPrChange w:id="4285" w:author="野草" w:date="2024-03-01T17:09:25Z">
              <w:rPr/>
            </w:rPrChange>
          </w:rPr>
          <w:t>赤字缓解程度</w:t>
        </w:r>
      </w:ins>
      <w:ins w:id="4287" w:author="野草" w:date="2024-03-01T17:00:42Z">
        <w:r>
          <w:rPr/>
          <w:t>。</w:t>
        </w:r>
      </w:ins>
      <w:ins w:id="4288" w:author="野草" w:date="2024-03-01T17:09:34Z">
        <w:r>
          <w:rPr>
            <w:rFonts w:hint="default" w:ascii="Times New Roman" w:hAnsi="Times New Roman"/>
          </w:rPr>
          <w:t>【u</w:t>
        </w:r>
      </w:ins>
      <w:ins w:id="4289" w:author="野草" w:date="2024-03-01T17:09:34Z">
        <w:r>
          <w:rPr>
            <w:rFonts w:ascii="Times New Roman" w:hAnsi="Times New Roman"/>
          </w:rPr>
          <w:t>p2024 0</w:t>
        </w:r>
      </w:ins>
      <w:ins w:id="4290" w:author="野草" w:date="2024-03-01T17:09:34Z">
        <w:r>
          <w:rPr>
            <w:rFonts w:hint="eastAsia"/>
            <w:lang w:val="en-US" w:eastAsia="zh-CN"/>
          </w:rPr>
          <w:t>301</w:t>
        </w:r>
      </w:ins>
      <w:ins w:id="4291" w:author="野草" w:date="2024-03-01T17:09:34Z">
        <w:r>
          <w:rPr>
            <w:rFonts w:ascii="Times New Roman" w:hAnsi="Times New Roman"/>
          </w:rPr>
          <w:t xml:space="preserve"> </w:t>
        </w:r>
      </w:ins>
      <w:ins w:id="4292" w:author="野草" w:date="2024-03-01T17:09:34Z">
        <w:r>
          <w:rPr>
            <w:rFonts w:hint="eastAsia"/>
            <w:lang w:val="en-US" w:eastAsia="zh-CN"/>
          </w:rPr>
          <w:t>17</w:t>
        </w:r>
      </w:ins>
      <w:ins w:id="4293" w:author="野草" w:date="2024-03-01T17:09:34Z">
        <w:r>
          <w:rPr>
            <w:rFonts w:ascii="Times New Roman" w:hAnsi="Times New Roman"/>
          </w:rPr>
          <w:t>:</w:t>
        </w:r>
      </w:ins>
      <w:ins w:id="4294" w:author="野草" w:date="2024-03-01T17:09:34Z">
        <w:r>
          <w:rPr>
            <w:rFonts w:hint="eastAsia"/>
            <w:lang w:val="en-US" w:eastAsia="zh-CN"/>
          </w:rPr>
          <w:t>03</w:t>
        </w:r>
      </w:ins>
      <w:ins w:id="4295" w:author="野草" w:date="2024-03-01T17:09:34Z">
        <w:r>
          <w:rPr>
            <w:rFonts w:hint="default" w:ascii="Times New Roman" w:hAnsi="Times New Roman"/>
          </w:rPr>
          <w:t>】</w:t>
        </w:r>
      </w:ins>
      <w:ins w:id="4296" w:author="野草" w:date="2024-03-01T17:09:34Z">
        <w:r>
          <w:rPr/>
          <w:br w:type="textWrapping"/>
        </w:r>
      </w:ins>
    </w:p>
    <w:p>
      <w:pPr>
        <w:numPr>
          <w:ilvl w:val="0"/>
          <w:numId w:val="17"/>
        </w:numPr>
        <w:spacing w:line="360" w:lineRule="auto"/>
        <w:ind w:firstLine="420"/>
        <w:rPr>
          <w:ins w:id="4298" w:author="野草" w:date="2024-03-01T17:05:54Z"/>
        </w:rPr>
        <w:pPrChange w:id="4297" w:author="野草" w:date="2024-03-01T17:00:55Z">
          <w:pPr>
            <w:pStyle w:val="9"/>
            <w:numPr>
              <w:ilvl w:val="0"/>
              <w:numId w:val="17"/>
            </w:numPr>
            <w:spacing w:line="360" w:lineRule="auto"/>
          </w:pPr>
        </w:pPrChange>
      </w:pPr>
    </w:p>
    <w:p>
      <w:pPr>
        <w:numPr>
          <w:ilvl w:val="0"/>
          <w:numId w:val="17"/>
        </w:numPr>
        <w:spacing w:line="360" w:lineRule="auto"/>
        <w:ind w:firstLine="420"/>
        <w:rPr>
          <w:ins w:id="4300" w:author="野草" w:date="2024-03-01T17:05:55Z"/>
        </w:rPr>
        <w:pPrChange w:id="4299" w:author="野草" w:date="2024-03-01T17:00:55Z">
          <w:pPr>
            <w:pStyle w:val="9"/>
            <w:numPr>
              <w:ilvl w:val="0"/>
              <w:numId w:val="17"/>
            </w:numPr>
            <w:spacing w:line="360" w:lineRule="auto"/>
          </w:pPr>
        </w:pPrChange>
      </w:pPr>
    </w:p>
    <w:p>
      <w:pPr>
        <w:numPr>
          <w:ilvl w:val="0"/>
          <w:numId w:val="17"/>
        </w:numPr>
        <w:spacing w:line="360" w:lineRule="auto"/>
        <w:ind w:firstLine="420"/>
        <w:rPr>
          <w:ins w:id="4302" w:author="野草" w:date="2024-03-01T16:59:33Z"/>
        </w:rPr>
        <w:pPrChange w:id="4301" w:author="野草" w:date="2024-03-01T17:00:55Z">
          <w:pPr>
            <w:pStyle w:val="9"/>
            <w:numPr>
              <w:ilvl w:val="0"/>
              <w:numId w:val="17"/>
            </w:numPr>
            <w:spacing w:line="360" w:lineRule="auto"/>
          </w:pPr>
        </w:pPrChange>
      </w:pPr>
      <w:ins w:id="4303" w:author="野草" w:date="2024-03-01T17:00:42Z">
        <w:r>
          <w:rPr/>
          <w:t>通过计算城市内各个绿地的热缓解溢出效率，我们能够更准确地了解不同绿地在缓解城市热岛效应方面的实际效能，从而为城市绿地规划和管理提供科学依据。</w:t>
        </w:r>
      </w:ins>
    </w:p>
    <w:p>
      <w:pPr>
        <w:pStyle w:val="9"/>
        <w:numPr>
          <w:ilvl w:val="0"/>
          <w:numId w:val="17"/>
        </w:numPr>
        <w:spacing w:line="360" w:lineRule="auto"/>
        <w:rPr>
          <w:ins w:id="4305" w:author="野草" w:date="2024-03-01T15:13:27Z"/>
          <w:rFonts w:ascii="Times New Roman" w:hAnsi="Times New Roman"/>
          <w:highlight w:val="none"/>
        </w:rPr>
        <w:pPrChange w:id="4304" w:author="野草" w:date="2024-03-01T16:55:43Z">
          <w:pPr>
            <w:pStyle w:val="9"/>
            <w:numPr>
              <w:ilvl w:val="0"/>
              <w:numId w:val="17"/>
            </w:numPr>
            <w:spacing w:line="360" w:lineRule="auto"/>
          </w:pPr>
        </w:pPrChange>
      </w:pPr>
    </w:p>
    <w:p>
      <w:pPr>
        <w:pStyle w:val="9"/>
        <w:numPr>
          <w:ilvl w:val="0"/>
          <w:numId w:val="17"/>
        </w:numPr>
        <w:spacing w:line="360" w:lineRule="auto"/>
        <w:rPr>
          <w:ins w:id="4306" w:author="野草" w:date="2024-03-01T15:13:28Z"/>
          <w:rFonts w:ascii="Times New Roman" w:hAnsi="Times New Roman"/>
          <w:highlight w:val="yellow"/>
          <w:rPrChange w:id="4307" w:author="野草" w:date="2024-03-03T17:55:40Z">
            <w:rPr>
              <w:ins w:id="4308" w:author="野草" w:date="2024-03-01T15:13:28Z"/>
              <w:rFonts w:ascii="Times New Roman" w:hAnsi="Times New Roman"/>
              <w:highlight w:val="none"/>
            </w:rPr>
          </w:rPrChange>
        </w:rPr>
      </w:pPr>
      <w:ins w:id="4309" w:author="野草" w:date="2024-03-01T15:13:28Z">
        <w:r>
          <w:rPr>
            <w:rFonts w:ascii="Times New Roman" w:hAnsi="Times New Roman"/>
            <w:highlight w:val="yellow"/>
            <w:rPrChange w:id="4310" w:author="野草" w:date="2024-03-03T17:55:40Z">
              <w:rPr>
                <w:rFonts w:ascii="Times New Roman" w:hAnsi="Times New Roman"/>
                <w:highlight w:val="none"/>
              </w:rPr>
            </w:rPrChange>
          </w:rPr>
          <w:t>基于基尼系数分析不平等性</w:t>
        </w:r>
      </w:ins>
      <w:bookmarkStart w:id="27" w:name="_GoBack"/>
      <w:bookmarkEnd w:id="27"/>
    </w:p>
    <w:p>
      <w:pPr>
        <w:pStyle w:val="9"/>
        <w:numPr>
          <w:ilvl w:val="0"/>
          <w:numId w:val="17"/>
        </w:numPr>
        <w:spacing w:line="360" w:lineRule="auto"/>
        <w:rPr>
          <w:ins w:id="4313" w:author="野草" w:date="2024-03-01T15:01:13Z"/>
          <w:rFonts w:ascii="Times New Roman" w:hAnsi="Times New Roman"/>
          <w:highlight w:val="yellow"/>
          <w:rPrChange w:id="4314" w:author="野草" w:date="2024-03-03T17:55:40Z">
            <w:rPr>
              <w:ins w:id="4315" w:author="野草" w:date="2024-03-01T15:01:13Z"/>
              <w:rFonts w:ascii="Times New Roman" w:hAnsi="Times New Roman"/>
              <w:highlight w:val="none"/>
            </w:rPr>
          </w:rPrChange>
        </w:rPr>
        <w:pPrChange w:id="4312" w:author="野草" w:date="2024-03-01T15:13:29Z">
          <w:pPr>
            <w:pStyle w:val="9"/>
            <w:numPr>
              <w:ilvl w:val="0"/>
              <w:numId w:val="17"/>
            </w:numPr>
            <w:spacing w:line="360" w:lineRule="auto"/>
          </w:pPr>
        </w:pPrChange>
      </w:pPr>
      <w:ins w:id="4316" w:author="野草" w:date="2024-03-01T15:13:28Z">
        <w:r>
          <w:rPr>
            <w:rFonts w:ascii="Times New Roman" w:hAnsi="Times New Roman"/>
            <w:highlight w:val="yellow"/>
            <w:rPrChange w:id="4317" w:author="野草" w:date="2024-03-03T17:55:40Z">
              <w:rPr>
                <w:rFonts w:ascii="Times New Roman" w:hAnsi="Times New Roman"/>
                <w:highlight w:val="none"/>
              </w:rPr>
            </w:rPrChange>
          </w:rPr>
          <w:t>聚类分析</w:t>
        </w:r>
      </w:ins>
    </w:p>
    <w:p>
      <w:pPr>
        <w:pStyle w:val="9"/>
        <w:numPr>
          <w:ilvl w:val="0"/>
          <w:numId w:val="17"/>
        </w:numPr>
        <w:spacing w:line="360" w:lineRule="auto"/>
        <w:rPr>
          <w:ins w:id="4319" w:author="野草" w:date="2024-03-01T15:01:13Z"/>
          <w:rFonts w:ascii="Times New Roman" w:hAnsi="Times New Roman"/>
          <w:highlight w:val="yellow"/>
          <w:rPrChange w:id="4320" w:author="野草" w:date="2024-03-03T17:55:43Z">
            <w:rPr>
              <w:ins w:id="4321" w:author="野草" w:date="2024-03-01T15:01:13Z"/>
              <w:rFonts w:ascii="Times New Roman" w:hAnsi="Times New Roman"/>
              <w:highlight w:val="none"/>
            </w:rPr>
          </w:rPrChange>
        </w:rPr>
      </w:pPr>
      <w:ins w:id="4322" w:author="野草" w:date="2024-03-01T15:12:33Z">
        <w:r>
          <w:rPr>
            <w:rFonts w:hint="eastAsia"/>
            <w:highlight w:val="yellow"/>
            <w:lang w:val="en-US" w:eastAsia="zh-CN"/>
            <w:rPrChange w:id="4323" w:author="野草" w:date="2024-03-03T17:55:43Z">
              <w:rPr>
                <w:rFonts w:hint="eastAsia"/>
                <w:highlight w:val="none"/>
                <w:lang w:val="en-US" w:eastAsia="zh-CN"/>
              </w:rPr>
            </w:rPrChange>
          </w:rPr>
          <w:t>根据</w:t>
        </w:r>
      </w:ins>
      <w:ins w:id="4325" w:author="野草" w:date="2024-03-01T15:12:36Z">
        <w:r>
          <w:rPr>
            <w:rFonts w:hint="eastAsia"/>
            <w:highlight w:val="yellow"/>
            <w:lang w:val="en-US" w:eastAsia="zh-CN"/>
            <w:rPrChange w:id="4326" w:author="野草" w:date="2024-03-03T17:55:43Z">
              <w:rPr>
                <w:rFonts w:hint="eastAsia"/>
                <w:highlight w:val="none"/>
                <w:lang w:val="en-US" w:eastAsia="zh-CN"/>
              </w:rPr>
            </w:rPrChange>
          </w:rPr>
          <w:t>热缓解</w:t>
        </w:r>
      </w:ins>
      <w:ins w:id="4328" w:author="野草" w:date="2024-03-01T15:12:38Z">
        <w:r>
          <w:rPr>
            <w:rFonts w:hint="eastAsia"/>
            <w:highlight w:val="yellow"/>
            <w:lang w:val="en-US" w:eastAsia="zh-CN"/>
            <w:rPrChange w:id="4329" w:author="野草" w:date="2024-03-03T17:55:43Z">
              <w:rPr>
                <w:rFonts w:hint="eastAsia"/>
                <w:highlight w:val="none"/>
                <w:lang w:val="en-US" w:eastAsia="zh-CN"/>
              </w:rPr>
            </w:rPrChange>
          </w:rPr>
          <w:t>溢出</w:t>
        </w:r>
      </w:ins>
      <w:ins w:id="4331" w:author="野草" w:date="2024-03-01T15:12:39Z">
        <w:r>
          <w:rPr>
            <w:rFonts w:hint="eastAsia"/>
            <w:highlight w:val="yellow"/>
            <w:lang w:val="en-US" w:eastAsia="zh-CN"/>
            <w:rPrChange w:id="4332" w:author="野草" w:date="2024-03-03T17:55:43Z">
              <w:rPr>
                <w:rFonts w:hint="eastAsia"/>
                <w:highlight w:val="none"/>
                <w:lang w:val="en-US" w:eastAsia="zh-CN"/>
              </w:rPr>
            </w:rPrChange>
          </w:rPr>
          <w:t>效率</w:t>
        </w:r>
      </w:ins>
      <w:ins w:id="4334" w:author="野草" w:date="2024-03-01T15:12:41Z">
        <w:r>
          <w:rPr>
            <w:rFonts w:hint="eastAsia"/>
            <w:highlight w:val="yellow"/>
            <w:lang w:val="en-US" w:eastAsia="zh-CN"/>
            <w:rPrChange w:id="4335" w:author="野草" w:date="2024-03-03T17:55:43Z">
              <w:rPr>
                <w:rFonts w:hint="eastAsia"/>
                <w:highlight w:val="none"/>
                <w:lang w:val="en-US" w:eastAsia="zh-CN"/>
              </w:rPr>
            </w:rPrChange>
          </w:rPr>
          <w:t>为</w:t>
        </w:r>
      </w:ins>
      <w:ins w:id="4337" w:author="野草" w:date="2024-03-01T15:12:54Z">
        <w:r>
          <w:rPr>
            <w:rFonts w:hint="eastAsia"/>
            <w:highlight w:val="yellow"/>
            <w:lang w:val="en-US" w:eastAsia="zh-CN"/>
            <w:rPrChange w:id="4338" w:author="野草" w:date="2024-03-03T17:55:43Z">
              <w:rPr>
                <w:rFonts w:hint="eastAsia"/>
                <w:highlight w:val="none"/>
                <w:lang w:val="en-US" w:eastAsia="zh-CN"/>
              </w:rPr>
            </w:rPrChange>
          </w:rPr>
          <w:t>未来</w:t>
        </w:r>
      </w:ins>
      <w:ins w:id="4340" w:author="野草" w:date="2024-03-01T15:12:57Z">
        <w:r>
          <w:rPr>
            <w:rFonts w:hint="eastAsia"/>
            <w:highlight w:val="yellow"/>
            <w:lang w:val="en-US" w:eastAsia="zh-CN"/>
            <w:rPrChange w:id="4341" w:author="野草" w:date="2024-03-03T17:55:43Z">
              <w:rPr>
                <w:rFonts w:hint="eastAsia"/>
                <w:highlight w:val="none"/>
                <w:lang w:val="en-US" w:eastAsia="zh-CN"/>
              </w:rPr>
            </w:rPrChange>
          </w:rPr>
          <w:t>城市</w:t>
        </w:r>
      </w:ins>
      <w:ins w:id="4343" w:author="野草" w:date="2024-03-01T15:12:58Z">
        <w:r>
          <w:rPr>
            <w:rFonts w:hint="eastAsia"/>
            <w:highlight w:val="yellow"/>
            <w:lang w:val="en-US" w:eastAsia="zh-CN"/>
            <w:rPrChange w:id="4344" w:author="野草" w:date="2024-03-03T17:55:43Z">
              <w:rPr>
                <w:rFonts w:hint="eastAsia"/>
                <w:highlight w:val="none"/>
                <w:lang w:val="en-US" w:eastAsia="zh-CN"/>
              </w:rPr>
            </w:rPrChange>
          </w:rPr>
          <w:t>规划与</w:t>
        </w:r>
      </w:ins>
      <w:ins w:id="4346" w:author="野草" w:date="2024-03-01T15:12:59Z">
        <w:r>
          <w:rPr>
            <w:rFonts w:hint="eastAsia"/>
            <w:highlight w:val="yellow"/>
            <w:lang w:val="en-US" w:eastAsia="zh-CN"/>
            <w:rPrChange w:id="4347" w:author="野草" w:date="2024-03-03T17:55:43Z">
              <w:rPr>
                <w:rFonts w:hint="eastAsia"/>
                <w:highlight w:val="none"/>
                <w:lang w:val="en-US" w:eastAsia="zh-CN"/>
              </w:rPr>
            </w:rPrChange>
          </w:rPr>
          <w:t>管理</w:t>
        </w:r>
      </w:ins>
      <w:ins w:id="4349" w:author="野草" w:date="2024-03-01T15:13:00Z">
        <w:r>
          <w:rPr>
            <w:rFonts w:hint="eastAsia"/>
            <w:highlight w:val="yellow"/>
            <w:lang w:val="en-US" w:eastAsia="zh-CN"/>
            <w:rPrChange w:id="4350" w:author="野草" w:date="2024-03-03T17:55:43Z">
              <w:rPr>
                <w:rFonts w:hint="eastAsia"/>
                <w:highlight w:val="none"/>
                <w:lang w:val="en-US" w:eastAsia="zh-CN"/>
              </w:rPr>
            </w:rPrChange>
          </w:rPr>
          <w:t>提供</w:t>
        </w:r>
      </w:ins>
      <w:ins w:id="4352" w:author="野草" w:date="2024-03-01T15:13:02Z">
        <w:r>
          <w:rPr>
            <w:rFonts w:hint="eastAsia"/>
            <w:highlight w:val="yellow"/>
            <w:lang w:val="en-US" w:eastAsia="zh-CN"/>
            <w:rPrChange w:id="4353" w:author="野草" w:date="2024-03-03T17:55:43Z">
              <w:rPr>
                <w:rFonts w:hint="eastAsia"/>
                <w:highlight w:val="none"/>
                <w:lang w:val="en-US" w:eastAsia="zh-CN"/>
              </w:rPr>
            </w:rPrChange>
          </w:rPr>
          <w:t>参考建议</w:t>
        </w:r>
      </w:ins>
      <w:ins w:id="4355" w:author="野草" w:date="2024-03-01T15:30:48Z">
        <w:r>
          <w:rPr>
            <w:rFonts w:hint="eastAsia"/>
            <w:highlight w:val="yellow"/>
            <w:lang w:val="en-US" w:eastAsia="zh-CN"/>
            <w:rPrChange w:id="4356" w:author="野草" w:date="2024-03-03T17:55:43Z">
              <w:rPr>
                <w:rFonts w:hint="eastAsia"/>
                <w:highlight w:val="none"/>
                <w:lang w:val="en-US" w:eastAsia="zh-CN"/>
              </w:rPr>
            </w:rPrChange>
          </w:rPr>
          <w:t>，</w:t>
        </w:r>
      </w:ins>
      <w:ins w:id="4358" w:author="野草" w:date="2024-03-01T15:30:49Z">
        <w:r>
          <w:rPr>
            <w:rFonts w:hint="eastAsia"/>
            <w:highlight w:val="yellow"/>
            <w:lang w:val="en-US" w:eastAsia="zh-CN"/>
            <w:rPrChange w:id="4359" w:author="野草" w:date="2024-03-03T17:55:43Z">
              <w:rPr>
                <w:rFonts w:hint="eastAsia"/>
                <w:highlight w:val="none"/>
                <w:lang w:val="en-US" w:eastAsia="zh-CN"/>
              </w:rPr>
            </w:rPrChange>
          </w:rPr>
          <w:t>从而</w:t>
        </w:r>
      </w:ins>
      <w:ins w:id="4361" w:author="野草" w:date="2024-03-01T15:30:50Z">
        <w:r>
          <w:rPr>
            <w:rFonts w:hint="eastAsia"/>
            <w:highlight w:val="yellow"/>
            <w:lang w:val="en-US" w:eastAsia="zh-CN"/>
            <w:rPrChange w:id="4362" w:author="野草" w:date="2024-03-03T17:55:43Z">
              <w:rPr>
                <w:rFonts w:hint="eastAsia"/>
                <w:highlight w:val="none"/>
                <w:lang w:val="en-US" w:eastAsia="zh-CN"/>
              </w:rPr>
            </w:rPrChange>
          </w:rPr>
          <w:t>以</w:t>
        </w:r>
      </w:ins>
      <w:ins w:id="4364" w:author="野草" w:date="2024-03-01T15:30:52Z">
        <w:r>
          <w:rPr>
            <w:rFonts w:hint="eastAsia"/>
            <w:highlight w:val="yellow"/>
            <w:lang w:val="en-US" w:eastAsia="zh-CN"/>
            <w:rPrChange w:id="4365" w:author="野草" w:date="2024-03-03T17:55:43Z">
              <w:rPr>
                <w:rFonts w:hint="eastAsia"/>
                <w:highlight w:val="none"/>
                <w:lang w:val="en-US" w:eastAsia="zh-CN"/>
              </w:rPr>
            </w:rPrChange>
          </w:rPr>
          <w:t>最小的</w:t>
        </w:r>
      </w:ins>
      <w:ins w:id="4367" w:author="野草" w:date="2024-03-01T15:30:53Z">
        <w:r>
          <w:rPr>
            <w:rFonts w:hint="eastAsia"/>
            <w:highlight w:val="yellow"/>
            <w:lang w:val="en-US" w:eastAsia="zh-CN"/>
            <w:rPrChange w:id="4368" w:author="野草" w:date="2024-03-03T17:55:43Z">
              <w:rPr>
                <w:rFonts w:hint="eastAsia"/>
                <w:highlight w:val="none"/>
                <w:lang w:val="en-US" w:eastAsia="zh-CN"/>
              </w:rPr>
            </w:rPrChange>
          </w:rPr>
          <w:t>代价</w:t>
        </w:r>
      </w:ins>
      <w:ins w:id="4370" w:author="野草" w:date="2024-03-01T15:30:55Z">
        <w:r>
          <w:rPr>
            <w:rFonts w:hint="eastAsia"/>
            <w:highlight w:val="yellow"/>
            <w:lang w:val="en-US" w:eastAsia="zh-CN"/>
            <w:rPrChange w:id="4371" w:author="野草" w:date="2024-03-03T17:55:43Z">
              <w:rPr>
                <w:rFonts w:hint="eastAsia"/>
                <w:highlight w:val="none"/>
                <w:lang w:val="en-US" w:eastAsia="zh-CN"/>
              </w:rPr>
            </w:rPrChange>
          </w:rPr>
          <w:t>实现</w:t>
        </w:r>
      </w:ins>
      <w:ins w:id="4373" w:author="野草" w:date="2024-03-01T15:30:56Z">
        <w:r>
          <w:rPr>
            <w:rFonts w:hint="eastAsia"/>
            <w:highlight w:val="yellow"/>
            <w:lang w:val="en-US" w:eastAsia="zh-CN"/>
            <w:rPrChange w:id="4374" w:author="野草" w:date="2024-03-03T17:55:43Z">
              <w:rPr>
                <w:rFonts w:hint="eastAsia"/>
                <w:highlight w:val="none"/>
                <w:lang w:val="en-US" w:eastAsia="zh-CN"/>
              </w:rPr>
            </w:rPrChange>
          </w:rPr>
          <w:t>尽可能</w:t>
        </w:r>
      </w:ins>
      <w:ins w:id="4376" w:author="野草" w:date="2024-03-01T15:31:00Z">
        <w:r>
          <w:rPr>
            <w:rFonts w:hint="eastAsia"/>
            <w:highlight w:val="yellow"/>
            <w:lang w:val="en-US" w:eastAsia="zh-CN"/>
            <w:rPrChange w:id="4377" w:author="野草" w:date="2024-03-03T17:55:43Z">
              <w:rPr>
                <w:rFonts w:hint="eastAsia"/>
                <w:highlight w:val="none"/>
                <w:lang w:val="en-US" w:eastAsia="zh-CN"/>
              </w:rPr>
            </w:rPrChange>
          </w:rPr>
          <w:t>大的</w:t>
        </w:r>
      </w:ins>
      <w:ins w:id="4379" w:author="野草" w:date="2024-03-01T15:31:05Z">
        <w:r>
          <w:rPr>
            <w:rFonts w:hint="eastAsia"/>
            <w:highlight w:val="yellow"/>
            <w:lang w:val="en-US" w:eastAsia="zh-CN"/>
            <w:rPrChange w:id="4380" w:author="野草" w:date="2024-03-03T17:55:43Z">
              <w:rPr>
                <w:rFonts w:hint="eastAsia"/>
                <w:highlight w:val="none"/>
                <w:lang w:val="en-US" w:eastAsia="zh-CN"/>
              </w:rPr>
            </w:rPrChange>
          </w:rPr>
          <w:t>热缓解</w:t>
        </w:r>
      </w:ins>
      <w:ins w:id="4382" w:author="野草" w:date="2024-03-01T15:31:06Z">
        <w:r>
          <w:rPr>
            <w:rFonts w:hint="eastAsia"/>
            <w:highlight w:val="yellow"/>
            <w:lang w:val="en-US" w:eastAsia="zh-CN"/>
            <w:rPrChange w:id="4383" w:author="野草" w:date="2024-03-03T17:55:43Z">
              <w:rPr>
                <w:rFonts w:hint="eastAsia"/>
                <w:highlight w:val="none"/>
                <w:lang w:val="en-US" w:eastAsia="zh-CN"/>
              </w:rPr>
            </w:rPrChange>
          </w:rPr>
          <w:t>溢出</w:t>
        </w:r>
      </w:ins>
      <w:ins w:id="4385" w:author="野草" w:date="2024-03-01T15:31:07Z">
        <w:r>
          <w:rPr>
            <w:rFonts w:hint="eastAsia"/>
            <w:highlight w:val="yellow"/>
            <w:lang w:val="en-US" w:eastAsia="zh-CN"/>
            <w:rPrChange w:id="4386" w:author="野草" w:date="2024-03-03T17:55:43Z">
              <w:rPr>
                <w:rFonts w:hint="eastAsia"/>
                <w:highlight w:val="none"/>
                <w:lang w:val="en-US" w:eastAsia="zh-CN"/>
              </w:rPr>
            </w:rPrChange>
          </w:rPr>
          <w:t>效应。</w:t>
        </w:r>
      </w:ins>
    </w:p>
    <w:p>
      <w:pPr>
        <w:pStyle w:val="9"/>
        <w:numPr>
          <w:ilvl w:val="0"/>
          <w:numId w:val="17"/>
        </w:numPr>
        <w:spacing w:line="360" w:lineRule="auto"/>
        <w:rPr>
          <w:ins w:id="4388" w:author="野草" w:date="2024-03-01T15:01:13Z"/>
          <w:rFonts w:ascii="Times New Roman" w:hAnsi="Times New Roman"/>
          <w:highlight w:val="none"/>
        </w:rPr>
      </w:pPr>
    </w:p>
    <w:p>
      <w:pPr>
        <w:pStyle w:val="9"/>
        <w:numPr>
          <w:ilvl w:val="0"/>
          <w:numId w:val="17"/>
        </w:numPr>
        <w:spacing w:line="360" w:lineRule="auto"/>
        <w:rPr>
          <w:ins w:id="4389" w:author="野草" w:date="2024-02-29T17:36:34Z"/>
          <w:rFonts w:ascii="Times New Roman" w:hAnsi="Times New Roman"/>
          <w:highlight w:val="none"/>
        </w:rPr>
      </w:pPr>
      <w:ins w:id="4390" w:author="野草" w:date="2024-02-29T17:20:20Z">
        <w:r>
          <w:rPr>
            <w:rFonts w:hint="eastAsia"/>
            <w:lang w:val="en-US" w:eastAsia="zh-CN"/>
          </w:rPr>
          <w:t>正如</w:t>
        </w:r>
      </w:ins>
      <w:ins w:id="4391" w:author="野草" w:date="2024-02-29T17:20:23Z">
        <w:r>
          <w:rPr>
            <w:rFonts w:hint="eastAsia"/>
            <w:lang w:val="en-US" w:eastAsia="zh-CN"/>
          </w:rPr>
          <w:t>3.</w:t>
        </w:r>
      </w:ins>
      <w:ins w:id="4392" w:author="野草" w:date="2024-03-01T11:08:00Z">
        <w:r>
          <w:rPr>
            <w:rFonts w:hint="eastAsia"/>
            <w:lang w:val="en-US" w:eastAsia="zh-CN"/>
          </w:rPr>
          <w:t>1</w:t>
        </w:r>
      </w:ins>
      <w:ins w:id="4393" w:author="野草" w:date="2024-02-29T17:20:26Z">
        <w:r>
          <w:rPr>
            <w:rFonts w:hint="eastAsia"/>
            <w:lang w:val="en-US" w:eastAsia="zh-CN"/>
          </w:rPr>
          <w:t>部分</w:t>
        </w:r>
      </w:ins>
      <w:ins w:id="4394" w:author="野草" w:date="2024-02-29T17:21:33Z">
        <w:r>
          <w:rPr>
            <w:rFonts w:hint="eastAsia"/>
            <w:lang w:val="en-US" w:eastAsia="zh-CN"/>
          </w:rPr>
          <w:t>所述</w:t>
        </w:r>
      </w:ins>
      <w:ins w:id="4395" w:author="野草" w:date="2024-02-29T17:21:53Z">
        <w:r>
          <w:rPr>
            <w:rFonts w:hint="eastAsia"/>
            <w:lang w:val="en-US" w:eastAsia="zh-CN"/>
          </w:rPr>
          <w:t>，</w:t>
        </w:r>
      </w:ins>
      <w:ins w:id="4396" w:author="野草" w:date="2024-02-29T17:22:09Z">
        <w:r>
          <w:rPr>
            <w:rFonts w:hint="eastAsia" w:ascii="Times New Roman" w:hAnsi="Times New Roman"/>
            <w:highlight w:val="none"/>
          </w:rPr>
          <w:t>热缓解需</w:t>
        </w:r>
      </w:ins>
      <w:ins w:id="4397" w:author="野草" w:date="2024-02-29T17:22:17Z">
        <w:r>
          <w:rPr>
            <w:rFonts w:hint="eastAsia"/>
            <w:highlight w:val="none"/>
            <w:lang w:val="en-US" w:eastAsia="zh-CN"/>
          </w:rPr>
          <w:t>求</w:t>
        </w:r>
      </w:ins>
      <w:ins w:id="4398" w:author="野草" w:date="2024-02-29T17:22:19Z">
        <w:r>
          <w:rPr>
            <w:rFonts w:hint="eastAsia" w:ascii="Times New Roman" w:hAnsi="Times New Roman"/>
            <w:highlight w:val="none"/>
          </w:rPr>
          <w:t>热缓解需求</w:t>
        </w:r>
      </w:ins>
      <w:ins w:id="4399" w:author="野草" w:date="2024-02-29T17:22:30Z">
        <w:r>
          <w:rPr>
            <w:rFonts w:hint="eastAsia"/>
            <w:highlight w:val="none"/>
            <w:lang w:val="en-US" w:eastAsia="zh-CN"/>
          </w:rPr>
          <w:t>是</w:t>
        </w:r>
      </w:ins>
      <w:ins w:id="4400" w:author="野草" w:date="2024-02-29T17:22:33Z">
        <w:r>
          <w:rPr>
            <w:rFonts w:hint="eastAsia"/>
            <w:highlight w:val="none"/>
            <w:lang w:val="en-US" w:eastAsia="zh-CN"/>
          </w:rPr>
          <w:t>基于</w:t>
        </w:r>
      </w:ins>
      <w:ins w:id="4401" w:author="野草" w:date="2024-02-29T17:22:19Z">
        <w:r>
          <w:rPr>
            <w:rFonts w:hint="eastAsia" w:ascii="Times New Roman" w:hAnsi="Times New Roman"/>
            <w:highlight w:val="none"/>
          </w:rPr>
          <w:t>灾害性</w:t>
        </w:r>
      </w:ins>
      <w:ins w:id="4402" w:author="野草" w:date="2024-02-29T17:22:35Z">
        <w:r>
          <w:rPr>
            <w:rFonts w:hint="eastAsia"/>
            <w:highlight w:val="none"/>
            <w:lang w:eastAsia="zh-CN"/>
          </w:rPr>
          <w:t>、</w:t>
        </w:r>
      </w:ins>
      <w:ins w:id="4403" w:author="野草" w:date="2024-02-29T17:22:19Z">
        <w:r>
          <w:rPr>
            <w:rFonts w:hint="eastAsia" w:ascii="Times New Roman" w:hAnsi="Times New Roman"/>
            <w:highlight w:val="none"/>
          </w:rPr>
          <w:t>暴露性</w:t>
        </w:r>
      </w:ins>
      <w:ins w:id="4404" w:author="野草" w:date="2024-02-29T17:22:37Z">
        <w:r>
          <w:rPr>
            <w:rFonts w:hint="eastAsia"/>
            <w:highlight w:val="none"/>
            <w:lang w:val="en-US" w:eastAsia="zh-CN"/>
          </w:rPr>
          <w:t>和</w:t>
        </w:r>
      </w:ins>
      <w:ins w:id="4405" w:author="野草" w:date="2024-02-29T17:22:19Z">
        <w:r>
          <w:rPr>
            <w:rFonts w:hint="eastAsia" w:ascii="Times New Roman" w:hAnsi="Times New Roman"/>
            <w:highlight w:val="none"/>
          </w:rPr>
          <w:t>脆弱性</w:t>
        </w:r>
      </w:ins>
      <w:ins w:id="4406" w:author="野草" w:date="2024-02-29T17:22:38Z">
        <w:r>
          <w:rPr>
            <w:rFonts w:hint="eastAsia"/>
            <w:highlight w:val="none"/>
            <w:lang w:val="en-US" w:eastAsia="zh-CN"/>
          </w:rPr>
          <w:t>的</w:t>
        </w:r>
      </w:ins>
      <w:ins w:id="4407" w:author="野草" w:date="2024-02-29T17:22:39Z">
        <w:r>
          <w:rPr>
            <w:rFonts w:hint="eastAsia"/>
            <w:highlight w:val="none"/>
            <w:lang w:val="en-US" w:eastAsia="zh-CN"/>
          </w:rPr>
          <w:t>综合</w:t>
        </w:r>
      </w:ins>
      <w:ins w:id="4408" w:author="野草" w:date="2024-02-29T17:22:42Z">
        <w:r>
          <w:rPr>
            <w:rFonts w:hint="eastAsia"/>
            <w:highlight w:val="none"/>
            <w:lang w:val="en-US" w:eastAsia="zh-CN"/>
          </w:rPr>
          <w:t>环境</w:t>
        </w:r>
      </w:ins>
      <w:ins w:id="4409" w:author="野草" w:date="2024-02-29T17:22:43Z">
        <w:r>
          <w:rPr>
            <w:rFonts w:hint="eastAsia"/>
            <w:highlight w:val="none"/>
            <w:lang w:val="en-US" w:eastAsia="zh-CN"/>
          </w:rPr>
          <w:t>特征。</w:t>
        </w:r>
      </w:ins>
    </w:p>
    <w:p>
      <w:pPr>
        <w:pStyle w:val="9"/>
        <w:numPr>
          <w:ilvl w:val="0"/>
          <w:numId w:val="17"/>
        </w:numPr>
        <w:spacing w:line="360" w:lineRule="auto"/>
        <w:rPr>
          <w:ins w:id="4410" w:author="野草" w:date="2024-02-29T17:26:11Z"/>
          <w:rFonts w:ascii="Times New Roman" w:hAnsi="Times New Roman"/>
          <w:highlight w:val="none"/>
        </w:rPr>
      </w:pPr>
      <w:ins w:id="4411" w:author="野草" w:date="2024-02-29T17:36:35Z">
        <w:r>
          <w:rPr>
            <w:rFonts w:hint="eastAsia"/>
            <w:highlight w:val="none"/>
            <w:lang w:val="en-US" w:eastAsia="zh-CN"/>
          </w:rPr>
          <w:t>然而，</w:t>
        </w:r>
      </w:ins>
      <w:ins w:id="4412" w:author="野草" w:date="2024-02-29T17:36:38Z">
        <w:r>
          <w:rPr>
            <w:rFonts w:hint="eastAsia"/>
            <w:highlight w:val="none"/>
            <w:lang w:val="en-US" w:eastAsia="zh-CN"/>
          </w:rPr>
          <w:t>热缓解的</w:t>
        </w:r>
      </w:ins>
      <w:ins w:id="4413" w:author="野草" w:date="2024-02-29T17:36:39Z">
        <w:r>
          <w:rPr>
            <w:rFonts w:hint="eastAsia"/>
            <w:highlight w:val="none"/>
            <w:lang w:val="en-US" w:eastAsia="zh-CN"/>
          </w:rPr>
          <w:t>供应</w:t>
        </w:r>
      </w:ins>
      <w:ins w:id="4414" w:author="野草" w:date="2024-02-29T17:36:41Z">
        <w:r>
          <w:rPr>
            <w:rFonts w:hint="eastAsia"/>
            <w:highlight w:val="none"/>
            <w:lang w:val="en-US" w:eastAsia="zh-CN"/>
          </w:rPr>
          <w:t>只</w:t>
        </w:r>
      </w:ins>
      <w:ins w:id="4415" w:author="野草" w:date="2024-02-29T17:36:43Z">
        <w:r>
          <w:rPr>
            <w:rFonts w:hint="eastAsia"/>
            <w:highlight w:val="none"/>
            <w:lang w:val="en-US" w:eastAsia="zh-CN"/>
          </w:rPr>
          <w:t>提供</w:t>
        </w:r>
      </w:ins>
      <w:ins w:id="4416" w:author="野草" w:date="2024-02-29T17:36:45Z">
        <w:r>
          <w:rPr>
            <w:rFonts w:hint="eastAsia"/>
            <w:highlight w:val="none"/>
            <w:lang w:val="en-US" w:eastAsia="zh-CN"/>
          </w:rPr>
          <w:t>了</w:t>
        </w:r>
      </w:ins>
      <w:ins w:id="4417" w:author="野草" w:date="2024-03-01T12:11:28Z">
        <w:r>
          <w:rPr>
            <w:rFonts w:hint="eastAsia"/>
            <w:highlight w:val="none"/>
            <w:lang w:val="en-US" w:eastAsia="zh-CN"/>
          </w:rPr>
          <w:t>灾害性的</w:t>
        </w:r>
      </w:ins>
      <w:ins w:id="4418" w:author="野草" w:date="2024-03-01T12:11:29Z">
        <w:r>
          <w:rPr>
            <w:rFonts w:hint="eastAsia"/>
            <w:highlight w:val="none"/>
            <w:lang w:val="en-US" w:eastAsia="zh-CN"/>
          </w:rPr>
          <w:t>描述。</w:t>
        </w:r>
      </w:ins>
    </w:p>
    <w:p>
      <w:pPr>
        <w:pStyle w:val="9"/>
        <w:numPr>
          <w:ilvl w:val="0"/>
          <w:numId w:val="17"/>
        </w:numPr>
        <w:spacing w:line="360" w:lineRule="auto"/>
        <w:rPr>
          <w:ins w:id="4420" w:author="野草" w:date="2024-03-01T12:22:11Z"/>
          <w:rFonts w:ascii="Times New Roman" w:hAnsi="Times New Roman"/>
          <w:highlight w:val="none"/>
        </w:rPr>
        <w:pPrChange w:id="4419" w:author="野草" w:date="2024-03-01T12:22:06Z">
          <w:pPr>
            <w:pStyle w:val="9"/>
            <w:numPr>
              <w:ilvl w:val="0"/>
              <w:numId w:val="17"/>
            </w:numPr>
            <w:spacing w:line="360" w:lineRule="auto"/>
          </w:pPr>
        </w:pPrChange>
      </w:pPr>
      <w:ins w:id="4421" w:author="野草" w:date="2024-02-29T17:26:31Z">
        <w:r>
          <w:rPr>
            <w:rFonts w:hint="eastAsia"/>
            <w:highlight w:val="none"/>
            <w:lang w:val="en-US" w:eastAsia="zh-CN"/>
          </w:rPr>
          <w:t>随着</w:t>
        </w:r>
      </w:ins>
      <w:ins w:id="4422" w:author="野草" w:date="2024-02-29T17:26:33Z">
        <w:r>
          <w:rPr>
            <w:rFonts w:hint="eastAsia"/>
            <w:highlight w:val="none"/>
            <w:lang w:val="en-US" w:eastAsia="zh-CN"/>
          </w:rPr>
          <w:t>供应</w:t>
        </w:r>
      </w:ins>
      <w:ins w:id="4423" w:author="野草" w:date="2024-02-29T17:26:34Z">
        <w:r>
          <w:rPr>
            <w:rFonts w:hint="eastAsia"/>
            <w:highlight w:val="none"/>
            <w:lang w:val="en-US" w:eastAsia="zh-CN"/>
          </w:rPr>
          <w:t>的</w:t>
        </w:r>
      </w:ins>
      <w:ins w:id="4424" w:author="野草" w:date="2024-02-29T17:26:35Z">
        <w:r>
          <w:rPr>
            <w:rFonts w:hint="eastAsia"/>
            <w:highlight w:val="none"/>
            <w:lang w:val="en-US" w:eastAsia="zh-CN"/>
          </w:rPr>
          <w:t>增加，</w:t>
        </w:r>
      </w:ins>
      <w:ins w:id="4425" w:author="野草" w:date="2024-02-29T17:26:37Z">
        <w:r>
          <w:rPr>
            <w:rFonts w:hint="eastAsia"/>
            <w:highlight w:val="none"/>
            <w:lang w:val="en-US" w:eastAsia="zh-CN"/>
          </w:rPr>
          <w:t>需求</w:t>
        </w:r>
      </w:ins>
      <w:ins w:id="4426" w:author="野草" w:date="2024-02-29T17:26:38Z">
        <w:r>
          <w:rPr>
            <w:rFonts w:hint="eastAsia"/>
            <w:highlight w:val="none"/>
            <w:lang w:val="en-US" w:eastAsia="zh-CN"/>
          </w:rPr>
          <w:t>减少</w:t>
        </w:r>
      </w:ins>
      <w:ins w:id="4427" w:author="野草" w:date="2024-03-01T12:20:05Z">
        <w:r>
          <w:rPr>
            <w:rFonts w:hint="eastAsia"/>
            <w:highlight w:val="none"/>
            <w:lang w:val="en-US" w:eastAsia="zh-CN"/>
          </w:rPr>
          <w:t>，</w:t>
        </w:r>
      </w:ins>
      <w:ins w:id="4428" w:author="野草" w:date="2024-03-01T12:20:07Z">
        <w:r>
          <w:rPr>
            <w:rFonts w:hint="eastAsia"/>
            <w:highlight w:val="none"/>
            <w:lang w:val="en-US" w:eastAsia="zh-CN"/>
          </w:rPr>
          <w:t>然而</w:t>
        </w:r>
      </w:ins>
      <w:ins w:id="4429" w:author="野草" w:date="2024-03-01T12:20:14Z">
        <w:r>
          <w:rPr>
            <w:rFonts w:hint="eastAsia"/>
            <w:highlight w:val="none"/>
            <w:lang w:val="en-US" w:eastAsia="zh-CN"/>
          </w:rPr>
          <w:t>由于</w:t>
        </w:r>
      </w:ins>
      <w:ins w:id="4430" w:author="野草" w:date="2024-03-01T12:20:23Z">
        <w:r>
          <w:rPr>
            <w:rFonts w:hint="eastAsia"/>
            <w:highlight w:val="none"/>
            <w:lang w:val="en-US" w:eastAsia="zh-CN"/>
          </w:rPr>
          <w:t>供应</w:t>
        </w:r>
      </w:ins>
      <w:ins w:id="4431" w:author="野草" w:date="2024-03-01T12:20:26Z">
        <w:r>
          <w:rPr>
            <w:rFonts w:hint="eastAsia"/>
            <w:highlight w:val="none"/>
            <w:lang w:val="en-US" w:eastAsia="zh-CN"/>
          </w:rPr>
          <w:t>和</w:t>
        </w:r>
      </w:ins>
      <w:ins w:id="4432" w:author="野草" w:date="2024-03-01T12:20:27Z">
        <w:r>
          <w:rPr>
            <w:rFonts w:hint="eastAsia"/>
            <w:highlight w:val="none"/>
            <w:lang w:val="en-US" w:eastAsia="zh-CN"/>
          </w:rPr>
          <w:t>需求</w:t>
        </w:r>
      </w:ins>
      <w:ins w:id="4433" w:author="野草" w:date="2024-03-01T12:20:28Z">
        <w:r>
          <w:rPr>
            <w:rFonts w:hint="eastAsia"/>
            <w:highlight w:val="none"/>
            <w:lang w:val="en-US" w:eastAsia="zh-CN"/>
          </w:rPr>
          <w:t>分别</w:t>
        </w:r>
      </w:ins>
      <w:ins w:id="4434" w:author="野草" w:date="2024-03-01T12:20:29Z">
        <w:r>
          <w:rPr>
            <w:rFonts w:hint="eastAsia"/>
            <w:highlight w:val="none"/>
            <w:lang w:val="en-US" w:eastAsia="zh-CN"/>
          </w:rPr>
          <w:t>代表不同</w:t>
        </w:r>
      </w:ins>
      <w:ins w:id="4435" w:author="野草" w:date="2024-03-01T12:20:30Z">
        <w:r>
          <w:rPr>
            <w:rFonts w:hint="eastAsia"/>
            <w:highlight w:val="none"/>
            <w:lang w:val="en-US" w:eastAsia="zh-CN"/>
          </w:rPr>
          <w:t>的</w:t>
        </w:r>
      </w:ins>
      <w:ins w:id="4436" w:author="野草" w:date="2024-03-01T12:20:34Z">
        <w:r>
          <w:rPr>
            <w:rFonts w:hint="eastAsia"/>
            <w:highlight w:val="none"/>
            <w:lang w:val="en-US" w:eastAsia="zh-CN"/>
          </w:rPr>
          <w:t>属性</w:t>
        </w:r>
      </w:ins>
      <w:ins w:id="4437" w:author="野草" w:date="2024-03-01T12:20:46Z">
        <w:r>
          <w:rPr>
            <w:rFonts w:hint="eastAsia"/>
            <w:highlight w:val="none"/>
            <w:lang w:val="en-US" w:eastAsia="zh-CN"/>
          </w:rPr>
          <w:t>，</w:t>
        </w:r>
      </w:ins>
      <w:ins w:id="4438" w:author="野草" w:date="2024-03-01T12:20:49Z">
        <w:r>
          <w:rPr>
            <w:rFonts w:hint="eastAsia"/>
            <w:highlight w:val="none"/>
            <w:lang w:val="en-US" w:eastAsia="zh-CN"/>
          </w:rPr>
          <w:t>因此</w:t>
        </w:r>
      </w:ins>
      <w:ins w:id="4439" w:author="野草" w:date="2024-03-01T12:20:52Z">
        <w:r>
          <w:rPr>
            <w:rFonts w:hint="eastAsia"/>
            <w:highlight w:val="none"/>
            <w:lang w:val="en-US" w:eastAsia="zh-CN"/>
          </w:rPr>
          <w:t>不便于</w:t>
        </w:r>
      </w:ins>
      <w:ins w:id="4440" w:author="野草" w:date="2024-03-01T12:20:53Z">
        <w:r>
          <w:rPr>
            <w:rFonts w:hint="eastAsia"/>
            <w:highlight w:val="none"/>
            <w:lang w:val="en-US" w:eastAsia="zh-CN"/>
          </w:rPr>
          <w:t>直接比较</w:t>
        </w:r>
      </w:ins>
      <w:ins w:id="4441" w:author="野草" w:date="2024-03-01T12:20:54Z">
        <w:r>
          <w:rPr>
            <w:rFonts w:hint="eastAsia"/>
            <w:highlight w:val="none"/>
            <w:lang w:val="en-US" w:eastAsia="zh-CN"/>
          </w:rPr>
          <w:t>。</w:t>
        </w:r>
      </w:ins>
      <w:ins w:id="4442" w:author="野草" w:date="2024-03-01T12:20:55Z">
        <w:r>
          <w:rPr>
            <w:rFonts w:hint="eastAsia"/>
            <w:highlight w:val="none"/>
            <w:lang w:val="en-US" w:eastAsia="zh-CN"/>
          </w:rPr>
          <w:t>在</w:t>
        </w:r>
      </w:ins>
      <w:ins w:id="4443" w:author="野草" w:date="2024-03-01T12:21:01Z">
        <w:r>
          <w:rPr>
            <w:rFonts w:hint="eastAsia"/>
            <w:highlight w:val="none"/>
            <w:lang w:val="en-US" w:eastAsia="zh-CN"/>
          </w:rPr>
          <w:t>本研究</w:t>
        </w:r>
      </w:ins>
      <w:ins w:id="4444" w:author="野草" w:date="2024-03-01T12:21:02Z">
        <w:r>
          <w:rPr>
            <w:rFonts w:hint="eastAsia"/>
            <w:highlight w:val="none"/>
            <w:lang w:val="en-US" w:eastAsia="zh-CN"/>
          </w:rPr>
          <w:t>中，</w:t>
        </w:r>
      </w:ins>
      <w:ins w:id="4445" w:author="野草" w:date="2024-03-01T12:21:04Z">
        <w:r>
          <w:rPr>
            <w:rFonts w:hint="eastAsia"/>
            <w:highlight w:val="none"/>
            <w:lang w:val="en-US" w:eastAsia="zh-CN"/>
          </w:rPr>
          <w:t>我们</w:t>
        </w:r>
      </w:ins>
      <w:ins w:id="4446" w:author="野草" w:date="2024-03-01T12:21:05Z">
        <w:r>
          <w:rPr>
            <w:rFonts w:hint="eastAsia"/>
            <w:highlight w:val="none"/>
            <w:lang w:val="en-US" w:eastAsia="zh-CN"/>
          </w:rPr>
          <w:t>拟</w:t>
        </w:r>
      </w:ins>
      <w:ins w:id="4447" w:author="野草" w:date="2024-03-01T12:21:07Z">
        <w:r>
          <w:rPr>
            <w:rFonts w:hint="eastAsia"/>
            <w:highlight w:val="none"/>
            <w:lang w:val="en-US" w:eastAsia="zh-CN"/>
          </w:rPr>
          <w:t>提出</w:t>
        </w:r>
      </w:ins>
      <w:ins w:id="4448" w:author="野草" w:date="2024-03-01T12:21:12Z">
        <w:r>
          <w:rPr>
            <w:rFonts w:hint="eastAsia"/>
            <w:highlight w:val="none"/>
            <w:lang w:val="en-US" w:eastAsia="zh-CN"/>
          </w:rPr>
          <w:t>热缓解</w:t>
        </w:r>
      </w:ins>
      <w:ins w:id="4449" w:author="野草" w:date="2024-03-01T12:21:13Z">
        <w:r>
          <w:rPr>
            <w:rFonts w:hint="eastAsia"/>
            <w:highlight w:val="none"/>
            <w:lang w:val="en-US" w:eastAsia="zh-CN"/>
          </w:rPr>
          <w:t>供应</w:t>
        </w:r>
      </w:ins>
      <w:ins w:id="4450" w:author="野草" w:date="2024-03-01T12:21:18Z">
        <w:r>
          <w:rPr>
            <w:rFonts w:hint="eastAsia"/>
            <w:highlight w:val="none"/>
            <w:lang w:val="en-US" w:eastAsia="zh-CN"/>
          </w:rPr>
          <w:t>效率</w:t>
        </w:r>
      </w:ins>
      <w:ins w:id="4451" w:author="野草" w:date="2024-03-01T12:21:19Z">
        <w:r>
          <w:rPr>
            <w:rFonts w:hint="eastAsia"/>
            <w:highlight w:val="none"/>
            <w:lang w:val="en-US" w:eastAsia="zh-CN"/>
          </w:rPr>
          <w:t>这一指标</w:t>
        </w:r>
      </w:ins>
      <w:ins w:id="4452" w:author="野草" w:date="2024-03-01T12:21:21Z">
        <w:r>
          <w:rPr>
            <w:rFonts w:hint="eastAsia"/>
            <w:highlight w:val="none"/>
            <w:lang w:val="en-US" w:eastAsia="zh-CN"/>
          </w:rPr>
          <w:t>，</w:t>
        </w:r>
      </w:ins>
      <w:ins w:id="4453" w:author="野草" w:date="2024-03-01T12:21:23Z">
        <w:r>
          <w:rPr>
            <w:rFonts w:hint="eastAsia"/>
            <w:highlight w:val="none"/>
            <w:lang w:val="en-US" w:eastAsia="zh-CN"/>
          </w:rPr>
          <w:t>它</w:t>
        </w:r>
      </w:ins>
      <w:ins w:id="4454" w:author="野草" w:date="2024-03-01T12:21:24Z">
        <w:r>
          <w:rPr>
            <w:rFonts w:hint="eastAsia"/>
            <w:highlight w:val="none"/>
            <w:lang w:val="en-US" w:eastAsia="zh-CN"/>
          </w:rPr>
          <w:t>表示单位</w:t>
        </w:r>
      </w:ins>
      <w:ins w:id="4455" w:author="野草" w:date="2024-03-01T12:21:26Z">
        <w:r>
          <w:rPr>
            <w:rFonts w:hint="eastAsia"/>
            <w:highlight w:val="none"/>
            <w:lang w:val="en-US" w:eastAsia="zh-CN"/>
          </w:rPr>
          <w:t>供应</w:t>
        </w:r>
      </w:ins>
      <w:ins w:id="4456" w:author="野草" w:date="2024-03-01T12:21:27Z">
        <w:r>
          <w:rPr>
            <w:rFonts w:hint="eastAsia"/>
            <w:highlight w:val="none"/>
            <w:lang w:val="en-US" w:eastAsia="zh-CN"/>
          </w:rPr>
          <w:t>量</w:t>
        </w:r>
      </w:ins>
      <w:ins w:id="4457" w:author="野草" w:date="2024-03-01T12:21:28Z">
        <w:r>
          <w:rPr>
            <w:rFonts w:hint="eastAsia"/>
            <w:highlight w:val="none"/>
            <w:lang w:val="en-US" w:eastAsia="zh-CN"/>
          </w:rPr>
          <w:t>能</w:t>
        </w:r>
      </w:ins>
      <w:ins w:id="4458" w:author="野草" w:date="2024-03-01T12:21:29Z">
        <w:r>
          <w:rPr>
            <w:rFonts w:hint="eastAsia"/>
            <w:highlight w:val="none"/>
            <w:lang w:val="en-US" w:eastAsia="zh-CN"/>
          </w:rPr>
          <w:t>满足</w:t>
        </w:r>
      </w:ins>
      <w:ins w:id="4459" w:author="野草" w:date="2024-03-01T12:21:30Z">
        <w:r>
          <w:rPr>
            <w:rFonts w:hint="eastAsia"/>
            <w:highlight w:val="none"/>
            <w:lang w:val="en-US" w:eastAsia="zh-CN"/>
          </w:rPr>
          <w:t>的</w:t>
        </w:r>
      </w:ins>
      <w:ins w:id="4460" w:author="野草" w:date="2024-03-01T12:21:31Z">
        <w:r>
          <w:rPr>
            <w:rFonts w:hint="eastAsia"/>
            <w:highlight w:val="none"/>
            <w:lang w:val="en-US" w:eastAsia="zh-CN"/>
          </w:rPr>
          <w:t>热</w:t>
        </w:r>
      </w:ins>
      <w:ins w:id="4461" w:author="野草" w:date="2024-03-01T12:21:34Z">
        <w:r>
          <w:rPr>
            <w:rFonts w:hint="eastAsia"/>
            <w:highlight w:val="none"/>
            <w:lang w:val="en-US" w:eastAsia="zh-CN"/>
          </w:rPr>
          <w:t>缓解需求。</w:t>
        </w:r>
      </w:ins>
      <w:ins w:id="4462" w:author="野草" w:date="2024-03-01T12:22:18Z">
        <w:r>
          <w:rPr>
            <w:rFonts w:hint="eastAsia"/>
            <w:highlight w:val="none"/>
            <w:lang w:val="en-US" w:eastAsia="zh-CN"/>
          </w:rPr>
          <w:t>因此，</w:t>
        </w:r>
      </w:ins>
      <w:ins w:id="4463" w:author="野草" w:date="2024-03-01T12:22:20Z">
        <w:r>
          <w:rPr>
            <w:rFonts w:hint="eastAsia"/>
            <w:highlight w:val="none"/>
            <w:lang w:val="en-US" w:eastAsia="zh-CN"/>
          </w:rPr>
          <w:t>需求</w:t>
        </w:r>
      </w:ins>
      <w:ins w:id="4464" w:author="野草" w:date="2024-03-01T12:22:21Z">
        <w:r>
          <w:rPr>
            <w:rFonts w:hint="eastAsia"/>
            <w:highlight w:val="none"/>
            <w:lang w:val="en-US" w:eastAsia="zh-CN"/>
          </w:rPr>
          <w:t>与</w:t>
        </w:r>
      </w:ins>
      <w:ins w:id="4465" w:author="野草" w:date="2024-03-01T12:22:24Z">
        <w:r>
          <w:rPr>
            <w:rFonts w:hint="eastAsia"/>
            <w:highlight w:val="none"/>
            <w:lang w:val="en-US" w:eastAsia="zh-CN"/>
          </w:rPr>
          <w:t>供应</w:t>
        </w:r>
      </w:ins>
      <w:ins w:id="4466" w:author="野草" w:date="2024-03-01T12:22:26Z">
        <w:r>
          <w:rPr>
            <w:rFonts w:hint="eastAsia"/>
            <w:highlight w:val="none"/>
            <w:lang w:val="en-US" w:eastAsia="zh-CN"/>
          </w:rPr>
          <w:t>与</w:t>
        </w:r>
      </w:ins>
    </w:p>
    <w:p>
      <w:pPr>
        <w:pStyle w:val="9"/>
        <w:numPr>
          <w:ilvl w:val="0"/>
          <w:numId w:val="17"/>
        </w:numPr>
        <w:spacing w:line="360" w:lineRule="auto"/>
        <w:rPr>
          <w:ins w:id="4468" w:author="野草" w:date="2024-03-01T12:20:24Z"/>
          <w:rFonts w:ascii="Times New Roman" w:hAnsi="Times New Roman"/>
          <w:highlight w:val="none"/>
        </w:rPr>
        <w:pPrChange w:id="4467" w:author="野草" w:date="2024-03-01T12:22:06Z">
          <w:pPr>
            <w:pStyle w:val="9"/>
            <w:numPr>
              <w:ilvl w:val="0"/>
              <w:numId w:val="17"/>
            </w:numPr>
            <w:spacing w:line="360" w:lineRule="auto"/>
          </w:pPr>
        </w:pPrChange>
      </w:pPr>
    </w:p>
    <w:p>
      <w:pPr>
        <w:pStyle w:val="9"/>
        <w:numPr>
          <w:numId w:val="0"/>
        </w:numPr>
        <w:spacing w:line="360" w:lineRule="auto"/>
        <w:ind w:leftChars="200"/>
        <w:rPr>
          <w:ins w:id="4469" w:author="野草" w:date="2024-02-29T17:26:12Z"/>
          <w:rFonts w:ascii="Times New Roman" w:hAnsi="Times New Roman"/>
          <w:highlight w:val="none"/>
        </w:rPr>
      </w:pPr>
      <w:ins w:id="4470" w:author="野草" w:date="2024-02-29T17:28:41Z">
        <w:r>
          <w:rPr>
            <w:rFonts w:hint="eastAsia"/>
            <w:highlight w:val="none"/>
            <w:lang w:val="en-US" w:eastAsia="zh-CN"/>
          </w:rPr>
          <w:t>。</w:t>
        </w:r>
      </w:ins>
      <w:ins w:id="4471" w:author="野草" w:date="2024-02-29T17:28:43Z">
        <w:r>
          <w:rPr>
            <w:rFonts w:hint="eastAsia"/>
            <w:highlight w:val="none"/>
            <w:lang w:val="en-US" w:eastAsia="zh-CN"/>
          </w:rPr>
          <w:t>在</w:t>
        </w:r>
      </w:ins>
      <w:ins w:id="4472" w:author="野草" w:date="2024-02-29T17:28:44Z">
        <w:r>
          <w:rPr>
            <w:rFonts w:hint="eastAsia"/>
            <w:highlight w:val="none"/>
            <w:lang w:val="en-US" w:eastAsia="zh-CN"/>
          </w:rPr>
          <w:t>本研究</w:t>
        </w:r>
      </w:ins>
      <w:ins w:id="4473" w:author="野草" w:date="2024-02-29T17:28:47Z">
        <w:r>
          <w:rPr>
            <w:rFonts w:hint="eastAsia"/>
            <w:highlight w:val="none"/>
            <w:lang w:val="en-US" w:eastAsia="zh-CN"/>
          </w:rPr>
          <w:t>中，</w:t>
        </w:r>
      </w:ins>
      <w:ins w:id="4474" w:author="野草" w:date="2024-02-29T17:28:48Z">
        <w:r>
          <w:rPr>
            <w:rFonts w:hint="eastAsia"/>
            <w:highlight w:val="none"/>
            <w:lang w:val="en-US" w:eastAsia="zh-CN"/>
          </w:rPr>
          <w:t>我们将</w:t>
        </w:r>
      </w:ins>
      <w:ins w:id="4475" w:author="野草" w:date="2024-02-29T17:28:49Z">
        <w:r>
          <w:rPr>
            <w:rFonts w:hint="eastAsia"/>
            <w:highlight w:val="none"/>
            <w:lang w:val="en-US" w:eastAsia="zh-CN"/>
          </w:rPr>
          <w:t>深入</w:t>
        </w:r>
      </w:ins>
      <w:ins w:id="4476" w:author="野草" w:date="2024-02-29T17:28:50Z">
        <w:r>
          <w:rPr>
            <w:rFonts w:hint="eastAsia"/>
            <w:highlight w:val="none"/>
            <w:lang w:val="en-US" w:eastAsia="zh-CN"/>
          </w:rPr>
          <w:t>分析</w:t>
        </w:r>
      </w:ins>
      <w:ins w:id="4477" w:author="野草" w:date="2024-02-29T17:28:51Z">
        <w:r>
          <w:rPr>
            <w:rFonts w:hint="eastAsia"/>
            <w:highlight w:val="none"/>
            <w:lang w:val="en-US" w:eastAsia="zh-CN"/>
          </w:rPr>
          <w:t>供应</w:t>
        </w:r>
      </w:ins>
      <w:ins w:id="4478" w:author="野草" w:date="2024-02-29T17:28:54Z">
        <w:r>
          <w:rPr>
            <w:rFonts w:hint="eastAsia"/>
            <w:highlight w:val="none"/>
            <w:lang w:val="en-US" w:eastAsia="zh-CN"/>
          </w:rPr>
          <w:t>体系</w:t>
        </w:r>
      </w:ins>
      <w:ins w:id="4479" w:author="野草" w:date="2024-02-29T17:28:55Z">
        <w:r>
          <w:rPr>
            <w:rFonts w:hint="eastAsia"/>
            <w:highlight w:val="none"/>
            <w:lang w:val="en-US" w:eastAsia="zh-CN"/>
          </w:rPr>
          <w:t>。</w:t>
        </w:r>
      </w:ins>
      <w:ins w:id="4480" w:author="野草" w:date="2024-03-01T12:11:47Z">
        <w:r>
          <w:rPr>
            <w:rFonts w:hint="eastAsia"/>
            <w:highlight w:val="none"/>
            <w:lang w:val="en-US" w:eastAsia="zh-CN"/>
          </w:rPr>
          <w:t>在</w:t>
        </w:r>
      </w:ins>
      <w:ins w:id="4481" w:author="野草" w:date="2024-03-01T12:11:49Z">
        <w:r>
          <w:rPr>
            <w:rFonts w:hint="eastAsia"/>
            <w:highlight w:val="none"/>
            <w:lang w:val="en-US" w:eastAsia="zh-CN"/>
          </w:rPr>
          <w:t>城市</w:t>
        </w:r>
      </w:ins>
      <w:ins w:id="4482" w:author="野草" w:date="2024-03-01T12:11:50Z">
        <w:r>
          <w:rPr>
            <w:rFonts w:hint="eastAsia"/>
            <w:highlight w:val="none"/>
            <w:lang w:val="en-US" w:eastAsia="zh-CN"/>
          </w:rPr>
          <w:t>绿地</w:t>
        </w:r>
      </w:ins>
      <w:ins w:id="4483" w:author="野草" w:date="2024-03-01T12:11:51Z">
        <w:r>
          <w:rPr>
            <w:rFonts w:hint="eastAsia"/>
            <w:highlight w:val="none"/>
            <w:lang w:val="en-US" w:eastAsia="zh-CN"/>
          </w:rPr>
          <w:t>热</w:t>
        </w:r>
      </w:ins>
      <w:ins w:id="4484" w:author="野草" w:date="2024-03-01T12:11:53Z">
        <w:r>
          <w:rPr>
            <w:rFonts w:hint="eastAsia"/>
            <w:highlight w:val="none"/>
            <w:lang w:val="en-US" w:eastAsia="zh-CN"/>
          </w:rPr>
          <w:t>缓解的</w:t>
        </w:r>
      </w:ins>
      <w:ins w:id="4485" w:author="野草" w:date="2024-03-01T12:11:54Z">
        <w:r>
          <w:rPr>
            <w:rFonts w:hint="eastAsia"/>
            <w:highlight w:val="none"/>
            <w:lang w:val="en-US" w:eastAsia="zh-CN"/>
          </w:rPr>
          <w:t>溢出</w:t>
        </w:r>
      </w:ins>
      <w:ins w:id="4486" w:author="野草" w:date="2024-03-01T12:11:55Z">
        <w:r>
          <w:rPr>
            <w:rFonts w:hint="eastAsia"/>
            <w:highlight w:val="none"/>
            <w:lang w:val="en-US" w:eastAsia="zh-CN"/>
          </w:rPr>
          <w:t>效应</w:t>
        </w:r>
      </w:ins>
      <w:ins w:id="4487" w:author="野草" w:date="2024-03-01T12:11:56Z">
        <w:r>
          <w:rPr>
            <w:rFonts w:hint="eastAsia"/>
            <w:highlight w:val="none"/>
            <w:lang w:val="en-US" w:eastAsia="zh-CN"/>
          </w:rPr>
          <w:t>这一</w:t>
        </w:r>
      </w:ins>
      <w:ins w:id="4488" w:author="野草" w:date="2024-03-01T12:11:57Z">
        <w:r>
          <w:rPr>
            <w:rFonts w:hint="eastAsia"/>
            <w:highlight w:val="none"/>
            <w:lang w:val="en-US" w:eastAsia="zh-CN"/>
          </w:rPr>
          <w:t>问题上，</w:t>
        </w:r>
      </w:ins>
    </w:p>
    <w:p>
      <w:pPr>
        <w:pStyle w:val="9"/>
        <w:numPr>
          <w:ilvl w:val="0"/>
          <w:numId w:val="17"/>
        </w:numPr>
        <w:spacing w:line="360" w:lineRule="auto"/>
        <w:rPr>
          <w:ins w:id="4489" w:author="野草" w:date="2024-02-29T17:26:08Z"/>
          <w:rFonts w:ascii="Times New Roman" w:hAnsi="Times New Roman"/>
          <w:highlight w:val="none"/>
        </w:rPr>
      </w:pPr>
      <w:ins w:id="4490" w:author="野草" w:date="2024-02-29T17:26:08Z">
        <w:r>
          <w:rPr>
            <w:rFonts w:ascii="Times New Roman" w:hAnsi="Times New Roman"/>
            <w:highlight w:val="none"/>
          </w:rPr>
          <w:t>基于经济学理论建立供需关系分析体系</w:t>
        </w:r>
      </w:ins>
    </w:p>
    <w:p>
      <w:pPr>
        <w:spacing w:line="360" w:lineRule="auto"/>
        <w:jc w:val="center"/>
        <w:rPr>
          <w:ins w:id="4491" w:author="野草" w:date="2024-02-29T17:26:08Z"/>
          <w:rFonts w:ascii="Times New Roman" w:hAnsi="Times New Roman"/>
          <w:highlight w:val="none"/>
        </w:rPr>
      </w:pPr>
      <w:ins w:id="4492" w:author="野草" w:date="2024-02-29T17:26:08Z">
        <w:r>
          <w:rPr>
            <w:rFonts w:ascii="Times New Roman" w:hAnsi="Times New Roman"/>
            <w:highlight w:val="none"/>
          </w:rPr>
          <w:drawing>
            <wp:inline distT="0" distB="0" distL="0" distR="0">
              <wp:extent cx="3464560" cy="2127250"/>
              <wp:effectExtent l="0" t="0" r="2540" b="6350"/>
              <wp:docPr id="13607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392" name="图片 1"/>
                      <pic:cNvPicPr>
                        <a:picLocks noChangeAspect="1"/>
                      </pic:cNvPicPr>
                    </pic:nvPicPr>
                    <pic:blipFill>
                      <a:blip r:embed="rId9"/>
                      <a:stretch>
                        <a:fillRect/>
                      </a:stretch>
                    </pic:blipFill>
                    <pic:spPr>
                      <a:xfrm>
                        <a:off x="0" y="0"/>
                        <a:ext cx="3465941" cy="2128136"/>
                      </a:xfrm>
                      <a:prstGeom prst="rect">
                        <a:avLst/>
                      </a:prstGeom>
                    </pic:spPr>
                  </pic:pic>
                </a:graphicData>
              </a:graphic>
            </wp:inline>
          </w:drawing>
        </w:r>
      </w:ins>
    </w:p>
    <w:p>
      <w:pPr>
        <w:pStyle w:val="9"/>
        <w:numPr>
          <w:ilvl w:val="1"/>
          <w:numId w:val="17"/>
        </w:numPr>
        <w:spacing w:line="360" w:lineRule="auto"/>
        <w:rPr>
          <w:ins w:id="4494" w:author="野草" w:date="2024-02-29T17:26:08Z"/>
          <w:rFonts w:ascii="Times New Roman" w:hAnsi="Times New Roman"/>
          <w:highlight w:val="none"/>
        </w:rPr>
      </w:pPr>
      <w:ins w:id="4495" w:author="野草" w:date="2024-02-29T17:26:08Z">
        <w:r>
          <w:rPr>
            <w:rFonts w:hint="eastAsia" w:ascii="Times New Roman" w:hAnsi="Times New Roman"/>
            <w:highlight w:val="none"/>
          </w:rPr>
          <w:t>随着累积温度变化，总需求发生变化，曲线向上或向下平行移动。</w:t>
        </w:r>
      </w:ins>
    </w:p>
    <w:p>
      <w:pPr>
        <w:pStyle w:val="9"/>
        <w:numPr>
          <w:ilvl w:val="1"/>
          <w:numId w:val="17"/>
        </w:numPr>
        <w:spacing w:line="360" w:lineRule="auto"/>
        <w:rPr>
          <w:ins w:id="4496" w:author="野草" w:date="2024-02-29T17:26:08Z"/>
          <w:rFonts w:ascii="Times New Roman" w:hAnsi="Times New Roman"/>
          <w:highlight w:val="none"/>
        </w:rPr>
      </w:pPr>
      <w:ins w:id="4497" w:author="野草" w:date="2024-02-29T17:26:08Z">
        <w:r>
          <w:rPr>
            <w:rFonts w:hint="eastAsia" w:ascii="Times New Roman" w:hAnsi="Times New Roman"/>
            <w:highlight w:val="none"/>
          </w:rPr>
          <w:t>受暴露度和脆弱性的影响，供需关系曲线的斜率会发生变化。同等热缓解供应带来的热缓解不足下降将更显著。</w:t>
        </w:r>
      </w:ins>
    </w:p>
    <w:p>
      <w:pPr>
        <w:spacing w:line="360" w:lineRule="auto"/>
        <w:rPr>
          <w:ins w:id="4498" w:author="野草" w:date="2024-02-29T17:26:08Z"/>
          <w:rFonts w:hint="eastAsia" w:ascii="Times New Roman" w:hAnsi="Times New Roman"/>
          <w:highlight w:val="none"/>
        </w:rPr>
      </w:pPr>
    </w:p>
    <w:p>
      <w:pPr>
        <w:pStyle w:val="9"/>
        <w:numPr>
          <w:ilvl w:val="0"/>
          <w:numId w:val="17"/>
        </w:numPr>
        <w:spacing w:line="360" w:lineRule="auto"/>
        <w:rPr>
          <w:ins w:id="4499" w:author="野草" w:date="2024-02-29T17:26:08Z"/>
          <w:rFonts w:ascii="Times New Roman" w:hAnsi="Times New Roman"/>
          <w:highlight w:val="none"/>
        </w:rPr>
      </w:pPr>
      <w:ins w:id="4500" w:author="野草" w:date="2024-02-29T17:26:08Z">
        <w:r>
          <w:rPr>
            <w:rFonts w:hint="eastAsia" w:ascii="Times New Roman" w:hAnsi="Times New Roman"/>
            <w:highlight w:val="none"/>
          </w:rPr>
          <w:t>热缓解亏缺</w:t>
        </w:r>
      </w:ins>
      <w:ins w:id="4501" w:author="野草" w:date="2024-02-29T17:26:08Z">
        <w:r>
          <w:rPr>
            <w:rFonts w:ascii="Times New Roman" w:hAnsi="Times New Roman"/>
            <w:highlight w:val="none"/>
          </w:rPr>
          <w:t>的昼夜空间分布</w:t>
        </w:r>
      </w:ins>
    </w:p>
    <w:p>
      <w:pPr>
        <w:pStyle w:val="9"/>
        <w:numPr>
          <w:ilvl w:val="0"/>
          <w:numId w:val="17"/>
        </w:numPr>
        <w:spacing w:line="360" w:lineRule="auto"/>
        <w:rPr>
          <w:ins w:id="4502" w:author="野草" w:date="2024-02-29T17:26:08Z"/>
          <w:rFonts w:ascii="Times New Roman" w:hAnsi="Times New Roman"/>
          <w:highlight w:val="none"/>
        </w:rPr>
      </w:pPr>
      <w:ins w:id="4503" w:author="野草" w:date="2024-02-29T17:26:08Z">
        <w:r>
          <w:rPr>
            <w:rFonts w:hint="eastAsia" w:ascii="Times New Roman" w:hAnsi="Times New Roman"/>
            <w:highlight w:val="none"/>
          </w:rPr>
          <w:t>热缓解亏缺</w:t>
        </w:r>
      </w:ins>
      <w:ins w:id="4504" w:author="野草" w:date="2024-02-29T17:26:08Z">
        <w:r>
          <w:rPr>
            <w:rFonts w:ascii="Times New Roman" w:hAnsi="Times New Roman"/>
            <w:highlight w:val="none"/>
          </w:rPr>
          <w:t>的空间分布与年龄、收入分布的相关性</w:t>
        </w:r>
      </w:ins>
    </w:p>
    <w:p>
      <w:pPr>
        <w:pStyle w:val="9"/>
        <w:numPr>
          <w:ilvl w:val="0"/>
          <w:numId w:val="17"/>
        </w:numPr>
        <w:spacing w:line="360" w:lineRule="auto"/>
        <w:rPr>
          <w:ins w:id="4505" w:author="野草" w:date="2024-02-29T17:26:08Z"/>
          <w:rFonts w:ascii="Times New Roman" w:hAnsi="Times New Roman"/>
          <w:highlight w:val="none"/>
        </w:rPr>
      </w:pPr>
      <w:ins w:id="4506" w:author="野草" w:date="2024-02-29T17:26:08Z">
        <w:r>
          <w:rPr>
            <w:rFonts w:ascii="Times New Roman" w:hAnsi="Times New Roman"/>
            <w:highlight w:val="none"/>
          </w:rPr>
          <w:t>基于基尼系数分析不平等性</w:t>
        </w:r>
      </w:ins>
    </w:p>
    <w:p>
      <w:pPr>
        <w:pStyle w:val="9"/>
        <w:numPr>
          <w:ilvl w:val="0"/>
          <w:numId w:val="17"/>
        </w:numPr>
        <w:spacing w:line="360" w:lineRule="auto"/>
        <w:rPr>
          <w:ins w:id="4507" w:author="野草" w:date="2024-02-29T17:26:08Z"/>
          <w:rFonts w:hint="eastAsia" w:ascii="Times New Roman" w:hAnsi="Times New Roman"/>
          <w:highlight w:val="none"/>
        </w:rPr>
      </w:pPr>
      <w:ins w:id="4508" w:author="野草" w:date="2024-02-29T17:26:08Z">
        <w:r>
          <w:rPr>
            <w:rFonts w:ascii="Times New Roman" w:hAnsi="Times New Roman"/>
            <w:highlight w:val="none"/>
          </w:rPr>
          <w:t>聚类分析</w:t>
        </w:r>
      </w:ins>
    </w:p>
    <w:p>
      <w:pPr>
        <w:pStyle w:val="9"/>
        <w:numPr>
          <w:ilvl w:val="0"/>
          <w:numId w:val="17"/>
        </w:numPr>
        <w:spacing w:line="360" w:lineRule="auto"/>
        <w:rPr>
          <w:ins w:id="4509" w:author="野草" w:date="2024-02-29T17:26:08Z"/>
          <w:rFonts w:ascii="Times New Roman" w:hAnsi="Times New Roman"/>
          <w:highlight w:val="none"/>
        </w:rPr>
      </w:pPr>
      <w:ins w:id="4510" w:author="野草" w:date="2024-02-29T17:26:08Z">
        <w:r>
          <w:rPr>
            <w:rFonts w:ascii="Times New Roman" w:hAnsi="Times New Roman"/>
            <w:highlight w:val="none"/>
          </w:rPr>
          <w:t>提供解决方案</w:t>
        </w:r>
      </w:ins>
    </w:p>
    <w:p>
      <w:pPr>
        <w:pStyle w:val="9"/>
        <w:numPr>
          <w:ilvl w:val="0"/>
          <w:numId w:val="17"/>
        </w:numPr>
        <w:spacing w:line="360" w:lineRule="auto"/>
        <w:rPr>
          <w:ins w:id="4511" w:author="野草" w:date="2024-02-29T17:26:08Z"/>
          <w:rFonts w:ascii="Times New Roman" w:hAnsi="Times New Roman"/>
          <w:highlight w:val="none"/>
        </w:rPr>
      </w:pPr>
      <w:ins w:id="4512" w:author="野草" w:date="2024-02-29T17:26:08Z">
        <w:r>
          <w:rPr>
            <w:rFonts w:ascii="Times New Roman" w:hAnsi="Times New Roman"/>
            <w:highlight w:val="none"/>
          </w:rPr>
          <w:t>*计算连接度</w:t>
        </w:r>
      </w:ins>
    </w:p>
    <w:p>
      <w:pPr>
        <w:pStyle w:val="9"/>
        <w:numPr>
          <w:ilvl w:val="0"/>
          <w:numId w:val="19"/>
          <w:ins w:id="4514" w:author="野草" w:date="2024-02-29T17:22:26Z"/>
        </w:numPr>
        <w:spacing w:line="360" w:lineRule="auto"/>
        <w:ind w:left="420" w:leftChars="0" w:firstLineChars="0"/>
        <w:rPr>
          <w:ins w:id="4515" w:author="野草" w:date="2024-02-29T17:22:19Z"/>
          <w:rFonts w:ascii="Times New Roman" w:hAnsi="Times New Roman"/>
          <w:highlight w:val="none"/>
        </w:rPr>
        <w:pPrChange w:id="4513" w:author="野草" w:date="2024-02-29T17:22:26Z">
          <w:pPr>
            <w:pStyle w:val="9"/>
            <w:numPr>
              <w:ilvl w:val="0"/>
              <w:numId w:val="17"/>
            </w:numPr>
            <w:spacing w:line="360" w:lineRule="auto"/>
          </w:pPr>
        </w:pPrChange>
      </w:pPr>
    </w:p>
    <w:p>
      <w:pPr>
        <w:pStyle w:val="9"/>
        <w:numPr>
          <w:ilvl w:val="0"/>
          <w:numId w:val="17"/>
        </w:numPr>
        <w:spacing w:line="360" w:lineRule="auto"/>
        <w:rPr>
          <w:ins w:id="4516" w:author="野草" w:date="2024-02-29T17:22:09Z"/>
          <w:rFonts w:hint="default" w:ascii="Times New Roman" w:hAnsi="Times New Roman"/>
          <w:highlight w:val="none"/>
          <w:lang w:val="en-US"/>
        </w:rPr>
      </w:pPr>
    </w:p>
    <w:p>
      <w:pPr>
        <w:numPr>
          <w:ilvl w:val="0"/>
          <w:numId w:val="20"/>
          <w:ins w:id="4518" w:author="野草" w:date="2024-02-29T17:20:19Z"/>
        </w:numPr>
        <w:ind w:left="420" w:hanging="420"/>
        <w:rPr>
          <w:ins w:id="4519" w:author="野草" w:date="2024-02-29T17:21:33Z"/>
          <w:rFonts w:hint="default"/>
          <w:lang w:val="en-US" w:eastAsia="zh-CN"/>
        </w:rPr>
        <w:pPrChange w:id="4517" w:author="野草" w:date="2024-02-29T17:20:19Z">
          <w:pPr>
            <w:pStyle w:val="3"/>
            <w:numPr>
              <w:ilvl w:val="1"/>
              <w:numId w:val="0"/>
            </w:numPr>
            <w:ind w:left="720" w:hanging="720"/>
          </w:pPr>
        </w:pPrChange>
      </w:pPr>
    </w:p>
    <w:p>
      <w:pPr>
        <w:numPr>
          <w:ilvl w:val="0"/>
          <w:numId w:val="20"/>
          <w:ins w:id="4521" w:author="野草" w:date="2024-02-29T17:20:19Z"/>
        </w:numPr>
        <w:ind w:left="420" w:hanging="420"/>
        <w:rPr>
          <w:rFonts w:hint="default"/>
          <w:lang w:val="en-US" w:eastAsia="zh-CN"/>
        </w:rPr>
        <w:pPrChange w:id="4520" w:author="野草" w:date="2024-02-29T17:20:19Z">
          <w:pPr>
            <w:pStyle w:val="3"/>
            <w:numPr>
              <w:ilvl w:val="1"/>
              <w:numId w:val="0"/>
            </w:numPr>
            <w:ind w:left="720" w:hanging="720"/>
          </w:pPr>
        </w:pPrChange>
      </w:pPr>
    </w:p>
    <w:p>
      <w:pPr>
        <w:pStyle w:val="3"/>
        <w:numPr>
          <w:ilvl w:val="-1"/>
          <w:numId w:val="0"/>
        </w:numPr>
        <w:ind w:left="0" w:firstLine="0"/>
        <w:pPrChange w:id="4522" w:author="野草" w:date="2024-02-29T17:18:32Z">
          <w:pPr>
            <w:pStyle w:val="3"/>
          </w:pPr>
        </w:pPrChange>
      </w:pPr>
      <w:r>
        <w:t>参考文献：</w:t>
      </w:r>
    </w:p>
    <w:p>
      <w:pPr>
        <w:rPr>
          <w:ins w:id="4523" w:author="Fred Zhou" w:date="2024-02-29T11:39:00Z"/>
        </w:rPr>
      </w:pPr>
      <w:ins w:id="4524" w:author="Fred Zhou" w:date="2024-02-29T11:39:00Z">
        <w:r>
          <w:rPr>
            <w:rFonts w:ascii="Times New Roman" w:hAnsi="Times New Roman" w:cstheme="minorBidi"/>
            <w:color w:val="auto"/>
            <w:sz w:val="24"/>
            <w:szCs w:val="24"/>
            <w:shd w:val="clear" w:color="auto" w:fill="FFFFFF"/>
            <w:rPrChange w:id="4525" w:author="Fred Zhou" w:date="2024-02-29T11:49:00Z">
              <w:rPr>
                <w:rFonts w:ascii="Arial" w:hAnsi="Arial" w:cs="Arial"/>
                <w:color w:val="222222"/>
                <w:sz w:val="20"/>
                <w:szCs w:val="20"/>
                <w:shd w:val="clear" w:color="auto" w:fill="FFFFFF"/>
              </w:rPr>
            </w:rPrChange>
          </w:rPr>
          <w:t xml:space="preserve">Estoque, R. C., Ooba, M., </w:t>
        </w:r>
      </w:ins>
      <w:ins w:id="4526" w:author="Fred Zhou" w:date="2024-02-29T11:39:00Z">
        <w:r>
          <w:rPr>
            <w:rFonts w:ascii="Times New Roman" w:hAnsi="Times New Roman" w:cstheme="minorBidi"/>
            <w:color w:val="auto"/>
            <w:sz w:val="24"/>
            <w:szCs w:val="24"/>
            <w:shd w:val="clear" w:color="auto" w:fill="FFFFFF"/>
            <w:rPrChange w:id="4527" w:author="Fred Zhou" w:date="2024-02-29T11:49:00Z">
              <w:rPr>
                <w:rFonts w:ascii="Arial" w:hAnsi="Arial" w:cs="Arial"/>
                <w:color w:val="222222"/>
                <w:sz w:val="20"/>
                <w:szCs w:val="20"/>
                <w:shd w:val="clear" w:color="auto" w:fill="FFFFFF"/>
              </w:rPr>
            </w:rPrChange>
          </w:rPr>
          <w:t>Seposo</w:t>
        </w:r>
      </w:ins>
      <w:ins w:id="4528" w:author="Fred Zhou" w:date="2024-02-29T11:39:00Z">
        <w:r>
          <w:rPr>
            <w:rFonts w:ascii="Times New Roman" w:hAnsi="Times New Roman" w:cstheme="minorBidi"/>
            <w:color w:val="auto"/>
            <w:sz w:val="24"/>
            <w:szCs w:val="24"/>
            <w:shd w:val="clear" w:color="auto" w:fill="FFFFFF"/>
            <w:rPrChange w:id="4529" w:author="Fred Zhou" w:date="2024-02-29T11:49:00Z">
              <w:rPr>
                <w:rFonts w:ascii="Arial" w:hAnsi="Arial" w:cs="Arial"/>
                <w:color w:val="222222"/>
                <w:sz w:val="20"/>
                <w:szCs w:val="20"/>
                <w:shd w:val="clear" w:color="auto" w:fill="FFFFFF"/>
              </w:rPr>
            </w:rPrChange>
          </w:rPr>
          <w:t xml:space="preserve">, X. T., </w:t>
        </w:r>
      </w:ins>
      <w:ins w:id="4530" w:author="Fred Zhou" w:date="2024-02-29T11:39:00Z">
        <w:r>
          <w:rPr>
            <w:rFonts w:ascii="Times New Roman" w:hAnsi="Times New Roman" w:cstheme="minorBidi"/>
            <w:color w:val="auto"/>
            <w:sz w:val="24"/>
            <w:szCs w:val="24"/>
            <w:shd w:val="clear" w:color="auto" w:fill="FFFFFF"/>
            <w:rPrChange w:id="4531" w:author="Fred Zhou" w:date="2024-02-29T11:49:00Z">
              <w:rPr>
                <w:rFonts w:ascii="Arial" w:hAnsi="Arial" w:cs="Arial"/>
                <w:color w:val="222222"/>
                <w:sz w:val="20"/>
                <w:szCs w:val="20"/>
                <w:shd w:val="clear" w:color="auto" w:fill="FFFFFF"/>
              </w:rPr>
            </w:rPrChange>
          </w:rPr>
          <w:t>Togawa</w:t>
        </w:r>
      </w:ins>
      <w:ins w:id="4532" w:author="Fred Zhou" w:date="2024-02-29T11:39:00Z">
        <w:r>
          <w:rPr>
            <w:rFonts w:ascii="Times New Roman" w:hAnsi="Times New Roman" w:cstheme="minorBidi"/>
            <w:color w:val="auto"/>
            <w:sz w:val="24"/>
            <w:szCs w:val="24"/>
            <w:shd w:val="clear" w:color="auto" w:fill="FFFFFF"/>
            <w:rPrChange w:id="4533" w:author="Fred Zhou" w:date="2024-02-29T11:49:00Z">
              <w:rPr>
                <w:rFonts w:ascii="Arial" w:hAnsi="Arial" w:cs="Arial"/>
                <w:color w:val="222222"/>
                <w:sz w:val="20"/>
                <w:szCs w:val="20"/>
                <w:shd w:val="clear" w:color="auto" w:fill="FFFFFF"/>
              </w:rPr>
            </w:rPrChange>
          </w:rPr>
          <w:t xml:space="preserve">, T., </w:t>
        </w:r>
      </w:ins>
      <w:ins w:id="4534" w:author="Fred Zhou" w:date="2024-02-29T11:39:00Z">
        <w:r>
          <w:rPr>
            <w:rFonts w:ascii="Times New Roman" w:hAnsi="Times New Roman" w:cstheme="minorBidi"/>
            <w:color w:val="auto"/>
            <w:sz w:val="24"/>
            <w:szCs w:val="24"/>
            <w:shd w:val="clear" w:color="auto" w:fill="FFFFFF"/>
            <w:rPrChange w:id="4535" w:author="Fred Zhou" w:date="2024-02-29T11:49:00Z">
              <w:rPr>
                <w:rFonts w:ascii="Arial" w:hAnsi="Arial" w:cs="Arial"/>
                <w:color w:val="222222"/>
                <w:sz w:val="20"/>
                <w:szCs w:val="20"/>
                <w:shd w:val="clear" w:color="auto" w:fill="FFFFFF"/>
              </w:rPr>
            </w:rPrChange>
          </w:rPr>
          <w:t>Hijioka</w:t>
        </w:r>
      </w:ins>
      <w:ins w:id="4536" w:author="Fred Zhou" w:date="2024-02-29T11:39:00Z">
        <w:r>
          <w:rPr>
            <w:rFonts w:ascii="Times New Roman" w:hAnsi="Times New Roman" w:cstheme="minorBidi"/>
            <w:color w:val="auto"/>
            <w:sz w:val="24"/>
            <w:szCs w:val="24"/>
            <w:shd w:val="clear" w:color="auto" w:fill="FFFFFF"/>
            <w:rPrChange w:id="4537" w:author="Fred Zhou" w:date="2024-02-29T11:49:00Z">
              <w:rPr>
                <w:rFonts w:ascii="Arial" w:hAnsi="Arial" w:cs="Arial"/>
                <w:color w:val="222222"/>
                <w:sz w:val="20"/>
                <w:szCs w:val="20"/>
                <w:shd w:val="clear" w:color="auto" w:fill="FFFFFF"/>
              </w:rPr>
            </w:rPrChange>
          </w:rPr>
          <w:t>, Y., Takahashi, K., &amp; Nakamura, S. (2020). Heat health risk assessment in Philippine cities using remotely sensed data and social-ecological indicators. </w:t>
        </w:r>
      </w:ins>
      <w:ins w:id="4538" w:author="Fred Zhou" w:date="2024-02-29T11:39:00Z">
        <w:r>
          <w:rPr>
            <w:rFonts w:ascii="Times New Roman" w:hAnsi="Times New Roman" w:cstheme="minorBidi"/>
            <w:i/>
            <w:iCs/>
            <w:color w:val="auto"/>
            <w:sz w:val="24"/>
            <w:szCs w:val="24"/>
            <w:shd w:val="clear" w:color="auto" w:fill="FFFFFF"/>
            <w:rPrChange w:id="4539" w:author="Fred Zhou" w:date="2024-02-29T11:49:00Z">
              <w:rPr>
                <w:rFonts w:ascii="Arial" w:hAnsi="Arial" w:cs="Arial"/>
                <w:i/>
                <w:iCs/>
                <w:color w:val="222222"/>
                <w:sz w:val="20"/>
                <w:szCs w:val="20"/>
                <w:shd w:val="clear" w:color="auto" w:fill="FFFFFF"/>
              </w:rPr>
            </w:rPrChange>
          </w:rPr>
          <w:t>Nature communications</w:t>
        </w:r>
      </w:ins>
      <w:ins w:id="4540" w:author="Fred Zhou" w:date="2024-02-29T11:39:00Z">
        <w:r>
          <w:rPr>
            <w:rFonts w:ascii="Times New Roman" w:hAnsi="Times New Roman" w:cstheme="minorBidi"/>
            <w:color w:val="auto"/>
            <w:sz w:val="24"/>
            <w:szCs w:val="24"/>
            <w:shd w:val="clear" w:color="auto" w:fill="FFFFFF"/>
            <w:rPrChange w:id="4541" w:author="Fred Zhou" w:date="2024-02-29T11:49:00Z">
              <w:rPr>
                <w:rFonts w:ascii="Arial" w:hAnsi="Arial" w:cs="Arial"/>
                <w:color w:val="222222"/>
                <w:sz w:val="20"/>
                <w:szCs w:val="20"/>
                <w:shd w:val="clear" w:color="auto" w:fill="FFFFFF"/>
              </w:rPr>
            </w:rPrChange>
          </w:rPr>
          <w:t>, </w:t>
        </w:r>
      </w:ins>
      <w:ins w:id="4542" w:author="Fred Zhou" w:date="2024-02-29T11:39:00Z">
        <w:r>
          <w:rPr>
            <w:rFonts w:ascii="Times New Roman" w:hAnsi="Times New Roman" w:cstheme="minorBidi"/>
            <w:i/>
            <w:iCs/>
            <w:color w:val="auto"/>
            <w:sz w:val="24"/>
            <w:szCs w:val="24"/>
            <w:shd w:val="clear" w:color="auto" w:fill="FFFFFF"/>
            <w:rPrChange w:id="4543" w:author="Fred Zhou" w:date="2024-02-29T11:49:00Z">
              <w:rPr>
                <w:rFonts w:ascii="Arial" w:hAnsi="Arial" w:cs="Arial"/>
                <w:i/>
                <w:iCs/>
                <w:color w:val="222222"/>
                <w:sz w:val="20"/>
                <w:szCs w:val="20"/>
                <w:shd w:val="clear" w:color="auto" w:fill="FFFFFF"/>
              </w:rPr>
            </w:rPrChange>
          </w:rPr>
          <w:t>11</w:t>
        </w:r>
      </w:ins>
      <w:ins w:id="4544" w:author="Fred Zhou" w:date="2024-02-29T11:39:00Z">
        <w:r>
          <w:rPr>
            <w:rFonts w:ascii="Times New Roman" w:hAnsi="Times New Roman" w:cstheme="minorBidi"/>
            <w:color w:val="auto"/>
            <w:sz w:val="24"/>
            <w:szCs w:val="24"/>
            <w:shd w:val="clear" w:color="auto" w:fill="FFFFFF"/>
            <w:rPrChange w:id="4545" w:author="Fred Zhou" w:date="2024-02-29T11:49:00Z">
              <w:rPr>
                <w:rFonts w:ascii="Arial" w:hAnsi="Arial" w:cs="Arial"/>
                <w:color w:val="222222"/>
                <w:sz w:val="20"/>
                <w:szCs w:val="20"/>
                <w:shd w:val="clear" w:color="auto" w:fill="FFFFFF"/>
              </w:rPr>
            </w:rPrChange>
          </w:rPr>
          <w:t>(1), 1581.</w:t>
        </w:r>
      </w:ins>
      <w:ins w:id="4546" w:author="Fred Zhou" w:date="2024-02-29T11:39:00Z">
        <w:r>
          <w:rPr/>
          <w:t xml:space="preserve"> </w:t>
        </w:r>
      </w:ins>
    </w:p>
    <w:p>
      <w:r>
        <w:t xml:space="preserve">Manoli, G., Fatichi, S., Schläpfer, M., Yu, K., Crowther, T. W., Meili, N., ... &amp; Bou-Zeid, E. (2019). Magnitude of urban heat islands largely explained by climate and population. Nature, 573(7772), 55-60. </w:t>
      </w:r>
    </w:p>
    <w:p>
      <w:r>
        <w:t>Pascal, M., Goria, S., Wagner, V., Sabastia, M., Guillet, A., Cordeau, E., ... &amp; Host, S. (2021). Greening is a promising but likely insufficient adaptation strategy to limit the health impacts of extreme heat. Environment international, 151, 106441.</w:t>
      </w:r>
    </w:p>
    <w:p>
      <w:r>
        <w:t>Tuholske, C., Caylor, K., Funk, C., Verdin, A., Sweeney, S., Grace, K., ... &amp; Evans, T. (2021). Global urban population exposure to extreme heat. Proceedings of the National Academy of Sciences, 118(41), e2024792118.</w:t>
      </w:r>
    </w:p>
    <w:p>
      <w:pPr>
        <w:rPr>
          <w:ins w:id="4547" w:author="Fred Zhou" w:date="2024-02-28T14:47:00Z"/>
        </w:rPr>
      </w:pPr>
      <w:ins w:id="4548" w:author="Fred Zhou" w:date="2024-02-28T13:56:00Z">
        <w:r>
          <w:rPr>
            <w:rFonts w:ascii="Times New Roman" w:hAnsi="Times New Roman" w:cstheme="minorBidi"/>
            <w:color w:val="auto"/>
            <w:sz w:val="24"/>
            <w:szCs w:val="24"/>
            <w:shd w:val="clear" w:color="auto" w:fill="auto"/>
            <w:rPrChange w:id="4549" w:author="Fred Zhou" w:date="2024-02-29T11:49:00Z">
              <w:rPr>
                <w:rFonts w:ascii="Arial" w:hAnsi="Arial" w:cs="Arial"/>
                <w:color w:val="222222"/>
                <w:sz w:val="20"/>
                <w:szCs w:val="20"/>
                <w:shd w:val="clear" w:color="auto" w:fill="FFFFFF"/>
              </w:rPr>
            </w:rPrChange>
          </w:rPr>
          <w:t>Yin, S., Peng, L. L., Feng, N., Wen, H., Ling, Z., Yang, X., &amp; Dong, L. (2022). Spatial-temporal pattern in the cooling effect of a large urban forest and the factors driving it. </w:t>
        </w:r>
      </w:ins>
      <w:ins w:id="4550" w:author="Fred Zhou" w:date="2024-02-28T13:56:00Z">
        <w:r>
          <w:rPr>
            <w:rFonts w:ascii="Times New Roman" w:hAnsi="Times New Roman" w:cstheme="minorBidi"/>
            <w:i w:val="0"/>
            <w:iCs w:val="0"/>
            <w:color w:val="auto"/>
            <w:sz w:val="24"/>
            <w:szCs w:val="24"/>
            <w:shd w:val="clear" w:color="auto" w:fill="auto"/>
            <w:rPrChange w:id="4551" w:author="Fred Zhou" w:date="2024-02-29T11:49:00Z">
              <w:rPr>
                <w:rFonts w:ascii="Arial" w:hAnsi="Arial" w:cs="Arial"/>
                <w:i/>
                <w:iCs/>
                <w:color w:val="222222"/>
                <w:sz w:val="20"/>
                <w:szCs w:val="20"/>
                <w:shd w:val="clear" w:color="auto" w:fill="FFFFFF"/>
              </w:rPr>
            </w:rPrChange>
          </w:rPr>
          <w:t>Building and Environment</w:t>
        </w:r>
      </w:ins>
      <w:ins w:id="4552" w:author="Fred Zhou" w:date="2024-02-28T13:56:00Z">
        <w:r>
          <w:rPr>
            <w:rFonts w:ascii="Times New Roman" w:hAnsi="Times New Roman" w:cstheme="minorBidi"/>
            <w:color w:val="auto"/>
            <w:sz w:val="24"/>
            <w:szCs w:val="24"/>
            <w:shd w:val="clear" w:color="auto" w:fill="auto"/>
            <w:rPrChange w:id="4553" w:author="Fred Zhou" w:date="2024-02-29T11:49:00Z">
              <w:rPr>
                <w:rFonts w:ascii="Arial" w:hAnsi="Arial" w:cs="Arial"/>
                <w:color w:val="222222"/>
                <w:sz w:val="20"/>
                <w:szCs w:val="20"/>
                <w:shd w:val="clear" w:color="auto" w:fill="FFFFFF"/>
              </w:rPr>
            </w:rPrChange>
          </w:rPr>
          <w:t>, </w:t>
        </w:r>
      </w:ins>
      <w:ins w:id="4554" w:author="Fred Zhou" w:date="2024-02-28T13:56:00Z">
        <w:r>
          <w:rPr>
            <w:rFonts w:ascii="Times New Roman" w:hAnsi="Times New Roman" w:cstheme="minorBidi"/>
            <w:i w:val="0"/>
            <w:iCs w:val="0"/>
            <w:color w:val="auto"/>
            <w:sz w:val="24"/>
            <w:szCs w:val="24"/>
            <w:shd w:val="clear" w:color="auto" w:fill="auto"/>
            <w:rPrChange w:id="4555" w:author="Fred Zhou" w:date="2024-02-29T11:49:00Z">
              <w:rPr>
                <w:rFonts w:ascii="Arial" w:hAnsi="Arial" w:cs="Arial"/>
                <w:i/>
                <w:iCs/>
                <w:color w:val="222222"/>
                <w:sz w:val="20"/>
                <w:szCs w:val="20"/>
                <w:shd w:val="clear" w:color="auto" w:fill="FFFFFF"/>
              </w:rPr>
            </w:rPrChange>
          </w:rPr>
          <w:t>209</w:t>
        </w:r>
      </w:ins>
      <w:ins w:id="4556" w:author="Fred Zhou" w:date="2024-02-28T13:56:00Z">
        <w:r>
          <w:rPr>
            <w:rFonts w:ascii="Times New Roman" w:hAnsi="Times New Roman" w:cstheme="minorBidi"/>
            <w:color w:val="auto"/>
            <w:sz w:val="24"/>
            <w:szCs w:val="24"/>
            <w:shd w:val="clear" w:color="auto" w:fill="auto"/>
            <w:rPrChange w:id="4557" w:author="Fred Zhou" w:date="2024-02-29T11:49:00Z">
              <w:rPr>
                <w:rFonts w:ascii="Arial" w:hAnsi="Arial" w:cs="Arial"/>
                <w:color w:val="222222"/>
                <w:sz w:val="20"/>
                <w:szCs w:val="20"/>
                <w:shd w:val="clear" w:color="auto" w:fill="FFFFFF"/>
              </w:rPr>
            </w:rPrChange>
          </w:rPr>
          <w:t>, 108676.</w:t>
        </w:r>
      </w:ins>
    </w:p>
    <w:p>
      <w:pPr>
        <w:ind w:firstLine="0"/>
        <w:rPr>
          <w:ins w:id="4559" w:author="Fred Zhou" w:date="2024-02-28T13:56:00Z"/>
          <w:rFonts w:ascii="Times New Roman" w:hAnsi="Times New Roman" w:cstheme="minorBidi"/>
          <w:color w:val="auto"/>
          <w:sz w:val="24"/>
          <w:szCs w:val="24"/>
          <w:shd w:val="clear" w:color="auto" w:fill="auto"/>
          <w:rPrChange w:id="4560" w:author="Fred Zhou" w:date="2024-02-29T11:49:00Z">
            <w:rPr>
              <w:ins w:id="4561" w:author="Fred Zhou" w:date="2024-02-28T13:56:00Z"/>
              <w:rFonts w:ascii="Arial" w:hAnsi="Arial" w:cs="Arial"/>
              <w:color w:val="222222"/>
              <w:sz w:val="20"/>
              <w:szCs w:val="20"/>
              <w:shd w:val="clear" w:color="auto" w:fill="FFFFFF"/>
            </w:rPr>
          </w:rPrChange>
        </w:rPr>
        <w:pPrChange w:id="4558" w:author="Fred Zhou" w:date="2024-02-29T12:11:00Z">
          <w:pPr>
            <w:ind w:firstLine="420"/>
          </w:pPr>
        </w:pPrChange>
      </w:pPr>
      <w:ins w:id="4562" w:author="Fred Zhou" w:date="2024-02-28T14:47:00Z">
        <w:r>
          <w:rPr/>
          <w:t>Liu L., H</w:t>
        </w:r>
      </w:ins>
      <w:ins w:id="4563" w:author="Fred Zhou" w:date="2024-02-28T14:48:00Z">
        <w:r>
          <w:rPr/>
          <w:t xml:space="preserve">e </w:t>
        </w:r>
      </w:ins>
      <w:ins w:id="4564" w:author="Fred Zhou" w:date="2024-02-28T14:47:00Z">
        <w:r>
          <w:rPr/>
          <w:t>H</w:t>
        </w:r>
      </w:ins>
      <w:ins w:id="4565" w:author="Fred Zhou" w:date="2024-02-28T14:48:00Z">
        <w:r>
          <w:rPr/>
          <w:t>.</w:t>
        </w:r>
      </w:ins>
      <w:ins w:id="4566" w:author="Fred Zhou" w:date="2024-02-28T14:47:00Z">
        <w:r>
          <w:rPr/>
          <w:t>,</w:t>
        </w:r>
      </w:ins>
      <w:ins w:id="4567" w:author="Fred Zhou" w:date="2024-02-28T14:48:00Z">
        <w:r>
          <w:rPr/>
          <w:t xml:space="preserve"> Cai Y., Hang J., Liu J., Liu L., Jiang P.,</w:t>
        </w:r>
      </w:ins>
      <w:ins w:id="4568" w:author="Fred Zhou" w:date="2024-02-28T14:49:00Z">
        <w:r>
          <w:rPr/>
          <w:t xml:space="preserve"> &amp;</w:t>
        </w:r>
      </w:ins>
      <w:ins w:id="4569" w:author="Fred Zhou" w:date="2024-02-28T14:48:00Z">
        <w:r>
          <w:rPr/>
          <w:t xml:space="preserve"> He H.</w:t>
        </w:r>
      </w:ins>
      <w:ins w:id="4570" w:author="Fred Zhou" w:date="2024-02-28T14:49:00Z">
        <w:r>
          <w:rPr/>
          <w:t xml:space="preserve"> (2023). </w:t>
        </w:r>
      </w:ins>
      <w:ins w:id="4571" w:author="Fred Zhou" w:date="2024-02-28T14:47:00Z">
        <w:r>
          <w:rPr/>
          <w:t>Cooling effects of wetland parks in hot and humid areas based on remote sensing images and local climate zone scheme</w:t>
        </w:r>
      </w:ins>
      <w:ins w:id="4572" w:author="Fred Zhou" w:date="2024-02-28T14:49:00Z">
        <w:r>
          <w:rPr/>
          <w:t>. Building and Environment, 243, 110660</w:t>
        </w:r>
      </w:ins>
    </w:p>
    <w:p>
      <w:r>
        <w:t>黄晓军, 王博, 刘萌萌, 郭禹慧, &amp; 李艳雨. (2020). 中国城市高温特征及社会脆弱性评价. 地理研究, 39(7).</w:t>
      </w:r>
    </w:p>
    <w:p>
      <w:pPr>
        <w:rPr>
          <w:ins w:id="4573" w:author="Fred Zhou" w:date="2024-02-29T12:11:00Z"/>
          <w:shd w:val="clear" w:color="auto" w:fill="FFFFFF"/>
        </w:rPr>
      </w:pPr>
      <w:ins w:id="4574" w:author="Fred Zhou" w:date="2024-02-29T10:27:00Z">
        <w:r>
          <w:rPr>
            <w:shd w:val="clear" w:color="auto" w:fill="FFFFFF"/>
          </w:rPr>
          <w:t>任宇,冯曦兮,杨书,唐景霞,徐帆,孔翔瑜... 潘琰.(2020).绵阳市日平均气温与居民非意外死亡的时间序列分析.中国卫生统计(02),239-242.</w:t>
        </w:r>
      </w:ins>
    </w:p>
    <w:p>
      <w:pPr>
        <w:rPr>
          <w:ins w:id="4575" w:author="野草" w:date="2024-02-29T20:56:00Z"/>
          <w:shd w:val="clear" w:color="auto" w:fill="FFFFFF"/>
        </w:rPr>
      </w:pPr>
      <w:ins w:id="4576" w:author="Fred Zhou" w:date="2024-02-29T12:11:00Z">
        <w:r>
          <w:rPr>
            <w:shd w:val="clear" w:color="auto" w:fill="FFFFFF"/>
          </w:rPr>
          <w:t>Coates, L., van Leeuwen, J., Browning, S., Gissing, A., Bratchell, J., &amp; Avci, A. (2022). Heatwave fatalities in Australia, 2001–2018: an analysis of coronial records. </w:t>
        </w:r>
      </w:ins>
      <w:ins w:id="4577" w:author="Fred Zhou" w:date="2024-02-29T12:11:00Z">
        <w:r>
          <w:rPr>
            <w:i/>
            <w:iCs/>
            <w:shd w:val="clear" w:color="auto" w:fill="FFFFFF"/>
          </w:rPr>
          <w:t>International Journal of Disaster Risk Reduction</w:t>
        </w:r>
      </w:ins>
      <w:ins w:id="4578" w:author="Fred Zhou" w:date="2024-02-29T12:11:00Z">
        <w:r>
          <w:rPr>
            <w:shd w:val="clear" w:color="auto" w:fill="FFFFFF"/>
          </w:rPr>
          <w:t>, </w:t>
        </w:r>
      </w:ins>
      <w:ins w:id="4579" w:author="Fred Zhou" w:date="2024-02-29T12:11:00Z">
        <w:r>
          <w:rPr>
            <w:i/>
            <w:iCs/>
            <w:shd w:val="clear" w:color="auto" w:fill="FFFFFF"/>
          </w:rPr>
          <w:t>67</w:t>
        </w:r>
      </w:ins>
      <w:ins w:id="4580" w:author="Fred Zhou" w:date="2024-02-29T12:11:00Z">
        <w:r>
          <w:rPr>
            <w:shd w:val="clear" w:color="auto" w:fill="FFFFFF"/>
          </w:rPr>
          <w:t>, 102671.</w:t>
        </w:r>
      </w:ins>
    </w:p>
    <w:p>
      <w:pPr>
        <w:rPr>
          <w:ins w:id="4581" w:author="野草" w:date="2024-02-29T17:18:25Z"/>
          <w:shd w:val="clear" w:color="auto" w:fill="FFFFFF"/>
        </w:rPr>
      </w:pPr>
    </w:p>
    <w:p>
      <w:pPr>
        <w:rPr>
          <w:ins w:id="4582" w:author="野草" w:date="2024-02-29T20:56:29Z"/>
          <w:rFonts w:hint="eastAsia"/>
          <w:shd w:val="clear" w:color="auto" w:fill="FFFFFF"/>
        </w:rPr>
      </w:pPr>
      <w:ins w:id="4583" w:author="野草" w:date="2024-02-29T20:56:04Z">
        <w:r>
          <w:rPr>
            <w:rFonts w:hint="eastAsia"/>
            <w:shd w:val="clear" w:color="auto" w:fill="FFFFFF"/>
          </w:rPr>
          <w:t>Feng, L., Liu, Y., Zhou, Y., &amp; Yang, S. (2022). A UAV-derived thermal infrared remote sensing three-temperature model and estimation of various vegetation evapotranspiration in urban micro-environments. Urban Forestry &amp; Urban Greening, 69, 127495.</w:t>
        </w:r>
      </w:ins>
    </w:p>
    <w:p>
      <w:pPr>
        <w:rPr>
          <w:ins w:id="4584" w:author="野草" w:date="2024-02-29T21:21:57Z"/>
          <w:rFonts w:hint="eastAsia"/>
          <w:shd w:val="clear" w:color="auto" w:fill="FFFFFF"/>
        </w:rPr>
      </w:pPr>
      <w:ins w:id="4585" w:author="野草" w:date="2024-02-29T20:56:32Z">
        <w:r>
          <w:rPr>
            <w:rFonts w:hint="eastAsia"/>
            <w:shd w:val="clear" w:color="auto" w:fill="FFFFFF"/>
          </w:rPr>
          <w:t>Wei, J., &amp; Zhu, W. (2021). An operational parameterization scheme of surface temperature-vegetation index contextual model for large-scale temporally continuous evapotranspiration estimation: The case study of contiguous United States. Journal of Hydrology, 602, 126805.</w:t>
        </w:r>
      </w:ins>
    </w:p>
    <w:p>
      <w:pPr>
        <w:rPr>
          <w:ins w:id="4586" w:author="野草" w:date="2024-03-01T11:41:51Z"/>
          <w:rFonts w:hint="eastAsia"/>
          <w:shd w:val="clear" w:color="auto" w:fill="FFFFFF"/>
        </w:rPr>
      </w:pPr>
      <w:ins w:id="4587" w:author="野草" w:date="2024-02-29T21:21:58Z">
        <w:r>
          <w:rPr>
            <w:rFonts w:hint="eastAsia"/>
            <w:shd w:val="clear" w:color="auto" w:fill="FFFFFF"/>
          </w:rPr>
          <w:t>Costanza, R., d'Arge, R., De Groot, R., Farber, S., Grasso, M., Hannon, B., ... &amp; Van Den Belt, M. (1997). The value of the world's ecosystem services and natural capital. nature, 387(6630), 253-260.</w:t>
        </w:r>
      </w:ins>
    </w:p>
    <w:p>
      <w:pPr>
        <w:rPr>
          <w:ins w:id="4588" w:author="野草" w:date="2024-03-01T15:53:28Z"/>
          <w:rFonts w:hint="eastAsia"/>
          <w:shd w:val="clear" w:color="auto" w:fill="FFFFFF"/>
        </w:rPr>
      </w:pPr>
      <w:ins w:id="4589" w:author="野草" w:date="2024-03-01T11:41:54Z">
        <w:r>
          <w:rPr>
            <w:rFonts w:hint="eastAsia"/>
            <w:shd w:val="clear" w:color="auto" w:fill="FFFFFF"/>
          </w:rPr>
          <w:t>Zhang, L., Zhang, Z., Ye, T., Zhou, M., Wang, C., Yin, P., &amp; Hou, B. (2018). Mortality effects of heat waves vary by age and area: a multi-area study in China. Environmental Health, 17, 1-12.</w:t>
        </w:r>
      </w:ins>
    </w:p>
    <w:p>
      <w:pPr>
        <w:numPr>
          <w:ilvl w:val="0"/>
          <w:numId w:val="20"/>
          <w:ins w:id="4591" w:author="野草" w:date="2024-03-03T22:55:04Z"/>
        </w:numPr>
        <w:ind w:left="420" w:hanging="420"/>
        <w:rPr>
          <w:ins w:id="4592" w:author="野草" w:date="2024-03-03T22:55:07Z"/>
          <w:rFonts w:hint="eastAsia"/>
          <w:shd w:val="clear" w:color="auto" w:fill="FFFFFF"/>
        </w:rPr>
        <w:pPrChange w:id="4590" w:author="野草" w:date="2024-03-03T22:55:04Z">
          <w:pPr/>
        </w:pPrChange>
      </w:pPr>
      <w:ins w:id="4593" w:author="野草" w:date="2024-03-03T22:55:06Z">
        <w:r>
          <w:rPr>
            <w:rFonts w:hint="eastAsia"/>
            <w:shd w:val="clear" w:color="auto" w:fill="FFFFFF"/>
            <w:lang w:val="en-US" w:eastAsia="zh-CN"/>
          </w:rPr>
          <w:t>植被</w:t>
        </w:r>
      </w:ins>
      <w:ins w:id="4594" w:author="野草" w:date="2024-03-03T22:55:07Z">
        <w:r>
          <w:rPr>
            <w:rFonts w:hint="eastAsia"/>
            <w:shd w:val="clear" w:color="auto" w:fill="FFFFFF"/>
            <w:lang w:val="en-US" w:eastAsia="zh-CN"/>
          </w:rPr>
          <w:t>多样性</w:t>
        </w:r>
      </w:ins>
    </w:p>
    <w:p>
      <w:pPr>
        <w:numPr>
          <w:ilvl w:val="0"/>
          <w:numId w:val="20"/>
          <w:ins w:id="4596" w:author="野草" w:date="2024-03-03T22:55:04Z"/>
        </w:numPr>
        <w:ind w:left="420" w:hanging="420"/>
        <w:rPr>
          <w:ins w:id="4597" w:author="野草" w:date="2024-03-03T22:55:09Z"/>
          <w:rFonts w:hint="eastAsia"/>
          <w:shd w:val="clear" w:color="auto" w:fill="FFFFFF"/>
        </w:rPr>
        <w:pPrChange w:id="4595" w:author="野草" w:date="2024-03-03T22:55:04Z">
          <w:pPr/>
        </w:pPrChange>
      </w:pPr>
      <w:ins w:id="4598" w:author="野草" w:date="2024-03-03T22:55:09Z">
        <w:r>
          <w:rPr>
            <w:rFonts w:hint="eastAsia"/>
            <w:shd w:val="clear" w:color="auto" w:fill="FFFFFF"/>
            <w:lang w:val="en-US" w:eastAsia="zh-CN"/>
          </w:rPr>
          <w:t>鸟类</w:t>
        </w:r>
      </w:ins>
    </w:p>
    <w:p>
      <w:pPr>
        <w:numPr>
          <w:ilvl w:val="0"/>
          <w:numId w:val="20"/>
          <w:ins w:id="4600" w:author="野草" w:date="2024-03-03T22:55:04Z"/>
        </w:numPr>
        <w:ind w:left="420" w:hanging="420"/>
        <w:rPr>
          <w:ins w:id="4601" w:author="野草" w:date="2024-03-03T22:55:17Z"/>
          <w:rFonts w:hint="eastAsia"/>
          <w:shd w:val="clear" w:color="auto" w:fill="FFFFFF"/>
        </w:rPr>
        <w:pPrChange w:id="4599" w:author="野草" w:date="2024-03-03T22:55:04Z">
          <w:pPr/>
        </w:pPrChange>
      </w:pPr>
      <w:ins w:id="4602" w:author="野草" w:date="2024-03-03T22:55:10Z">
        <w:r>
          <w:rPr>
            <w:rFonts w:hint="eastAsia"/>
            <w:shd w:val="clear" w:color="auto" w:fill="FFFFFF"/>
            <w:lang w:val="en-US" w:eastAsia="zh-CN"/>
          </w:rPr>
          <w:t>基于</w:t>
        </w:r>
      </w:ins>
      <w:ins w:id="4603" w:author="野草" w:date="2024-03-03T22:55:16Z">
        <w:r>
          <w:rPr>
            <w:rFonts w:hint="eastAsia"/>
            <w:shd w:val="clear" w:color="auto" w:fill="FFFFFF"/>
            <w:lang w:val="en-US" w:eastAsia="zh-CN"/>
          </w:rPr>
          <w:t>绿量</w:t>
        </w:r>
      </w:ins>
      <w:ins w:id="4604" w:author="野草" w:date="2024-03-03T22:55:22Z">
        <w:r>
          <w:rPr>
            <w:rFonts w:hint="eastAsia"/>
            <w:shd w:val="clear" w:color="auto" w:fill="FFFFFF"/>
            <w:lang w:val="en-US" w:eastAsia="zh-CN"/>
          </w:rPr>
          <w:t>的</w:t>
        </w:r>
      </w:ins>
      <w:ins w:id="4605" w:author="野草" w:date="2024-03-03T22:55:23Z">
        <w:r>
          <w:rPr>
            <w:rFonts w:hint="eastAsia"/>
            <w:shd w:val="clear" w:color="auto" w:fill="FFFFFF"/>
            <w:lang w:val="en-US" w:eastAsia="zh-CN"/>
          </w:rPr>
          <w:t>TVOE</w:t>
        </w:r>
      </w:ins>
    </w:p>
    <w:p>
      <w:pPr>
        <w:numPr>
          <w:ilvl w:val="0"/>
          <w:numId w:val="20"/>
          <w:ins w:id="4607" w:author="野草" w:date="2024-03-03T22:55:04Z"/>
        </w:numPr>
        <w:ind w:left="420" w:hanging="420"/>
        <w:rPr>
          <w:ins w:id="4608" w:author="野草" w:date="2024-03-03T23:06:33Z"/>
          <w:rFonts w:hint="eastAsia"/>
          <w:shd w:val="clear" w:color="auto" w:fill="FFFFFF"/>
        </w:rPr>
        <w:pPrChange w:id="4606" w:author="野草" w:date="2024-03-03T22:55:04Z">
          <w:pPr/>
        </w:pPrChange>
      </w:pPr>
      <w:ins w:id="4609" w:author="野草" w:date="2024-03-03T22:55:31Z">
        <w:r>
          <w:rPr>
            <w:rFonts w:hint="eastAsia"/>
            <w:shd w:val="clear" w:color="auto" w:fill="FFFFFF"/>
            <w:lang w:val="en-US" w:eastAsia="zh-CN"/>
          </w:rPr>
          <w:t>绿地</w:t>
        </w:r>
      </w:ins>
      <w:ins w:id="4610" w:author="野草" w:date="2024-03-03T22:55:32Z">
        <w:r>
          <w:rPr>
            <w:rFonts w:hint="eastAsia"/>
            <w:shd w:val="clear" w:color="auto" w:fill="FFFFFF"/>
            <w:lang w:val="en-US" w:eastAsia="zh-CN"/>
          </w:rPr>
          <w:t>降温</w:t>
        </w:r>
      </w:ins>
      <w:ins w:id="4611" w:author="野草" w:date="2024-03-03T22:55:33Z">
        <w:r>
          <w:rPr>
            <w:rFonts w:hint="eastAsia"/>
            <w:shd w:val="clear" w:color="auto" w:fill="FFFFFF"/>
            <w:lang w:val="en-US" w:eastAsia="zh-CN"/>
          </w:rPr>
          <w:t>结合</w:t>
        </w:r>
      </w:ins>
      <w:ins w:id="4612" w:author="野草" w:date="2024-03-03T22:55:34Z">
        <w:r>
          <w:rPr>
            <w:rFonts w:hint="eastAsia"/>
            <w:shd w:val="clear" w:color="auto" w:fill="FFFFFF"/>
            <w:lang w:val="en-US" w:eastAsia="zh-CN"/>
          </w:rPr>
          <w:t>社会指标</w:t>
        </w:r>
      </w:ins>
    </w:p>
    <w:p>
      <w:pPr>
        <w:numPr>
          <w:ilvl w:val="0"/>
          <w:numId w:val="20"/>
          <w:ins w:id="4614" w:author="野草" w:date="2024-03-03T22:55:04Z"/>
        </w:numPr>
        <w:ind w:left="420" w:hanging="420"/>
        <w:rPr>
          <w:ins w:id="4615" w:author="野草" w:date="2024-03-03T23:07:59Z"/>
          <w:rFonts w:hint="eastAsia"/>
          <w:shd w:val="clear" w:color="auto" w:fill="FFFFFF"/>
        </w:rPr>
        <w:pPrChange w:id="4613" w:author="野草" w:date="2024-03-03T22:55:04Z">
          <w:pPr/>
        </w:pPrChange>
      </w:pPr>
      <w:ins w:id="4616" w:author="野草" w:date="2024-03-03T23:06:33Z">
        <w:r>
          <w:rPr>
            <w:rFonts w:hint="eastAsia"/>
            <w:shd w:val="clear" w:color="auto" w:fill="FFFFFF"/>
            <w:lang w:val="en-US" w:eastAsia="zh-CN"/>
          </w:rPr>
          <w:t>？</w:t>
        </w:r>
      </w:ins>
      <w:ins w:id="4617" w:author="野草" w:date="2024-03-03T23:06:37Z">
        <w:r>
          <w:rPr>
            <w:rFonts w:hint="eastAsia"/>
            <w:shd w:val="clear" w:color="auto" w:fill="FFFFFF"/>
            <w:lang w:val="en-US" w:eastAsia="zh-CN"/>
          </w:rPr>
          <w:t>再</w:t>
        </w:r>
      </w:ins>
      <w:ins w:id="4618" w:author="野草" w:date="2024-03-03T23:06:38Z">
        <w:r>
          <w:rPr>
            <w:rFonts w:hint="eastAsia"/>
            <w:shd w:val="clear" w:color="auto" w:fill="FFFFFF"/>
            <w:lang w:val="en-US" w:eastAsia="zh-CN"/>
          </w:rPr>
          <w:t>分析</w:t>
        </w:r>
      </w:ins>
      <w:ins w:id="4619" w:author="野草" w:date="2024-03-03T23:06:39Z">
        <w:r>
          <w:rPr>
            <w:rFonts w:hint="eastAsia"/>
            <w:shd w:val="clear" w:color="auto" w:fill="FFFFFF"/>
            <w:lang w:val="en-US" w:eastAsia="zh-CN"/>
          </w:rPr>
          <w:t>产品</w:t>
        </w:r>
      </w:ins>
    </w:p>
    <w:p>
      <w:pPr>
        <w:numPr>
          <w:ilvl w:val="0"/>
          <w:numId w:val="20"/>
          <w:ins w:id="4621" w:author="野草" w:date="2024-03-03T22:55:04Z"/>
        </w:numPr>
        <w:ind w:left="420" w:hanging="420"/>
        <w:rPr>
          <w:ins w:id="4622" w:author="野草" w:date="2024-03-03T23:19:49Z"/>
          <w:rFonts w:hint="eastAsia"/>
          <w:shd w:val="clear" w:color="auto" w:fill="FFFFFF"/>
        </w:rPr>
        <w:pPrChange w:id="4620" w:author="野草" w:date="2024-03-03T22:55:04Z">
          <w:pPr/>
        </w:pPrChange>
      </w:pPr>
      <w:ins w:id="4623" w:author="野草" w:date="2024-03-03T23:08:00Z">
        <w:r>
          <w:rPr>
            <w:rFonts w:hint="eastAsia"/>
            <w:shd w:val="clear" w:color="auto" w:fill="FFFFFF"/>
            <w:lang w:val="en-US" w:eastAsia="zh-CN"/>
          </w:rPr>
          <w:t>百度</w:t>
        </w:r>
      </w:ins>
      <w:ins w:id="4624" w:author="野草" w:date="2024-03-03T23:08:01Z">
        <w:r>
          <w:rPr>
            <w:rFonts w:hint="eastAsia"/>
            <w:shd w:val="clear" w:color="auto" w:fill="FFFFFF"/>
            <w:lang w:val="en-US" w:eastAsia="zh-CN"/>
          </w:rPr>
          <w:t>大数据</w:t>
        </w:r>
      </w:ins>
    </w:p>
    <w:p>
      <w:pPr>
        <w:numPr>
          <w:ilvl w:val="0"/>
          <w:numId w:val="20"/>
          <w:ins w:id="4626" w:author="野草" w:date="2024-03-03T22:55:04Z"/>
        </w:numPr>
        <w:ind w:left="420" w:hanging="420"/>
        <w:rPr>
          <w:rFonts w:hint="eastAsia"/>
          <w:shd w:val="clear" w:color="auto" w:fill="FFFFFF"/>
        </w:rPr>
        <w:pPrChange w:id="4625" w:author="野草" w:date="2024-03-03T22:55:04Z">
          <w:pPr/>
        </w:pPrChange>
      </w:pPr>
      <w:ins w:id="4627" w:author="野草" w:date="2024-03-03T23:19:49Z">
        <w:r>
          <w:rPr>
            <w:rFonts w:hint="eastAsia"/>
            <w:shd w:val="clear" w:color="auto" w:fill="FFFFFF"/>
            <w:lang w:val="en-US" w:eastAsia="zh-CN"/>
          </w:rPr>
          <w:t>L</w:t>
        </w:r>
      </w:ins>
      <w:ins w:id="4628" w:author="野草" w:date="2024-03-03T23:19:50Z">
        <w:r>
          <w:rPr>
            <w:rFonts w:hint="eastAsia"/>
            <w:shd w:val="clear" w:color="auto" w:fill="FFFFFF"/>
            <w:lang w:val="en-US" w:eastAsia="zh-CN"/>
          </w:rPr>
          <w:t>AND</w:t>
        </w:r>
      </w:ins>
      <w:ins w:id="4629" w:author="野草" w:date="2024-03-03T23:19:51Z">
        <w:r>
          <w:rPr>
            <w:rFonts w:hint="eastAsia"/>
            <w:shd w:val="clear" w:color="auto" w:fill="FFFFFF"/>
            <w:lang w:val="en-US" w:eastAsia="zh-CN"/>
          </w:rPr>
          <w:t xml:space="preserve">SAT </w:t>
        </w:r>
      </w:ins>
      <w:ins w:id="4630" w:author="野草" w:date="2024-03-03T23:19:52Z">
        <w:r>
          <w:rPr>
            <w:rFonts w:hint="eastAsia"/>
            <w:shd w:val="clear" w:color="auto" w:fill="FFFFFF"/>
            <w:lang w:val="en-US" w:eastAsia="zh-CN"/>
          </w:rPr>
          <w:t>湿度</w:t>
        </w:r>
      </w:ins>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汉仪力量黑简">
    <w:panose1 w:val="00020600040101010101"/>
    <w:charset w:val="86"/>
    <w:family w:val="auto"/>
    <w:pitch w:val="default"/>
    <w:sig w:usb0="A00002BF" w:usb1="18EF7CFA" w:usb2="00000016" w:usb3="00000000" w:csb0="0004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F6AAF"/>
    <w:multiLevelType w:val="multilevel"/>
    <w:tmpl w:val="AD5F6AA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94C56D"/>
    <w:multiLevelType w:val="singleLevel"/>
    <w:tmpl w:val="C394C56D"/>
    <w:lvl w:ilvl="0" w:tentative="0">
      <w:start w:val="1"/>
      <w:numFmt w:val="bullet"/>
      <w:lvlText w:val=""/>
      <w:lvlJc w:val="left"/>
      <w:pPr>
        <w:ind w:left="420" w:hanging="420"/>
      </w:pPr>
      <w:rPr>
        <w:rFonts w:hint="default" w:ascii="Wingdings" w:hAnsi="Wingdings"/>
      </w:rPr>
    </w:lvl>
  </w:abstractNum>
  <w:abstractNum w:abstractNumId="2">
    <w:nsid w:val="C3A2E542"/>
    <w:multiLevelType w:val="singleLevel"/>
    <w:tmpl w:val="C3A2E542"/>
    <w:lvl w:ilvl="0" w:tentative="0">
      <w:start w:val="1"/>
      <w:numFmt w:val="bullet"/>
      <w:lvlText w:val=""/>
      <w:lvlJc w:val="left"/>
      <w:pPr>
        <w:ind w:left="420" w:hanging="420"/>
      </w:pPr>
      <w:rPr>
        <w:rFonts w:hint="default" w:ascii="Wingdings" w:hAnsi="Wingdings"/>
      </w:rPr>
    </w:lvl>
  </w:abstractNum>
  <w:abstractNum w:abstractNumId="3">
    <w:nsid w:val="CAF7824F"/>
    <w:multiLevelType w:val="multilevel"/>
    <w:tmpl w:val="CAF782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CF5AA5FE"/>
    <w:multiLevelType w:val="multilevel"/>
    <w:tmpl w:val="CF5AA5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7FAD43F"/>
    <w:multiLevelType w:val="singleLevel"/>
    <w:tmpl w:val="D7FAD43F"/>
    <w:lvl w:ilvl="0" w:tentative="0">
      <w:start w:val="1"/>
      <w:numFmt w:val="bullet"/>
      <w:lvlText w:val=""/>
      <w:lvlJc w:val="left"/>
      <w:pPr>
        <w:ind w:left="420" w:hanging="420"/>
      </w:pPr>
      <w:rPr>
        <w:rFonts w:hint="default" w:ascii="Wingdings" w:hAnsi="Wingdings"/>
      </w:rPr>
    </w:lvl>
  </w:abstractNum>
  <w:abstractNum w:abstractNumId="6">
    <w:nsid w:val="D855D27E"/>
    <w:multiLevelType w:val="singleLevel"/>
    <w:tmpl w:val="D855D27E"/>
    <w:lvl w:ilvl="0" w:tentative="0">
      <w:start w:val="1"/>
      <w:numFmt w:val="bullet"/>
      <w:lvlText w:val=""/>
      <w:lvlJc w:val="left"/>
      <w:pPr>
        <w:ind w:left="420" w:hanging="420"/>
      </w:pPr>
      <w:rPr>
        <w:rFonts w:hint="default" w:ascii="Wingdings" w:hAnsi="Wingdings"/>
      </w:rPr>
    </w:lvl>
  </w:abstractNum>
  <w:abstractNum w:abstractNumId="7">
    <w:nsid w:val="E2612FF2"/>
    <w:multiLevelType w:val="multilevel"/>
    <w:tmpl w:val="E2612F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8386A69"/>
    <w:multiLevelType w:val="multilevel"/>
    <w:tmpl w:val="08386A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9">
    <w:nsid w:val="0DE41CEE"/>
    <w:multiLevelType w:val="multilevel"/>
    <w:tmpl w:val="0DE41CEE"/>
    <w:lvl w:ilvl="0" w:tentative="0">
      <w:start w:val="1"/>
      <w:numFmt w:val="decimal"/>
      <w:lvlText w:val="%1)"/>
      <w:lvlJc w:val="left"/>
      <w:pPr>
        <w:ind w:left="420" w:hanging="420"/>
      </w:pPr>
      <w:rPr>
        <w:rFonts w:hint="default" w:ascii="Times New Roman" w:hAnsi="Times New Roman" w:cs="Times New Roman"/>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0">
    <w:nsid w:val="18BD2E24"/>
    <w:multiLevelType w:val="multilevel"/>
    <w:tmpl w:val="18BD2E24"/>
    <w:lvl w:ilvl="0" w:tentative="0">
      <w:start w:val="1"/>
      <w:numFmt w:val="bullet"/>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420"/>
        </w:tabs>
        <w:ind w:left="440" w:hanging="440"/>
      </w:pPr>
      <w:rPr>
        <w:rFonts w:hint="default" w:ascii="Wingdings" w:hAnsi="Wingdings"/>
      </w:rPr>
    </w:lvl>
    <w:lvl w:ilvl="2" w:tentative="0">
      <w:start w:val="1"/>
      <w:numFmt w:val="bullet"/>
      <w:lvlText w:val=""/>
      <w:lvlJc w:val="left"/>
      <w:pPr>
        <w:tabs>
          <w:tab w:val="left" w:pos="-420"/>
        </w:tabs>
        <w:ind w:left="860" w:hanging="440"/>
      </w:pPr>
      <w:rPr>
        <w:rFonts w:hint="default" w:ascii="Wingdings" w:hAnsi="Wingdings"/>
      </w:rPr>
    </w:lvl>
    <w:lvl w:ilvl="3" w:tentative="0">
      <w:start w:val="1"/>
      <w:numFmt w:val="bullet"/>
      <w:lvlText w:val=""/>
      <w:lvlJc w:val="left"/>
      <w:pPr>
        <w:tabs>
          <w:tab w:val="left" w:pos="-420"/>
        </w:tabs>
        <w:ind w:left="1280" w:hanging="440"/>
      </w:pPr>
      <w:rPr>
        <w:rFonts w:hint="default" w:ascii="Wingdings" w:hAnsi="Wingdings"/>
      </w:rPr>
    </w:lvl>
    <w:lvl w:ilvl="4" w:tentative="0">
      <w:start w:val="1"/>
      <w:numFmt w:val="bullet"/>
      <w:lvlText w:val=""/>
      <w:lvlJc w:val="left"/>
      <w:pPr>
        <w:tabs>
          <w:tab w:val="left" w:pos="1680"/>
        </w:tabs>
        <w:ind w:left="1680" w:hanging="420"/>
      </w:pPr>
      <w:rPr>
        <w:rFonts w:hint="eastAsia" w:ascii="楷体" w:hAnsi="楷体" w:eastAsia="楷体"/>
      </w:rPr>
    </w:lvl>
    <w:lvl w:ilvl="5" w:tentative="0">
      <w:start w:val="1"/>
      <w:numFmt w:val="bullet"/>
      <w:lvlText w:val=""/>
      <w:lvlJc w:val="left"/>
      <w:pPr>
        <w:tabs>
          <w:tab w:val="left" w:pos="2100"/>
        </w:tabs>
        <w:ind w:left="2100" w:hanging="420"/>
      </w:pPr>
      <w:rPr>
        <w:rFonts w:hint="eastAsia" w:ascii="楷体" w:hAnsi="楷体" w:eastAsia="楷体"/>
      </w:rPr>
    </w:lvl>
    <w:lvl w:ilvl="6" w:tentative="0">
      <w:start w:val="1"/>
      <w:numFmt w:val="bullet"/>
      <w:lvlText w:val=""/>
      <w:lvlJc w:val="left"/>
      <w:pPr>
        <w:tabs>
          <w:tab w:val="left" w:pos="2520"/>
        </w:tabs>
        <w:ind w:left="2520" w:hanging="420"/>
      </w:pPr>
      <w:rPr>
        <w:rFonts w:hint="eastAsia" w:ascii="楷体" w:hAnsi="楷体" w:eastAsia="楷体"/>
      </w:rPr>
    </w:lvl>
    <w:lvl w:ilvl="7" w:tentative="0">
      <w:start w:val="1"/>
      <w:numFmt w:val="bullet"/>
      <w:lvlText w:val=""/>
      <w:lvlJc w:val="left"/>
      <w:pPr>
        <w:tabs>
          <w:tab w:val="left" w:pos="2940"/>
        </w:tabs>
        <w:ind w:left="2940" w:hanging="420"/>
      </w:pPr>
      <w:rPr>
        <w:rFonts w:hint="eastAsia" w:ascii="楷体" w:hAnsi="楷体" w:eastAsia="楷体"/>
      </w:rPr>
    </w:lvl>
    <w:lvl w:ilvl="8" w:tentative="0">
      <w:start w:val="1"/>
      <w:numFmt w:val="bullet"/>
      <w:lvlText w:val=""/>
      <w:lvlJc w:val="left"/>
      <w:pPr>
        <w:tabs>
          <w:tab w:val="left" w:pos="3360"/>
        </w:tabs>
        <w:ind w:left="3360" w:hanging="420"/>
      </w:pPr>
      <w:rPr>
        <w:rFonts w:hint="eastAsia" w:ascii="楷体" w:hAnsi="楷体" w:eastAsia="楷体"/>
      </w:rPr>
    </w:lvl>
  </w:abstractNum>
  <w:abstractNum w:abstractNumId="11">
    <w:nsid w:val="31434E3E"/>
    <w:multiLevelType w:val="multilevel"/>
    <w:tmpl w:val="31434E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7602F6C"/>
    <w:multiLevelType w:val="multilevel"/>
    <w:tmpl w:val="37602F6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13">
    <w:nsid w:val="39861AD6"/>
    <w:multiLevelType w:val="multilevel"/>
    <w:tmpl w:val="39861AD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4">
    <w:nsid w:val="51190037"/>
    <w:multiLevelType w:val="multilevel"/>
    <w:tmpl w:val="51190037"/>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5">
    <w:nsid w:val="58D11276"/>
    <w:multiLevelType w:val="multilevel"/>
    <w:tmpl w:val="58D112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6">
    <w:nsid w:val="61D5FEBB"/>
    <w:multiLevelType w:val="multilevel"/>
    <w:tmpl w:val="61D5FE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631DCF80"/>
    <w:multiLevelType w:val="singleLevel"/>
    <w:tmpl w:val="631DCF80"/>
    <w:lvl w:ilvl="0" w:tentative="0">
      <w:start w:val="1"/>
      <w:numFmt w:val="bullet"/>
      <w:lvlText w:val=""/>
      <w:lvlJc w:val="left"/>
      <w:pPr>
        <w:tabs>
          <w:tab w:val="left" w:pos="420"/>
        </w:tabs>
        <w:ind w:left="840" w:hanging="420"/>
      </w:pPr>
      <w:rPr>
        <w:rFonts w:hint="default" w:ascii="Wingdings" w:hAnsi="Wingdings"/>
      </w:rPr>
    </w:lvl>
  </w:abstractNum>
  <w:abstractNum w:abstractNumId="18">
    <w:nsid w:val="7A533DA5"/>
    <w:multiLevelType w:val="multilevel"/>
    <w:tmpl w:val="7A533D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F8B4658"/>
    <w:multiLevelType w:val="multilevel"/>
    <w:tmpl w:val="7F8B4658"/>
    <w:lvl w:ilvl="0" w:tentative="0">
      <w:start w:val="1"/>
      <w:numFmt w:val="decimal"/>
      <w:lvlText w:val="%1."/>
      <w:lvlJc w:val="left"/>
      <w:pPr>
        <w:ind w:left="470" w:hanging="470"/>
      </w:pPr>
      <w:rPr>
        <w:rFonts w:hint="default"/>
      </w:rPr>
    </w:lvl>
    <w:lvl w:ilvl="1" w:tentative="0">
      <w:start w:val="1"/>
      <w:numFmt w:val="decimal"/>
      <w:pStyle w:val="3"/>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1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4"/>
  </w:num>
  <w:num w:numId="6">
    <w:abstractNumId w:val="9"/>
    <w:lvlOverride w:ilvl="0">
      <w:startOverride w:val="1"/>
    </w:lvlOverride>
  </w:num>
  <w:num w:numId="7">
    <w:abstractNumId w:val="16"/>
  </w:num>
  <w:num w:numId="8">
    <w:abstractNumId w:val="18"/>
  </w:num>
  <w:num w:numId="9">
    <w:abstractNumId w:val="17"/>
  </w:num>
  <w:num w:numId="10">
    <w:abstractNumId w:val="11"/>
  </w:num>
  <w:num w:numId="11">
    <w:abstractNumId w:val="2"/>
  </w:num>
  <w:num w:numId="12">
    <w:abstractNumId w:val="3"/>
  </w:num>
  <w:num w:numId="13">
    <w:abstractNumId w:val="14"/>
  </w:num>
  <w:num w:numId="14">
    <w:abstractNumId w:val="13"/>
  </w:num>
  <w:num w:numId="15">
    <w:abstractNumId w:val="8"/>
  </w:num>
  <w:num w:numId="16">
    <w:abstractNumId w:val="15"/>
  </w:num>
  <w:num w:numId="17">
    <w:abstractNumId w:val="10"/>
  </w:num>
  <w:num w:numId="18">
    <w:abstractNumId w:val="5"/>
  </w:num>
  <w:num w:numId="19">
    <w:abstractNumId w:val="6"/>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red Zhou">
    <w15:presenceInfo w15:providerId="None" w15:userId="Fred Zhou"/>
  </w15:person>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59A70592"/>
    <w:rsid w:val="000174CD"/>
    <w:rsid w:val="00025BFA"/>
    <w:rsid w:val="0002693D"/>
    <w:rsid w:val="00032ACD"/>
    <w:rsid w:val="00075F40"/>
    <w:rsid w:val="00086C87"/>
    <w:rsid w:val="000A7C93"/>
    <w:rsid w:val="000B59EF"/>
    <w:rsid w:val="000D386B"/>
    <w:rsid w:val="000E38CD"/>
    <w:rsid w:val="0011215B"/>
    <w:rsid w:val="00156744"/>
    <w:rsid w:val="001640F4"/>
    <w:rsid w:val="001B2DD4"/>
    <w:rsid w:val="001E4DFF"/>
    <w:rsid w:val="001E7CE0"/>
    <w:rsid w:val="00222ADA"/>
    <w:rsid w:val="00224208"/>
    <w:rsid w:val="002366B1"/>
    <w:rsid w:val="002451B4"/>
    <w:rsid w:val="00256C1D"/>
    <w:rsid w:val="00260E10"/>
    <w:rsid w:val="00276582"/>
    <w:rsid w:val="002979D1"/>
    <w:rsid w:val="002B2D7E"/>
    <w:rsid w:val="002E04F4"/>
    <w:rsid w:val="00306B3B"/>
    <w:rsid w:val="00311AF6"/>
    <w:rsid w:val="00311FE9"/>
    <w:rsid w:val="003255C0"/>
    <w:rsid w:val="0033668D"/>
    <w:rsid w:val="003D1C57"/>
    <w:rsid w:val="003F697F"/>
    <w:rsid w:val="003F7301"/>
    <w:rsid w:val="004226C5"/>
    <w:rsid w:val="00443BD2"/>
    <w:rsid w:val="00465136"/>
    <w:rsid w:val="00466C4B"/>
    <w:rsid w:val="004726D6"/>
    <w:rsid w:val="00475E5B"/>
    <w:rsid w:val="00490E79"/>
    <w:rsid w:val="00491476"/>
    <w:rsid w:val="004B101E"/>
    <w:rsid w:val="004E6E18"/>
    <w:rsid w:val="0056487C"/>
    <w:rsid w:val="00566674"/>
    <w:rsid w:val="00571EA7"/>
    <w:rsid w:val="00573717"/>
    <w:rsid w:val="00583261"/>
    <w:rsid w:val="00587729"/>
    <w:rsid w:val="005A7401"/>
    <w:rsid w:val="005B37F6"/>
    <w:rsid w:val="005C6EBB"/>
    <w:rsid w:val="005C7402"/>
    <w:rsid w:val="005D0AE5"/>
    <w:rsid w:val="00661E61"/>
    <w:rsid w:val="00674BA4"/>
    <w:rsid w:val="006950E9"/>
    <w:rsid w:val="00696CCE"/>
    <w:rsid w:val="006D0526"/>
    <w:rsid w:val="006E2983"/>
    <w:rsid w:val="006F725C"/>
    <w:rsid w:val="00704FFA"/>
    <w:rsid w:val="00712A2F"/>
    <w:rsid w:val="007139A7"/>
    <w:rsid w:val="00750F91"/>
    <w:rsid w:val="0077214F"/>
    <w:rsid w:val="007722C7"/>
    <w:rsid w:val="007722D8"/>
    <w:rsid w:val="00777C35"/>
    <w:rsid w:val="007863A8"/>
    <w:rsid w:val="007A473A"/>
    <w:rsid w:val="007D78CE"/>
    <w:rsid w:val="00803ABF"/>
    <w:rsid w:val="0081107C"/>
    <w:rsid w:val="0083434B"/>
    <w:rsid w:val="00845546"/>
    <w:rsid w:val="0086394D"/>
    <w:rsid w:val="0089259B"/>
    <w:rsid w:val="00895F87"/>
    <w:rsid w:val="008A34AA"/>
    <w:rsid w:val="008A499B"/>
    <w:rsid w:val="008C245E"/>
    <w:rsid w:val="008E1C9A"/>
    <w:rsid w:val="008E30BF"/>
    <w:rsid w:val="008F4A68"/>
    <w:rsid w:val="00907D9B"/>
    <w:rsid w:val="00955C3D"/>
    <w:rsid w:val="0096225D"/>
    <w:rsid w:val="009709F9"/>
    <w:rsid w:val="0098574E"/>
    <w:rsid w:val="009A6B0A"/>
    <w:rsid w:val="009E2DA1"/>
    <w:rsid w:val="00A04CF9"/>
    <w:rsid w:val="00A21517"/>
    <w:rsid w:val="00A32E64"/>
    <w:rsid w:val="00A46257"/>
    <w:rsid w:val="00A9109D"/>
    <w:rsid w:val="00A91234"/>
    <w:rsid w:val="00AB405B"/>
    <w:rsid w:val="00AD751C"/>
    <w:rsid w:val="00B07360"/>
    <w:rsid w:val="00B73124"/>
    <w:rsid w:val="00BA3DC4"/>
    <w:rsid w:val="00C0222F"/>
    <w:rsid w:val="00C27C03"/>
    <w:rsid w:val="00C311C7"/>
    <w:rsid w:val="00C47D3E"/>
    <w:rsid w:val="00C573FC"/>
    <w:rsid w:val="00C74B7D"/>
    <w:rsid w:val="00C818EA"/>
    <w:rsid w:val="00C8584E"/>
    <w:rsid w:val="00C93503"/>
    <w:rsid w:val="00C95FD6"/>
    <w:rsid w:val="00C96C81"/>
    <w:rsid w:val="00CB2924"/>
    <w:rsid w:val="00CC43B5"/>
    <w:rsid w:val="00CD5C65"/>
    <w:rsid w:val="00D1059A"/>
    <w:rsid w:val="00D31DE5"/>
    <w:rsid w:val="00D35C9C"/>
    <w:rsid w:val="00D36A4F"/>
    <w:rsid w:val="00D371DF"/>
    <w:rsid w:val="00D43FE6"/>
    <w:rsid w:val="00D51527"/>
    <w:rsid w:val="00D731FD"/>
    <w:rsid w:val="00D77A6C"/>
    <w:rsid w:val="00D81D4B"/>
    <w:rsid w:val="00D8497D"/>
    <w:rsid w:val="00DA21C5"/>
    <w:rsid w:val="00DB1D1D"/>
    <w:rsid w:val="00DC3789"/>
    <w:rsid w:val="00DD40B8"/>
    <w:rsid w:val="00E123A7"/>
    <w:rsid w:val="00E60AB4"/>
    <w:rsid w:val="00E74E2D"/>
    <w:rsid w:val="00E77E0C"/>
    <w:rsid w:val="00E84C8D"/>
    <w:rsid w:val="00EA0B02"/>
    <w:rsid w:val="00EA341B"/>
    <w:rsid w:val="00EC4284"/>
    <w:rsid w:val="00EE2D37"/>
    <w:rsid w:val="00EE30F3"/>
    <w:rsid w:val="00EE4D74"/>
    <w:rsid w:val="00EE65D8"/>
    <w:rsid w:val="00EF3BB2"/>
    <w:rsid w:val="00EF5341"/>
    <w:rsid w:val="00F16B33"/>
    <w:rsid w:val="00F24E82"/>
    <w:rsid w:val="00F2506F"/>
    <w:rsid w:val="00F65D47"/>
    <w:rsid w:val="00F860BB"/>
    <w:rsid w:val="00FA0243"/>
    <w:rsid w:val="00FA580C"/>
    <w:rsid w:val="00FD091F"/>
    <w:rsid w:val="00FD1217"/>
    <w:rsid w:val="00FE56FA"/>
    <w:rsid w:val="00FE6056"/>
    <w:rsid w:val="028406FC"/>
    <w:rsid w:val="02EB228F"/>
    <w:rsid w:val="03221510"/>
    <w:rsid w:val="048D044A"/>
    <w:rsid w:val="050433C6"/>
    <w:rsid w:val="052F6738"/>
    <w:rsid w:val="053F077B"/>
    <w:rsid w:val="06404AD2"/>
    <w:rsid w:val="06563D11"/>
    <w:rsid w:val="08C77405"/>
    <w:rsid w:val="09A51580"/>
    <w:rsid w:val="0B204EFB"/>
    <w:rsid w:val="0B7D318A"/>
    <w:rsid w:val="0BAA7E58"/>
    <w:rsid w:val="0C6177E3"/>
    <w:rsid w:val="0C7F5541"/>
    <w:rsid w:val="10CD00E9"/>
    <w:rsid w:val="115B179A"/>
    <w:rsid w:val="11E84A53"/>
    <w:rsid w:val="11F62B98"/>
    <w:rsid w:val="11F976BA"/>
    <w:rsid w:val="120F0147"/>
    <w:rsid w:val="128F5D37"/>
    <w:rsid w:val="131D0D42"/>
    <w:rsid w:val="13B1105D"/>
    <w:rsid w:val="13FA41EA"/>
    <w:rsid w:val="14A620E2"/>
    <w:rsid w:val="151B71F4"/>
    <w:rsid w:val="1587632F"/>
    <w:rsid w:val="170773AB"/>
    <w:rsid w:val="1A82318C"/>
    <w:rsid w:val="1AFA7DA3"/>
    <w:rsid w:val="1B3A3A66"/>
    <w:rsid w:val="1D507571"/>
    <w:rsid w:val="1D6F64DC"/>
    <w:rsid w:val="1ECD7DEF"/>
    <w:rsid w:val="1FB35148"/>
    <w:rsid w:val="204027EF"/>
    <w:rsid w:val="20FF12EB"/>
    <w:rsid w:val="21AE2AB8"/>
    <w:rsid w:val="22645B7F"/>
    <w:rsid w:val="22F62000"/>
    <w:rsid w:val="23437C81"/>
    <w:rsid w:val="246916F9"/>
    <w:rsid w:val="24C04FDC"/>
    <w:rsid w:val="25EA380B"/>
    <w:rsid w:val="26404627"/>
    <w:rsid w:val="27C05E36"/>
    <w:rsid w:val="281F64BE"/>
    <w:rsid w:val="292867CC"/>
    <w:rsid w:val="2AB57819"/>
    <w:rsid w:val="2B1E5F07"/>
    <w:rsid w:val="2CCC160E"/>
    <w:rsid w:val="2D012636"/>
    <w:rsid w:val="2D7A123F"/>
    <w:rsid w:val="2D810A87"/>
    <w:rsid w:val="2E9711FD"/>
    <w:rsid w:val="2F4B75B1"/>
    <w:rsid w:val="30D94A4D"/>
    <w:rsid w:val="31C32FF7"/>
    <w:rsid w:val="32741A08"/>
    <w:rsid w:val="330D36DC"/>
    <w:rsid w:val="337B0990"/>
    <w:rsid w:val="34710230"/>
    <w:rsid w:val="355777DC"/>
    <w:rsid w:val="35D816CC"/>
    <w:rsid w:val="36770FE5"/>
    <w:rsid w:val="373C2ACD"/>
    <w:rsid w:val="38E37407"/>
    <w:rsid w:val="39602492"/>
    <w:rsid w:val="3B8C30C5"/>
    <w:rsid w:val="3D23713B"/>
    <w:rsid w:val="3E3F5445"/>
    <w:rsid w:val="404C551E"/>
    <w:rsid w:val="40D8045B"/>
    <w:rsid w:val="40E12601"/>
    <w:rsid w:val="415234B1"/>
    <w:rsid w:val="42582D12"/>
    <w:rsid w:val="42DA127C"/>
    <w:rsid w:val="42F37CC4"/>
    <w:rsid w:val="44690EFD"/>
    <w:rsid w:val="448434D9"/>
    <w:rsid w:val="45325E6E"/>
    <w:rsid w:val="45561319"/>
    <w:rsid w:val="46D97434"/>
    <w:rsid w:val="4746716B"/>
    <w:rsid w:val="475249B4"/>
    <w:rsid w:val="4873341F"/>
    <w:rsid w:val="48C46D3A"/>
    <w:rsid w:val="4B8B02A2"/>
    <w:rsid w:val="4BD603D8"/>
    <w:rsid w:val="4C633563"/>
    <w:rsid w:val="4E126FA3"/>
    <w:rsid w:val="4E38735C"/>
    <w:rsid w:val="51167296"/>
    <w:rsid w:val="51B03B5F"/>
    <w:rsid w:val="529E658F"/>
    <w:rsid w:val="532134F5"/>
    <w:rsid w:val="53394028"/>
    <w:rsid w:val="54A110B5"/>
    <w:rsid w:val="5620750D"/>
    <w:rsid w:val="56414794"/>
    <w:rsid w:val="56CE54C3"/>
    <w:rsid w:val="56F316F1"/>
    <w:rsid w:val="57BE4AFC"/>
    <w:rsid w:val="58095B6F"/>
    <w:rsid w:val="589F4E9A"/>
    <w:rsid w:val="58A106A5"/>
    <w:rsid w:val="59754B25"/>
    <w:rsid w:val="59A70592"/>
    <w:rsid w:val="59B65364"/>
    <w:rsid w:val="5ACA36EA"/>
    <w:rsid w:val="5AFA7FDC"/>
    <w:rsid w:val="5B3D4EC8"/>
    <w:rsid w:val="5D7179EA"/>
    <w:rsid w:val="5D88702D"/>
    <w:rsid w:val="5EA3232B"/>
    <w:rsid w:val="5EE40D51"/>
    <w:rsid w:val="5F822780"/>
    <w:rsid w:val="606D7F21"/>
    <w:rsid w:val="609F5CDF"/>
    <w:rsid w:val="61120392"/>
    <w:rsid w:val="61916060"/>
    <w:rsid w:val="661E675C"/>
    <w:rsid w:val="66723570"/>
    <w:rsid w:val="6685501F"/>
    <w:rsid w:val="66C52970"/>
    <w:rsid w:val="68BB30AA"/>
    <w:rsid w:val="69617C76"/>
    <w:rsid w:val="6A645C5C"/>
    <w:rsid w:val="6B086B16"/>
    <w:rsid w:val="6C822A63"/>
    <w:rsid w:val="6C8506D4"/>
    <w:rsid w:val="6CA82FE5"/>
    <w:rsid w:val="6E1F7C4B"/>
    <w:rsid w:val="6E434D61"/>
    <w:rsid w:val="6EA8756A"/>
    <w:rsid w:val="6EBF2006"/>
    <w:rsid w:val="6FC06479"/>
    <w:rsid w:val="70542B64"/>
    <w:rsid w:val="706A1D39"/>
    <w:rsid w:val="70A95549"/>
    <w:rsid w:val="712979CD"/>
    <w:rsid w:val="713670E4"/>
    <w:rsid w:val="72BA5BBD"/>
    <w:rsid w:val="72CE7E91"/>
    <w:rsid w:val="72FD7725"/>
    <w:rsid w:val="73042AE6"/>
    <w:rsid w:val="738024A6"/>
    <w:rsid w:val="73AB7A96"/>
    <w:rsid w:val="751678CE"/>
    <w:rsid w:val="754B0E32"/>
    <w:rsid w:val="76991B8E"/>
    <w:rsid w:val="774C2464"/>
    <w:rsid w:val="783D1BC8"/>
    <w:rsid w:val="791D20CB"/>
    <w:rsid w:val="796C1033"/>
    <w:rsid w:val="796F52F9"/>
    <w:rsid w:val="79DF58FF"/>
    <w:rsid w:val="7A335E70"/>
    <w:rsid w:val="7B15171A"/>
    <w:rsid w:val="7B9104A8"/>
    <w:rsid w:val="7BB140AB"/>
    <w:rsid w:val="7C08445D"/>
    <w:rsid w:val="7C747AF6"/>
    <w:rsid w:val="7F784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9"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120" w:after="120" w:line="360" w:lineRule="auto"/>
      <w:jc w:val="both"/>
      <w:pPrChange w:id="0" w:author="Fred Zhou" w:date="2024-02-29T12:11:00Z">
        <w:pPr>
          <w:widowControl w:val="0"/>
          <w:spacing w:before="120" w:after="120" w:line="360" w:lineRule="auto"/>
          <w:jc w:val="both"/>
        </w:pPr>
      </w:pPrChange>
    </w:pPr>
    <w:rPr>
      <w:rFonts w:ascii="Times New Roman" w:hAnsi="Times New Roman" w:eastAsia="楷体" w:cstheme="minorBidi"/>
      <w:kern w:val="2"/>
      <w:sz w:val="24"/>
      <w:szCs w:val="24"/>
      <w:lang w:val="en-US" w:eastAsia="zh-CN" w:bidi="ar-SA"/>
      <w:rPrChange w:id="1" w:author="Fred Zhou" w:date="2024-02-29T12:11:00Z">
        <w:rPr>
          <w:rFonts w:eastAsia="楷体" w:asciiTheme="minorHAnsi" w:hAnsiTheme="minorHAnsi" w:cstheme="minorBidi"/>
          <w:kern w:val="2"/>
          <w:sz w:val="24"/>
          <w:szCs w:val="24"/>
          <w:lang w:val="en-US" w:eastAsia="zh-CN" w:bidi="ar-SA"/>
        </w:rPr>
      </w:rPrChange>
    </w:rPr>
  </w:style>
  <w:style w:type="paragraph" w:styleId="2">
    <w:name w:val="heading 1"/>
    <w:basedOn w:val="1"/>
    <w:next w:val="1"/>
    <w:autoRedefine/>
    <w:qFormat/>
    <w:uiPriority w:val="0"/>
    <w:pPr>
      <w:keepNext/>
      <w:keepLines/>
      <w:spacing w:before="340" w:after="330" w:line="576" w:lineRule="auto"/>
      <w:jc w:val="center"/>
      <w:outlineLvl w:val="0"/>
      <w:pPrChange w:id="2" w:author="Fred Zhou" w:date="2024-02-28T16:10:00Z">
        <w:pPr>
          <w:keepNext/>
          <w:keepLines/>
          <w:widowControl w:val="0"/>
          <w:spacing w:before="340" w:after="330" w:line="576" w:lineRule="auto"/>
          <w:ind w:firstLine="420"/>
          <w:jc w:val="center"/>
          <w:outlineLvl w:val="0"/>
        </w:pPr>
      </w:pPrChange>
    </w:pPr>
    <w:rPr>
      <w:rFonts w:eastAsia="黑体"/>
      <w:b/>
      <w:kern w:val="44"/>
      <w:sz w:val="44"/>
      <w:rPrChange w:id="3" w:author="Fred Zhou" w:date="2024-02-28T16:10:00Z">
        <w:rPr>
          <w:rFonts w:eastAsia="黑体" w:cstheme="minorBidi"/>
          <w:b/>
          <w:kern w:val="44"/>
          <w:sz w:val="44"/>
          <w:szCs w:val="24"/>
          <w:lang w:val="en-US" w:eastAsia="zh-CN" w:bidi="ar-SA"/>
        </w:rPr>
      </w:rPrChange>
    </w:rPr>
  </w:style>
  <w:style w:type="paragraph" w:styleId="3">
    <w:name w:val="heading 2"/>
    <w:basedOn w:val="1"/>
    <w:next w:val="1"/>
    <w:autoRedefine/>
    <w:unhideWhenUsed/>
    <w:qFormat/>
    <w:uiPriority w:val="99"/>
    <w:pPr>
      <w:keepNext/>
      <w:keepLines/>
      <w:numPr>
        <w:ilvl w:val="1"/>
        <w:numId w:val="1"/>
      </w:numPr>
      <w:spacing w:before="160" w:after="80"/>
      <w:outlineLvl w:val="1"/>
      <w:pPrChange w:id="4" w:author="Fred Zhou" w:date="2024-02-28T16:44:00Z">
        <w:pPr>
          <w:keepNext/>
          <w:keepLines/>
          <w:widowControl w:val="0"/>
          <w:spacing w:before="160" w:after="80" w:line="360" w:lineRule="auto"/>
          <w:ind w:firstLine="420"/>
          <w:jc w:val="both"/>
          <w:outlineLvl w:val="1"/>
        </w:pPr>
      </w:pPrChange>
    </w:pPr>
    <w:rPr>
      <w:rFonts w:eastAsia="黑体" w:asciiTheme="majorHAnsi" w:hAnsiTheme="majorHAnsi" w:cstheme="majorBidi"/>
      <w:b/>
      <w:sz w:val="30"/>
      <w:szCs w:val="40"/>
      <w:rPrChange w:id="5" w:author="Fred Zhou" w:date="2024-02-28T16:44:00Z">
        <w:rPr>
          <w:rFonts w:eastAsia="黑体" w:asciiTheme="majorHAnsi" w:hAnsiTheme="majorHAnsi" w:cstheme="majorBidi"/>
          <w:b/>
          <w:kern w:val="2"/>
          <w:sz w:val="30"/>
          <w:szCs w:val="40"/>
          <w:lang w:val="en-US" w:eastAsia="zh-CN" w:bidi="ar-SA"/>
        </w:rPr>
      </w:rPrChange>
    </w:rPr>
  </w:style>
  <w:style w:type="paragraph" w:styleId="4">
    <w:name w:val="heading 3"/>
    <w:basedOn w:val="1"/>
    <w:next w:val="1"/>
    <w:link w:val="12"/>
    <w:autoRedefine/>
    <w:unhideWhenUsed/>
    <w:qFormat/>
    <w:uiPriority w:val="0"/>
    <w:pPr>
      <w:keepNext/>
      <w:keepLines/>
      <w:spacing w:before="260" w:after="260" w:line="413" w:lineRule="auto"/>
      <w:outlineLvl w:val="2"/>
    </w:pPr>
    <w:rPr>
      <w:rFonts w:eastAsia="黑体"/>
      <w:b/>
      <w:sz w:val="28"/>
    </w:rPr>
  </w:style>
  <w:style w:type="paragraph" w:styleId="5">
    <w:name w:val="heading 4"/>
    <w:basedOn w:val="1"/>
    <w:next w:val="1"/>
    <w:autoRedefine/>
    <w:unhideWhenUsed/>
    <w:qFormat/>
    <w:uiPriority w:val="9"/>
    <w:pPr>
      <w:keepNext/>
      <w:keepLines/>
      <w:spacing w:before="80" w:after="40"/>
      <w:outlineLvl w:val="3"/>
    </w:pPr>
    <w:rPr>
      <w:rFonts w:eastAsia="黑体" w:cstheme="majorBidi"/>
      <w:sz w:val="28"/>
      <w:szCs w:val="28"/>
    </w:rPr>
  </w:style>
  <w:style w:type="character" w:default="1" w:styleId="7">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8">
    <w:name w:val="Hyperlink"/>
    <w:basedOn w:val="7"/>
    <w:uiPriority w:val="0"/>
    <w:rPr>
      <w:color w:val="0000FF"/>
      <w:u w:val="single"/>
    </w:rPr>
  </w:style>
  <w:style w:type="paragraph" w:styleId="9">
    <w:name w:val="List Paragraph"/>
    <w:basedOn w:val="1"/>
    <w:autoRedefine/>
    <w:unhideWhenUsed/>
    <w:qFormat/>
    <w:uiPriority w:val="99"/>
    <w:pPr>
      <w:ind w:firstLine="420" w:firstLineChars="200"/>
    </w:pPr>
  </w:style>
  <w:style w:type="paragraph" w:customStyle="1" w:styleId="10">
    <w:name w:val="List Paragraph1"/>
    <w:basedOn w:val="1"/>
    <w:autoRedefine/>
    <w:qFormat/>
    <w:uiPriority w:val="0"/>
    <w:pPr>
      <w:spacing w:before="240" w:after="240" w:line="240" w:lineRule="auto"/>
      <w:ind w:left="720"/>
      <w:contextualSpacing/>
    </w:pPr>
    <w:rPr>
      <w:rFonts w:ascii="Calibri" w:hAnsi="Calibri" w:cs="Times New Roman"/>
    </w:rPr>
  </w:style>
  <w:style w:type="paragraph" w:customStyle="1" w:styleId="11">
    <w:name w:val="Revision"/>
    <w:hidden/>
    <w:unhideWhenUsed/>
    <w:uiPriority w:val="99"/>
    <w:rPr>
      <w:rFonts w:eastAsia="楷体" w:asciiTheme="minorHAnsi" w:hAnsiTheme="minorHAnsi" w:cstheme="minorBidi"/>
      <w:kern w:val="2"/>
      <w:sz w:val="24"/>
      <w:szCs w:val="24"/>
      <w:lang w:val="en-US" w:eastAsia="zh-CN" w:bidi="ar-SA"/>
    </w:rPr>
  </w:style>
  <w:style w:type="character" w:customStyle="1" w:styleId="12">
    <w:name w:val="标题 3 字符"/>
    <w:basedOn w:val="7"/>
    <w:link w:val="4"/>
    <w:autoRedefine/>
    <w:uiPriority w:val="0"/>
    <w:rPr>
      <w:rFonts w:eastAsia="黑体" w:cstheme="minorBidi"/>
      <w:b/>
      <w:kern w:val="2"/>
      <w:sz w:val="28"/>
      <w:szCs w:val="24"/>
    </w:rPr>
  </w:style>
  <w:style w:type="character" w:customStyle="1" w:styleId="13">
    <w:name w:val="Subtle Reference"/>
    <w:basedOn w:val="7"/>
    <w:autoRedefine/>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914</Words>
  <Characters>5213</Characters>
  <Lines>43</Lines>
  <Paragraphs>12</Paragraphs>
  <TotalTime>524</TotalTime>
  <ScaleCrop>false</ScaleCrop>
  <LinksUpToDate>false</LinksUpToDate>
  <CharactersWithSpaces>6115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2024-02-27T09:56:00Z</dcterms:created>
  <dc:creator>野草</dc:creator>
  <cp:lastModifiedBy>野草</cp:lastModifiedBy>
  <dcterms:modified xsi:type="dcterms:W3CDTF">2024-03-07T13:26:08Z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CA264F33351741DBBF5C97351851F7EC_13</vt:lpwstr>
  </property>
</Properties>
</file>