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4AF3E" w14:textId="77777777" w:rsidR="005549FD" w:rsidRPr="002240D8" w:rsidRDefault="005549FD">
      <w:pPr>
        <w:jc w:val="center"/>
        <w:rPr>
          <w:ins w:id="0" w:author="Yifei Zhou" w:date="2023-03-10T00:10:00Z"/>
          <w:rFonts w:ascii="Times New Roman" w:eastAsia="楷体" w:hAnsi="Times New Roman" w:cs="Times New Roman"/>
          <w:szCs w:val="21"/>
          <w:highlight w:val="cyan"/>
          <w:rPrChange w:id="1" w:author="Yifei Zhou" w:date="2023-03-10T08:08:00Z">
            <w:rPr>
              <w:ins w:id="2" w:author="Yifei Zhou" w:date="2023-03-10T00:10:00Z"/>
              <w:rFonts w:ascii="楷体" w:eastAsia="楷体" w:hAnsi="楷体" w:cs="Times New Roman"/>
              <w:szCs w:val="21"/>
              <w:highlight w:val="cyan"/>
            </w:rPr>
          </w:rPrChange>
        </w:rPr>
        <w:pPrChange w:id="3" w:author="Yifei Zhou" w:date="2023-03-10T00:10:00Z">
          <w:pPr/>
        </w:pPrChange>
      </w:pPr>
      <w:ins w:id="4" w:author="Yifei Zhou" w:date="2023-03-10T00:10:00Z">
        <w:r w:rsidRPr="002240D8">
          <w:rPr>
            <w:rFonts w:ascii="Times New Roman" w:eastAsia="楷体" w:hAnsi="Times New Roman" w:cs="Times New Roman" w:hint="eastAsia"/>
            <w:highlight w:val="cyan"/>
            <w:rPrChange w:id="5" w:author="Yifei Zhou" w:date="2023-03-10T08:08:00Z">
              <w:rPr>
                <w:rFonts w:ascii="楷体" w:eastAsia="楷体" w:hAnsi="楷体" w:hint="eastAsia"/>
                <w:highlight w:val="cyan"/>
              </w:rPr>
            </w:rPrChange>
          </w:rPr>
          <w:t>城市滨江地区河流热环境效应及其形成机制研究</w:t>
        </w:r>
      </w:ins>
    </w:p>
    <w:p w14:paraId="66CA497B" w14:textId="55E71AFC" w:rsidR="00894DBC" w:rsidRPr="002240D8" w:rsidDel="005549FD" w:rsidRDefault="00000000">
      <w:pPr>
        <w:widowControl/>
        <w:spacing w:after="160" w:line="256" w:lineRule="auto"/>
        <w:jc w:val="center"/>
        <w:rPr>
          <w:del w:id="6" w:author="Yifei Zhou" w:date="2023-03-10T00:10:00Z"/>
          <w:rFonts w:ascii="Times New Roman" w:eastAsia="楷体" w:hAnsi="Times New Roman" w:cs="Times New Roman"/>
          <w:rPrChange w:id="7" w:author="Yifei Zhou" w:date="2023-03-10T08:08:00Z">
            <w:rPr>
              <w:del w:id="8" w:author="Yifei Zhou" w:date="2023-03-10T00:10:00Z"/>
              <w:rFonts w:ascii="楷体" w:eastAsia="楷体" w:hAnsi="楷体" w:cs="楷体"/>
            </w:rPr>
          </w:rPrChange>
        </w:rPr>
      </w:pPr>
      <w:del w:id="9" w:author="Yifei Zhou" w:date="2023-03-10T00:10:00Z">
        <w:r w:rsidRPr="002240D8" w:rsidDel="005549FD">
          <w:rPr>
            <w:rFonts w:ascii="Times New Roman" w:eastAsia="楷体" w:hAnsi="Times New Roman" w:cs="Times New Roman" w:hint="eastAsia"/>
            <w:b/>
            <w:bCs/>
            <w:kern w:val="0"/>
            <w:sz w:val="22"/>
            <w:szCs w:val="22"/>
            <w:lang w:bidi="ar"/>
            <w:rPrChange w:id="10" w:author="Yifei Zhou" w:date="2023-03-10T08:08:00Z">
              <w:rPr>
                <w:rFonts w:ascii="楷体" w:eastAsia="楷体" w:hAnsi="楷体" w:cs="楷体" w:hint="eastAsia"/>
                <w:b/>
                <w:bCs/>
                <w:kern w:val="0"/>
                <w:sz w:val="22"/>
                <w:szCs w:val="22"/>
                <w:lang w:bidi="ar"/>
              </w:rPr>
            </w:rPrChange>
          </w:rPr>
          <w:delText>青年基金全文</w:delText>
        </w:r>
      </w:del>
    </w:p>
    <w:p w14:paraId="7971D8FC" w14:textId="790CFCA1" w:rsidR="00894DBC" w:rsidRPr="002240D8" w:rsidDel="005549FD" w:rsidRDefault="00000000">
      <w:pPr>
        <w:widowControl/>
        <w:spacing w:after="160" w:line="256" w:lineRule="auto"/>
        <w:jc w:val="center"/>
        <w:rPr>
          <w:ins w:id="11" w:author="雪" w:date="2023-03-09T14:32:00Z"/>
          <w:del w:id="12" w:author="Yifei Zhou" w:date="2023-03-10T00:10:00Z"/>
          <w:rFonts w:ascii="Times New Roman" w:eastAsia="楷体" w:hAnsi="Times New Roman" w:cs="Times New Roman"/>
          <w:kern w:val="0"/>
          <w:sz w:val="22"/>
          <w:szCs w:val="22"/>
          <w:highlight w:val="magenta"/>
          <w:lang w:bidi="ar"/>
          <w:rPrChange w:id="13" w:author="Yifei Zhou" w:date="2023-03-10T08:08:00Z">
            <w:rPr>
              <w:ins w:id="14" w:author="雪" w:date="2023-03-09T14:32:00Z"/>
              <w:del w:id="15" w:author="Yifei Zhou" w:date="2023-03-10T00:10:00Z"/>
              <w:rFonts w:ascii="楷体" w:eastAsia="楷体" w:hAnsi="楷体" w:cs="楷体"/>
              <w:kern w:val="0"/>
              <w:sz w:val="22"/>
              <w:szCs w:val="22"/>
              <w:highlight w:val="magenta"/>
              <w:lang w:bidi="ar"/>
            </w:rPr>
          </w:rPrChange>
        </w:rPr>
      </w:pPr>
      <w:del w:id="16" w:author="Yifei Zhou" w:date="2023-03-10T00:10:00Z">
        <w:r w:rsidRPr="002240D8" w:rsidDel="005549FD">
          <w:rPr>
            <w:rFonts w:ascii="Times New Roman" w:eastAsia="楷体" w:hAnsi="Times New Roman" w:cs="Times New Roman" w:hint="eastAsia"/>
            <w:kern w:val="0"/>
            <w:sz w:val="22"/>
            <w:szCs w:val="22"/>
            <w:highlight w:val="magenta"/>
            <w:lang w:bidi="ar"/>
            <w:rPrChange w:id="17" w:author="Yifei Zhou" w:date="2023-03-10T08:08:00Z">
              <w:rPr>
                <w:rFonts w:ascii="楷体" w:eastAsia="楷体" w:hAnsi="楷体" w:cs="楷体" w:hint="eastAsia"/>
                <w:kern w:val="0"/>
                <w:sz w:val="22"/>
                <w:szCs w:val="22"/>
                <w:highlight w:val="magenta"/>
                <w:lang w:bidi="ar"/>
              </w:rPr>
            </w:rPrChange>
          </w:rPr>
          <w:delText>河流对城市滨江地区的影响与城市规划优化研究</w:delText>
        </w:r>
      </w:del>
    </w:p>
    <w:p w14:paraId="1F9E2B91" w14:textId="77777777" w:rsidR="00894DBC" w:rsidRPr="002240D8" w:rsidRDefault="00894DBC">
      <w:pPr>
        <w:widowControl/>
        <w:spacing w:after="160" w:line="256" w:lineRule="auto"/>
        <w:jc w:val="center"/>
        <w:rPr>
          <w:del w:id="18" w:author="雪" w:date="2023-03-09T17:57:00Z"/>
          <w:rFonts w:ascii="Times New Roman" w:eastAsia="楷体" w:hAnsi="Times New Roman" w:cs="Times New Roman"/>
          <w:kern w:val="0"/>
          <w:sz w:val="22"/>
          <w:szCs w:val="22"/>
          <w:highlight w:val="magenta"/>
          <w:lang w:bidi="ar"/>
          <w:rPrChange w:id="19" w:author="Yifei Zhou" w:date="2023-03-10T08:08:00Z">
            <w:rPr>
              <w:del w:id="20" w:author="雪" w:date="2023-03-09T17:57:00Z"/>
              <w:rFonts w:ascii="楷体" w:eastAsia="楷体" w:hAnsi="楷体" w:cs="楷体"/>
              <w:kern w:val="0"/>
              <w:sz w:val="22"/>
              <w:szCs w:val="22"/>
              <w:highlight w:val="magenta"/>
              <w:lang w:bidi="ar"/>
            </w:rPr>
          </w:rPrChange>
        </w:rPr>
      </w:pPr>
    </w:p>
    <w:p w14:paraId="11FA226F" w14:textId="77777777" w:rsidR="00894DBC" w:rsidRPr="002240D8" w:rsidRDefault="00894DBC">
      <w:pPr>
        <w:widowControl/>
        <w:spacing w:after="160" w:line="256" w:lineRule="auto"/>
        <w:jc w:val="left"/>
        <w:rPr>
          <w:rFonts w:ascii="Times New Roman" w:eastAsia="微软雅黑 Light" w:hAnsi="Times New Roman" w:cs="Times New Roman"/>
          <w:rPrChange w:id="21" w:author="Yifei Zhou" w:date="2023-03-10T08:08:00Z">
            <w:rPr>
              <w:rFonts w:ascii="微软雅黑 Light" w:eastAsia="微软雅黑 Light" w:hAnsi="微软雅黑 Light" w:cs="微软雅黑 Light"/>
            </w:rPr>
          </w:rPrChange>
        </w:rPr>
      </w:pPr>
    </w:p>
    <w:p w14:paraId="4407BE1D" w14:textId="77777777" w:rsidR="00894DBC" w:rsidRPr="002240D8" w:rsidRDefault="00000000">
      <w:pPr>
        <w:widowControl/>
        <w:spacing w:after="160" w:line="256" w:lineRule="auto"/>
        <w:jc w:val="left"/>
        <w:rPr>
          <w:ins w:id="22" w:author="雪" w:date="2023-03-09T17:10:00Z"/>
          <w:rFonts w:ascii="Times New Roman" w:eastAsia="楷体" w:hAnsi="Times New Roman" w:cs="Times New Roman"/>
          <w:kern w:val="0"/>
          <w:sz w:val="24"/>
          <w:lang w:bidi="ar"/>
          <w:rPrChange w:id="23" w:author="Yifei Zhou" w:date="2023-03-10T08:08:00Z">
            <w:rPr>
              <w:ins w:id="24" w:author="雪" w:date="2023-03-09T17:10:00Z"/>
              <w:rFonts w:ascii="楷体" w:eastAsia="楷体" w:hAnsi="楷体" w:cs="楷体"/>
              <w:kern w:val="0"/>
              <w:sz w:val="24"/>
              <w:lang w:bidi="ar"/>
            </w:rPr>
          </w:rPrChange>
        </w:rPr>
        <w:pPrChange w:id="25" w:author="雪" w:date="2023-03-09T17:39:00Z">
          <w:pPr>
            <w:widowControl/>
            <w:spacing w:after="160" w:line="360" w:lineRule="auto"/>
            <w:ind w:firstLineChars="200" w:firstLine="480"/>
            <w:jc w:val="left"/>
          </w:pPr>
        </w:pPrChange>
      </w:pPr>
      <w:r w:rsidRPr="002240D8">
        <w:rPr>
          <w:rFonts w:ascii="Times New Roman" w:eastAsia="楷体" w:hAnsi="Times New Roman" w:cs="Times New Roman" w:hint="eastAsia"/>
          <w:kern w:val="0"/>
          <w:sz w:val="24"/>
          <w:lang w:bidi="ar"/>
          <w:rPrChange w:id="26" w:author="Yifei Zhou" w:date="2023-03-10T08:08:00Z">
            <w:rPr>
              <w:rFonts w:ascii="楷体" w:eastAsia="楷体" w:hAnsi="楷体" w:cs="楷体" w:hint="eastAsia"/>
              <w:kern w:val="0"/>
              <w:sz w:val="24"/>
              <w:lang w:bidi="ar"/>
            </w:rPr>
          </w:rPrChange>
        </w:rPr>
        <w:t>中文摘要：</w:t>
      </w:r>
    </w:p>
    <w:p w14:paraId="7474BAD0" w14:textId="77777777" w:rsidR="00230E05" w:rsidRDefault="00000000">
      <w:pPr>
        <w:widowControl/>
        <w:spacing w:after="160" w:line="360" w:lineRule="auto"/>
        <w:ind w:firstLineChars="200" w:firstLine="480"/>
        <w:jc w:val="left"/>
        <w:rPr>
          <w:ins w:id="27" w:author="Yifei Zhou" w:date="2023-03-10T08:30:00Z"/>
          <w:rFonts w:ascii="Times New Roman" w:eastAsia="楷体" w:hAnsi="Times New Roman" w:cs="Times New Roman"/>
          <w:kern w:val="0"/>
          <w:sz w:val="24"/>
          <w:lang w:bidi="ar"/>
        </w:rPr>
      </w:pPr>
      <w:r w:rsidRPr="002240D8">
        <w:rPr>
          <w:rFonts w:ascii="Times New Roman" w:eastAsia="楷体" w:hAnsi="Times New Roman" w:cs="Times New Roman" w:hint="eastAsia"/>
          <w:kern w:val="0"/>
          <w:sz w:val="24"/>
          <w:lang w:bidi="ar"/>
          <w:rPrChange w:id="28" w:author="Yifei Zhou" w:date="2023-03-10T08:08:00Z">
            <w:rPr>
              <w:rFonts w:ascii="楷体" w:eastAsia="楷体" w:hAnsi="楷体" w:cs="楷体" w:hint="eastAsia"/>
              <w:kern w:val="0"/>
              <w:sz w:val="24"/>
              <w:lang w:bidi="ar"/>
            </w:rPr>
          </w:rPrChange>
        </w:rPr>
        <w:t>城市水体是</w:t>
      </w:r>
      <w:r w:rsidRPr="002240D8">
        <w:rPr>
          <w:rFonts w:ascii="Times New Roman" w:eastAsia="楷体" w:hAnsi="Times New Roman" w:cs="Times New Roman" w:hint="eastAsia"/>
          <w:kern w:val="0"/>
          <w:sz w:val="24"/>
          <w:highlight w:val="cyan"/>
          <w:lang w:bidi="ar"/>
          <w:rPrChange w:id="29" w:author="Yifei Zhou" w:date="2023-03-10T08:08:00Z">
            <w:rPr>
              <w:rFonts w:ascii="楷体" w:eastAsia="楷体" w:hAnsi="楷体" w:cs="楷体" w:hint="eastAsia"/>
              <w:kern w:val="0"/>
              <w:sz w:val="24"/>
              <w:lang w:bidi="ar"/>
            </w:rPr>
          </w:rPrChange>
        </w:rPr>
        <w:t>减缓气候变化</w:t>
      </w:r>
      <w:r w:rsidRPr="002240D8">
        <w:rPr>
          <w:rFonts w:ascii="Times New Roman" w:eastAsia="楷体" w:hAnsi="Times New Roman" w:cs="Times New Roman" w:hint="eastAsia"/>
          <w:kern w:val="0"/>
          <w:sz w:val="24"/>
          <w:lang w:bidi="ar"/>
          <w:rPrChange w:id="30" w:author="Yifei Zhou" w:date="2023-03-10T08:08:00Z">
            <w:rPr>
              <w:rFonts w:ascii="楷体" w:eastAsia="楷体" w:hAnsi="楷体" w:cs="楷体" w:hint="eastAsia"/>
              <w:kern w:val="0"/>
              <w:sz w:val="24"/>
              <w:lang w:bidi="ar"/>
            </w:rPr>
          </w:rPrChange>
        </w:rPr>
        <w:t>不利风险的关键要素，</w:t>
      </w:r>
      <w:ins w:id="31" w:author="雪" w:date="2023-03-09T17:17:00Z">
        <w:r w:rsidRPr="002240D8">
          <w:rPr>
            <w:rFonts w:ascii="Times New Roman" w:eastAsia="楷体" w:hAnsi="Times New Roman" w:cs="Times New Roman" w:hint="eastAsia"/>
            <w:kern w:val="0"/>
            <w:sz w:val="24"/>
            <w:lang w:bidi="ar"/>
            <w:rPrChange w:id="32" w:author="Yifei Zhou" w:date="2023-03-10T08:08:00Z">
              <w:rPr>
                <w:rFonts w:ascii="楷体" w:eastAsia="楷体" w:hAnsi="楷体" w:cs="楷体" w:hint="eastAsia"/>
                <w:kern w:val="0"/>
                <w:sz w:val="24"/>
                <w:lang w:bidi="ar"/>
              </w:rPr>
            </w:rPrChange>
          </w:rPr>
          <w:t>明确</w:t>
        </w:r>
      </w:ins>
      <w:del w:id="33" w:author="雪" w:date="2023-03-09T17:17:00Z">
        <w:r w:rsidRPr="002240D8">
          <w:rPr>
            <w:rFonts w:ascii="Times New Roman" w:eastAsia="楷体" w:hAnsi="Times New Roman" w:cs="Times New Roman" w:hint="eastAsia"/>
            <w:kern w:val="0"/>
            <w:sz w:val="24"/>
            <w:highlight w:val="cyan"/>
            <w:lang w:bidi="ar"/>
            <w:rPrChange w:id="34" w:author="Yifei Zhou" w:date="2023-03-10T08:08:00Z">
              <w:rPr>
                <w:rFonts w:ascii="楷体" w:eastAsia="楷体" w:hAnsi="楷体" w:cs="楷体" w:hint="eastAsia"/>
                <w:kern w:val="0"/>
                <w:sz w:val="24"/>
                <w:lang w:bidi="ar"/>
              </w:rPr>
            </w:rPrChange>
          </w:rPr>
          <w:delText>理解</w:delText>
        </w:r>
      </w:del>
      <w:r w:rsidRPr="002240D8">
        <w:rPr>
          <w:rFonts w:ascii="Times New Roman" w:eastAsia="楷体" w:hAnsi="Times New Roman" w:cs="Times New Roman" w:hint="eastAsia"/>
          <w:kern w:val="0"/>
          <w:sz w:val="24"/>
          <w:highlight w:val="cyan"/>
          <w:lang w:bidi="ar"/>
          <w:rPrChange w:id="35" w:author="Yifei Zhou" w:date="2023-03-10T08:08:00Z">
            <w:rPr>
              <w:rFonts w:ascii="楷体" w:eastAsia="楷体" w:hAnsi="楷体" w:cs="楷体" w:hint="eastAsia"/>
              <w:kern w:val="0"/>
              <w:sz w:val="24"/>
              <w:lang w:bidi="ar"/>
            </w:rPr>
          </w:rPrChange>
        </w:rPr>
        <w:t>包括河流在内</w:t>
      </w:r>
      <w:r w:rsidRPr="002240D8">
        <w:rPr>
          <w:rFonts w:ascii="Times New Roman" w:eastAsia="楷体" w:hAnsi="Times New Roman" w:cs="Times New Roman" w:hint="eastAsia"/>
          <w:kern w:val="0"/>
          <w:sz w:val="24"/>
          <w:lang w:bidi="ar"/>
          <w:rPrChange w:id="36" w:author="Yifei Zhou" w:date="2023-03-10T08:08:00Z">
            <w:rPr>
              <w:rFonts w:ascii="楷体" w:eastAsia="楷体" w:hAnsi="楷体" w:cs="楷体" w:hint="eastAsia"/>
              <w:kern w:val="0"/>
              <w:sz w:val="24"/>
              <w:lang w:bidi="ar"/>
            </w:rPr>
          </w:rPrChange>
        </w:rPr>
        <w:t>的城市水体对</w:t>
      </w:r>
      <w:r w:rsidRPr="002240D8">
        <w:rPr>
          <w:rFonts w:ascii="Times New Roman" w:eastAsia="楷体" w:hAnsi="Times New Roman" w:cs="Times New Roman" w:hint="eastAsia"/>
          <w:kern w:val="0"/>
          <w:sz w:val="24"/>
          <w:highlight w:val="cyan"/>
          <w:lang w:bidi="ar"/>
          <w:rPrChange w:id="37" w:author="Yifei Zhou" w:date="2023-03-10T08:08:00Z">
            <w:rPr>
              <w:rFonts w:ascii="楷体" w:eastAsia="楷体" w:hAnsi="楷体" w:cs="楷体" w:hint="eastAsia"/>
              <w:kern w:val="0"/>
              <w:sz w:val="24"/>
              <w:lang w:bidi="ar"/>
            </w:rPr>
          </w:rPrChange>
        </w:rPr>
        <w:t>周边气候</w:t>
      </w:r>
      <w:r w:rsidRPr="002240D8">
        <w:rPr>
          <w:rFonts w:ascii="Times New Roman" w:eastAsia="楷体" w:hAnsi="Times New Roman" w:cs="Times New Roman" w:hint="eastAsia"/>
          <w:kern w:val="0"/>
          <w:sz w:val="24"/>
          <w:lang w:bidi="ar"/>
          <w:rPrChange w:id="38" w:author="Yifei Zhou" w:date="2023-03-10T08:08:00Z">
            <w:rPr>
              <w:rFonts w:ascii="楷体" w:eastAsia="楷体" w:hAnsi="楷体" w:cs="楷体" w:hint="eastAsia"/>
              <w:kern w:val="0"/>
              <w:sz w:val="24"/>
              <w:lang w:bidi="ar"/>
            </w:rPr>
          </w:rPrChange>
        </w:rPr>
        <w:t>的影响</w:t>
      </w:r>
      <w:ins w:id="39" w:author="雪" w:date="2023-03-09T17:17:00Z">
        <w:r w:rsidRPr="002240D8">
          <w:rPr>
            <w:rFonts w:ascii="Times New Roman" w:eastAsia="楷体" w:hAnsi="Times New Roman" w:cs="Times New Roman" w:hint="eastAsia"/>
            <w:kern w:val="0"/>
            <w:sz w:val="24"/>
            <w:lang w:bidi="ar"/>
            <w:rPrChange w:id="40" w:author="Yifei Zhou" w:date="2023-03-10T08:08:00Z">
              <w:rPr>
                <w:rFonts w:ascii="楷体" w:eastAsia="楷体" w:hAnsi="楷体" w:cs="楷体" w:hint="eastAsia"/>
                <w:kern w:val="0"/>
                <w:sz w:val="24"/>
                <w:lang w:bidi="ar"/>
              </w:rPr>
            </w:rPrChange>
          </w:rPr>
          <w:t>机制，对城市规划以</w:t>
        </w:r>
        <w:r w:rsidRPr="002240D8">
          <w:rPr>
            <w:rFonts w:ascii="Times New Roman" w:eastAsia="楷体" w:hAnsi="Times New Roman" w:cs="Times New Roman" w:hint="eastAsia"/>
            <w:kern w:val="0"/>
            <w:sz w:val="24"/>
            <w:highlight w:val="cyan"/>
            <w:lang w:bidi="ar"/>
            <w:rPrChange w:id="41" w:author="Yifei Zhou" w:date="2023-03-10T08:08:00Z">
              <w:rPr>
                <w:rFonts w:ascii="楷体" w:eastAsia="楷体" w:hAnsi="楷体" w:cs="楷体" w:hint="eastAsia"/>
                <w:kern w:val="0"/>
                <w:sz w:val="24"/>
                <w:lang w:bidi="ar"/>
              </w:rPr>
            </w:rPrChange>
          </w:rPr>
          <w:t>科学应对气候变化</w:t>
        </w:r>
      </w:ins>
      <w:r w:rsidRPr="002240D8">
        <w:rPr>
          <w:rFonts w:ascii="Times New Roman" w:eastAsia="楷体" w:hAnsi="Times New Roman" w:cs="Times New Roman" w:hint="eastAsia"/>
          <w:kern w:val="0"/>
          <w:sz w:val="24"/>
          <w:lang w:bidi="ar"/>
          <w:rPrChange w:id="42" w:author="Yifei Zhou" w:date="2023-03-10T08:08:00Z">
            <w:rPr>
              <w:rFonts w:ascii="楷体" w:eastAsia="楷体" w:hAnsi="楷体" w:cs="楷体" w:hint="eastAsia"/>
              <w:kern w:val="0"/>
              <w:sz w:val="24"/>
              <w:lang w:bidi="ar"/>
            </w:rPr>
          </w:rPrChange>
        </w:rPr>
        <w:t>至关重要。目前</w:t>
      </w:r>
      <w:del w:id="43" w:author="雪" w:date="2023-03-09T17:18:00Z">
        <w:r w:rsidRPr="002240D8">
          <w:rPr>
            <w:rFonts w:ascii="Times New Roman" w:eastAsia="楷体" w:hAnsi="Times New Roman" w:cs="Times New Roman" w:hint="eastAsia"/>
            <w:kern w:val="0"/>
            <w:sz w:val="24"/>
            <w:lang w:bidi="ar"/>
            <w:rPrChange w:id="44" w:author="Yifei Zhou" w:date="2023-03-10T08:08:00Z">
              <w:rPr>
                <w:rFonts w:ascii="楷体" w:eastAsia="楷体" w:hAnsi="楷体" w:cs="楷体" w:hint="eastAsia"/>
                <w:kern w:val="0"/>
                <w:sz w:val="24"/>
                <w:lang w:bidi="ar"/>
              </w:rPr>
            </w:rPrChange>
          </w:rPr>
          <w:delText>的</w:delText>
        </w:r>
        <w:commentRangeStart w:id="45"/>
        <w:r w:rsidRPr="002240D8">
          <w:rPr>
            <w:rFonts w:ascii="Times New Roman" w:eastAsia="楷体" w:hAnsi="Times New Roman" w:cs="Times New Roman" w:hint="eastAsia"/>
            <w:kern w:val="0"/>
            <w:sz w:val="24"/>
            <w:lang w:bidi="ar"/>
            <w:rPrChange w:id="46" w:author="Yifei Zhou" w:date="2023-03-10T08:08:00Z">
              <w:rPr>
                <w:rFonts w:ascii="楷体" w:eastAsia="楷体" w:hAnsi="楷体" w:cs="楷体" w:hint="eastAsia"/>
                <w:kern w:val="0"/>
                <w:sz w:val="24"/>
                <w:lang w:bidi="ar"/>
              </w:rPr>
            </w:rPrChange>
          </w:rPr>
          <w:delText>相关</w:delText>
        </w:r>
        <w:commentRangeEnd w:id="45"/>
        <w:r w:rsidRPr="002240D8">
          <w:rPr>
            <w:rFonts w:ascii="Times New Roman" w:hAnsi="Times New Roman" w:cs="Times New Roman"/>
            <w:rPrChange w:id="47" w:author="Yifei Zhou" w:date="2023-03-10T08:08:00Z">
              <w:rPr/>
            </w:rPrChange>
          </w:rPr>
          <w:commentReference w:id="45"/>
        </w:r>
      </w:del>
      <w:r w:rsidRPr="002240D8">
        <w:rPr>
          <w:rFonts w:ascii="Times New Roman" w:eastAsia="楷体" w:hAnsi="Times New Roman" w:cs="Times New Roman" w:hint="eastAsia"/>
          <w:kern w:val="0"/>
          <w:sz w:val="24"/>
          <w:lang w:bidi="ar"/>
          <w:rPrChange w:id="48" w:author="Yifei Zhou" w:date="2023-03-10T08:08:00Z">
            <w:rPr>
              <w:rFonts w:ascii="楷体" w:eastAsia="楷体" w:hAnsi="楷体" w:cs="楷体" w:hint="eastAsia"/>
              <w:kern w:val="0"/>
              <w:sz w:val="24"/>
              <w:lang w:bidi="ar"/>
            </w:rPr>
          </w:rPrChange>
        </w:rPr>
        <w:t>研究主要</w:t>
      </w:r>
      <w:ins w:id="49" w:author="雪" w:date="2023-03-09T17:59:00Z">
        <w:r w:rsidRPr="002240D8">
          <w:rPr>
            <w:rFonts w:ascii="Times New Roman" w:eastAsia="楷体" w:hAnsi="Times New Roman" w:cs="Times New Roman" w:hint="eastAsia"/>
            <w:kern w:val="0"/>
            <w:sz w:val="24"/>
            <w:lang w:bidi="ar"/>
            <w:rPrChange w:id="50" w:author="Yifei Zhou" w:date="2023-03-10T08:08:00Z">
              <w:rPr>
                <w:rFonts w:ascii="楷体" w:eastAsia="楷体" w:hAnsi="楷体" w:cs="楷体" w:hint="eastAsia"/>
                <w:kern w:val="0"/>
                <w:sz w:val="24"/>
                <w:lang w:bidi="ar"/>
              </w:rPr>
            </w:rPrChange>
          </w:rPr>
          <w:t>考察</w:t>
        </w:r>
      </w:ins>
      <w:del w:id="51" w:author="雪" w:date="2023-03-09T17:59:00Z">
        <w:r w:rsidRPr="002240D8">
          <w:rPr>
            <w:rFonts w:ascii="Times New Roman" w:eastAsia="楷体" w:hAnsi="Times New Roman" w:cs="Times New Roman" w:hint="eastAsia"/>
            <w:kern w:val="0"/>
            <w:sz w:val="24"/>
            <w:highlight w:val="cyan"/>
            <w:lang w:bidi="ar"/>
            <w:rPrChange w:id="52" w:author="Yifei Zhou" w:date="2023-03-10T08:08:00Z">
              <w:rPr>
                <w:rFonts w:ascii="楷体" w:eastAsia="楷体" w:hAnsi="楷体" w:cs="楷体" w:hint="eastAsia"/>
                <w:kern w:val="0"/>
                <w:sz w:val="24"/>
                <w:lang w:bidi="ar"/>
              </w:rPr>
            </w:rPrChange>
          </w:rPr>
          <w:delText>关注</w:delText>
        </w:r>
      </w:del>
      <w:ins w:id="53" w:author="雪" w:date="2023-03-09T17:30:00Z">
        <w:r w:rsidRPr="002240D8">
          <w:rPr>
            <w:rFonts w:ascii="Times New Roman" w:eastAsia="楷体" w:hAnsi="Times New Roman" w:cs="Times New Roman" w:hint="eastAsia"/>
            <w:kern w:val="0"/>
            <w:sz w:val="24"/>
            <w:highlight w:val="cyan"/>
            <w:lang w:bidi="ar"/>
            <w:rPrChange w:id="54" w:author="Yifei Zhou" w:date="2023-03-10T08:08:00Z">
              <w:rPr>
                <w:rFonts w:ascii="楷体" w:eastAsia="楷体" w:hAnsi="楷体" w:cs="楷体" w:hint="eastAsia"/>
                <w:kern w:val="0"/>
                <w:sz w:val="24"/>
                <w:lang w:bidi="ar"/>
              </w:rPr>
            </w:rPrChange>
          </w:rPr>
          <w:t>城市</w:t>
        </w:r>
      </w:ins>
      <w:r w:rsidRPr="002240D8">
        <w:rPr>
          <w:rFonts w:ascii="Times New Roman" w:eastAsia="楷体" w:hAnsi="Times New Roman" w:cs="Times New Roman" w:hint="eastAsia"/>
          <w:kern w:val="0"/>
          <w:sz w:val="24"/>
          <w:highlight w:val="cyan"/>
          <w:lang w:bidi="ar"/>
          <w:rPrChange w:id="55" w:author="Yifei Zhou" w:date="2023-03-10T08:08:00Z">
            <w:rPr>
              <w:rFonts w:ascii="楷体" w:eastAsia="楷体" w:hAnsi="楷体" w:cs="楷体" w:hint="eastAsia"/>
              <w:kern w:val="0"/>
              <w:sz w:val="24"/>
              <w:lang w:bidi="ar"/>
            </w:rPr>
          </w:rPrChange>
        </w:rPr>
        <w:t>水体对周边</w:t>
      </w:r>
      <w:del w:id="56" w:author="雪" w:date="2023-03-09T17:30:00Z">
        <w:r w:rsidRPr="002240D8">
          <w:rPr>
            <w:rFonts w:ascii="Times New Roman" w:eastAsia="楷体" w:hAnsi="Times New Roman" w:cs="Times New Roman" w:hint="eastAsia"/>
            <w:kern w:val="0"/>
            <w:sz w:val="24"/>
            <w:highlight w:val="cyan"/>
            <w:lang w:bidi="ar"/>
            <w:rPrChange w:id="57" w:author="Yifei Zhou" w:date="2023-03-10T08:08:00Z">
              <w:rPr>
                <w:rFonts w:ascii="楷体" w:eastAsia="楷体" w:hAnsi="楷体" w:cs="楷体" w:hint="eastAsia"/>
                <w:kern w:val="0"/>
                <w:sz w:val="24"/>
                <w:lang w:bidi="ar"/>
              </w:rPr>
            </w:rPrChange>
          </w:rPr>
          <w:delText>城市</w:delText>
        </w:r>
      </w:del>
      <w:r w:rsidRPr="002240D8">
        <w:rPr>
          <w:rFonts w:ascii="Times New Roman" w:eastAsia="楷体" w:hAnsi="Times New Roman" w:cs="Times New Roman" w:hint="eastAsia"/>
          <w:kern w:val="0"/>
          <w:sz w:val="24"/>
          <w:highlight w:val="cyan"/>
          <w:lang w:bidi="ar"/>
          <w:rPrChange w:id="58" w:author="Yifei Zhou" w:date="2023-03-10T08:08:00Z">
            <w:rPr>
              <w:rFonts w:ascii="楷体" w:eastAsia="楷体" w:hAnsi="楷体" w:cs="楷体" w:hint="eastAsia"/>
              <w:kern w:val="0"/>
              <w:sz w:val="24"/>
              <w:lang w:bidi="ar"/>
            </w:rPr>
          </w:rPrChange>
        </w:rPr>
        <w:t>地表</w:t>
      </w:r>
      <w:r w:rsidRPr="002240D8">
        <w:rPr>
          <w:rFonts w:ascii="Times New Roman" w:eastAsia="楷体" w:hAnsi="Times New Roman" w:cs="Times New Roman" w:hint="eastAsia"/>
          <w:kern w:val="0"/>
          <w:sz w:val="24"/>
          <w:lang w:bidi="ar"/>
          <w:rPrChange w:id="59" w:author="Yifei Zhou" w:date="2023-03-10T08:08:00Z">
            <w:rPr>
              <w:rFonts w:ascii="楷体" w:eastAsia="楷体" w:hAnsi="楷体" w:cs="楷体" w:hint="eastAsia"/>
              <w:kern w:val="0"/>
              <w:sz w:val="24"/>
              <w:lang w:bidi="ar"/>
            </w:rPr>
          </w:rPrChange>
        </w:rPr>
        <w:t>的降温作用</w:t>
      </w:r>
      <w:ins w:id="60" w:author="雪" w:date="2023-03-09T17:19:00Z">
        <w:r w:rsidRPr="002240D8">
          <w:rPr>
            <w:rFonts w:ascii="Times New Roman" w:eastAsia="楷体" w:hAnsi="Times New Roman" w:cs="Times New Roman" w:hint="eastAsia"/>
            <w:kern w:val="0"/>
            <w:sz w:val="24"/>
            <w:lang w:bidi="ar"/>
            <w:rPrChange w:id="61" w:author="Yifei Zhou" w:date="2023-03-10T08:08:00Z">
              <w:rPr>
                <w:rFonts w:ascii="楷体" w:eastAsia="楷体" w:hAnsi="楷体" w:cs="楷体" w:hint="eastAsia"/>
                <w:kern w:val="0"/>
                <w:sz w:val="24"/>
                <w:lang w:bidi="ar"/>
              </w:rPr>
            </w:rPrChange>
          </w:rPr>
          <w:t>；</w:t>
        </w:r>
      </w:ins>
      <w:del w:id="62" w:author="雪" w:date="2023-03-09T17:19:00Z">
        <w:r w:rsidRPr="002240D8">
          <w:rPr>
            <w:rFonts w:ascii="Times New Roman" w:eastAsia="楷体" w:hAnsi="Times New Roman" w:cs="Times New Roman" w:hint="eastAsia"/>
            <w:kern w:val="0"/>
            <w:sz w:val="24"/>
            <w:lang w:bidi="ar"/>
            <w:rPrChange w:id="63" w:author="Yifei Zhou" w:date="2023-03-10T08:08:00Z">
              <w:rPr>
                <w:rFonts w:ascii="楷体" w:eastAsia="楷体" w:hAnsi="楷体" w:cs="楷体" w:hint="eastAsia"/>
                <w:kern w:val="0"/>
                <w:sz w:val="24"/>
                <w:lang w:bidi="ar"/>
              </w:rPr>
            </w:rPrChange>
          </w:rPr>
          <w:delText>，</w:delText>
        </w:r>
      </w:del>
      <w:ins w:id="64" w:author="雪" w:date="2023-03-09T17:19:00Z">
        <w:r w:rsidRPr="002240D8">
          <w:rPr>
            <w:rFonts w:ascii="Times New Roman" w:eastAsia="楷体" w:hAnsi="Times New Roman" w:cs="Times New Roman" w:hint="eastAsia"/>
            <w:kern w:val="0"/>
            <w:sz w:val="24"/>
            <w:lang w:bidi="ar"/>
            <w:rPrChange w:id="65" w:author="Yifei Zhou" w:date="2023-03-10T08:08:00Z">
              <w:rPr>
                <w:rFonts w:ascii="楷体" w:eastAsia="楷体" w:hAnsi="楷体" w:cs="楷体" w:hint="eastAsia"/>
                <w:kern w:val="0"/>
                <w:sz w:val="24"/>
                <w:lang w:bidi="ar"/>
              </w:rPr>
            </w:rPrChange>
          </w:rPr>
          <w:t>由于</w:t>
        </w:r>
      </w:ins>
      <w:del w:id="66" w:author="雪" w:date="2023-03-09T17:19:00Z">
        <w:r w:rsidRPr="002240D8">
          <w:rPr>
            <w:rFonts w:ascii="Times New Roman" w:eastAsia="楷体" w:hAnsi="Times New Roman" w:cs="Times New Roman" w:hint="eastAsia"/>
            <w:kern w:val="0"/>
            <w:sz w:val="24"/>
            <w:lang w:bidi="ar"/>
            <w:rPrChange w:id="67" w:author="Yifei Zhou" w:date="2023-03-10T08:08:00Z">
              <w:rPr>
                <w:rFonts w:ascii="楷体" w:eastAsia="楷体" w:hAnsi="楷体" w:cs="楷体" w:hint="eastAsia"/>
                <w:kern w:val="0"/>
                <w:sz w:val="24"/>
                <w:lang w:bidi="ar"/>
              </w:rPr>
            </w:rPrChange>
          </w:rPr>
          <w:delText>还</w:delText>
        </w:r>
      </w:del>
      <w:r w:rsidRPr="002240D8">
        <w:rPr>
          <w:rFonts w:ascii="Times New Roman" w:eastAsia="楷体" w:hAnsi="Times New Roman" w:cs="Times New Roman" w:hint="eastAsia"/>
          <w:kern w:val="0"/>
          <w:sz w:val="24"/>
          <w:lang w:bidi="ar"/>
          <w:rPrChange w:id="68" w:author="Yifei Zhou" w:date="2023-03-10T08:08:00Z">
            <w:rPr>
              <w:rFonts w:ascii="楷体" w:eastAsia="楷体" w:hAnsi="楷体" w:cs="楷体" w:hint="eastAsia"/>
              <w:kern w:val="0"/>
              <w:sz w:val="24"/>
              <w:lang w:bidi="ar"/>
            </w:rPr>
          </w:rPrChange>
        </w:rPr>
        <w:t>缺少</w:t>
      </w:r>
      <w:r w:rsidRPr="002240D8">
        <w:rPr>
          <w:rFonts w:ascii="Times New Roman" w:eastAsia="楷体" w:hAnsi="Times New Roman" w:cs="Times New Roman" w:hint="eastAsia"/>
          <w:kern w:val="0"/>
          <w:sz w:val="24"/>
          <w:highlight w:val="cyan"/>
          <w:lang w:bidi="ar"/>
          <w:rPrChange w:id="69" w:author="Yifei Zhou" w:date="2023-03-10T08:08:00Z">
            <w:rPr>
              <w:rFonts w:ascii="楷体" w:eastAsia="楷体" w:hAnsi="楷体" w:cs="楷体" w:hint="eastAsia"/>
              <w:kern w:val="0"/>
              <w:sz w:val="24"/>
              <w:lang w:bidi="ar"/>
            </w:rPr>
          </w:rPrChange>
        </w:rPr>
        <w:t>与居民舒适度更相关的</w:t>
      </w:r>
      <w:r w:rsidRPr="002240D8">
        <w:rPr>
          <w:rFonts w:ascii="Times New Roman" w:eastAsia="楷体" w:hAnsi="Times New Roman" w:cs="Times New Roman" w:hint="eastAsia"/>
          <w:kern w:val="0"/>
          <w:sz w:val="24"/>
          <w:lang w:bidi="ar"/>
          <w:rPrChange w:id="70" w:author="Yifei Zhou" w:date="2023-03-10T08:08:00Z">
            <w:rPr>
              <w:rFonts w:ascii="楷体" w:eastAsia="楷体" w:hAnsi="楷体" w:cs="楷体" w:hint="eastAsia"/>
              <w:kern w:val="0"/>
              <w:sz w:val="24"/>
              <w:lang w:bidi="ar"/>
            </w:rPr>
          </w:rPrChange>
        </w:rPr>
        <w:t>行人高度处的水体热环境效应</w:t>
      </w:r>
      <w:del w:id="71" w:author="雪" w:date="2023-03-09T17:19:00Z">
        <w:r w:rsidRPr="002240D8">
          <w:rPr>
            <w:rFonts w:ascii="Times New Roman" w:eastAsia="楷体" w:hAnsi="Times New Roman" w:cs="Times New Roman"/>
            <w:kern w:val="0"/>
            <w:sz w:val="24"/>
            <w:lang w:bidi="ar"/>
            <w:rPrChange w:id="72" w:author="Yifei Zhou" w:date="2023-03-10T08:08:00Z">
              <w:rPr>
                <w:rFonts w:ascii="楷体" w:eastAsia="楷体" w:hAnsi="楷体" w:cs="楷体"/>
                <w:kern w:val="0"/>
                <w:sz w:val="24"/>
                <w:lang w:bidi="ar"/>
              </w:rPr>
            </w:rPrChange>
          </w:rPr>
          <w:delText>相关研究</w:delText>
        </w:r>
      </w:del>
      <w:ins w:id="73" w:author="雪" w:date="2023-03-09T17:19:00Z">
        <w:r w:rsidRPr="002240D8">
          <w:rPr>
            <w:rFonts w:ascii="Times New Roman" w:eastAsia="楷体" w:hAnsi="Times New Roman" w:cs="Times New Roman" w:hint="eastAsia"/>
            <w:kern w:val="0"/>
            <w:sz w:val="24"/>
            <w:lang w:bidi="ar"/>
            <w:rPrChange w:id="74" w:author="Yifei Zhou" w:date="2023-03-10T08:08:00Z">
              <w:rPr>
                <w:rFonts w:ascii="楷体" w:eastAsia="楷体" w:hAnsi="楷体" w:cs="楷体" w:hint="eastAsia"/>
                <w:kern w:val="0"/>
                <w:sz w:val="24"/>
                <w:lang w:bidi="ar"/>
              </w:rPr>
            </w:rPrChange>
          </w:rPr>
          <w:t>关注</w:t>
        </w:r>
      </w:ins>
      <w:r w:rsidRPr="002240D8">
        <w:rPr>
          <w:rFonts w:ascii="Times New Roman" w:eastAsia="楷体" w:hAnsi="Times New Roman" w:cs="Times New Roman" w:hint="eastAsia"/>
          <w:kern w:val="0"/>
          <w:sz w:val="24"/>
          <w:lang w:bidi="ar"/>
          <w:rPrChange w:id="75" w:author="Yifei Zhou" w:date="2023-03-10T08:08:00Z">
            <w:rPr>
              <w:rFonts w:ascii="楷体" w:eastAsia="楷体" w:hAnsi="楷体" w:cs="楷体" w:hint="eastAsia"/>
              <w:kern w:val="0"/>
              <w:sz w:val="24"/>
              <w:lang w:bidi="ar"/>
            </w:rPr>
          </w:rPrChange>
        </w:rPr>
        <w:t>，</w:t>
      </w:r>
      <w:del w:id="76" w:author="雪" w:date="2023-03-09T17:19:00Z">
        <w:r w:rsidRPr="002240D8">
          <w:rPr>
            <w:rFonts w:ascii="Times New Roman" w:eastAsia="楷体" w:hAnsi="Times New Roman" w:cs="Times New Roman"/>
            <w:kern w:val="0"/>
            <w:sz w:val="24"/>
            <w:lang w:bidi="ar"/>
            <w:rPrChange w:id="77" w:author="Yifei Zhou" w:date="2023-03-10T08:08:00Z">
              <w:rPr>
                <w:rFonts w:ascii="楷体" w:eastAsia="楷体" w:hAnsi="楷体" w:cs="楷体"/>
                <w:kern w:val="0"/>
                <w:sz w:val="24"/>
                <w:lang w:bidi="ar"/>
              </w:rPr>
            </w:rPrChange>
          </w:rPr>
          <w:delText>特别是对其时空分异特征、关键影响因素和形成机制的认识不足</w:delText>
        </w:r>
      </w:del>
      <w:ins w:id="78" w:author="雪" w:date="2023-03-09T17:19:00Z">
        <w:r w:rsidRPr="002240D8">
          <w:rPr>
            <w:rFonts w:ascii="Times New Roman" w:eastAsia="楷体" w:hAnsi="Times New Roman" w:cs="Times New Roman" w:hint="eastAsia"/>
            <w:kern w:val="0"/>
            <w:sz w:val="24"/>
            <w:lang w:bidi="ar"/>
            <w:rPrChange w:id="79" w:author="Yifei Zhou" w:date="2023-03-10T08:08:00Z">
              <w:rPr>
                <w:rFonts w:ascii="楷体" w:eastAsia="楷体" w:hAnsi="楷体" w:cs="楷体" w:hint="eastAsia"/>
                <w:kern w:val="0"/>
                <w:sz w:val="24"/>
                <w:lang w:bidi="ar"/>
              </w:rPr>
            </w:rPrChange>
          </w:rPr>
          <w:t>此类研究在</w:t>
        </w:r>
        <w:r w:rsidRPr="002240D8">
          <w:rPr>
            <w:rFonts w:ascii="Times New Roman" w:eastAsia="楷体" w:hAnsi="Times New Roman" w:cs="Times New Roman" w:hint="eastAsia"/>
            <w:kern w:val="0"/>
            <w:sz w:val="24"/>
            <w:highlight w:val="cyan"/>
            <w:lang w:bidi="ar"/>
            <w:rPrChange w:id="80" w:author="Yifei Zhou" w:date="2023-03-10T08:08:00Z">
              <w:rPr>
                <w:rFonts w:ascii="楷体" w:eastAsia="楷体" w:hAnsi="楷体" w:cs="楷体" w:hint="eastAsia"/>
                <w:kern w:val="0"/>
                <w:sz w:val="24"/>
                <w:lang w:bidi="ar"/>
              </w:rPr>
            </w:rPrChange>
          </w:rPr>
          <w:t>相关影响因素及机制的解析</w:t>
        </w:r>
        <w:r w:rsidRPr="002240D8">
          <w:rPr>
            <w:rFonts w:ascii="Times New Roman" w:eastAsia="楷体" w:hAnsi="Times New Roman" w:cs="Times New Roman" w:hint="eastAsia"/>
            <w:kern w:val="0"/>
            <w:sz w:val="24"/>
            <w:lang w:bidi="ar"/>
            <w:rPrChange w:id="81" w:author="Yifei Zhou" w:date="2023-03-10T08:08:00Z">
              <w:rPr>
                <w:rFonts w:ascii="楷体" w:eastAsia="楷体" w:hAnsi="楷体" w:cs="楷体" w:hint="eastAsia"/>
                <w:kern w:val="0"/>
                <w:sz w:val="24"/>
                <w:lang w:bidi="ar"/>
              </w:rPr>
            </w:rPrChange>
          </w:rPr>
          <w:t>方面还</w:t>
        </w:r>
      </w:ins>
      <w:ins w:id="82" w:author="雪" w:date="2023-03-09T17:20:00Z">
        <w:r w:rsidRPr="002240D8">
          <w:rPr>
            <w:rFonts w:ascii="Times New Roman" w:eastAsia="楷体" w:hAnsi="Times New Roman" w:cs="Times New Roman" w:hint="eastAsia"/>
            <w:kern w:val="0"/>
            <w:sz w:val="24"/>
            <w:lang w:bidi="ar"/>
            <w:rPrChange w:id="83" w:author="Yifei Zhou" w:date="2023-03-10T08:08:00Z">
              <w:rPr>
                <w:rFonts w:ascii="楷体" w:eastAsia="楷体" w:hAnsi="楷体" w:cs="楷体" w:hint="eastAsia"/>
                <w:kern w:val="0"/>
                <w:sz w:val="24"/>
                <w:lang w:bidi="ar"/>
              </w:rPr>
            </w:rPrChange>
          </w:rPr>
          <w:t>存在一定局限</w:t>
        </w:r>
      </w:ins>
      <w:r w:rsidRPr="002240D8">
        <w:rPr>
          <w:rFonts w:ascii="Times New Roman" w:eastAsia="楷体" w:hAnsi="Times New Roman" w:cs="Times New Roman" w:hint="eastAsia"/>
          <w:kern w:val="0"/>
          <w:sz w:val="24"/>
          <w:lang w:bidi="ar"/>
          <w:rPrChange w:id="84" w:author="Yifei Zhou" w:date="2023-03-10T08:08:00Z">
            <w:rPr>
              <w:rFonts w:ascii="楷体" w:eastAsia="楷体" w:hAnsi="楷体" w:cs="楷体" w:hint="eastAsia"/>
              <w:kern w:val="0"/>
              <w:sz w:val="24"/>
              <w:lang w:bidi="ar"/>
            </w:rPr>
          </w:rPrChange>
        </w:rPr>
        <w:t>。本项目拟以</w:t>
      </w:r>
      <w:ins w:id="85" w:author="雪" w:date="2023-03-09T17:20:00Z">
        <w:del w:id="86" w:author="Yifei Zhou" w:date="2023-03-10T01:02:00Z">
          <w:r w:rsidRPr="002240D8" w:rsidDel="00ED25F0">
            <w:rPr>
              <w:rFonts w:ascii="Times New Roman" w:eastAsia="楷体" w:hAnsi="Times New Roman" w:cs="Times New Roman" w:hint="eastAsia"/>
              <w:kern w:val="0"/>
              <w:sz w:val="24"/>
              <w:highlight w:val="cyan"/>
              <w:lang w:bidi="ar"/>
              <w:rPrChange w:id="87" w:author="Yifei Zhou" w:date="2023-03-10T08:08:00Z">
                <w:rPr>
                  <w:rFonts w:ascii="楷体" w:eastAsia="楷体" w:hAnsi="楷体" w:cs="楷体" w:hint="eastAsia"/>
                  <w:kern w:val="0"/>
                  <w:sz w:val="24"/>
                  <w:lang w:bidi="ar"/>
                </w:rPr>
              </w:rPrChange>
            </w:rPr>
            <w:delText>长江流域上游城市</w:delText>
          </w:r>
        </w:del>
      </w:ins>
      <w:r w:rsidRPr="002240D8">
        <w:rPr>
          <w:rFonts w:ascii="Times New Roman" w:eastAsia="楷体" w:hAnsi="Times New Roman" w:cs="Times New Roman" w:hint="eastAsia"/>
          <w:kern w:val="0"/>
          <w:sz w:val="24"/>
          <w:highlight w:val="cyan"/>
          <w:lang w:bidi="ar"/>
          <w:rPrChange w:id="88" w:author="Yifei Zhou" w:date="2023-03-10T08:08:00Z">
            <w:rPr>
              <w:rFonts w:ascii="楷体" w:eastAsia="楷体" w:hAnsi="楷体" w:cs="楷体" w:hint="eastAsia"/>
              <w:kern w:val="0"/>
              <w:sz w:val="24"/>
              <w:lang w:bidi="ar"/>
            </w:rPr>
          </w:rPrChange>
        </w:rPr>
        <w:t>重庆</w:t>
      </w:r>
      <w:r w:rsidRPr="002240D8">
        <w:rPr>
          <w:rFonts w:ascii="Times New Roman" w:eastAsia="楷体" w:hAnsi="Times New Roman" w:cs="Times New Roman" w:hint="eastAsia"/>
          <w:kern w:val="0"/>
          <w:sz w:val="24"/>
          <w:lang w:bidi="ar"/>
          <w:rPrChange w:id="89" w:author="Yifei Zhou" w:date="2023-03-10T08:08:00Z">
            <w:rPr>
              <w:rFonts w:ascii="楷体" w:eastAsia="楷体" w:hAnsi="楷体" w:cs="楷体" w:hint="eastAsia"/>
              <w:kern w:val="0"/>
              <w:sz w:val="24"/>
              <w:lang w:bidi="ar"/>
            </w:rPr>
          </w:rPrChange>
        </w:rPr>
        <w:t>为例，</w:t>
      </w:r>
      <w:ins w:id="90" w:author="雪" w:date="2023-03-09T17:20:00Z">
        <w:r w:rsidRPr="002240D8">
          <w:rPr>
            <w:rFonts w:ascii="Times New Roman" w:eastAsia="楷体" w:hAnsi="Times New Roman" w:cs="Times New Roman" w:hint="eastAsia"/>
            <w:kern w:val="0"/>
            <w:sz w:val="24"/>
            <w:lang w:bidi="ar"/>
            <w:rPrChange w:id="91" w:author="Yifei Zhou" w:date="2023-03-10T08:08:00Z">
              <w:rPr>
                <w:rFonts w:ascii="楷体" w:eastAsia="楷体" w:hAnsi="楷体" w:cs="楷体" w:hint="eastAsia"/>
                <w:kern w:val="0"/>
                <w:sz w:val="24"/>
                <w:lang w:bidi="ar"/>
              </w:rPr>
            </w:rPrChange>
          </w:rPr>
          <w:t>提出</w:t>
        </w:r>
        <w:del w:id="92" w:author="野草" w:date="2023-03-09T22:36:00Z">
          <w:r w:rsidRPr="002240D8">
            <w:rPr>
              <w:rFonts w:ascii="Times New Roman" w:eastAsia="楷体" w:hAnsi="Times New Roman" w:cs="Times New Roman" w:hint="eastAsia"/>
              <w:kern w:val="0"/>
              <w:sz w:val="24"/>
              <w:highlight w:val="cyan"/>
              <w:lang w:bidi="ar"/>
              <w:rPrChange w:id="93" w:author="Yifei Zhou" w:date="2023-03-10T08:08:00Z">
                <w:rPr>
                  <w:rFonts w:ascii="楷体" w:eastAsia="楷体" w:hAnsi="楷体" w:cs="楷体" w:hint="eastAsia"/>
                  <w:kern w:val="0"/>
                  <w:sz w:val="24"/>
                  <w:lang w:bidi="ar"/>
                </w:rPr>
              </w:rPrChange>
            </w:rPr>
            <w:delText>以</w:delText>
          </w:r>
        </w:del>
        <w:r w:rsidRPr="002240D8">
          <w:rPr>
            <w:rFonts w:ascii="Times New Roman" w:eastAsia="楷体" w:hAnsi="Times New Roman" w:cs="Times New Roman" w:hint="eastAsia"/>
            <w:kern w:val="0"/>
            <w:sz w:val="24"/>
            <w:highlight w:val="cyan"/>
            <w:lang w:bidi="ar"/>
            <w:rPrChange w:id="94" w:author="Yifei Zhou" w:date="2023-03-10T08:08:00Z">
              <w:rPr>
                <w:rFonts w:ascii="楷体" w:eastAsia="楷体" w:hAnsi="楷体" w:cs="楷体" w:hint="eastAsia"/>
                <w:kern w:val="0"/>
                <w:sz w:val="24"/>
                <w:lang w:bidi="ar"/>
              </w:rPr>
            </w:rPrChange>
          </w:rPr>
          <w:t>“河流冠层热效应”</w:t>
        </w:r>
      </w:ins>
      <w:del w:id="95" w:author="雪" w:date="2023-03-09T17:20:00Z">
        <w:r w:rsidRPr="002240D8">
          <w:rPr>
            <w:rFonts w:ascii="Times New Roman" w:eastAsia="楷体" w:hAnsi="Times New Roman" w:cs="Times New Roman"/>
            <w:kern w:val="0"/>
            <w:sz w:val="24"/>
            <w:lang w:bidi="ar"/>
            <w:rPrChange w:id="96" w:author="Yifei Zhou" w:date="2023-03-10T08:08:00Z">
              <w:rPr>
                <w:rFonts w:ascii="楷体" w:eastAsia="楷体" w:hAnsi="楷体" w:cs="楷体"/>
                <w:kern w:val="0"/>
                <w:sz w:val="24"/>
                <w:lang w:bidi="ar"/>
              </w:rPr>
            </w:rPrChange>
          </w:rPr>
          <w:delText>分析</w:delText>
        </w:r>
      </w:del>
      <w:ins w:id="97" w:author="野草" w:date="2023-03-09T22:35:00Z">
        <w:r w:rsidRPr="002240D8">
          <w:rPr>
            <w:rFonts w:ascii="Times New Roman" w:eastAsia="楷体" w:hAnsi="Times New Roman" w:cs="Times New Roman" w:hint="eastAsia"/>
            <w:kern w:val="0"/>
            <w:sz w:val="24"/>
            <w:lang w:bidi="ar"/>
            <w:rPrChange w:id="98" w:author="Yifei Zhou" w:date="2023-03-10T08:08:00Z">
              <w:rPr>
                <w:rFonts w:ascii="楷体" w:eastAsia="楷体" w:hAnsi="楷体" w:cs="楷体" w:hint="eastAsia"/>
                <w:kern w:val="0"/>
                <w:sz w:val="24"/>
                <w:lang w:bidi="ar"/>
              </w:rPr>
            </w:rPrChange>
          </w:rPr>
          <w:t>以描述</w:t>
        </w:r>
      </w:ins>
      <w:ins w:id="99" w:author="雪" w:date="2023-03-09T17:20:00Z">
        <w:del w:id="100" w:author="野草" w:date="2023-03-09T22:35:00Z">
          <w:r w:rsidRPr="002240D8">
            <w:rPr>
              <w:rFonts w:ascii="Times New Roman" w:eastAsia="楷体" w:hAnsi="Times New Roman" w:cs="Times New Roman" w:hint="eastAsia"/>
              <w:kern w:val="0"/>
              <w:sz w:val="24"/>
              <w:lang w:bidi="ar"/>
              <w:rPrChange w:id="101" w:author="Yifei Zhou" w:date="2023-03-10T08:08:00Z">
                <w:rPr>
                  <w:rFonts w:ascii="楷体" w:eastAsia="楷体" w:hAnsi="楷体" w:cs="楷体" w:hint="eastAsia"/>
                  <w:kern w:val="0"/>
                  <w:sz w:val="24"/>
                  <w:lang w:bidi="ar"/>
                </w:rPr>
              </w:rPrChange>
            </w:rPr>
            <w:delText>定义</w:delText>
          </w:r>
        </w:del>
      </w:ins>
      <w:ins w:id="102" w:author="雪" w:date="2023-03-09T17:31:00Z">
        <w:del w:id="103" w:author="野草" w:date="2023-03-09T22:35:00Z">
          <w:r w:rsidRPr="002240D8">
            <w:rPr>
              <w:rFonts w:ascii="Times New Roman" w:eastAsia="楷体" w:hAnsi="Times New Roman" w:cs="Times New Roman" w:hint="eastAsia"/>
              <w:kern w:val="0"/>
              <w:sz w:val="24"/>
              <w:lang w:bidi="ar"/>
              <w:rPrChange w:id="104" w:author="Yifei Zhou" w:date="2023-03-10T08:08:00Z">
                <w:rPr>
                  <w:rFonts w:ascii="楷体" w:eastAsia="楷体" w:hAnsi="楷体" w:cs="楷体" w:hint="eastAsia"/>
                  <w:kern w:val="0"/>
                  <w:sz w:val="24"/>
                  <w:lang w:bidi="ar"/>
                </w:rPr>
              </w:rPrChange>
            </w:rPr>
            <w:delText>和分析</w:delText>
          </w:r>
        </w:del>
      </w:ins>
      <w:r w:rsidRPr="002240D8">
        <w:rPr>
          <w:rFonts w:ascii="Times New Roman" w:eastAsia="楷体" w:hAnsi="Times New Roman" w:cs="Times New Roman" w:hint="eastAsia"/>
          <w:kern w:val="0"/>
          <w:sz w:val="24"/>
          <w:lang w:bidi="ar"/>
          <w:rPrChange w:id="105" w:author="Yifei Zhou" w:date="2023-03-10T08:08:00Z">
            <w:rPr>
              <w:rFonts w:ascii="楷体" w:eastAsia="楷体" w:hAnsi="楷体" w:cs="楷体" w:hint="eastAsia"/>
              <w:kern w:val="0"/>
              <w:sz w:val="24"/>
              <w:lang w:bidi="ar"/>
            </w:rPr>
          </w:rPrChange>
        </w:rPr>
        <w:t>行人高度处</w:t>
      </w:r>
      <w:ins w:id="106" w:author="雪" w:date="2023-03-09T17:21:00Z">
        <w:r w:rsidRPr="002240D8">
          <w:rPr>
            <w:rFonts w:ascii="Times New Roman" w:eastAsia="楷体" w:hAnsi="Times New Roman" w:cs="Times New Roman" w:hint="eastAsia"/>
            <w:kern w:val="0"/>
            <w:sz w:val="24"/>
            <w:lang w:bidi="ar"/>
            <w:rPrChange w:id="107" w:author="Yifei Zhou" w:date="2023-03-10T08:08:00Z">
              <w:rPr>
                <w:rFonts w:ascii="楷体" w:eastAsia="楷体" w:hAnsi="楷体" w:cs="楷体" w:hint="eastAsia"/>
                <w:kern w:val="0"/>
                <w:sz w:val="24"/>
                <w:lang w:bidi="ar"/>
              </w:rPr>
            </w:rPrChange>
          </w:rPr>
          <w:t>的</w:t>
        </w:r>
      </w:ins>
      <w:r w:rsidRPr="002240D8">
        <w:rPr>
          <w:rFonts w:ascii="Times New Roman" w:eastAsia="楷体" w:hAnsi="Times New Roman" w:cs="Times New Roman" w:hint="eastAsia"/>
          <w:kern w:val="0"/>
          <w:sz w:val="24"/>
          <w:highlight w:val="cyan"/>
          <w:lang w:bidi="ar"/>
          <w:rPrChange w:id="108" w:author="Yifei Zhou" w:date="2023-03-10T08:08:00Z">
            <w:rPr>
              <w:rFonts w:ascii="楷体" w:eastAsia="楷体" w:hAnsi="楷体" w:cs="楷体" w:hint="eastAsia"/>
              <w:kern w:val="0"/>
              <w:sz w:val="24"/>
              <w:lang w:bidi="ar"/>
            </w:rPr>
          </w:rPrChange>
        </w:rPr>
        <w:t>城市河流</w:t>
      </w:r>
      <w:del w:id="109" w:author="雪" w:date="2023-03-09T17:21:00Z">
        <w:r w:rsidRPr="002240D8">
          <w:rPr>
            <w:rFonts w:ascii="Times New Roman" w:eastAsia="楷体" w:hAnsi="Times New Roman" w:cs="Times New Roman" w:hint="eastAsia"/>
            <w:kern w:val="0"/>
            <w:sz w:val="24"/>
            <w:highlight w:val="cyan"/>
            <w:lang w:bidi="ar"/>
            <w:rPrChange w:id="110" w:author="Yifei Zhou" w:date="2023-03-10T08:08:00Z">
              <w:rPr>
                <w:rFonts w:ascii="楷体" w:eastAsia="楷体" w:hAnsi="楷体" w:cs="楷体" w:hint="eastAsia"/>
                <w:kern w:val="0"/>
                <w:sz w:val="24"/>
                <w:lang w:bidi="ar"/>
              </w:rPr>
            </w:rPrChange>
          </w:rPr>
          <w:delText>对周边</w:delText>
        </w:r>
      </w:del>
      <w:r w:rsidRPr="002240D8">
        <w:rPr>
          <w:rFonts w:ascii="Times New Roman" w:eastAsia="楷体" w:hAnsi="Times New Roman" w:cs="Times New Roman" w:hint="eastAsia"/>
          <w:kern w:val="0"/>
          <w:sz w:val="24"/>
          <w:highlight w:val="cyan"/>
          <w:lang w:bidi="ar"/>
          <w:rPrChange w:id="111" w:author="Yifei Zhou" w:date="2023-03-10T08:08:00Z">
            <w:rPr>
              <w:rFonts w:ascii="楷体" w:eastAsia="楷体" w:hAnsi="楷体" w:cs="楷体" w:hint="eastAsia"/>
              <w:kern w:val="0"/>
              <w:sz w:val="24"/>
              <w:lang w:bidi="ar"/>
            </w:rPr>
          </w:rPrChange>
        </w:rPr>
        <w:t>热环境</w:t>
      </w:r>
      <w:del w:id="112" w:author="雪" w:date="2023-03-09T17:21:00Z">
        <w:r w:rsidRPr="002240D8">
          <w:rPr>
            <w:rFonts w:ascii="Times New Roman" w:eastAsia="楷体" w:hAnsi="Times New Roman" w:cs="Times New Roman" w:hint="eastAsia"/>
            <w:kern w:val="0"/>
            <w:sz w:val="24"/>
            <w:highlight w:val="cyan"/>
            <w:lang w:bidi="ar"/>
            <w:rPrChange w:id="113" w:author="Yifei Zhou" w:date="2023-03-10T08:08:00Z">
              <w:rPr>
                <w:rFonts w:ascii="楷体" w:eastAsia="楷体" w:hAnsi="楷体" w:cs="楷体" w:hint="eastAsia"/>
                <w:kern w:val="0"/>
                <w:sz w:val="24"/>
                <w:lang w:bidi="ar"/>
              </w:rPr>
            </w:rPrChange>
          </w:rPr>
          <w:delText>的</w:delText>
        </w:r>
      </w:del>
      <w:r w:rsidRPr="002240D8">
        <w:rPr>
          <w:rFonts w:ascii="Times New Roman" w:eastAsia="楷体" w:hAnsi="Times New Roman" w:cs="Times New Roman" w:hint="eastAsia"/>
          <w:kern w:val="0"/>
          <w:sz w:val="24"/>
          <w:highlight w:val="cyan"/>
          <w:lang w:bidi="ar"/>
          <w:rPrChange w:id="114" w:author="Yifei Zhou" w:date="2023-03-10T08:08:00Z">
            <w:rPr>
              <w:rFonts w:ascii="楷体" w:eastAsia="楷体" w:hAnsi="楷体" w:cs="楷体" w:hint="eastAsia"/>
              <w:kern w:val="0"/>
              <w:sz w:val="24"/>
              <w:lang w:bidi="ar"/>
            </w:rPr>
          </w:rPrChange>
        </w:rPr>
        <w:t>影响</w:t>
      </w:r>
      <w:r w:rsidRPr="002240D8">
        <w:rPr>
          <w:rFonts w:ascii="Times New Roman" w:eastAsia="楷体" w:hAnsi="Times New Roman" w:cs="Times New Roman" w:hint="eastAsia"/>
          <w:kern w:val="0"/>
          <w:sz w:val="24"/>
          <w:lang w:bidi="ar"/>
          <w:rPrChange w:id="115" w:author="Yifei Zhou" w:date="2023-03-10T08:08:00Z">
            <w:rPr>
              <w:rFonts w:ascii="楷体" w:eastAsia="楷体" w:hAnsi="楷体" w:cs="楷体" w:hint="eastAsia"/>
              <w:kern w:val="0"/>
              <w:sz w:val="24"/>
              <w:lang w:bidi="ar"/>
            </w:rPr>
          </w:rPrChange>
        </w:rPr>
        <w:t>。</w:t>
      </w:r>
      <w:ins w:id="116" w:author="雪" w:date="2023-03-09T17:22:00Z">
        <w:r w:rsidRPr="002240D8">
          <w:rPr>
            <w:rFonts w:ascii="Times New Roman" w:eastAsia="楷体" w:hAnsi="Times New Roman" w:cs="Times New Roman" w:hint="eastAsia"/>
            <w:kern w:val="0"/>
            <w:sz w:val="24"/>
            <w:lang w:bidi="ar"/>
            <w:rPrChange w:id="117" w:author="Yifei Zhou" w:date="2023-03-10T08:08:00Z">
              <w:rPr>
                <w:rFonts w:ascii="楷体" w:eastAsia="楷体" w:hAnsi="楷体" w:cs="楷体" w:hint="eastAsia"/>
                <w:kern w:val="0"/>
                <w:sz w:val="24"/>
                <w:lang w:bidi="ar"/>
              </w:rPr>
            </w:rPrChange>
          </w:rPr>
          <w:t>基于</w:t>
        </w:r>
        <w:r w:rsidRPr="002240D8">
          <w:rPr>
            <w:rFonts w:ascii="Times New Roman" w:eastAsia="楷体" w:hAnsi="Times New Roman" w:cs="Times New Roman" w:hint="eastAsia"/>
            <w:kern w:val="0"/>
            <w:sz w:val="24"/>
            <w:highlight w:val="cyan"/>
            <w:lang w:bidi="ar"/>
            <w:rPrChange w:id="118" w:author="Yifei Zhou" w:date="2023-03-10T08:08:00Z">
              <w:rPr>
                <w:rFonts w:ascii="楷体" w:eastAsia="楷体" w:hAnsi="楷体" w:cs="楷体" w:hint="eastAsia"/>
                <w:kern w:val="0"/>
                <w:sz w:val="24"/>
                <w:lang w:bidi="ar"/>
              </w:rPr>
            </w:rPrChange>
          </w:rPr>
          <w:t>街道峡谷尺度和街区尺度</w:t>
        </w:r>
        <w:r w:rsidRPr="002240D8">
          <w:rPr>
            <w:rFonts w:ascii="Times New Roman" w:eastAsia="楷体" w:hAnsi="Times New Roman" w:cs="Times New Roman" w:hint="eastAsia"/>
            <w:kern w:val="0"/>
            <w:sz w:val="24"/>
            <w:lang w:bidi="ar"/>
            <w:rPrChange w:id="119" w:author="Yifei Zhou" w:date="2023-03-10T08:08:00Z">
              <w:rPr>
                <w:rFonts w:ascii="楷体" w:eastAsia="楷体" w:hAnsi="楷体" w:cs="楷体" w:hint="eastAsia"/>
                <w:kern w:val="0"/>
                <w:sz w:val="24"/>
                <w:lang w:bidi="ar"/>
              </w:rPr>
            </w:rPrChange>
          </w:rPr>
          <w:t>多个样地</w:t>
        </w:r>
      </w:ins>
      <w:ins w:id="120" w:author="Yifei Zhou" w:date="2023-03-10T00:24:00Z">
        <w:r w:rsidR="006B3E46" w:rsidRPr="002240D8">
          <w:rPr>
            <w:rFonts w:ascii="Times New Roman" w:eastAsia="楷体" w:hAnsi="Times New Roman" w:cs="Times New Roman" w:hint="eastAsia"/>
            <w:kern w:val="0"/>
            <w:sz w:val="24"/>
            <w:lang w:bidi="ar"/>
            <w:rPrChange w:id="121" w:author="Yifei Zhou" w:date="2023-03-10T08:08:00Z">
              <w:rPr>
                <w:rFonts w:ascii="楷体" w:eastAsia="楷体" w:hAnsi="楷体" w:cs="楷体" w:hint="eastAsia"/>
                <w:kern w:val="0"/>
                <w:sz w:val="24"/>
                <w:lang w:bidi="ar"/>
              </w:rPr>
            </w:rPrChange>
          </w:rPr>
          <w:t>的</w:t>
        </w:r>
      </w:ins>
      <w:ins w:id="122" w:author="雪" w:date="2023-03-09T17:34:00Z">
        <w:r w:rsidRPr="002240D8">
          <w:rPr>
            <w:rFonts w:ascii="Times New Roman" w:eastAsia="楷体" w:hAnsi="Times New Roman" w:cs="Times New Roman" w:hint="eastAsia"/>
            <w:kern w:val="0"/>
            <w:sz w:val="24"/>
            <w:lang w:bidi="ar"/>
            <w:rPrChange w:id="123" w:author="Yifei Zhou" w:date="2023-03-10T08:08:00Z">
              <w:rPr>
                <w:rFonts w:ascii="楷体" w:eastAsia="楷体" w:hAnsi="楷体" w:cs="楷体" w:hint="eastAsia"/>
                <w:kern w:val="0"/>
                <w:sz w:val="24"/>
                <w:lang w:bidi="ar"/>
              </w:rPr>
            </w:rPrChange>
          </w:rPr>
          <w:t>气象</w:t>
        </w:r>
        <w:del w:id="124" w:author="Yifei Zhou" w:date="2023-03-10T00:17:00Z">
          <w:r w:rsidRPr="002240D8" w:rsidDel="005549FD">
            <w:rPr>
              <w:rFonts w:ascii="Times New Roman" w:eastAsia="楷体" w:hAnsi="Times New Roman" w:cs="Times New Roman" w:hint="eastAsia"/>
              <w:kern w:val="0"/>
              <w:sz w:val="24"/>
              <w:lang w:bidi="ar"/>
              <w:rPrChange w:id="125" w:author="Yifei Zhou" w:date="2023-03-10T08:08:00Z">
                <w:rPr>
                  <w:rFonts w:ascii="楷体" w:eastAsia="楷体" w:hAnsi="楷体" w:cs="楷体" w:hint="eastAsia"/>
                  <w:kern w:val="0"/>
                  <w:sz w:val="24"/>
                  <w:lang w:bidi="ar"/>
                </w:rPr>
              </w:rPrChange>
            </w:rPr>
            <w:delText>的移动测量和固定点</w:delText>
          </w:r>
        </w:del>
        <w:del w:id="126" w:author="Yifei Zhou" w:date="2023-03-10T07:58:00Z">
          <w:r w:rsidRPr="002240D8" w:rsidDel="000C3D86">
            <w:rPr>
              <w:rFonts w:ascii="Times New Roman" w:eastAsia="楷体" w:hAnsi="Times New Roman" w:cs="Times New Roman" w:hint="eastAsia"/>
              <w:kern w:val="0"/>
              <w:sz w:val="24"/>
              <w:lang w:bidi="ar"/>
              <w:rPrChange w:id="127" w:author="Yifei Zhou" w:date="2023-03-10T08:08:00Z">
                <w:rPr>
                  <w:rFonts w:ascii="楷体" w:eastAsia="楷体" w:hAnsi="楷体" w:cs="楷体" w:hint="eastAsia"/>
                  <w:kern w:val="0"/>
                  <w:sz w:val="24"/>
                  <w:lang w:bidi="ar"/>
                </w:rPr>
              </w:rPrChange>
            </w:rPr>
            <w:delText>测量</w:delText>
          </w:r>
        </w:del>
      </w:ins>
      <w:ins w:id="128" w:author="雪" w:date="2023-03-09T17:22:00Z">
        <w:r w:rsidRPr="002240D8">
          <w:rPr>
            <w:rFonts w:ascii="Times New Roman" w:eastAsia="楷体" w:hAnsi="Times New Roman" w:cs="Times New Roman" w:hint="eastAsia"/>
            <w:kern w:val="0"/>
            <w:sz w:val="24"/>
            <w:lang w:bidi="ar"/>
            <w:rPrChange w:id="129" w:author="Yifei Zhou" w:date="2023-03-10T08:08:00Z">
              <w:rPr>
                <w:rFonts w:ascii="楷体" w:eastAsia="楷体" w:hAnsi="楷体" w:cs="楷体" w:hint="eastAsia"/>
                <w:kern w:val="0"/>
                <w:sz w:val="24"/>
                <w:lang w:bidi="ar"/>
              </w:rPr>
            </w:rPrChange>
          </w:rPr>
          <w:t>数据，</w:t>
        </w:r>
      </w:ins>
      <w:del w:id="130" w:author="雪" w:date="2023-03-09T17:22:00Z">
        <w:r w:rsidRPr="002240D8">
          <w:rPr>
            <w:rFonts w:ascii="Times New Roman" w:eastAsia="楷体" w:hAnsi="Times New Roman" w:cs="Times New Roman"/>
            <w:kern w:val="0"/>
            <w:sz w:val="24"/>
            <w:lang w:bidi="ar"/>
            <w:rPrChange w:id="131" w:author="Yifei Zhou" w:date="2023-03-10T08:08:00Z">
              <w:rPr>
                <w:rFonts w:ascii="楷体" w:eastAsia="楷体" w:hAnsi="楷体" w:cs="楷体"/>
                <w:kern w:val="0"/>
                <w:sz w:val="24"/>
                <w:lang w:bidi="ar"/>
              </w:rPr>
            </w:rPrChange>
          </w:rPr>
          <w:delText>首先，提出</w:delText>
        </w:r>
        <w:r w:rsidRPr="002240D8">
          <w:rPr>
            <w:rFonts w:ascii="Times New Roman" w:eastAsia="楷体" w:hAnsi="Times New Roman" w:cs="Times New Roman"/>
            <w:kern w:val="0"/>
            <w:sz w:val="24"/>
            <w:lang w:bidi="ar"/>
            <w:rPrChange w:id="132" w:author="Yifei Zhou" w:date="2023-03-10T08:08:00Z">
              <w:rPr>
                <w:rFonts w:ascii="楷体" w:eastAsia="楷体" w:hAnsi="楷体" w:cs="楷体"/>
                <w:kern w:val="0"/>
                <w:sz w:val="24"/>
                <w:lang w:bidi="ar"/>
              </w:rPr>
            </w:rPrChange>
          </w:rPr>
          <w:delText>“</w:delText>
        </w:r>
        <w:r w:rsidRPr="002240D8">
          <w:rPr>
            <w:rFonts w:ascii="Times New Roman" w:eastAsia="楷体" w:hAnsi="Times New Roman" w:cs="Times New Roman"/>
            <w:kern w:val="0"/>
            <w:sz w:val="24"/>
            <w:lang w:bidi="ar"/>
            <w:rPrChange w:id="133" w:author="Yifei Zhou" w:date="2023-03-10T08:08:00Z">
              <w:rPr>
                <w:rFonts w:ascii="楷体" w:eastAsia="楷体" w:hAnsi="楷体" w:cs="楷体"/>
                <w:kern w:val="0"/>
                <w:sz w:val="24"/>
                <w:lang w:bidi="ar"/>
              </w:rPr>
            </w:rPrChange>
          </w:rPr>
          <w:delText>河流冠层热效应</w:delText>
        </w:r>
        <w:r w:rsidRPr="002240D8">
          <w:rPr>
            <w:rFonts w:ascii="Times New Roman" w:eastAsia="楷体" w:hAnsi="Times New Roman" w:cs="Times New Roman"/>
            <w:kern w:val="0"/>
            <w:sz w:val="24"/>
            <w:lang w:bidi="ar"/>
            <w:rPrChange w:id="134" w:author="Yifei Zhou" w:date="2023-03-10T08:08:00Z">
              <w:rPr>
                <w:rFonts w:ascii="楷体" w:eastAsia="楷体" w:hAnsi="楷体" w:cs="楷体"/>
                <w:kern w:val="0"/>
                <w:sz w:val="24"/>
                <w:lang w:bidi="ar"/>
              </w:rPr>
            </w:rPrChange>
          </w:rPr>
          <w:delText>”</w:delText>
        </w:r>
        <w:r w:rsidRPr="002240D8">
          <w:rPr>
            <w:rFonts w:ascii="Times New Roman" w:eastAsia="楷体" w:hAnsi="Times New Roman" w:cs="Times New Roman"/>
            <w:kern w:val="0"/>
            <w:sz w:val="24"/>
            <w:lang w:bidi="ar"/>
            <w:rPrChange w:id="135" w:author="Yifei Zhou" w:date="2023-03-10T08:08:00Z">
              <w:rPr>
                <w:rFonts w:ascii="楷体" w:eastAsia="楷体" w:hAnsi="楷体" w:cs="楷体"/>
                <w:kern w:val="0"/>
                <w:sz w:val="24"/>
                <w:lang w:bidi="ar"/>
              </w:rPr>
            </w:rPrChange>
          </w:rPr>
          <w:delText>的概念并</w:delText>
        </w:r>
      </w:del>
      <w:ins w:id="136" w:author="雪" w:date="2023-03-09T17:22:00Z">
        <w:del w:id="137" w:author="Yifei Zhou" w:date="2023-03-10T00:47:00Z">
          <w:r w:rsidRPr="002240D8" w:rsidDel="002D3D40">
            <w:rPr>
              <w:rFonts w:ascii="Times New Roman" w:eastAsia="楷体" w:hAnsi="Times New Roman" w:cs="Times New Roman" w:hint="eastAsia"/>
              <w:kern w:val="0"/>
              <w:sz w:val="24"/>
              <w:lang w:bidi="ar"/>
              <w:rPrChange w:id="138" w:author="Yifei Zhou" w:date="2023-03-10T08:08:00Z">
                <w:rPr>
                  <w:rFonts w:ascii="楷体" w:eastAsia="楷体" w:hAnsi="楷体" w:cs="楷体" w:hint="eastAsia"/>
                  <w:kern w:val="0"/>
                  <w:sz w:val="24"/>
                  <w:lang w:bidi="ar"/>
                </w:rPr>
              </w:rPrChange>
            </w:rPr>
            <w:delText>尝试</w:delText>
          </w:r>
        </w:del>
      </w:ins>
      <w:r w:rsidRPr="002240D8">
        <w:rPr>
          <w:rFonts w:ascii="Times New Roman" w:eastAsia="楷体" w:hAnsi="Times New Roman" w:cs="Times New Roman" w:hint="eastAsia"/>
          <w:kern w:val="0"/>
          <w:sz w:val="24"/>
          <w:lang w:bidi="ar"/>
          <w:rPrChange w:id="139" w:author="Yifei Zhou" w:date="2023-03-10T08:08:00Z">
            <w:rPr>
              <w:rFonts w:ascii="楷体" w:eastAsia="楷体" w:hAnsi="楷体" w:cs="楷体" w:hint="eastAsia"/>
              <w:kern w:val="0"/>
              <w:sz w:val="24"/>
              <w:lang w:bidi="ar"/>
            </w:rPr>
          </w:rPrChange>
        </w:rPr>
        <w:t>建立新的指标体系</w:t>
      </w:r>
      <w:del w:id="140" w:author="雪" w:date="2023-03-09T17:23:00Z">
        <w:r w:rsidRPr="002240D8">
          <w:rPr>
            <w:rFonts w:ascii="Times New Roman" w:eastAsia="楷体" w:hAnsi="Times New Roman" w:cs="Times New Roman"/>
            <w:kern w:val="0"/>
            <w:sz w:val="24"/>
            <w:lang w:bidi="ar"/>
            <w:rPrChange w:id="141" w:author="Yifei Zhou" w:date="2023-03-10T08:08:00Z">
              <w:rPr>
                <w:rFonts w:ascii="楷体" w:eastAsia="楷体" w:hAnsi="楷体" w:cs="楷体"/>
                <w:kern w:val="0"/>
                <w:sz w:val="24"/>
                <w:lang w:bidi="ar"/>
              </w:rPr>
            </w:rPrChange>
          </w:rPr>
          <w:delText>来描述行人高度处的河流热环境效应</w:delText>
        </w:r>
      </w:del>
      <w:ins w:id="142" w:author="雪" w:date="2023-03-09T17:23:00Z">
        <w:r w:rsidRPr="002240D8">
          <w:rPr>
            <w:rFonts w:ascii="Times New Roman" w:eastAsia="楷体" w:hAnsi="Times New Roman" w:cs="Times New Roman" w:hint="eastAsia"/>
            <w:kern w:val="0"/>
            <w:sz w:val="24"/>
            <w:lang w:bidi="ar"/>
            <w:rPrChange w:id="143" w:author="Yifei Zhou" w:date="2023-03-10T08:08:00Z">
              <w:rPr>
                <w:rFonts w:ascii="楷体" w:eastAsia="楷体" w:hAnsi="楷体" w:cs="楷体" w:hint="eastAsia"/>
                <w:kern w:val="0"/>
                <w:sz w:val="24"/>
                <w:lang w:bidi="ar"/>
              </w:rPr>
            </w:rPrChange>
          </w:rPr>
          <w:t>以量化</w:t>
        </w:r>
      </w:ins>
      <w:del w:id="144" w:author="雪" w:date="2023-03-09T17:23:00Z">
        <w:r w:rsidRPr="002240D8">
          <w:rPr>
            <w:rFonts w:ascii="Times New Roman" w:eastAsia="楷体" w:hAnsi="Times New Roman" w:cs="Times New Roman" w:hint="eastAsia"/>
            <w:kern w:val="0"/>
            <w:sz w:val="24"/>
            <w:lang w:bidi="ar"/>
            <w:rPrChange w:id="145" w:author="Yifei Zhou" w:date="2023-03-10T08:08:00Z">
              <w:rPr>
                <w:rFonts w:ascii="楷体" w:eastAsia="楷体" w:hAnsi="楷体" w:cs="楷体" w:hint="eastAsia"/>
                <w:kern w:val="0"/>
                <w:sz w:val="24"/>
                <w:lang w:bidi="ar"/>
              </w:rPr>
            </w:rPrChange>
          </w:rPr>
          <w:delText>，在街道峡谷尺度和街区尺度收集气象数据，</w:delText>
        </w:r>
      </w:del>
      <w:r w:rsidRPr="002240D8">
        <w:rPr>
          <w:rFonts w:ascii="Times New Roman" w:eastAsia="楷体" w:hAnsi="Times New Roman" w:cs="Times New Roman" w:hint="eastAsia"/>
          <w:kern w:val="0"/>
          <w:sz w:val="24"/>
          <w:lang w:bidi="ar"/>
          <w:rPrChange w:id="146" w:author="Yifei Zhou" w:date="2023-03-10T08:08:00Z">
            <w:rPr>
              <w:rFonts w:ascii="楷体" w:eastAsia="楷体" w:hAnsi="楷体" w:cs="楷体" w:hint="eastAsia"/>
              <w:kern w:val="0"/>
              <w:sz w:val="24"/>
              <w:lang w:bidi="ar"/>
            </w:rPr>
          </w:rPrChange>
        </w:rPr>
        <w:t>分析</w:t>
      </w:r>
      <w:ins w:id="147" w:author="雪" w:date="2023-03-09T17:23:00Z">
        <w:r w:rsidRPr="002240D8">
          <w:rPr>
            <w:rFonts w:ascii="Times New Roman" w:eastAsia="楷体" w:hAnsi="Times New Roman" w:cs="Times New Roman" w:hint="eastAsia"/>
            <w:kern w:val="0"/>
            <w:sz w:val="24"/>
            <w:highlight w:val="cyan"/>
            <w:lang w:bidi="ar"/>
            <w:rPrChange w:id="148" w:author="Yifei Zhou" w:date="2023-03-10T08:08:00Z">
              <w:rPr>
                <w:rFonts w:ascii="楷体" w:eastAsia="楷体" w:hAnsi="楷体" w:cs="楷体" w:hint="eastAsia"/>
                <w:kern w:val="0"/>
                <w:sz w:val="24"/>
                <w:lang w:bidi="ar"/>
              </w:rPr>
            </w:rPrChange>
          </w:rPr>
          <w:t>河流冠层热效应</w:t>
        </w:r>
      </w:ins>
      <w:del w:id="149" w:author="雪" w:date="2023-03-09T17:23:00Z">
        <w:r w:rsidRPr="002240D8">
          <w:rPr>
            <w:rFonts w:ascii="Times New Roman" w:eastAsia="楷体" w:hAnsi="Times New Roman" w:cs="Times New Roman" w:hint="eastAsia"/>
            <w:kern w:val="0"/>
            <w:sz w:val="24"/>
            <w:lang w:bidi="ar"/>
            <w:rPrChange w:id="150" w:author="Yifei Zhou" w:date="2023-03-10T08:08:00Z">
              <w:rPr>
                <w:rFonts w:ascii="楷体" w:eastAsia="楷体" w:hAnsi="楷体" w:cs="楷体" w:hint="eastAsia"/>
                <w:kern w:val="0"/>
                <w:sz w:val="24"/>
                <w:lang w:bidi="ar"/>
              </w:rPr>
            </w:rPrChange>
          </w:rPr>
          <w:delText>该效应</w:delText>
        </w:r>
      </w:del>
      <w:r w:rsidRPr="002240D8">
        <w:rPr>
          <w:rFonts w:ascii="Times New Roman" w:eastAsia="楷体" w:hAnsi="Times New Roman" w:cs="Times New Roman" w:hint="eastAsia"/>
          <w:kern w:val="0"/>
          <w:sz w:val="24"/>
          <w:lang w:bidi="ar"/>
          <w:rPrChange w:id="151" w:author="Yifei Zhou" w:date="2023-03-10T08:08:00Z">
            <w:rPr>
              <w:rFonts w:ascii="楷体" w:eastAsia="楷体" w:hAnsi="楷体" w:cs="楷体" w:hint="eastAsia"/>
              <w:kern w:val="0"/>
              <w:sz w:val="24"/>
              <w:lang w:bidi="ar"/>
            </w:rPr>
          </w:rPrChange>
        </w:rPr>
        <w:t>的时空分异特征；</w:t>
      </w:r>
      <w:ins w:id="152" w:author="雪" w:date="2023-03-09T17:32:00Z">
        <w:r w:rsidRPr="002240D8">
          <w:rPr>
            <w:rFonts w:ascii="Times New Roman" w:eastAsia="楷体" w:hAnsi="Times New Roman" w:cs="Times New Roman" w:hint="eastAsia"/>
            <w:kern w:val="0"/>
            <w:sz w:val="24"/>
            <w:lang w:bidi="ar"/>
            <w:rPrChange w:id="153" w:author="Yifei Zhou" w:date="2023-03-10T08:08:00Z">
              <w:rPr>
                <w:rFonts w:ascii="楷体" w:eastAsia="楷体" w:hAnsi="楷体" w:cs="楷体" w:hint="eastAsia"/>
                <w:kern w:val="0"/>
                <w:sz w:val="24"/>
                <w:lang w:bidi="ar"/>
              </w:rPr>
            </w:rPrChange>
          </w:rPr>
          <w:t>并</w:t>
        </w:r>
      </w:ins>
      <w:del w:id="154" w:author="雪" w:date="2023-03-09T17:24:00Z">
        <w:r w:rsidRPr="002240D8">
          <w:rPr>
            <w:rFonts w:ascii="Times New Roman" w:eastAsia="楷体" w:hAnsi="Times New Roman" w:cs="Times New Roman"/>
            <w:kern w:val="0"/>
            <w:sz w:val="24"/>
            <w:lang w:bidi="ar"/>
            <w:rPrChange w:id="155" w:author="Yifei Zhou" w:date="2023-03-10T08:08:00Z">
              <w:rPr>
                <w:rFonts w:ascii="楷体" w:eastAsia="楷体" w:hAnsi="楷体" w:cs="楷体"/>
                <w:kern w:val="0"/>
                <w:sz w:val="24"/>
                <w:lang w:bidi="ar"/>
              </w:rPr>
            </w:rPrChange>
          </w:rPr>
          <w:delText>然后，</w:delText>
        </w:r>
      </w:del>
      <w:ins w:id="156" w:author="雪" w:date="2023-03-09T17:24:00Z">
        <w:r w:rsidRPr="002240D8">
          <w:rPr>
            <w:rFonts w:ascii="Times New Roman" w:eastAsia="楷体" w:hAnsi="Times New Roman" w:cs="Times New Roman" w:hint="eastAsia"/>
            <w:kern w:val="0"/>
            <w:sz w:val="24"/>
            <w:lang w:bidi="ar"/>
            <w:rPrChange w:id="157" w:author="Yifei Zhou" w:date="2023-03-10T08:08:00Z">
              <w:rPr>
                <w:rFonts w:ascii="楷体" w:eastAsia="楷体" w:hAnsi="楷体" w:cs="楷体" w:hint="eastAsia"/>
                <w:kern w:val="0"/>
                <w:sz w:val="24"/>
                <w:lang w:bidi="ar"/>
              </w:rPr>
            </w:rPrChange>
          </w:rPr>
          <w:t>从中</w:t>
        </w:r>
      </w:ins>
      <w:r w:rsidRPr="002240D8">
        <w:rPr>
          <w:rFonts w:ascii="Times New Roman" w:eastAsia="楷体" w:hAnsi="Times New Roman" w:cs="Times New Roman" w:hint="eastAsia"/>
          <w:kern w:val="0"/>
          <w:sz w:val="24"/>
          <w:lang w:bidi="ar"/>
          <w:rPrChange w:id="158" w:author="Yifei Zhou" w:date="2023-03-10T08:08:00Z">
            <w:rPr>
              <w:rFonts w:ascii="楷体" w:eastAsia="楷体" w:hAnsi="楷体" w:cs="楷体" w:hint="eastAsia"/>
              <w:kern w:val="0"/>
              <w:sz w:val="24"/>
              <w:lang w:bidi="ar"/>
            </w:rPr>
          </w:rPrChange>
        </w:rPr>
        <w:t>提取</w:t>
      </w:r>
      <w:del w:id="159" w:author="雪" w:date="2023-03-09T17:24:00Z">
        <w:r w:rsidRPr="002240D8">
          <w:rPr>
            <w:rFonts w:ascii="Times New Roman" w:eastAsia="楷体" w:hAnsi="Times New Roman" w:cs="Times New Roman" w:hint="eastAsia"/>
            <w:kern w:val="0"/>
            <w:sz w:val="24"/>
            <w:lang w:bidi="ar"/>
            <w:rPrChange w:id="160" w:author="Yifei Zhou" w:date="2023-03-10T08:08:00Z">
              <w:rPr>
                <w:rFonts w:ascii="楷体" w:eastAsia="楷体" w:hAnsi="楷体" w:cs="楷体" w:hint="eastAsia"/>
                <w:kern w:val="0"/>
                <w:sz w:val="24"/>
                <w:lang w:bidi="ar"/>
              </w:rPr>
            </w:rPrChange>
          </w:rPr>
          <w:delText>河流冠层热效应的</w:delText>
        </w:r>
      </w:del>
      <w:r w:rsidRPr="002240D8">
        <w:rPr>
          <w:rFonts w:ascii="Times New Roman" w:eastAsia="楷体" w:hAnsi="Times New Roman" w:cs="Times New Roman" w:hint="eastAsia"/>
          <w:kern w:val="0"/>
          <w:sz w:val="24"/>
          <w:lang w:bidi="ar"/>
          <w:rPrChange w:id="161" w:author="Yifei Zhou" w:date="2023-03-10T08:08:00Z">
            <w:rPr>
              <w:rFonts w:ascii="楷体" w:eastAsia="楷体" w:hAnsi="楷体" w:cs="楷体" w:hint="eastAsia"/>
              <w:kern w:val="0"/>
              <w:sz w:val="24"/>
              <w:lang w:bidi="ar"/>
            </w:rPr>
          </w:rPrChange>
        </w:rPr>
        <w:t>关键影响因素，分析</w:t>
      </w:r>
      <w:bookmarkStart w:id="162" w:name="_Hlk129325815"/>
      <w:ins w:id="163" w:author="Yifei Zhou" w:date="2023-03-10T00:22:00Z">
        <w:r w:rsidR="00CC2FC8" w:rsidRPr="002240D8">
          <w:rPr>
            <w:rFonts w:ascii="Times New Roman" w:eastAsia="楷体" w:hAnsi="Times New Roman" w:cs="Times New Roman" w:hint="eastAsia"/>
            <w:kern w:val="0"/>
            <w:sz w:val="24"/>
            <w:highlight w:val="cyan"/>
            <w:lang w:bidi="ar"/>
            <w:rPrChange w:id="164" w:author="Yifei Zhou" w:date="2023-03-10T08:08:00Z">
              <w:rPr>
                <w:rFonts w:ascii="楷体" w:eastAsia="楷体" w:hAnsi="楷体" w:cs="楷体" w:hint="eastAsia"/>
                <w:kern w:val="0"/>
                <w:sz w:val="24"/>
                <w:lang w:bidi="ar"/>
              </w:rPr>
            </w:rPrChange>
          </w:rPr>
          <w:t>包括三维形态指标在内的</w:t>
        </w:r>
      </w:ins>
      <w:ins w:id="165" w:author="Yifei Zhou" w:date="2023-03-10T07:35:00Z">
        <w:r w:rsidR="009B0AB2" w:rsidRPr="002240D8">
          <w:rPr>
            <w:rFonts w:ascii="Times New Roman" w:eastAsia="楷体" w:hAnsi="Times New Roman" w:cs="Times New Roman" w:hint="eastAsia"/>
            <w:kern w:val="0"/>
            <w:sz w:val="24"/>
            <w:highlight w:val="cyan"/>
            <w:lang w:bidi="ar"/>
            <w:rPrChange w:id="166" w:author="Yifei Zhou" w:date="2023-03-10T08:08:00Z">
              <w:rPr>
                <w:rFonts w:ascii="楷体" w:eastAsia="楷体" w:hAnsi="楷体" w:cs="楷体" w:hint="eastAsia"/>
                <w:kern w:val="0"/>
                <w:sz w:val="24"/>
                <w:highlight w:val="cyan"/>
                <w:lang w:bidi="ar"/>
              </w:rPr>
            </w:rPrChange>
          </w:rPr>
          <w:t>关键</w:t>
        </w:r>
      </w:ins>
      <w:ins w:id="167" w:author="Yifei Zhou" w:date="2023-03-10T00:55:00Z">
        <w:r w:rsidR="00CA75E8" w:rsidRPr="002240D8">
          <w:rPr>
            <w:rFonts w:ascii="Times New Roman" w:eastAsia="楷体" w:hAnsi="Times New Roman" w:cs="Times New Roman" w:hint="eastAsia"/>
            <w:kern w:val="0"/>
            <w:sz w:val="24"/>
            <w:lang w:bidi="ar"/>
            <w:rPrChange w:id="168" w:author="Yifei Zhou" w:date="2023-03-10T08:08:00Z">
              <w:rPr>
                <w:rFonts w:ascii="楷体" w:eastAsia="楷体" w:hAnsi="楷体" w:cs="楷体" w:hint="eastAsia"/>
                <w:kern w:val="0"/>
                <w:sz w:val="24"/>
                <w:lang w:bidi="ar"/>
              </w:rPr>
            </w:rPrChange>
          </w:rPr>
          <w:t>环境</w:t>
        </w:r>
      </w:ins>
      <w:ins w:id="169" w:author="Yifei Zhou" w:date="2023-03-10T00:18:00Z">
        <w:r w:rsidR="005549FD" w:rsidRPr="002240D8">
          <w:rPr>
            <w:rFonts w:ascii="Times New Roman" w:eastAsia="楷体" w:hAnsi="Times New Roman" w:cs="Times New Roman" w:hint="eastAsia"/>
            <w:kern w:val="0"/>
            <w:sz w:val="24"/>
            <w:lang w:bidi="ar"/>
            <w:rPrChange w:id="170" w:author="Yifei Zhou" w:date="2023-03-10T08:08:00Z">
              <w:rPr>
                <w:rFonts w:ascii="楷体" w:eastAsia="楷体" w:hAnsi="楷体" w:cs="楷体" w:hint="eastAsia"/>
                <w:kern w:val="0"/>
                <w:sz w:val="24"/>
                <w:lang w:bidi="ar"/>
              </w:rPr>
            </w:rPrChange>
          </w:rPr>
          <w:t>因素</w:t>
        </w:r>
        <w:bookmarkEnd w:id="162"/>
        <w:r w:rsidR="005549FD" w:rsidRPr="002240D8">
          <w:rPr>
            <w:rFonts w:ascii="Times New Roman" w:eastAsia="楷体" w:hAnsi="Times New Roman" w:cs="Times New Roman" w:hint="eastAsia"/>
            <w:kern w:val="0"/>
            <w:sz w:val="24"/>
            <w:lang w:bidi="ar"/>
            <w:rPrChange w:id="171" w:author="Yifei Zhou" w:date="2023-03-10T08:08:00Z">
              <w:rPr>
                <w:rFonts w:ascii="楷体" w:eastAsia="楷体" w:hAnsi="楷体" w:cs="楷体" w:hint="eastAsia"/>
                <w:kern w:val="0"/>
                <w:sz w:val="24"/>
                <w:lang w:bidi="ar"/>
              </w:rPr>
            </w:rPrChange>
          </w:rPr>
          <w:t>的</w:t>
        </w:r>
      </w:ins>
      <w:del w:id="172" w:author="雪" w:date="2023-03-09T17:24:00Z">
        <w:r w:rsidRPr="002240D8">
          <w:rPr>
            <w:rFonts w:ascii="Times New Roman" w:eastAsia="楷体" w:hAnsi="Times New Roman" w:cs="Times New Roman" w:hint="eastAsia"/>
            <w:kern w:val="0"/>
            <w:sz w:val="24"/>
            <w:lang w:bidi="ar"/>
            <w:rPrChange w:id="173" w:author="Yifei Zhou" w:date="2023-03-10T08:08:00Z">
              <w:rPr>
                <w:rFonts w:ascii="楷体" w:eastAsia="楷体" w:hAnsi="楷体" w:cs="楷体" w:hint="eastAsia"/>
                <w:kern w:val="0"/>
                <w:sz w:val="24"/>
                <w:lang w:bidi="ar"/>
              </w:rPr>
            </w:rPrChange>
          </w:rPr>
          <w:delText>各因素的</w:delText>
        </w:r>
      </w:del>
      <w:r w:rsidRPr="002240D8">
        <w:rPr>
          <w:rFonts w:ascii="Times New Roman" w:eastAsia="楷体" w:hAnsi="Times New Roman" w:cs="Times New Roman" w:hint="eastAsia"/>
          <w:kern w:val="0"/>
          <w:sz w:val="24"/>
          <w:lang w:bidi="ar"/>
          <w:rPrChange w:id="174" w:author="Yifei Zhou" w:date="2023-03-10T08:08:00Z">
            <w:rPr>
              <w:rFonts w:ascii="楷体" w:eastAsia="楷体" w:hAnsi="楷体" w:cs="楷体" w:hint="eastAsia"/>
              <w:kern w:val="0"/>
              <w:sz w:val="24"/>
              <w:lang w:bidi="ar"/>
            </w:rPr>
          </w:rPrChange>
        </w:rPr>
        <w:t>相对贡献</w:t>
      </w:r>
      <w:ins w:id="175" w:author="Yifei Zhou" w:date="2023-03-10T00:18:00Z">
        <w:r w:rsidR="005549FD" w:rsidRPr="002240D8">
          <w:rPr>
            <w:rFonts w:ascii="Times New Roman" w:eastAsia="楷体" w:hAnsi="Times New Roman" w:cs="Times New Roman" w:hint="eastAsia"/>
            <w:kern w:val="0"/>
            <w:sz w:val="24"/>
            <w:lang w:bidi="ar"/>
            <w:rPrChange w:id="176" w:author="Yifei Zhou" w:date="2023-03-10T08:08:00Z">
              <w:rPr>
                <w:rFonts w:ascii="楷体" w:eastAsia="楷体" w:hAnsi="楷体" w:cs="楷体" w:hint="eastAsia"/>
                <w:kern w:val="0"/>
                <w:sz w:val="24"/>
                <w:lang w:bidi="ar"/>
              </w:rPr>
            </w:rPrChange>
          </w:rPr>
          <w:t>，</w:t>
        </w:r>
      </w:ins>
      <w:ins w:id="177" w:author="雪" w:date="2023-03-09T17:33:00Z">
        <w:del w:id="178" w:author="Yifei Zhou" w:date="2023-03-10T00:18:00Z">
          <w:r w:rsidRPr="002240D8" w:rsidDel="005549FD">
            <w:rPr>
              <w:rFonts w:ascii="Times New Roman" w:eastAsia="楷体" w:hAnsi="Times New Roman" w:cs="Times New Roman" w:hint="eastAsia"/>
              <w:kern w:val="0"/>
              <w:sz w:val="24"/>
              <w:lang w:bidi="ar"/>
              <w:rPrChange w:id="179" w:author="Yifei Zhou" w:date="2023-03-10T08:08:00Z">
                <w:rPr>
                  <w:rFonts w:ascii="楷体" w:eastAsia="楷体" w:hAnsi="楷体" w:cs="楷体" w:hint="eastAsia"/>
                  <w:kern w:val="0"/>
                  <w:sz w:val="24"/>
                  <w:lang w:bidi="ar"/>
                </w:rPr>
              </w:rPrChange>
            </w:rPr>
            <w:delText>和</w:delText>
          </w:r>
        </w:del>
      </w:ins>
      <w:ins w:id="180" w:author="雪" w:date="2023-03-09T17:24:00Z">
        <w:r w:rsidRPr="002240D8">
          <w:rPr>
            <w:rFonts w:ascii="Times New Roman" w:eastAsia="楷体" w:hAnsi="Times New Roman" w:cs="Times New Roman" w:hint="eastAsia"/>
            <w:kern w:val="0"/>
            <w:sz w:val="24"/>
            <w:lang w:bidi="ar"/>
            <w:rPrChange w:id="181" w:author="Yifei Zhou" w:date="2023-03-10T08:08:00Z">
              <w:rPr>
                <w:rFonts w:ascii="楷体" w:eastAsia="楷体" w:hAnsi="楷体" w:cs="楷体" w:hint="eastAsia"/>
                <w:kern w:val="0"/>
                <w:sz w:val="24"/>
                <w:lang w:bidi="ar"/>
              </w:rPr>
            </w:rPrChange>
          </w:rPr>
          <w:t>阐明该效应的形成机制</w:t>
        </w:r>
      </w:ins>
      <w:del w:id="182" w:author="Yifei Zhou" w:date="2023-03-10T00:21:00Z">
        <w:r w:rsidRPr="002240D8" w:rsidDel="00CC2FC8">
          <w:rPr>
            <w:rFonts w:ascii="Times New Roman" w:eastAsia="楷体" w:hAnsi="Times New Roman" w:cs="Times New Roman" w:hint="eastAsia"/>
            <w:kern w:val="0"/>
            <w:sz w:val="24"/>
            <w:lang w:bidi="ar"/>
            <w:rPrChange w:id="183" w:author="Yifei Zhou" w:date="2023-03-10T08:08:00Z">
              <w:rPr>
                <w:rFonts w:ascii="楷体" w:eastAsia="楷体" w:hAnsi="楷体" w:cs="楷体" w:hint="eastAsia"/>
                <w:kern w:val="0"/>
                <w:sz w:val="24"/>
                <w:lang w:bidi="ar"/>
              </w:rPr>
            </w:rPrChange>
          </w:rPr>
          <w:delText>，并特别关注各三维形态指标的作用</w:delText>
        </w:r>
      </w:del>
      <w:del w:id="184" w:author="雪" w:date="2023-03-09T17:24:00Z">
        <w:r w:rsidRPr="002240D8">
          <w:rPr>
            <w:rFonts w:ascii="Times New Roman" w:eastAsia="楷体" w:hAnsi="Times New Roman" w:cs="Times New Roman" w:hint="eastAsia"/>
            <w:kern w:val="0"/>
            <w:sz w:val="24"/>
            <w:lang w:bidi="ar"/>
            <w:rPrChange w:id="185" w:author="Yifei Zhou" w:date="2023-03-10T08:08:00Z">
              <w:rPr>
                <w:rFonts w:ascii="楷体" w:eastAsia="楷体" w:hAnsi="楷体" w:cs="楷体" w:hint="eastAsia"/>
                <w:kern w:val="0"/>
                <w:sz w:val="24"/>
                <w:lang w:bidi="ar"/>
              </w:rPr>
            </w:rPrChange>
          </w:rPr>
          <w:delText>，阐明该效应的形成机制；</w:delText>
        </w:r>
      </w:del>
      <w:ins w:id="186" w:author="雪" w:date="2023-03-09T17:24:00Z">
        <w:r w:rsidRPr="002240D8">
          <w:rPr>
            <w:rFonts w:ascii="Times New Roman" w:eastAsia="楷体" w:hAnsi="Times New Roman" w:cs="Times New Roman" w:hint="eastAsia"/>
            <w:kern w:val="0"/>
            <w:sz w:val="24"/>
            <w:lang w:bidi="ar"/>
            <w:rPrChange w:id="187" w:author="Yifei Zhou" w:date="2023-03-10T08:08:00Z">
              <w:rPr>
                <w:rFonts w:ascii="楷体" w:eastAsia="楷体" w:hAnsi="楷体" w:cs="楷体" w:hint="eastAsia"/>
                <w:kern w:val="0"/>
                <w:sz w:val="24"/>
                <w:lang w:bidi="ar"/>
              </w:rPr>
            </w:rPrChange>
          </w:rPr>
          <w:t>。</w:t>
        </w:r>
      </w:ins>
      <w:ins w:id="188" w:author="雪" w:date="2023-03-09T17:25:00Z">
        <w:r w:rsidRPr="002240D8">
          <w:rPr>
            <w:rFonts w:ascii="Times New Roman" w:eastAsia="楷体" w:hAnsi="Times New Roman" w:cs="Times New Roman" w:hint="eastAsia"/>
            <w:kern w:val="0"/>
            <w:sz w:val="24"/>
            <w:lang w:bidi="ar"/>
            <w:rPrChange w:id="189" w:author="Yifei Zhou" w:date="2023-03-10T08:08:00Z">
              <w:rPr>
                <w:rFonts w:ascii="楷体" w:eastAsia="楷体" w:hAnsi="楷体" w:cs="楷体" w:hint="eastAsia"/>
                <w:kern w:val="0"/>
                <w:sz w:val="24"/>
                <w:lang w:bidi="ar"/>
              </w:rPr>
            </w:rPrChange>
          </w:rPr>
          <w:t>在此基础上，</w:t>
        </w:r>
        <w:del w:id="190" w:author="Yifei Zhou" w:date="2023-03-10T00:29:00Z">
          <w:r w:rsidRPr="002240D8" w:rsidDel="008231B5">
            <w:rPr>
              <w:rFonts w:ascii="Times New Roman" w:eastAsia="楷体" w:hAnsi="Times New Roman" w:cs="Times New Roman" w:hint="eastAsia"/>
              <w:kern w:val="0"/>
              <w:sz w:val="24"/>
              <w:lang w:bidi="ar"/>
              <w:rPrChange w:id="191" w:author="Yifei Zhou" w:date="2023-03-10T08:08:00Z">
                <w:rPr>
                  <w:rFonts w:ascii="楷体" w:eastAsia="楷体" w:hAnsi="楷体" w:cs="楷体" w:hint="eastAsia"/>
                  <w:kern w:val="0"/>
                  <w:sz w:val="24"/>
                  <w:lang w:bidi="ar"/>
                </w:rPr>
              </w:rPrChange>
            </w:rPr>
            <w:delText>通过</w:delText>
          </w:r>
        </w:del>
      </w:ins>
      <w:del w:id="192" w:author="雪" w:date="2023-03-09T17:25:00Z">
        <w:r w:rsidRPr="002240D8">
          <w:rPr>
            <w:rFonts w:ascii="Times New Roman" w:eastAsia="楷体" w:hAnsi="Times New Roman" w:cs="Times New Roman" w:hint="eastAsia"/>
            <w:kern w:val="0"/>
            <w:sz w:val="24"/>
            <w:lang w:bidi="ar"/>
            <w:rPrChange w:id="193" w:author="Yifei Zhou" w:date="2023-03-10T08:08:00Z">
              <w:rPr>
                <w:rFonts w:ascii="楷体" w:eastAsia="楷体" w:hAnsi="楷体" w:cs="楷体" w:hint="eastAsia"/>
                <w:kern w:val="0"/>
                <w:sz w:val="24"/>
                <w:lang w:bidi="ar"/>
              </w:rPr>
            </w:rPrChange>
          </w:rPr>
          <w:delText>最后，针</w:delText>
        </w:r>
      </w:del>
      <w:r w:rsidRPr="002240D8">
        <w:rPr>
          <w:rFonts w:ascii="Times New Roman" w:eastAsia="楷体" w:hAnsi="Times New Roman" w:cs="Times New Roman" w:hint="eastAsia"/>
          <w:kern w:val="0"/>
          <w:sz w:val="24"/>
          <w:lang w:bidi="ar"/>
          <w:rPrChange w:id="194" w:author="Yifei Zhou" w:date="2023-03-10T08:08:00Z">
            <w:rPr>
              <w:rFonts w:ascii="楷体" w:eastAsia="楷体" w:hAnsi="楷体" w:cs="楷体" w:hint="eastAsia"/>
              <w:kern w:val="0"/>
              <w:sz w:val="24"/>
              <w:lang w:bidi="ar"/>
            </w:rPr>
          </w:rPrChange>
        </w:rPr>
        <w:t>对</w:t>
      </w:r>
      <w:r w:rsidRPr="002240D8">
        <w:rPr>
          <w:rFonts w:ascii="Times New Roman" w:eastAsia="楷体" w:hAnsi="Times New Roman" w:cs="Times New Roman" w:hint="eastAsia"/>
          <w:kern w:val="0"/>
          <w:sz w:val="24"/>
          <w:highlight w:val="cyan"/>
          <w:lang w:bidi="ar"/>
          <w:rPrChange w:id="195" w:author="Yifei Zhou" w:date="2023-03-10T08:08:00Z">
            <w:rPr>
              <w:rFonts w:ascii="楷体" w:eastAsia="楷体" w:hAnsi="楷体" w:cs="楷体" w:hint="eastAsia"/>
              <w:kern w:val="0"/>
              <w:sz w:val="24"/>
              <w:lang w:bidi="ar"/>
            </w:rPr>
          </w:rPrChange>
        </w:rPr>
        <w:t>不同的局地气候区类型</w:t>
      </w:r>
      <w:ins w:id="196" w:author="Yifei Zhou" w:date="2023-03-10T00:22:00Z">
        <w:r w:rsidR="00224710" w:rsidRPr="002240D8">
          <w:rPr>
            <w:rFonts w:ascii="Times New Roman" w:eastAsia="楷体" w:hAnsi="Times New Roman" w:cs="Times New Roman" w:hint="eastAsia"/>
            <w:kern w:val="0"/>
            <w:sz w:val="24"/>
            <w:lang w:bidi="ar"/>
            <w:rPrChange w:id="197" w:author="Yifei Zhou" w:date="2023-03-10T08:08:00Z">
              <w:rPr>
                <w:rFonts w:ascii="楷体" w:eastAsia="楷体" w:hAnsi="楷体" w:cs="楷体" w:hint="eastAsia"/>
                <w:kern w:val="0"/>
                <w:sz w:val="24"/>
                <w:lang w:bidi="ar"/>
              </w:rPr>
            </w:rPrChange>
          </w:rPr>
          <w:t>区域</w:t>
        </w:r>
      </w:ins>
      <w:del w:id="198" w:author="Yifei Zhou" w:date="2023-03-10T00:26:00Z">
        <w:r w:rsidRPr="002240D8" w:rsidDel="00A2277B">
          <w:rPr>
            <w:rFonts w:ascii="Times New Roman" w:eastAsia="楷体" w:hAnsi="Times New Roman" w:cs="Times New Roman" w:hint="eastAsia"/>
            <w:kern w:val="0"/>
            <w:sz w:val="24"/>
            <w:lang w:bidi="ar"/>
            <w:rPrChange w:id="199" w:author="Yifei Zhou" w:date="2023-03-10T08:08:00Z">
              <w:rPr>
                <w:rFonts w:ascii="楷体" w:eastAsia="楷体" w:hAnsi="楷体" w:cs="楷体" w:hint="eastAsia"/>
                <w:kern w:val="0"/>
                <w:sz w:val="24"/>
                <w:lang w:bidi="ar"/>
              </w:rPr>
            </w:rPrChange>
          </w:rPr>
          <w:delText>进行</w:delText>
        </w:r>
      </w:del>
      <w:ins w:id="200" w:author="雪" w:date="2023-03-09T17:25:00Z">
        <w:del w:id="201" w:author="Yifei Zhou" w:date="2023-03-10T00:26:00Z">
          <w:r w:rsidRPr="002240D8" w:rsidDel="00A2277B">
            <w:rPr>
              <w:rFonts w:ascii="Times New Roman" w:eastAsia="楷体" w:hAnsi="Times New Roman" w:cs="Times New Roman" w:hint="eastAsia"/>
              <w:kern w:val="0"/>
              <w:sz w:val="24"/>
              <w:lang w:bidi="ar"/>
              <w:rPrChange w:id="202" w:author="Yifei Zhou" w:date="2023-03-10T08:08:00Z">
                <w:rPr>
                  <w:rFonts w:ascii="楷体" w:eastAsia="楷体" w:hAnsi="楷体" w:cs="楷体" w:hint="eastAsia"/>
                  <w:kern w:val="0"/>
                  <w:sz w:val="24"/>
                  <w:lang w:bidi="ar"/>
                </w:rPr>
              </w:rPrChange>
            </w:rPr>
            <w:delText>的</w:delText>
          </w:r>
        </w:del>
      </w:ins>
      <w:ins w:id="203" w:author="Yifei Zhou" w:date="2023-03-10T00:26:00Z">
        <w:r w:rsidR="00A2277B" w:rsidRPr="002240D8">
          <w:rPr>
            <w:rFonts w:ascii="Times New Roman" w:eastAsia="楷体" w:hAnsi="Times New Roman" w:cs="Times New Roman" w:hint="eastAsia"/>
            <w:kern w:val="0"/>
            <w:sz w:val="24"/>
            <w:lang w:bidi="ar"/>
            <w:rPrChange w:id="204" w:author="Yifei Zhou" w:date="2023-03-10T08:08:00Z">
              <w:rPr>
                <w:rFonts w:ascii="楷体" w:eastAsia="楷体" w:hAnsi="楷体" w:cs="楷体" w:hint="eastAsia"/>
                <w:kern w:val="0"/>
                <w:sz w:val="24"/>
                <w:lang w:bidi="ar"/>
              </w:rPr>
            </w:rPrChange>
          </w:rPr>
          <w:t>进行</w:t>
        </w:r>
      </w:ins>
      <w:r w:rsidRPr="002240D8">
        <w:rPr>
          <w:rFonts w:ascii="Times New Roman" w:eastAsia="楷体" w:hAnsi="Times New Roman" w:cs="Times New Roman" w:hint="eastAsia"/>
          <w:kern w:val="0"/>
          <w:sz w:val="24"/>
          <w:lang w:bidi="ar"/>
          <w:rPrChange w:id="205" w:author="Yifei Zhou" w:date="2023-03-10T08:08:00Z">
            <w:rPr>
              <w:rFonts w:ascii="楷体" w:eastAsia="楷体" w:hAnsi="楷体" w:cs="楷体" w:hint="eastAsia"/>
              <w:kern w:val="0"/>
              <w:sz w:val="24"/>
              <w:lang w:bidi="ar"/>
            </w:rPr>
          </w:rPrChange>
        </w:rPr>
        <w:t>情景模拟分析，</w:t>
      </w:r>
      <w:ins w:id="206" w:author="Yifei Zhou" w:date="2023-03-10T00:26:00Z">
        <w:r w:rsidR="00A2277B" w:rsidRPr="002240D8">
          <w:rPr>
            <w:rFonts w:ascii="Times New Roman" w:eastAsia="楷体" w:hAnsi="Times New Roman" w:cs="Times New Roman" w:hint="eastAsia"/>
            <w:kern w:val="0"/>
            <w:sz w:val="24"/>
            <w:lang w:bidi="ar"/>
            <w:rPrChange w:id="207" w:author="Yifei Zhou" w:date="2023-03-10T08:08:00Z">
              <w:rPr>
                <w:rFonts w:ascii="楷体" w:eastAsia="楷体" w:hAnsi="楷体" w:cs="楷体" w:hint="eastAsia"/>
                <w:kern w:val="0"/>
                <w:sz w:val="24"/>
                <w:lang w:bidi="ar"/>
              </w:rPr>
            </w:rPrChange>
          </w:rPr>
          <w:t>以</w:t>
        </w:r>
      </w:ins>
      <w:del w:id="208" w:author="雪" w:date="2023-03-09T17:25:00Z">
        <w:r w:rsidRPr="002240D8">
          <w:rPr>
            <w:rFonts w:ascii="Times New Roman" w:eastAsia="楷体" w:hAnsi="Times New Roman" w:cs="Times New Roman" w:hint="eastAsia"/>
            <w:kern w:val="0"/>
            <w:sz w:val="24"/>
            <w:lang w:bidi="ar"/>
            <w:rPrChange w:id="209" w:author="Yifei Zhou" w:date="2023-03-10T08:08:00Z">
              <w:rPr>
                <w:rFonts w:ascii="楷体" w:eastAsia="楷体" w:hAnsi="楷体" w:cs="楷体" w:hint="eastAsia"/>
                <w:kern w:val="0"/>
                <w:sz w:val="24"/>
                <w:lang w:bidi="ar"/>
              </w:rPr>
            </w:rPrChange>
          </w:rPr>
          <w:delText>并根据模拟结果分别</w:delText>
        </w:r>
      </w:del>
      <w:r w:rsidRPr="002240D8">
        <w:rPr>
          <w:rFonts w:ascii="Times New Roman" w:eastAsia="楷体" w:hAnsi="Times New Roman" w:cs="Times New Roman" w:hint="eastAsia"/>
          <w:kern w:val="0"/>
          <w:sz w:val="24"/>
          <w:lang w:bidi="ar"/>
          <w:rPrChange w:id="210" w:author="Yifei Zhou" w:date="2023-03-10T08:08:00Z">
            <w:rPr>
              <w:rFonts w:ascii="楷体" w:eastAsia="楷体" w:hAnsi="楷体" w:cs="楷体" w:hint="eastAsia"/>
              <w:kern w:val="0"/>
              <w:sz w:val="24"/>
              <w:lang w:bidi="ar"/>
            </w:rPr>
          </w:rPrChange>
        </w:rPr>
        <w:t>提出</w:t>
      </w:r>
      <w:del w:id="211" w:author="雪" w:date="2023-03-09T17:25:00Z">
        <w:r w:rsidRPr="002240D8">
          <w:rPr>
            <w:rFonts w:ascii="Times New Roman" w:eastAsia="楷体" w:hAnsi="Times New Roman" w:cs="Times New Roman"/>
            <w:kern w:val="0"/>
            <w:sz w:val="24"/>
            <w:lang w:bidi="ar"/>
            <w:rPrChange w:id="212" w:author="Yifei Zhou" w:date="2023-03-10T08:08:00Z">
              <w:rPr>
                <w:rFonts w:ascii="楷体" w:eastAsia="楷体" w:hAnsi="楷体" w:cs="楷体"/>
                <w:kern w:val="0"/>
                <w:sz w:val="24"/>
                <w:lang w:bidi="ar"/>
              </w:rPr>
            </w:rPrChange>
          </w:rPr>
          <w:delText>各自</w:delText>
        </w:r>
      </w:del>
      <w:ins w:id="213" w:author="雪" w:date="2023-03-09T17:25:00Z">
        <w:r w:rsidRPr="002240D8">
          <w:rPr>
            <w:rFonts w:ascii="Times New Roman" w:eastAsia="楷体" w:hAnsi="Times New Roman" w:cs="Times New Roman" w:hint="eastAsia"/>
            <w:kern w:val="0"/>
            <w:sz w:val="24"/>
            <w:lang w:bidi="ar"/>
            <w:rPrChange w:id="214" w:author="Yifei Zhou" w:date="2023-03-10T08:08:00Z">
              <w:rPr>
                <w:rFonts w:ascii="楷体" w:eastAsia="楷体" w:hAnsi="楷体" w:cs="楷体" w:hint="eastAsia"/>
                <w:kern w:val="0"/>
                <w:sz w:val="24"/>
                <w:lang w:bidi="ar"/>
              </w:rPr>
            </w:rPrChange>
          </w:rPr>
          <w:t>相应</w:t>
        </w:r>
      </w:ins>
      <w:r w:rsidRPr="002240D8">
        <w:rPr>
          <w:rFonts w:ascii="Times New Roman" w:eastAsia="楷体" w:hAnsi="Times New Roman" w:cs="Times New Roman" w:hint="eastAsia"/>
          <w:kern w:val="0"/>
          <w:sz w:val="24"/>
          <w:lang w:bidi="ar"/>
          <w:rPrChange w:id="215" w:author="Yifei Zhou" w:date="2023-03-10T08:08:00Z">
            <w:rPr>
              <w:rFonts w:ascii="楷体" w:eastAsia="楷体" w:hAnsi="楷体" w:cs="楷体" w:hint="eastAsia"/>
              <w:kern w:val="0"/>
              <w:sz w:val="24"/>
              <w:lang w:bidi="ar"/>
            </w:rPr>
          </w:rPrChange>
        </w:rPr>
        <w:t>的</w:t>
      </w:r>
      <w:r w:rsidRPr="002240D8">
        <w:rPr>
          <w:rFonts w:ascii="Times New Roman" w:eastAsia="楷体" w:hAnsi="Times New Roman" w:cs="Times New Roman" w:hint="eastAsia"/>
          <w:kern w:val="0"/>
          <w:sz w:val="24"/>
          <w:highlight w:val="cyan"/>
          <w:lang w:bidi="ar"/>
          <w:rPrChange w:id="216" w:author="Yifei Zhou" w:date="2023-03-10T08:08:00Z">
            <w:rPr>
              <w:rFonts w:ascii="楷体" w:eastAsia="楷体" w:hAnsi="楷体" w:cs="楷体" w:hint="eastAsia"/>
              <w:kern w:val="0"/>
              <w:sz w:val="24"/>
              <w:lang w:bidi="ar"/>
            </w:rPr>
          </w:rPrChange>
        </w:rPr>
        <w:t>室外空间热环境</w:t>
      </w:r>
      <w:r w:rsidRPr="002240D8">
        <w:rPr>
          <w:rFonts w:ascii="Times New Roman" w:eastAsia="楷体" w:hAnsi="Times New Roman" w:cs="Times New Roman" w:hint="eastAsia"/>
          <w:kern w:val="0"/>
          <w:sz w:val="24"/>
          <w:lang w:bidi="ar"/>
          <w:rPrChange w:id="217" w:author="Yifei Zhou" w:date="2023-03-10T08:08:00Z">
            <w:rPr>
              <w:rFonts w:ascii="楷体" w:eastAsia="楷体" w:hAnsi="楷体" w:cs="楷体" w:hint="eastAsia"/>
              <w:kern w:val="0"/>
              <w:sz w:val="24"/>
              <w:lang w:bidi="ar"/>
            </w:rPr>
          </w:rPrChange>
        </w:rPr>
        <w:t>优化方案。研究结果可为</w:t>
      </w:r>
      <w:r w:rsidRPr="002240D8">
        <w:rPr>
          <w:rFonts w:ascii="Times New Roman" w:eastAsia="楷体" w:hAnsi="Times New Roman" w:cs="Times New Roman" w:hint="eastAsia"/>
          <w:kern w:val="0"/>
          <w:sz w:val="24"/>
          <w:highlight w:val="cyan"/>
          <w:lang w:bidi="ar"/>
          <w:rPrChange w:id="218" w:author="Yifei Zhou" w:date="2023-03-10T08:08:00Z">
            <w:rPr>
              <w:rFonts w:ascii="楷体" w:eastAsia="楷体" w:hAnsi="楷体" w:cs="楷体" w:hint="eastAsia"/>
              <w:kern w:val="0"/>
              <w:sz w:val="24"/>
              <w:lang w:bidi="ar"/>
            </w:rPr>
          </w:rPrChange>
        </w:rPr>
        <w:t>城市滨江地区</w:t>
      </w:r>
      <w:r w:rsidRPr="002240D8">
        <w:rPr>
          <w:rFonts w:ascii="Times New Roman" w:eastAsia="楷体" w:hAnsi="Times New Roman" w:cs="Times New Roman" w:hint="eastAsia"/>
          <w:kern w:val="0"/>
          <w:sz w:val="24"/>
          <w:lang w:bidi="ar"/>
          <w:rPrChange w:id="219" w:author="Yifei Zhou" w:date="2023-03-10T08:08:00Z">
            <w:rPr>
              <w:rFonts w:ascii="楷体" w:eastAsia="楷体" w:hAnsi="楷体" w:cs="楷体" w:hint="eastAsia"/>
              <w:kern w:val="0"/>
              <w:sz w:val="24"/>
              <w:lang w:bidi="ar"/>
            </w:rPr>
          </w:rPrChange>
        </w:rPr>
        <w:t>的规划设计提供参考</w:t>
      </w:r>
      <w:ins w:id="220" w:author="雪" w:date="2023-03-09T17:26:00Z">
        <w:r w:rsidRPr="002240D8">
          <w:rPr>
            <w:rFonts w:ascii="Times New Roman" w:eastAsia="楷体" w:hAnsi="Times New Roman" w:cs="Times New Roman" w:hint="eastAsia"/>
            <w:kern w:val="0"/>
            <w:sz w:val="24"/>
            <w:lang w:bidi="ar"/>
            <w:rPrChange w:id="221" w:author="Yifei Zhou" w:date="2023-03-10T08:08:00Z">
              <w:rPr>
                <w:rFonts w:ascii="楷体" w:eastAsia="楷体" w:hAnsi="楷体" w:cs="楷体" w:hint="eastAsia"/>
                <w:kern w:val="0"/>
                <w:sz w:val="24"/>
                <w:lang w:bidi="ar"/>
              </w:rPr>
            </w:rPrChange>
          </w:rPr>
          <w:t>依据</w:t>
        </w:r>
      </w:ins>
      <w:del w:id="222" w:author="野草" w:date="2023-03-09T23:07:00Z">
        <w:r w:rsidRPr="002240D8">
          <w:rPr>
            <w:rFonts w:ascii="Times New Roman" w:eastAsia="楷体" w:hAnsi="Times New Roman" w:cs="Times New Roman" w:hint="eastAsia"/>
            <w:kern w:val="0"/>
            <w:sz w:val="24"/>
            <w:lang w:bidi="ar"/>
            <w:rPrChange w:id="223" w:author="Yifei Zhou" w:date="2023-03-10T08:08:00Z">
              <w:rPr>
                <w:rFonts w:ascii="楷体" w:eastAsia="楷体" w:hAnsi="楷体" w:cs="楷体" w:hint="eastAsia"/>
                <w:kern w:val="0"/>
                <w:sz w:val="24"/>
                <w:lang w:bidi="ar"/>
              </w:rPr>
            </w:rPrChange>
          </w:rPr>
          <w:delText>，以科学应对未来气候变化和城市化带来的风险</w:delText>
        </w:r>
      </w:del>
      <w:ins w:id="224" w:author="雪" w:date="2023-03-09T17:26:00Z">
        <w:del w:id="225" w:author="野草" w:date="2023-03-09T23:07:00Z">
          <w:r w:rsidRPr="002240D8">
            <w:rPr>
              <w:rFonts w:ascii="Times New Roman" w:eastAsia="楷体" w:hAnsi="Times New Roman" w:cs="Times New Roman" w:hint="eastAsia"/>
              <w:kern w:val="0"/>
              <w:sz w:val="24"/>
              <w:lang w:bidi="ar"/>
              <w:rPrChange w:id="226" w:author="Yifei Zhou" w:date="2023-03-10T08:08:00Z">
                <w:rPr>
                  <w:rFonts w:ascii="楷体" w:eastAsia="楷体" w:hAnsi="楷体" w:cs="楷体" w:hint="eastAsia"/>
                  <w:kern w:val="0"/>
                  <w:sz w:val="24"/>
                  <w:lang w:bidi="ar"/>
                </w:rPr>
              </w:rPrChange>
            </w:rPr>
            <w:delText>丰富城市水体对减缓气候</w:delText>
          </w:r>
        </w:del>
      </w:ins>
      <w:ins w:id="227" w:author="雪" w:date="2023-03-09T17:35:00Z">
        <w:del w:id="228" w:author="野草" w:date="2023-03-09T23:07:00Z">
          <w:r w:rsidRPr="002240D8">
            <w:rPr>
              <w:rFonts w:ascii="Times New Roman" w:eastAsia="楷体" w:hAnsi="Times New Roman" w:cs="Times New Roman" w:hint="eastAsia"/>
              <w:kern w:val="0"/>
              <w:sz w:val="24"/>
              <w:lang w:bidi="ar"/>
              <w:rPrChange w:id="229" w:author="Yifei Zhou" w:date="2023-03-10T08:08:00Z">
                <w:rPr>
                  <w:rFonts w:ascii="楷体" w:eastAsia="楷体" w:hAnsi="楷体" w:cs="楷体" w:hint="eastAsia"/>
                  <w:kern w:val="0"/>
                  <w:sz w:val="24"/>
                  <w:lang w:bidi="ar"/>
                </w:rPr>
              </w:rPrChange>
            </w:rPr>
            <w:delText>变化</w:delText>
          </w:r>
        </w:del>
      </w:ins>
      <w:ins w:id="230" w:author="雪" w:date="2023-03-09T17:26:00Z">
        <w:del w:id="231" w:author="野草" w:date="2023-03-09T23:07:00Z">
          <w:r w:rsidRPr="002240D8">
            <w:rPr>
              <w:rFonts w:ascii="Times New Roman" w:eastAsia="楷体" w:hAnsi="Times New Roman" w:cs="Times New Roman" w:hint="eastAsia"/>
              <w:kern w:val="0"/>
              <w:sz w:val="24"/>
              <w:lang w:bidi="ar"/>
              <w:rPrChange w:id="232" w:author="Yifei Zhou" w:date="2023-03-10T08:08:00Z">
                <w:rPr>
                  <w:rFonts w:ascii="楷体" w:eastAsia="楷体" w:hAnsi="楷体" w:cs="楷体" w:hint="eastAsia"/>
                  <w:kern w:val="0"/>
                  <w:sz w:val="24"/>
                  <w:lang w:bidi="ar"/>
                </w:rPr>
              </w:rPrChange>
            </w:rPr>
            <w:delText>不利风险的应用领域</w:delText>
          </w:r>
        </w:del>
      </w:ins>
      <w:ins w:id="233" w:author="野草" w:date="2023-03-09T22:50:00Z">
        <w:r w:rsidRPr="002240D8">
          <w:rPr>
            <w:rFonts w:ascii="Times New Roman" w:eastAsia="楷体" w:hAnsi="Times New Roman" w:cs="Times New Roman" w:hint="eastAsia"/>
            <w:kern w:val="0"/>
            <w:sz w:val="24"/>
            <w:lang w:bidi="ar"/>
            <w:rPrChange w:id="234" w:author="Yifei Zhou" w:date="2023-03-10T08:08:00Z">
              <w:rPr>
                <w:rFonts w:ascii="楷体" w:eastAsia="楷体" w:hAnsi="楷体" w:cs="楷体" w:hint="eastAsia"/>
                <w:kern w:val="0"/>
                <w:sz w:val="24"/>
                <w:lang w:bidi="ar"/>
              </w:rPr>
            </w:rPrChange>
          </w:rPr>
          <w:t>。</w:t>
        </w:r>
      </w:ins>
    </w:p>
    <w:p w14:paraId="78152471" w14:textId="7C3B93DB" w:rsidR="00894DBC" w:rsidRDefault="0034174F">
      <w:pPr>
        <w:widowControl/>
        <w:spacing w:after="160" w:line="360" w:lineRule="auto"/>
        <w:ind w:firstLineChars="200" w:firstLine="480"/>
        <w:jc w:val="left"/>
        <w:rPr>
          <w:ins w:id="235" w:author="Yifei Zhou" w:date="2023-03-10T08:30:00Z"/>
          <w:rFonts w:ascii="Times New Roman" w:eastAsia="楷体" w:hAnsi="Times New Roman" w:cs="Times New Roman"/>
          <w:kern w:val="0"/>
          <w:sz w:val="24"/>
          <w:lang w:bidi="ar"/>
        </w:rPr>
      </w:pPr>
      <w:ins w:id="236" w:author="Yifei Zhou" w:date="2023-03-10T00:22:00Z">
        <w:r w:rsidRPr="002240D8">
          <w:rPr>
            <w:rFonts w:ascii="Times New Roman" w:eastAsia="楷体" w:hAnsi="Times New Roman" w:cs="Times New Roman" w:hint="eastAsia"/>
            <w:kern w:val="0"/>
            <w:sz w:val="24"/>
            <w:lang w:bidi="ar"/>
            <w:rPrChange w:id="237" w:author="Yifei Zhou" w:date="2023-03-10T08:08:00Z">
              <w:rPr>
                <w:rFonts w:ascii="楷体" w:eastAsia="楷体" w:hAnsi="楷体" w:cs="楷体" w:hint="eastAsia"/>
                <w:kern w:val="0"/>
                <w:sz w:val="24"/>
                <w:lang w:bidi="ar"/>
              </w:rPr>
            </w:rPrChange>
          </w:rPr>
          <w:t>【</w:t>
        </w:r>
        <w:r w:rsidRPr="002240D8">
          <w:rPr>
            <w:rFonts w:ascii="Times New Roman" w:eastAsia="楷体" w:hAnsi="Times New Roman" w:cs="Times New Roman"/>
            <w:kern w:val="0"/>
            <w:sz w:val="24"/>
            <w:lang w:bidi="ar"/>
            <w:rPrChange w:id="238" w:author="Yifei Zhou" w:date="2023-03-10T08:08:00Z">
              <w:rPr>
                <w:rFonts w:ascii="楷体" w:eastAsia="楷体" w:hAnsi="楷体" w:cs="楷体"/>
                <w:kern w:val="0"/>
                <w:sz w:val="24"/>
                <w:lang w:bidi="ar"/>
              </w:rPr>
            </w:rPrChange>
          </w:rPr>
          <w:t>230310 0</w:t>
        </w:r>
      </w:ins>
      <w:ins w:id="239" w:author="Yifei Zhou" w:date="2023-03-10T08:30:00Z">
        <w:r w:rsidR="005A18A1">
          <w:rPr>
            <w:rFonts w:ascii="Times New Roman" w:eastAsia="楷体" w:hAnsi="Times New Roman" w:cs="Times New Roman"/>
            <w:kern w:val="0"/>
            <w:sz w:val="24"/>
            <w:lang w:bidi="ar"/>
          </w:rPr>
          <w:t>8</w:t>
        </w:r>
      </w:ins>
      <w:ins w:id="240" w:author="Yifei Zhou" w:date="2023-03-10T07:26:00Z">
        <w:r w:rsidR="00AD47CD" w:rsidRPr="002240D8">
          <w:rPr>
            <w:rFonts w:ascii="Times New Roman" w:eastAsia="楷体" w:hAnsi="Times New Roman" w:cs="Times New Roman"/>
            <w:kern w:val="0"/>
            <w:sz w:val="24"/>
            <w:lang w:bidi="ar"/>
            <w:rPrChange w:id="241" w:author="Yifei Zhou" w:date="2023-03-10T08:08:00Z">
              <w:rPr>
                <w:rFonts w:ascii="楷体" w:eastAsia="楷体" w:hAnsi="楷体" w:cs="楷体"/>
                <w:kern w:val="0"/>
                <w:sz w:val="24"/>
                <w:lang w:bidi="ar"/>
              </w:rPr>
            </w:rPrChange>
          </w:rPr>
          <w:t>:</w:t>
        </w:r>
      </w:ins>
      <w:ins w:id="242" w:author="Yifei Zhou" w:date="2023-03-10T08:30:00Z">
        <w:r w:rsidR="00230E05">
          <w:rPr>
            <w:rFonts w:ascii="Times New Roman" w:eastAsia="楷体" w:hAnsi="Times New Roman" w:cs="Times New Roman"/>
            <w:kern w:val="0"/>
            <w:sz w:val="24"/>
            <w:lang w:bidi="ar"/>
          </w:rPr>
          <w:t>3</w:t>
        </w:r>
      </w:ins>
      <w:ins w:id="243" w:author="Yifei Zhou" w:date="2023-03-10T08:31:00Z">
        <w:r w:rsidR="00230E05">
          <w:rPr>
            <w:rFonts w:ascii="Times New Roman" w:eastAsia="楷体" w:hAnsi="Times New Roman" w:cs="Times New Roman"/>
            <w:kern w:val="0"/>
            <w:sz w:val="24"/>
            <w:lang w:bidi="ar"/>
          </w:rPr>
          <w:t>1</w:t>
        </w:r>
      </w:ins>
      <w:ins w:id="244" w:author="Yifei Zhou" w:date="2023-03-10T08:33:00Z">
        <w:r w:rsidR="00AA1070">
          <w:rPr>
            <w:rFonts w:ascii="Times New Roman" w:eastAsia="楷体" w:hAnsi="Times New Roman" w:cs="Times New Roman" w:hint="eastAsia"/>
            <w:kern w:val="0"/>
            <w:sz w:val="24"/>
            <w:lang w:bidi="ar"/>
          </w:rPr>
          <w:t>正</w:t>
        </w:r>
      </w:ins>
      <w:ins w:id="245" w:author="Yifei Zhou" w:date="2023-03-10T08:35:00Z">
        <w:r w:rsidR="00575E63">
          <w:rPr>
            <w:rFonts w:ascii="Times New Roman" w:eastAsia="楷体" w:hAnsi="Times New Roman" w:cs="Times New Roman" w:hint="eastAsia"/>
            <w:kern w:val="0"/>
            <w:sz w:val="24"/>
            <w:lang w:bidi="ar"/>
          </w:rPr>
          <w:t>正</w:t>
        </w:r>
      </w:ins>
      <w:ins w:id="246" w:author="Yifei Zhou" w:date="2023-03-10T08:36:00Z">
        <w:r w:rsidR="00821F9B">
          <w:rPr>
            <w:rFonts w:ascii="Times New Roman" w:eastAsia="楷体" w:hAnsi="Times New Roman" w:cs="Times New Roman" w:hint="eastAsia"/>
            <w:kern w:val="0"/>
            <w:sz w:val="24"/>
            <w:lang w:bidi="ar"/>
          </w:rPr>
          <w:t>正</w:t>
        </w:r>
      </w:ins>
      <w:ins w:id="247" w:author="Yifei Zhou" w:date="2023-03-10T00:22:00Z">
        <w:r w:rsidRPr="002240D8">
          <w:rPr>
            <w:rFonts w:ascii="Times New Roman" w:eastAsia="楷体" w:hAnsi="Times New Roman" w:cs="Times New Roman" w:hint="eastAsia"/>
            <w:kern w:val="0"/>
            <w:sz w:val="24"/>
            <w:lang w:bidi="ar"/>
            <w:rPrChange w:id="248" w:author="Yifei Zhou" w:date="2023-03-10T08:08:00Z">
              <w:rPr>
                <w:rFonts w:ascii="楷体" w:eastAsia="楷体" w:hAnsi="楷体" w:cs="楷体" w:hint="eastAsia"/>
                <w:kern w:val="0"/>
                <w:sz w:val="24"/>
                <w:lang w:bidi="ar"/>
              </w:rPr>
            </w:rPrChange>
          </w:rPr>
          <w:t>】</w:t>
        </w:r>
      </w:ins>
    </w:p>
    <w:p w14:paraId="7CB20CE3" w14:textId="77777777" w:rsidR="00230E05" w:rsidRPr="002240D8" w:rsidRDefault="00230E05">
      <w:pPr>
        <w:widowControl/>
        <w:spacing w:after="160" w:line="360" w:lineRule="auto"/>
        <w:ind w:firstLineChars="200" w:firstLine="480"/>
        <w:jc w:val="left"/>
        <w:rPr>
          <w:ins w:id="249" w:author="野草" w:date="2023-03-09T22:50:00Z"/>
          <w:rFonts w:ascii="Times New Roman" w:eastAsia="楷体" w:hAnsi="Times New Roman" w:cs="Times New Roman" w:hint="eastAsia"/>
          <w:kern w:val="0"/>
          <w:sz w:val="24"/>
          <w:lang w:bidi="ar"/>
          <w:rPrChange w:id="250" w:author="Yifei Zhou" w:date="2023-03-10T08:08:00Z">
            <w:rPr>
              <w:ins w:id="251" w:author="野草" w:date="2023-03-09T22:50:00Z"/>
              <w:rFonts w:ascii="楷体" w:eastAsia="楷体" w:hAnsi="楷体" w:cs="楷体"/>
              <w:kern w:val="0"/>
              <w:sz w:val="24"/>
              <w:lang w:bidi="ar"/>
            </w:rPr>
          </w:rPrChange>
        </w:rPr>
      </w:pPr>
    </w:p>
    <w:p w14:paraId="4C76FF8A" w14:textId="3F2698BF" w:rsidR="00894DBC" w:rsidRPr="002240D8" w:rsidRDefault="002240D8">
      <w:pPr>
        <w:widowControl/>
        <w:spacing w:after="160" w:line="360" w:lineRule="auto"/>
        <w:ind w:firstLineChars="200" w:firstLine="480"/>
        <w:jc w:val="left"/>
        <w:rPr>
          <w:ins w:id="252" w:author="野草" w:date="2023-03-09T22:50:00Z"/>
          <w:rFonts w:ascii="Times New Roman" w:eastAsia="楷体" w:hAnsi="Times New Roman" w:cs="Times New Roman"/>
          <w:kern w:val="0"/>
          <w:sz w:val="24"/>
          <w:lang w:bidi="ar"/>
          <w:rPrChange w:id="253" w:author="Yifei Zhou" w:date="2023-03-10T08:08:00Z">
            <w:rPr>
              <w:ins w:id="254" w:author="野草" w:date="2023-03-09T22:50:00Z"/>
              <w:rFonts w:ascii="楷体" w:eastAsia="楷体" w:hAnsi="楷体" w:cs="楷体"/>
              <w:kern w:val="0"/>
              <w:sz w:val="24"/>
              <w:lang w:bidi="ar"/>
            </w:rPr>
          </w:rPrChange>
        </w:rPr>
      </w:pPr>
      <w:ins w:id="255" w:author="Yifei Zhou" w:date="2023-03-10T08:08:00Z">
        <w:r w:rsidRPr="002240D8">
          <w:rPr>
            <w:rFonts w:ascii="Times New Roman" w:eastAsia="楷体" w:hAnsi="Times New Roman" w:cs="Times New Roman"/>
            <w:kern w:val="0"/>
            <w:sz w:val="24"/>
            <w:lang w:bidi="ar"/>
            <w:rPrChange w:id="256" w:author="Yifei Zhou" w:date="2023-03-10T08:08:00Z">
              <w:rPr>
                <w:rFonts w:ascii="楷体" w:eastAsia="楷体" w:hAnsi="楷体" w:cs="楷体"/>
                <w:kern w:val="0"/>
                <w:sz w:val="24"/>
                <w:lang w:bidi="ar"/>
              </w:rPr>
            </w:rPrChange>
          </w:rPr>
          <w:t xml:space="preserve">Urban waterbody is a key element in mitigating the adverse risks of climate change, and clarifying the mechanism of the impact of urban waterbodies, including rivers, on the surrounding climate is crucial for urban planning aiming at adaptation to climate change. Current studies mainly investigate the cooling effect of urban waterbodies on the surrounding land surfaces. Due to the lack of attention to the thermal effect of waterbodies at the pedestrian level, which are more related to the comfort of residents, these studies still have limitations in the understanding of relevant impact factors and mechanism. This project intends to propose the "River Canopy Thermal Effect" to describe the thermal effect of urban rivers at the pedestrian level, taking Chongqing as an example. Based on the meteorological data </w:t>
        </w:r>
      </w:ins>
      <w:ins w:id="257" w:author="Yifei Zhou" w:date="2023-03-10T08:11:00Z">
        <w:r w:rsidR="00E874C5">
          <w:rPr>
            <w:rFonts w:ascii="Times New Roman" w:eastAsia="楷体" w:hAnsi="Times New Roman" w:cs="Times New Roman" w:hint="eastAsia"/>
            <w:kern w:val="0"/>
            <w:sz w:val="24"/>
            <w:lang w:bidi="ar"/>
          </w:rPr>
          <w:t>of</w:t>
        </w:r>
        <w:r w:rsidR="00E874C5">
          <w:rPr>
            <w:rFonts w:ascii="Times New Roman" w:eastAsia="楷体" w:hAnsi="Times New Roman" w:cs="Times New Roman"/>
            <w:kern w:val="0"/>
            <w:sz w:val="24"/>
            <w:lang w:bidi="ar"/>
          </w:rPr>
          <w:t xml:space="preserve"> </w:t>
        </w:r>
        <w:r w:rsidR="00E874C5">
          <w:rPr>
            <w:rFonts w:ascii="Times New Roman" w:eastAsia="楷体" w:hAnsi="Times New Roman" w:cs="Times New Roman" w:hint="eastAsia"/>
            <w:kern w:val="0"/>
            <w:sz w:val="24"/>
            <w:lang w:bidi="ar"/>
          </w:rPr>
          <w:t>several</w:t>
        </w:r>
        <w:r w:rsidR="00E874C5">
          <w:rPr>
            <w:rFonts w:ascii="Times New Roman" w:eastAsia="楷体" w:hAnsi="Times New Roman" w:cs="Times New Roman"/>
            <w:kern w:val="0"/>
            <w:sz w:val="24"/>
            <w:lang w:bidi="ar"/>
          </w:rPr>
          <w:t xml:space="preserve"> sample areas </w:t>
        </w:r>
      </w:ins>
      <w:ins w:id="258" w:author="Yifei Zhou" w:date="2023-03-10T08:08:00Z">
        <w:r w:rsidRPr="002240D8">
          <w:rPr>
            <w:rFonts w:ascii="Times New Roman" w:eastAsia="楷体" w:hAnsi="Times New Roman" w:cs="Times New Roman"/>
            <w:kern w:val="0"/>
            <w:sz w:val="24"/>
            <w:lang w:bidi="ar"/>
            <w:rPrChange w:id="259" w:author="Yifei Zhou" w:date="2023-03-10T08:08:00Z">
              <w:rPr>
                <w:rFonts w:ascii="楷体" w:eastAsia="楷体" w:hAnsi="楷体" w:cs="楷体"/>
                <w:kern w:val="0"/>
                <w:sz w:val="24"/>
                <w:lang w:bidi="ar"/>
              </w:rPr>
            </w:rPrChange>
          </w:rPr>
          <w:t>at the street canyon scale and block scale, this project tends to create new indexes to quantify the temporal and spatial differentiations of the River Canopy Thermal Effect</w:t>
        </w:r>
      </w:ins>
      <w:ins w:id="260" w:author="Yifei Zhou" w:date="2023-03-10T08:40:00Z">
        <w:r w:rsidR="00003A23">
          <w:rPr>
            <w:rFonts w:ascii="Times New Roman" w:eastAsia="楷体" w:hAnsi="Times New Roman" w:cs="Times New Roman"/>
            <w:kern w:val="0"/>
            <w:sz w:val="24"/>
            <w:lang w:bidi="ar"/>
          </w:rPr>
          <w:t>.</w:t>
        </w:r>
      </w:ins>
      <w:ins w:id="261" w:author="Yifei Zhou" w:date="2023-03-10T08:08:00Z">
        <w:r w:rsidRPr="002240D8">
          <w:rPr>
            <w:rFonts w:ascii="Times New Roman" w:eastAsia="楷体" w:hAnsi="Times New Roman" w:cs="Times New Roman"/>
            <w:kern w:val="0"/>
            <w:sz w:val="24"/>
            <w:lang w:bidi="ar"/>
            <w:rPrChange w:id="262" w:author="Yifei Zhou" w:date="2023-03-10T08:08:00Z">
              <w:rPr>
                <w:rFonts w:ascii="楷体" w:eastAsia="楷体" w:hAnsi="楷体" w:cs="楷体"/>
                <w:kern w:val="0"/>
                <w:sz w:val="24"/>
                <w:lang w:bidi="ar"/>
              </w:rPr>
            </w:rPrChange>
          </w:rPr>
          <w:t xml:space="preserve"> Then, this project </w:t>
        </w:r>
        <w:r w:rsidRPr="002240D8">
          <w:rPr>
            <w:rFonts w:ascii="Times New Roman" w:eastAsia="楷体" w:hAnsi="Times New Roman" w:cs="Times New Roman"/>
            <w:kern w:val="0"/>
            <w:sz w:val="24"/>
            <w:lang w:bidi="ar"/>
            <w:rPrChange w:id="263" w:author="Yifei Zhou" w:date="2023-03-10T08:08:00Z">
              <w:rPr>
                <w:rFonts w:ascii="楷体" w:eastAsia="楷体" w:hAnsi="楷体" w:cs="楷体"/>
                <w:kern w:val="0"/>
                <w:sz w:val="24"/>
                <w:lang w:bidi="ar"/>
              </w:rPr>
            </w:rPrChange>
          </w:rPr>
          <w:lastRenderedPageBreak/>
          <w:t>extracts key impact factors with 3-dimensional morphology characteristics included, and analyses their relative contributions. The mechanism of this thermal effect is also clarified. On this basis, scenario simulation analyses of different types of local climate zones are performed so as to propose the corresponding optimization schemes for the outdoor thermal environment. The research results can provide a reference for the planning and design of urban riverside areas.</w:t>
        </w:r>
      </w:ins>
    </w:p>
    <w:p w14:paraId="5A7DDDF2" w14:textId="49C95600" w:rsidR="000C3D86" w:rsidRPr="002240D8" w:rsidRDefault="000C3D86" w:rsidP="000C3D86">
      <w:pPr>
        <w:widowControl/>
        <w:spacing w:after="160" w:line="360" w:lineRule="auto"/>
        <w:ind w:firstLineChars="200" w:firstLine="480"/>
        <w:jc w:val="left"/>
        <w:rPr>
          <w:ins w:id="264" w:author="Yifei Zhou" w:date="2023-03-10T07:51:00Z"/>
          <w:rFonts w:ascii="Times New Roman" w:eastAsia="楷体" w:hAnsi="Times New Roman" w:cs="Times New Roman"/>
          <w:kern w:val="0"/>
          <w:sz w:val="24"/>
          <w:lang w:bidi="ar"/>
          <w:rPrChange w:id="265" w:author="Yifei Zhou" w:date="2023-03-10T08:08:00Z">
            <w:rPr>
              <w:ins w:id="266" w:author="Yifei Zhou" w:date="2023-03-10T07:51:00Z"/>
              <w:rFonts w:ascii="楷体" w:eastAsia="楷体" w:hAnsi="楷体" w:cs="楷体"/>
              <w:kern w:val="0"/>
              <w:sz w:val="24"/>
              <w:lang w:bidi="ar"/>
            </w:rPr>
          </w:rPrChange>
        </w:rPr>
      </w:pPr>
      <w:ins w:id="267" w:author="Yifei Zhou" w:date="2023-03-10T07:51:00Z">
        <w:r w:rsidRPr="002240D8">
          <w:rPr>
            <w:rFonts w:ascii="Times New Roman" w:eastAsia="楷体" w:hAnsi="Times New Roman" w:cs="Times New Roman" w:hint="eastAsia"/>
            <w:kern w:val="0"/>
            <w:sz w:val="24"/>
            <w:lang w:bidi="ar"/>
            <w:rPrChange w:id="268" w:author="Yifei Zhou" w:date="2023-03-10T08:08:00Z">
              <w:rPr>
                <w:rFonts w:ascii="楷体" w:eastAsia="楷体" w:hAnsi="楷体" w:cs="楷体" w:hint="eastAsia"/>
                <w:kern w:val="0"/>
                <w:sz w:val="24"/>
                <w:lang w:bidi="ar"/>
              </w:rPr>
            </w:rPrChange>
          </w:rPr>
          <w:t>【</w:t>
        </w:r>
        <w:r w:rsidRPr="002240D8">
          <w:rPr>
            <w:rFonts w:ascii="Times New Roman" w:eastAsia="楷体" w:hAnsi="Times New Roman" w:cs="Times New Roman"/>
            <w:kern w:val="0"/>
            <w:sz w:val="24"/>
            <w:lang w:bidi="ar"/>
            <w:rPrChange w:id="269" w:author="Yifei Zhou" w:date="2023-03-10T08:08:00Z">
              <w:rPr>
                <w:rFonts w:ascii="楷体" w:eastAsia="楷体" w:hAnsi="楷体" w:cs="楷体"/>
                <w:kern w:val="0"/>
                <w:sz w:val="24"/>
                <w:lang w:bidi="ar"/>
              </w:rPr>
            </w:rPrChange>
          </w:rPr>
          <w:t>230310 0</w:t>
        </w:r>
      </w:ins>
      <w:ins w:id="270" w:author="Yifei Zhou" w:date="2023-03-10T08:37:00Z">
        <w:r w:rsidR="00E24CE6">
          <w:rPr>
            <w:rFonts w:ascii="Times New Roman" w:eastAsia="楷体" w:hAnsi="Times New Roman" w:cs="Times New Roman"/>
            <w:kern w:val="0"/>
            <w:sz w:val="24"/>
            <w:lang w:bidi="ar"/>
          </w:rPr>
          <w:t>8</w:t>
        </w:r>
      </w:ins>
      <w:ins w:id="271" w:author="Yifei Zhou" w:date="2023-03-10T07:51:00Z">
        <w:r w:rsidRPr="002240D8">
          <w:rPr>
            <w:rFonts w:ascii="Times New Roman" w:eastAsia="楷体" w:hAnsi="Times New Roman" w:cs="Times New Roman"/>
            <w:kern w:val="0"/>
            <w:sz w:val="24"/>
            <w:lang w:bidi="ar"/>
            <w:rPrChange w:id="272" w:author="Yifei Zhou" w:date="2023-03-10T08:08:00Z">
              <w:rPr>
                <w:rFonts w:ascii="楷体" w:eastAsia="楷体" w:hAnsi="楷体" w:cs="楷体"/>
                <w:kern w:val="0"/>
                <w:sz w:val="24"/>
                <w:lang w:bidi="ar"/>
              </w:rPr>
            </w:rPrChange>
          </w:rPr>
          <w:t>:</w:t>
        </w:r>
      </w:ins>
      <w:ins w:id="273" w:author="Yifei Zhou" w:date="2023-03-10T08:49:00Z">
        <w:r w:rsidR="002F33E1">
          <w:rPr>
            <w:rFonts w:ascii="Times New Roman" w:eastAsia="楷体" w:hAnsi="Times New Roman" w:cs="Times New Roman"/>
            <w:kern w:val="0"/>
            <w:sz w:val="24"/>
            <w:lang w:bidi="ar"/>
          </w:rPr>
          <w:t>49</w:t>
        </w:r>
      </w:ins>
      <w:ins w:id="274" w:author="Yifei Zhou" w:date="2023-03-10T08:51:00Z">
        <w:r w:rsidR="008B197A">
          <w:rPr>
            <w:rFonts w:ascii="Times New Roman" w:eastAsia="楷体" w:hAnsi="Times New Roman" w:cs="Times New Roman" w:hint="eastAsia"/>
            <w:kern w:val="0"/>
            <w:sz w:val="24"/>
            <w:lang w:bidi="ar"/>
          </w:rPr>
          <w:t>正</w:t>
        </w:r>
      </w:ins>
      <w:ins w:id="275" w:author="Yifei Zhou" w:date="2023-03-10T08:54:00Z">
        <w:r w:rsidR="00135F5B">
          <w:rPr>
            <w:rFonts w:ascii="Times New Roman" w:eastAsia="楷体" w:hAnsi="Times New Roman" w:cs="Times New Roman" w:hint="eastAsia"/>
            <w:kern w:val="0"/>
            <w:sz w:val="24"/>
            <w:lang w:bidi="ar"/>
          </w:rPr>
          <w:t>正</w:t>
        </w:r>
      </w:ins>
      <w:ins w:id="276" w:author="Yifei Zhou" w:date="2023-03-10T09:00:00Z">
        <w:r w:rsidR="00436148">
          <w:rPr>
            <w:rFonts w:ascii="Times New Roman" w:eastAsia="楷体" w:hAnsi="Times New Roman" w:cs="Times New Roman" w:hint="eastAsia"/>
            <w:kern w:val="0"/>
            <w:sz w:val="24"/>
            <w:lang w:bidi="ar"/>
          </w:rPr>
          <w:t>正</w:t>
        </w:r>
      </w:ins>
      <w:ins w:id="277" w:author="Yifei Zhou" w:date="2023-03-10T07:51:00Z">
        <w:r w:rsidRPr="002240D8">
          <w:rPr>
            <w:rFonts w:ascii="Times New Roman" w:eastAsia="楷体" w:hAnsi="Times New Roman" w:cs="Times New Roman" w:hint="eastAsia"/>
            <w:kern w:val="0"/>
            <w:sz w:val="24"/>
            <w:lang w:bidi="ar"/>
            <w:rPrChange w:id="278" w:author="Yifei Zhou" w:date="2023-03-10T08:08:00Z">
              <w:rPr>
                <w:rFonts w:ascii="楷体" w:eastAsia="楷体" w:hAnsi="楷体" w:cs="楷体" w:hint="eastAsia"/>
                <w:kern w:val="0"/>
                <w:sz w:val="24"/>
                <w:lang w:bidi="ar"/>
              </w:rPr>
            </w:rPrChange>
          </w:rPr>
          <w:t>】</w:t>
        </w:r>
      </w:ins>
    </w:p>
    <w:p w14:paraId="0C362CEC" w14:textId="29B86DA6" w:rsidR="00894DBC" w:rsidRPr="002240D8" w:rsidDel="00327803" w:rsidRDefault="00000000">
      <w:pPr>
        <w:widowControl/>
        <w:spacing w:after="160" w:line="360" w:lineRule="auto"/>
        <w:jc w:val="left"/>
        <w:rPr>
          <w:ins w:id="279" w:author="野草" w:date="2023-03-09T22:50:00Z"/>
          <w:del w:id="280" w:author="Yifei Zhou" w:date="2023-03-10T07:48:00Z"/>
          <w:rFonts w:ascii="Times New Roman" w:eastAsia="楷体" w:hAnsi="Times New Roman" w:cs="Times New Roman"/>
          <w:kern w:val="0"/>
          <w:sz w:val="24"/>
          <w:lang w:bidi="ar"/>
          <w:rPrChange w:id="281" w:author="Yifei Zhou" w:date="2023-03-10T08:08:00Z">
            <w:rPr>
              <w:ins w:id="282" w:author="野草" w:date="2023-03-09T22:50:00Z"/>
              <w:del w:id="283" w:author="Yifei Zhou" w:date="2023-03-10T07:48:00Z"/>
              <w:rFonts w:ascii="楷体" w:eastAsia="楷体" w:hAnsi="楷体" w:cs="楷体"/>
              <w:kern w:val="0"/>
              <w:sz w:val="24"/>
              <w:lang w:bidi="ar"/>
            </w:rPr>
          </w:rPrChange>
        </w:rPr>
        <w:pPrChange w:id="284" w:author="Yifei Zhou" w:date="2023-03-10T07:48:00Z">
          <w:pPr>
            <w:widowControl/>
            <w:spacing w:after="160" w:line="360" w:lineRule="auto"/>
            <w:ind w:firstLineChars="200" w:firstLine="480"/>
            <w:jc w:val="left"/>
          </w:pPr>
        </w:pPrChange>
      </w:pPr>
      <w:ins w:id="285" w:author="野草" w:date="2023-03-09T22:50:00Z">
        <w:del w:id="286" w:author="Yifei Zhou" w:date="2023-03-10T07:48:00Z">
          <w:r w:rsidRPr="002240D8" w:rsidDel="00327803">
            <w:rPr>
              <w:rFonts w:ascii="Times New Roman" w:eastAsia="楷体" w:hAnsi="Times New Roman" w:cs="Times New Roman"/>
              <w:kern w:val="0"/>
              <w:sz w:val="24"/>
              <w:lang w:bidi="ar"/>
              <w:rPrChange w:id="287" w:author="Yifei Zhou" w:date="2023-03-10T08:08:00Z">
                <w:rPr>
                  <w:rFonts w:ascii="楷体" w:eastAsia="楷体" w:hAnsi="楷体" w:cs="楷体"/>
                  <w:kern w:val="0"/>
                  <w:sz w:val="24"/>
                  <w:lang w:bidi="ar"/>
                </w:rPr>
              </w:rPrChange>
            </w:rPr>
            <w:delText>Urban waterbod</w:delText>
          </w:r>
          <w:r w:rsidRPr="002240D8" w:rsidDel="00327803">
            <w:rPr>
              <w:rFonts w:ascii="Times New Roman" w:eastAsia="楷体" w:hAnsi="Times New Roman" w:cs="Times New Roman"/>
              <w:kern w:val="0"/>
              <w:sz w:val="24"/>
              <w:lang w:bidi="ar"/>
              <w:rPrChange w:id="288" w:author="Yifei Zhou" w:date="2023-03-10T08:08:00Z">
                <w:rPr>
                  <w:rFonts w:ascii="Times New Roman" w:eastAsia="楷体" w:hAnsi="Times New Roman" w:cs="Times New Roman"/>
                  <w:kern w:val="0"/>
                  <w:sz w:val="20"/>
                  <w:szCs w:val="20"/>
                  <w:lang w:bidi="ar"/>
                </w:rPr>
              </w:rPrChange>
            </w:rPr>
            <w:delText>y</w:delText>
          </w:r>
          <w:r w:rsidRPr="002240D8" w:rsidDel="00327803">
            <w:rPr>
              <w:rFonts w:ascii="Times New Roman" w:eastAsia="楷体" w:hAnsi="Times New Roman" w:cs="Times New Roman"/>
              <w:kern w:val="0"/>
              <w:sz w:val="24"/>
              <w:lang w:bidi="ar"/>
              <w:rPrChange w:id="289" w:author="Yifei Zhou" w:date="2023-03-10T08:08:00Z">
                <w:rPr>
                  <w:rFonts w:ascii="楷体" w:eastAsia="楷体" w:hAnsi="楷体" w:cs="楷体"/>
                  <w:kern w:val="0"/>
                  <w:sz w:val="24"/>
                  <w:lang w:bidi="ar"/>
                </w:rPr>
              </w:rPrChange>
            </w:rPr>
            <w:delText xml:space="preserve"> </w:delText>
          </w:r>
        </w:del>
        <w:del w:id="290" w:author="Yifei Zhou" w:date="2023-03-10T00:43:00Z">
          <w:r w:rsidRPr="002240D8" w:rsidDel="00427B89">
            <w:rPr>
              <w:rFonts w:ascii="Times New Roman" w:eastAsia="楷体" w:hAnsi="Times New Roman" w:cs="Times New Roman"/>
              <w:kern w:val="0"/>
              <w:sz w:val="24"/>
              <w:lang w:bidi="ar"/>
              <w:rPrChange w:id="291" w:author="Yifei Zhou" w:date="2023-03-10T08:08:00Z">
                <w:rPr>
                  <w:rFonts w:ascii="楷体" w:eastAsia="楷体" w:hAnsi="楷体" w:cs="楷体"/>
                  <w:kern w:val="0"/>
                  <w:sz w:val="24"/>
                  <w:lang w:bidi="ar"/>
                </w:rPr>
              </w:rPrChange>
            </w:rPr>
            <w:delText xml:space="preserve">are </w:delText>
          </w:r>
        </w:del>
        <w:del w:id="292" w:author="Yifei Zhou" w:date="2023-03-10T07:48:00Z">
          <w:r w:rsidRPr="002240D8" w:rsidDel="00327803">
            <w:rPr>
              <w:rFonts w:ascii="Times New Roman" w:eastAsia="楷体" w:hAnsi="Times New Roman" w:cs="Times New Roman"/>
              <w:kern w:val="0"/>
              <w:sz w:val="24"/>
              <w:lang w:bidi="ar"/>
              <w:rPrChange w:id="293" w:author="Yifei Zhou" w:date="2023-03-10T08:08:00Z">
                <w:rPr>
                  <w:rFonts w:ascii="楷体" w:eastAsia="楷体" w:hAnsi="楷体" w:cs="楷体"/>
                  <w:kern w:val="0"/>
                  <w:sz w:val="24"/>
                  <w:lang w:bidi="ar"/>
                </w:rPr>
              </w:rPrChange>
            </w:rPr>
            <w:delText>a key element in mitigating the adverse risks of climate change,</w:delText>
          </w:r>
        </w:del>
        <w:del w:id="294" w:author="Yifei Zhou" w:date="2023-03-10T00:57:00Z">
          <w:r w:rsidRPr="002240D8" w:rsidDel="00ED25F0">
            <w:rPr>
              <w:rFonts w:ascii="Times New Roman" w:eastAsia="楷体" w:hAnsi="Times New Roman" w:cs="Times New Roman"/>
              <w:kern w:val="0"/>
              <w:sz w:val="24"/>
              <w:lang w:bidi="ar"/>
              <w:rPrChange w:id="295" w:author="Yifei Zhou" w:date="2023-03-10T08:08:00Z">
                <w:rPr>
                  <w:rFonts w:ascii="楷体" w:eastAsia="楷体" w:hAnsi="楷体" w:cs="楷体"/>
                  <w:kern w:val="0"/>
                  <w:sz w:val="24"/>
                  <w:lang w:bidi="ar"/>
                </w:rPr>
              </w:rPrChange>
            </w:rPr>
            <w:delText xml:space="preserve"> </w:delText>
          </w:r>
        </w:del>
        <w:del w:id="296" w:author="Yifei Zhou" w:date="2023-03-10T07:48:00Z">
          <w:r w:rsidRPr="002240D8" w:rsidDel="00327803">
            <w:rPr>
              <w:rFonts w:ascii="Times New Roman" w:eastAsia="楷体" w:hAnsi="Times New Roman" w:cs="Times New Roman"/>
              <w:kern w:val="0"/>
              <w:sz w:val="24"/>
              <w:lang w:bidi="ar"/>
              <w:rPrChange w:id="297" w:author="Yifei Zhou" w:date="2023-03-10T08:08:00Z">
                <w:rPr>
                  <w:rFonts w:ascii="楷体" w:eastAsia="楷体" w:hAnsi="楷体" w:cs="楷体"/>
                  <w:kern w:val="0"/>
                  <w:sz w:val="24"/>
                  <w:lang w:bidi="ar"/>
                </w:rPr>
              </w:rPrChange>
            </w:rPr>
            <w:delText xml:space="preserve">and clarifying the mechanism of </w:delText>
          </w:r>
        </w:del>
      </w:ins>
      <w:ins w:id="298" w:author="野草" w:date="2023-03-09T22:52:00Z">
        <w:del w:id="299" w:author="Yifei Zhou" w:date="2023-03-10T07:48:00Z">
          <w:r w:rsidRPr="002240D8" w:rsidDel="00327803">
            <w:rPr>
              <w:rFonts w:ascii="Times New Roman" w:eastAsia="楷体" w:hAnsi="Times New Roman" w:cs="Times New Roman"/>
              <w:kern w:val="0"/>
              <w:sz w:val="24"/>
              <w:lang w:bidi="ar"/>
              <w:rPrChange w:id="300" w:author="Yifei Zhou" w:date="2023-03-10T08:08:00Z">
                <w:rPr>
                  <w:rFonts w:ascii="Times New Roman" w:eastAsia="楷体" w:hAnsi="Times New Roman" w:cs="Times New Roman"/>
                  <w:kern w:val="0"/>
                  <w:sz w:val="20"/>
                  <w:szCs w:val="20"/>
                  <w:lang w:bidi="ar"/>
                </w:rPr>
              </w:rPrChange>
            </w:rPr>
            <w:delText xml:space="preserve">the impacts of </w:delText>
          </w:r>
        </w:del>
      </w:ins>
      <w:ins w:id="301" w:author="野草" w:date="2023-03-09T22:50:00Z">
        <w:del w:id="302" w:author="Yifei Zhou" w:date="2023-03-10T07:48:00Z">
          <w:r w:rsidRPr="002240D8" w:rsidDel="00327803">
            <w:rPr>
              <w:rFonts w:ascii="Times New Roman" w:eastAsia="楷体" w:hAnsi="Times New Roman" w:cs="Times New Roman"/>
              <w:kern w:val="0"/>
              <w:sz w:val="24"/>
              <w:lang w:bidi="ar"/>
              <w:rPrChange w:id="303" w:author="Yifei Zhou" w:date="2023-03-10T08:08:00Z">
                <w:rPr>
                  <w:rFonts w:ascii="楷体" w:eastAsia="楷体" w:hAnsi="楷体" w:cs="楷体"/>
                  <w:kern w:val="0"/>
                  <w:sz w:val="24"/>
                  <w:lang w:bidi="ar"/>
                </w:rPr>
              </w:rPrChange>
            </w:rPr>
            <w:delText xml:space="preserve">urban waterbodies, including rivers, on the surrounding climate is crucial for urban planning </w:delText>
          </w:r>
        </w:del>
      </w:ins>
      <w:ins w:id="304" w:author="野草" w:date="2023-03-09T22:54:00Z">
        <w:del w:id="305" w:author="Yifei Zhou" w:date="2023-03-10T07:48:00Z">
          <w:r w:rsidRPr="002240D8" w:rsidDel="00327803">
            <w:rPr>
              <w:rFonts w:ascii="Times New Roman" w:eastAsia="楷体" w:hAnsi="Times New Roman" w:cs="Times New Roman"/>
              <w:kern w:val="0"/>
              <w:sz w:val="24"/>
              <w:lang w:bidi="ar"/>
              <w:rPrChange w:id="306" w:author="Yifei Zhou" w:date="2023-03-10T08:08:00Z">
                <w:rPr>
                  <w:rFonts w:ascii="Times New Roman" w:eastAsia="楷体" w:hAnsi="Times New Roman" w:cs="Times New Roman"/>
                  <w:kern w:val="0"/>
                  <w:sz w:val="20"/>
                  <w:szCs w:val="20"/>
                  <w:lang w:bidi="ar"/>
                </w:rPr>
              </w:rPrChange>
            </w:rPr>
            <w:delText xml:space="preserve">aiming at </w:delText>
          </w:r>
        </w:del>
        <w:del w:id="307" w:author="Yifei Zhou" w:date="2023-03-10T00:59:00Z">
          <w:r w:rsidRPr="002240D8" w:rsidDel="00ED25F0">
            <w:rPr>
              <w:rFonts w:ascii="Times New Roman" w:eastAsia="楷体" w:hAnsi="Times New Roman" w:cs="Times New Roman"/>
              <w:kern w:val="0"/>
              <w:sz w:val="24"/>
              <w:lang w:bidi="ar"/>
              <w:rPrChange w:id="308" w:author="Yifei Zhou" w:date="2023-03-10T08:08:00Z">
                <w:rPr>
                  <w:rFonts w:ascii="Times New Roman" w:eastAsia="楷体" w:hAnsi="Times New Roman" w:cs="Times New Roman"/>
                  <w:kern w:val="0"/>
                  <w:sz w:val="20"/>
                  <w:szCs w:val="20"/>
                  <w:lang w:bidi="ar"/>
                </w:rPr>
              </w:rPrChange>
            </w:rPr>
            <w:delText>adapting</w:delText>
          </w:r>
        </w:del>
        <w:del w:id="309" w:author="Yifei Zhou" w:date="2023-03-10T07:48:00Z">
          <w:r w:rsidRPr="002240D8" w:rsidDel="00327803">
            <w:rPr>
              <w:rFonts w:ascii="Times New Roman" w:eastAsia="楷体" w:hAnsi="Times New Roman" w:cs="Times New Roman"/>
              <w:kern w:val="0"/>
              <w:sz w:val="24"/>
              <w:lang w:bidi="ar"/>
              <w:rPrChange w:id="310" w:author="Yifei Zhou" w:date="2023-03-10T08:08:00Z">
                <w:rPr>
                  <w:rFonts w:ascii="Times New Roman" w:eastAsia="楷体" w:hAnsi="Times New Roman" w:cs="Times New Roman"/>
                  <w:kern w:val="0"/>
                  <w:sz w:val="20"/>
                  <w:szCs w:val="20"/>
                  <w:lang w:bidi="ar"/>
                </w:rPr>
              </w:rPrChange>
            </w:rPr>
            <w:delText xml:space="preserve"> to</w:delText>
          </w:r>
        </w:del>
      </w:ins>
      <w:ins w:id="311" w:author="野草" w:date="2023-03-09T22:50:00Z">
        <w:del w:id="312" w:author="Yifei Zhou" w:date="2023-03-10T07:48:00Z">
          <w:r w:rsidRPr="002240D8" w:rsidDel="00327803">
            <w:rPr>
              <w:rFonts w:ascii="Times New Roman" w:eastAsia="楷体" w:hAnsi="Times New Roman" w:cs="Times New Roman"/>
              <w:kern w:val="0"/>
              <w:sz w:val="24"/>
              <w:lang w:bidi="ar"/>
              <w:rPrChange w:id="313" w:author="Yifei Zhou" w:date="2023-03-10T08:08:00Z">
                <w:rPr>
                  <w:rFonts w:ascii="楷体" w:eastAsia="楷体" w:hAnsi="楷体" w:cs="楷体"/>
                  <w:kern w:val="0"/>
                  <w:sz w:val="24"/>
                  <w:lang w:bidi="ar"/>
                </w:rPr>
              </w:rPrChange>
            </w:rPr>
            <w:delText xml:space="preserve"> climate change. </w:delText>
          </w:r>
        </w:del>
      </w:ins>
      <w:ins w:id="314" w:author="野草" w:date="2023-03-09T22:54:00Z">
        <w:del w:id="315" w:author="Yifei Zhou" w:date="2023-03-10T07:48:00Z">
          <w:r w:rsidRPr="002240D8" w:rsidDel="00327803">
            <w:rPr>
              <w:rFonts w:ascii="Times New Roman" w:eastAsia="楷体" w:hAnsi="Times New Roman" w:cs="Times New Roman"/>
              <w:kern w:val="0"/>
              <w:sz w:val="24"/>
              <w:lang w:bidi="ar"/>
              <w:rPrChange w:id="316" w:author="Yifei Zhou" w:date="2023-03-10T08:08:00Z">
                <w:rPr>
                  <w:rFonts w:ascii="Times New Roman" w:eastAsia="楷体" w:hAnsi="Times New Roman" w:cs="Times New Roman"/>
                  <w:kern w:val="0"/>
                  <w:sz w:val="20"/>
                  <w:szCs w:val="20"/>
                  <w:lang w:bidi="ar"/>
                </w:rPr>
              </w:rPrChange>
            </w:rPr>
            <w:delText>C</w:delText>
          </w:r>
        </w:del>
      </w:ins>
      <w:ins w:id="317" w:author="野草" w:date="2023-03-09T22:50:00Z">
        <w:del w:id="318" w:author="Yifei Zhou" w:date="2023-03-10T07:48:00Z">
          <w:r w:rsidRPr="002240D8" w:rsidDel="00327803">
            <w:rPr>
              <w:rFonts w:ascii="Times New Roman" w:eastAsia="楷体" w:hAnsi="Times New Roman" w:cs="Times New Roman"/>
              <w:kern w:val="0"/>
              <w:sz w:val="24"/>
              <w:lang w:bidi="ar"/>
              <w:rPrChange w:id="319" w:author="Yifei Zhou" w:date="2023-03-10T08:08:00Z">
                <w:rPr>
                  <w:rFonts w:ascii="楷体" w:eastAsia="楷体" w:hAnsi="楷体" w:cs="楷体"/>
                  <w:kern w:val="0"/>
                  <w:sz w:val="24"/>
                  <w:lang w:bidi="ar"/>
                </w:rPr>
              </w:rPrChange>
            </w:rPr>
            <w:delText>urrent</w:delText>
          </w:r>
        </w:del>
      </w:ins>
      <w:ins w:id="320" w:author="野草" w:date="2023-03-09T22:54:00Z">
        <w:del w:id="321" w:author="Yifei Zhou" w:date="2023-03-10T07:48:00Z">
          <w:r w:rsidRPr="002240D8" w:rsidDel="00327803">
            <w:rPr>
              <w:rFonts w:ascii="Times New Roman" w:eastAsia="楷体" w:hAnsi="Times New Roman" w:cs="Times New Roman"/>
              <w:kern w:val="0"/>
              <w:sz w:val="24"/>
              <w:lang w:bidi="ar"/>
              <w:rPrChange w:id="322" w:author="Yifei Zhou" w:date="2023-03-10T08:08:00Z">
                <w:rPr>
                  <w:rFonts w:ascii="Times New Roman" w:eastAsia="楷体" w:hAnsi="Times New Roman" w:cs="Times New Roman"/>
                  <w:kern w:val="0"/>
                  <w:sz w:val="20"/>
                  <w:szCs w:val="20"/>
                  <w:lang w:bidi="ar"/>
                </w:rPr>
              </w:rPrChange>
            </w:rPr>
            <w:delText>studies</w:delText>
          </w:r>
        </w:del>
      </w:ins>
      <w:ins w:id="323" w:author="野草" w:date="2023-03-09T22:50:00Z">
        <w:del w:id="324" w:author="Yifei Zhou" w:date="2023-03-10T07:48:00Z">
          <w:r w:rsidRPr="002240D8" w:rsidDel="00327803">
            <w:rPr>
              <w:rFonts w:ascii="Times New Roman" w:eastAsia="楷体" w:hAnsi="Times New Roman" w:cs="Times New Roman"/>
              <w:kern w:val="0"/>
              <w:sz w:val="24"/>
              <w:lang w:bidi="ar"/>
              <w:rPrChange w:id="325" w:author="Yifei Zhou" w:date="2023-03-10T08:08:00Z">
                <w:rPr>
                  <w:rFonts w:ascii="楷体" w:eastAsia="楷体" w:hAnsi="楷体" w:cs="楷体"/>
                  <w:kern w:val="0"/>
                  <w:sz w:val="24"/>
                  <w:lang w:bidi="ar"/>
                </w:rPr>
              </w:rPrChange>
            </w:rPr>
            <w:delText xml:space="preserve"> mainly </w:delText>
          </w:r>
        </w:del>
        <w:del w:id="326" w:author="Yifei Zhou" w:date="2023-03-10T00:59:00Z">
          <w:r w:rsidRPr="002240D8" w:rsidDel="00ED25F0">
            <w:rPr>
              <w:rFonts w:ascii="Times New Roman" w:eastAsia="楷体" w:hAnsi="Times New Roman" w:cs="Times New Roman"/>
              <w:kern w:val="0"/>
              <w:sz w:val="24"/>
              <w:lang w:bidi="ar"/>
              <w:rPrChange w:id="327" w:author="Yifei Zhou" w:date="2023-03-10T08:08:00Z">
                <w:rPr>
                  <w:rFonts w:ascii="楷体" w:eastAsia="楷体" w:hAnsi="楷体" w:cs="楷体"/>
                  <w:kern w:val="0"/>
                  <w:sz w:val="24"/>
                  <w:lang w:bidi="ar"/>
                </w:rPr>
              </w:rPrChange>
            </w:rPr>
            <w:delText>investigates</w:delText>
          </w:r>
        </w:del>
        <w:del w:id="328" w:author="Yifei Zhou" w:date="2023-03-10T07:48:00Z">
          <w:r w:rsidRPr="002240D8" w:rsidDel="00327803">
            <w:rPr>
              <w:rFonts w:ascii="Times New Roman" w:eastAsia="楷体" w:hAnsi="Times New Roman" w:cs="Times New Roman"/>
              <w:kern w:val="0"/>
              <w:sz w:val="24"/>
              <w:lang w:bidi="ar"/>
              <w:rPrChange w:id="329" w:author="Yifei Zhou" w:date="2023-03-10T08:08:00Z">
                <w:rPr>
                  <w:rFonts w:ascii="楷体" w:eastAsia="楷体" w:hAnsi="楷体" w:cs="楷体"/>
                  <w:kern w:val="0"/>
                  <w:sz w:val="24"/>
                  <w:lang w:bidi="ar"/>
                </w:rPr>
              </w:rPrChange>
            </w:rPr>
            <w:delText xml:space="preserve"> the cooling effect of urban </w:delText>
          </w:r>
        </w:del>
      </w:ins>
      <w:bookmarkStart w:id="330" w:name="OLE_LINK1"/>
      <w:ins w:id="331" w:author="野草" w:date="2023-03-09T22:54:00Z">
        <w:del w:id="332" w:author="Yifei Zhou" w:date="2023-03-10T07:48:00Z">
          <w:r w:rsidRPr="002240D8" w:rsidDel="00327803">
            <w:rPr>
              <w:rFonts w:ascii="Times New Roman" w:eastAsia="楷体" w:hAnsi="Times New Roman" w:cs="Times New Roman"/>
              <w:kern w:val="0"/>
              <w:sz w:val="24"/>
              <w:lang w:bidi="ar"/>
              <w:rPrChange w:id="333" w:author="Yifei Zhou" w:date="2023-03-10T08:08:00Z">
                <w:rPr>
                  <w:rFonts w:ascii="Times New Roman" w:eastAsia="楷体" w:hAnsi="Times New Roman" w:cs="Times New Roman"/>
                  <w:kern w:val="0"/>
                  <w:sz w:val="20"/>
                  <w:szCs w:val="20"/>
                  <w:lang w:bidi="ar"/>
                </w:rPr>
              </w:rPrChange>
            </w:rPr>
            <w:delText>waterbod</w:delText>
          </w:r>
        </w:del>
      </w:ins>
      <w:ins w:id="334" w:author="野草" w:date="2023-03-09T22:55:00Z">
        <w:del w:id="335" w:author="Yifei Zhou" w:date="2023-03-10T07:48:00Z">
          <w:r w:rsidRPr="002240D8" w:rsidDel="00327803">
            <w:rPr>
              <w:rFonts w:ascii="Times New Roman" w:eastAsia="楷体" w:hAnsi="Times New Roman" w:cs="Times New Roman"/>
              <w:kern w:val="0"/>
              <w:sz w:val="24"/>
              <w:lang w:bidi="ar"/>
              <w:rPrChange w:id="336" w:author="Yifei Zhou" w:date="2023-03-10T08:08:00Z">
                <w:rPr>
                  <w:rFonts w:ascii="Times New Roman" w:eastAsia="楷体" w:hAnsi="Times New Roman" w:cs="Times New Roman"/>
                  <w:kern w:val="0"/>
                  <w:sz w:val="20"/>
                  <w:szCs w:val="20"/>
                  <w:lang w:bidi="ar"/>
                </w:rPr>
              </w:rPrChange>
            </w:rPr>
            <w:delText>ies</w:delText>
          </w:r>
        </w:del>
      </w:ins>
      <w:bookmarkEnd w:id="330"/>
      <w:ins w:id="337" w:author="野草" w:date="2023-03-09T22:50:00Z">
        <w:del w:id="338" w:author="Yifei Zhou" w:date="2023-03-10T07:48:00Z">
          <w:r w:rsidRPr="002240D8" w:rsidDel="00327803">
            <w:rPr>
              <w:rFonts w:ascii="Times New Roman" w:eastAsia="楷体" w:hAnsi="Times New Roman" w:cs="Times New Roman"/>
              <w:kern w:val="0"/>
              <w:sz w:val="24"/>
              <w:lang w:bidi="ar"/>
              <w:rPrChange w:id="339" w:author="Yifei Zhou" w:date="2023-03-10T08:08:00Z">
                <w:rPr>
                  <w:rFonts w:ascii="楷体" w:eastAsia="楷体" w:hAnsi="楷体" w:cs="楷体"/>
                  <w:kern w:val="0"/>
                  <w:sz w:val="24"/>
                  <w:lang w:bidi="ar"/>
                </w:rPr>
              </w:rPrChange>
            </w:rPr>
            <w:delText xml:space="preserve"> on the surrounding land surface</w:delText>
          </w:r>
        </w:del>
      </w:ins>
      <w:ins w:id="340" w:author="野草" w:date="2023-03-09T22:54:00Z">
        <w:del w:id="341" w:author="Yifei Zhou" w:date="2023-03-10T07:48:00Z">
          <w:r w:rsidRPr="002240D8" w:rsidDel="00327803">
            <w:rPr>
              <w:rFonts w:ascii="Times New Roman" w:eastAsia="楷体" w:hAnsi="Times New Roman" w:cs="Times New Roman"/>
              <w:kern w:val="0"/>
              <w:sz w:val="24"/>
              <w:lang w:bidi="ar"/>
              <w:rPrChange w:id="342" w:author="Yifei Zhou" w:date="2023-03-10T08:08:00Z">
                <w:rPr>
                  <w:rFonts w:ascii="Times New Roman" w:eastAsia="楷体" w:hAnsi="Times New Roman" w:cs="Times New Roman"/>
                  <w:kern w:val="0"/>
                  <w:sz w:val="20"/>
                  <w:szCs w:val="20"/>
                  <w:lang w:bidi="ar"/>
                </w:rPr>
              </w:rPrChange>
            </w:rPr>
            <w:delText>. D</w:delText>
          </w:r>
        </w:del>
      </w:ins>
      <w:ins w:id="343" w:author="野草" w:date="2023-03-09T22:50:00Z">
        <w:del w:id="344" w:author="Yifei Zhou" w:date="2023-03-10T07:48:00Z">
          <w:r w:rsidRPr="002240D8" w:rsidDel="00327803">
            <w:rPr>
              <w:rFonts w:ascii="Times New Roman" w:eastAsia="楷体" w:hAnsi="Times New Roman" w:cs="Times New Roman"/>
              <w:kern w:val="0"/>
              <w:sz w:val="24"/>
              <w:lang w:bidi="ar"/>
              <w:rPrChange w:id="345" w:author="Yifei Zhou" w:date="2023-03-10T08:08:00Z">
                <w:rPr>
                  <w:rFonts w:ascii="楷体" w:eastAsia="楷体" w:hAnsi="楷体" w:cs="楷体"/>
                  <w:kern w:val="0"/>
                  <w:sz w:val="24"/>
                  <w:lang w:bidi="ar"/>
                </w:rPr>
              </w:rPrChange>
            </w:rPr>
            <w:delText xml:space="preserve">ue to the lack of attention to the thermal effects of </w:delText>
          </w:r>
        </w:del>
      </w:ins>
      <w:ins w:id="346" w:author="野草" w:date="2023-03-09T22:55:00Z">
        <w:del w:id="347" w:author="Yifei Zhou" w:date="2023-03-10T07:48:00Z">
          <w:r w:rsidRPr="002240D8" w:rsidDel="00327803">
            <w:rPr>
              <w:rFonts w:ascii="Times New Roman" w:eastAsia="楷体" w:hAnsi="Times New Roman" w:cs="Times New Roman"/>
              <w:kern w:val="0"/>
              <w:sz w:val="24"/>
              <w:lang w:bidi="ar"/>
              <w:rPrChange w:id="348" w:author="Yifei Zhou" w:date="2023-03-10T08:08:00Z">
                <w:rPr>
                  <w:rFonts w:ascii="Times New Roman" w:eastAsia="楷体" w:hAnsi="Times New Roman" w:cs="Times New Roman"/>
                  <w:kern w:val="0"/>
                  <w:sz w:val="20"/>
                  <w:szCs w:val="20"/>
                  <w:lang w:bidi="ar"/>
                </w:rPr>
              </w:rPrChange>
            </w:rPr>
            <w:delText>waterbodies</w:delText>
          </w:r>
        </w:del>
      </w:ins>
      <w:ins w:id="349" w:author="野草" w:date="2023-03-09T22:50:00Z">
        <w:del w:id="350" w:author="Yifei Zhou" w:date="2023-03-10T07:48:00Z">
          <w:r w:rsidRPr="002240D8" w:rsidDel="00327803">
            <w:rPr>
              <w:rFonts w:ascii="Times New Roman" w:eastAsia="楷体" w:hAnsi="Times New Roman" w:cs="Times New Roman"/>
              <w:kern w:val="0"/>
              <w:sz w:val="24"/>
              <w:lang w:bidi="ar"/>
              <w:rPrChange w:id="351" w:author="Yifei Zhou" w:date="2023-03-10T08:08:00Z">
                <w:rPr>
                  <w:rFonts w:ascii="楷体" w:eastAsia="楷体" w:hAnsi="楷体" w:cs="楷体"/>
                  <w:kern w:val="0"/>
                  <w:sz w:val="24"/>
                  <w:lang w:bidi="ar"/>
                </w:rPr>
              </w:rPrChange>
            </w:rPr>
            <w:delText xml:space="preserve"> at pedestrian </w:delText>
          </w:r>
        </w:del>
      </w:ins>
      <w:ins w:id="352" w:author="野草" w:date="2023-03-09T22:55:00Z">
        <w:del w:id="353" w:author="Yifei Zhou" w:date="2023-03-10T07:48:00Z">
          <w:r w:rsidRPr="002240D8" w:rsidDel="00327803">
            <w:rPr>
              <w:rFonts w:ascii="Times New Roman" w:eastAsia="楷体" w:hAnsi="Times New Roman" w:cs="Times New Roman"/>
              <w:kern w:val="0"/>
              <w:sz w:val="24"/>
              <w:lang w:bidi="ar"/>
              <w:rPrChange w:id="354" w:author="Yifei Zhou" w:date="2023-03-10T08:08:00Z">
                <w:rPr>
                  <w:rFonts w:ascii="Times New Roman" w:eastAsia="楷体" w:hAnsi="Times New Roman" w:cs="Times New Roman"/>
                  <w:kern w:val="0"/>
                  <w:sz w:val="20"/>
                  <w:szCs w:val="20"/>
                  <w:lang w:bidi="ar"/>
                </w:rPr>
              </w:rPrChange>
            </w:rPr>
            <w:delText>level</w:delText>
          </w:r>
        </w:del>
      </w:ins>
      <w:ins w:id="355" w:author="野草" w:date="2023-03-09T22:50:00Z">
        <w:del w:id="356" w:author="Yifei Zhou" w:date="2023-03-10T07:48:00Z">
          <w:r w:rsidRPr="002240D8" w:rsidDel="00327803">
            <w:rPr>
              <w:rFonts w:ascii="Times New Roman" w:eastAsia="楷体" w:hAnsi="Times New Roman" w:cs="Times New Roman"/>
              <w:kern w:val="0"/>
              <w:sz w:val="24"/>
              <w:lang w:bidi="ar"/>
              <w:rPrChange w:id="357" w:author="Yifei Zhou" w:date="2023-03-10T08:08:00Z">
                <w:rPr>
                  <w:rFonts w:ascii="楷体" w:eastAsia="楷体" w:hAnsi="楷体" w:cs="楷体"/>
                  <w:kern w:val="0"/>
                  <w:sz w:val="24"/>
                  <w:lang w:bidi="ar"/>
                </w:rPr>
              </w:rPrChange>
            </w:rPr>
            <w:delText xml:space="preserve">, which are more related to the comfort of residents, </w:delText>
          </w:r>
        </w:del>
      </w:ins>
      <w:ins w:id="358" w:author="野草" w:date="2023-03-09T22:55:00Z">
        <w:del w:id="359" w:author="Yifei Zhou" w:date="2023-03-10T07:48:00Z">
          <w:r w:rsidRPr="002240D8" w:rsidDel="00327803">
            <w:rPr>
              <w:rFonts w:ascii="Times New Roman" w:eastAsia="楷体" w:hAnsi="Times New Roman" w:cs="Times New Roman"/>
              <w:kern w:val="0"/>
              <w:sz w:val="24"/>
              <w:lang w:bidi="ar"/>
              <w:rPrChange w:id="360" w:author="Yifei Zhou" w:date="2023-03-10T08:08:00Z">
                <w:rPr>
                  <w:rFonts w:ascii="Times New Roman" w:eastAsia="楷体" w:hAnsi="Times New Roman" w:cs="Times New Roman"/>
                  <w:kern w:val="0"/>
                  <w:sz w:val="20"/>
                  <w:szCs w:val="20"/>
                  <w:lang w:bidi="ar"/>
                </w:rPr>
              </w:rPrChange>
            </w:rPr>
            <w:delText>these studies</w:delText>
          </w:r>
        </w:del>
      </w:ins>
      <w:ins w:id="361" w:author="野草" w:date="2023-03-09T22:50:00Z">
        <w:del w:id="362" w:author="Yifei Zhou" w:date="2023-03-10T07:48:00Z">
          <w:r w:rsidRPr="002240D8" w:rsidDel="00327803">
            <w:rPr>
              <w:rFonts w:ascii="Times New Roman" w:eastAsia="楷体" w:hAnsi="Times New Roman" w:cs="Times New Roman"/>
              <w:kern w:val="0"/>
              <w:sz w:val="24"/>
              <w:lang w:bidi="ar"/>
              <w:rPrChange w:id="363" w:author="Yifei Zhou" w:date="2023-03-10T08:08:00Z">
                <w:rPr>
                  <w:rFonts w:ascii="楷体" w:eastAsia="楷体" w:hAnsi="楷体" w:cs="楷体"/>
                  <w:kern w:val="0"/>
                  <w:sz w:val="24"/>
                  <w:lang w:bidi="ar"/>
                </w:rPr>
              </w:rPrChange>
            </w:rPr>
            <w:delText xml:space="preserve"> still ha</w:delText>
          </w:r>
        </w:del>
      </w:ins>
      <w:ins w:id="364" w:author="野草" w:date="2023-03-09T22:55:00Z">
        <w:del w:id="365" w:author="Yifei Zhou" w:date="2023-03-10T07:48:00Z">
          <w:r w:rsidRPr="002240D8" w:rsidDel="00327803">
            <w:rPr>
              <w:rFonts w:ascii="Times New Roman" w:eastAsia="楷体" w:hAnsi="Times New Roman" w:cs="Times New Roman"/>
              <w:kern w:val="0"/>
              <w:sz w:val="24"/>
              <w:lang w:bidi="ar"/>
              <w:rPrChange w:id="366" w:author="Yifei Zhou" w:date="2023-03-10T08:08:00Z">
                <w:rPr>
                  <w:rFonts w:ascii="Times New Roman" w:eastAsia="楷体" w:hAnsi="Times New Roman" w:cs="Times New Roman"/>
                  <w:kern w:val="0"/>
                  <w:sz w:val="20"/>
                  <w:szCs w:val="20"/>
                  <w:lang w:bidi="ar"/>
                </w:rPr>
              </w:rPrChange>
            </w:rPr>
            <w:delText>ve</w:delText>
          </w:r>
        </w:del>
      </w:ins>
      <w:ins w:id="367" w:author="野草" w:date="2023-03-09T22:50:00Z">
        <w:del w:id="368" w:author="Yifei Zhou" w:date="2023-03-10T07:48:00Z">
          <w:r w:rsidRPr="002240D8" w:rsidDel="00327803">
            <w:rPr>
              <w:rFonts w:ascii="Times New Roman" w:eastAsia="楷体" w:hAnsi="Times New Roman" w:cs="Times New Roman"/>
              <w:kern w:val="0"/>
              <w:sz w:val="24"/>
              <w:lang w:bidi="ar"/>
              <w:rPrChange w:id="369" w:author="Yifei Zhou" w:date="2023-03-10T08:08:00Z">
                <w:rPr>
                  <w:rFonts w:ascii="楷体" w:eastAsia="楷体" w:hAnsi="楷体" w:cs="楷体"/>
                  <w:kern w:val="0"/>
                  <w:sz w:val="24"/>
                  <w:lang w:bidi="ar"/>
                </w:rPr>
              </w:rPrChange>
            </w:rPr>
            <w:delText xml:space="preserve"> limitations in the </w:delText>
          </w:r>
        </w:del>
      </w:ins>
      <w:ins w:id="370" w:author="野草" w:date="2023-03-09T22:56:00Z">
        <w:del w:id="371" w:author="Yifei Zhou" w:date="2023-03-10T07:48:00Z">
          <w:r w:rsidRPr="002240D8" w:rsidDel="00327803">
            <w:rPr>
              <w:rFonts w:ascii="Times New Roman" w:eastAsia="楷体" w:hAnsi="Times New Roman" w:cs="Times New Roman"/>
              <w:kern w:val="0"/>
              <w:sz w:val="24"/>
              <w:lang w:bidi="ar"/>
              <w:rPrChange w:id="372" w:author="Yifei Zhou" w:date="2023-03-10T08:08:00Z">
                <w:rPr>
                  <w:rFonts w:ascii="Times New Roman" w:eastAsia="楷体" w:hAnsi="Times New Roman" w:cs="Times New Roman"/>
                  <w:kern w:val="0"/>
                  <w:sz w:val="20"/>
                  <w:szCs w:val="20"/>
                  <w:lang w:bidi="ar"/>
                </w:rPr>
              </w:rPrChange>
            </w:rPr>
            <w:delText>understanding</w:delText>
          </w:r>
        </w:del>
      </w:ins>
      <w:ins w:id="373" w:author="野草" w:date="2023-03-09T22:50:00Z">
        <w:del w:id="374" w:author="Yifei Zhou" w:date="2023-03-10T07:48:00Z">
          <w:r w:rsidRPr="002240D8" w:rsidDel="00327803">
            <w:rPr>
              <w:rFonts w:ascii="Times New Roman" w:eastAsia="楷体" w:hAnsi="Times New Roman" w:cs="Times New Roman"/>
              <w:kern w:val="0"/>
              <w:sz w:val="24"/>
              <w:lang w:bidi="ar"/>
              <w:rPrChange w:id="375" w:author="Yifei Zhou" w:date="2023-03-10T08:08:00Z">
                <w:rPr>
                  <w:rFonts w:ascii="楷体" w:eastAsia="楷体" w:hAnsi="楷体" w:cs="楷体"/>
                  <w:kern w:val="0"/>
                  <w:sz w:val="24"/>
                  <w:lang w:bidi="ar"/>
                </w:rPr>
              </w:rPrChange>
            </w:rPr>
            <w:delText xml:space="preserve"> of relevant </w:delText>
          </w:r>
        </w:del>
      </w:ins>
      <w:ins w:id="376" w:author="野草" w:date="2023-03-09T22:56:00Z">
        <w:del w:id="377" w:author="Yifei Zhou" w:date="2023-03-10T07:48:00Z">
          <w:r w:rsidRPr="002240D8" w:rsidDel="00327803">
            <w:rPr>
              <w:rFonts w:ascii="Times New Roman" w:eastAsia="楷体" w:hAnsi="Times New Roman" w:cs="Times New Roman"/>
              <w:kern w:val="0"/>
              <w:sz w:val="24"/>
              <w:lang w:bidi="ar"/>
              <w:rPrChange w:id="378" w:author="Yifei Zhou" w:date="2023-03-10T08:08:00Z">
                <w:rPr>
                  <w:rFonts w:ascii="Times New Roman" w:eastAsia="楷体" w:hAnsi="Times New Roman" w:cs="Times New Roman"/>
                  <w:kern w:val="0"/>
                  <w:sz w:val="20"/>
                  <w:szCs w:val="20"/>
                  <w:lang w:bidi="ar"/>
                </w:rPr>
              </w:rPrChange>
            </w:rPr>
            <w:delText>impact</w:delText>
          </w:r>
        </w:del>
      </w:ins>
      <w:ins w:id="379" w:author="野草" w:date="2023-03-09T22:50:00Z">
        <w:del w:id="380" w:author="Yifei Zhou" w:date="2023-03-10T07:48:00Z">
          <w:r w:rsidRPr="002240D8" w:rsidDel="00327803">
            <w:rPr>
              <w:rFonts w:ascii="Times New Roman" w:eastAsia="楷体" w:hAnsi="Times New Roman" w:cs="Times New Roman"/>
              <w:kern w:val="0"/>
              <w:sz w:val="24"/>
              <w:lang w:bidi="ar"/>
              <w:rPrChange w:id="381" w:author="Yifei Zhou" w:date="2023-03-10T08:08:00Z">
                <w:rPr>
                  <w:rFonts w:ascii="楷体" w:eastAsia="楷体" w:hAnsi="楷体" w:cs="楷体"/>
                  <w:kern w:val="0"/>
                  <w:sz w:val="24"/>
                  <w:lang w:bidi="ar"/>
                </w:rPr>
              </w:rPrChange>
            </w:rPr>
            <w:delText xml:space="preserve"> factors and mechanisms. This project intends to propose "</w:delText>
          </w:r>
        </w:del>
      </w:ins>
      <w:ins w:id="382" w:author="野草" w:date="2023-03-09T22:56:00Z">
        <w:del w:id="383" w:author="Yifei Zhou" w:date="2023-03-10T07:48:00Z">
          <w:r w:rsidRPr="002240D8" w:rsidDel="00327803">
            <w:rPr>
              <w:rFonts w:ascii="Times New Roman" w:eastAsia="楷体" w:hAnsi="Times New Roman" w:cs="Times New Roman"/>
              <w:kern w:val="0"/>
              <w:sz w:val="24"/>
              <w:lang w:bidi="ar"/>
              <w:rPrChange w:id="384" w:author="Yifei Zhou" w:date="2023-03-10T08:08:00Z">
                <w:rPr>
                  <w:rFonts w:ascii="Times New Roman" w:eastAsia="楷体" w:hAnsi="Times New Roman" w:cs="Times New Roman"/>
                  <w:kern w:val="0"/>
                  <w:sz w:val="20"/>
                  <w:szCs w:val="20"/>
                  <w:lang w:bidi="ar"/>
                </w:rPr>
              </w:rPrChange>
            </w:rPr>
            <w:delText>R</w:delText>
          </w:r>
        </w:del>
      </w:ins>
      <w:ins w:id="385" w:author="野草" w:date="2023-03-09T22:50:00Z">
        <w:del w:id="386" w:author="Yifei Zhou" w:date="2023-03-10T07:48:00Z">
          <w:r w:rsidRPr="002240D8" w:rsidDel="00327803">
            <w:rPr>
              <w:rFonts w:ascii="Times New Roman" w:eastAsia="楷体" w:hAnsi="Times New Roman" w:cs="Times New Roman"/>
              <w:kern w:val="0"/>
              <w:sz w:val="24"/>
              <w:lang w:bidi="ar"/>
              <w:rPrChange w:id="387" w:author="Yifei Zhou" w:date="2023-03-10T08:08:00Z">
                <w:rPr>
                  <w:rFonts w:ascii="楷体" w:eastAsia="楷体" w:hAnsi="楷体" w:cs="楷体"/>
                  <w:kern w:val="0"/>
                  <w:sz w:val="24"/>
                  <w:lang w:bidi="ar"/>
                </w:rPr>
              </w:rPrChange>
            </w:rPr>
            <w:delText xml:space="preserve">iver </w:delText>
          </w:r>
        </w:del>
      </w:ins>
      <w:ins w:id="388" w:author="野草" w:date="2023-03-09T22:56:00Z">
        <w:del w:id="389" w:author="Yifei Zhou" w:date="2023-03-10T07:48:00Z">
          <w:r w:rsidRPr="002240D8" w:rsidDel="00327803">
            <w:rPr>
              <w:rFonts w:ascii="Times New Roman" w:eastAsia="楷体" w:hAnsi="Times New Roman" w:cs="Times New Roman"/>
              <w:kern w:val="0"/>
              <w:sz w:val="24"/>
              <w:lang w:bidi="ar"/>
              <w:rPrChange w:id="390" w:author="Yifei Zhou" w:date="2023-03-10T08:08:00Z">
                <w:rPr>
                  <w:rFonts w:ascii="Times New Roman" w:eastAsia="楷体" w:hAnsi="Times New Roman" w:cs="Times New Roman"/>
                  <w:kern w:val="0"/>
                  <w:sz w:val="20"/>
                  <w:szCs w:val="20"/>
                  <w:lang w:bidi="ar"/>
                </w:rPr>
              </w:rPrChange>
            </w:rPr>
            <w:delText>C</w:delText>
          </w:r>
        </w:del>
      </w:ins>
      <w:ins w:id="391" w:author="野草" w:date="2023-03-09T22:50:00Z">
        <w:del w:id="392" w:author="Yifei Zhou" w:date="2023-03-10T07:48:00Z">
          <w:r w:rsidRPr="002240D8" w:rsidDel="00327803">
            <w:rPr>
              <w:rFonts w:ascii="Times New Roman" w:eastAsia="楷体" w:hAnsi="Times New Roman" w:cs="Times New Roman"/>
              <w:kern w:val="0"/>
              <w:sz w:val="24"/>
              <w:lang w:bidi="ar"/>
              <w:rPrChange w:id="393" w:author="Yifei Zhou" w:date="2023-03-10T08:08:00Z">
                <w:rPr>
                  <w:rFonts w:ascii="楷体" w:eastAsia="楷体" w:hAnsi="楷体" w:cs="楷体"/>
                  <w:kern w:val="0"/>
                  <w:sz w:val="24"/>
                  <w:lang w:bidi="ar"/>
                </w:rPr>
              </w:rPrChange>
            </w:rPr>
            <w:delText xml:space="preserve">anopy </w:delText>
          </w:r>
        </w:del>
      </w:ins>
      <w:ins w:id="394" w:author="野草" w:date="2023-03-09T22:56:00Z">
        <w:del w:id="395" w:author="Yifei Zhou" w:date="2023-03-10T07:48:00Z">
          <w:r w:rsidRPr="002240D8" w:rsidDel="00327803">
            <w:rPr>
              <w:rFonts w:ascii="Times New Roman" w:eastAsia="楷体" w:hAnsi="Times New Roman" w:cs="Times New Roman"/>
              <w:kern w:val="0"/>
              <w:sz w:val="24"/>
              <w:lang w:bidi="ar"/>
              <w:rPrChange w:id="396" w:author="Yifei Zhou" w:date="2023-03-10T08:08:00Z">
                <w:rPr>
                  <w:rFonts w:ascii="Times New Roman" w:eastAsia="楷体" w:hAnsi="Times New Roman" w:cs="Times New Roman"/>
                  <w:kern w:val="0"/>
                  <w:sz w:val="20"/>
                  <w:szCs w:val="20"/>
                  <w:lang w:bidi="ar"/>
                </w:rPr>
              </w:rPrChange>
            </w:rPr>
            <w:delText>T</w:delText>
          </w:r>
        </w:del>
      </w:ins>
      <w:ins w:id="397" w:author="野草" w:date="2023-03-09T22:50:00Z">
        <w:del w:id="398" w:author="Yifei Zhou" w:date="2023-03-10T07:48:00Z">
          <w:r w:rsidRPr="002240D8" w:rsidDel="00327803">
            <w:rPr>
              <w:rFonts w:ascii="Times New Roman" w:eastAsia="楷体" w:hAnsi="Times New Roman" w:cs="Times New Roman"/>
              <w:kern w:val="0"/>
              <w:sz w:val="24"/>
              <w:lang w:bidi="ar"/>
              <w:rPrChange w:id="399" w:author="Yifei Zhou" w:date="2023-03-10T08:08:00Z">
                <w:rPr>
                  <w:rFonts w:ascii="楷体" w:eastAsia="楷体" w:hAnsi="楷体" w:cs="楷体"/>
                  <w:kern w:val="0"/>
                  <w:sz w:val="24"/>
                  <w:lang w:bidi="ar"/>
                </w:rPr>
              </w:rPrChange>
            </w:rPr>
            <w:delText xml:space="preserve">hermal </w:delText>
          </w:r>
        </w:del>
      </w:ins>
      <w:ins w:id="400" w:author="野草" w:date="2023-03-09T22:56:00Z">
        <w:del w:id="401" w:author="Yifei Zhou" w:date="2023-03-10T07:48:00Z">
          <w:r w:rsidRPr="002240D8" w:rsidDel="00327803">
            <w:rPr>
              <w:rFonts w:ascii="Times New Roman" w:eastAsia="楷体" w:hAnsi="Times New Roman" w:cs="Times New Roman"/>
              <w:kern w:val="0"/>
              <w:sz w:val="24"/>
              <w:lang w:bidi="ar"/>
              <w:rPrChange w:id="402" w:author="Yifei Zhou" w:date="2023-03-10T08:08:00Z">
                <w:rPr>
                  <w:rFonts w:ascii="Times New Roman" w:eastAsia="楷体" w:hAnsi="Times New Roman" w:cs="Times New Roman"/>
                  <w:kern w:val="0"/>
                  <w:sz w:val="20"/>
                  <w:szCs w:val="20"/>
                  <w:lang w:bidi="ar"/>
                </w:rPr>
              </w:rPrChange>
            </w:rPr>
            <w:delText>E</w:delText>
          </w:r>
        </w:del>
      </w:ins>
      <w:ins w:id="403" w:author="野草" w:date="2023-03-09T22:50:00Z">
        <w:del w:id="404" w:author="Yifei Zhou" w:date="2023-03-10T07:48:00Z">
          <w:r w:rsidRPr="002240D8" w:rsidDel="00327803">
            <w:rPr>
              <w:rFonts w:ascii="Times New Roman" w:eastAsia="楷体" w:hAnsi="Times New Roman" w:cs="Times New Roman"/>
              <w:kern w:val="0"/>
              <w:sz w:val="24"/>
              <w:lang w:bidi="ar"/>
              <w:rPrChange w:id="405" w:author="Yifei Zhou" w:date="2023-03-10T08:08:00Z">
                <w:rPr>
                  <w:rFonts w:ascii="楷体" w:eastAsia="楷体" w:hAnsi="楷体" w:cs="楷体"/>
                  <w:kern w:val="0"/>
                  <w:sz w:val="24"/>
                  <w:lang w:bidi="ar"/>
                </w:rPr>
              </w:rPrChange>
            </w:rPr>
            <w:delText xml:space="preserve">ffect" to describe the thermal </w:delText>
          </w:r>
        </w:del>
      </w:ins>
      <w:ins w:id="406" w:author="野草" w:date="2023-03-09T22:57:00Z">
        <w:del w:id="407" w:author="Yifei Zhou" w:date="2023-03-10T07:48:00Z">
          <w:r w:rsidRPr="002240D8" w:rsidDel="00327803">
            <w:rPr>
              <w:rFonts w:ascii="Times New Roman" w:eastAsia="楷体" w:hAnsi="Times New Roman" w:cs="Times New Roman"/>
              <w:kern w:val="0"/>
              <w:sz w:val="24"/>
              <w:lang w:bidi="ar"/>
              <w:rPrChange w:id="408" w:author="Yifei Zhou" w:date="2023-03-10T08:08:00Z">
                <w:rPr>
                  <w:rFonts w:ascii="Times New Roman" w:eastAsia="楷体" w:hAnsi="Times New Roman" w:cs="Times New Roman"/>
                  <w:kern w:val="0"/>
                  <w:sz w:val="20"/>
                  <w:szCs w:val="20"/>
                  <w:lang w:bidi="ar"/>
                </w:rPr>
              </w:rPrChange>
            </w:rPr>
            <w:delText>effects</w:delText>
          </w:r>
        </w:del>
      </w:ins>
      <w:ins w:id="409" w:author="野草" w:date="2023-03-09T22:50:00Z">
        <w:del w:id="410" w:author="Yifei Zhou" w:date="2023-03-10T07:48:00Z">
          <w:r w:rsidRPr="002240D8" w:rsidDel="00327803">
            <w:rPr>
              <w:rFonts w:ascii="Times New Roman" w:eastAsia="楷体" w:hAnsi="Times New Roman" w:cs="Times New Roman"/>
              <w:kern w:val="0"/>
              <w:sz w:val="24"/>
              <w:lang w:bidi="ar"/>
              <w:rPrChange w:id="411" w:author="Yifei Zhou" w:date="2023-03-10T08:08:00Z">
                <w:rPr>
                  <w:rFonts w:ascii="楷体" w:eastAsia="楷体" w:hAnsi="楷体" w:cs="楷体"/>
                  <w:kern w:val="0"/>
                  <w:sz w:val="24"/>
                  <w:lang w:bidi="ar"/>
                </w:rPr>
              </w:rPrChange>
            </w:rPr>
            <w:delText xml:space="preserve"> of urban rivers at pedestrian</w:delText>
          </w:r>
        </w:del>
      </w:ins>
      <w:ins w:id="412" w:author="野草" w:date="2023-03-09T22:57:00Z">
        <w:del w:id="413" w:author="Yifei Zhou" w:date="2023-03-10T07:48:00Z">
          <w:r w:rsidRPr="002240D8" w:rsidDel="00327803">
            <w:rPr>
              <w:rFonts w:ascii="Times New Roman" w:eastAsia="楷体" w:hAnsi="Times New Roman" w:cs="Times New Roman"/>
              <w:kern w:val="0"/>
              <w:sz w:val="24"/>
              <w:lang w:bidi="ar"/>
              <w:rPrChange w:id="414" w:author="Yifei Zhou" w:date="2023-03-10T08:08:00Z">
                <w:rPr>
                  <w:rFonts w:ascii="Times New Roman" w:eastAsia="楷体" w:hAnsi="Times New Roman" w:cs="Times New Roman"/>
                  <w:kern w:val="0"/>
                  <w:sz w:val="20"/>
                  <w:szCs w:val="20"/>
                  <w:lang w:bidi="ar"/>
                </w:rPr>
              </w:rPrChange>
            </w:rPr>
            <w:delText xml:space="preserve"> level</w:delText>
          </w:r>
        </w:del>
      </w:ins>
      <w:ins w:id="415" w:author="野草" w:date="2023-03-09T22:50:00Z">
        <w:del w:id="416" w:author="Yifei Zhou" w:date="2023-03-10T07:48:00Z">
          <w:r w:rsidRPr="002240D8" w:rsidDel="00327803">
            <w:rPr>
              <w:rFonts w:ascii="Times New Roman" w:eastAsia="楷体" w:hAnsi="Times New Roman" w:cs="Times New Roman"/>
              <w:kern w:val="0"/>
              <w:sz w:val="24"/>
              <w:lang w:bidi="ar"/>
              <w:rPrChange w:id="417" w:author="Yifei Zhou" w:date="2023-03-10T08:08:00Z">
                <w:rPr>
                  <w:rFonts w:ascii="楷体" w:eastAsia="楷体" w:hAnsi="楷体" w:cs="楷体"/>
                  <w:kern w:val="0"/>
                  <w:sz w:val="24"/>
                  <w:lang w:bidi="ar"/>
                </w:rPr>
              </w:rPrChange>
            </w:rPr>
            <w:delText>. Based on the</w:delText>
          </w:r>
        </w:del>
        <w:del w:id="418" w:author="Yifei Zhou" w:date="2023-03-10T01:02:00Z">
          <w:r w:rsidRPr="002240D8" w:rsidDel="00ED25F0">
            <w:rPr>
              <w:rFonts w:ascii="Times New Roman" w:eastAsia="楷体" w:hAnsi="Times New Roman" w:cs="Times New Roman"/>
              <w:kern w:val="0"/>
              <w:sz w:val="24"/>
              <w:lang w:bidi="ar"/>
              <w:rPrChange w:id="419" w:author="Yifei Zhou" w:date="2023-03-10T08:08:00Z">
                <w:rPr>
                  <w:rFonts w:ascii="楷体" w:eastAsia="楷体" w:hAnsi="楷体" w:cs="楷体"/>
                  <w:kern w:val="0"/>
                  <w:sz w:val="24"/>
                  <w:lang w:bidi="ar"/>
                </w:rPr>
              </w:rPrChange>
            </w:rPr>
            <w:delText xml:space="preserve"> mobile</w:delText>
          </w:r>
        </w:del>
        <w:del w:id="420" w:author="Yifei Zhou" w:date="2023-03-10T07:48:00Z">
          <w:r w:rsidRPr="002240D8" w:rsidDel="00327803">
            <w:rPr>
              <w:rFonts w:ascii="Times New Roman" w:eastAsia="楷体" w:hAnsi="Times New Roman" w:cs="Times New Roman"/>
              <w:kern w:val="0"/>
              <w:sz w:val="24"/>
              <w:lang w:bidi="ar"/>
              <w:rPrChange w:id="421" w:author="Yifei Zhou" w:date="2023-03-10T08:08:00Z">
                <w:rPr>
                  <w:rFonts w:ascii="楷体" w:eastAsia="楷体" w:hAnsi="楷体" w:cs="楷体"/>
                  <w:kern w:val="0"/>
                  <w:sz w:val="24"/>
                  <w:lang w:bidi="ar"/>
                </w:rPr>
              </w:rPrChange>
            </w:rPr>
            <w:delText xml:space="preserve"> measurement </w:delText>
          </w:r>
        </w:del>
        <w:del w:id="422" w:author="Yifei Zhou" w:date="2023-03-10T01:02:00Z">
          <w:r w:rsidRPr="002240D8" w:rsidDel="00ED25F0">
            <w:rPr>
              <w:rFonts w:ascii="Times New Roman" w:eastAsia="楷体" w:hAnsi="Times New Roman" w:cs="Times New Roman"/>
              <w:kern w:val="0"/>
              <w:sz w:val="24"/>
              <w:lang w:bidi="ar"/>
              <w:rPrChange w:id="423" w:author="Yifei Zhou" w:date="2023-03-10T08:08:00Z">
                <w:rPr>
                  <w:rFonts w:ascii="楷体" w:eastAsia="楷体" w:hAnsi="楷体" w:cs="楷体"/>
                  <w:kern w:val="0"/>
                  <w:sz w:val="24"/>
                  <w:lang w:bidi="ar"/>
                </w:rPr>
              </w:rPrChange>
            </w:rPr>
            <w:delText>and fixed-</w:delText>
          </w:r>
        </w:del>
      </w:ins>
      <w:ins w:id="424" w:author="野草" w:date="2023-03-09T22:57:00Z">
        <w:del w:id="425" w:author="Yifei Zhou" w:date="2023-03-10T01:02:00Z">
          <w:r w:rsidRPr="002240D8" w:rsidDel="00ED25F0">
            <w:rPr>
              <w:rFonts w:ascii="Times New Roman" w:eastAsia="楷体" w:hAnsi="Times New Roman" w:cs="Times New Roman"/>
              <w:kern w:val="0"/>
              <w:sz w:val="24"/>
              <w:lang w:bidi="ar"/>
              <w:rPrChange w:id="426" w:author="Yifei Zhou" w:date="2023-03-10T08:08:00Z">
                <w:rPr>
                  <w:rFonts w:ascii="Times New Roman" w:eastAsia="楷体" w:hAnsi="Times New Roman" w:cs="Times New Roman"/>
                  <w:kern w:val="0"/>
                  <w:sz w:val="20"/>
                  <w:szCs w:val="20"/>
                  <w:lang w:bidi="ar"/>
                </w:rPr>
              </w:rPrChange>
            </w:rPr>
            <w:delText>site</w:delText>
          </w:r>
        </w:del>
      </w:ins>
      <w:ins w:id="427" w:author="野草" w:date="2023-03-09T22:50:00Z">
        <w:del w:id="428" w:author="Yifei Zhou" w:date="2023-03-10T01:02:00Z">
          <w:r w:rsidRPr="002240D8" w:rsidDel="00ED25F0">
            <w:rPr>
              <w:rFonts w:ascii="Times New Roman" w:eastAsia="楷体" w:hAnsi="Times New Roman" w:cs="Times New Roman"/>
              <w:kern w:val="0"/>
              <w:sz w:val="24"/>
              <w:lang w:bidi="ar"/>
              <w:rPrChange w:id="429" w:author="Yifei Zhou" w:date="2023-03-10T08:08:00Z">
                <w:rPr>
                  <w:rFonts w:ascii="楷体" w:eastAsia="楷体" w:hAnsi="楷体" w:cs="楷体"/>
                  <w:kern w:val="0"/>
                  <w:sz w:val="24"/>
                  <w:lang w:bidi="ar"/>
                </w:rPr>
              </w:rPrChange>
            </w:rPr>
            <w:delText xml:space="preserve"> measurement</w:delText>
          </w:r>
        </w:del>
        <w:del w:id="430" w:author="Yifei Zhou" w:date="2023-03-10T07:48:00Z">
          <w:r w:rsidRPr="002240D8" w:rsidDel="00327803">
            <w:rPr>
              <w:rFonts w:ascii="Times New Roman" w:eastAsia="楷体" w:hAnsi="Times New Roman" w:cs="Times New Roman"/>
              <w:kern w:val="0"/>
              <w:sz w:val="24"/>
              <w:lang w:bidi="ar"/>
              <w:rPrChange w:id="431" w:author="Yifei Zhou" w:date="2023-03-10T08:08:00Z">
                <w:rPr>
                  <w:rFonts w:ascii="楷体" w:eastAsia="楷体" w:hAnsi="楷体" w:cs="楷体"/>
                  <w:kern w:val="0"/>
                  <w:sz w:val="24"/>
                  <w:lang w:bidi="ar"/>
                </w:rPr>
              </w:rPrChange>
            </w:rPr>
            <w:delText xml:space="preserve"> at the street canyon scale and block scale, </w:delText>
          </w:r>
        </w:del>
      </w:ins>
      <w:ins w:id="432" w:author="野草" w:date="2023-03-09T22:58:00Z">
        <w:del w:id="433" w:author="Yifei Zhou" w:date="2023-03-10T07:48:00Z">
          <w:r w:rsidRPr="002240D8" w:rsidDel="00327803">
            <w:rPr>
              <w:rFonts w:ascii="Times New Roman" w:eastAsia="楷体" w:hAnsi="Times New Roman" w:cs="Times New Roman"/>
              <w:kern w:val="0"/>
              <w:sz w:val="24"/>
              <w:lang w:bidi="ar"/>
              <w:rPrChange w:id="434" w:author="Yifei Zhou" w:date="2023-03-10T08:08:00Z">
                <w:rPr>
                  <w:rFonts w:ascii="Times New Roman" w:eastAsia="楷体" w:hAnsi="Times New Roman" w:cs="Times New Roman"/>
                  <w:kern w:val="0"/>
                  <w:sz w:val="20"/>
                  <w:szCs w:val="20"/>
                  <w:lang w:bidi="ar"/>
                </w:rPr>
              </w:rPrChange>
            </w:rPr>
            <w:delText>this project tends</w:delText>
          </w:r>
        </w:del>
      </w:ins>
      <w:ins w:id="435" w:author="野草" w:date="2023-03-09T22:50:00Z">
        <w:del w:id="436" w:author="Yifei Zhou" w:date="2023-03-10T07:48:00Z">
          <w:r w:rsidRPr="002240D8" w:rsidDel="00327803">
            <w:rPr>
              <w:rFonts w:ascii="Times New Roman" w:eastAsia="楷体" w:hAnsi="Times New Roman" w:cs="Times New Roman"/>
              <w:kern w:val="0"/>
              <w:sz w:val="24"/>
              <w:lang w:bidi="ar"/>
              <w:rPrChange w:id="437" w:author="Yifei Zhou" w:date="2023-03-10T08:08:00Z">
                <w:rPr>
                  <w:rFonts w:ascii="楷体" w:eastAsia="楷体" w:hAnsi="楷体" w:cs="楷体"/>
                  <w:kern w:val="0"/>
                  <w:sz w:val="24"/>
                  <w:lang w:bidi="ar"/>
                </w:rPr>
              </w:rPrChange>
            </w:rPr>
            <w:delText xml:space="preserve"> to </w:delText>
          </w:r>
        </w:del>
      </w:ins>
      <w:ins w:id="438" w:author="野草" w:date="2023-03-09T22:58:00Z">
        <w:del w:id="439" w:author="Yifei Zhou" w:date="2023-03-10T07:48:00Z">
          <w:r w:rsidRPr="002240D8" w:rsidDel="00327803">
            <w:rPr>
              <w:rFonts w:ascii="Times New Roman" w:eastAsia="楷体" w:hAnsi="Times New Roman" w:cs="Times New Roman"/>
              <w:kern w:val="0"/>
              <w:sz w:val="24"/>
              <w:lang w:bidi="ar"/>
              <w:rPrChange w:id="440" w:author="Yifei Zhou" w:date="2023-03-10T08:08:00Z">
                <w:rPr>
                  <w:rFonts w:ascii="Times New Roman" w:eastAsia="楷体" w:hAnsi="Times New Roman" w:cs="Times New Roman"/>
                  <w:kern w:val="0"/>
                  <w:sz w:val="20"/>
                  <w:szCs w:val="20"/>
                  <w:lang w:bidi="ar"/>
                </w:rPr>
              </w:rPrChange>
            </w:rPr>
            <w:delText>create new indexes</w:delText>
          </w:r>
        </w:del>
      </w:ins>
      <w:ins w:id="441" w:author="野草" w:date="2023-03-09T22:50:00Z">
        <w:del w:id="442" w:author="Yifei Zhou" w:date="2023-03-10T07:48:00Z">
          <w:r w:rsidRPr="002240D8" w:rsidDel="00327803">
            <w:rPr>
              <w:rFonts w:ascii="Times New Roman" w:eastAsia="楷体" w:hAnsi="Times New Roman" w:cs="Times New Roman"/>
              <w:kern w:val="0"/>
              <w:sz w:val="24"/>
              <w:lang w:bidi="ar"/>
              <w:rPrChange w:id="443" w:author="Yifei Zhou" w:date="2023-03-10T08:08:00Z">
                <w:rPr>
                  <w:rFonts w:ascii="楷体" w:eastAsia="楷体" w:hAnsi="楷体" w:cs="楷体"/>
                  <w:kern w:val="0"/>
                  <w:sz w:val="24"/>
                  <w:lang w:bidi="ar"/>
                </w:rPr>
              </w:rPrChange>
            </w:rPr>
            <w:delText xml:space="preserve"> to </w:delText>
          </w:r>
        </w:del>
      </w:ins>
      <w:ins w:id="444" w:author="野草" w:date="2023-03-09T22:58:00Z">
        <w:del w:id="445" w:author="Yifei Zhou" w:date="2023-03-10T07:48:00Z">
          <w:r w:rsidRPr="002240D8" w:rsidDel="00327803">
            <w:rPr>
              <w:rFonts w:ascii="Times New Roman" w:eastAsia="楷体" w:hAnsi="Times New Roman" w:cs="Times New Roman"/>
              <w:kern w:val="0"/>
              <w:sz w:val="24"/>
              <w:lang w:bidi="ar"/>
              <w:rPrChange w:id="446" w:author="Yifei Zhou" w:date="2023-03-10T08:08:00Z">
                <w:rPr>
                  <w:rFonts w:ascii="Times New Roman" w:eastAsia="楷体" w:hAnsi="Times New Roman" w:cs="Times New Roman"/>
                  <w:kern w:val="0"/>
                  <w:sz w:val="20"/>
                  <w:szCs w:val="20"/>
                  <w:lang w:bidi="ar"/>
                </w:rPr>
              </w:rPrChange>
            </w:rPr>
            <w:delText>quantify</w:delText>
          </w:r>
        </w:del>
      </w:ins>
      <w:ins w:id="447" w:author="野草" w:date="2023-03-09T22:50:00Z">
        <w:del w:id="448" w:author="Yifei Zhou" w:date="2023-03-10T07:48:00Z">
          <w:r w:rsidRPr="002240D8" w:rsidDel="00327803">
            <w:rPr>
              <w:rFonts w:ascii="Times New Roman" w:eastAsia="楷体" w:hAnsi="Times New Roman" w:cs="Times New Roman"/>
              <w:kern w:val="0"/>
              <w:sz w:val="24"/>
              <w:lang w:bidi="ar"/>
              <w:rPrChange w:id="449" w:author="Yifei Zhou" w:date="2023-03-10T08:08:00Z">
                <w:rPr>
                  <w:rFonts w:ascii="楷体" w:eastAsia="楷体" w:hAnsi="楷体" w:cs="楷体"/>
                  <w:kern w:val="0"/>
                  <w:sz w:val="24"/>
                  <w:lang w:bidi="ar"/>
                </w:rPr>
              </w:rPrChange>
            </w:rPr>
            <w:delText xml:space="preserve"> the temporal and spatial differentiation of </w:delText>
          </w:r>
        </w:del>
      </w:ins>
      <w:ins w:id="450" w:author="野草" w:date="2023-03-09T23:00:00Z">
        <w:del w:id="451" w:author="Yifei Zhou" w:date="2023-03-10T07:48:00Z">
          <w:r w:rsidRPr="002240D8" w:rsidDel="00327803">
            <w:rPr>
              <w:rFonts w:ascii="Times New Roman" w:eastAsia="楷体" w:hAnsi="Times New Roman" w:cs="Times New Roman"/>
              <w:kern w:val="0"/>
              <w:sz w:val="24"/>
              <w:lang w:bidi="ar"/>
              <w:rPrChange w:id="452" w:author="Yifei Zhou" w:date="2023-03-10T08:08:00Z">
                <w:rPr>
                  <w:rFonts w:ascii="Times New Roman" w:eastAsia="楷体" w:hAnsi="Times New Roman" w:cs="Times New Roman"/>
                  <w:kern w:val="0"/>
                  <w:sz w:val="20"/>
                  <w:szCs w:val="20"/>
                  <w:lang w:bidi="ar"/>
                </w:rPr>
              </w:rPrChange>
            </w:rPr>
            <w:delText>River Canopy Thermal Effect</w:delText>
          </w:r>
        </w:del>
      </w:ins>
      <w:ins w:id="453" w:author="野草" w:date="2023-03-09T22:50:00Z">
        <w:del w:id="454" w:author="Yifei Zhou" w:date="2023-03-10T07:48:00Z">
          <w:r w:rsidRPr="002240D8" w:rsidDel="00327803">
            <w:rPr>
              <w:rFonts w:ascii="Times New Roman" w:eastAsia="楷体" w:hAnsi="Times New Roman" w:cs="Times New Roman"/>
              <w:kern w:val="0"/>
              <w:sz w:val="24"/>
              <w:lang w:bidi="ar"/>
              <w:rPrChange w:id="455" w:author="Yifei Zhou" w:date="2023-03-10T08:08:00Z">
                <w:rPr>
                  <w:rFonts w:ascii="楷体" w:eastAsia="楷体" w:hAnsi="楷体" w:cs="楷体"/>
                  <w:kern w:val="0"/>
                  <w:sz w:val="24"/>
                  <w:lang w:bidi="ar"/>
                </w:rPr>
              </w:rPrChange>
            </w:rPr>
            <w:delText xml:space="preserve">; </w:delText>
          </w:r>
        </w:del>
      </w:ins>
      <w:ins w:id="456" w:author="野草" w:date="2023-03-09T23:00:00Z">
        <w:del w:id="457" w:author="Yifei Zhou" w:date="2023-03-10T07:48:00Z">
          <w:r w:rsidRPr="002240D8" w:rsidDel="00327803">
            <w:rPr>
              <w:rFonts w:ascii="Times New Roman" w:eastAsia="楷体" w:hAnsi="Times New Roman" w:cs="Times New Roman"/>
              <w:kern w:val="0"/>
              <w:sz w:val="24"/>
              <w:lang w:bidi="ar"/>
              <w:rPrChange w:id="458" w:author="Yifei Zhou" w:date="2023-03-10T08:08:00Z">
                <w:rPr>
                  <w:rFonts w:ascii="Times New Roman" w:eastAsia="楷体" w:hAnsi="Times New Roman" w:cs="Times New Roman"/>
                  <w:kern w:val="0"/>
                  <w:sz w:val="20"/>
                  <w:szCs w:val="20"/>
                  <w:lang w:bidi="ar"/>
                </w:rPr>
              </w:rPrChange>
            </w:rPr>
            <w:delText xml:space="preserve">Then, this project </w:delText>
          </w:r>
        </w:del>
      </w:ins>
      <w:ins w:id="459" w:author="野草" w:date="2023-03-09T22:50:00Z">
        <w:del w:id="460" w:author="Yifei Zhou" w:date="2023-03-10T07:48:00Z">
          <w:r w:rsidRPr="002240D8" w:rsidDel="00327803">
            <w:rPr>
              <w:rFonts w:ascii="Times New Roman" w:eastAsia="楷体" w:hAnsi="Times New Roman" w:cs="Times New Roman"/>
              <w:kern w:val="0"/>
              <w:sz w:val="24"/>
              <w:lang w:bidi="ar"/>
              <w:rPrChange w:id="461" w:author="Yifei Zhou" w:date="2023-03-10T08:08:00Z">
                <w:rPr>
                  <w:rFonts w:ascii="楷体" w:eastAsia="楷体" w:hAnsi="楷体" w:cs="楷体"/>
                  <w:kern w:val="0"/>
                  <w:sz w:val="24"/>
                  <w:lang w:bidi="ar"/>
                </w:rPr>
              </w:rPrChange>
            </w:rPr>
            <w:delText>extract</w:delText>
          </w:r>
        </w:del>
      </w:ins>
      <w:ins w:id="462" w:author="野草" w:date="2023-03-09T23:00:00Z">
        <w:del w:id="463" w:author="Yifei Zhou" w:date="2023-03-10T07:48:00Z">
          <w:r w:rsidRPr="002240D8" w:rsidDel="00327803">
            <w:rPr>
              <w:rFonts w:ascii="Times New Roman" w:eastAsia="楷体" w:hAnsi="Times New Roman" w:cs="Times New Roman"/>
              <w:kern w:val="0"/>
              <w:sz w:val="24"/>
              <w:lang w:bidi="ar"/>
              <w:rPrChange w:id="464" w:author="Yifei Zhou" w:date="2023-03-10T08:08:00Z">
                <w:rPr>
                  <w:rFonts w:ascii="Times New Roman" w:eastAsia="楷体" w:hAnsi="Times New Roman" w:cs="Times New Roman"/>
                  <w:kern w:val="0"/>
                  <w:sz w:val="20"/>
                  <w:szCs w:val="20"/>
                  <w:lang w:bidi="ar"/>
                </w:rPr>
              </w:rPrChange>
            </w:rPr>
            <w:delText>s</w:delText>
          </w:r>
        </w:del>
      </w:ins>
      <w:ins w:id="465" w:author="野草" w:date="2023-03-09T22:50:00Z">
        <w:del w:id="466" w:author="Yifei Zhou" w:date="2023-03-10T07:48:00Z">
          <w:r w:rsidRPr="002240D8" w:rsidDel="00327803">
            <w:rPr>
              <w:rFonts w:ascii="Times New Roman" w:eastAsia="楷体" w:hAnsi="Times New Roman" w:cs="Times New Roman"/>
              <w:kern w:val="0"/>
              <w:sz w:val="24"/>
              <w:lang w:bidi="ar"/>
              <w:rPrChange w:id="467" w:author="Yifei Zhou" w:date="2023-03-10T08:08:00Z">
                <w:rPr>
                  <w:rFonts w:ascii="楷体" w:eastAsia="楷体" w:hAnsi="楷体" w:cs="楷体"/>
                  <w:kern w:val="0"/>
                  <w:sz w:val="24"/>
                  <w:lang w:bidi="ar"/>
                </w:rPr>
              </w:rPrChange>
            </w:rPr>
            <w:delText xml:space="preserve"> key </w:delText>
          </w:r>
        </w:del>
      </w:ins>
      <w:ins w:id="468" w:author="野草" w:date="2023-03-09T23:01:00Z">
        <w:del w:id="469" w:author="Yifei Zhou" w:date="2023-03-10T07:48:00Z">
          <w:r w:rsidRPr="002240D8" w:rsidDel="00327803">
            <w:rPr>
              <w:rFonts w:ascii="Times New Roman" w:eastAsia="楷体" w:hAnsi="Times New Roman" w:cs="Times New Roman"/>
              <w:kern w:val="0"/>
              <w:sz w:val="24"/>
              <w:lang w:bidi="ar"/>
              <w:rPrChange w:id="470" w:author="Yifei Zhou" w:date="2023-03-10T08:08:00Z">
                <w:rPr>
                  <w:rFonts w:ascii="Times New Roman" w:eastAsia="楷体" w:hAnsi="Times New Roman" w:cs="Times New Roman"/>
                  <w:kern w:val="0"/>
                  <w:sz w:val="20"/>
                  <w:szCs w:val="20"/>
                  <w:lang w:bidi="ar"/>
                </w:rPr>
              </w:rPrChange>
            </w:rPr>
            <w:delText>impact</w:delText>
          </w:r>
        </w:del>
      </w:ins>
      <w:ins w:id="471" w:author="野草" w:date="2023-03-09T22:50:00Z">
        <w:del w:id="472" w:author="Yifei Zhou" w:date="2023-03-10T07:48:00Z">
          <w:r w:rsidRPr="002240D8" w:rsidDel="00327803">
            <w:rPr>
              <w:rFonts w:ascii="Times New Roman" w:eastAsia="楷体" w:hAnsi="Times New Roman" w:cs="Times New Roman"/>
              <w:kern w:val="0"/>
              <w:sz w:val="24"/>
              <w:lang w:bidi="ar"/>
              <w:rPrChange w:id="473" w:author="Yifei Zhou" w:date="2023-03-10T08:08:00Z">
                <w:rPr>
                  <w:rFonts w:ascii="楷体" w:eastAsia="楷体" w:hAnsi="楷体" w:cs="楷体"/>
                  <w:kern w:val="0"/>
                  <w:sz w:val="24"/>
                  <w:lang w:bidi="ar"/>
                </w:rPr>
              </w:rPrChange>
            </w:rPr>
            <w:delText xml:space="preserve"> factors, </w:delText>
          </w:r>
        </w:del>
      </w:ins>
      <w:ins w:id="474" w:author="野草" w:date="2023-03-09T23:01:00Z">
        <w:del w:id="475" w:author="Yifei Zhou" w:date="2023-03-10T07:48:00Z">
          <w:r w:rsidRPr="002240D8" w:rsidDel="00327803">
            <w:rPr>
              <w:rFonts w:ascii="Times New Roman" w:eastAsia="楷体" w:hAnsi="Times New Roman" w:cs="Times New Roman"/>
              <w:kern w:val="0"/>
              <w:sz w:val="24"/>
              <w:lang w:bidi="ar"/>
              <w:rPrChange w:id="476" w:author="Yifei Zhou" w:date="2023-03-10T08:08:00Z">
                <w:rPr>
                  <w:rFonts w:ascii="Times New Roman" w:eastAsia="楷体" w:hAnsi="Times New Roman" w:cs="Times New Roman"/>
                  <w:kern w:val="0"/>
                  <w:sz w:val="20"/>
                  <w:szCs w:val="20"/>
                  <w:lang w:bidi="ar"/>
                </w:rPr>
              </w:rPrChange>
            </w:rPr>
            <w:delText xml:space="preserve">and </w:delText>
          </w:r>
        </w:del>
      </w:ins>
      <w:ins w:id="477" w:author="野草" w:date="2023-03-09T22:50:00Z">
        <w:del w:id="478" w:author="Yifei Zhou" w:date="2023-03-10T07:48:00Z">
          <w:r w:rsidRPr="002240D8" w:rsidDel="00327803">
            <w:rPr>
              <w:rFonts w:ascii="Times New Roman" w:eastAsia="楷体" w:hAnsi="Times New Roman" w:cs="Times New Roman"/>
              <w:kern w:val="0"/>
              <w:sz w:val="24"/>
              <w:lang w:bidi="ar"/>
              <w:rPrChange w:id="479" w:author="Yifei Zhou" w:date="2023-03-10T08:08:00Z">
                <w:rPr>
                  <w:rFonts w:ascii="楷体" w:eastAsia="楷体" w:hAnsi="楷体" w:cs="楷体"/>
                  <w:kern w:val="0"/>
                  <w:sz w:val="24"/>
                  <w:lang w:bidi="ar"/>
                </w:rPr>
              </w:rPrChange>
            </w:rPr>
            <w:delText>analy</w:delText>
          </w:r>
        </w:del>
        <w:del w:id="480" w:author="Yifei Zhou" w:date="2023-03-10T01:04:00Z">
          <w:r w:rsidRPr="002240D8" w:rsidDel="00ED25F0">
            <w:rPr>
              <w:rFonts w:ascii="Times New Roman" w:eastAsia="楷体" w:hAnsi="Times New Roman" w:cs="Times New Roman"/>
              <w:kern w:val="0"/>
              <w:sz w:val="24"/>
              <w:lang w:bidi="ar"/>
              <w:rPrChange w:id="481" w:author="Yifei Zhou" w:date="2023-03-10T08:08:00Z">
                <w:rPr>
                  <w:rFonts w:ascii="楷体" w:eastAsia="楷体" w:hAnsi="楷体" w:cs="楷体"/>
                  <w:kern w:val="0"/>
                  <w:sz w:val="24"/>
                  <w:lang w:bidi="ar"/>
                </w:rPr>
              </w:rPrChange>
            </w:rPr>
            <w:delText>z</w:delText>
          </w:r>
        </w:del>
        <w:del w:id="482" w:author="Yifei Zhou" w:date="2023-03-10T07:48:00Z">
          <w:r w:rsidRPr="002240D8" w:rsidDel="00327803">
            <w:rPr>
              <w:rFonts w:ascii="Times New Roman" w:eastAsia="楷体" w:hAnsi="Times New Roman" w:cs="Times New Roman"/>
              <w:kern w:val="0"/>
              <w:sz w:val="24"/>
              <w:lang w:bidi="ar"/>
              <w:rPrChange w:id="483" w:author="Yifei Zhou" w:date="2023-03-10T08:08:00Z">
                <w:rPr>
                  <w:rFonts w:ascii="楷体" w:eastAsia="楷体" w:hAnsi="楷体" w:cs="楷体"/>
                  <w:kern w:val="0"/>
                  <w:sz w:val="24"/>
                  <w:lang w:bidi="ar"/>
                </w:rPr>
              </w:rPrChange>
            </w:rPr>
            <w:delText>e the</w:delText>
          </w:r>
        </w:del>
      </w:ins>
      <w:ins w:id="484" w:author="野草" w:date="2023-03-09T23:01:00Z">
        <w:del w:id="485" w:author="Yifei Zhou" w:date="2023-03-10T07:48:00Z">
          <w:r w:rsidRPr="002240D8" w:rsidDel="00327803">
            <w:rPr>
              <w:rFonts w:ascii="Times New Roman" w:eastAsia="楷体" w:hAnsi="Times New Roman" w:cs="Times New Roman"/>
              <w:kern w:val="0"/>
              <w:sz w:val="24"/>
              <w:lang w:bidi="ar"/>
              <w:rPrChange w:id="486" w:author="Yifei Zhou" w:date="2023-03-10T08:08:00Z">
                <w:rPr>
                  <w:rFonts w:ascii="Times New Roman" w:eastAsia="楷体" w:hAnsi="Times New Roman" w:cs="Times New Roman"/>
                  <w:kern w:val="0"/>
                  <w:sz w:val="20"/>
                  <w:szCs w:val="20"/>
                  <w:lang w:bidi="ar"/>
                </w:rPr>
              </w:rPrChange>
            </w:rPr>
            <w:delText>ir</w:delText>
          </w:r>
        </w:del>
      </w:ins>
      <w:ins w:id="487" w:author="野草" w:date="2023-03-09T22:50:00Z">
        <w:del w:id="488" w:author="Yifei Zhou" w:date="2023-03-10T07:48:00Z">
          <w:r w:rsidRPr="002240D8" w:rsidDel="00327803">
            <w:rPr>
              <w:rFonts w:ascii="Times New Roman" w:eastAsia="楷体" w:hAnsi="Times New Roman" w:cs="Times New Roman"/>
              <w:kern w:val="0"/>
              <w:sz w:val="24"/>
              <w:lang w:bidi="ar"/>
              <w:rPrChange w:id="489" w:author="Yifei Zhou" w:date="2023-03-10T08:08:00Z">
                <w:rPr>
                  <w:rFonts w:ascii="楷体" w:eastAsia="楷体" w:hAnsi="楷体" w:cs="楷体"/>
                  <w:kern w:val="0"/>
                  <w:sz w:val="24"/>
                  <w:lang w:bidi="ar"/>
                </w:rPr>
              </w:rPrChange>
            </w:rPr>
            <w:delText xml:space="preserve"> contribution</w:delText>
          </w:r>
        </w:del>
      </w:ins>
      <w:ins w:id="490" w:author="野草" w:date="2023-03-09T23:01:00Z">
        <w:del w:id="491" w:author="Yifei Zhou" w:date="2023-03-10T07:48:00Z">
          <w:r w:rsidRPr="002240D8" w:rsidDel="00327803">
            <w:rPr>
              <w:rFonts w:ascii="Times New Roman" w:eastAsia="楷体" w:hAnsi="Times New Roman" w:cs="Times New Roman"/>
              <w:kern w:val="0"/>
              <w:sz w:val="24"/>
              <w:lang w:bidi="ar"/>
              <w:rPrChange w:id="492" w:author="Yifei Zhou" w:date="2023-03-10T08:08:00Z">
                <w:rPr>
                  <w:rFonts w:ascii="Times New Roman" w:eastAsia="楷体" w:hAnsi="Times New Roman" w:cs="Times New Roman"/>
                  <w:kern w:val="0"/>
                  <w:sz w:val="20"/>
                  <w:szCs w:val="20"/>
                  <w:lang w:bidi="ar"/>
                </w:rPr>
              </w:rPrChange>
            </w:rPr>
            <w:delText>s</w:delText>
          </w:r>
        </w:del>
      </w:ins>
      <w:ins w:id="493" w:author="野草" w:date="2023-03-09T23:02:00Z">
        <w:del w:id="494" w:author="Yifei Zhou" w:date="2023-03-10T01:04:00Z">
          <w:r w:rsidRPr="002240D8" w:rsidDel="00ED25F0">
            <w:rPr>
              <w:rFonts w:ascii="Times New Roman" w:eastAsia="楷体" w:hAnsi="Times New Roman" w:cs="Times New Roman"/>
              <w:kern w:val="0"/>
              <w:sz w:val="24"/>
              <w:lang w:bidi="ar"/>
              <w:rPrChange w:id="495" w:author="Yifei Zhou" w:date="2023-03-10T08:08:00Z">
                <w:rPr>
                  <w:rFonts w:ascii="Times New Roman" w:eastAsia="楷体" w:hAnsi="Times New Roman" w:cs="Times New Roman"/>
                  <w:kern w:val="0"/>
                  <w:sz w:val="20"/>
                  <w:szCs w:val="20"/>
                  <w:lang w:bidi="ar"/>
                </w:rPr>
              </w:rPrChange>
            </w:rPr>
            <w:delText xml:space="preserve"> with special attention to the role of 3-morphology characteristics</w:delText>
          </w:r>
        </w:del>
      </w:ins>
      <w:ins w:id="496" w:author="野草" w:date="2023-03-09T23:03:00Z">
        <w:del w:id="497" w:author="Yifei Zhou" w:date="2023-03-10T07:48:00Z">
          <w:r w:rsidRPr="002240D8" w:rsidDel="00327803">
            <w:rPr>
              <w:rFonts w:ascii="Times New Roman" w:eastAsia="楷体" w:hAnsi="Times New Roman" w:cs="Times New Roman"/>
              <w:kern w:val="0"/>
              <w:sz w:val="24"/>
              <w:lang w:bidi="ar"/>
              <w:rPrChange w:id="498" w:author="Yifei Zhou" w:date="2023-03-10T08:08:00Z">
                <w:rPr>
                  <w:rFonts w:ascii="Times New Roman" w:eastAsia="楷体" w:hAnsi="Times New Roman" w:cs="Times New Roman"/>
                  <w:kern w:val="0"/>
                  <w:sz w:val="20"/>
                  <w:szCs w:val="20"/>
                  <w:lang w:bidi="ar"/>
                </w:rPr>
              </w:rPrChange>
            </w:rPr>
            <w:delText>. T</w:delText>
          </w:r>
        </w:del>
      </w:ins>
      <w:ins w:id="499" w:author="野草" w:date="2023-03-09T22:50:00Z">
        <w:del w:id="500" w:author="Yifei Zhou" w:date="2023-03-10T07:48:00Z">
          <w:r w:rsidRPr="002240D8" w:rsidDel="00327803">
            <w:rPr>
              <w:rFonts w:ascii="Times New Roman" w:eastAsia="楷体" w:hAnsi="Times New Roman" w:cs="Times New Roman"/>
              <w:kern w:val="0"/>
              <w:sz w:val="24"/>
              <w:lang w:bidi="ar"/>
              <w:rPrChange w:id="501" w:author="Yifei Zhou" w:date="2023-03-10T08:08:00Z">
                <w:rPr>
                  <w:rFonts w:ascii="楷体" w:eastAsia="楷体" w:hAnsi="楷体" w:cs="楷体"/>
                  <w:kern w:val="0"/>
                  <w:sz w:val="24"/>
                  <w:lang w:bidi="ar"/>
                </w:rPr>
              </w:rPrChange>
            </w:rPr>
            <w:delText xml:space="preserve">he mechanism of this </w:delText>
          </w:r>
        </w:del>
      </w:ins>
      <w:ins w:id="502" w:author="野草" w:date="2023-03-09T23:01:00Z">
        <w:del w:id="503" w:author="Yifei Zhou" w:date="2023-03-10T07:48:00Z">
          <w:r w:rsidRPr="002240D8" w:rsidDel="00327803">
            <w:rPr>
              <w:rFonts w:ascii="Times New Roman" w:eastAsia="楷体" w:hAnsi="Times New Roman" w:cs="Times New Roman"/>
              <w:kern w:val="0"/>
              <w:sz w:val="24"/>
              <w:lang w:bidi="ar"/>
              <w:rPrChange w:id="504" w:author="Yifei Zhou" w:date="2023-03-10T08:08:00Z">
                <w:rPr>
                  <w:rFonts w:ascii="Times New Roman" w:eastAsia="楷体" w:hAnsi="Times New Roman" w:cs="Times New Roman"/>
                  <w:kern w:val="0"/>
                  <w:sz w:val="20"/>
                  <w:szCs w:val="20"/>
                  <w:lang w:bidi="ar"/>
                </w:rPr>
              </w:rPrChange>
            </w:rPr>
            <w:delText xml:space="preserve">thermal </w:delText>
          </w:r>
        </w:del>
      </w:ins>
      <w:ins w:id="505" w:author="野草" w:date="2023-03-09T22:50:00Z">
        <w:del w:id="506" w:author="Yifei Zhou" w:date="2023-03-10T07:48:00Z">
          <w:r w:rsidRPr="002240D8" w:rsidDel="00327803">
            <w:rPr>
              <w:rFonts w:ascii="Times New Roman" w:eastAsia="楷体" w:hAnsi="Times New Roman" w:cs="Times New Roman"/>
              <w:kern w:val="0"/>
              <w:sz w:val="24"/>
              <w:lang w:bidi="ar"/>
              <w:rPrChange w:id="507" w:author="Yifei Zhou" w:date="2023-03-10T08:08:00Z">
                <w:rPr>
                  <w:rFonts w:ascii="楷体" w:eastAsia="楷体" w:hAnsi="楷体" w:cs="楷体"/>
                  <w:kern w:val="0"/>
                  <w:sz w:val="24"/>
                  <w:lang w:bidi="ar"/>
                </w:rPr>
              </w:rPrChange>
            </w:rPr>
            <w:delText>effect</w:delText>
          </w:r>
        </w:del>
      </w:ins>
      <w:ins w:id="508" w:author="野草" w:date="2023-03-09T23:03:00Z">
        <w:del w:id="509" w:author="Yifei Zhou" w:date="2023-03-10T07:48:00Z">
          <w:r w:rsidRPr="002240D8" w:rsidDel="00327803">
            <w:rPr>
              <w:rFonts w:ascii="Times New Roman" w:eastAsia="楷体" w:hAnsi="Times New Roman" w:cs="Times New Roman"/>
              <w:kern w:val="0"/>
              <w:sz w:val="24"/>
              <w:lang w:bidi="ar"/>
              <w:rPrChange w:id="510" w:author="Yifei Zhou" w:date="2023-03-10T08:08:00Z">
                <w:rPr>
                  <w:rFonts w:ascii="Times New Roman" w:eastAsia="楷体" w:hAnsi="Times New Roman" w:cs="Times New Roman"/>
                  <w:kern w:val="0"/>
                  <w:sz w:val="20"/>
                  <w:szCs w:val="20"/>
                  <w:lang w:bidi="ar"/>
                </w:rPr>
              </w:rPrChange>
            </w:rPr>
            <w:delText xml:space="preserve"> is also demonstrated.</w:delText>
          </w:r>
        </w:del>
      </w:ins>
      <w:ins w:id="511" w:author="野草" w:date="2023-03-09T22:50:00Z">
        <w:del w:id="512" w:author="Yifei Zhou" w:date="2023-03-10T07:48:00Z">
          <w:r w:rsidRPr="002240D8" w:rsidDel="00327803">
            <w:rPr>
              <w:rFonts w:ascii="Times New Roman" w:eastAsia="楷体" w:hAnsi="Times New Roman" w:cs="Times New Roman"/>
              <w:kern w:val="0"/>
              <w:sz w:val="24"/>
              <w:lang w:bidi="ar"/>
              <w:rPrChange w:id="513" w:author="Yifei Zhou" w:date="2023-03-10T08:08:00Z">
                <w:rPr>
                  <w:rFonts w:ascii="楷体" w:eastAsia="楷体" w:hAnsi="楷体" w:cs="楷体"/>
                  <w:kern w:val="0"/>
                  <w:sz w:val="24"/>
                  <w:lang w:bidi="ar"/>
                </w:rPr>
              </w:rPrChange>
            </w:rPr>
            <w:delText xml:space="preserve"> On this basis, through the scenario simulation analysis of different types of local climate zones, the corresponding </w:delText>
          </w:r>
        </w:del>
      </w:ins>
      <w:ins w:id="514" w:author="野草" w:date="2023-03-09T23:06:00Z">
        <w:del w:id="515" w:author="Yifei Zhou" w:date="2023-03-10T07:48:00Z">
          <w:r w:rsidRPr="002240D8" w:rsidDel="00327803">
            <w:rPr>
              <w:rFonts w:ascii="Times New Roman" w:eastAsia="楷体" w:hAnsi="Times New Roman" w:cs="Times New Roman"/>
              <w:kern w:val="0"/>
              <w:sz w:val="24"/>
              <w:lang w:bidi="ar"/>
              <w:rPrChange w:id="516" w:author="Yifei Zhou" w:date="2023-03-10T08:08:00Z">
                <w:rPr>
                  <w:rFonts w:ascii="Times New Roman" w:eastAsia="楷体" w:hAnsi="Times New Roman" w:cs="Times New Roman"/>
                  <w:kern w:val="0"/>
                  <w:sz w:val="20"/>
                  <w:szCs w:val="20"/>
                  <w:lang w:bidi="ar"/>
                </w:rPr>
              </w:rPrChange>
            </w:rPr>
            <w:delText>prioritization scheme</w:delText>
          </w:r>
        </w:del>
      </w:ins>
      <w:ins w:id="517" w:author="野草" w:date="2023-03-09T22:50:00Z">
        <w:del w:id="518" w:author="Yifei Zhou" w:date="2023-03-10T07:48:00Z">
          <w:r w:rsidRPr="002240D8" w:rsidDel="00327803">
            <w:rPr>
              <w:rFonts w:ascii="Times New Roman" w:eastAsia="楷体" w:hAnsi="Times New Roman" w:cs="Times New Roman"/>
              <w:kern w:val="0"/>
              <w:sz w:val="24"/>
              <w:lang w:bidi="ar"/>
              <w:rPrChange w:id="519" w:author="Yifei Zhou" w:date="2023-03-10T08:08:00Z">
                <w:rPr>
                  <w:rFonts w:ascii="楷体" w:eastAsia="楷体" w:hAnsi="楷体" w:cs="楷体"/>
                  <w:kern w:val="0"/>
                  <w:sz w:val="24"/>
                  <w:lang w:bidi="ar"/>
                </w:rPr>
              </w:rPrChange>
            </w:rPr>
            <w:delText xml:space="preserve"> for </w:delText>
          </w:r>
        </w:del>
      </w:ins>
      <w:ins w:id="520" w:author="野草" w:date="2023-03-09T23:06:00Z">
        <w:del w:id="521" w:author="Yifei Zhou" w:date="2023-03-10T07:48:00Z">
          <w:r w:rsidRPr="002240D8" w:rsidDel="00327803">
            <w:rPr>
              <w:rFonts w:ascii="Times New Roman" w:eastAsia="楷体" w:hAnsi="Times New Roman" w:cs="Times New Roman"/>
              <w:kern w:val="0"/>
              <w:sz w:val="24"/>
              <w:lang w:bidi="ar"/>
              <w:rPrChange w:id="522" w:author="Yifei Zhou" w:date="2023-03-10T08:08:00Z">
                <w:rPr>
                  <w:rFonts w:ascii="Times New Roman" w:eastAsia="楷体" w:hAnsi="Times New Roman" w:cs="Times New Roman"/>
                  <w:kern w:val="0"/>
                  <w:sz w:val="20"/>
                  <w:szCs w:val="20"/>
                  <w:lang w:bidi="ar"/>
                </w:rPr>
              </w:rPrChange>
            </w:rPr>
            <w:delText xml:space="preserve">the thermal environment of </w:delText>
          </w:r>
        </w:del>
      </w:ins>
      <w:ins w:id="523" w:author="野草" w:date="2023-03-09T22:50:00Z">
        <w:del w:id="524" w:author="Yifei Zhou" w:date="2023-03-10T07:48:00Z">
          <w:r w:rsidRPr="002240D8" w:rsidDel="00327803">
            <w:rPr>
              <w:rFonts w:ascii="Times New Roman" w:eastAsia="楷体" w:hAnsi="Times New Roman" w:cs="Times New Roman"/>
              <w:kern w:val="0"/>
              <w:sz w:val="24"/>
              <w:lang w:bidi="ar"/>
              <w:rPrChange w:id="525" w:author="Yifei Zhou" w:date="2023-03-10T08:08:00Z">
                <w:rPr>
                  <w:rFonts w:ascii="楷体" w:eastAsia="楷体" w:hAnsi="楷体" w:cs="楷体"/>
                  <w:kern w:val="0"/>
                  <w:sz w:val="24"/>
                  <w:lang w:bidi="ar"/>
                </w:rPr>
              </w:rPrChange>
            </w:rPr>
            <w:delText xml:space="preserve">outdoor space </w:delText>
          </w:r>
        </w:del>
        <w:del w:id="526" w:author="Yifei Zhou" w:date="2023-03-10T01:05:00Z">
          <w:r w:rsidRPr="002240D8" w:rsidDel="00ED25F0">
            <w:rPr>
              <w:rFonts w:ascii="Times New Roman" w:eastAsia="楷体" w:hAnsi="Times New Roman" w:cs="Times New Roman"/>
              <w:kern w:val="0"/>
              <w:sz w:val="24"/>
              <w:lang w:bidi="ar"/>
              <w:rPrChange w:id="527" w:author="Yifei Zhou" w:date="2023-03-10T08:08:00Z">
                <w:rPr>
                  <w:rFonts w:ascii="楷体" w:eastAsia="楷体" w:hAnsi="楷体" w:cs="楷体"/>
                  <w:kern w:val="0"/>
                  <w:sz w:val="24"/>
                  <w:lang w:bidi="ar"/>
                </w:rPr>
              </w:rPrChange>
            </w:rPr>
            <w:delText>is</w:delText>
          </w:r>
        </w:del>
        <w:del w:id="528" w:author="Yifei Zhou" w:date="2023-03-10T07:48:00Z">
          <w:r w:rsidRPr="002240D8" w:rsidDel="00327803">
            <w:rPr>
              <w:rFonts w:ascii="Times New Roman" w:eastAsia="楷体" w:hAnsi="Times New Roman" w:cs="Times New Roman"/>
              <w:kern w:val="0"/>
              <w:sz w:val="24"/>
              <w:lang w:bidi="ar"/>
              <w:rPrChange w:id="529" w:author="Yifei Zhou" w:date="2023-03-10T08:08:00Z">
                <w:rPr>
                  <w:rFonts w:ascii="楷体" w:eastAsia="楷体" w:hAnsi="楷体" w:cs="楷体"/>
                  <w:kern w:val="0"/>
                  <w:sz w:val="24"/>
                  <w:lang w:bidi="ar"/>
                </w:rPr>
              </w:rPrChange>
            </w:rPr>
            <w:delText xml:space="preserve"> proposed. The research results can provide a reference for the planning and design of urban riverside areas.</w:delText>
          </w:r>
        </w:del>
      </w:ins>
      <w:del w:id="530" w:author="Yifei Zhou" w:date="2023-03-10T07:48:00Z">
        <w:r w:rsidRPr="002240D8" w:rsidDel="00327803">
          <w:rPr>
            <w:rFonts w:ascii="Times New Roman" w:eastAsia="楷体" w:hAnsi="Times New Roman" w:cs="Times New Roman" w:hint="eastAsia"/>
            <w:kern w:val="0"/>
            <w:sz w:val="24"/>
            <w:lang w:bidi="ar"/>
            <w:rPrChange w:id="531" w:author="Yifei Zhou" w:date="2023-03-10T08:08:00Z">
              <w:rPr>
                <w:rFonts w:ascii="楷体" w:eastAsia="楷体" w:hAnsi="楷体" w:cs="楷体" w:hint="eastAsia"/>
                <w:kern w:val="0"/>
                <w:sz w:val="24"/>
                <w:lang w:bidi="ar"/>
              </w:rPr>
            </w:rPrChange>
          </w:rPr>
          <w:delText>。</w:delText>
        </w:r>
      </w:del>
    </w:p>
    <w:p w14:paraId="156620C5" w14:textId="77777777" w:rsidR="00894DBC" w:rsidRPr="002240D8" w:rsidRDefault="00894DBC">
      <w:pPr>
        <w:widowControl/>
        <w:spacing w:after="160" w:line="360" w:lineRule="auto"/>
        <w:jc w:val="left"/>
        <w:rPr>
          <w:rFonts w:ascii="Times New Roman" w:eastAsia="楷体" w:hAnsi="Times New Roman" w:cs="Times New Roman"/>
          <w:kern w:val="0"/>
          <w:sz w:val="24"/>
          <w:lang w:bidi="ar"/>
          <w:rPrChange w:id="532" w:author="Yifei Zhou" w:date="2023-03-10T08:08:00Z">
            <w:rPr>
              <w:rFonts w:ascii="楷体" w:eastAsia="楷体" w:hAnsi="楷体" w:cs="楷体"/>
              <w:kern w:val="0"/>
              <w:sz w:val="24"/>
              <w:lang w:bidi="ar"/>
            </w:rPr>
          </w:rPrChange>
        </w:rPr>
        <w:pPrChange w:id="533" w:author="Yifei Zhou" w:date="2023-03-10T07:48:00Z">
          <w:pPr>
            <w:widowControl/>
            <w:spacing w:after="160" w:line="360" w:lineRule="auto"/>
            <w:ind w:firstLineChars="200" w:firstLine="480"/>
            <w:jc w:val="left"/>
          </w:pPr>
        </w:pPrChange>
      </w:pPr>
    </w:p>
    <w:p w14:paraId="0A03E08A" w14:textId="77777777" w:rsidR="00894DBC" w:rsidRPr="002240D8" w:rsidRDefault="00894DBC">
      <w:pPr>
        <w:widowControl/>
        <w:spacing w:after="160" w:line="360" w:lineRule="auto"/>
        <w:ind w:firstLineChars="200" w:firstLine="480"/>
        <w:jc w:val="left"/>
        <w:rPr>
          <w:del w:id="534" w:author="雪" w:date="2023-03-09T17:02:00Z"/>
          <w:rFonts w:ascii="Times New Roman" w:eastAsia="楷体" w:hAnsi="Times New Roman" w:cs="Times New Roman"/>
          <w:sz w:val="24"/>
          <w:rPrChange w:id="535" w:author="Yifei Zhou" w:date="2023-03-10T08:08:00Z">
            <w:rPr>
              <w:del w:id="536" w:author="雪" w:date="2023-03-09T17:02:00Z"/>
              <w:rFonts w:ascii="楷体" w:eastAsia="楷体" w:hAnsi="楷体" w:cs="楷体"/>
              <w:sz w:val="24"/>
            </w:rPr>
          </w:rPrChange>
        </w:rPr>
      </w:pPr>
    </w:p>
    <w:p w14:paraId="51C9BFBC" w14:textId="77777777" w:rsidR="00894DBC" w:rsidRPr="002240D8" w:rsidRDefault="00894DBC">
      <w:pPr>
        <w:widowControl/>
        <w:spacing w:after="160" w:line="256" w:lineRule="auto"/>
        <w:jc w:val="left"/>
        <w:rPr>
          <w:del w:id="537" w:author="雪" w:date="2023-03-09T17:02:00Z"/>
          <w:rFonts w:ascii="Times New Roman" w:eastAsia="微软雅黑 Light" w:hAnsi="Times New Roman" w:cs="Times New Roman"/>
          <w:rPrChange w:id="538" w:author="Yifei Zhou" w:date="2023-03-10T08:08:00Z">
            <w:rPr>
              <w:del w:id="539" w:author="雪" w:date="2023-03-09T17:02:00Z"/>
              <w:rFonts w:ascii="微软雅黑 Light" w:eastAsia="微软雅黑 Light" w:hAnsi="微软雅黑 Light" w:cs="微软雅黑 Light"/>
            </w:rPr>
          </w:rPrChange>
        </w:rPr>
      </w:pPr>
    </w:p>
    <w:p w14:paraId="43CD7294" w14:textId="77777777" w:rsidR="00894DBC" w:rsidRPr="002240D8" w:rsidRDefault="00894DBC">
      <w:pPr>
        <w:widowControl/>
        <w:spacing w:after="160" w:line="256" w:lineRule="auto"/>
        <w:jc w:val="left"/>
        <w:rPr>
          <w:ins w:id="540" w:author="雪" w:date="2023-03-09T17:36:00Z"/>
          <w:rFonts w:ascii="Times New Roman" w:eastAsia="楷体" w:hAnsi="Times New Roman" w:cs="Times New Roman"/>
          <w:kern w:val="0"/>
          <w:sz w:val="24"/>
          <w:lang w:bidi="ar"/>
          <w:rPrChange w:id="541" w:author="Yifei Zhou" w:date="2023-03-10T08:08:00Z">
            <w:rPr>
              <w:ins w:id="542" w:author="雪" w:date="2023-03-09T17:36:00Z"/>
              <w:rFonts w:ascii="楷体" w:eastAsia="楷体" w:hAnsi="楷体" w:cs="黑体"/>
              <w:kern w:val="0"/>
              <w:sz w:val="24"/>
              <w:lang w:bidi="ar"/>
            </w:rPr>
          </w:rPrChange>
        </w:rPr>
      </w:pPr>
    </w:p>
    <w:p w14:paraId="3BB16518" w14:textId="77777777" w:rsidR="00894DBC" w:rsidRPr="002240D8" w:rsidRDefault="00000000">
      <w:pPr>
        <w:widowControl/>
        <w:spacing w:after="160" w:line="256" w:lineRule="auto"/>
        <w:jc w:val="left"/>
        <w:rPr>
          <w:rFonts w:ascii="Times New Roman" w:eastAsia="楷体" w:hAnsi="Times New Roman" w:cs="Times New Roman"/>
          <w:sz w:val="24"/>
          <w:rPrChange w:id="543" w:author="Yifei Zhou" w:date="2023-03-10T08:08:00Z">
            <w:rPr>
              <w:rFonts w:ascii="楷体" w:eastAsia="楷体" w:hAnsi="楷体" w:cs="黑体"/>
              <w:sz w:val="24"/>
            </w:rPr>
          </w:rPrChange>
        </w:rPr>
      </w:pPr>
      <w:r w:rsidRPr="002240D8">
        <w:rPr>
          <w:rFonts w:ascii="Times New Roman" w:eastAsia="楷体" w:hAnsi="Times New Roman" w:cs="Times New Roman" w:hint="eastAsia"/>
          <w:kern w:val="0"/>
          <w:sz w:val="24"/>
          <w:lang w:bidi="ar"/>
          <w:rPrChange w:id="544" w:author="Yifei Zhou" w:date="2023-03-10T08:08:00Z">
            <w:rPr>
              <w:rFonts w:ascii="楷体" w:eastAsia="楷体" w:hAnsi="楷体" w:cs="黑体" w:hint="eastAsia"/>
              <w:kern w:val="0"/>
              <w:sz w:val="24"/>
              <w:lang w:bidi="ar"/>
            </w:rPr>
          </w:rPrChange>
        </w:rPr>
        <w:t>请阐明选择该科学问题属性的理由（</w:t>
      </w:r>
      <w:r w:rsidRPr="002240D8">
        <w:rPr>
          <w:rFonts w:ascii="Times New Roman" w:eastAsia="楷体" w:hAnsi="Times New Roman" w:cs="Times New Roman"/>
          <w:kern w:val="0"/>
          <w:sz w:val="24"/>
          <w:lang w:bidi="ar"/>
          <w:rPrChange w:id="545" w:author="Yifei Zhou" w:date="2023-03-10T08:08:00Z">
            <w:rPr>
              <w:rFonts w:ascii="楷体" w:eastAsia="楷体" w:hAnsi="楷体" w:cs="黑体"/>
              <w:kern w:val="0"/>
              <w:sz w:val="24"/>
              <w:lang w:bidi="ar"/>
            </w:rPr>
          </w:rPrChange>
        </w:rPr>
        <w:t>800</w:t>
      </w:r>
      <w:r w:rsidRPr="002240D8">
        <w:rPr>
          <w:rFonts w:ascii="Times New Roman" w:eastAsia="楷体" w:hAnsi="Times New Roman" w:cs="Times New Roman" w:hint="eastAsia"/>
          <w:kern w:val="0"/>
          <w:sz w:val="24"/>
          <w:lang w:bidi="ar"/>
          <w:rPrChange w:id="546" w:author="Yifei Zhou" w:date="2023-03-10T08:08:00Z">
            <w:rPr>
              <w:rFonts w:ascii="楷体" w:eastAsia="楷体" w:hAnsi="楷体" w:cs="黑体" w:hint="eastAsia"/>
              <w:kern w:val="0"/>
              <w:sz w:val="24"/>
              <w:lang w:bidi="ar"/>
            </w:rPr>
          </w:rPrChange>
        </w:rPr>
        <w:t>字以内）：</w:t>
      </w:r>
    </w:p>
    <w:p w14:paraId="1F800E95" w14:textId="07499780" w:rsidR="00894DBC" w:rsidRPr="002240D8" w:rsidRDefault="00000000">
      <w:pPr>
        <w:widowControl/>
        <w:spacing w:after="160" w:line="360" w:lineRule="auto"/>
        <w:ind w:firstLineChars="200" w:firstLine="480"/>
        <w:jc w:val="left"/>
        <w:rPr>
          <w:ins w:id="547" w:author="雪" w:date="2023-03-09T11:45:00Z"/>
          <w:rFonts w:ascii="Times New Roman" w:eastAsia="楷体" w:hAnsi="Times New Roman" w:cs="Times New Roman"/>
          <w:kern w:val="0"/>
          <w:sz w:val="24"/>
          <w:lang w:bidi="ar"/>
          <w:rPrChange w:id="548" w:author="Yifei Zhou" w:date="2023-03-10T08:08:00Z">
            <w:rPr>
              <w:ins w:id="549" w:author="雪" w:date="2023-03-09T11:45:00Z"/>
              <w:rFonts w:ascii="楷体" w:eastAsia="楷体" w:hAnsi="楷体" w:cs="黑体"/>
              <w:kern w:val="0"/>
              <w:sz w:val="24"/>
              <w:lang w:bidi="ar"/>
            </w:rPr>
          </w:rPrChange>
        </w:rPr>
      </w:pPr>
      <w:r w:rsidRPr="002240D8">
        <w:rPr>
          <w:rFonts w:ascii="Times New Roman" w:eastAsia="楷体" w:hAnsi="Times New Roman" w:cs="Times New Roman" w:hint="eastAsia"/>
          <w:kern w:val="0"/>
          <w:sz w:val="24"/>
          <w:lang w:bidi="ar"/>
          <w:rPrChange w:id="550" w:author="Yifei Zhou" w:date="2023-03-10T08:08:00Z">
            <w:rPr>
              <w:rFonts w:ascii="楷体" w:eastAsia="楷体" w:hAnsi="楷体" w:cs="黑体" w:hint="eastAsia"/>
              <w:kern w:val="0"/>
              <w:sz w:val="24"/>
              <w:lang w:bidi="ar"/>
            </w:rPr>
          </w:rPrChange>
        </w:rPr>
        <w:t>随着</w:t>
      </w:r>
      <w:r w:rsidRPr="002240D8">
        <w:rPr>
          <w:rFonts w:ascii="Times New Roman" w:eastAsia="楷体" w:hAnsi="Times New Roman" w:cs="Times New Roman" w:hint="eastAsia"/>
          <w:kern w:val="0"/>
          <w:sz w:val="24"/>
          <w:highlight w:val="cyan"/>
          <w:lang w:bidi="ar"/>
          <w:rPrChange w:id="551" w:author="Yifei Zhou" w:date="2023-03-10T08:08:00Z">
            <w:rPr>
              <w:rFonts w:ascii="楷体" w:eastAsia="楷体" w:hAnsi="楷体" w:cs="黑体" w:hint="eastAsia"/>
              <w:kern w:val="0"/>
              <w:sz w:val="24"/>
              <w:highlight w:val="cyan"/>
              <w:lang w:bidi="ar"/>
            </w:rPr>
          </w:rPrChange>
        </w:rPr>
        <w:t>气候变化和城市化的推进</w:t>
      </w:r>
      <w:r w:rsidRPr="002240D8">
        <w:rPr>
          <w:rFonts w:ascii="Times New Roman" w:eastAsia="楷体" w:hAnsi="Times New Roman" w:cs="Times New Roman" w:hint="eastAsia"/>
          <w:kern w:val="0"/>
          <w:sz w:val="24"/>
          <w:lang w:bidi="ar"/>
          <w:rPrChange w:id="552" w:author="Yifei Zhou" w:date="2023-03-10T08:08:00Z">
            <w:rPr>
              <w:rFonts w:ascii="楷体" w:eastAsia="楷体" w:hAnsi="楷体" w:cs="黑体" w:hint="eastAsia"/>
              <w:kern w:val="0"/>
              <w:sz w:val="24"/>
              <w:lang w:bidi="ar"/>
            </w:rPr>
          </w:rPrChange>
        </w:rPr>
        <w:t>，我国</w:t>
      </w:r>
      <w:del w:id="553" w:author="雪" w:date="2023-03-09T10:11:00Z">
        <w:r w:rsidRPr="002240D8">
          <w:rPr>
            <w:rFonts w:ascii="Times New Roman" w:eastAsia="楷体" w:hAnsi="Times New Roman" w:cs="Times New Roman" w:hint="eastAsia"/>
            <w:kern w:val="0"/>
            <w:sz w:val="24"/>
            <w:lang w:bidi="ar"/>
            <w:rPrChange w:id="554" w:author="Yifei Zhou" w:date="2023-03-10T08:08:00Z">
              <w:rPr>
                <w:rFonts w:ascii="楷体" w:eastAsia="楷体" w:hAnsi="楷体" w:cs="黑体" w:hint="eastAsia"/>
                <w:kern w:val="0"/>
                <w:sz w:val="24"/>
                <w:lang w:bidi="ar"/>
              </w:rPr>
            </w:rPrChange>
          </w:rPr>
          <w:delText>城市</w:delText>
        </w:r>
      </w:del>
      <w:r w:rsidRPr="002240D8">
        <w:rPr>
          <w:rFonts w:ascii="Times New Roman" w:eastAsia="楷体" w:hAnsi="Times New Roman" w:cs="Times New Roman" w:hint="eastAsia"/>
          <w:kern w:val="0"/>
          <w:sz w:val="24"/>
          <w:lang w:bidi="ar"/>
          <w:rPrChange w:id="555" w:author="Yifei Zhou" w:date="2023-03-10T08:08:00Z">
            <w:rPr>
              <w:rFonts w:ascii="楷体" w:eastAsia="楷体" w:hAnsi="楷体" w:cs="黑体" w:hint="eastAsia"/>
              <w:kern w:val="0"/>
              <w:sz w:val="24"/>
              <w:lang w:bidi="ar"/>
            </w:rPr>
          </w:rPrChange>
        </w:rPr>
        <w:t>正面临着</w:t>
      </w:r>
      <w:commentRangeStart w:id="556"/>
      <w:r w:rsidRPr="002240D8">
        <w:rPr>
          <w:rFonts w:ascii="Times New Roman" w:eastAsia="楷体" w:hAnsi="Times New Roman" w:cs="Times New Roman" w:hint="eastAsia"/>
          <w:kern w:val="0"/>
          <w:sz w:val="24"/>
          <w:highlight w:val="cyan"/>
          <w:lang w:bidi="ar"/>
          <w:rPrChange w:id="557" w:author="Yifei Zhou" w:date="2023-03-10T08:08:00Z">
            <w:rPr>
              <w:rFonts w:ascii="楷体" w:eastAsia="楷体" w:hAnsi="楷体" w:cs="黑体" w:hint="eastAsia"/>
              <w:kern w:val="0"/>
              <w:sz w:val="24"/>
              <w:highlight w:val="cyan"/>
              <w:lang w:bidi="ar"/>
            </w:rPr>
          </w:rPrChange>
        </w:rPr>
        <w:t>极端天气</w:t>
      </w:r>
      <w:ins w:id="558" w:author="雪" w:date="2023-03-09T09:54:00Z">
        <w:del w:id="559" w:author="Yifei Zhou" w:date="2023-03-10T09:06:00Z">
          <w:r w:rsidRPr="002240D8" w:rsidDel="00D92F49">
            <w:rPr>
              <w:rFonts w:ascii="Times New Roman" w:eastAsia="楷体" w:hAnsi="Times New Roman" w:cs="Times New Roman" w:hint="eastAsia"/>
              <w:kern w:val="0"/>
              <w:sz w:val="24"/>
              <w:highlight w:val="cyan"/>
              <w:lang w:bidi="ar"/>
              <w:rPrChange w:id="560" w:author="Yifei Zhou" w:date="2023-03-10T08:08:00Z">
                <w:rPr>
                  <w:rFonts w:ascii="楷体" w:eastAsia="楷体" w:hAnsi="楷体" w:cs="黑体" w:hint="eastAsia"/>
                  <w:kern w:val="0"/>
                  <w:sz w:val="24"/>
                  <w:highlight w:val="cyan"/>
                  <w:lang w:bidi="ar"/>
                </w:rPr>
              </w:rPrChange>
            </w:rPr>
            <w:delText>气候</w:delText>
          </w:r>
        </w:del>
      </w:ins>
      <w:r w:rsidRPr="002240D8">
        <w:rPr>
          <w:rFonts w:ascii="Times New Roman" w:eastAsia="楷体" w:hAnsi="Times New Roman" w:cs="Times New Roman" w:hint="eastAsia"/>
          <w:kern w:val="0"/>
          <w:sz w:val="24"/>
          <w:highlight w:val="cyan"/>
          <w:lang w:bidi="ar"/>
          <w:rPrChange w:id="561" w:author="Yifei Zhou" w:date="2023-03-10T08:08:00Z">
            <w:rPr>
              <w:rFonts w:ascii="楷体" w:eastAsia="楷体" w:hAnsi="楷体" w:cs="黑体" w:hint="eastAsia"/>
              <w:kern w:val="0"/>
              <w:sz w:val="24"/>
              <w:highlight w:val="cyan"/>
              <w:lang w:bidi="ar"/>
            </w:rPr>
          </w:rPrChange>
        </w:rPr>
        <w:t>事件</w:t>
      </w:r>
      <w:commentRangeEnd w:id="556"/>
      <w:r w:rsidRPr="002240D8">
        <w:rPr>
          <w:rFonts w:ascii="Times New Roman" w:hAnsi="Times New Roman" w:cs="Times New Roman"/>
          <w:rPrChange w:id="562" w:author="Yifei Zhou" w:date="2023-03-10T08:08:00Z">
            <w:rPr/>
          </w:rPrChange>
        </w:rPr>
        <w:commentReference w:id="556"/>
      </w:r>
      <w:r w:rsidRPr="002240D8">
        <w:rPr>
          <w:rFonts w:ascii="Times New Roman" w:eastAsia="楷体" w:hAnsi="Times New Roman" w:cs="Times New Roman" w:hint="eastAsia"/>
          <w:kern w:val="0"/>
          <w:sz w:val="24"/>
          <w:lang w:bidi="ar"/>
          <w:rPrChange w:id="563" w:author="Yifei Zhou" w:date="2023-03-10T08:08:00Z">
            <w:rPr>
              <w:rFonts w:ascii="楷体" w:eastAsia="楷体" w:hAnsi="楷体" w:cs="黑体" w:hint="eastAsia"/>
              <w:kern w:val="0"/>
              <w:sz w:val="24"/>
              <w:lang w:bidi="ar"/>
            </w:rPr>
          </w:rPrChange>
        </w:rPr>
        <w:t>增加、</w:t>
      </w:r>
      <w:r w:rsidRPr="002240D8">
        <w:rPr>
          <w:rFonts w:ascii="Times New Roman" w:eastAsia="楷体" w:hAnsi="Times New Roman" w:cs="Times New Roman" w:hint="eastAsia"/>
          <w:kern w:val="0"/>
          <w:sz w:val="24"/>
          <w:highlight w:val="cyan"/>
          <w:lang w:bidi="ar"/>
          <w:rPrChange w:id="564" w:author="Yifei Zhou" w:date="2023-03-10T08:08:00Z">
            <w:rPr>
              <w:rFonts w:ascii="楷体" w:eastAsia="楷体" w:hAnsi="楷体" w:cs="黑体" w:hint="eastAsia"/>
              <w:kern w:val="0"/>
              <w:sz w:val="24"/>
              <w:highlight w:val="cyan"/>
              <w:lang w:bidi="ar"/>
            </w:rPr>
          </w:rPrChange>
        </w:rPr>
        <w:t>城市生态系统恶化</w:t>
      </w:r>
      <w:r w:rsidRPr="002240D8">
        <w:rPr>
          <w:rFonts w:ascii="Times New Roman" w:eastAsia="楷体" w:hAnsi="Times New Roman" w:cs="Times New Roman" w:hint="eastAsia"/>
          <w:kern w:val="0"/>
          <w:sz w:val="24"/>
          <w:lang w:bidi="ar"/>
          <w:rPrChange w:id="565" w:author="Yifei Zhou" w:date="2023-03-10T08:08:00Z">
            <w:rPr>
              <w:rFonts w:ascii="楷体" w:eastAsia="楷体" w:hAnsi="楷体" w:cs="黑体" w:hint="eastAsia"/>
              <w:kern w:val="0"/>
              <w:sz w:val="24"/>
              <w:lang w:bidi="ar"/>
            </w:rPr>
          </w:rPrChange>
        </w:rPr>
        <w:t>的风险。</w:t>
      </w:r>
      <w:r w:rsidRPr="002240D8">
        <w:rPr>
          <w:rFonts w:ascii="Times New Roman" w:eastAsia="楷体" w:hAnsi="Times New Roman" w:cs="Times New Roman"/>
          <w:kern w:val="0"/>
          <w:sz w:val="24"/>
          <w:lang w:bidi="ar"/>
          <w:rPrChange w:id="566" w:author="Yifei Zhou" w:date="2023-03-10T08:08:00Z">
            <w:rPr>
              <w:rFonts w:ascii="楷体" w:eastAsia="楷体" w:hAnsi="楷体" w:cs="黑体"/>
              <w:kern w:val="0"/>
              <w:sz w:val="24"/>
              <w:lang w:bidi="ar"/>
            </w:rPr>
          </w:rPrChange>
        </w:rPr>
        <w:t>2022</w:t>
      </w:r>
      <w:r w:rsidRPr="002240D8">
        <w:rPr>
          <w:rFonts w:ascii="Times New Roman" w:eastAsia="楷体" w:hAnsi="Times New Roman" w:cs="Times New Roman" w:hint="eastAsia"/>
          <w:kern w:val="0"/>
          <w:sz w:val="24"/>
          <w:lang w:bidi="ar"/>
          <w:rPrChange w:id="567" w:author="Yifei Zhou" w:date="2023-03-10T08:08:00Z">
            <w:rPr>
              <w:rFonts w:ascii="楷体" w:eastAsia="楷体" w:hAnsi="楷体" w:cs="黑体" w:hint="eastAsia"/>
              <w:kern w:val="0"/>
              <w:sz w:val="24"/>
              <w:lang w:bidi="ar"/>
            </w:rPr>
          </w:rPrChange>
        </w:rPr>
        <w:t>年，生态环境部等</w:t>
      </w:r>
      <w:r w:rsidRPr="002240D8">
        <w:rPr>
          <w:rFonts w:ascii="Times New Roman" w:eastAsia="楷体" w:hAnsi="Times New Roman" w:cs="Times New Roman"/>
          <w:kern w:val="0"/>
          <w:sz w:val="24"/>
          <w:lang w:bidi="ar"/>
          <w:rPrChange w:id="568" w:author="Yifei Zhou" w:date="2023-03-10T08:08:00Z">
            <w:rPr>
              <w:rFonts w:ascii="楷体" w:eastAsia="楷体" w:hAnsi="楷体" w:cs="黑体"/>
              <w:kern w:val="0"/>
              <w:sz w:val="24"/>
              <w:lang w:bidi="ar"/>
            </w:rPr>
          </w:rPrChange>
        </w:rPr>
        <w:t>17</w:t>
      </w:r>
      <w:r w:rsidRPr="002240D8">
        <w:rPr>
          <w:rFonts w:ascii="Times New Roman" w:eastAsia="楷体" w:hAnsi="Times New Roman" w:cs="Times New Roman" w:hint="eastAsia"/>
          <w:kern w:val="0"/>
          <w:sz w:val="24"/>
          <w:lang w:bidi="ar"/>
          <w:rPrChange w:id="569" w:author="Yifei Zhou" w:date="2023-03-10T08:08:00Z">
            <w:rPr>
              <w:rFonts w:ascii="楷体" w:eastAsia="楷体" w:hAnsi="楷体" w:cs="黑体" w:hint="eastAsia"/>
              <w:kern w:val="0"/>
              <w:sz w:val="24"/>
              <w:lang w:bidi="ar"/>
            </w:rPr>
          </w:rPrChange>
        </w:rPr>
        <w:t>部门联合印发了《国家适应气候变化战略</w:t>
      </w:r>
      <w:r w:rsidRPr="002240D8">
        <w:rPr>
          <w:rFonts w:ascii="Times New Roman" w:eastAsia="楷体" w:hAnsi="Times New Roman" w:cs="Times New Roman"/>
          <w:kern w:val="0"/>
          <w:sz w:val="24"/>
          <w:lang w:bidi="ar"/>
          <w:rPrChange w:id="570" w:author="Yifei Zhou" w:date="2023-03-10T08:08:00Z">
            <w:rPr>
              <w:rFonts w:ascii="楷体" w:eastAsia="楷体" w:hAnsi="楷体" w:cs="黑体"/>
              <w:kern w:val="0"/>
              <w:sz w:val="24"/>
              <w:lang w:bidi="ar"/>
            </w:rPr>
          </w:rPrChange>
        </w:rPr>
        <w:t>2035</w:t>
      </w:r>
      <w:r w:rsidRPr="002240D8">
        <w:rPr>
          <w:rFonts w:ascii="Times New Roman" w:eastAsia="楷体" w:hAnsi="Times New Roman" w:cs="Times New Roman" w:hint="eastAsia"/>
          <w:kern w:val="0"/>
          <w:sz w:val="24"/>
          <w:lang w:bidi="ar"/>
          <w:rPrChange w:id="571" w:author="Yifei Zhou" w:date="2023-03-10T08:08:00Z">
            <w:rPr>
              <w:rFonts w:ascii="楷体" w:eastAsia="楷体" w:hAnsi="楷体" w:cs="黑体" w:hint="eastAsia"/>
              <w:kern w:val="0"/>
              <w:sz w:val="24"/>
              <w:lang w:bidi="ar"/>
            </w:rPr>
          </w:rPrChange>
        </w:rPr>
        <w:t>》，从国家战略</w:t>
      </w:r>
      <w:del w:id="572" w:author="雪" w:date="2023-03-09T09:40:00Z">
        <w:r w:rsidRPr="002240D8">
          <w:rPr>
            <w:rFonts w:ascii="Times New Roman" w:eastAsia="楷体" w:hAnsi="Times New Roman" w:cs="Times New Roman" w:hint="eastAsia"/>
            <w:kern w:val="0"/>
            <w:sz w:val="24"/>
            <w:lang w:bidi="ar"/>
            <w:rPrChange w:id="573" w:author="Yifei Zhou" w:date="2023-03-10T08:08:00Z">
              <w:rPr>
                <w:rFonts w:ascii="楷体" w:eastAsia="楷体" w:hAnsi="楷体" w:cs="黑体" w:hint="eastAsia"/>
                <w:kern w:val="0"/>
                <w:sz w:val="24"/>
                <w:lang w:bidi="ar"/>
              </w:rPr>
            </w:rPrChange>
          </w:rPr>
          <w:delText>的</w:delText>
        </w:r>
      </w:del>
      <w:r w:rsidRPr="002240D8">
        <w:rPr>
          <w:rFonts w:ascii="Times New Roman" w:eastAsia="楷体" w:hAnsi="Times New Roman" w:cs="Times New Roman" w:hint="eastAsia"/>
          <w:kern w:val="0"/>
          <w:sz w:val="24"/>
          <w:lang w:bidi="ar"/>
          <w:rPrChange w:id="574" w:author="Yifei Zhou" w:date="2023-03-10T08:08:00Z">
            <w:rPr>
              <w:rFonts w:ascii="楷体" w:eastAsia="楷体" w:hAnsi="楷体" w:cs="黑体" w:hint="eastAsia"/>
              <w:kern w:val="0"/>
              <w:sz w:val="24"/>
              <w:lang w:bidi="ar"/>
            </w:rPr>
          </w:rPrChange>
        </w:rPr>
        <w:t>层面</w:t>
      </w:r>
      <w:del w:id="575" w:author="雪" w:date="2023-03-09T10:07:00Z">
        <w:r w:rsidRPr="002240D8">
          <w:rPr>
            <w:rFonts w:ascii="Times New Roman" w:eastAsia="楷体" w:hAnsi="Times New Roman" w:cs="Times New Roman"/>
            <w:kern w:val="0"/>
            <w:sz w:val="24"/>
            <w:lang w:bidi="ar"/>
            <w:rPrChange w:id="576" w:author="Yifei Zhou" w:date="2023-03-10T08:08:00Z">
              <w:rPr>
                <w:rFonts w:ascii="楷体" w:eastAsia="楷体" w:hAnsi="楷体" w:cs="黑体"/>
                <w:kern w:val="0"/>
                <w:sz w:val="24"/>
                <w:lang w:bidi="ar"/>
              </w:rPr>
            </w:rPrChange>
          </w:rPr>
          <w:delText>强调</w:delText>
        </w:r>
      </w:del>
      <w:ins w:id="577" w:author="雪" w:date="2023-03-09T10:07:00Z">
        <w:r w:rsidRPr="002240D8">
          <w:rPr>
            <w:rFonts w:ascii="Times New Roman" w:eastAsia="楷体" w:hAnsi="Times New Roman" w:cs="Times New Roman" w:hint="eastAsia"/>
            <w:kern w:val="0"/>
            <w:sz w:val="24"/>
            <w:lang w:bidi="ar"/>
            <w:rPrChange w:id="578" w:author="Yifei Zhou" w:date="2023-03-10T08:08:00Z">
              <w:rPr>
                <w:rFonts w:ascii="楷体" w:eastAsia="楷体" w:hAnsi="楷体" w:cs="黑体" w:hint="eastAsia"/>
                <w:kern w:val="0"/>
                <w:sz w:val="24"/>
                <w:lang w:bidi="ar"/>
              </w:rPr>
            </w:rPrChange>
          </w:rPr>
          <w:t>提出</w:t>
        </w:r>
      </w:ins>
      <w:del w:id="579" w:author="雪" w:date="2023-03-09T10:03:00Z">
        <w:r w:rsidRPr="002240D8">
          <w:rPr>
            <w:rFonts w:ascii="Times New Roman" w:eastAsia="楷体" w:hAnsi="Times New Roman" w:cs="Times New Roman"/>
            <w:kern w:val="0"/>
            <w:sz w:val="24"/>
            <w:lang w:bidi="ar"/>
            <w:rPrChange w:id="580" w:author="Yifei Zhou" w:date="2023-03-10T08:08:00Z">
              <w:rPr>
                <w:rFonts w:ascii="楷体" w:eastAsia="楷体" w:hAnsi="楷体" w:cs="黑体"/>
                <w:kern w:val="0"/>
                <w:sz w:val="24"/>
                <w:lang w:bidi="ar"/>
              </w:rPr>
            </w:rPrChange>
          </w:rPr>
          <w:delText>了</w:delText>
        </w:r>
      </w:del>
      <w:r w:rsidRPr="002240D8">
        <w:rPr>
          <w:rFonts w:ascii="Times New Roman" w:eastAsia="楷体" w:hAnsi="Times New Roman" w:cs="Times New Roman" w:hint="eastAsia"/>
          <w:kern w:val="0"/>
          <w:sz w:val="24"/>
          <w:lang w:bidi="ar"/>
          <w:rPrChange w:id="581" w:author="Yifei Zhou" w:date="2023-03-10T08:08:00Z">
            <w:rPr>
              <w:rFonts w:ascii="楷体" w:eastAsia="楷体" w:hAnsi="楷体" w:cs="黑体" w:hint="eastAsia"/>
              <w:kern w:val="0"/>
              <w:sz w:val="24"/>
              <w:lang w:bidi="ar"/>
            </w:rPr>
          </w:rPrChange>
        </w:rPr>
        <w:t>建设</w:t>
      </w:r>
      <w:r w:rsidRPr="002240D8">
        <w:rPr>
          <w:rFonts w:ascii="Times New Roman" w:eastAsia="楷体" w:hAnsi="Times New Roman" w:cs="Times New Roman" w:hint="eastAsia"/>
          <w:kern w:val="0"/>
          <w:sz w:val="24"/>
          <w:highlight w:val="cyan"/>
          <w:lang w:bidi="ar"/>
          <w:rPrChange w:id="582" w:author="Yifei Zhou" w:date="2023-03-10T08:08:00Z">
            <w:rPr>
              <w:rFonts w:ascii="楷体" w:eastAsia="楷体" w:hAnsi="楷体" w:cs="黑体" w:hint="eastAsia"/>
              <w:kern w:val="0"/>
              <w:sz w:val="24"/>
              <w:highlight w:val="cyan"/>
              <w:lang w:bidi="ar"/>
            </w:rPr>
          </w:rPrChange>
        </w:rPr>
        <w:t>气候适应型城市</w:t>
      </w:r>
      <w:ins w:id="583" w:author="雪" w:date="2023-03-09T10:05:00Z">
        <w:r w:rsidRPr="002240D8">
          <w:rPr>
            <w:rFonts w:ascii="Times New Roman" w:eastAsia="楷体" w:hAnsi="Times New Roman" w:cs="Times New Roman" w:hint="eastAsia"/>
            <w:kern w:val="0"/>
            <w:sz w:val="24"/>
            <w:highlight w:val="cyan"/>
            <w:lang w:bidi="ar"/>
            <w:rPrChange w:id="584" w:author="Yifei Zhou" w:date="2023-03-10T08:08:00Z">
              <w:rPr>
                <w:rFonts w:ascii="楷体" w:eastAsia="楷体" w:hAnsi="楷体" w:cs="黑体" w:hint="eastAsia"/>
                <w:kern w:val="0"/>
                <w:sz w:val="24"/>
                <w:highlight w:val="cyan"/>
                <w:lang w:bidi="ar"/>
              </w:rPr>
            </w:rPrChange>
          </w:rPr>
          <w:t>以提升城市气候风险防控能力</w:t>
        </w:r>
      </w:ins>
      <w:del w:id="585" w:author="雪" w:date="2023-03-09T10:05:00Z">
        <w:r w:rsidRPr="002240D8">
          <w:rPr>
            <w:rFonts w:ascii="Times New Roman" w:eastAsia="楷体" w:hAnsi="Times New Roman" w:cs="Times New Roman" w:hint="eastAsia"/>
            <w:kern w:val="0"/>
            <w:sz w:val="24"/>
            <w:highlight w:val="cyan"/>
            <w:lang w:bidi="ar"/>
            <w:rPrChange w:id="586" w:author="Yifei Zhou" w:date="2023-03-10T08:08:00Z">
              <w:rPr>
                <w:rFonts w:ascii="楷体" w:eastAsia="楷体" w:hAnsi="楷体" w:cs="黑体" w:hint="eastAsia"/>
                <w:kern w:val="0"/>
                <w:sz w:val="24"/>
                <w:highlight w:val="cyan"/>
                <w:lang w:bidi="ar"/>
              </w:rPr>
            </w:rPrChange>
          </w:rPr>
          <w:delText>以应对未来潜在的城市气候风险</w:delText>
        </w:r>
      </w:del>
      <w:del w:id="587" w:author="Yifei Zhou" w:date="2023-03-10T01:07:00Z">
        <w:r w:rsidRPr="002240D8" w:rsidDel="00BC5E0A">
          <w:rPr>
            <w:rFonts w:ascii="Times New Roman" w:eastAsia="楷体" w:hAnsi="Times New Roman" w:cs="Times New Roman" w:hint="eastAsia"/>
            <w:kern w:val="0"/>
            <w:sz w:val="24"/>
            <w:lang w:bidi="ar"/>
            <w:rPrChange w:id="588" w:author="Yifei Zhou" w:date="2023-03-10T08:08:00Z">
              <w:rPr>
                <w:rFonts w:ascii="楷体" w:eastAsia="楷体" w:hAnsi="楷体" w:cs="黑体" w:hint="eastAsia"/>
                <w:kern w:val="0"/>
                <w:sz w:val="24"/>
                <w:lang w:bidi="ar"/>
              </w:rPr>
            </w:rPrChange>
          </w:rPr>
          <w:delText>的</w:delText>
        </w:r>
        <w:r w:rsidRPr="002240D8" w:rsidDel="00BC5E0A">
          <w:rPr>
            <w:rFonts w:ascii="Times New Roman" w:eastAsia="楷体" w:hAnsi="Times New Roman" w:cs="Times New Roman"/>
            <w:kern w:val="0"/>
            <w:sz w:val="24"/>
            <w:lang w:bidi="ar"/>
            <w:rPrChange w:id="589" w:author="Yifei Zhou" w:date="2023-03-10T08:08:00Z">
              <w:rPr>
                <w:rFonts w:ascii="楷体" w:eastAsia="楷体" w:hAnsi="楷体" w:cs="黑体"/>
                <w:kern w:val="0"/>
                <w:sz w:val="24"/>
                <w:lang w:bidi="ar"/>
              </w:rPr>
            </w:rPrChange>
          </w:rPr>
          <w:delText>重要性</w:delText>
        </w:r>
      </w:del>
      <w:ins w:id="590" w:author="雪" w:date="2023-03-09T10:07:00Z">
        <w:del w:id="591" w:author="Yifei Zhou" w:date="2023-03-10T01:07:00Z">
          <w:r w:rsidRPr="002240D8" w:rsidDel="00BC5E0A">
            <w:rPr>
              <w:rFonts w:ascii="Times New Roman" w:eastAsia="楷体" w:hAnsi="Times New Roman" w:cs="Times New Roman" w:hint="eastAsia"/>
              <w:kern w:val="0"/>
              <w:sz w:val="24"/>
              <w:lang w:bidi="ar"/>
              <w:rPrChange w:id="592" w:author="Yifei Zhou" w:date="2023-03-10T08:08:00Z">
                <w:rPr>
                  <w:rFonts w:ascii="楷体" w:eastAsia="楷体" w:hAnsi="楷体" w:cs="黑体" w:hint="eastAsia"/>
                  <w:kern w:val="0"/>
                  <w:sz w:val="24"/>
                  <w:lang w:bidi="ar"/>
                </w:rPr>
              </w:rPrChange>
            </w:rPr>
            <w:delText>迫切要求</w:delText>
          </w:r>
        </w:del>
      </w:ins>
      <w:r w:rsidRPr="002240D8">
        <w:rPr>
          <w:rFonts w:ascii="Times New Roman" w:eastAsia="楷体" w:hAnsi="Times New Roman" w:cs="Times New Roman" w:hint="eastAsia"/>
          <w:kern w:val="0"/>
          <w:sz w:val="24"/>
          <w:lang w:bidi="ar"/>
          <w:rPrChange w:id="593" w:author="Yifei Zhou" w:date="2023-03-10T08:08:00Z">
            <w:rPr>
              <w:rFonts w:ascii="楷体" w:eastAsia="楷体" w:hAnsi="楷体" w:cs="黑体" w:hint="eastAsia"/>
              <w:kern w:val="0"/>
              <w:sz w:val="24"/>
              <w:lang w:bidi="ar"/>
            </w:rPr>
          </w:rPrChange>
        </w:rPr>
        <w:t>。</w:t>
      </w:r>
      <w:ins w:id="594" w:author="雪" w:date="2023-03-09T09:41:00Z">
        <w:r w:rsidRPr="002240D8">
          <w:rPr>
            <w:rFonts w:ascii="Times New Roman" w:eastAsia="楷体" w:hAnsi="Times New Roman" w:cs="Times New Roman" w:hint="eastAsia"/>
            <w:kern w:val="0"/>
            <w:sz w:val="24"/>
            <w:lang w:bidi="ar"/>
            <w:rPrChange w:id="595" w:author="Yifei Zhou" w:date="2023-03-10T08:08:00Z">
              <w:rPr>
                <w:rFonts w:ascii="楷体" w:eastAsia="楷体" w:hAnsi="楷体" w:cs="黑体" w:hint="eastAsia"/>
                <w:kern w:val="0"/>
                <w:sz w:val="24"/>
                <w:lang w:bidi="ar"/>
              </w:rPr>
            </w:rPrChange>
          </w:rPr>
          <w:t>作为减缓</w:t>
        </w:r>
      </w:ins>
      <w:ins w:id="596" w:author="雪" w:date="2023-03-09T09:50:00Z">
        <w:r w:rsidRPr="002240D8">
          <w:rPr>
            <w:rFonts w:ascii="Times New Roman" w:eastAsia="楷体" w:hAnsi="Times New Roman" w:cs="Times New Roman" w:hint="eastAsia"/>
            <w:kern w:val="0"/>
            <w:sz w:val="24"/>
            <w:lang w:bidi="ar"/>
            <w:rPrChange w:id="597" w:author="Yifei Zhou" w:date="2023-03-10T08:08:00Z">
              <w:rPr>
                <w:rFonts w:ascii="楷体" w:eastAsia="楷体" w:hAnsi="楷体" w:cs="黑体" w:hint="eastAsia"/>
                <w:kern w:val="0"/>
                <w:sz w:val="24"/>
                <w:lang w:bidi="ar"/>
              </w:rPr>
            </w:rPrChange>
          </w:rPr>
          <w:t>城市</w:t>
        </w:r>
      </w:ins>
      <w:ins w:id="598" w:author="雪" w:date="2023-03-09T09:41:00Z">
        <w:r w:rsidRPr="002240D8">
          <w:rPr>
            <w:rFonts w:ascii="Times New Roman" w:eastAsia="楷体" w:hAnsi="Times New Roman" w:cs="Times New Roman" w:hint="eastAsia"/>
            <w:kern w:val="0"/>
            <w:sz w:val="24"/>
            <w:lang w:bidi="ar"/>
            <w:rPrChange w:id="599" w:author="Yifei Zhou" w:date="2023-03-10T08:08:00Z">
              <w:rPr>
                <w:rFonts w:ascii="楷体" w:eastAsia="楷体" w:hAnsi="楷体" w:cs="黑体" w:hint="eastAsia"/>
                <w:kern w:val="0"/>
                <w:sz w:val="24"/>
                <w:lang w:bidi="ar"/>
              </w:rPr>
            </w:rPrChange>
          </w:rPr>
          <w:t>气候变化</w:t>
        </w:r>
      </w:ins>
      <w:ins w:id="600" w:author="雪" w:date="2023-03-09T17:36:00Z">
        <w:r w:rsidRPr="002240D8">
          <w:rPr>
            <w:rFonts w:ascii="Times New Roman" w:eastAsia="楷体" w:hAnsi="Times New Roman" w:cs="Times New Roman" w:hint="eastAsia"/>
            <w:kern w:val="0"/>
            <w:sz w:val="24"/>
            <w:lang w:bidi="ar"/>
            <w:rPrChange w:id="601" w:author="Yifei Zhou" w:date="2023-03-10T08:08:00Z">
              <w:rPr>
                <w:rFonts w:ascii="楷体" w:eastAsia="楷体" w:hAnsi="楷体" w:cs="黑体" w:hint="eastAsia"/>
                <w:kern w:val="0"/>
                <w:sz w:val="24"/>
                <w:lang w:bidi="ar"/>
              </w:rPr>
            </w:rPrChange>
          </w:rPr>
          <w:t>不利</w:t>
        </w:r>
      </w:ins>
      <w:ins w:id="602" w:author="雪" w:date="2023-03-09T11:33:00Z">
        <w:r w:rsidRPr="002240D8">
          <w:rPr>
            <w:rFonts w:ascii="Times New Roman" w:eastAsia="楷体" w:hAnsi="Times New Roman" w:cs="Times New Roman" w:hint="eastAsia"/>
            <w:kern w:val="0"/>
            <w:sz w:val="24"/>
            <w:lang w:bidi="ar"/>
            <w:rPrChange w:id="603" w:author="Yifei Zhou" w:date="2023-03-10T08:08:00Z">
              <w:rPr>
                <w:rFonts w:ascii="楷体" w:eastAsia="楷体" w:hAnsi="楷体" w:cs="黑体" w:hint="eastAsia"/>
                <w:kern w:val="0"/>
                <w:sz w:val="24"/>
                <w:lang w:bidi="ar"/>
              </w:rPr>
            </w:rPrChange>
          </w:rPr>
          <w:t>风险</w:t>
        </w:r>
      </w:ins>
      <w:ins w:id="604" w:author="雪" w:date="2023-03-09T09:41:00Z">
        <w:r w:rsidRPr="002240D8">
          <w:rPr>
            <w:rFonts w:ascii="Times New Roman" w:eastAsia="楷体" w:hAnsi="Times New Roman" w:cs="Times New Roman" w:hint="eastAsia"/>
            <w:kern w:val="0"/>
            <w:sz w:val="24"/>
            <w:lang w:bidi="ar"/>
            <w:rPrChange w:id="605" w:author="Yifei Zhou" w:date="2023-03-10T08:08:00Z">
              <w:rPr>
                <w:rFonts w:ascii="楷体" w:eastAsia="楷体" w:hAnsi="楷体" w:cs="黑体" w:hint="eastAsia"/>
                <w:kern w:val="0"/>
                <w:sz w:val="24"/>
                <w:lang w:bidi="ar"/>
              </w:rPr>
            </w:rPrChange>
          </w:rPr>
          <w:t>的关键要素，</w:t>
        </w:r>
      </w:ins>
      <w:r w:rsidRPr="002240D8">
        <w:rPr>
          <w:rFonts w:ascii="Times New Roman" w:eastAsia="楷体" w:hAnsi="Times New Roman" w:cs="Times New Roman" w:hint="eastAsia"/>
          <w:kern w:val="0"/>
          <w:sz w:val="24"/>
          <w:lang w:bidi="ar"/>
          <w:rPrChange w:id="606" w:author="Yifei Zhou" w:date="2023-03-10T08:08:00Z">
            <w:rPr>
              <w:rFonts w:ascii="楷体" w:eastAsia="楷体" w:hAnsi="楷体" w:cs="黑体" w:hint="eastAsia"/>
              <w:kern w:val="0"/>
              <w:sz w:val="24"/>
              <w:lang w:bidi="ar"/>
            </w:rPr>
          </w:rPrChange>
        </w:rPr>
        <w:t>包括河流在内的城市水体</w:t>
      </w:r>
      <w:ins w:id="607" w:author="雪" w:date="2023-03-09T10:10:00Z">
        <w:r w:rsidRPr="002240D8">
          <w:rPr>
            <w:rFonts w:ascii="Times New Roman" w:eastAsia="楷体" w:hAnsi="Times New Roman" w:cs="Times New Roman" w:hint="eastAsia"/>
            <w:kern w:val="0"/>
            <w:sz w:val="24"/>
            <w:lang w:bidi="ar"/>
            <w:rPrChange w:id="608" w:author="Yifei Zhou" w:date="2023-03-10T08:08:00Z">
              <w:rPr>
                <w:rFonts w:ascii="楷体" w:eastAsia="楷体" w:hAnsi="楷体" w:cs="黑体" w:hint="eastAsia"/>
                <w:kern w:val="0"/>
                <w:sz w:val="24"/>
                <w:lang w:bidi="ar"/>
              </w:rPr>
            </w:rPrChange>
          </w:rPr>
          <w:t>对周边区域气候</w:t>
        </w:r>
      </w:ins>
      <w:ins w:id="609" w:author="雪" w:date="2023-03-09T11:22:00Z">
        <w:r w:rsidRPr="002240D8">
          <w:rPr>
            <w:rFonts w:ascii="Times New Roman" w:eastAsia="楷体" w:hAnsi="Times New Roman" w:cs="Times New Roman" w:hint="eastAsia"/>
            <w:kern w:val="0"/>
            <w:sz w:val="24"/>
            <w:lang w:bidi="ar"/>
            <w:rPrChange w:id="610" w:author="Yifei Zhou" w:date="2023-03-10T08:08:00Z">
              <w:rPr>
                <w:rFonts w:ascii="楷体" w:eastAsia="楷体" w:hAnsi="楷体" w:cs="黑体" w:hint="eastAsia"/>
                <w:kern w:val="0"/>
                <w:sz w:val="24"/>
                <w:lang w:bidi="ar"/>
              </w:rPr>
            </w:rPrChange>
          </w:rPr>
          <w:t>具有潜在影响</w:t>
        </w:r>
      </w:ins>
      <w:ins w:id="611" w:author="雪" w:date="2023-03-09T09:42:00Z">
        <w:r w:rsidRPr="002240D8">
          <w:rPr>
            <w:rFonts w:ascii="Times New Roman" w:eastAsia="楷体" w:hAnsi="Times New Roman" w:cs="Times New Roman" w:hint="eastAsia"/>
            <w:kern w:val="0"/>
            <w:sz w:val="24"/>
            <w:lang w:bidi="ar"/>
            <w:rPrChange w:id="612" w:author="Yifei Zhou" w:date="2023-03-10T08:08:00Z">
              <w:rPr>
                <w:rFonts w:ascii="楷体" w:eastAsia="楷体" w:hAnsi="楷体" w:cs="黑体" w:hint="eastAsia"/>
                <w:kern w:val="0"/>
                <w:sz w:val="24"/>
                <w:lang w:bidi="ar"/>
              </w:rPr>
            </w:rPrChange>
          </w:rPr>
          <w:t>。</w:t>
        </w:r>
      </w:ins>
      <w:ins w:id="613" w:author="Yifei Zhou" w:date="2023-03-10T01:08:00Z">
        <w:r w:rsidR="00BC5E0A" w:rsidRPr="002240D8">
          <w:rPr>
            <w:rFonts w:ascii="Times New Roman" w:eastAsia="楷体" w:hAnsi="Times New Roman" w:cs="Times New Roman" w:hint="eastAsia"/>
            <w:kern w:val="0"/>
            <w:sz w:val="24"/>
            <w:lang w:bidi="ar"/>
            <w:rPrChange w:id="614" w:author="Yifei Zhou" w:date="2023-03-10T08:08:00Z">
              <w:rPr>
                <w:rFonts w:ascii="楷体" w:eastAsia="楷体" w:hAnsi="楷体" w:cs="黑体" w:hint="eastAsia"/>
                <w:kern w:val="0"/>
                <w:sz w:val="24"/>
                <w:lang w:bidi="ar"/>
              </w:rPr>
            </w:rPrChange>
          </w:rPr>
          <w:t>在我国众多城市，</w:t>
        </w:r>
      </w:ins>
      <w:ins w:id="615" w:author="雪" w:date="2023-03-09T09:45:00Z">
        <w:r w:rsidRPr="002240D8">
          <w:rPr>
            <w:rFonts w:ascii="Times New Roman" w:eastAsia="楷体" w:hAnsi="Times New Roman" w:cs="Times New Roman" w:hint="eastAsia"/>
            <w:kern w:val="0"/>
            <w:sz w:val="24"/>
            <w:lang w:bidi="ar"/>
            <w:rPrChange w:id="616" w:author="Yifei Zhou" w:date="2023-03-10T08:08:00Z">
              <w:rPr>
                <w:rFonts w:ascii="楷体" w:eastAsia="楷体" w:hAnsi="楷体" w:cs="黑体" w:hint="eastAsia"/>
                <w:kern w:val="0"/>
                <w:sz w:val="24"/>
                <w:lang w:bidi="ar"/>
              </w:rPr>
            </w:rPrChange>
          </w:rPr>
          <w:t>特别是</w:t>
        </w:r>
      </w:ins>
      <w:ins w:id="617" w:author="雪" w:date="2023-03-09T11:11:00Z">
        <w:r w:rsidRPr="002240D8">
          <w:rPr>
            <w:rFonts w:ascii="Times New Roman" w:eastAsia="楷体" w:hAnsi="Times New Roman" w:cs="Times New Roman" w:hint="eastAsia"/>
            <w:kern w:val="0"/>
            <w:sz w:val="24"/>
            <w:lang w:bidi="ar"/>
            <w:rPrChange w:id="618" w:author="Yifei Zhou" w:date="2023-03-10T08:08:00Z">
              <w:rPr>
                <w:rFonts w:ascii="楷体" w:eastAsia="楷体" w:hAnsi="楷体" w:cs="黑体" w:hint="eastAsia"/>
                <w:kern w:val="0"/>
                <w:sz w:val="24"/>
                <w:lang w:bidi="ar"/>
              </w:rPr>
            </w:rPrChange>
          </w:rPr>
          <w:t>在</w:t>
        </w:r>
      </w:ins>
      <w:ins w:id="619" w:author="雪" w:date="2023-03-09T09:45:00Z">
        <w:r w:rsidRPr="002240D8">
          <w:rPr>
            <w:rFonts w:ascii="Times New Roman" w:eastAsia="楷体" w:hAnsi="Times New Roman" w:cs="Times New Roman" w:hint="eastAsia"/>
            <w:kern w:val="0"/>
            <w:sz w:val="24"/>
            <w:lang w:bidi="ar"/>
            <w:rPrChange w:id="620" w:author="Yifei Zhou" w:date="2023-03-10T08:08:00Z">
              <w:rPr>
                <w:rFonts w:ascii="楷体" w:eastAsia="楷体" w:hAnsi="楷体" w:cs="黑体" w:hint="eastAsia"/>
                <w:kern w:val="0"/>
                <w:sz w:val="24"/>
                <w:lang w:bidi="ar"/>
              </w:rPr>
            </w:rPrChange>
          </w:rPr>
          <w:t>南方城市，</w:t>
        </w:r>
        <w:del w:id="621" w:author="Yifei Zhou" w:date="2023-03-10T01:08:00Z">
          <w:r w:rsidRPr="002240D8" w:rsidDel="00BC5E0A">
            <w:rPr>
              <w:rFonts w:ascii="Times New Roman" w:eastAsia="楷体" w:hAnsi="Times New Roman" w:cs="Times New Roman" w:hint="eastAsia"/>
              <w:kern w:val="0"/>
              <w:sz w:val="24"/>
              <w:lang w:bidi="ar"/>
              <w:rPrChange w:id="622" w:author="Yifei Zhou" w:date="2023-03-10T08:08:00Z">
                <w:rPr>
                  <w:rFonts w:ascii="楷体" w:eastAsia="楷体" w:hAnsi="楷体" w:cs="黑体" w:hint="eastAsia"/>
                  <w:kern w:val="0"/>
                  <w:sz w:val="24"/>
                  <w:lang w:bidi="ar"/>
                </w:rPr>
              </w:rPrChange>
            </w:rPr>
            <w:delText>众多</w:delText>
          </w:r>
        </w:del>
        <w:r w:rsidRPr="002240D8">
          <w:rPr>
            <w:rFonts w:ascii="Times New Roman" w:eastAsia="楷体" w:hAnsi="Times New Roman" w:cs="Times New Roman" w:hint="eastAsia"/>
            <w:kern w:val="0"/>
            <w:sz w:val="24"/>
            <w:lang w:bidi="ar"/>
            <w:rPrChange w:id="623" w:author="Yifei Zhou" w:date="2023-03-10T08:08:00Z">
              <w:rPr>
                <w:rFonts w:ascii="楷体" w:eastAsia="楷体" w:hAnsi="楷体" w:cs="黑体" w:hint="eastAsia"/>
                <w:kern w:val="0"/>
                <w:sz w:val="24"/>
                <w:lang w:bidi="ar"/>
              </w:rPr>
            </w:rPrChange>
          </w:rPr>
          <w:t>河流穿城或绕城而过</w:t>
        </w:r>
      </w:ins>
      <w:ins w:id="624" w:author="Yifei Zhou" w:date="2023-03-10T01:08:00Z">
        <w:r w:rsidR="00BC5E0A" w:rsidRPr="002240D8">
          <w:rPr>
            <w:rFonts w:ascii="Times New Roman" w:eastAsia="楷体" w:hAnsi="Times New Roman" w:cs="Times New Roman" w:hint="eastAsia"/>
            <w:kern w:val="0"/>
            <w:sz w:val="24"/>
            <w:lang w:bidi="ar"/>
            <w:rPrChange w:id="625" w:author="Yifei Zhou" w:date="2023-03-10T08:08:00Z">
              <w:rPr>
                <w:rFonts w:ascii="楷体" w:eastAsia="楷体" w:hAnsi="楷体" w:cs="黑体" w:hint="eastAsia"/>
                <w:kern w:val="0"/>
                <w:sz w:val="24"/>
                <w:lang w:bidi="ar"/>
              </w:rPr>
            </w:rPrChange>
          </w:rPr>
          <w:t>，</w:t>
        </w:r>
      </w:ins>
      <w:ins w:id="626" w:author="雪" w:date="2023-03-09T09:45:00Z">
        <w:del w:id="627" w:author="Yifei Zhou" w:date="2023-03-10T01:08:00Z">
          <w:r w:rsidRPr="002240D8" w:rsidDel="00BC5E0A">
            <w:rPr>
              <w:rFonts w:ascii="Times New Roman" w:eastAsia="楷体" w:hAnsi="Times New Roman" w:cs="Times New Roman" w:hint="eastAsia"/>
              <w:kern w:val="0"/>
              <w:sz w:val="24"/>
              <w:lang w:bidi="ar"/>
              <w:rPrChange w:id="628" w:author="Yifei Zhou" w:date="2023-03-10T08:08:00Z">
                <w:rPr>
                  <w:rFonts w:ascii="楷体" w:eastAsia="楷体" w:hAnsi="楷体" w:cs="黑体" w:hint="eastAsia"/>
                  <w:kern w:val="0"/>
                  <w:sz w:val="24"/>
                  <w:lang w:bidi="ar"/>
                </w:rPr>
              </w:rPrChange>
            </w:rPr>
            <w:delText>，</w:delText>
          </w:r>
        </w:del>
      </w:ins>
      <w:del w:id="629" w:author="雪" w:date="2023-03-09T11:27:00Z">
        <w:r w:rsidRPr="002240D8">
          <w:rPr>
            <w:rFonts w:ascii="Times New Roman" w:eastAsia="楷体" w:hAnsi="Times New Roman" w:cs="Times New Roman" w:hint="eastAsia"/>
            <w:kern w:val="0"/>
            <w:sz w:val="24"/>
            <w:lang w:bidi="ar"/>
            <w:rPrChange w:id="630" w:author="Yifei Zhou" w:date="2023-03-10T08:08:00Z">
              <w:rPr>
                <w:rFonts w:ascii="楷体" w:eastAsia="楷体" w:hAnsi="楷体" w:cs="黑体" w:hint="eastAsia"/>
                <w:kern w:val="0"/>
                <w:sz w:val="24"/>
                <w:lang w:bidi="ar"/>
              </w:rPr>
            </w:rPrChange>
          </w:rPr>
          <w:delText>是减缓气候变化不利风险的关键要素，</w:delText>
        </w:r>
      </w:del>
      <w:r w:rsidRPr="002240D8">
        <w:rPr>
          <w:rFonts w:ascii="Times New Roman" w:eastAsia="楷体" w:hAnsi="Times New Roman" w:cs="Times New Roman" w:hint="eastAsia"/>
          <w:kern w:val="0"/>
          <w:sz w:val="24"/>
          <w:lang w:bidi="ar"/>
          <w:rPrChange w:id="631" w:author="Yifei Zhou" w:date="2023-03-10T08:08:00Z">
            <w:rPr>
              <w:rFonts w:ascii="楷体" w:eastAsia="楷体" w:hAnsi="楷体" w:cs="黑体" w:hint="eastAsia"/>
              <w:kern w:val="0"/>
              <w:sz w:val="24"/>
              <w:lang w:bidi="ar"/>
            </w:rPr>
          </w:rPrChange>
        </w:rPr>
        <w:t>明确</w:t>
      </w:r>
      <w:ins w:id="632" w:author="雪" w:date="2023-03-09T17:37:00Z">
        <w:r w:rsidRPr="002240D8">
          <w:rPr>
            <w:rFonts w:ascii="Times New Roman" w:eastAsia="楷体" w:hAnsi="Times New Roman" w:cs="Times New Roman" w:hint="eastAsia"/>
            <w:kern w:val="0"/>
            <w:sz w:val="24"/>
            <w:lang w:bidi="ar"/>
            <w:rPrChange w:id="633" w:author="Yifei Zhou" w:date="2023-03-10T08:08:00Z">
              <w:rPr>
                <w:rFonts w:ascii="楷体" w:eastAsia="楷体" w:hAnsi="楷体" w:cs="黑体" w:hint="eastAsia"/>
                <w:kern w:val="0"/>
                <w:sz w:val="24"/>
                <w:lang w:bidi="ar"/>
              </w:rPr>
            </w:rPrChange>
          </w:rPr>
          <w:t>其</w:t>
        </w:r>
      </w:ins>
      <w:del w:id="634" w:author="雪" w:date="2023-03-09T11:22:00Z">
        <w:r w:rsidRPr="002240D8">
          <w:rPr>
            <w:rFonts w:ascii="Times New Roman" w:eastAsia="楷体" w:hAnsi="Times New Roman" w:cs="Times New Roman"/>
            <w:kern w:val="0"/>
            <w:sz w:val="24"/>
            <w:lang w:bidi="ar"/>
            <w:rPrChange w:id="635" w:author="Yifei Zhou" w:date="2023-03-10T08:08:00Z">
              <w:rPr>
                <w:rFonts w:ascii="楷体" w:eastAsia="楷体" w:hAnsi="楷体" w:cs="黑体"/>
                <w:kern w:val="0"/>
                <w:sz w:val="24"/>
                <w:lang w:bidi="ar"/>
              </w:rPr>
            </w:rPrChange>
          </w:rPr>
          <w:delText>其对周边气候</w:delText>
        </w:r>
      </w:del>
      <w:ins w:id="636" w:author="雪" w:date="2023-03-09T11:22:00Z">
        <w:r w:rsidRPr="002240D8">
          <w:rPr>
            <w:rFonts w:ascii="Times New Roman" w:eastAsia="楷体" w:hAnsi="Times New Roman" w:cs="Times New Roman" w:hint="eastAsia"/>
            <w:kern w:val="0"/>
            <w:sz w:val="24"/>
            <w:lang w:bidi="ar"/>
            <w:rPrChange w:id="637" w:author="Yifei Zhou" w:date="2023-03-10T08:08:00Z">
              <w:rPr>
                <w:rFonts w:ascii="楷体" w:eastAsia="楷体" w:hAnsi="楷体" w:cs="黑体" w:hint="eastAsia"/>
                <w:kern w:val="0"/>
                <w:sz w:val="24"/>
                <w:lang w:bidi="ar"/>
              </w:rPr>
            </w:rPrChange>
          </w:rPr>
          <w:t>相关</w:t>
        </w:r>
      </w:ins>
      <w:del w:id="638" w:author="雪" w:date="2023-03-09T11:22:00Z">
        <w:r w:rsidRPr="002240D8">
          <w:rPr>
            <w:rFonts w:ascii="Times New Roman" w:eastAsia="楷体" w:hAnsi="Times New Roman" w:cs="Times New Roman" w:hint="eastAsia"/>
            <w:kern w:val="0"/>
            <w:sz w:val="24"/>
            <w:lang w:bidi="ar"/>
            <w:rPrChange w:id="639" w:author="Yifei Zhou" w:date="2023-03-10T08:08:00Z">
              <w:rPr>
                <w:rFonts w:ascii="楷体" w:eastAsia="楷体" w:hAnsi="楷体" w:cs="黑体" w:hint="eastAsia"/>
                <w:kern w:val="0"/>
                <w:sz w:val="24"/>
                <w:lang w:bidi="ar"/>
              </w:rPr>
            </w:rPrChange>
          </w:rPr>
          <w:delText>的</w:delText>
        </w:r>
      </w:del>
      <w:r w:rsidRPr="002240D8">
        <w:rPr>
          <w:rFonts w:ascii="Times New Roman" w:eastAsia="楷体" w:hAnsi="Times New Roman" w:cs="Times New Roman" w:hint="eastAsia"/>
          <w:kern w:val="0"/>
          <w:sz w:val="24"/>
          <w:lang w:bidi="ar"/>
          <w:rPrChange w:id="640" w:author="Yifei Zhou" w:date="2023-03-10T08:08:00Z">
            <w:rPr>
              <w:rFonts w:ascii="楷体" w:eastAsia="楷体" w:hAnsi="楷体" w:cs="黑体" w:hint="eastAsia"/>
              <w:kern w:val="0"/>
              <w:sz w:val="24"/>
              <w:lang w:bidi="ar"/>
            </w:rPr>
          </w:rPrChange>
        </w:rPr>
        <w:t>影响</w:t>
      </w:r>
      <w:ins w:id="641" w:author="雪" w:date="2023-03-09T17:37:00Z">
        <w:r w:rsidRPr="002240D8">
          <w:rPr>
            <w:rFonts w:ascii="Times New Roman" w:eastAsia="楷体" w:hAnsi="Times New Roman" w:cs="Times New Roman" w:hint="eastAsia"/>
            <w:kern w:val="0"/>
            <w:sz w:val="24"/>
            <w:lang w:bidi="ar"/>
            <w:rPrChange w:id="642" w:author="Yifei Zhou" w:date="2023-03-10T08:08:00Z">
              <w:rPr>
                <w:rFonts w:ascii="楷体" w:eastAsia="楷体" w:hAnsi="楷体" w:cs="黑体" w:hint="eastAsia"/>
                <w:kern w:val="0"/>
                <w:sz w:val="24"/>
                <w:lang w:bidi="ar"/>
              </w:rPr>
            </w:rPrChange>
          </w:rPr>
          <w:t>及形成</w:t>
        </w:r>
      </w:ins>
      <w:del w:id="643" w:author="雪" w:date="2023-03-09T17:37:00Z">
        <w:r w:rsidRPr="002240D8">
          <w:rPr>
            <w:rFonts w:ascii="Times New Roman" w:eastAsia="楷体" w:hAnsi="Times New Roman" w:cs="Times New Roman" w:hint="eastAsia"/>
            <w:kern w:val="0"/>
            <w:sz w:val="24"/>
            <w:lang w:bidi="ar"/>
            <w:rPrChange w:id="644" w:author="Yifei Zhou" w:date="2023-03-10T08:08:00Z">
              <w:rPr>
                <w:rFonts w:ascii="楷体" w:eastAsia="楷体" w:hAnsi="楷体" w:cs="黑体" w:hint="eastAsia"/>
                <w:kern w:val="0"/>
                <w:sz w:val="24"/>
                <w:lang w:bidi="ar"/>
              </w:rPr>
            </w:rPrChange>
          </w:rPr>
          <w:delText>及</w:delText>
        </w:r>
      </w:del>
      <w:del w:id="645" w:author="雪" w:date="2023-03-09T17:36:00Z">
        <w:r w:rsidRPr="002240D8">
          <w:rPr>
            <w:rFonts w:ascii="Times New Roman" w:eastAsia="楷体" w:hAnsi="Times New Roman" w:cs="Times New Roman" w:hint="eastAsia"/>
            <w:kern w:val="0"/>
            <w:sz w:val="24"/>
            <w:lang w:bidi="ar"/>
            <w:rPrChange w:id="646" w:author="Yifei Zhou" w:date="2023-03-10T08:08:00Z">
              <w:rPr>
                <w:rFonts w:ascii="楷体" w:eastAsia="楷体" w:hAnsi="楷体" w:cs="黑体" w:hint="eastAsia"/>
                <w:kern w:val="0"/>
                <w:sz w:val="24"/>
                <w:lang w:bidi="ar"/>
              </w:rPr>
            </w:rPrChange>
          </w:rPr>
          <w:delText>其形成</w:delText>
        </w:r>
      </w:del>
      <w:r w:rsidRPr="002240D8">
        <w:rPr>
          <w:rFonts w:ascii="Times New Roman" w:eastAsia="楷体" w:hAnsi="Times New Roman" w:cs="Times New Roman" w:hint="eastAsia"/>
          <w:kern w:val="0"/>
          <w:sz w:val="24"/>
          <w:lang w:bidi="ar"/>
          <w:rPrChange w:id="647" w:author="Yifei Zhou" w:date="2023-03-10T08:08:00Z">
            <w:rPr>
              <w:rFonts w:ascii="楷体" w:eastAsia="楷体" w:hAnsi="楷体" w:cs="黑体" w:hint="eastAsia"/>
              <w:kern w:val="0"/>
              <w:sz w:val="24"/>
              <w:lang w:bidi="ar"/>
            </w:rPr>
          </w:rPrChange>
        </w:rPr>
        <w:t>机制</w:t>
      </w:r>
      <w:ins w:id="648" w:author="Yifei Zhou" w:date="2023-03-10T01:08:00Z">
        <w:r w:rsidR="00BC5E0A" w:rsidRPr="002240D8">
          <w:rPr>
            <w:rFonts w:ascii="Times New Roman" w:eastAsia="楷体" w:hAnsi="Times New Roman" w:cs="Times New Roman" w:hint="eastAsia"/>
            <w:kern w:val="0"/>
            <w:sz w:val="24"/>
            <w:lang w:bidi="ar"/>
            <w:rPrChange w:id="649" w:author="Yifei Zhou" w:date="2023-03-10T08:08:00Z">
              <w:rPr>
                <w:rFonts w:ascii="楷体" w:eastAsia="楷体" w:hAnsi="楷体" w:cs="黑体" w:hint="eastAsia"/>
                <w:kern w:val="0"/>
                <w:sz w:val="24"/>
                <w:lang w:bidi="ar"/>
              </w:rPr>
            </w:rPrChange>
          </w:rPr>
          <w:t>，</w:t>
        </w:r>
      </w:ins>
      <w:del w:id="650" w:author="Yifei Zhou" w:date="2023-03-10T01:08:00Z">
        <w:r w:rsidRPr="002240D8" w:rsidDel="00BC5E0A">
          <w:rPr>
            <w:rFonts w:ascii="Times New Roman" w:eastAsia="楷体" w:hAnsi="Times New Roman" w:cs="Times New Roman" w:hint="eastAsia"/>
            <w:kern w:val="0"/>
            <w:sz w:val="24"/>
            <w:lang w:bidi="ar"/>
            <w:rPrChange w:id="651" w:author="Yifei Zhou" w:date="2023-03-10T08:08:00Z">
              <w:rPr>
                <w:rFonts w:ascii="楷体" w:eastAsia="楷体" w:hAnsi="楷体" w:cs="黑体" w:hint="eastAsia"/>
                <w:kern w:val="0"/>
                <w:sz w:val="24"/>
                <w:lang w:bidi="ar"/>
              </w:rPr>
            </w:rPrChange>
          </w:rPr>
          <w:delText>，</w:delText>
        </w:r>
      </w:del>
      <w:r w:rsidRPr="002240D8">
        <w:rPr>
          <w:rFonts w:ascii="Times New Roman" w:eastAsia="楷体" w:hAnsi="Times New Roman" w:cs="Times New Roman" w:hint="eastAsia"/>
          <w:kern w:val="0"/>
          <w:sz w:val="24"/>
          <w:lang w:bidi="ar"/>
          <w:rPrChange w:id="652" w:author="Yifei Zhou" w:date="2023-03-10T08:08:00Z">
            <w:rPr>
              <w:rFonts w:ascii="楷体" w:eastAsia="楷体" w:hAnsi="楷体" w:cs="黑体" w:hint="eastAsia"/>
              <w:kern w:val="0"/>
              <w:sz w:val="24"/>
              <w:lang w:bidi="ar"/>
            </w:rPr>
          </w:rPrChange>
        </w:rPr>
        <w:t>对城市规划设计以科学应对气候变化至关重要。</w:t>
      </w:r>
    </w:p>
    <w:p w14:paraId="615E39C4" w14:textId="77777777" w:rsidR="00894DBC" w:rsidRPr="002240D8" w:rsidRDefault="00000000">
      <w:pPr>
        <w:widowControl/>
        <w:spacing w:after="160" w:line="360" w:lineRule="auto"/>
        <w:ind w:firstLineChars="200" w:firstLine="480"/>
        <w:jc w:val="left"/>
        <w:rPr>
          <w:del w:id="653" w:author="雪" w:date="2023-03-09T11:39:00Z"/>
          <w:rFonts w:ascii="Times New Roman" w:eastAsia="楷体" w:hAnsi="Times New Roman" w:cs="Times New Roman"/>
          <w:kern w:val="0"/>
          <w:sz w:val="24"/>
          <w:lang w:bidi="ar"/>
          <w:rPrChange w:id="654" w:author="Yifei Zhou" w:date="2023-03-10T08:08:00Z">
            <w:rPr>
              <w:del w:id="655" w:author="雪" w:date="2023-03-09T11:39:00Z"/>
              <w:rFonts w:ascii="楷体" w:eastAsia="楷体" w:hAnsi="楷体" w:cs="楷体"/>
              <w:kern w:val="0"/>
              <w:sz w:val="24"/>
              <w:lang w:bidi="ar"/>
            </w:rPr>
          </w:rPrChange>
        </w:rPr>
      </w:pPr>
      <w:del w:id="656" w:author="雪" w:date="2023-03-09T11:39:00Z">
        <w:r w:rsidRPr="002240D8">
          <w:rPr>
            <w:rFonts w:ascii="Times New Roman" w:eastAsia="楷体" w:hAnsi="Times New Roman" w:cs="Times New Roman" w:hint="eastAsia"/>
            <w:kern w:val="0"/>
            <w:sz w:val="24"/>
            <w:lang w:bidi="ar"/>
            <w:rPrChange w:id="657" w:author="Yifei Zhou" w:date="2023-03-10T08:08:00Z">
              <w:rPr>
                <w:rFonts w:ascii="楷体" w:eastAsia="楷体" w:hAnsi="楷体" w:cs="黑体" w:hint="eastAsia"/>
                <w:kern w:val="0"/>
                <w:sz w:val="24"/>
                <w:lang w:bidi="ar"/>
              </w:rPr>
            </w:rPrChange>
          </w:rPr>
          <w:delText>【</w:delText>
        </w:r>
        <w:r w:rsidRPr="002240D8">
          <w:rPr>
            <w:rFonts w:ascii="Times New Roman" w:eastAsia="楷体" w:hAnsi="Times New Roman" w:cs="Times New Roman"/>
            <w:kern w:val="0"/>
            <w:sz w:val="24"/>
            <w:lang w:bidi="ar"/>
            <w:rPrChange w:id="658" w:author="Yifei Zhou" w:date="2023-03-10T08:08:00Z">
              <w:rPr>
                <w:rFonts w:ascii="楷体" w:eastAsia="楷体" w:hAnsi="楷体" w:cs="楷体"/>
                <w:kern w:val="0"/>
                <w:sz w:val="24"/>
                <w:lang w:bidi="ar"/>
              </w:rPr>
            </w:rPrChange>
          </w:rPr>
          <w:delText>up230306 16:34</w:delText>
        </w:r>
        <w:r w:rsidRPr="002240D8">
          <w:rPr>
            <w:rFonts w:ascii="Times New Roman" w:eastAsia="楷体" w:hAnsi="Times New Roman" w:cs="Times New Roman" w:hint="eastAsia"/>
            <w:kern w:val="0"/>
            <w:sz w:val="24"/>
            <w:lang w:bidi="ar"/>
            <w:rPrChange w:id="659" w:author="Yifei Zhou" w:date="2023-03-10T08:08:00Z">
              <w:rPr>
                <w:rFonts w:ascii="楷体" w:eastAsia="楷体" w:hAnsi="楷体" w:cs="楷体" w:hint="eastAsia"/>
                <w:kern w:val="0"/>
                <w:sz w:val="24"/>
                <w:lang w:bidi="ar"/>
              </w:rPr>
            </w:rPrChange>
          </w:rPr>
          <w:delText>】</w:delText>
        </w:r>
      </w:del>
    </w:p>
    <w:p w14:paraId="76DAEC9E" w14:textId="77777777" w:rsidR="00894DBC" w:rsidRPr="002240D8" w:rsidRDefault="00000000">
      <w:pPr>
        <w:widowControl/>
        <w:spacing w:after="160" w:line="360" w:lineRule="auto"/>
        <w:ind w:firstLineChars="200" w:firstLine="480"/>
        <w:jc w:val="left"/>
        <w:rPr>
          <w:del w:id="660" w:author="雪" w:date="2023-03-09T11:53:00Z"/>
          <w:rFonts w:ascii="Times New Roman" w:eastAsia="楷体" w:hAnsi="Times New Roman" w:cs="Times New Roman"/>
          <w:sz w:val="24"/>
          <w:rPrChange w:id="661" w:author="Yifei Zhou" w:date="2023-03-10T08:08:00Z">
            <w:rPr>
              <w:del w:id="662" w:author="雪" w:date="2023-03-09T11:53:00Z"/>
              <w:rFonts w:ascii="楷体" w:eastAsia="楷体" w:hAnsi="楷体" w:cs="黑体"/>
              <w:sz w:val="24"/>
            </w:rPr>
          </w:rPrChange>
        </w:rPr>
        <w:pPrChange w:id="663" w:author="雪" w:date="2023-03-09T11:53:00Z">
          <w:pPr>
            <w:widowControl/>
            <w:spacing w:after="160" w:line="360" w:lineRule="auto"/>
            <w:jc w:val="left"/>
          </w:pPr>
        </w:pPrChange>
      </w:pPr>
      <w:del w:id="664" w:author="雪" w:date="2023-03-09T11:39:00Z">
        <w:r w:rsidRPr="002240D8">
          <w:rPr>
            <w:rFonts w:ascii="Times New Roman" w:eastAsia="楷体" w:hAnsi="Times New Roman" w:cs="Times New Roman"/>
            <w:kern w:val="0"/>
            <w:sz w:val="24"/>
            <w:lang w:bidi="ar"/>
            <w:rPrChange w:id="665" w:author="Yifei Zhou" w:date="2023-03-10T08:08:00Z">
              <w:rPr>
                <w:rFonts w:ascii="楷体" w:eastAsia="楷体" w:hAnsi="楷体" w:cs="黑体"/>
                <w:kern w:val="0"/>
                <w:sz w:val="24"/>
                <w:lang w:bidi="ar"/>
              </w:rPr>
            </w:rPrChange>
          </w:rPr>
          <w:delText xml:space="preserve">    </w:delText>
        </w:r>
      </w:del>
      <w:r w:rsidRPr="002240D8">
        <w:rPr>
          <w:rFonts w:ascii="Times New Roman" w:eastAsia="楷体" w:hAnsi="Times New Roman" w:cs="Times New Roman" w:hint="eastAsia"/>
          <w:kern w:val="0"/>
          <w:sz w:val="24"/>
          <w:lang w:bidi="ar"/>
          <w:rPrChange w:id="666" w:author="Yifei Zhou" w:date="2023-03-10T08:08:00Z">
            <w:rPr>
              <w:rFonts w:ascii="楷体" w:eastAsia="楷体" w:hAnsi="楷体" w:cs="黑体" w:hint="eastAsia"/>
              <w:kern w:val="0"/>
              <w:sz w:val="24"/>
              <w:lang w:bidi="ar"/>
            </w:rPr>
          </w:rPrChange>
        </w:rPr>
        <w:t>以往关于</w:t>
      </w:r>
      <w:r w:rsidRPr="002240D8">
        <w:rPr>
          <w:rFonts w:ascii="Times New Roman" w:eastAsia="楷体" w:hAnsi="Times New Roman" w:cs="Times New Roman" w:hint="eastAsia"/>
          <w:kern w:val="0"/>
          <w:sz w:val="24"/>
          <w:highlight w:val="cyan"/>
          <w:lang w:bidi="ar"/>
          <w:rPrChange w:id="667" w:author="Yifei Zhou" w:date="2023-03-10T08:08:00Z">
            <w:rPr>
              <w:rFonts w:ascii="楷体" w:eastAsia="楷体" w:hAnsi="楷体" w:cs="黑体" w:hint="eastAsia"/>
              <w:kern w:val="0"/>
              <w:sz w:val="24"/>
              <w:highlight w:val="cyan"/>
              <w:lang w:bidi="ar"/>
            </w:rPr>
          </w:rPrChange>
        </w:rPr>
        <w:t>城市水体</w:t>
      </w:r>
      <w:r w:rsidRPr="002240D8">
        <w:rPr>
          <w:rFonts w:ascii="Times New Roman" w:eastAsia="楷体" w:hAnsi="Times New Roman" w:cs="Times New Roman" w:hint="eastAsia"/>
          <w:kern w:val="0"/>
          <w:sz w:val="24"/>
          <w:lang w:bidi="ar"/>
          <w:rPrChange w:id="668" w:author="Yifei Zhou" w:date="2023-03-10T08:08:00Z">
            <w:rPr>
              <w:rFonts w:ascii="楷体" w:eastAsia="楷体" w:hAnsi="楷体" w:cs="黑体" w:hint="eastAsia"/>
              <w:kern w:val="0"/>
              <w:sz w:val="24"/>
              <w:lang w:bidi="ar"/>
            </w:rPr>
          </w:rPrChange>
        </w:rPr>
        <w:t>对周边区域</w:t>
      </w:r>
      <w:r w:rsidRPr="002240D8">
        <w:rPr>
          <w:rFonts w:ascii="Times New Roman" w:eastAsia="楷体" w:hAnsi="Times New Roman" w:cs="Times New Roman" w:hint="eastAsia"/>
          <w:kern w:val="0"/>
          <w:sz w:val="24"/>
          <w:highlight w:val="green"/>
          <w:lang w:bidi="ar"/>
          <w:rPrChange w:id="669" w:author="Yifei Zhou" w:date="2023-03-10T08:08:00Z">
            <w:rPr>
              <w:rFonts w:ascii="楷体" w:eastAsia="楷体" w:hAnsi="楷体" w:cs="黑体" w:hint="eastAsia"/>
              <w:kern w:val="0"/>
              <w:sz w:val="24"/>
              <w:highlight w:val="green"/>
              <w:lang w:bidi="ar"/>
            </w:rPr>
          </w:rPrChange>
        </w:rPr>
        <w:t>热环境影响</w:t>
      </w:r>
      <w:r w:rsidRPr="002240D8">
        <w:rPr>
          <w:rFonts w:ascii="Times New Roman" w:eastAsia="楷体" w:hAnsi="Times New Roman" w:cs="Times New Roman" w:hint="eastAsia"/>
          <w:kern w:val="0"/>
          <w:sz w:val="24"/>
          <w:lang w:bidi="ar"/>
          <w:rPrChange w:id="670" w:author="Yifei Zhou" w:date="2023-03-10T08:08:00Z">
            <w:rPr>
              <w:rFonts w:ascii="楷体" w:eastAsia="楷体" w:hAnsi="楷体" w:cs="黑体" w:hint="eastAsia"/>
              <w:kern w:val="0"/>
              <w:sz w:val="24"/>
              <w:lang w:bidi="ar"/>
            </w:rPr>
          </w:rPrChange>
        </w:rPr>
        <w:t>的研究主要基于</w:t>
      </w:r>
      <w:r w:rsidRPr="002240D8">
        <w:rPr>
          <w:rFonts w:ascii="Times New Roman" w:eastAsia="楷体" w:hAnsi="Times New Roman" w:cs="Times New Roman" w:hint="eastAsia"/>
          <w:kern w:val="0"/>
          <w:sz w:val="24"/>
          <w:highlight w:val="cyan"/>
          <w:lang w:bidi="ar"/>
          <w:rPrChange w:id="671" w:author="Yifei Zhou" w:date="2023-03-10T08:08:00Z">
            <w:rPr>
              <w:rFonts w:ascii="楷体" w:eastAsia="楷体" w:hAnsi="楷体" w:cs="黑体" w:hint="eastAsia"/>
              <w:kern w:val="0"/>
              <w:sz w:val="24"/>
              <w:highlight w:val="cyan"/>
              <w:lang w:bidi="ar"/>
            </w:rPr>
          </w:rPrChange>
        </w:rPr>
        <w:t>地表温度</w:t>
      </w:r>
      <w:r w:rsidRPr="002240D8">
        <w:rPr>
          <w:rFonts w:ascii="Times New Roman" w:eastAsia="楷体" w:hAnsi="Times New Roman" w:cs="Times New Roman" w:hint="eastAsia"/>
          <w:kern w:val="0"/>
          <w:sz w:val="24"/>
          <w:lang w:bidi="ar"/>
          <w:rPrChange w:id="672" w:author="Yifei Zhou" w:date="2023-03-10T08:08:00Z">
            <w:rPr>
              <w:rFonts w:ascii="楷体" w:eastAsia="楷体" w:hAnsi="楷体" w:cs="黑体" w:hint="eastAsia"/>
              <w:kern w:val="0"/>
              <w:sz w:val="24"/>
              <w:lang w:bidi="ar"/>
            </w:rPr>
          </w:rPrChange>
        </w:rPr>
        <w:t>，</w:t>
      </w:r>
      <w:del w:id="673" w:author="雪" w:date="2023-03-09T11:39:00Z">
        <w:r w:rsidRPr="002240D8">
          <w:rPr>
            <w:rFonts w:ascii="Times New Roman" w:eastAsia="楷体" w:hAnsi="Times New Roman" w:cs="Times New Roman"/>
            <w:kern w:val="0"/>
            <w:sz w:val="24"/>
            <w:lang w:bidi="ar"/>
            <w:rPrChange w:id="674" w:author="Yifei Zhou" w:date="2023-03-10T08:08:00Z">
              <w:rPr>
                <w:rFonts w:ascii="楷体" w:eastAsia="楷体" w:hAnsi="楷体" w:cs="黑体"/>
                <w:kern w:val="0"/>
                <w:sz w:val="24"/>
                <w:lang w:bidi="ar"/>
              </w:rPr>
            </w:rPrChange>
          </w:rPr>
          <w:delText>缺乏对</w:delText>
        </w:r>
      </w:del>
      <w:ins w:id="675" w:author="雪" w:date="2023-03-09T11:39:00Z">
        <w:r w:rsidRPr="002240D8">
          <w:rPr>
            <w:rFonts w:ascii="Times New Roman" w:eastAsia="楷体" w:hAnsi="Times New Roman" w:cs="Times New Roman" w:hint="eastAsia"/>
            <w:kern w:val="0"/>
            <w:sz w:val="24"/>
            <w:lang w:bidi="ar"/>
            <w:rPrChange w:id="676" w:author="Yifei Zhou" w:date="2023-03-10T08:08:00Z">
              <w:rPr>
                <w:rFonts w:ascii="楷体" w:eastAsia="楷体" w:hAnsi="楷体" w:cs="黑体" w:hint="eastAsia"/>
                <w:kern w:val="0"/>
                <w:sz w:val="24"/>
                <w:lang w:bidi="ar"/>
              </w:rPr>
            </w:rPrChange>
          </w:rPr>
          <w:t>缺少</w:t>
        </w:r>
      </w:ins>
      <w:r w:rsidRPr="002240D8">
        <w:rPr>
          <w:rFonts w:ascii="Times New Roman" w:eastAsia="楷体" w:hAnsi="Times New Roman" w:cs="Times New Roman" w:hint="eastAsia"/>
          <w:kern w:val="0"/>
          <w:sz w:val="24"/>
          <w:lang w:bidi="ar"/>
          <w:rPrChange w:id="677" w:author="Yifei Zhou" w:date="2023-03-10T08:08:00Z">
            <w:rPr>
              <w:rFonts w:ascii="楷体" w:eastAsia="楷体" w:hAnsi="楷体" w:cs="黑体" w:hint="eastAsia"/>
              <w:kern w:val="0"/>
              <w:sz w:val="24"/>
              <w:lang w:bidi="ar"/>
            </w:rPr>
          </w:rPrChange>
        </w:rPr>
        <w:t>与</w:t>
      </w:r>
      <w:r w:rsidRPr="002240D8">
        <w:rPr>
          <w:rFonts w:ascii="Times New Roman" w:eastAsia="楷体" w:hAnsi="Times New Roman" w:cs="Times New Roman" w:hint="eastAsia"/>
          <w:kern w:val="0"/>
          <w:sz w:val="24"/>
          <w:highlight w:val="cyan"/>
          <w:lang w:bidi="ar"/>
          <w:rPrChange w:id="678" w:author="Yifei Zhou" w:date="2023-03-10T08:08:00Z">
            <w:rPr>
              <w:rFonts w:ascii="楷体" w:eastAsia="楷体" w:hAnsi="楷体" w:cs="黑体" w:hint="eastAsia"/>
              <w:kern w:val="0"/>
              <w:sz w:val="24"/>
              <w:highlight w:val="cyan"/>
              <w:lang w:bidi="ar"/>
            </w:rPr>
          </w:rPrChange>
        </w:rPr>
        <w:t>居民舒适度</w:t>
      </w:r>
      <w:r w:rsidRPr="002240D8">
        <w:rPr>
          <w:rFonts w:ascii="Times New Roman" w:eastAsia="楷体" w:hAnsi="Times New Roman" w:cs="Times New Roman" w:hint="eastAsia"/>
          <w:kern w:val="0"/>
          <w:sz w:val="24"/>
          <w:lang w:bidi="ar"/>
          <w:rPrChange w:id="679" w:author="Yifei Zhou" w:date="2023-03-10T08:08:00Z">
            <w:rPr>
              <w:rFonts w:ascii="楷体" w:eastAsia="楷体" w:hAnsi="楷体" w:cs="黑体" w:hint="eastAsia"/>
              <w:kern w:val="0"/>
              <w:sz w:val="24"/>
              <w:lang w:bidi="ar"/>
            </w:rPr>
          </w:rPrChange>
        </w:rPr>
        <w:t>更相关的</w:t>
      </w:r>
      <w:r w:rsidRPr="002240D8">
        <w:rPr>
          <w:rFonts w:ascii="Times New Roman" w:eastAsia="楷体" w:hAnsi="Times New Roman" w:cs="Times New Roman" w:hint="eastAsia"/>
          <w:kern w:val="0"/>
          <w:sz w:val="24"/>
          <w:highlight w:val="cyan"/>
          <w:lang w:bidi="ar"/>
          <w:rPrChange w:id="680" w:author="Yifei Zhou" w:date="2023-03-10T08:08:00Z">
            <w:rPr>
              <w:rFonts w:ascii="楷体" w:eastAsia="楷体" w:hAnsi="楷体" w:cs="黑体" w:hint="eastAsia"/>
              <w:kern w:val="0"/>
              <w:sz w:val="24"/>
              <w:highlight w:val="cyan"/>
              <w:lang w:bidi="ar"/>
            </w:rPr>
          </w:rPrChange>
        </w:rPr>
        <w:t>行人高度处</w:t>
      </w:r>
      <w:r w:rsidRPr="002240D8">
        <w:rPr>
          <w:rFonts w:ascii="Times New Roman" w:eastAsia="楷体" w:hAnsi="Times New Roman" w:cs="Times New Roman" w:hint="eastAsia"/>
          <w:kern w:val="0"/>
          <w:sz w:val="24"/>
          <w:lang w:bidi="ar"/>
          <w:rPrChange w:id="681" w:author="Yifei Zhou" w:date="2023-03-10T08:08:00Z">
            <w:rPr>
              <w:rFonts w:ascii="楷体" w:eastAsia="楷体" w:hAnsi="楷体" w:cs="黑体" w:hint="eastAsia"/>
              <w:kern w:val="0"/>
              <w:sz w:val="24"/>
              <w:lang w:bidi="ar"/>
            </w:rPr>
          </w:rPrChange>
        </w:rPr>
        <w:t>的相应热环境效应</w:t>
      </w:r>
      <w:ins w:id="682" w:author="雪" w:date="2023-03-09T11:40:00Z">
        <w:r w:rsidRPr="002240D8">
          <w:rPr>
            <w:rFonts w:ascii="Times New Roman" w:eastAsia="楷体" w:hAnsi="Times New Roman" w:cs="Times New Roman" w:hint="eastAsia"/>
            <w:kern w:val="0"/>
            <w:sz w:val="24"/>
            <w:lang w:bidi="ar"/>
            <w:rPrChange w:id="683" w:author="Yifei Zhou" w:date="2023-03-10T08:08:00Z">
              <w:rPr>
                <w:rFonts w:ascii="楷体" w:eastAsia="楷体" w:hAnsi="楷体" w:cs="黑体" w:hint="eastAsia"/>
                <w:kern w:val="0"/>
                <w:sz w:val="24"/>
                <w:lang w:bidi="ar"/>
              </w:rPr>
            </w:rPrChange>
          </w:rPr>
          <w:t>关注</w:t>
        </w:r>
      </w:ins>
      <w:del w:id="684" w:author="雪" w:date="2023-03-09T11:40:00Z">
        <w:r w:rsidRPr="002240D8">
          <w:rPr>
            <w:rFonts w:ascii="Times New Roman" w:eastAsia="楷体" w:hAnsi="Times New Roman" w:cs="Times New Roman" w:hint="eastAsia"/>
            <w:kern w:val="0"/>
            <w:sz w:val="24"/>
            <w:lang w:bidi="ar"/>
            <w:rPrChange w:id="685" w:author="Yifei Zhou" w:date="2023-03-10T08:08:00Z">
              <w:rPr>
                <w:rFonts w:ascii="楷体" w:eastAsia="楷体" w:hAnsi="楷体" w:cs="黑体" w:hint="eastAsia"/>
                <w:kern w:val="0"/>
                <w:sz w:val="24"/>
                <w:lang w:bidi="ar"/>
              </w:rPr>
            </w:rPrChange>
          </w:rPr>
          <w:delText>相关研究</w:delText>
        </w:r>
      </w:del>
      <w:r w:rsidRPr="002240D8">
        <w:rPr>
          <w:rFonts w:ascii="Times New Roman" w:eastAsia="楷体" w:hAnsi="Times New Roman" w:cs="Times New Roman" w:hint="eastAsia"/>
          <w:kern w:val="0"/>
          <w:sz w:val="24"/>
          <w:lang w:bidi="ar"/>
          <w:rPrChange w:id="686" w:author="Yifei Zhou" w:date="2023-03-10T08:08:00Z">
            <w:rPr>
              <w:rFonts w:ascii="楷体" w:eastAsia="楷体" w:hAnsi="楷体" w:cs="黑体" w:hint="eastAsia"/>
              <w:kern w:val="0"/>
              <w:sz w:val="24"/>
              <w:lang w:bidi="ar"/>
            </w:rPr>
          </w:rPrChange>
        </w:rPr>
        <w:t>，</w:t>
      </w:r>
      <w:ins w:id="687" w:author="雪" w:date="2023-03-09T11:40:00Z">
        <w:r w:rsidRPr="002240D8">
          <w:rPr>
            <w:rFonts w:ascii="Times New Roman" w:eastAsia="楷体" w:hAnsi="Times New Roman" w:cs="Times New Roman" w:hint="eastAsia"/>
            <w:kern w:val="0"/>
            <w:sz w:val="24"/>
            <w:lang w:bidi="ar"/>
            <w:rPrChange w:id="688" w:author="Yifei Zhou" w:date="2023-03-10T08:08:00Z">
              <w:rPr>
                <w:rFonts w:ascii="楷体" w:eastAsia="楷体" w:hAnsi="楷体" w:cs="黑体" w:hint="eastAsia"/>
                <w:kern w:val="0"/>
                <w:sz w:val="24"/>
                <w:lang w:bidi="ar"/>
              </w:rPr>
            </w:rPrChange>
          </w:rPr>
          <w:t>特别是</w:t>
        </w:r>
      </w:ins>
      <w:r w:rsidRPr="002240D8">
        <w:rPr>
          <w:rFonts w:ascii="Times New Roman" w:eastAsia="楷体" w:hAnsi="Times New Roman" w:cs="Times New Roman" w:hint="eastAsia"/>
          <w:kern w:val="0"/>
          <w:sz w:val="24"/>
          <w:lang w:bidi="ar"/>
          <w:rPrChange w:id="689" w:author="Yifei Zhou" w:date="2023-03-10T08:08:00Z">
            <w:rPr>
              <w:rFonts w:ascii="楷体" w:eastAsia="楷体" w:hAnsi="楷体" w:cs="黑体" w:hint="eastAsia"/>
              <w:kern w:val="0"/>
              <w:sz w:val="24"/>
              <w:lang w:bidi="ar"/>
            </w:rPr>
          </w:rPrChange>
        </w:rPr>
        <w:t>对</w:t>
      </w:r>
      <w:r w:rsidRPr="002240D8">
        <w:rPr>
          <w:rFonts w:ascii="Times New Roman" w:eastAsia="楷体" w:hAnsi="Times New Roman" w:cs="Times New Roman" w:hint="eastAsia"/>
          <w:kern w:val="0"/>
          <w:sz w:val="24"/>
          <w:lang w:bidi="ar"/>
          <w:rPrChange w:id="690" w:author="Yifei Zhou" w:date="2023-03-10T08:08:00Z">
            <w:rPr>
              <w:rFonts w:ascii="楷体" w:eastAsia="楷体" w:hAnsi="楷体" w:cs="楷体" w:hint="eastAsia"/>
              <w:kern w:val="0"/>
              <w:sz w:val="24"/>
              <w:lang w:bidi="ar"/>
            </w:rPr>
          </w:rPrChange>
        </w:rPr>
        <w:t>其时空分异特征、</w:t>
      </w:r>
      <w:r w:rsidRPr="002240D8">
        <w:rPr>
          <w:rFonts w:ascii="Times New Roman" w:eastAsia="楷体" w:hAnsi="Times New Roman" w:cs="Times New Roman" w:hint="eastAsia"/>
          <w:kern w:val="0"/>
          <w:sz w:val="24"/>
          <w:highlight w:val="cyan"/>
          <w:lang w:bidi="ar"/>
          <w:rPrChange w:id="691" w:author="Yifei Zhou" w:date="2023-03-10T08:08:00Z">
            <w:rPr>
              <w:rFonts w:ascii="楷体" w:eastAsia="楷体" w:hAnsi="楷体" w:cs="楷体" w:hint="eastAsia"/>
              <w:kern w:val="0"/>
              <w:sz w:val="24"/>
              <w:highlight w:val="cyan"/>
              <w:lang w:bidi="ar"/>
            </w:rPr>
          </w:rPrChange>
        </w:rPr>
        <w:t>关键影响因素和形成机制</w:t>
      </w:r>
      <w:r w:rsidRPr="002240D8">
        <w:rPr>
          <w:rFonts w:ascii="Times New Roman" w:eastAsia="楷体" w:hAnsi="Times New Roman" w:cs="Times New Roman" w:hint="eastAsia"/>
          <w:kern w:val="0"/>
          <w:sz w:val="24"/>
          <w:lang w:bidi="ar"/>
          <w:rPrChange w:id="692" w:author="Yifei Zhou" w:date="2023-03-10T08:08:00Z">
            <w:rPr>
              <w:rFonts w:ascii="楷体" w:eastAsia="楷体" w:hAnsi="楷体" w:cs="楷体" w:hint="eastAsia"/>
              <w:kern w:val="0"/>
              <w:sz w:val="24"/>
              <w:lang w:bidi="ar"/>
            </w:rPr>
          </w:rPrChange>
        </w:rPr>
        <w:t>的认识不足</w:t>
      </w:r>
      <w:r w:rsidRPr="002240D8">
        <w:rPr>
          <w:rFonts w:ascii="Times New Roman" w:eastAsia="楷体" w:hAnsi="Times New Roman" w:cs="Times New Roman" w:hint="eastAsia"/>
          <w:kern w:val="0"/>
          <w:sz w:val="24"/>
          <w:lang w:bidi="ar"/>
          <w:rPrChange w:id="693" w:author="Yifei Zhou" w:date="2023-03-10T08:08:00Z">
            <w:rPr>
              <w:rFonts w:ascii="楷体" w:eastAsia="楷体" w:hAnsi="楷体" w:cs="黑体" w:hint="eastAsia"/>
              <w:kern w:val="0"/>
              <w:sz w:val="24"/>
              <w:lang w:bidi="ar"/>
            </w:rPr>
          </w:rPrChange>
        </w:rPr>
        <w:t>。</w:t>
      </w:r>
      <w:del w:id="694" w:author="雪" w:date="2023-03-09T11:42:00Z">
        <w:r w:rsidRPr="002240D8">
          <w:rPr>
            <w:rFonts w:ascii="Times New Roman" w:eastAsia="楷体" w:hAnsi="Times New Roman" w:cs="Times New Roman" w:hint="eastAsia"/>
            <w:kern w:val="0"/>
            <w:sz w:val="24"/>
            <w:lang w:bidi="ar"/>
            <w:rPrChange w:id="695" w:author="Yifei Zhou" w:date="2023-03-10T08:08:00Z">
              <w:rPr>
                <w:rFonts w:ascii="楷体" w:eastAsia="楷体" w:hAnsi="楷体" w:cs="黑体" w:hint="eastAsia"/>
                <w:kern w:val="0"/>
                <w:sz w:val="24"/>
                <w:lang w:bidi="ar"/>
              </w:rPr>
            </w:rPrChange>
          </w:rPr>
          <w:delText>因此，</w:delText>
        </w:r>
      </w:del>
      <w:r w:rsidRPr="002240D8">
        <w:rPr>
          <w:rFonts w:ascii="Times New Roman" w:eastAsia="楷体" w:hAnsi="Times New Roman" w:cs="Times New Roman" w:hint="eastAsia"/>
          <w:kern w:val="0"/>
          <w:sz w:val="24"/>
          <w:lang w:bidi="ar"/>
          <w:rPrChange w:id="696" w:author="Yifei Zhou" w:date="2023-03-10T08:08:00Z">
            <w:rPr>
              <w:rFonts w:ascii="楷体" w:eastAsia="楷体" w:hAnsi="楷体" w:cs="黑体" w:hint="eastAsia"/>
              <w:kern w:val="0"/>
              <w:sz w:val="24"/>
              <w:lang w:bidi="ar"/>
            </w:rPr>
          </w:rPrChange>
        </w:rPr>
        <w:t>相关研究结果对于</w:t>
      </w:r>
      <w:r w:rsidRPr="002240D8">
        <w:rPr>
          <w:rFonts w:ascii="Times New Roman" w:eastAsia="楷体" w:hAnsi="Times New Roman" w:cs="Times New Roman" w:hint="eastAsia"/>
          <w:kern w:val="0"/>
          <w:sz w:val="24"/>
          <w:highlight w:val="cyan"/>
          <w:lang w:bidi="ar"/>
          <w:rPrChange w:id="697" w:author="Yifei Zhou" w:date="2023-03-10T08:08:00Z">
            <w:rPr>
              <w:rFonts w:ascii="楷体" w:eastAsia="楷体" w:hAnsi="楷体" w:cs="黑体" w:hint="eastAsia"/>
              <w:kern w:val="0"/>
              <w:sz w:val="24"/>
              <w:highlight w:val="cyan"/>
              <w:lang w:bidi="ar"/>
            </w:rPr>
          </w:rPrChange>
        </w:rPr>
        <w:t>滨江地区</w:t>
      </w:r>
      <w:r w:rsidRPr="002240D8">
        <w:rPr>
          <w:rFonts w:ascii="Times New Roman" w:eastAsia="楷体" w:hAnsi="Times New Roman" w:cs="Times New Roman" w:hint="eastAsia"/>
          <w:kern w:val="0"/>
          <w:sz w:val="24"/>
          <w:lang w:bidi="ar"/>
          <w:rPrChange w:id="698" w:author="Yifei Zhou" w:date="2023-03-10T08:08:00Z">
            <w:rPr>
              <w:rFonts w:ascii="楷体" w:eastAsia="楷体" w:hAnsi="楷体" w:cs="黑体" w:hint="eastAsia"/>
              <w:kern w:val="0"/>
              <w:sz w:val="24"/>
              <w:lang w:bidi="ar"/>
            </w:rPr>
          </w:rPrChange>
        </w:rPr>
        <w:t>城市规划设计的参考价值</w:t>
      </w:r>
      <w:ins w:id="699" w:author="雪" w:date="2023-03-09T11:48:00Z">
        <w:r w:rsidRPr="002240D8">
          <w:rPr>
            <w:rFonts w:ascii="Times New Roman" w:eastAsia="楷体" w:hAnsi="Times New Roman" w:cs="Times New Roman" w:hint="eastAsia"/>
            <w:kern w:val="0"/>
            <w:sz w:val="24"/>
            <w:lang w:bidi="ar"/>
            <w:rPrChange w:id="700" w:author="Yifei Zhou" w:date="2023-03-10T08:08:00Z">
              <w:rPr>
                <w:rFonts w:ascii="楷体" w:eastAsia="楷体" w:hAnsi="楷体" w:cs="黑体" w:hint="eastAsia"/>
                <w:kern w:val="0"/>
                <w:sz w:val="24"/>
                <w:lang w:bidi="ar"/>
              </w:rPr>
            </w:rPrChange>
          </w:rPr>
          <w:t>还比较</w:t>
        </w:r>
      </w:ins>
      <w:r w:rsidRPr="002240D8">
        <w:rPr>
          <w:rFonts w:ascii="Times New Roman" w:eastAsia="楷体" w:hAnsi="Times New Roman" w:cs="Times New Roman" w:hint="eastAsia"/>
          <w:kern w:val="0"/>
          <w:sz w:val="24"/>
          <w:lang w:bidi="ar"/>
          <w:rPrChange w:id="701" w:author="Yifei Zhou" w:date="2023-03-10T08:08:00Z">
            <w:rPr>
              <w:rFonts w:ascii="楷体" w:eastAsia="楷体" w:hAnsi="楷体" w:cs="黑体" w:hint="eastAsia"/>
              <w:kern w:val="0"/>
              <w:sz w:val="24"/>
              <w:lang w:bidi="ar"/>
            </w:rPr>
          </w:rPrChange>
        </w:rPr>
        <w:t>有限。</w:t>
      </w:r>
      <w:del w:id="702" w:author="雪" w:date="2023-03-09T17:55:00Z">
        <w:r w:rsidRPr="002240D8">
          <w:rPr>
            <w:rFonts w:ascii="Times New Roman" w:eastAsia="楷体" w:hAnsi="Times New Roman" w:cs="Times New Roman" w:hint="eastAsia"/>
            <w:kern w:val="0"/>
            <w:sz w:val="24"/>
            <w:lang w:bidi="ar"/>
            <w:rPrChange w:id="703" w:author="Yifei Zhou" w:date="2023-03-10T08:08:00Z">
              <w:rPr>
                <w:rFonts w:ascii="楷体" w:eastAsia="楷体" w:hAnsi="楷体" w:cs="黑体" w:hint="eastAsia"/>
                <w:kern w:val="0"/>
                <w:sz w:val="24"/>
                <w:lang w:bidi="ar"/>
              </w:rPr>
            </w:rPrChange>
          </w:rPr>
          <w:delText>【</w:delText>
        </w:r>
        <w:r w:rsidRPr="002240D8">
          <w:rPr>
            <w:rFonts w:ascii="Times New Roman" w:eastAsia="楷体" w:hAnsi="Times New Roman" w:cs="Times New Roman"/>
            <w:kern w:val="0"/>
            <w:sz w:val="24"/>
            <w:lang w:bidi="ar"/>
            <w:rPrChange w:id="704" w:author="Yifei Zhou" w:date="2023-03-10T08:08:00Z">
              <w:rPr>
                <w:rFonts w:ascii="楷体" w:eastAsia="楷体" w:hAnsi="楷体" w:cs="楷体"/>
                <w:kern w:val="0"/>
                <w:sz w:val="24"/>
                <w:lang w:bidi="ar"/>
              </w:rPr>
            </w:rPrChange>
          </w:rPr>
          <w:delText>up230306 15:12</w:delText>
        </w:r>
        <w:r w:rsidRPr="002240D8">
          <w:rPr>
            <w:rFonts w:ascii="Times New Roman" w:eastAsia="楷体" w:hAnsi="Times New Roman" w:cs="Times New Roman" w:hint="eastAsia"/>
            <w:kern w:val="0"/>
            <w:sz w:val="24"/>
            <w:lang w:bidi="ar"/>
            <w:rPrChange w:id="705" w:author="Yifei Zhou" w:date="2023-03-10T08:08:00Z">
              <w:rPr>
                <w:rFonts w:ascii="楷体" w:eastAsia="楷体" w:hAnsi="楷体" w:cs="黑体" w:hint="eastAsia"/>
                <w:kern w:val="0"/>
                <w:sz w:val="24"/>
                <w:lang w:bidi="ar"/>
              </w:rPr>
            </w:rPrChange>
          </w:rPr>
          <w:delText>】</w:delText>
        </w:r>
        <w:commentRangeStart w:id="706"/>
        <w:commentRangeEnd w:id="706"/>
        <w:r w:rsidRPr="002240D8">
          <w:rPr>
            <w:rFonts w:ascii="Times New Roman" w:eastAsia="楷体" w:hAnsi="Times New Roman" w:cs="Times New Roman"/>
            <w:kern w:val="0"/>
            <w:sz w:val="24"/>
            <w:lang w:bidi="ar"/>
            <w:rPrChange w:id="707" w:author="Yifei Zhou" w:date="2023-03-10T08:08:00Z">
              <w:rPr>
                <w:rFonts w:ascii="楷体" w:eastAsia="楷体" w:hAnsi="楷体" w:cs="黑体"/>
                <w:kern w:val="0"/>
                <w:sz w:val="24"/>
                <w:lang w:bidi="ar"/>
              </w:rPr>
            </w:rPrChange>
          </w:rPr>
          <w:commentReference w:id="706"/>
        </w:r>
      </w:del>
    </w:p>
    <w:p w14:paraId="6B72B6A9" w14:textId="7D1BA2F5" w:rsidR="00894DBC" w:rsidRPr="002240D8" w:rsidRDefault="00000000">
      <w:pPr>
        <w:widowControl/>
        <w:spacing w:after="160" w:line="360" w:lineRule="auto"/>
        <w:ind w:firstLineChars="200" w:firstLine="480"/>
        <w:jc w:val="left"/>
        <w:rPr>
          <w:del w:id="708" w:author="雪" w:date="2023-03-09T11:53:00Z"/>
          <w:rFonts w:ascii="Times New Roman" w:eastAsia="楷体" w:hAnsi="Times New Roman" w:cs="Times New Roman"/>
          <w:kern w:val="0"/>
          <w:sz w:val="24"/>
          <w:lang w:bidi="ar"/>
          <w:rPrChange w:id="709" w:author="Yifei Zhou" w:date="2023-03-10T08:08:00Z">
            <w:rPr>
              <w:del w:id="710" w:author="雪" w:date="2023-03-09T11:53:00Z"/>
              <w:rFonts w:ascii="楷体" w:eastAsia="楷体" w:hAnsi="楷体" w:cs="黑体"/>
              <w:kern w:val="0"/>
              <w:sz w:val="24"/>
              <w:lang w:bidi="ar"/>
            </w:rPr>
          </w:rPrChange>
        </w:rPr>
      </w:pPr>
      <w:del w:id="711" w:author="雪" w:date="2023-03-09T11:53:00Z">
        <w:r w:rsidRPr="002240D8">
          <w:rPr>
            <w:rFonts w:ascii="Times New Roman" w:eastAsia="楷体" w:hAnsi="Times New Roman" w:cs="Times New Roman"/>
            <w:kern w:val="0"/>
            <w:sz w:val="24"/>
            <w:lang w:bidi="ar"/>
            <w:rPrChange w:id="712" w:author="Yifei Zhou" w:date="2023-03-10T08:08:00Z">
              <w:rPr>
                <w:rFonts w:ascii="楷体" w:eastAsia="楷体" w:hAnsi="楷体" w:cs="楷体"/>
                <w:kern w:val="0"/>
                <w:sz w:val="24"/>
                <w:lang w:bidi="ar"/>
              </w:rPr>
            </w:rPrChange>
          </w:rPr>
          <w:delText xml:space="preserve">   </w:delText>
        </w:r>
      </w:del>
      <w:del w:id="713" w:author="雪" w:date="2023-03-09T11:54:00Z">
        <w:r w:rsidRPr="002240D8">
          <w:rPr>
            <w:rFonts w:ascii="Times New Roman" w:eastAsia="楷体" w:hAnsi="Times New Roman" w:cs="Times New Roman"/>
            <w:kern w:val="0"/>
            <w:sz w:val="24"/>
            <w:lang w:bidi="ar"/>
            <w:rPrChange w:id="714" w:author="Yifei Zhou" w:date="2023-03-10T08:08:00Z">
              <w:rPr>
                <w:rFonts w:ascii="楷体" w:eastAsia="楷体" w:hAnsi="楷体" w:cs="楷体"/>
                <w:kern w:val="0"/>
                <w:sz w:val="24"/>
                <w:lang w:bidi="ar"/>
              </w:rPr>
            </w:rPrChange>
          </w:rPr>
          <w:delText xml:space="preserve"> </w:delText>
        </w:r>
      </w:del>
      <w:r w:rsidRPr="002240D8">
        <w:rPr>
          <w:rFonts w:ascii="Times New Roman" w:eastAsia="楷体" w:hAnsi="Times New Roman" w:cs="Times New Roman" w:hint="eastAsia"/>
          <w:kern w:val="0"/>
          <w:sz w:val="24"/>
          <w:lang w:bidi="ar"/>
          <w:rPrChange w:id="715" w:author="Yifei Zhou" w:date="2023-03-10T08:08:00Z">
            <w:rPr>
              <w:rFonts w:ascii="楷体" w:eastAsia="楷体" w:hAnsi="楷体" w:cs="黑体" w:hint="eastAsia"/>
              <w:kern w:val="0"/>
              <w:sz w:val="24"/>
              <w:lang w:bidi="ar"/>
            </w:rPr>
          </w:rPrChange>
        </w:rPr>
        <w:t>针对</w:t>
      </w:r>
      <w:r w:rsidRPr="002240D8">
        <w:rPr>
          <w:rFonts w:ascii="Times New Roman" w:eastAsia="楷体" w:hAnsi="Times New Roman" w:cs="Times New Roman" w:hint="eastAsia"/>
          <w:kern w:val="0"/>
          <w:sz w:val="24"/>
          <w:highlight w:val="cyan"/>
          <w:lang w:bidi="ar"/>
          <w:rPrChange w:id="716" w:author="Yifei Zhou" w:date="2023-03-10T08:08:00Z">
            <w:rPr>
              <w:rFonts w:ascii="楷体" w:eastAsia="楷体" w:hAnsi="楷体" w:cs="黑体" w:hint="eastAsia"/>
              <w:kern w:val="0"/>
              <w:sz w:val="24"/>
              <w:highlight w:val="cyan"/>
              <w:lang w:bidi="ar"/>
            </w:rPr>
          </w:rPrChange>
        </w:rPr>
        <w:t>上述</w:t>
      </w:r>
      <w:del w:id="717" w:author="雪" w:date="2023-03-09T11:49:00Z">
        <w:r w:rsidRPr="002240D8">
          <w:rPr>
            <w:rFonts w:ascii="Times New Roman" w:eastAsia="楷体" w:hAnsi="Times New Roman" w:cs="Times New Roman" w:hint="eastAsia"/>
            <w:kern w:val="0"/>
            <w:sz w:val="24"/>
            <w:highlight w:val="cyan"/>
            <w:lang w:bidi="ar"/>
            <w:rPrChange w:id="718" w:author="Yifei Zhou" w:date="2023-03-10T08:08:00Z">
              <w:rPr>
                <w:rFonts w:ascii="楷体" w:eastAsia="楷体" w:hAnsi="楷体" w:cs="黑体" w:hint="eastAsia"/>
                <w:kern w:val="0"/>
                <w:sz w:val="24"/>
                <w:highlight w:val="cyan"/>
                <w:lang w:bidi="ar"/>
              </w:rPr>
            </w:rPrChange>
          </w:rPr>
          <w:delText>研究</w:delText>
        </w:r>
        <w:r w:rsidRPr="002240D8">
          <w:rPr>
            <w:rFonts w:ascii="Times New Roman" w:eastAsia="楷体" w:hAnsi="Times New Roman" w:cs="Times New Roman" w:hint="eastAsia"/>
            <w:kern w:val="0"/>
            <w:sz w:val="24"/>
            <w:lang w:bidi="ar"/>
            <w:rPrChange w:id="719" w:author="Yifei Zhou" w:date="2023-03-10T08:08:00Z">
              <w:rPr>
                <w:rFonts w:ascii="楷体" w:eastAsia="楷体" w:hAnsi="楷体" w:cs="黑体" w:hint="eastAsia"/>
                <w:kern w:val="0"/>
                <w:sz w:val="24"/>
                <w:lang w:bidi="ar"/>
              </w:rPr>
            </w:rPrChange>
          </w:rPr>
          <w:delText>的</w:delText>
        </w:r>
      </w:del>
      <w:r w:rsidRPr="002240D8">
        <w:rPr>
          <w:rFonts w:ascii="Times New Roman" w:eastAsia="楷体" w:hAnsi="Times New Roman" w:cs="Times New Roman" w:hint="eastAsia"/>
          <w:kern w:val="0"/>
          <w:sz w:val="24"/>
          <w:lang w:bidi="ar"/>
          <w:rPrChange w:id="720" w:author="Yifei Zhou" w:date="2023-03-10T08:08:00Z">
            <w:rPr>
              <w:rFonts w:ascii="楷体" w:eastAsia="楷体" w:hAnsi="楷体" w:cs="黑体" w:hint="eastAsia"/>
              <w:kern w:val="0"/>
              <w:sz w:val="24"/>
              <w:lang w:bidi="ar"/>
            </w:rPr>
          </w:rPrChange>
        </w:rPr>
        <w:t>不足，本项目拟以</w:t>
      </w:r>
      <w:del w:id="721" w:author="Yifei Zhou" w:date="2023-03-09T22:26:00Z">
        <w:r w:rsidRPr="002240D8">
          <w:rPr>
            <w:rFonts w:ascii="Times New Roman" w:eastAsia="楷体" w:hAnsi="Times New Roman" w:cs="Times New Roman" w:hint="eastAsia"/>
            <w:kern w:val="0"/>
            <w:sz w:val="24"/>
            <w:lang w:bidi="ar"/>
            <w:rPrChange w:id="722" w:author="Yifei Zhou" w:date="2023-03-10T08:08:00Z">
              <w:rPr>
                <w:rFonts w:ascii="楷体" w:eastAsia="楷体" w:hAnsi="楷体" w:cs="黑体" w:hint="eastAsia"/>
                <w:kern w:val="0"/>
                <w:sz w:val="24"/>
                <w:lang w:bidi="ar"/>
              </w:rPr>
            </w:rPrChange>
          </w:rPr>
          <w:delText>位于</w:delText>
        </w:r>
        <w:r w:rsidRPr="002240D8">
          <w:rPr>
            <w:rFonts w:ascii="Times New Roman" w:eastAsia="楷体" w:hAnsi="Times New Roman" w:cs="Times New Roman" w:hint="eastAsia"/>
            <w:kern w:val="0"/>
            <w:sz w:val="24"/>
            <w:highlight w:val="cyan"/>
            <w:lang w:bidi="ar"/>
            <w:rPrChange w:id="723" w:author="Yifei Zhou" w:date="2023-03-10T08:08:00Z">
              <w:rPr>
                <w:rFonts w:ascii="楷体" w:eastAsia="楷体" w:hAnsi="楷体" w:cs="黑体" w:hint="eastAsia"/>
                <w:kern w:val="0"/>
                <w:sz w:val="24"/>
                <w:highlight w:val="cyan"/>
                <w:lang w:bidi="ar"/>
              </w:rPr>
            </w:rPrChange>
          </w:rPr>
          <w:delText>长江流域上游</w:delText>
        </w:r>
      </w:del>
      <w:ins w:id="724" w:author="雪" w:date="2023-03-09T11:49:00Z">
        <w:del w:id="725" w:author="Yifei Zhou" w:date="2023-03-09T22:26:00Z">
          <w:r w:rsidRPr="002240D8">
            <w:rPr>
              <w:rFonts w:ascii="Times New Roman" w:eastAsia="楷体" w:hAnsi="Times New Roman" w:cs="Times New Roman" w:hint="eastAsia"/>
              <w:kern w:val="0"/>
              <w:sz w:val="24"/>
              <w:highlight w:val="cyan"/>
              <w:lang w:bidi="ar"/>
              <w:rPrChange w:id="726" w:author="Yifei Zhou" w:date="2023-03-10T08:08:00Z">
                <w:rPr>
                  <w:rFonts w:ascii="楷体" w:eastAsia="楷体" w:hAnsi="楷体" w:cs="黑体" w:hint="eastAsia"/>
                  <w:kern w:val="0"/>
                  <w:sz w:val="24"/>
                  <w:highlight w:val="cyan"/>
                  <w:lang w:bidi="ar"/>
                </w:rPr>
              </w:rPrChange>
            </w:rPr>
            <w:delText>的</w:delText>
          </w:r>
        </w:del>
      </w:ins>
      <w:del w:id="727" w:author="雪" w:date="2023-03-09T11:44:00Z">
        <w:r w:rsidRPr="002240D8">
          <w:rPr>
            <w:rFonts w:ascii="Times New Roman" w:eastAsia="楷体" w:hAnsi="Times New Roman" w:cs="Times New Roman"/>
            <w:kern w:val="0"/>
            <w:sz w:val="24"/>
            <w:highlight w:val="cyan"/>
            <w:lang w:bidi="ar"/>
            <w:rPrChange w:id="728" w:author="Yifei Zhou" w:date="2023-03-10T08:08:00Z">
              <w:rPr>
                <w:rFonts w:ascii="楷体" w:eastAsia="楷体" w:hAnsi="楷体" w:cs="黑体"/>
                <w:kern w:val="0"/>
                <w:sz w:val="24"/>
                <w:highlight w:val="cyan"/>
                <w:lang w:bidi="ar"/>
              </w:rPr>
            </w:rPrChange>
          </w:rPr>
          <w:delText>的</w:delText>
        </w:r>
      </w:del>
      <w:r w:rsidRPr="002240D8">
        <w:rPr>
          <w:rFonts w:ascii="Times New Roman" w:eastAsia="楷体" w:hAnsi="Times New Roman" w:cs="Times New Roman" w:hint="eastAsia"/>
          <w:kern w:val="0"/>
          <w:sz w:val="24"/>
          <w:highlight w:val="cyan"/>
          <w:lang w:bidi="ar"/>
          <w:rPrChange w:id="729" w:author="Yifei Zhou" w:date="2023-03-10T08:08:00Z">
            <w:rPr>
              <w:rFonts w:ascii="楷体" w:eastAsia="楷体" w:hAnsi="楷体" w:cs="黑体" w:hint="eastAsia"/>
              <w:kern w:val="0"/>
              <w:sz w:val="24"/>
              <w:highlight w:val="cyan"/>
              <w:lang w:bidi="ar"/>
            </w:rPr>
          </w:rPrChange>
        </w:rPr>
        <w:t>重庆</w:t>
      </w:r>
      <w:r w:rsidRPr="002240D8">
        <w:rPr>
          <w:rFonts w:ascii="Times New Roman" w:eastAsia="楷体" w:hAnsi="Times New Roman" w:cs="Times New Roman" w:hint="eastAsia"/>
          <w:kern w:val="0"/>
          <w:sz w:val="24"/>
          <w:lang w:bidi="ar"/>
          <w:rPrChange w:id="730" w:author="Yifei Zhou" w:date="2023-03-10T08:08:00Z">
            <w:rPr>
              <w:rFonts w:ascii="楷体" w:eastAsia="楷体" w:hAnsi="楷体" w:cs="黑体" w:hint="eastAsia"/>
              <w:kern w:val="0"/>
              <w:sz w:val="24"/>
              <w:lang w:bidi="ar"/>
            </w:rPr>
          </w:rPrChange>
        </w:rPr>
        <w:t>为例，</w:t>
      </w:r>
      <w:r w:rsidRPr="002240D8">
        <w:rPr>
          <w:rFonts w:ascii="Times New Roman" w:eastAsia="楷体" w:hAnsi="Times New Roman" w:cs="Times New Roman" w:hint="eastAsia"/>
          <w:kern w:val="0"/>
          <w:sz w:val="24"/>
          <w:lang w:bidi="ar"/>
          <w:rPrChange w:id="731" w:author="Yifei Zhou" w:date="2023-03-10T08:08:00Z">
            <w:rPr>
              <w:rFonts w:ascii="楷体" w:eastAsia="楷体" w:hAnsi="楷体" w:cs="楷体" w:hint="eastAsia"/>
              <w:kern w:val="0"/>
              <w:sz w:val="24"/>
              <w:lang w:bidi="ar"/>
            </w:rPr>
          </w:rPrChange>
        </w:rPr>
        <w:t>提出</w:t>
      </w:r>
      <w:ins w:id="732" w:author="雪" w:date="2023-03-09T17:38:00Z">
        <w:del w:id="733" w:author="Yifei Zhou" w:date="2023-03-10T01:15:00Z">
          <w:r w:rsidRPr="002240D8" w:rsidDel="00CF62CD">
            <w:rPr>
              <w:rFonts w:ascii="Times New Roman" w:eastAsia="楷体" w:hAnsi="Times New Roman" w:cs="Times New Roman" w:hint="eastAsia"/>
              <w:kern w:val="0"/>
              <w:sz w:val="24"/>
              <w:lang w:bidi="ar"/>
              <w:rPrChange w:id="734" w:author="Yifei Zhou" w:date="2023-03-10T08:08:00Z">
                <w:rPr>
                  <w:rFonts w:ascii="楷体" w:eastAsia="楷体" w:hAnsi="楷体" w:cs="楷体" w:hint="eastAsia"/>
                  <w:kern w:val="0"/>
                  <w:sz w:val="24"/>
                  <w:lang w:bidi="ar"/>
                </w:rPr>
              </w:rPrChange>
            </w:rPr>
            <w:delText>以</w:delText>
          </w:r>
        </w:del>
      </w:ins>
      <w:r w:rsidRPr="002240D8">
        <w:rPr>
          <w:rFonts w:ascii="Times New Roman" w:eastAsia="楷体" w:hAnsi="Times New Roman" w:cs="Times New Roman" w:hint="eastAsia"/>
          <w:kern w:val="0"/>
          <w:sz w:val="24"/>
          <w:highlight w:val="green"/>
          <w:lang w:bidi="ar"/>
          <w:rPrChange w:id="735" w:author="Yifei Zhou" w:date="2023-03-10T08:08:00Z">
            <w:rPr>
              <w:rFonts w:ascii="楷体" w:eastAsia="楷体" w:hAnsi="楷体" w:cs="楷体" w:hint="eastAsia"/>
              <w:kern w:val="0"/>
              <w:sz w:val="24"/>
              <w:highlight w:val="green"/>
              <w:lang w:bidi="ar"/>
            </w:rPr>
          </w:rPrChange>
        </w:rPr>
        <w:t>“河流冠层热效应”</w:t>
      </w:r>
      <w:ins w:id="736" w:author="雪" w:date="2023-03-09T11:51:00Z">
        <w:del w:id="737" w:author="Yifei Zhou" w:date="2023-03-10T00:46:00Z">
          <w:r w:rsidRPr="002240D8" w:rsidDel="002D3D40">
            <w:rPr>
              <w:rFonts w:ascii="Times New Roman" w:eastAsia="楷体" w:hAnsi="Times New Roman" w:cs="Times New Roman" w:hint="eastAsia"/>
              <w:kern w:val="0"/>
              <w:sz w:val="24"/>
              <w:highlight w:val="green"/>
              <w:lang w:bidi="ar"/>
              <w:rPrChange w:id="738" w:author="Yifei Zhou" w:date="2023-03-10T08:08:00Z">
                <w:rPr>
                  <w:rFonts w:ascii="楷体" w:eastAsia="楷体" w:hAnsi="楷体" w:cs="楷体" w:hint="eastAsia"/>
                  <w:kern w:val="0"/>
                  <w:sz w:val="24"/>
                  <w:highlight w:val="green"/>
                  <w:lang w:bidi="ar"/>
                </w:rPr>
              </w:rPrChange>
            </w:rPr>
            <w:delText>定义</w:delText>
          </w:r>
        </w:del>
      </w:ins>
      <w:ins w:id="739" w:author="Yifei Zhou" w:date="2023-03-10T01:16:00Z">
        <w:r w:rsidR="00CF62CD" w:rsidRPr="002240D8">
          <w:rPr>
            <w:rFonts w:ascii="Times New Roman" w:eastAsia="楷体" w:hAnsi="Times New Roman" w:cs="Times New Roman" w:hint="eastAsia"/>
            <w:kern w:val="0"/>
            <w:sz w:val="24"/>
            <w:highlight w:val="green"/>
            <w:lang w:bidi="ar"/>
            <w:rPrChange w:id="740" w:author="Yifei Zhou" w:date="2023-03-10T08:08:00Z">
              <w:rPr>
                <w:rFonts w:ascii="楷体" w:eastAsia="楷体" w:hAnsi="楷体" w:cs="楷体" w:hint="eastAsia"/>
                <w:kern w:val="0"/>
                <w:sz w:val="24"/>
                <w:highlight w:val="green"/>
                <w:lang w:bidi="ar"/>
              </w:rPr>
            </w:rPrChange>
          </w:rPr>
          <w:t>来</w:t>
        </w:r>
      </w:ins>
      <w:ins w:id="741" w:author="Yifei Zhou" w:date="2023-03-10T00:46:00Z">
        <w:r w:rsidR="002D3D40" w:rsidRPr="002240D8">
          <w:rPr>
            <w:rFonts w:ascii="Times New Roman" w:eastAsia="楷体" w:hAnsi="Times New Roman" w:cs="Times New Roman" w:hint="eastAsia"/>
            <w:kern w:val="0"/>
            <w:sz w:val="24"/>
            <w:highlight w:val="green"/>
            <w:lang w:bidi="ar"/>
            <w:rPrChange w:id="742" w:author="Yifei Zhou" w:date="2023-03-10T08:08:00Z">
              <w:rPr>
                <w:rFonts w:ascii="楷体" w:eastAsia="楷体" w:hAnsi="楷体" w:cs="楷体" w:hint="eastAsia"/>
                <w:kern w:val="0"/>
                <w:sz w:val="24"/>
                <w:highlight w:val="green"/>
                <w:lang w:bidi="ar"/>
              </w:rPr>
            </w:rPrChange>
          </w:rPr>
          <w:t>描述</w:t>
        </w:r>
      </w:ins>
      <w:del w:id="743" w:author="雪" w:date="2023-03-09T11:51:00Z">
        <w:r w:rsidRPr="002240D8">
          <w:rPr>
            <w:rFonts w:ascii="Times New Roman" w:eastAsia="楷体" w:hAnsi="Times New Roman" w:cs="Times New Roman" w:hint="eastAsia"/>
            <w:kern w:val="0"/>
            <w:sz w:val="24"/>
            <w:lang w:bidi="ar"/>
            <w:rPrChange w:id="744" w:author="Yifei Zhou" w:date="2023-03-10T08:08:00Z">
              <w:rPr>
                <w:rFonts w:ascii="楷体" w:eastAsia="楷体" w:hAnsi="楷体" w:cs="楷体" w:hint="eastAsia"/>
                <w:kern w:val="0"/>
                <w:sz w:val="24"/>
                <w:lang w:bidi="ar"/>
              </w:rPr>
            </w:rPrChange>
          </w:rPr>
          <w:delText>的概念并建立新的指标体系来描述</w:delText>
        </w:r>
      </w:del>
      <w:r w:rsidRPr="002240D8">
        <w:rPr>
          <w:rFonts w:ascii="Times New Roman" w:eastAsia="楷体" w:hAnsi="Times New Roman" w:cs="Times New Roman" w:hint="eastAsia"/>
          <w:kern w:val="0"/>
          <w:sz w:val="24"/>
          <w:highlight w:val="cyan"/>
          <w:lang w:bidi="ar"/>
          <w:rPrChange w:id="745" w:author="Yifei Zhou" w:date="2023-03-10T08:08:00Z">
            <w:rPr>
              <w:rFonts w:ascii="楷体" w:eastAsia="楷体" w:hAnsi="楷体" w:cs="楷体" w:hint="eastAsia"/>
              <w:kern w:val="0"/>
              <w:sz w:val="24"/>
              <w:highlight w:val="cyan"/>
              <w:lang w:bidi="ar"/>
            </w:rPr>
          </w:rPrChange>
        </w:rPr>
        <w:t>行人高度处</w:t>
      </w:r>
      <w:r w:rsidRPr="002240D8">
        <w:rPr>
          <w:rFonts w:ascii="Times New Roman" w:eastAsia="楷体" w:hAnsi="Times New Roman" w:cs="Times New Roman" w:hint="eastAsia"/>
          <w:kern w:val="0"/>
          <w:sz w:val="24"/>
          <w:lang w:bidi="ar"/>
          <w:rPrChange w:id="746" w:author="Yifei Zhou" w:date="2023-03-10T08:08:00Z">
            <w:rPr>
              <w:rFonts w:ascii="楷体" w:eastAsia="楷体" w:hAnsi="楷体" w:cs="楷体" w:hint="eastAsia"/>
              <w:kern w:val="0"/>
              <w:sz w:val="24"/>
              <w:lang w:bidi="ar"/>
            </w:rPr>
          </w:rPrChange>
        </w:rPr>
        <w:t>的</w:t>
      </w:r>
      <w:r w:rsidRPr="002240D8">
        <w:rPr>
          <w:rFonts w:ascii="Times New Roman" w:eastAsia="楷体" w:hAnsi="Times New Roman" w:cs="Times New Roman" w:hint="eastAsia"/>
          <w:kern w:val="0"/>
          <w:sz w:val="24"/>
          <w:highlight w:val="green"/>
          <w:lang w:bidi="ar"/>
          <w:rPrChange w:id="747" w:author="Yifei Zhou" w:date="2023-03-10T08:08:00Z">
            <w:rPr>
              <w:rFonts w:ascii="楷体" w:eastAsia="楷体" w:hAnsi="楷体" w:cs="楷体" w:hint="eastAsia"/>
              <w:kern w:val="0"/>
              <w:sz w:val="24"/>
              <w:highlight w:val="green"/>
              <w:lang w:bidi="ar"/>
            </w:rPr>
          </w:rPrChange>
        </w:rPr>
        <w:t>河流热环境</w:t>
      </w:r>
      <w:ins w:id="748" w:author="雪" w:date="2023-03-09T11:51:00Z">
        <w:r w:rsidRPr="002240D8">
          <w:rPr>
            <w:rFonts w:ascii="Times New Roman" w:eastAsia="楷体" w:hAnsi="Times New Roman" w:cs="Times New Roman" w:hint="eastAsia"/>
            <w:kern w:val="0"/>
            <w:sz w:val="24"/>
            <w:highlight w:val="green"/>
            <w:lang w:bidi="ar"/>
            <w:rPrChange w:id="749" w:author="Yifei Zhou" w:date="2023-03-10T08:08:00Z">
              <w:rPr>
                <w:rFonts w:ascii="楷体" w:eastAsia="楷体" w:hAnsi="楷体" w:cs="楷体" w:hint="eastAsia"/>
                <w:kern w:val="0"/>
                <w:sz w:val="24"/>
                <w:highlight w:val="green"/>
                <w:lang w:bidi="ar"/>
              </w:rPr>
            </w:rPrChange>
          </w:rPr>
          <w:t>影响</w:t>
        </w:r>
      </w:ins>
      <w:del w:id="750" w:author="雪" w:date="2023-03-09T11:51:00Z">
        <w:r w:rsidRPr="002240D8">
          <w:rPr>
            <w:rFonts w:ascii="Times New Roman" w:eastAsia="楷体" w:hAnsi="Times New Roman" w:cs="Times New Roman" w:hint="eastAsia"/>
            <w:kern w:val="0"/>
            <w:sz w:val="24"/>
            <w:highlight w:val="green"/>
            <w:lang w:bidi="ar"/>
            <w:rPrChange w:id="751" w:author="Yifei Zhou" w:date="2023-03-10T08:08:00Z">
              <w:rPr>
                <w:rFonts w:ascii="楷体" w:eastAsia="楷体" w:hAnsi="楷体" w:cs="楷体" w:hint="eastAsia"/>
                <w:kern w:val="0"/>
                <w:sz w:val="24"/>
                <w:highlight w:val="green"/>
                <w:lang w:bidi="ar"/>
              </w:rPr>
            </w:rPrChange>
          </w:rPr>
          <w:delText>效应</w:delText>
        </w:r>
      </w:del>
      <w:r w:rsidRPr="002240D8">
        <w:rPr>
          <w:rFonts w:ascii="Times New Roman" w:eastAsia="楷体" w:hAnsi="Times New Roman" w:cs="Times New Roman" w:hint="eastAsia"/>
          <w:kern w:val="0"/>
          <w:sz w:val="24"/>
          <w:lang w:bidi="ar"/>
          <w:rPrChange w:id="752" w:author="Yifei Zhou" w:date="2023-03-10T08:08:00Z">
            <w:rPr>
              <w:rFonts w:ascii="楷体" w:eastAsia="楷体" w:hAnsi="楷体" w:cs="楷体" w:hint="eastAsia"/>
              <w:kern w:val="0"/>
              <w:sz w:val="24"/>
              <w:lang w:bidi="ar"/>
            </w:rPr>
          </w:rPrChange>
        </w:rPr>
        <w:t>，</w:t>
      </w:r>
      <w:ins w:id="753" w:author="雪" w:date="2023-03-09T17:38:00Z">
        <w:r w:rsidRPr="002240D8">
          <w:rPr>
            <w:rFonts w:ascii="Times New Roman" w:eastAsia="楷体" w:hAnsi="Times New Roman" w:cs="Times New Roman" w:hint="eastAsia"/>
            <w:kern w:val="0"/>
            <w:sz w:val="24"/>
            <w:lang w:bidi="ar"/>
            <w:rPrChange w:id="754" w:author="Yifei Zhou" w:date="2023-03-10T08:08:00Z">
              <w:rPr>
                <w:rFonts w:ascii="楷体" w:eastAsia="楷体" w:hAnsi="楷体" w:cs="楷体" w:hint="eastAsia"/>
                <w:kern w:val="0"/>
                <w:sz w:val="24"/>
                <w:lang w:bidi="ar"/>
              </w:rPr>
            </w:rPrChange>
          </w:rPr>
          <w:t>并</w:t>
        </w:r>
      </w:ins>
      <w:ins w:id="755" w:author="雪" w:date="2023-03-09T11:51:00Z">
        <w:r w:rsidRPr="002240D8">
          <w:rPr>
            <w:rFonts w:ascii="Times New Roman" w:eastAsia="楷体" w:hAnsi="Times New Roman" w:cs="Times New Roman" w:hint="eastAsia"/>
            <w:kern w:val="0"/>
            <w:sz w:val="24"/>
            <w:lang w:bidi="ar"/>
            <w:rPrChange w:id="756" w:author="Yifei Zhou" w:date="2023-03-10T08:08:00Z">
              <w:rPr>
                <w:rFonts w:ascii="楷体" w:eastAsia="楷体" w:hAnsi="楷体" w:cs="楷体" w:hint="eastAsia"/>
                <w:kern w:val="0"/>
                <w:sz w:val="24"/>
                <w:lang w:bidi="ar"/>
              </w:rPr>
            </w:rPrChange>
          </w:rPr>
          <w:t>建立新的指标体系</w:t>
        </w:r>
      </w:ins>
      <w:ins w:id="757" w:author="Yifei Zhou" w:date="2023-03-10T01:09:00Z">
        <w:r w:rsidR="00BC5E0A" w:rsidRPr="002240D8">
          <w:rPr>
            <w:rFonts w:ascii="Times New Roman" w:eastAsia="楷体" w:hAnsi="Times New Roman" w:cs="Times New Roman" w:hint="eastAsia"/>
            <w:kern w:val="0"/>
            <w:sz w:val="24"/>
            <w:lang w:bidi="ar"/>
            <w:rPrChange w:id="758" w:author="Yifei Zhou" w:date="2023-03-10T08:08:00Z">
              <w:rPr>
                <w:rFonts w:ascii="楷体" w:eastAsia="楷体" w:hAnsi="楷体" w:cs="楷体" w:hint="eastAsia"/>
                <w:kern w:val="0"/>
                <w:sz w:val="24"/>
                <w:lang w:bidi="ar"/>
              </w:rPr>
            </w:rPrChange>
          </w:rPr>
          <w:t>以</w:t>
        </w:r>
      </w:ins>
      <w:r w:rsidRPr="002240D8">
        <w:rPr>
          <w:rFonts w:ascii="Times New Roman" w:eastAsia="楷体" w:hAnsi="Times New Roman" w:cs="Times New Roman" w:hint="eastAsia"/>
          <w:kern w:val="0"/>
          <w:sz w:val="24"/>
          <w:lang w:bidi="ar"/>
          <w:rPrChange w:id="759" w:author="Yifei Zhou" w:date="2023-03-10T08:08:00Z">
            <w:rPr>
              <w:rFonts w:ascii="楷体" w:eastAsia="楷体" w:hAnsi="楷体" w:cs="楷体" w:hint="eastAsia"/>
              <w:kern w:val="0"/>
              <w:sz w:val="24"/>
              <w:lang w:bidi="ar"/>
            </w:rPr>
          </w:rPrChange>
        </w:rPr>
        <w:t>分析</w:t>
      </w:r>
      <w:r w:rsidRPr="002240D8">
        <w:rPr>
          <w:rFonts w:ascii="Times New Roman" w:eastAsia="楷体" w:hAnsi="Times New Roman" w:cs="Times New Roman" w:hint="eastAsia"/>
          <w:kern w:val="0"/>
          <w:sz w:val="24"/>
          <w:lang w:bidi="ar"/>
          <w:rPrChange w:id="760" w:author="Yifei Zhou" w:date="2023-03-10T08:08:00Z">
            <w:rPr>
              <w:rFonts w:ascii="楷体" w:eastAsia="楷体" w:hAnsi="楷体" w:cs="黑体" w:hint="eastAsia"/>
              <w:kern w:val="0"/>
              <w:sz w:val="24"/>
              <w:lang w:bidi="ar"/>
            </w:rPr>
          </w:rPrChange>
        </w:rPr>
        <w:t>其时空</w:t>
      </w:r>
      <w:ins w:id="761" w:author="Yifei Zhou" w:date="2023-03-10T01:09:00Z">
        <w:r w:rsidR="00BC5E0A" w:rsidRPr="002240D8">
          <w:rPr>
            <w:rFonts w:ascii="Times New Roman" w:eastAsia="楷体" w:hAnsi="Times New Roman" w:cs="Times New Roman" w:hint="eastAsia"/>
            <w:kern w:val="0"/>
            <w:sz w:val="24"/>
            <w:lang w:bidi="ar"/>
            <w:rPrChange w:id="762" w:author="Yifei Zhou" w:date="2023-03-10T08:08:00Z">
              <w:rPr>
                <w:rFonts w:ascii="楷体" w:eastAsia="楷体" w:hAnsi="楷体" w:cs="黑体" w:hint="eastAsia"/>
                <w:kern w:val="0"/>
                <w:sz w:val="24"/>
                <w:lang w:bidi="ar"/>
              </w:rPr>
            </w:rPrChange>
          </w:rPr>
          <w:t>分异特征</w:t>
        </w:r>
      </w:ins>
      <w:del w:id="763" w:author="Yifei Zhou" w:date="2023-03-10T01:09:00Z">
        <w:r w:rsidRPr="002240D8" w:rsidDel="00BC5E0A">
          <w:rPr>
            <w:rFonts w:ascii="Times New Roman" w:eastAsia="楷体" w:hAnsi="Times New Roman" w:cs="Times New Roman" w:hint="eastAsia"/>
            <w:kern w:val="0"/>
            <w:sz w:val="24"/>
            <w:lang w:bidi="ar"/>
            <w:rPrChange w:id="764" w:author="Yifei Zhou" w:date="2023-03-10T08:08:00Z">
              <w:rPr>
                <w:rFonts w:ascii="楷体" w:eastAsia="楷体" w:hAnsi="楷体" w:cs="黑体" w:hint="eastAsia"/>
                <w:kern w:val="0"/>
                <w:sz w:val="24"/>
                <w:lang w:bidi="ar"/>
              </w:rPr>
            </w:rPrChange>
          </w:rPr>
          <w:delText>格局</w:delText>
        </w:r>
      </w:del>
      <w:del w:id="765" w:author="雪" w:date="2023-03-09T11:51:00Z">
        <w:r w:rsidRPr="002240D8">
          <w:rPr>
            <w:rFonts w:ascii="Times New Roman" w:eastAsia="楷体" w:hAnsi="Times New Roman" w:cs="Times New Roman" w:hint="eastAsia"/>
            <w:kern w:val="0"/>
            <w:sz w:val="24"/>
            <w:lang w:bidi="ar"/>
            <w:rPrChange w:id="766" w:author="Yifei Zhou" w:date="2023-03-10T08:08:00Z">
              <w:rPr>
                <w:rFonts w:ascii="楷体" w:eastAsia="楷体" w:hAnsi="楷体" w:cs="黑体" w:hint="eastAsia"/>
                <w:kern w:val="0"/>
                <w:sz w:val="24"/>
                <w:lang w:bidi="ar"/>
              </w:rPr>
            </w:rPrChange>
          </w:rPr>
          <w:delText>，</w:delText>
        </w:r>
      </w:del>
      <w:ins w:id="767" w:author="雪" w:date="2023-03-09T11:51:00Z">
        <w:r w:rsidRPr="002240D8">
          <w:rPr>
            <w:rFonts w:ascii="Times New Roman" w:eastAsia="楷体" w:hAnsi="Times New Roman" w:cs="Times New Roman" w:hint="eastAsia"/>
            <w:kern w:val="0"/>
            <w:sz w:val="24"/>
            <w:lang w:bidi="ar"/>
            <w:rPrChange w:id="768" w:author="Yifei Zhou" w:date="2023-03-10T08:08:00Z">
              <w:rPr>
                <w:rFonts w:ascii="楷体" w:eastAsia="楷体" w:hAnsi="楷体" w:cs="黑体" w:hint="eastAsia"/>
                <w:kern w:val="0"/>
                <w:sz w:val="24"/>
                <w:lang w:bidi="ar"/>
              </w:rPr>
            </w:rPrChange>
          </w:rPr>
          <w:t>。</w:t>
        </w:r>
      </w:ins>
      <w:ins w:id="769" w:author="雪" w:date="2023-03-09T17:38:00Z">
        <w:r w:rsidRPr="002240D8">
          <w:rPr>
            <w:rFonts w:ascii="Times New Roman" w:eastAsia="楷体" w:hAnsi="Times New Roman" w:cs="Times New Roman" w:hint="eastAsia"/>
            <w:kern w:val="0"/>
            <w:sz w:val="24"/>
            <w:lang w:bidi="ar"/>
            <w:rPrChange w:id="770" w:author="Yifei Zhou" w:date="2023-03-10T08:08:00Z">
              <w:rPr>
                <w:rFonts w:ascii="楷体" w:eastAsia="楷体" w:hAnsi="楷体" w:cs="黑体" w:hint="eastAsia"/>
                <w:kern w:val="0"/>
                <w:sz w:val="24"/>
                <w:lang w:bidi="ar"/>
              </w:rPr>
            </w:rPrChange>
          </w:rPr>
          <w:t>从中</w:t>
        </w:r>
      </w:ins>
      <w:r w:rsidRPr="002240D8">
        <w:rPr>
          <w:rFonts w:ascii="Times New Roman" w:eastAsia="楷体" w:hAnsi="Times New Roman" w:cs="Times New Roman" w:hint="eastAsia"/>
          <w:kern w:val="0"/>
          <w:sz w:val="24"/>
          <w:lang w:bidi="ar"/>
          <w:rPrChange w:id="771" w:author="Yifei Zhou" w:date="2023-03-10T08:08:00Z">
            <w:rPr>
              <w:rFonts w:ascii="楷体" w:eastAsia="楷体" w:hAnsi="楷体" w:cs="黑体" w:hint="eastAsia"/>
              <w:kern w:val="0"/>
              <w:sz w:val="24"/>
              <w:lang w:bidi="ar"/>
            </w:rPr>
          </w:rPrChange>
        </w:rPr>
        <w:t>提取关键影响因素，量化</w:t>
      </w:r>
      <w:ins w:id="772" w:author="Yifei Zhou" w:date="2023-03-10T10:16:00Z">
        <w:r w:rsidR="00E344E4" w:rsidRPr="005F581F">
          <w:rPr>
            <w:rFonts w:ascii="Times New Roman" w:eastAsia="楷体" w:hAnsi="Times New Roman" w:cs="Times New Roman" w:hint="eastAsia"/>
            <w:kern w:val="0"/>
            <w:sz w:val="24"/>
            <w:highlight w:val="cyan"/>
            <w:lang w:bidi="ar"/>
          </w:rPr>
          <w:t>包括三维形态指标在内的关键</w:t>
        </w:r>
        <w:r w:rsidR="00E344E4" w:rsidRPr="005F581F">
          <w:rPr>
            <w:rFonts w:ascii="Times New Roman" w:eastAsia="楷体" w:hAnsi="Times New Roman" w:cs="Times New Roman" w:hint="eastAsia"/>
            <w:kern w:val="0"/>
            <w:sz w:val="24"/>
            <w:lang w:bidi="ar"/>
          </w:rPr>
          <w:t>环境因素的相对贡献</w:t>
        </w:r>
      </w:ins>
      <w:del w:id="773" w:author="Yifei Zhou" w:date="2023-03-10T10:16:00Z">
        <w:r w:rsidRPr="002240D8" w:rsidDel="00E344E4">
          <w:rPr>
            <w:rFonts w:ascii="Times New Roman" w:eastAsia="楷体" w:hAnsi="Times New Roman" w:cs="Times New Roman" w:hint="eastAsia"/>
            <w:kern w:val="0"/>
            <w:sz w:val="24"/>
            <w:lang w:bidi="ar"/>
            <w:rPrChange w:id="774" w:author="Yifei Zhou" w:date="2023-03-10T08:08:00Z">
              <w:rPr>
                <w:rFonts w:ascii="楷体" w:eastAsia="楷体" w:hAnsi="楷体" w:cs="黑体" w:hint="eastAsia"/>
                <w:kern w:val="0"/>
                <w:sz w:val="24"/>
                <w:lang w:bidi="ar"/>
              </w:rPr>
            </w:rPrChange>
          </w:rPr>
          <w:delText>各因素对该效应的相对贡献</w:delText>
        </w:r>
      </w:del>
      <w:ins w:id="775" w:author="Yifei Zhou" w:date="2023-03-10T01:09:00Z">
        <w:r w:rsidR="00BC5E0A" w:rsidRPr="002240D8">
          <w:rPr>
            <w:rFonts w:ascii="Times New Roman" w:eastAsia="楷体" w:hAnsi="Times New Roman" w:cs="Times New Roman" w:hint="eastAsia"/>
            <w:kern w:val="0"/>
            <w:sz w:val="24"/>
            <w:lang w:bidi="ar"/>
            <w:rPrChange w:id="776" w:author="Yifei Zhou" w:date="2023-03-10T08:08:00Z">
              <w:rPr>
                <w:rFonts w:ascii="楷体" w:eastAsia="楷体" w:hAnsi="楷体" w:cs="黑体" w:hint="eastAsia"/>
                <w:kern w:val="0"/>
                <w:sz w:val="24"/>
                <w:lang w:bidi="ar"/>
              </w:rPr>
            </w:rPrChange>
          </w:rPr>
          <w:t>，</w:t>
        </w:r>
      </w:ins>
      <w:ins w:id="777" w:author="雪" w:date="2023-03-09T17:41:00Z">
        <w:del w:id="778" w:author="Yifei Zhou" w:date="2023-03-10T01:09:00Z">
          <w:r w:rsidRPr="002240D8" w:rsidDel="00BC5E0A">
            <w:rPr>
              <w:rFonts w:ascii="Times New Roman" w:eastAsia="楷体" w:hAnsi="Times New Roman" w:cs="Times New Roman" w:hint="eastAsia"/>
              <w:kern w:val="0"/>
              <w:sz w:val="24"/>
              <w:lang w:bidi="ar"/>
              <w:rPrChange w:id="779" w:author="Yifei Zhou" w:date="2023-03-10T08:08:00Z">
                <w:rPr>
                  <w:rFonts w:ascii="楷体" w:eastAsia="楷体" w:hAnsi="楷体" w:cs="黑体" w:hint="eastAsia"/>
                  <w:kern w:val="0"/>
                  <w:sz w:val="24"/>
                  <w:lang w:bidi="ar"/>
                </w:rPr>
              </w:rPrChange>
            </w:rPr>
            <w:delText>和</w:delText>
          </w:r>
        </w:del>
      </w:ins>
      <w:del w:id="780" w:author="雪" w:date="2023-03-09T17:41:00Z">
        <w:r w:rsidRPr="002240D8">
          <w:rPr>
            <w:rFonts w:ascii="Times New Roman" w:eastAsia="楷体" w:hAnsi="Times New Roman" w:cs="Times New Roman" w:hint="eastAsia"/>
            <w:kern w:val="0"/>
            <w:sz w:val="24"/>
            <w:lang w:bidi="ar"/>
            <w:rPrChange w:id="781" w:author="Yifei Zhou" w:date="2023-03-10T08:08:00Z">
              <w:rPr>
                <w:rFonts w:ascii="楷体" w:eastAsia="楷体" w:hAnsi="楷体" w:cs="黑体" w:hint="eastAsia"/>
                <w:kern w:val="0"/>
                <w:sz w:val="24"/>
                <w:lang w:bidi="ar"/>
              </w:rPr>
            </w:rPrChange>
          </w:rPr>
          <w:delText>，并</w:delText>
        </w:r>
      </w:del>
      <w:r w:rsidRPr="002240D8">
        <w:rPr>
          <w:rFonts w:ascii="Times New Roman" w:eastAsia="楷体" w:hAnsi="Times New Roman" w:cs="Times New Roman" w:hint="eastAsia"/>
          <w:kern w:val="0"/>
          <w:sz w:val="24"/>
          <w:lang w:bidi="ar"/>
          <w:rPrChange w:id="782" w:author="Yifei Zhou" w:date="2023-03-10T08:08:00Z">
            <w:rPr>
              <w:rFonts w:ascii="楷体" w:eastAsia="楷体" w:hAnsi="楷体" w:cs="黑体" w:hint="eastAsia"/>
              <w:kern w:val="0"/>
              <w:sz w:val="24"/>
              <w:lang w:bidi="ar"/>
            </w:rPr>
          </w:rPrChange>
        </w:rPr>
        <w:t>阐明</w:t>
      </w:r>
      <w:del w:id="783" w:author="雪" w:date="2023-03-09T17:41:00Z">
        <w:r w:rsidRPr="002240D8">
          <w:rPr>
            <w:rFonts w:ascii="Times New Roman" w:eastAsia="楷体" w:hAnsi="Times New Roman" w:cs="Times New Roman"/>
            <w:kern w:val="0"/>
            <w:sz w:val="24"/>
            <w:highlight w:val="green"/>
            <w:lang w:bidi="ar"/>
            <w:rPrChange w:id="784" w:author="Yifei Zhou" w:date="2023-03-10T08:08:00Z">
              <w:rPr>
                <w:rFonts w:ascii="楷体" w:eastAsia="楷体" w:hAnsi="楷体" w:cs="楷体"/>
                <w:kern w:val="0"/>
                <w:sz w:val="24"/>
                <w:highlight w:val="green"/>
                <w:lang w:bidi="ar"/>
              </w:rPr>
            </w:rPrChange>
          </w:rPr>
          <w:delText>河流冠层热</w:delText>
        </w:r>
      </w:del>
      <w:ins w:id="785" w:author="雪" w:date="2023-03-09T17:41:00Z">
        <w:r w:rsidRPr="002240D8">
          <w:rPr>
            <w:rFonts w:ascii="Times New Roman" w:eastAsia="楷体" w:hAnsi="Times New Roman" w:cs="Times New Roman" w:hint="eastAsia"/>
            <w:kern w:val="0"/>
            <w:sz w:val="24"/>
            <w:highlight w:val="green"/>
            <w:lang w:bidi="ar"/>
            <w:rPrChange w:id="786" w:author="Yifei Zhou" w:date="2023-03-10T08:08:00Z">
              <w:rPr>
                <w:rFonts w:ascii="楷体" w:eastAsia="楷体" w:hAnsi="楷体" w:cs="楷体" w:hint="eastAsia"/>
                <w:kern w:val="0"/>
                <w:sz w:val="24"/>
                <w:highlight w:val="green"/>
                <w:lang w:bidi="ar"/>
              </w:rPr>
            </w:rPrChange>
          </w:rPr>
          <w:t>该</w:t>
        </w:r>
      </w:ins>
      <w:r w:rsidRPr="002240D8">
        <w:rPr>
          <w:rFonts w:ascii="Times New Roman" w:eastAsia="楷体" w:hAnsi="Times New Roman" w:cs="Times New Roman" w:hint="eastAsia"/>
          <w:kern w:val="0"/>
          <w:sz w:val="24"/>
          <w:highlight w:val="green"/>
          <w:lang w:bidi="ar"/>
          <w:rPrChange w:id="787" w:author="Yifei Zhou" w:date="2023-03-10T08:08:00Z">
            <w:rPr>
              <w:rFonts w:ascii="楷体" w:eastAsia="楷体" w:hAnsi="楷体" w:cs="楷体" w:hint="eastAsia"/>
              <w:kern w:val="0"/>
              <w:sz w:val="24"/>
              <w:highlight w:val="green"/>
              <w:lang w:bidi="ar"/>
            </w:rPr>
          </w:rPrChange>
        </w:rPr>
        <w:t>效应</w:t>
      </w:r>
      <w:r w:rsidRPr="002240D8">
        <w:rPr>
          <w:rFonts w:ascii="Times New Roman" w:eastAsia="楷体" w:hAnsi="Times New Roman" w:cs="Times New Roman" w:hint="eastAsia"/>
          <w:kern w:val="0"/>
          <w:sz w:val="24"/>
          <w:lang w:bidi="ar"/>
          <w:rPrChange w:id="788" w:author="Yifei Zhou" w:date="2023-03-10T08:08:00Z">
            <w:rPr>
              <w:rFonts w:ascii="楷体" w:eastAsia="楷体" w:hAnsi="楷体" w:cs="黑体" w:hint="eastAsia"/>
              <w:kern w:val="0"/>
              <w:sz w:val="24"/>
              <w:lang w:bidi="ar"/>
            </w:rPr>
          </w:rPrChange>
        </w:rPr>
        <w:t>的形成机制，</w:t>
      </w:r>
      <w:ins w:id="789" w:author="雪" w:date="2023-03-09T17:42:00Z">
        <w:r w:rsidRPr="002240D8">
          <w:rPr>
            <w:rFonts w:ascii="Times New Roman" w:eastAsia="楷体" w:hAnsi="Times New Roman" w:cs="Times New Roman" w:hint="eastAsia"/>
            <w:kern w:val="0"/>
            <w:sz w:val="24"/>
            <w:lang w:bidi="ar"/>
            <w:rPrChange w:id="790" w:author="Yifei Zhou" w:date="2023-03-10T08:08:00Z">
              <w:rPr>
                <w:rFonts w:ascii="楷体" w:eastAsia="楷体" w:hAnsi="楷体" w:cs="黑体" w:hint="eastAsia"/>
                <w:kern w:val="0"/>
                <w:sz w:val="24"/>
                <w:lang w:bidi="ar"/>
              </w:rPr>
            </w:rPrChange>
          </w:rPr>
          <w:t>并</w:t>
        </w:r>
      </w:ins>
      <w:ins w:id="791" w:author="Yifei Zhou" w:date="2023-03-10T09:10:00Z">
        <w:r w:rsidR="00D92F49" w:rsidRPr="005F581F">
          <w:rPr>
            <w:rFonts w:ascii="Times New Roman" w:eastAsia="楷体" w:hAnsi="Times New Roman" w:cs="Times New Roman" w:hint="eastAsia"/>
            <w:kern w:val="0"/>
            <w:sz w:val="24"/>
            <w:lang w:bidi="ar"/>
          </w:rPr>
          <w:t>对</w:t>
        </w:r>
        <w:r w:rsidR="00D92F49" w:rsidRPr="005F581F">
          <w:rPr>
            <w:rFonts w:ascii="Times New Roman" w:eastAsia="楷体" w:hAnsi="Times New Roman" w:cs="Times New Roman" w:hint="eastAsia"/>
            <w:kern w:val="0"/>
            <w:sz w:val="24"/>
            <w:highlight w:val="cyan"/>
            <w:lang w:bidi="ar"/>
          </w:rPr>
          <w:t>不同的局地气候区类型</w:t>
        </w:r>
        <w:r w:rsidR="00D92F49" w:rsidRPr="005F581F">
          <w:rPr>
            <w:rFonts w:ascii="Times New Roman" w:eastAsia="楷体" w:hAnsi="Times New Roman" w:cs="Times New Roman" w:hint="eastAsia"/>
            <w:kern w:val="0"/>
            <w:sz w:val="24"/>
            <w:lang w:bidi="ar"/>
          </w:rPr>
          <w:t>区域进行情景模拟分析，以提出相应的</w:t>
        </w:r>
        <w:r w:rsidR="00D92F49" w:rsidRPr="005F581F">
          <w:rPr>
            <w:rFonts w:ascii="Times New Roman" w:eastAsia="楷体" w:hAnsi="Times New Roman" w:cs="Times New Roman" w:hint="eastAsia"/>
            <w:kern w:val="0"/>
            <w:sz w:val="24"/>
            <w:highlight w:val="cyan"/>
            <w:lang w:bidi="ar"/>
          </w:rPr>
          <w:t>室外空间热环境</w:t>
        </w:r>
        <w:r w:rsidR="00D92F49" w:rsidRPr="005F581F">
          <w:rPr>
            <w:rFonts w:ascii="Times New Roman" w:eastAsia="楷体" w:hAnsi="Times New Roman" w:cs="Times New Roman" w:hint="eastAsia"/>
            <w:kern w:val="0"/>
            <w:sz w:val="24"/>
            <w:lang w:bidi="ar"/>
          </w:rPr>
          <w:t>优化方案</w:t>
        </w:r>
      </w:ins>
      <w:ins w:id="792" w:author="雪" w:date="2023-03-09T17:42:00Z">
        <w:del w:id="793" w:author="Yifei Zhou" w:date="2023-03-10T09:10:00Z">
          <w:r w:rsidRPr="002240D8" w:rsidDel="00D92F49">
            <w:rPr>
              <w:rFonts w:ascii="Times New Roman" w:eastAsia="楷体" w:hAnsi="Times New Roman" w:cs="Times New Roman" w:hint="eastAsia"/>
              <w:kern w:val="0"/>
              <w:sz w:val="24"/>
              <w:lang w:bidi="ar"/>
              <w:rPrChange w:id="794" w:author="Yifei Zhou" w:date="2023-03-10T08:08:00Z">
                <w:rPr>
                  <w:rFonts w:ascii="楷体" w:eastAsia="楷体" w:hAnsi="楷体" w:cs="黑体" w:hint="eastAsia"/>
                  <w:kern w:val="0"/>
                  <w:sz w:val="24"/>
                  <w:lang w:bidi="ar"/>
                </w:rPr>
              </w:rPrChange>
            </w:rPr>
            <w:delText>针</w:delText>
          </w:r>
        </w:del>
      </w:ins>
      <w:del w:id="795" w:author="Yifei Zhou" w:date="2023-03-10T09:10:00Z">
        <w:r w:rsidRPr="002240D8" w:rsidDel="00D92F49">
          <w:rPr>
            <w:rFonts w:ascii="Times New Roman" w:eastAsia="楷体" w:hAnsi="Times New Roman" w:cs="Times New Roman" w:hint="eastAsia"/>
            <w:kern w:val="0"/>
            <w:sz w:val="24"/>
            <w:lang w:bidi="ar"/>
            <w:rPrChange w:id="796" w:author="Yifei Zhou" w:date="2023-03-10T08:08:00Z">
              <w:rPr>
                <w:rFonts w:ascii="楷体" w:eastAsia="楷体" w:hAnsi="楷体" w:cs="黑体" w:hint="eastAsia"/>
                <w:kern w:val="0"/>
                <w:sz w:val="24"/>
                <w:lang w:bidi="ar"/>
              </w:rPr>
            </w:rPrChange>
          </w:rPr>
          <w:delText>对不同的局地气候区类型分别提出各自的</w:delText>
        </w:r>
        <w:r w:rsidRPr="002240D8" w:rsidDel="00D92F49">
          <w:rPr>
            <w:rFonts w:ascii="Times New Roman" w:eastAsia="楷体" w:hAnsi="Times New Roman" w:cs="Times New Roman" w:hint="eastAsia"/>
            <w:kern w:val="0"/>
            <w:sz w:val="24"/>
            <w:highlight w:val="cyan"/>
            <w:lang w:bidi="ar"/>
            <w:rPrChange w:id="797" w:author="Yifei Zhou" w:date="2023-03-10T08:08:00Z">
              <w:rPr>
                <w:rFonts w:ascii="楷体" w:eastAsia="楷体" w:hAnsi="楷体" w:cs="黑体" w:hint="eastAsia"/>
                <w:kern w:val="0"/>
                <w:sz w:val="24"/>
                <w:highlight w:val="cyan"/>
                <w:lang w:bidi="ar"/>
              </w:rPr>
            </w:rPrChange>
          </w:rPr>
          <w:delText>城市滨江地区</w:delText>
        </w:r>
      </w:del>
      <w:ins w:id="798" w:author="雪" w:date="2023-03-09T17:42:00Z">
        <w:del w:id="799" w:author="Yifei Zhou" w:date="2023-03-10T01:09:00Z">
          <w:r w:rsidRPr="002240D8" w:rsidDel="00CF62CD">
            <w:rPr>
              <w:rFonts w:ascii="Times New Roman" w:eastAsia="楷体" w:hAnsi="Times New Roman" w:cs="Times New Roman" w:hint="eastAsia"/>
              <w:kern w:val="0"/>
              <w:sz w:val="24"/>
              <w:highlight w:val="cyan"/>
              <w:lang w:bidi="ar"/>
              <w:rPrChange w:id="800" w:author="Yifei Zhou" w:date="2023-03-10T08:08:00Z">
                <w:rPr>
                  <w:rFonts w:ascii="楷体" w:eastAsia="楷体" w:hAnsi="楷体" w:cs="黑体" w:hint="eastAsia"/>
                  <w:kern w:val="0"/>
                  <w:sz w:val="24"/>
                  <w:highlight w:val="cyan"/>
                  <w:lang w:bidi="ar"/>
                </w:rPr>
              </w:rPrChange>
            </w:rPr>
            <w:delText>的</w:delText>
          </w:r>
        </w:del>
      </w:ins>
      <w:del w:id="801" w:author="Yifei Zhou" w:date="2023-03-10T09:10:00Z">
        <w:r w:rsidRPr="002240D8" w:rsidDel="00D92F49">
          <w:rPr>
            <w:rFonts w:ascii="Times New Roman" w:eastAsia="楷体" w:hAnsi="Times New Roman" w:cs="Times New Roman" w:hint="eastAsia"/>
            <w:kern w:val="0"/>
            <w:sz w:val="24"/>
            <w:highlight w:val="cyan"/>
            <w:lang w:bidi="ar"/>
            <w:rPrChange w:id="802" w:author="Yifei Zhou" w:date="2023-03-10T08:08:00Z">
              <w:rPr>
                <w:rFonts w:ascii="楷体" w:eastAsia="楷体" w:hAnsi="楷体" w:cs="黑体" w:hint="eastAsia"/>
                <w:kern w:val="0"/>
                <w:sz w:val="24"/>
                <w:highlight w:val="cyan"/>
                <w:lang w:bidi="ar"/>
              </w:rPr>
            </w:rPrChange>
          </w:rPr>
          <w:delText>室外空间热环境</w:delText>
        </w:r>
        <w:r w:rsidRPr="002240D8" w:rsidDel="00D92F49">
          <w:rPr>
            <w:rFonts w:ascii="Times New Roman" w:eastAsia="楷体" w:hAnsi="Times New Roman" w:cs="Times New Roman" w:hint="eastAsia"/>
            <w:kern w:val="0"/>
            <w:sz w:val="24"/>
            <w:lang w:bidi="ar"/>
            <w:rPrChange w:id="803" w:author="Yifei Zhou" w:date="2023-03-10T08:08:00Z">
              <w:rPr>
                <w:rFonts w:ascii="楷体" w:eastAsia="楷体" w:hAnsi="楷体" w:cs="黑体" w:hint="eastAsia"/>
                <w:kern w:val="0"/>
                <w:sz w:val="24"/>
                <w:lang w:bidi="ar"/>
              </w:rPr>
            </w:rPrChange>
          </w:rPr>
          <w:delText>优化方案</w:delText>
        </w:r>
      </w:del>
      <w:r w:rsidRPr="002240D8">
        <w:rPr>
          <w:rFonts w:ascii="Times New Roman" w:eastAsia="楷体" w:hAnsi="Times New Roman" w:cs="Times New Roman" w:hint="eastAsia"/>
          <w:kern w:val="0"/>
          <w:sz w:val="24"/>
          <w:lang w:bidi="ar"/>
          <w:rPrChange w:id="804" w:author="Yifei Zhou" w:date="2023-03-10T08:08:00Z">
            <w:rPr>
              <w:rFonts w:ascii="楷体" w:eastAsia="楷体" w:hAnsi="楷体" w:cs="黑体" w:hint="eastAsia"/>
              <w:kern w:val="0"/>
              <w:sz w:val="24"/>
              <w:lang w:bidi="ar"/>
            </w:rPr>
          </w:rPrChange>
        </w:rPr>
        <w:t>。</w:t>
      </w:r>
      <w:del w:id="805" w:author="雪" w:date="2023-03-09T11:53:00Z">
        <w:r w:rsidRPr="002240D8">
          <w:rPr>
            <w:rFonts w:ascii="Times New Roman" w:eastAsia="楷体" w:hAnsi="Times New Roman" w:cs="Times New Roman" w:hint="eastAsia"/>
            <w:kern w:val="0"/>
            <w:sz w:val="24"/>
            <w:lang w:bidi="ar"/>
            <w:rPrChange w:id="806" w:author="Yifei Zhou" w:date="2023-03-10T08:08:00Z">
              <w:rPr>
                <w:rFonts w:ascii="楷体" w:eastAsia="楷体" w:hAnsi="楷体" w:cs="黑体" w:hint="eastAsia"/>
                <w:kern w:val="0"/>
                <w:sz w:val="24"/>
                <w:lang w:bidi="ar"/>
              </w:rPr>
            </w:rPrChange>
          </w:rPr>
          <w:delText>【</w:delText>
        </w:r>
        <w:r w:rsidRPr="002240D8">
          <w:rPr>
            <w:rFonts w:ascii="Times New Roman" w:eastAsia="楷体" w:hAnsi="Times New Roman" w:cs="Times New Roman"/>
            <w:kern w:val="0"/>
            <w:sz w:val="24"/>
            <w:lang w:bidi="ar"/>
            <w:rPrChange w:id="807" w:author="Yifei Zhou" w:date="2023-03-10T08:08:00Z">
              <w:rPr>
                <w:rFonts w:ascii="楷体" w:eastAsia="楷体" w:hAnsi="楷体" w:cs="楷体"/>
                <w:kern w:val="0"/>
                <w:sz w:val="24"/>
                <w:lang w:bidi="ar"/>
              </w:rPr>
            </w:rPrChange>
          </w:rPr>
          <w:delText>up230306 15:21</w:delText>
        </w:r>
        <w:r w:rsidRPr="002240D8">
          <w:rPr>
            <w:rFonts w:ascii="Times New Roman" w:eastAsia="楷体" w:hAnsi="Times New Roman" w:cs="Times New Roman" w:hint="eastAsia"/>
            <w:kern w:val="0"/>
            <w:sz w:val="24"/>
            <w:lang w:bidi="ar"/>
            <w:rPrChange w:id="808" w:author="Yifei Zhou" w:date="2023-03-10T08:08:00Z">
              <w:rPr>
                <w:rFonts w:ascii="楷体" w:eastAsia="楷体" w:hAnsi="楷体" w:cs="黑体" w:hint="eastAsia"/>
                <w:kern w:val="0"/>
                <w:sz w:val="24"/>
                <w:lang w:bidi="ar"/>
              </w:rPr>
            </w:rPrChange>
          </w:rPr>
          <w:delText>】</w:delText>
        </w:r>
      </w:del>
    </w:p>
    <w:p w14:paraId="2AD665D6" w14:textId="77777777" w:rsidR="00894DBC" w:rsidRPr="002240D8" w:rsidRDefault="00894DBC">
      <w:pPr>
        <w:widowControl/>
        <w:spacing w:after="160" w:line="360" w:lineRule="auto"/>
        <w:ind w:firstLineChars="200" w:firstLine="480"/>
        <w:jc w:val="left"/>
        <w:rPr>
          <w:ins w:id="809" w:author="Yifei Zhou" w:date="2023-03-09T22:26:00Z"/>
          <w:rFonts w:ascii="Times New Roman" w:eastAsia="楷体" w:hAnsi="Times New Roman" w:cs="Times New Roman"/>
          <w:sz w:val="24"/>
          <w:rPrChange w:id="810" w:author="Yifei Zhou" w:date="2023-03-10T08:08:00Z">
            <w:rPr>
              <w:ins w:id="811" w:author="Yifei Zhou" w:date="2023-03-09T22:26:00Z"/>
              <w:rFonts w:ascii="楷体" w:eastAsia="楷体" w:hAnsi="楷体" w:cs="黑体"/>
              <w:sz w:val="24"/>
            </w:rPr>
          </w:rPrChange>
        </w:rPr>
        <w:pPrChange w:id="812" w:author="雪" w:date="2023-03-09T11:53:00Z">
          <w:pPr>
            <w:widowControl/>
            <w:spacing w:after="160" w:line="360" w:lineRule="auto"/>
            <w:jc w:val="left"/>
          </w:pPr>
        </w:pPrChange>
      </w:pPr>
    </w:p>
    <w:p w14:paraId="7E0D80B4" w14:textId="36BA8FD9" w:rsidR="00894DBC" w:rsidRPr="002240D8" w:rsidRDefault="00000000">
      <w:pPr>
        <w:widowControl/>
        <w:spacing w:after="160" w:line="360" w:lineRule="auto"/>
        <w:ind w:firstLineChars="200" w:firstLine="480"/>
        <w:jc w:val="left"/>
        <w:rPr>
          <w:rFonts w:ascii="Times New Roman" w:eastAsia="楷体" w:hAnsi="Times New Roman" w:cs="Times New Roman"/>
          <w:sz w:val="24"/>
          <w:rPrChange w:id="813" w:author="Yifei Zhou" w:date="2023-03-10T08:08:00Z">
            <w:rPr>
              <w:rFonts w:ascii="楷体" w:eastAsia="楷体" w:hAnsi="楷体" w:cs="黑体"/>
              <w:sz w:val="24"/>
            </w:rPr>
          </w:rPrChange>
        </w:rPr>
        <w:pPrChange w:id="814" w:author="雪" w:date="2023-03-09T11:53:00Z">
          <w:pPr>
            <w:widowControl/>
            <w:spacing w:after="160" w:line="360" w:lineRule="auto"/>
            <w:jc w:val="left"/>
          </w:pPr>
        </w:pPrChange>
      </w:pPr>
      <w:del w:id="815" w:author="雪" w:date="2023-03-09T11:53:00Z">
        <w:r w:rsidRPr="002240D8">
          <w:rPr>
            <w:rFonts w:ascii="Times New Roman" w:eastAsia="楷体" w:hAnsi="Times New Roman" w:cs="Times New Roman"/>
            <w:kern w:val="0"/>
            <w:sz w:val="24"/>
            <w:lang w:bidi="ar"/>
            <w:rPrChange w:id="816" w:author="Yifei Zhou" w:date="2023-03-10T08:08:00Z">
              <w:rPr>
                <w:rFonts w:ascii="楷体" w:eastAsia="楷体" w:hAnsi="楷体" w:cs="黑体"/>
                <w:kern w:val="0"/>
                <w:sz w:val="24"/>
                <w:lang w:bidi="ar"/>
              </w:rPr>
            </w:rPrChange>
          </w:rPr>
          <w:delText xml:space="preserve">    </w:delText>
        </w:r>
        <w:r w:rsidRPr="002240D8">
          <w:rPr>
            <w:rFonts w:ascii="Times New Roman" w:eastAsia="楷体" w:hAnsi="Times New Roman" w:cs="Times New Roman" w:hint="eastAsia"/>
            <w:kern w:val="0"/>
            <w:sz w:val="24"/>
            <w:lang w:bidi="ar"/>
            <w:rPrChange w:id="817" w:author="Yifei Zhou" w:date="2023-03-10T08:08:00Z">
              <w:rPr>
                <w:rFonts w:ascii="楷体" w:eastAsia="楷体" w:hAnsi="楷体" w:cs="黑体" w:hint="eastAsia"/>
                <w:kern w:val="0"/>
                <w:sz w:val="24"/>
                <w:lang w:bidi="ar"/>
              </w:rPr>
            </w:rPrChange>
          </w:rPr>
          <w:delText>本项目的</w:delText>
        </w:r>
      </w:del>
      <w:r w:rsidRPr="002240D8">
        <w:rPr>
          <w:rFonts w:ascii="Times New Roman" w:eastAsia="楷体" w:hAnsi="Times New Roman" w:cs="Times New Roman" w:hint="eastAsia"/>
          <w:kern w:val="0"/>
          <w:sz w:val="24"/>
          <w:lang w:bidi="ar"/>
          <w:rPrChange w:id="818" w:author="Yifei Zhou" w:date="2023-03-10T08:08:00Z">
            <w:rPr>
              <w:rFonts w:ascii="楷体" w:eastAsia="楷体" w:hAnsi="楷体" w:cs="黑体" w:hint="eastAsia"/>
              <w:kern w:val="0"/>
              <w:sz w:val="24"/>
              <w:lang w:bidi="ar"/>
            </w:rPr>
          </w:rPrChange>
        </w:rPr>
        <w:t>研究结果将</w:t>
      </w:r>
      <w:r w:rsidRPr="002240D8">
        <w:rPr>
          <w:rFonts w:ascii="Times New Roman" w:eastAsia="楷体" w:hAnsi="Times New Roman" w:cs="Times New Roman" w:hint="eastAsia"/>
          <w:kern w:val="0"/>
          <w:sz w:val="24"/>
          <w:highlight w:val="cyan"/>
          <w:lang w:bidi="ar"/>
          <w:rPrChange w:id="819" w:author="Yifei Zhou" w:date="2023-03-10T08:08:00Z">
            <w:rPr>
              <w:rFonts w:ascii="楷体" w:eastAsia="楷体" w:hAnsi="楷体" w:cs="黑体" w:hint="eastAsia"/>
              <w:kern w:val="0"/>
              <w:sz w:val="24"/>
              <w:highlight w:val="cyan"/>
              <w:lang w:bidi="ar"/>
            </w:rPr>
          </w:rPrChange>
        </w:rPr>
        <w:t>有助于</w:t>
      </w:r>
      <w:r w:rsidRPr="002240D8">
        <w:rPr>
          <w:rFonts w:ascii="Times New Roman" w:eastAsia="楷体" w:hAnsi="Times New Roman" w:cs="Times New Roman" w:hint="eastAsia"/>
          <w:kern w:val="0"/>
          <w:sz w:val="24"/>
          <w:lang w:bidi="ar"/>
          <w:rPrChange w:id="820" w:author="Yifei Zhou" w:date="2023-03-10T08:08:00Z">
            <w:rPr>
              <w:rFonts w:ascii="楷体" w:eastAsia="楷体" w:hAnsi="楷体" w:cs="黑体" w:hint="eastAsia"/>
              <w:kern w:val="0"/>
              <w:sz w:val="24"/>
              <w:lang w:bidi="ar"/>
            </w:rPr>
          </w:rPrChange>
        </w:rPr>
        <w:t>进一步理解环境因素对城市</w:t>
      </w:r>
      <w:r w:rsidRPr="002240D8">
        <w:rPr>
          <w:rFonts w:ascii="Times New Roman" w:eastAsia="楷体" w:hAnsi="Times New Roman" w:cs="Times New Roman" w:hint="eastAsia"/>
          <w:kern w:val="0"/>
          <w:sz w:val="24"/>
          <w:highlight w:val="cyan"/>
          <w:lang w:bidi="ar"/>
          <w:rPrChange w:id="821" w:author="Yifei Zhou" w:date="2023-03-10T08:08:00Z">
            <w:rPr>
              <w:rFonts w:ascii="楷体" w:eastAsia="楷体" w:hAnsi="楷体" w:cs="黑体" w:hint="eastAsia"/>
              <w:kern w:val="0"/>
              <w:sz w:val="24"/>
              <w:highlight w:val="cyan"/>
              <w:lang w:bidi="ar"/>
            </w:rPr>
          </w:rPrChange>
        </w:rPr>
        <w:t>滨江地区</w:t>
      </w:r>
      <w:r w:rsidRPr="002240D8">
        <w:rPr>
          <w:rFonts w:ascii="Times New Roman" w:eastAsia="楷体" w:hAnsi="Times New Roman" w:cs="Times New Roman" w:hint="eastAsia"/>
          <w:kern w:val="0"/>
          <w:sz w:val="24"/>
          <w:lang w:bidi="ar"/>
          <w:rPrChange w:id="822" w:author="Yifei Zhou" w:date="2023-03-10T08:08:00Z">
            <w:rPr>
              <w:rFonts w:ascii="楷体" w:eastAsia="楷体" w:hAnsi="楷体" w:cs="黑体" w:hint="eastAsia"/>
              <w:kern w:val="0"/>
              <w:sz w:val="24"/>
              <w:lang w:bidi="ar"/>
            </w:rPr>
          </w:rPrChange>
        </w:rPr>
        <w:t>气候的影响，从而为相关地区的</w:t>
      </w:r>
      <w:r w:rsidRPr="002240D8">
        <w:rPr>
          <w:rFonts w:ascii="Times New Roman" w:eastAsia="楷体" w:hAnsi="Times New Roman" w:cs="Times New Roman" w:hint="eastAsia"/>
          <w:kern w:val="0"/>
          <w:sz w:val="24"/>
          <w:highlight w:val="cyan"/>
          <w:lang w:bidi="ar"/>
          <w:rPrChange w:id="823" w:author="Yifei Zhou" w:date="2023-03-10T08:08:00Z">
            <w:rPr>
              <w:rFonts w:ascii="楷体" w:eastAsia="楷体" w:hAnsi="楷体" w:cs="黑体" w:hint="eastAsia"/>
              <w:kern w:val="0"/>
              <w:sz w:val="24"/>
              <w:highlight w:val="cyan"/>
              <w:lang w:bidi="ar"/>
            </w:rPr>
          </w:rPrChange>
        </w:rPr>
        <w:t>城市规划设计</w:t>
      </w:r>
      <w:r w:rsidRPr="002240D8">
        <w:rPr>
          <w:rFonts w:ascii="Times New Roman" w:eastAsia="楷体" w:hAnsi="Times New Roman" w:cs="Times New Roman" w:hint="eastAsia"/>
          <w:kern w:val="0"/>
          <w:sz w:val="24"/>
          <w:lang w:bidi="ar"/>
          <w:rPrChange w:id="824" w:author="Yifei Zhou" w:date="2023-03-10T08:08:00Z">
            <w:rPr>
              <w:rFonts w:ascii="楷体" w:eastAsia="楷体" w:hAnsi="楷体" w:cs="黑体" w:hint="eastAsia"/>
              <w:kern w:val="0"/>
              <w:sz w:val="24"/>
              <w:lang w:bidi="ar"/>
            </w:rPr>
          </w:rPrChange>
        </w:rPr>
        <w:t>提供参考</w:t>
      </w:r>
      <w:ins w:id="825" w:author="雪" w:date="2023-03-09T13:55:00Z">
        <w:r w:rsidRPr="002240D8">
          <w:rPr>
            <w:rFonts w:ascii="Times New Roman" w:eastAsia="楷体" w:hAnsi="Times New Roman" w:cs="Times New Roman" w:hint="eastAsia"/>
            <w:kern w:val="0"/>
            <w:sz w:val="24"/>
            <w:lang w:bidi="ar"/>
            <w:rPrChange w:id="826" w:author="Yifei Zhou" w:date="2023-03-10T08:08:00Z">
              <w:rPr>
                <w:rFonts w:ascii="楷体" w:eastAsia="楷体" w:hAnsi="楷体" w:cs="黑体" w:hint="eastAsia"/>
                <w:kern w:val="0"/>
                <w:sz w:val="24"/>
                <w:lang w:bidi="ar"/>
              </w:rPr>
            </w:rPrChange>
          </w:rPr>
          <w:t>依据</w:t>
        </w:r>
      </w:ins>
      <w:r w:rsidRPr="002240D8">
        <w:rPr>
          <w:rFonts w:ascii="Times New Roman" w:eastAsia="楷体" w:hAnsi="Times New Roman" w:cs="Times New Roman" w:hint="eastAsia"/>
          <w:kern w:val="0"/>
          <w:sz w:val="24"/>
          <w:lang w:bidi="ar"/>
          <w:rPrChange w:id="827" w:author="Yifei Zhou" w:date="2023-03-10T08:08:00Z">
            <w:rPr>
              <w:rFonts w:ascii="楷体" w:eastAsia="楷体" w:hAnsi="楷体" w:cs="黑体" w:hint="eastAsia"/>
              <w:kern w:val="0"/>
              <w:sz w:val="24"/>
              <w:lang w:bidi="ar"/>
            </w:rPr>
          </w:rPrChange>
        </w:rPr>
        <w:t>，以科学应对</w:t>
      </w:r>
      <w:r w:rsidRPr="002240D8">
        <w:rPr>
          <w:rFonts w:ascii="Times New Roman" w:eastAsia="楷体" w:hAnsi="Times New Roman" w:cs="Times New Roman" w:hint="eastAsia"/>
          <w:kern w:val="0"/>
          <w:sz w:val="24"/>
          <w:highlight w:val="cyan"/>
          <w:lang w:bidi="ar"/>
          <w:rPrChange w:id="828" w:author="Yifei Zhou" w:date="2023-03-10T08:08:00Z">
            <w:rPr>
              <w:rFonts w:ascii="楷体" w:eastAsia="楷体" w:hAnsi="楷体" w:cs="黑体" w:hint="eastAsia"/>
              <w:kern w:val="0"/>
              <w:sz w:val="24"/>
              <w:highlight w:val="cyan"/>
              <w:lang w:bidi="ar"/>
            </w:rPr>
          </w:rPrChange>
        </w:rPr>
        <w:t>未来气候变化和城市化</w:t>
      </w:r>
      <w:r w:rsidRPr="002240D8">
        <w:rPr>
          <w:rFonts w:ascii="Times New Roman" w:eastAsia="楷体" w:hAnsi="Times New Roman" w:cs="Times New Roman" w:hint="eastAsia"/>
          <w:kern w:val="0"/>
          <w:sz w:val="24"/>
          <w:lang w:bidi="ar"/>
          <w:rPrChange w:id="829" w:author="Yifei Zhou" w:date="2023-03-10T08:08:00Z">
            <w:rPr>
              <w:rFonts w:ascii="楷体" w:eastAsia="楷体" w:hAnsi="楷体" w:cs="黑体" w:hint="eastAsia"/>
              <w:kern w:val="0"/>
              <w:sz w:val="24"/>
              <w:lang w:bidi="ar"/>
            </w:rPr>
          </w:rPrChange>
        </w:rPr>
        <w:t>带来的</w:t>
      </w:r>
      <w:r w:rsidRPr="002240D8">
        <w:rPr>
          <w:rFonts w:ascii="Times New Roman" w:eastAsia="楷体" w:hAnsi="Times New Roman" w:cs="Times New Roman" w:hint="eastAsia"/>
          <w:kern w:val="0"/>
          <w:sz w:val="24"/>
          <w:highlight w:val="cyan"/>
          <w:lang w:bidi="ar"/>
          <w:rPrChange w:id="830" w:author="Yifei Zhou" w:date="2023-03-10T08:08:00Z">
            <w:rPr>
              <w:rFonts w:ascii="楷体" w:eastAsia="楷体" w:hAnsi="楷体" w:cs="黑体" w:hint="eastAsia"/>
              <w:kern w:val="0"/>
              <w:sz w:val="24"/>
              <w:highlight w:val="cyan"/>
              <w:lang w:bidi="ar"/>
            </w:rPr>
          </w:rPrChange>
        </w:rPr>
        <w:t>城</w:t>
      </w:r>
      <w:r w:rsidRPr="002240D8">
        <w:rPr>
          <w:rFonts w:ascii="Times New Roman" w:eastAsia="楷体" w:hAnsi="Times New Roman" w:cs="Times New Roman" w:hint="eastAsia"/>
          <w:kern w:val="0"/>
          <w:sz w:val="24"/>
          <w:highlight w:val="cyan"/>
          <w:lang w:bidi="ar"/>
          <w:rPrChange w:id="831" w:author="Yifei Zhou" w:date="2023-03-10T08:08:00Z">
            <w:rPr>
              <w:rFonts w:ascii="楷体" w:eastAsia="楷体" w:hAnsi="楷体" w:cs="黑体" w:hint="eastAsia"/>
              <w:kern w:val="0"/>
              <w:sz w:val="24"/>
              <w:highlight w:val="cyan"/>
              <w:lang w:bidi="ar"/>
            </w:rPr>
          </w:rPrChange>
        </w:rPr>
        <w:lastRenderedPageBreak/>
        <w:t>市极端天气</w:t>
      </w:r>
      <w:ins w:id="832" w:author="雪" w:date="2023-03-09T13:57:00Z">
        <w:r w:rsidRPr="002240D8">
          <w:rPr>
            <w:rFonts w:ascii="Times New Roman" w:eastAsia="楷体" w:hAnsi="Times New Roman" w:cs="Times New Roman" w:hint="eastAsia"/>
            <w:kern w:val="0"/>
            <w:sz w:val="24"/>
            <w:highlight w:val="cyan"/>
            <w:lang w:bidi="ar"/>
            <w:rPrChange w:id="833" w:author="Yifei Zhou" w:date="2023-03-10T08:08:00Z">
              <w:rPr>
                <w:rFonts w:ascii="楷体" w:eastAsia="楷体" w:hAnsi="楷体" w:cs="黑体" w:hint="eastAsia"/>
                <w:kern w:val="0"/>
                <w:sz w:val="24"/>
                <w:highlight w:val="cyan"/>
                <w:lang w:bidi="ar"/>
              </w:rPr>
            </w:rPrChange>
          </w:rPr>
          <w:t>多发</w:t>
        </w:r>
      </w:ins>
      <w:r w:rsidRPr="002240D8">
        <w:rPr>
          <w:rFonts w:ascii="Times New Roman" w:eastAsia="楷体" w:hAnsi="Times New Roman" w:cs="Times New Roman" w:hint="eastAsia"/>
          <w:kern w:val="0"/>
          <w:sz w:val="24"/>
          <w:highlight w:val="cyan"/>
          <w:lang w:bidi="ar"/>
          <w:rPrChange w:id="834" w:author="Yifei Zhou" w:date="2023-03-10T08:08:00Z">
            <w:rPr>
              <w:rFonts w:ascii="楷体" w:eastAsia="楷体" w:hAnsi="楷体" w:cs="黑体" w:hint="eastAsia"/>
              <w:kern w:val="0"/>
              <w:sz w:val="24"/>
              <w:highlight w:val="cyan"/>
              <w:lang w:bidi="ar"/>
            </w:rPr>
          </w:rPrChange>
        </w:rPr>
        <w:t>、居民舒适度下降和健康风险增加</w:t>
      </w:r>
      <w:r w:rsidRPr="002240D8">
        <w:rPr>
          <w:rFonts w:ascii="Times New Roman" w:eastAsia="楷体" w:hAnsi="Times New Roman" w:cs="Times New Roman" w:hint="eastAsia"/>
          <w:kern w:val="0"/>
          <w:sz w:val="24"/>
          <w:lang w:bidi="ar"/>
          <w:rPrChange w:id="835" w:author="Yifei Zhou" w:date="2023-03-10T08:08:00Z">
            <w:rPr>
              <w:rFonts w:ascii="楷体" w:eastAsia="楷体" w:hAnsi="楷体" w:cs="黑体" w:hint="eastAsia"/>
              <w:kern w:val="0"/>
              <w:sz w:val="24"/>
              <w:lang w:bidi="ar"/>
            </w:rPr>
          </w:rPrChange>
        </w:rPr>
        <w:t>等问题，对我国</w:t>
      </w:r>
      <w:r w:rsidRPr="002240D8">
        <w:rPr>
          <w:rFonts w:ascii="Times New Roman" w:eastAsia="楷体" w:hAnsi="Times New Roman" w:cs="Times New Roman" w:hint="eastAsia"/>
          <w:kern w:val="0"/>
          <w:sz w:val="24"/>
          <w:highlight w:val="green"/>
          <w:lang w:bidi="ar"/>
          <w:rPrChange w:id="836" w:author="Yifei Zhou" w:date="2023-03-10T08:08:00Z">
            <w:rPr>
              <w:rFonts w:ascii="楷体" w:eastAsia="楷体" w:hAnsi="楷体" w:cs="黑体" w:hint="eastAsia"/>
              <w:kern w:val="0"/>
              <w:sz w:val="24"/>
              <w:highlight w:val="green"/>
              <w:lang w:bidi="ar"/>
            </w:rPr>
          </w:rPrChange>
        </w:rPr>
        <w:t>气候适应型城市</w:t>
      </w:r>
      <w:del w:id="837" w:author="雪" w:date="2023-03-09T13:56:00Z">
        <w:r w:rsidRPr="002240D8">
          <w:rPr>
            <w:rFonts w:ascii="Times New Roman" w:eastAsia="楷体" w:hAnsi="Times New Roman" w:cs="Times New Roman" w:hint="eastAsia"/>
            <w:kern w:val="0"/>
            <w:sz w:val="24"/>
            <w:lang w:bidi="ar"/>
            <w:rPrChange w:id="838" w:author="Yifei Zhou" w:date="2023-03-10T08:08:00Z">
              <w:rPr>
                <w:rFonts w:ascii="楷体" w:eastAsia="楷体" w:hAnsi="楷体" w:cs="黑体" w:hint="eastAsia"/>
                <w:kern w:val="0"/>
                <w:sz w:val="24"/>
                <w:lang w:bidi="ar"/>
              </w:rPr>
            </w:rPrChange>
          </w:rPr>
          <w:delText>的</w:delText>
        </w:r>
      </w:del>
      <w:r w:rsidRPr="002240D8">
        <w:rPr>
          <w:rFonts w:ascii="Times New Roman" w:eastAsia="楷体" w:hAnsi="Times New Roman" w:cs="Times New Roman" w:hint="eastAsia"/>
          <w:kern w:val="0"/>
          <w:sz w:val="24"/>
          <w:lang w:bidi="ar"/>
          <w:rPrChange w:id="839" w:author="Yifei Zhou" w:date="2023-03-10T08:08:00Z">
            <w:rPr>
              <w:rFonts w:ascii="楷体" w:eastAsia="楷体" w:hAnsi="楷体" w:cs="黑体" w:hint="eastAsia"/>
              <w:kern w:val="0"/>
              <w:sz w:val="24"/>
              <w:lang w:bidi="ar"/>
            </w:rPr>
          </w:rPrChange>
        </w:rPr>
        <w:t>建设具有</w:t>
      </w:r>
      <w:r w:rsidRPr="002240D8">
        <w:rPr>
          <w:rFonts w:ascii="Times New Roman" w:eastAsia="楷体" w:hAnsi="Times New Roman" w:cs="Times New Roman" w:hint="eastAsia"/>
          <w:kern w:val="0"/>
          <w:sz w:val="24"/>
          <w:highlight w:val="cyan"/>
          <w:lang w:bidi="ar"/>
          <w:rPrChange w:id="840" w:author="Yifei Zhou" w:date="2023-03-10T08:08:00Z">
            <w:rPr>
              <w:rFonts w:ascii="楷体" w:eastAsia="楷体" w:hAnsi="楷体" w:cs="黑体" w:hint="eastAsia"/>
              <w:kern w:val="0"/>
              <w:sz w:val="24"/>
              <w:highlight w:val="cyan"/>
              <w:lang w:bidi="ar"/>
            </w:rPr>
          </w:rPrChange>
        </w:rPr>
        <w:t>重要</w:t>
      </w:r>
      <w:del w:id="841" w:author="雪" w:date="2023-03-09T13:56:00Z">
        <w:r w:rsidRPr="002240D8">
          <w:rPr>
            <w:rFonts w:ascii="Times New Roman" w:eastAsia="楷体" w:hAnsi="Times New Roman" w:cs="Times New Roman" w:hint="eastAsia"/>
            <w:kern w:val="0"/>
            <w:sz w:val="24"/>
            <w:highlight w:val="cyan"/>
            <w:lang w:bidi="ar"/>
            <w:rPrChange w:id="842" w:author="Yifei Zhou" w:date="2023-03-10T08:08:00Z">
              <w:rPr>
                <w:rFonts w:ascii="楷体" w:eastAsia="楷体" w:hAnsi="楷体" w:cs="黑体" w:hint="eastAsia"/>
                <w:kern w:val="0"/>
                <w:sz w:val="24"/>
                <w:highlight w:val="cyan"/>
                <w:lang w:bidi="ar"/>
              </w:rPr>
            </w:rPrChange>
          </w:rPr>
          <w:delText>的</w:delText>
        </w:r>
      </w:del>
      <w:r w:rsidRPr="002240D8">
        <w:rPr>
          <w:rFonts w:ascii="Times New Roman" w:eastAsia="楷体" w:hAnsi="Times New Roman" w:cs="Times New Roman" w:hint="eastAsia"/>
          <w:kern w:val="0"/>
          <w:sz w:val="24"/>
          <w:highlight w:val="cyan"/>
          <w:lang w:bidi="ar"/>
          <w:rPrChange w:id="843" w:author="Yifei Zhou" w:date="2023-03-10T08:08:00Z">
            <w:rPr>
              <w:rFonts w:ascii="楷体" w:eastAsia="楷体" w:hAnsi="楷体" w:cs="黑体" w:hint="eastAsia"/>
              <w:kern w:val="0"/>
              <w:sz w:val="24"/>
              <w:highlight w:val="cyan"/>
              <w:lang w:bidi="ar"/>
            </w:rPr>
          </w:rPrChange>
        </w:rPr>
        <w:t>启示意义</w:t>
      </w:r>
      <w:r w:rsidRPr="002240D8">
        <w:rPr>
          <w:rFonts w:ascii="Times New Roman" w:eastAsia="楷体" w:hAnsi="Times New Roman" w:cs="Times New Roman" w:hint="eastAsia"/>
          <w:kern w:val="0"/>
          <w:sz w:val="24"/>
          <w:lang w:bidi="ar"/>
          <w:rPrChange w:id="844" w:author="Yifei Zhou" w:date="2023-03-10T08:08:00Z">
            <w:rPr>
              <w:rFonts w:ascii="楷体" w:eastAsia="楷体" w:hAnsi="楷体" w:cs="黑体" w:hint="eastAsia"/>
              <w:kern w:val="0"/>
              <w:sz w:val="24"/>
              <w:lang w:bidi="ar"/>
            </w:rPr>
          </w:rPrChange>
        </w:rPr>
        <w:t>，属于“需求牵引，突破瓶颈”。</w:t>
      </w:r>
      <w:commentRangeStart w:id="845"/>
      <w:commentRangeEnd w:id="845"/>
      <w:r w:rsidRPr="002240D8">
        <w:rPr>
          <w:rFonts w:ascii="Times New Roman" w:eastAsia="楷体" w:hAnsi="Times New Roman" w:cs="Times New Roman"/>
          <w:kern w:val="0"/>
          <w:sz w:val="24"/>
          <w:lang w:bidi="ar"/>
          <w:rPrChange w:id="846" w:author="Yifei Zhou" w:date="2023-03-10T08:08:00Z">
            <w:rPr>
              <w:rFonts w:ascii="楷体" w:eastAsia="楷体" w:hAnsi="楷体" w:cs="黑体"/>
              <w:kern w:val="0"/>
              <w:sz w:val="24"/>
              <w:lang w:bidi="ar"/>
            </w:rPr>
          </w:rPrChange>
        </w:rPr>
        <w:commentReference w:id="845"/>
      </w:r>
      <w:ins w:id="847" w:author="Yifei Zhou" w:date="2023-03-10T09:00:00Z">
        <w:r w:rsidR="003200A2" w:rsidRPr="005F581F">
          <w:rPr>
            <w:rFonts w:ascii="Times New Roman" w:eastAsia="楷体" w:hAnsi="Times New Roman" w:cs="Times New Roman" w:hint="eastAsia"/>
            <w:kern w:val="0"/>
            <w:sz w:val="24"/>
            <w:lang w:bidi="ar"/>
          </w:rPr>
          <w:t>【</w:t>
        </w:r>
        <w:r w:rsidR="003200A2" w:rsidRPr="005F581F">
          <w:rPr>
            <w:rFonts w:ascii="Times New Roman" w:eastAsia="楷体" w:hAnsi="Times New Roman" w:cs="Times New Roman"/>
            <w:kern w:val="0"/>
            <w:sz w:val="24"/>
            <w:lang w:bidi="ar"/>
          </w:rPr>
          <w:t>230310 0</w:t>
        </w:r>
        <w:r w:rsidR="003200A2">
          <w:rPr>
            <w:rFonts w:ascii="Times New Roman" w:eastAsia="楷体" w:hAnsi="Times New Roman" w:cs="Times New Roman"/>
            <w:kern w:val="0"/>
            <w:sz w:val="24"/>
            <w:lang w:bidi="ar"/>
          </w:rPr>
          <w:t>9:0</w:t>
        </w:r>
      </w:ins>
      <w:ins w:id="848" w:author="Yifei Zhou" w:date="2023-03-10T09:10:00Z">
        <w:r w:rsidR="00D92F49">
          <w:rPr>
            <w:rFonts w:ascii="Times New Roman" w:eastAsia="楷体" w:hAnsi="Times New Roman" w:cs="Times New Roman"/>
            <w:kern w:val="0"/>
            <w:sz w:val="24"/>
            <w:lang w:bidi="ar"/>
          </w:rPr>
          <w:t>9</w:t>
        </w:r>
      </w:ins>
      <w:ins w:id="849" w:author="Yifei Zhou" w:date="2023-03-10T09:12:00Z">
        <w:r w:rsidR="00AB3248">
          <w:rPr>
            <w:rFonts w:ascii="Times New Roman" w:eastAsia="楷体" w:hAnsi="Times New Roman" w:cs="Times New Roman" w:hint="eastAsia"/>
            <w:kern w:val="0"/>
            <w:sz w:val="24"/>
            <w:lang w:bidi="ar"/>
          </w:rPr>
          <w:t>正</w:t>
        </w:r>
      </w:ins>
      <w:ins w:id="850" w:author="Yifei Zhou" w:date="2023-03-10T09:15:00Z">
        <w:r w:rsidR="00AB3248">
          <w:rPr>
            <w:rFonts w:ascii="Times New Roman" w:eastAsia="楷体" w:hAnsi="Times New Roman" w:cs="Times New Roman" w:hint="eastAsia"/>
            <w:kern w:val="0"/>
            <w:sz w:val="24"/>
            <w:lang w:bidi="ar"/>
          </w:rPr>
          <w:t>正</w:t>
        </w:r>
      </w:ins>
      <w:ins w:id="851" w:author="Yifei Zhou" w:date="2023-03-10T09:17:00Z">
        <w:r w:rsidR="00435526">
          <w:rPr>
            <w:rFonts w:ascii="Times New Roman" w:eastAsia="楷体" w:hAnsi="Times New Roman" w:cs="Times New Roman" w:hint="eastAsia"/>
            <w:kern w:val="0"/>
            <w:sz w:val="24"/>
            <w:lang w:bidi="ar"/>
          </w:rPr>
          <w:t>正</w:t>
        </w:r>
      </w:ins>
      <w:ins w:id="852" w:author="Yifei Zhou" w:date="2023-03-10T09:00:00Z">
        <w:r w:rsidR="003200A2">
          <w:rPr>
            <w:rFonts w:ascii="Times New Roman" w:eastAsia="楷体" w:hAnsi="Times New Roman" w:cs="Times New Roman" w:hint="eastAsia"/>
            <w:kern w:val="0"/>
            <w:sz w:val="24"/>
            <w:lang w:bidi="ar"/>
          </w:rPr>
          <w:t>】</w:t>
        </w:r>
      </w:ins>
      <w:del w:id="853" w:author="雪" w:date="2023-03-09T17:55:00Z">
        <w:r w:rsidRPr="002240D8">
          <w:rPr>
            <w:rFonts w:ascii="Times New Roman" w:eastAsia="楷体" w:hAnsi="Times New Roman" w:cs="Times New Roman" w:hint="eastAsia"/>
            <w:sz w:val="24"/>
            <w:rPrChange w:id="854" w:author="Yifei Zhou" w:date="2023-03-10T08:08:00Z">
              <w:rPr>
                <w:rFonts w:ascii="楷体" w:eastAsia="楷体" w:hAnsi="楷体" w:cs="黑体" w:hint="eastAsia"/>
                <w:sz w:val="24"/>
              </w:rPr>
            </w:rPrChange>
          </w:rPr>
          <w:delText>【</w:delText>
        </w:r>
        <w:r w:rsidRPr="002240D8">
          <w:rPr>
            <w:rFonts w:ascii="Times New Roman" w:eastAsia="楷体" w:hAnsi="Times New Roman" w:cs="Times New Roman"/>
            <w:sz w:val="24"/>
            <w:rPrChange w:id="855" w:author="Yifei Zhou" w:date="2023-03-10T08:08:00Z">
              <w:rPr>
                <w:rFonts w:ascii="楷体" w:eastAsia="楷体" w:hAnsi="楷体" w:cs="楷体"/>
                <w:sz w:val="24"/>
              </w:rPr>
            </w:rPrChange>
          </w:rPr>
          <w:delText>up230306 15:24</w:delText>
        </w:r>
        <w:r w:rsidRPr="002240D8">
          <w:rPr>
            <w:rFonts w:ascii="Times New Roman" w:eastAsia="楷体" w:hAnsi="Times New Roman" w:cs="Times New Roman" w:hint="eastAsia"/>
            <w:sz w:val="24"/>
            <w:rPrChange w:id="856" w:author="Yifei Zhou" w:date="2023-03-10T08:08:00Z">
              <w:rPr>
                <w:rFonts w:ascii="楷体" w:eastAsia="楷体" w:hAnsi="楷体" w:cs="黑体" w:hint="eastAsia"/>
                <w:sz w:val="24"/>
              </w:rPr>
            </w:rPrChange>
          </w:rPr>
          <w:delText>】</w:delText>
        </w:r>
      </w:del>
    </w:p>
    <w:p w14:paraId="58F79FAF" w14:textId="77777777" w:rsidR="00894DBC" w:rsidRPr="002240D8" w:rsidRDefault="00894DBC">
      <w:pPr>
        <w:widowControl/>
        <w:spacing w:after="160" w:line="360" w:lineRule="auto"/>
        <w:jc w:val="left"/>
        <w:rPr>
          <w:del w:id="857" w:author="雪" w:date="2023-03-09T17:55:00Z"/>
          <w:rFonts w:ascii="Times New Roman" w:eastAsia="微软雅黑 Light" w:hAnsi="Times New Roman" w:cs="Times New Roman"/>
          <w:sz w:val="24"/>
          <w:rPrChange w:id="858" w:author="Yifei Zhou" w:date="2023-03-10T08:08:00Z">
            <w:rPr>
              <w:del w:id="859" w:author="雪" w:date="2023-03-09T17:55:00Z"/>
              <w:rFonts w:ascii="微软雅黑 Light" w:eastAsia="微软雅黑 Light" w:hAnsi="微软雅黑 Light" w:cs="楷体"/>
              <w:sz w:val="24"/>
            </w:rPr>
          </w:rPrChange>
        </w:rPr>
      </w:pPr>
    </w:p>
    <w:p w14:paraId="2EB5E6D3" w14:textId="77777777" w:rsidR="00894DBC" w:rsidRPr="002240D8" w:rsidRDefault="00894DBC">
      <w:pPr>
        <w:widowControl/>
        <w:spacing w:after="160" w:line="360" w:lineRule="auto"/>
        <w:jc w:val="left"/>
        <w:rPr>
          <w:del w:id="860" w:author="雪" w:date="2023-03-09T17:55:00Z"/>
          <w:rFonts w:ascii="Times New Roman" w:eastAsia="微软雅黑 Light" w:hAnsi="Times New Roman" w:cs="Times New Roman"/>
          <w:sz w:val="24"/>
          <w:rPrChange w:id="861" w:author="Yifei Zhou" w:date="2023-03-10T08:08:00Z">
            <w:rPr>
              <w:del w:id="862" w:author="雪" w:date="2023-03-09T17:55:00Z"/>
              <w:rFonts w:ascii="微软雅黑 Light" w:eastAsia="微软雅黑 Light" w:hAnsi="微软雅黑 Light" w:cs="楷体"/>
              <w:sz w:val="24"/>
            </w:rPr>
          </w:rPrChange>
        </w:rPr>
      </w:pPr>
    </w:p>
    <w:p w14:paraId="1364F5DC" w14:textId="77777777" w:rsidR="00894DBC" w:rsidRPr="002240D8" w:rsidRDefault="00894DBC">
      <w:pPr>
        <w:widowControl/>
        <w:spacing w:after="160" w:line="360" w:lineRule="auto"/>
        <w:jc w:val="left"/>
        <w:rPr>
          <w:del w:id="863" w:author="雪" w:date="2023-03-09T17:55:00Z"/>
          <w:rFonts w:ascii="Times New Roman" w:eastAsia="微软雅黑 Light" w:hAnsi="Times New Roman" w:cs="Times New Roman"/>
          <w:sz w:val="24"/>
          <w:rPrChange w:id="864" w:author="Yifei Zhou" w:date="2023-03-10T08:08:00Z">
            <w:rPr>
              <w:del w:id="865" w:author="雪" w:date="2023-03-09T17:55:00Z"/>
              <w:rFonts w:ascii="微软雅黑 Light" w:eastAsia="微软雅黑 Light" w:hAnsi="微软雅黑 Light" w:cs="楷体"/>
              <w:sz w:val="24"/>
            </w:rPr>
          </w:rPrChange>
        </w:rPr>
      </w:pPr>
    </w:p>
    <w:p w14:paraId="2338BE28" w14:textId="77777777" w:rsidR="00894DBC" w:rsidRPr="002240D8" w:rsidRDefault="00894DBC">
      <w:pPr>
        <w:widowControl/>
        <w:spacing w:after="160" w:line="360" w:lineRule="auto"/>
        <w:jc w:val="left"/>
        <w:rPr>
          <w:del w:id="866" w:author="雪" w:date="2023-03-09T17:55:00Z"/>
          <w:rFonts w:ascii="Times New Roman" w:eastAsia="微软雅黑 Light" w:hAnsi="Times New Roman" w:cs="Times New Roman"/>
          <w:sz w:val="24"/>
          <w:rPrChange w:id="867" w:author="Yifei Zhou" w:date="2023-03-10T08:08:00Z">
            <w:rPr>
              <w:del w:id="868" w:author="雪" w:date="2023-03-09T17:55:00Z"/>
              <w:rFonts w:ascii="微软雅黑 Light" w:eastAsia="微软雅黑 Light" w:hAnsi="微软雅黑 Light" w:cs="楷体"/>
              <w:sz w:val="24"/>
            </w:rPr>
          </w:rPrChange>
        </w:rPr>
      </w:pPr>
    </w:p>
    <w:p w14:paraId="52E3D813" w14:textId="77777777" w:rsidR="00894DBC" w:rsidRPr="002240D8" w:rsidRDefault="00894DBC">
      <w:pPr>
        <w:widowControl/>
        <w:spacing w:after="160" w:line="360" w:lineRule="auto"/>
        <w:jc w:val="left"/>
        <w:rPr>
          <w:del w:id="869" w:author="雪" w:date="2023-03-09T17:55:00Z"/>
          <w:rFonts w:ascii="Times New Roman" w:eastAsia="微软雅黑 Light" w:hAnsi="Times New Roman" w:cs="Times New Roman"/>
          <w:sz w:val="24"/>
          <w:rPrChange w:id="870" w:author="Yifei Zhou" w:date="2023-03-10T08:08:00Z">
            <w:rPr>
              <w:del w:id="871" w:author="雪" w:date="2023-03-09T17:55:00Z"/>
              <w:rFonts w:ascii="微软雅黑 Light" w:eastAsia="微软雅黑 Light" w:hAnsi="微软雅黑 Light" w:cs="楷体"/>
              <w:sz w:val="24"/>
            </w:rPr>
          </w:rPrChange>
        </w:rPr>
      </w:pPr>
    </w:p>
    <w:p w14:paraId="09E53F0D" w14:textId="77777777" w:rsidR="00894DBC" w:rsidRPr="002240D8" w:rsidRDefault="00894DBC">
      <w:pPr>
        <w:widowControl/>
        <w:spacing w:after="160" w:line="360" w:lineRule="auto"/>
        <w:jc w:val="left"/>
        <w:rPr>
          <w:del w:id="872" w:author="雪" w:date="2023-03-09T17:55:00Z"/>
          <w:rFonts w:ascii="Times New Roman" w:eastAsia="微软雅黑 Light" w:hAnsi="Times New Roman" w:cs="Times New Roman"/>
          <w:sz w:val="24"/>
          <w:rPrChange w:id="873" w:author="Yifei Zhou" w:date="2023-03-10T08:08:00Z">
            <w:rPr>
              <w:del w:id="874" w:author="雪" w:date="2023-03-09T17:55:00Z"/>
              <w:rFonts w:ascii="微软雅黑 Light" w:eastAsia="微软雅黑 Light" w:hAnsi="微软雅黑 Light" w:cs="楷体"/>
              <w:sz w:val="24"/>
            </w:rPr>
          </w:rPrChange>
        </w:rPr>
      </w:pPr>
    </w:p>
    <w:p w14:paraId="3AB089A6" w14:textId="77777777" w:rsidR="00894DBC" w:rsidRPr="002240D8" w:rsidRDefault="00894DBC">
      <w:pPr>
        <w:widowControl/>
        <w:spacing w:after="160" w:line="360" w:lineRule="auto"/>
        <w:jc w:val="left"/>
        <w:rPr>
          <w:rFonts w:ascii="Times New Roman" w:eastAsia="微软雅黑 Light" w:hAnsi="Times New Roman" w:cs="Times New Roman"/>
          <w:sz w:val="24"/>
          <w:rPrChange w:id="875" w:author="Yifei Zhou" w:date="2023-03-10T08:08:00Z">
            <w:rPr>
              <w:rFonts w:ascii="微软雅黑 Light" w:eastAsia="微软雅黑 Light" w:hAnsi="微软雅黑 Light" w:cs="楷体"/>
              <w:sz w:val="24"/>
            </w:rPr>
          </w:rPrChange>
        </w:rPr>
      </w:pPr>
    </w:p>
    <w:p w14:paraId="219D7A6D" w14:textId="77777777" w:rsidR="00894DBC" w:rsidRPr="002240D8" w:rsidRDefault="00000000">
      <w:pPr>
        <w:widowControl/>
        <w:snapToGrid w:val="0"/>
        <w:spacing w:afterLines="50" w:after="156" w:line="440" w:lineRule="exact"/>
        <w:ind w:firstLineChars="200" w:firstLine="643"/>
        <w:jc w:val="center"/>
        <w:rPr>
          <w:rFonts w:ascii="Times New Roman" w:eastAsia="楷体" w:hAnsi="Times New Roman" w:cs="Times New Roman"/>
          <w:b/>
          <w:color w:val="0000FF"/>
          <w:sz w:val="32"/>
          <w:szCs w:val="32"/>
          <w:rPrChange w:id="876" w:author="Yifei Zhou" w:date="2023-03-10T08:08:00Z">
            <w:rPr>
              <w:rFonts w:ascii="楷体" w:eastAsia="楷体" w:hAnsi="楷体" w:cs="Times New Roman"/>
              <w:b/>
              <w:color w:val="0000FF"/>
              <w:sz w:val="32"/>
              <w:szCs w:val="32"/>
            </w:rPr>
          </w:rPrChange>
        </w:rPr>
      </w:pPr>
      <w:r w:rsidRPr="002240D8">
        <w:rPr>
          <w:rFonts w:ascii="Times New Roman" w:eastAsia="楷体" w:hAnsi="Times New Roman" w:cs="Times New Roman" w:hint="eastAsia"/>
          <w:b/>
          <w:kern w:val="0"/>
          <w:sz w:val="32"/>
          <w:szCs w:val="32"/>
          <w:lang w:bidi="ar"/>
          <w:rPrChange w:id="877" w:author="Yifei Zhou" w:date="2023-03-10T08:08:00Z">
            <w:rPr>
              <w:rFonts w:ascii="楷体" w:eastAsia="楷体" w:hAnsi="楷体" w:cs="楷体" w:hint="eastAsia"/>
              <w:b/>
              <w:kern w:val="0"/>
              <w:sz w:val="32"/>
              <w:szCs w:val="32"/>
              <w:lang w:bidi="ar"/>
            </w:rPr>
          </w:rPrChange>
        </w:rPr>
        <w:t>报告正文</w:t>
      </w:r>
    </w:p>
    <w:p w14:paraId="316E6843" w14:textId="77777777" w:rsidR="00894DBC" w:rsidRPr="002240D8" w:rsidRDefault="00000000">
      <w:pPr>
        <w:widowControl/>
        <w:snapToGrid w:val="0"/>
        <w:spacing w:afterLines="50" w:after="156" w:line="440" w:lineRule="exact"/>
        <w:ind w:firstLineChars="200" w:firstLine="560"/>
        <w:jc w:val="left"/>
        <w:rPr>
          <w:rFonts w:ascii="Times New Roman" w:eastAsia="楷体" w:hAnsi="Times New Roman" w:cs="Times New Roman"/>
          <w:b/>
          <w:bCs/>
          <w:color w:val="0070C0"/>
          <w:sz w:val="28"/>
          <w:szCs w:val="28"/>
          <w:rPrChange w:id="878" w:author="Yifei Zhou" w:date="2023-03-10T08:08:00Z">
            <w:rPr>
              <w:rFonts w:ascii="楷体" w:eastAsia="楷体" w:hAnsi="楷体" w:cs="楷体"/>
              <w:b/>
              <w:bCs/>
              <w:color w:val="0070C0"/>
              <w:sz w:val="28"/>
              <w:szCs w:val="28"/>
            </w:rPr>
          </w:rPrChange>
        </w:rPr>
      </w:pPr>
      <w:r w:rsidRPr="002240D8">
        <w:rPr>
          <w:rFonts w:ascii="Times New Roman" w:eastAsia="楷体" w:hAnsi="Times New Roman" w:cs="Times New Roman" w:hint="eastAsia"/>
          <w:kern w:val="0"/>
          <w:sz w:val="28"/>
          <w:szCs w:val="28"/>
          <w:lang w:bidi="ar"/>
          <w:rPrChange w:id="879" w:author="Yifei Zhou" w:date="2023-03-10T08:08:00Z">
            <w:rPr>
              <w:rFonts w:ascii="楷体" w:eastAsia="楷体" w:hAnsi="楷体" w:cs="楷体_GB2312" w:hint="eastAsia"/>
              <w:kern w:val="0"/>
              <w:sz w:val="28"/>
              <w:szCs w:val="28"/>
              <w:lang w:bidi="ar"/>
            </w:rPr>
          </w:rPrChange>
        </w:rPr>
        <w:t>参照以下提纲撰写，要求内容翔实、清晰，层次分明，标题突出</w:t>
      </w:r>
      <w:r w:rsidRPr="002240D8">
        <w:rPr>
          <w:rFonts w:ascii="Times New Roman" w:eastAsia="楷体" w:hAnsi="Times New Roman" w:cs="Times New Roman" w:hint="eastAsia"/>
          <w:iCs/>
          <w:kern w:val="0"/>
          <w:sz w:val="28"/>
          <w:szCs w:val="28"/>
          <w:lang w:bidi="ar"/>
          <w:rPrChange w:id="880" w:author="Yifei Zhou" w:date="2023-03-10T08:08:00Z">
            <w:rPr>
              <w:rFonts w:ascii="楷体" w:eastAsia="楷体" w:hAnsi="楷体" w:cs="楷体_GB2312" w:hint="eastAsia"/>
              <w:iCs/>
              <w:kern w:val="0"/>
              <w:sz w:val="28"/>
              <w:szCs w:val="28"/>
              <w:lang w:bidi="ar"/>
            </w:rPr>
          </w:rPrChange>
        </w:rPr>
        <w:t>。</w:t>
      </w:r>
      <w:r w:rsidRPr="002240D8">
        <w:rPr>
          <w:rFonts w:ascii="Times New Roman" w:eastAsia="楷体" w:hAnsi="Times New Roman" w:cs="Times New Roman" w:hint="eastAsia"/>
          <w:b/>
          <w:iCs/>
          <w:color w:val="0070C0"/>
          <w:kern w:val="0"/>
          <w:sz w:val="28"/>
          <w:szCs w:val="28"/>
          <w:lang w:bidi="ar"/>
          <w:rPrChange w:id="881" w:author="Yifei Zhou" w:date="2023-03-10T08:08:00Z">
            <w:rPr>
              <w:rFonts w:ascii="楷体" w:eastAsia="楷体" w:hAnsi="楷体" w:cs="楷体_GB2312" w:hint="eastAsia"/>
              <w:b/>
              <w:iCs/>
              <w:color w:val="0070C0"/>
              <w:kern w:val="0"/>
              <w:sz w:val="28"/>
              <w:szCs w:val="28"/>
              <w:lang w:bidi="ar"/>
            </w:rPr>
          </w:rPrChange>
        </w:rPr>
        <w:t>请勿删除或改动下述提纲标题及括号中的文字。</w:t>
      </w:r>
    </w:p>
    <w:p w14:paraId="73A2A2CF" w14:textId="77777777" w:rsidR="00894DBC" w:rsidRPr="002240D8" w:rsidRDefault="00000000">
      <w:pPr>
        <w:widowControl/>
        <w:snapToGrid w:val="0"/>
        <w:spacing w:afterLines="50" w:after="156" w:line="440" w:lineRule="exact"/>
        <w:ind w:left="420"/>
        <w:jc w:val="left"/>
        <w:rPr>
          <w:rFonts w:ascii="Times New Roman" w:eastAsia="楷体" w:hAnsi="Times New Roman" w:cs="Times New Roman"/>
          <w:color w:val="0070C0"/>
          <w:sz w:val="28"/>
          <w:szCs w:val="28"/>
          <w:rPrChange w:id="882" w:author="Yifei Zhou" w:date="2023-03-10T08:08:00Z">
            <w:rPr>
              <w:rFonts w:ascii="楷体" w:eastAsia="楷体" w:hAnsi="楷体" w:cs="楷体"/>
              <w:color w:val="0070C0"/>
              <w:sz w:val="28"/>
              <w:szCs w:val="28"/>
            </w:rPr>
          </w:rPrChange>
        </w:rPr>
      </w:pPr>
      <w:r w:rsidRPr="002240D8">
        <w:rPr>
          <w:rFonts w:ascii="Times New Roman" w:eastAsia="楷体" w:hAnsi="Times New Roman" w:cs="Times New Roman" w:hint="eastAsia"/>
          <w:b/>
          <w:bCs/>
          <w:color w:val="0070C0"/>
          <w:kern w:val="0"/>
          <w:sz w:val="28"/>
          <w:szCs w:val="28"/>
          <w:lang w:bidi="ar"/>
          <w:rPrChange w:id="883" w:author="Yifei Zhou" w:date="2023-03-10T08:08:00Z">
            <w:rPr>
              <w:rFonts w:ascii="楷体" w:eastAsia="楷体" w:hAnsi="楷体" w:cs="楷体_GB2312" w:hint="eastAsia"/>
              <w:b/>
              <w:bCs/>
              <w:color w:val="0070C0"/>
              <w:kern w:val="0"/>
              <w:sz w:val="28"/>
              <w:szCs w:val="28"/>
              <w:lang w:bidi="ar"/>
            </w:rPr>
          </w:rPrChange>
        </w:rPr>
        <w:t>（一）立项依据与研究内容</w:t>
      </w:r>
      <w:r w:rsidRPr="002240D8">
        <w:rPr>
          <w:rFonts w:ascii="Times New Roman" w:eastAsia="楷体" w:hAnsi="Times New Roman" w:cs="Times New Roman" w:hint="eastAsia"/>
          <w:color w:val="0070C0"/>
          <w:kern w:val="0"/>
          <w:sz w:val="28"/>
          <w:szCs w:val="28"/>
          <w:lang w:bidi="ar"/>
          <w:rPrChange w:id="884" w:author="Yifei Zhou" w:date="2023-03-10T08:08:00Z">
            <w:rPr>
              <w:rFonts w:ascii="楷体" w:eastAsia="楷体" w:hAnsi="楷体" w:cs="楷体_GB2312" w:hint="eastAsia"/>
              <w:color w:val="0070C0"/>
              <w:kern w:val="0"/>
              <w:sz w:val="28"/>
              <w:szCs w:val="28"/>
              <w:lang w:bidi="ar"/>
            </w:rPr>
          </w:rPrChange>
        </w:rPr>
        <w:t>（建议</w:t>
      </w:r>
      <w:r w:rsidRPr="002240D8">
        <w:rPr>
          <w:rFonts w:ascii="Times New Roman" w:eastAsia="楷体" w:hAnsi="Times New Roman" w:cs="Times New Roman"/>
          <w:color w:val="0070C0"/>
          <w:kern w:val="0"/>
          <w:sz w:val="28"/>
          <w:szCs w:val="28"/>
          <w:lang w:bidi="ar"/>
          <w:rPrChange w:id="885" w:author="Yifei Zhou" w:date="2023-03-10T08:08:00Z">
            <w:rPr>
              <w:rFonts w:ascii="楷体" w:eastAsia="楷体" w:hAnsi="楷体" w:cs="楷体"/>
              <w:color w:val="0070C0"/>
              <w:kern w:val="0"/>
              <w:sz w:val="28"/>
              <w:szCs w:val="28"/>
              <w:lang w:bidi="ar"/>
            </w:rPr>
          </w:rPrChange>
        </w:rPr>
        <w:t>8000</w:t>
      </w:r>
      <w:r w:rsidRPr="002240D8">
        <w:rPr>
          <w:rFonts w:ascii="Times New Roman" w:eastAsia="楷体" w:hAnsi="Times New Roman" w:cs="Times New Roman" w:hint="eastAsia"/>
          <w:color w:val="0070C0"/>
          <w:kern w:val="0"/>
          <w:sz w:val="28"/>
          <w:szCs w:val="28"/>
          <w:lang w:bidi="ar"/>
          <w:rPrChange w:id="886" w:author="Yifei Zhou" w:date="2023-03-10T08:08:00Z">
            <w:rPr>
              <w:rFonts w:ascii="楷体" w:eastAsia="楷体" w:hAnsi="楷体" w:cs="楷体_GB2312" w:hint="eastAsia"/>
              <w:color w:val="0070C0"/>
              <w:kern w:val="0"/>
              <w:sz w:val="28"/>
              <w:szCs w:val="28"/>
              <w:lang w:bidi="ar"/>
            </w:rPr>
          </w:rPrChange>
        </w:rPr>
        <w:t>字以内）：</w:t>
      </w:r>
    </w:p>
    <w:p w14:paraId="414CE28C" w14:textId="77777777" w:rsidR="00894DBC" w:rsidRPr="002240D8" w:rsidRDefault="00000000">
      <w:pPr>
        <w:widowControl/>
        <w:snapToGrid w:val="0"/>
        <w:spacing w:after="160" w:line="440" w:lineRule="exact"/>
        <w:ind w:firstLineChars="196" w:firstLine="549"/>
        <w:jc w:val="left"/>
        <w:rPr>
          <w:rFonts w:ascii="Times New Roman" w:eastAsia="楷体" w:hAnsi="Times New Roman" w:cs="Times New Roman"/>
          <w:color w:val="0070C0"/>
          <w:sz w:val="28"/>
          <w:szCs w:val="28"/>
          <w:rPrChange w:id="887" w:author="Yifei Zhou" w:date="2023-03-10T08:08:00Z">
            <w:rPr>
              <w:rFonts w:ascii="楷体" w:eastAsia="楷体" w:hAnsi="楷体" w:cs="楷体_GB2312"/>
              <w:color w:val="0070C0"/>
              <w:sz w:val="28"/>
              <w:szCs w:val="28"/>
            </w:rPr>
          </w:rPrChange>
        </w:rPr>
      </w:pPr>
      <w:r w:rsidRPr="002240D8">
        <w:rPr>
          <w:rFonts w:ascii="Times New Roman" w:eastAsia="楷体" w:hAnsi="Times New Roman" w:cs="Times New Roman"/>
          <w:bCs/>
          <w:color w:val="0070C0"/>
          <w:kern w:val="0"/>
          <w:sz w:val="28"/>
          <w:szCs w:val="28"/>
          <w:lang w:bidi="ar"/>
          <w:rPrChange w:id="888" w:author="Yifei Zhou" w:date="2023-03-10T08:08:00Z">
            <w:rPr>
              <w:rFonts w:ascii="楷体" w:eastAsia="楷体" w:hAnsi="楷体" w:cs="楷体"/>
              <w:bCs/>
              <w:color w:val="0070C0"/>
              <w:kern w:val="0"/>
              <w:sz w:val="28"/>
              <w:szCs w:val="28"/>
              <w:lang w:bidi="ar"/>
            </w:rPr>
          </w:rPrChange>
        </w:rPr>
        <w:t xml:space="preserve">1. </w:t>
      </w:r>
      <w:r w:rsidRPr="002240D8">
        <w:rPr>
          <w:rFonts w:ascii="Times New Roman" w:eastAsia="楷体" w:hAnsi="Times New Roman" w:cs="Times New Roman" w:hint="eastAsia"/>
          <w:b/>
          <w:bCs/>
          <w:color w:val="0070C0"/>
          <w:kern w:val="0"/>
          <w:sz w:val="28"/>
          <w:szCs w:val="28"/>
          <w:lang w:bidi="ar"/>
          <w:rPrChange w:id="889" w:author="Yifei Zhou" w:date="2023-03-10T08:08:00Z">
            <w:rPr>
              <w:rFonts w:ascii="楷体" w:eastAsia="楷体" w:hAnsi="楷体" w:cs="楷体_GB2312" w:hint="eastAsia"/>
              <w:b/>
              <w:bCs/>
              <w:color w:val="0070C0"/>
              <w:kern w:val="0"/>
              <w:sz w:val="28"/>
              <w:szCs w:val="28"/>
              <w:lang w:bidi="ar"/>
            </w:rPr>
          </w:rPrChange>
        </w:rPr>
        <w:t>项目的立项依据</w:t>
      </w:r>
      <w:r w:rsidRPr="002240D8">
        <w:rPr>
          <w:rFonts w:ascii="Times New Roman" w:eastAsia="楷体" w:hAnsi="Times New Roman" w:cs="Times New Roman" w:hint="eastAsia"/>
          <w:color w:val="0070C0"/>
          <w:kern w:val="0"/>
          <w:sz w:val="28"/>
          <w:szCs w:val="28"/>
          <w:lang w:bidi="ar"/>
          <w:rPrChange w:id="890" w:author="Yifei Zhou" w:date="2023-03-10T08:08:00Z">
            <w:rPr>
              <w:rFonts w:ascii="楷体" w:eastAsia="楷体" w:hAnsi="楷体" w:cs="楷体_GB2312" w:hint="eastAsia"/>
              <w:color w:val="0070C0"/>
              <w:kern w:val="0"/>
              <w:sz w:val="28"/>
              <w:szCs w:val="28"/>
              <w:lang w:bidi="ar"/>
            </w:rPr>
          </w:rPrChange>
        </w:rPr>
        <w:t>（研究意义、国内外研究现状及发展动态分析，需结合科学研究发展趋势来论述科学意义；或结合国民经济和社会发展中迫切需要解决的关键科技问题来论述其应用前景。附主要参考文献目录）；</w:t>
      </w:r>
    </w:p>
    <w:p w14:paraId="3D9BFEBC" w14:textId="77777777" w:rsidR="00894DBC" w:rsidRPr="002240D8" w:rsidRDefault="00894DBC">
      <w:pPr>
        <w:widowControl/>
        <w:spacing w:after="160" w:line="256" w:lineRule="auto"/>
        <w:jc w:val="left"/>
        <w:rPr>
          <w:rFonts w:ascii="Times New Roman" w:hAnsi="Times New Roman" w:cs="Times New Roman"/>
          <w:bCs/>
          <w:rPrChange w:id="891" w:author="Yifei Zhou" w:date="2023-03-10T08:08:00Z">
            <w:rPr>
              <w:bCs/>
            </w:rPr>
          </w:rPrChange>
        </w:rPr>
      </w:pPr>
    </w:p>
    <w:p w14:paraId="24883F07" w14:textId="77777777" w:rsidR="00894DBC" w:rsidRPr="002240D8" w:rsidRDefault="00000000">
      <w:pPr>
        <w:pStyle w:val="4"/>
        <w:spacing w:line="360" w:lineRule="auto"/>
        <w:rPr>
          <w:rFonts w:ascii="Times New Roman" w:eastAsia="楷体" w:hAnsi="Times New Roman"/>
          <w:sz w:val="24"/>
          <w:szCs w:val="24"/>
          <w:rPrChange w:id="892" w:author="Yifei Zhou" w:date="2023-03-10T08:08:00Z">
            <w:rPr>
              <w:rFonts w:ascii="楷体" w:eastAsia="楷体" w:hAnsi="楷体" w:cs="楷体"/>
              <w:sz w:val="24"/>
              <w:szCs w:val="24"/>
            </w:rPr>
          </w:rPrChange>
        </w:rPr>
      </w:pPr>
      <w:r w:rsidRPr="002240D8">
        <w:rPr>
          <w:rFonts w:ascii="Times New Roman" w:eastAsia="楷体" w:hAnsi="Times New Roman"/>
          <w:b w:val="0"/>
          <w:bCs/>
          <w:sz w:val="24"/>
          <w:szCs w:val="24"/>
          <w:rPrChange w:id="893" w:author="Yifei Zhou" w:date="2023-03-10T08:08:00Z">
            <w:rPr>
              <w:rFonts w:ascii="楷体" w:eastAsia="楷体" w:hAnsi="楷体" w:cs="楷体"/>
              <w:b w:val="0"/>
              <w:bCs/>
              <w:sz w:val="24"/>
              <w:szCs w:val="24"/>
            </w:rPr>
          </w:rPrChange>
        </w:rPr>
        <w:t xml:space="preserve">1.1. </w:t>
      </w:r>
      <w:r w:rsidRPr="002240D8">
        <w:rPr>
          <w:rFonts w:ascii="Times New Roman" w:eastAsia="楷体" w:hAnsi="Times New Roman" w:hint="eastAsia"/>
          <w:b w:val="0"/>
          <w:bCs/>
          <w:sz w:val="24"/>
          <w:szCs w:val="24"/>
          <w:rPrChange w:id="894" w:author="Yifei Zhou" w:date="2023-03-10T08:08:00Z">
            <w:rPr>
              <w:rFonts w:ascii="楷体" w:eastAsia="楷体" w:hAnsi="楷体" w:cs="楷体" w:hint="eastAsia"/>
              <w:b w:val="0"/>
              <w:bCs/>
              <w:sz w:val="24"/>
              <w:szCs w:val="24"/>
            </w:rPr>
          </w:rPrChange>
        </w:rPr>
        <w:t>研究意义</w:t>
      </w:r>
    </w:p>
    <w:p w14:paraId="19E6A305" w14:textId="77777777" w:rsidR="00894DBC" w:rsidRPr="002240D8" w:rsidRDefault="00000000">
      <w:pPr>
        <w:widowControl/>
        <w:spacing w:after="160" w:line="360" w:lineRule="auto"/>
        <w:jc w:val="left"/>
        <w:rPr>
          <w:ins w:id="895" w:author="雪" w:date="2023-03-09T16:29:00Z"/>
          <w:rFonts w:ascii="Times New Roman" w:eastAsia="楷体" w:hAnsi="Times New Roman" w:cs="Times New Roman"/>
          <w:kern w:val="0"/>
          <w:sz w:val="24"/>
          <w:lang w:bidi="ar"/>
          <w:rPrChange w:id="896" w:author="Yifei Zhou" w:date="2023-03-10T08:08:00Z">
            <w:rPr>
              <w:ins w:id="897" w:author="雪" w:date="2023-03-09T16:29:00Z"/>
              <w:rFonts w:ascii="楷体" w:eastAsia="楷体" w:hAnsi="楷体" w:cs="黑体"/>
              <w:kern w:val="0"/>
              <w:sz w:val="24"/>
              <w:lang w:bidi="ar"/>
            </w:rPr>
          </w:rPrChange>
        </w:rPr>
      </w:pPr>
      <w:r w:rsidRPr="002240D8">
        <w:rPr>
          <w:rFonts w:ascii="Times New Roman" w:eastAsia="微软雅黑 Light" w:hAnsi="Times New Roman" w:cs="Times New Roman"/>
          <w:kern w:val="0"/>
          <w:sz w:val="24"/>
          <w:lang w:bidi="ar"/>
          <w:rPrChange w:id="898" w:author="Yifei Zhou" w:date="2023-03-10T08:08:00Z">
            <w:rPr>
              <w:rFonts w:ascii="微软雅黑 Light" w:eastAsia="微软雅黑 Light" w:hAnsi="微软雅黑 Light" w:cs="黑体"/>
              <w:kern w:val="0"/>
              <w:sz w:val="24"/>
              <w:lang w:bidi="ar"/>
            </w:rPr>
          </w:rPrChange>
        </w:rPr>
        <w:t xml:space="preserve">     </w:t>
      </w:r>
      <w:del w:id="899" w:author="雪" w:date="2023-03-09T14:17:00Z">
        <w:r w:rsidRPr="002240D8">
          <w:rPr>
            <w:rFonts w:ascii="Times New Roman" w:eastAsia="微软雅黑 Light" w:hAnsi="Times New Roman" w:cs="Times New Roman"/>
            <w:kern w:val="0"/>
            <w:sz w:val="24"/>
            <w:lang w:bidi="ar"/>
            <w:rPrChange w:id="900" w:author="Yifei Zhou" w:date="2023-03-10T08:08:00Z">
              <w:rPr>
                <w:rFonts w:ascii="微软雅黑 Light" w:eastAsia="微软雅黑 Light" w:hAnsi="微软雅黑 Light" w:cs="黑体"/>
                <w:kern w:val="0"/>
                <w:sz w:val="24"/>
                <w:lang w:bidi="ar"/>
              </w:rPr>
            </w:rPrChange>
          </w:rPr>
          <w:delText xml:space="preserve">  </w:delText>
        </w:r>
      </w:del>
      <w:r w:rsidRPr="002240D8">
        <w:rPr>
          <w:rFonts w:ascii="Times New Roman" w:eastAsia="楷体" w:hAnsi="Times New Roman" w:cs="Times New Roman" w:hint="eastAsia"/>
          <w:kern w:val="0"/>
          <w:sz w:val="24"/>
          <w:lang w:bidi="ar"/>
          <w:rPrChange w:id="901" w:author="Yifei Zhou" w:date="2023-03-10T08:08:00Z">
            <w:rPr>
              <w:rFonts w:ascii="楷体" w:eastAsia="楷体" w:hAnsi="楷体" w:cs="黑体" w:hint="eastAsia"/>
              <w:kern w:val="0"/>
              <w:sz w:val="24"/>
              <w:lang w:bidi="ar"/>
            </w:rPr>
          </w:rPrChange>
        </w:rPr>
        <w:t>随着</w:t>
      </w:r>
      <w:r w:rsidRPr="002240D8">
        <w:rPr>
          <w:rFonts w:ascii="Times New Roman" w:eastAsia="楷体" w:hAnsi="Times New Roman" w:cs="Times New Roman" w:hint="eastAsia"/>
          <w:kern w:val="0"/>
          <w:sz w:val="24"/>
          <w:highlight w:val="cyan"/>
          <w:lang w:bidi="ar"/>
          <w:rPrChange w:id="902" w:author="Yifei Zhou" w:date="2023-03-10T08:08:00Z">
            <w:rPr>
              <w:rFonts w:ascii="楷体" w:eastAsia="楷体" w:hAnsi="楷体" w:cs="黑体" w:hint="eastAsia"/>
              <w:kern w:val="0"/>
              <w:sz w:val="24"/>
              <w:highlight w:val="cyan"/>
              <w:lang w:bidi="ar"/>
            </w:rPr>
          </w:rPrChange>
        </w:rPr>
        <w:t>气候变化和城市化的推进</w:t>
      </w:r>
      <w:r w:rsidRPr="002240D8">
        <w:rPr>
          <w:rFonts w:ascii="Times New Roman" w:eastAsia="楷体" w:hAnsi="Times New Roman" w:cs="Times New Roman" w:hint="eastAsia"/>
          <w:kern w:val="0"/>
          <w:sz w:val="24"/>
          <w:lang w:bidi="ar"/>
          <w:rPrChange w:id="903" w:author="Yifei Zhou" w:date="2023-03-10T08:08:00Z">
            <w:rPr>
              <w:rFonts w:ascii="楷体" w:eastAsia="楷体" w:hAnsi="楷体" w:cs="黑体" w:hint="eastAsia"/>
              <w:kern w:val="0"/>
              <w:sz w:val="24"/>
              <w:lang w:bidi="ar"/>
            </w:rPr>
          </w:rPrChange>
        </w:rPr>
        <w:t>，我国</w:t>
      </w:r>
      <w:del w:id="904" w:author="雪" w:date="2023-03-09T14:01:00Z">
        <w:r w:rsidRPr="002240D8">
          <w:rPr>
            <w:rFonts w:ascii="Times New Roman" w:eastAsia="楷体" w:hAnsi="Times New Roman" w:cs="Times New Roman" w:hint="eastAsia"/>
            <w:kern w:val="0"/>
            <w:sz w:val="24"/>
            <w:lang w:bidi="ar"/>
            <w:rPrChange w:id="905" w:author="Yifei Zhou" w:date="2023-03-10T08:08:00Z">
              <w:rPr>
                <w:rFonts w:ascii="楷体" w:eastAsia="楷体" w:hAnsi="楷体" w:cs="黑体" w:hint="eastAsia"/>
                <w:kern w:val="0"/>
                <w:sz w:val="24"/>
                <w:lang w:bidi="ar"/>
              </w:rPr>
            </w:rPrChange>
          </w:rPr>
          <w:delText>城市</w:delText>
        </w:r>
      </w:del>
      <w:r w:rsidRPr="002240D8">
        <w:rPr>
          <w:rFonts w:ascii="Times New Roman" w:eastAsia="楷体" w:hAnsi="Times New Roman" w:cs="Times New Roman" w:hint="eastAsia"/>
          <w:kern w:val="0"/>
          <w:sz w:val="24"/>
          <w:lang w:bidi="ar"/>
          <w:rPrChange w:id="906" w:author="Yifei Zhou" w:date="2023-03-10T08:08:00Z">
            <w:rPr>
              <w:rFonts w:ascii="楷体" w:eastAsia="楷体" w:hAnsi="楷体" w:cs="黑体" w:hint="eastAsia"/>
              <w:kern w:val="0"/>
              <w:sz w:val="24"/>
              <w:lang w:bidi="ar"/>
            </w:rPr>
          </w:rPrChange>
        </w:rPr>
        <w:t>正面临着</w:t>
      </w:r>
      <w:r w:rsidRPr="002240D8">
        <w:rPr>
          <w:rFonts w:ascii="Times New Roman" w:eastAsia="楷体" w:hAnsi="Times New Roman" w:cs="Times New Roman" w:hint="eastAsia"/>
          <w:kern w:val="0"/>
          <w:sz w:val="24"/>
          <w:highlight w:val="cyan"/>
          <w:lang w:bidi="ar"/>
          <w:rPrChange w:id="907" w:author="Yifei Zhou" w:date="2023-03-10T08:08:00Z">
            <w:rPr>
              <w:rFonts w:ascii="楷体" w:eastAsia="楷体" w:hAnsi="楷体" w:cs="黑体" w:hint="eastAsia"/>
              <w:kern w:val="0"/>
              <w:sz w:val="24"/>
              <w:highlight w:val="cyan"/>
              <w:lang w:bidi="ar"/>
            </w:rPr>
          </w:rPrChange>
        </w:rPr>
        <w:t>极端天气</w:t>
      </w:r>
      <w:ins w:id="908" w:author="雪" w:date="2023-03-09T14:00:00Z">
        <w:r w:rsidRPr="002240D8">
          <w:rPr>
            <w:rFonts w:ascii="Times New Roman" w:eastAsia="楷体" w:hAnsi="Times New Roman" w:cs="Times New Roman" w:hint="eastAsia"/>
            <w:kern w:val="0"/>
            <w:sz w:val="24"/>
            <w:highlight w:val="cyan"/>
            <w:lang w:bidi="ar"/>
            <w:rPrChange w:id="909" w:author="Yifei Zhou" w:date="2023-03-10T08:08:00Z">
              <w:rPr>
                <w:rFonts w:ascii="楷体" w:eastAsia="楷体" w:hAnsi="楷体" w:cs="黑体" w:hint="eastAsia"/>
                <w:kern w:val="0"/>
                <w:sz w:val="24"/>
                <w:highlight w:val="cyan"/>
                <w:lang w:bidi="ar"/>
              </w:rPr>
            </w:rPrChange>
          </w:rPr>
          <w:t>气候</w:t>
        </w:r>
      </w:ins>
      <w:r w:rsidRPr="002240D8">
        <w:rPr>
          <w:rFonts w:ascii="Times New Roman" w:eastAsia="楷体" w:hAnsi="Times New Roman" w:cs="Times New Roman" w:hint="eastAsia"/>
          <w:kern w:val="0"/>
          <w:sz w:val="24"/>
          <w:highlight w:val="cyan"/>
          <w:lang w:bidi="ar"/>
          <w:rPrChange w:id="910" w:author="Yifei Zhou" w:date="2023-03-10T08:08:00Z">
            <w:rPr>
              <w:rFonts w:ascii="楷体" w:eastAsia="楷体" w:hAnsi="楷体" w:cs="黑体" w:hint="eastAsia"/>
              <w:kern w:val="0"/>
              <w:sz w:val="24"/>
              <w:highlight w:val="cyan"/>
              <w:lang w:bidi="ar"/>
            </w:rPr>
          </w:rPrChange>
        </w:rPr>
        <w:t>事件</w:t>
      </w:r>
      <w:r w:rsidRPr="002240D8">
        <w:rPr>
          <w:rFonts w:ascii="Times New Roman" w:eastAsia="楷体" w:hAnsi="Times New Roman" w:cs="Times New Roman" w:hint="eastAsia"/>
          <w:kern w:val="0"/>
          <w:sz w:val="24"/>
          <w:lang w:bidi="ar"/>
          <w:rPrChange w:id="911" w:author="Yifei Zhou" w:date="2023-03-10T08:08:00Z">
            <w:rPr>
              <w:rFonts w:ascii="楷体" w:eastAsia="楷体" w:hAnsi="楷体" w:cs="黑体" w:hint="eastAsia"/>
              <w:kern w:val="0"/>
              <w:sz w:val="24"/>
              <w:lang w:bidi="ar"/>
            </w:rPr>
          </w:rPrChange>
        </w:rPr>
        <w:t>增加、</w:t>
      </w:r>
      <w:r w:rsidRPr="002240D8">
        <w:rPr>
          <w:rFonts w:ascii="Times New Roman" w:eastAsia="楷体" w:hAnsi="Times New Roman" w:cs="Times New Roman" w:hint="eastAsia"/>
          <w:kern w:val="0"/>
          <w:sz w:val="24"/>
          <w:highlight w:val="cyan"/>
          <w:lang w:bidi="ar"/>
          <w:rPrChange w:id="912" w:author="Yifei Zhou" w:date="2023-03-10T08:08:00Z">
            <w:rPr>
              <w:rFonts w:ascii="楷体" w:eastAsia="楷体" w:hAnsi="楷体" w:cs="黑体" w:hint="eastAsia"/>
              <w:kern w:val="0"/>
              <w:sz w:val="24"/>
              <w:highlight w:val="cyan"/>
              <w:lang w:bidi="ar"/>
            </w:rPr>
          </w:rPrChange>
        </w:rPr>
        <w:t>城市生态系统恶化</w:t>
      </w:r>
      <w:bookmarkStart w:id="913" w:name="OLE_LINK23"/>
      <w:r w:rsidRPr="002240D8">
        <w:rPr>
          <w:rFonts w:ascii="Times New Roman" w:eastAsia="楷体" w:hAnsi="Times New Roman" w:cs="Times New Roman" w:hint="eastAsia"/>
          <w:kern w:val="0"/>
          <w:sz w:val="24"/>
          <w:lang w:bidi="ar"/>
          <w:rPrChange w:id="914" w:author="Yifei Zhou" w:date="2023-03-10T08:08:00Z">
            <w:rPr>
              <w:rFonts w:ascii="楷体" w:eastAsia="楷体" w:hAnsi="楷体" w:cs="黑体" w:hint="eastAsia"/>
              <w:kern w:val="0"/>
              <w:sz w:val="24"/>
              <w:lang w:bidi="ar"/>
            </w:rPr>
          </w:rPrChange>
        </w:rPr>
        <w:t>的风险</w:t>
      </w:r>
      <w:bookmarkEnd w:id="913"/>
      <w:r w:rsidRPr="002240D8">
        <w:rPr>
          <w:rFonts w:ascii="Times New Roman" w:eastAsia="楷体" w:hAnsi="Times New Roman" w:cs="Times New Roman" w:hint="eastAsia"/>
          <w:kern w:val="0"/>
          <w:sz w:val="24"/>
          <w:lang w:bidi="ar"/>
          <w:rPrChange w:id="915" w:author="Yifei Zhou" w:date="2023-03-10T08:08:00Z">
            <w:rPr>
              <w:rFonts w:ascii="楷体" w:eastAsia="楷体" w:hAnsi="楷体" w:cs="黑体" w:hint="eastAsia"/>
              <w:kern w:val="0"/>
              <w:sz w:val="24"/>
              <w:lang w:bidi="ar"/>
            </w:rPr>
          </w:rPrChange>
        </w:rPr>
        <w:t>。受其影响，老年人等</w:t>
      </w:r>
      <w:r w:rsidRPr="002240D8">
        <w:rPr>
          <w:rFonts w:ascii="Times New Roman" w:eastAsia="楷体" w:hAnsi="Times New Roman" w:cs="Times New Roman" w:hint="eastAsia"/>
          <w:kern w:val="0"/>
          <w:sz w:val="24"/>
          <w:highlight w:val="cyan"/>
          <w:lang w:bidi="ar"/>
          <w:rPrChange w:id="916" w:author="Yifei Zhou" w:date="2023-03-10T08:08:00Z">
            <w:rPr>
              <w:rFonts w:ascii="楷体" w:eastAsia="楷体" w:hAnsi="楷体" w:cs="黑体" w:hint="eastAsia"/>
              <w:kern w:val="0"/>
              <w:sz w:val="24"/>
              <w:highlight w:val="cyan"/>
              <w:lang w:bidi="ar"/>
            </w:rPr>
          </w:rPrChange>
        </w:rPr>
        <w:t>脆弱群体的健康风险</w:t>
      </w:r>
      <w:r w:rsidRPr="002240D8">
        <w:rPr>
          <w:rFonts w:ascii="Times New Roman" w:eastAsia="楷体" w:hAnsi="Times New Roman" w:cs="Times New Roman" w:hint="eastAsia"/>
          <w:kern w:val="0"/>
          <w:sz w:val="24"/>
          <w:lang w:bidi="ar"/>
          <w:rPrChange w:id="917" w:author="Yifei Zhou" w:date="2023-03-10T08:08:00Z">
            <w:rPr>
              <w:rFonts w:ascii="楷体" w:eastAsia="楷体" w:hAnsi="楷体" w:cs="黑体" w:hint="eastAsia"/>
              <w:kern w:val="0"/>
              <w:sz w:val="24"/>
              <w:lang w:bidi="ar"/>
            </w:rPr>
          </w:rPrChange>
        </w:rPr>
        <w:t>显著增加，居民的</w:t>
      </w:r>
      <w:r w:rsidRPr="002240D8">
        <w:rPr>
          <w:rFonts w:ascii="Times New Roman" w:eastAsia="楷体" w:hAnsi="Times New Roman" w:cs="Times New Roman" w:hint="eastAsia"/>
          <w:kern w:val="0"/>
          <w:sz w:val="24"/>
          <w:highlight w:val="green"/>
          <w:lang w:bidi="ar"/>
          <w:rPrChange w:id="918" w:author="Yifei Zhou" w:date="2023-03-10T08:08:00Z">
            <w:rPr>
              <w:rFonts w:ascii="楷体" w:eastAsia="楷体" w:hAnsi="楷体" w:cs="黑体" w:hint="eastAsia"/>
              <w:kern w:val="0"/>
              <w:sz w:val="24"/>
              <w:highlight w:val="green"/>
              <w:lang w:bidi="ar"/>
            </w:rPr>
          </w:rPrChange>
        </w:rPr>
        <w:t>热舒适度</w:t>
      </w:r>
      <w:r w:rsidRPr="002240D8">
        <w:rPr>
          <w:rFonts w:ascii="Times New Roman" w:eastAsia="楷体" w:hAnsi="Times New Roman" w:cs="Times New Roman" w:hint="eastAsia"/>
          <w:kern w:val="0"/>
          <w:sz w:val="24"/>
          <w:lang w:bidi="ar"/>
          <w:rPrChange w:id="919" w:author="Yifei Zhou" w:date="2023-03-10T08:08:00Z">
            <w:rPr>
              <w:rFonts w:ascii="楷体" w:eastAsia="楷体" w:hAnsi="楷体" w:cs="黑体" w:hint="eastAsia"/>
              <w:kern w:val="0"/>
              <w:sz w:val="24"/>
              <w:lang w:bidi="ar"/>
            </w:rPr>
          </w:rPrChange>
        </w:rPr>
        <w:t>显著下降，</w:t>
      </w:r>
      <w:r w:rsidRPr="002240D8">
        <w:rPr>
          <w:rFonts w:ascii="Times New Roman" w:eastAsia="楷体" w:hAnsi="Times New Roman" w:cs="Times New Roman" w:hint="eastAsia"/>
          <w:b/>
          <w:bCs/>
          <w:kern w:val="0"/>
          <w:sz w:val="24"/>
          <w:highlight w:val="cyan"/>
          <w:lang w:bidi="ar"/>
          <w:rPrChange w:id="920" w:author="Yifei Zhou" w:date="2023-03-10T08:08:00Z">
            <w:rPr>
              <w:rFonts w:ascii="楷体" w:eastAsia="楷体" w:hAnsi="楷体" w:cs="黑体" w:hint="eastAsia"/>
              <w:b/>
              <w:bCs/>
              <w:kern w:val="0"/>
              <w:sz w:val="24"/>
              <w:highlight w:val="cyan"/>
              <w:lang w:bidi="ar"/>
            </w:rPr>
          </w:rPrChange>
        </w:rPr>
        <w:t>城市人居环境</w:t>
      </w:r>
      <w:r w:rsidRPr="002240D8">
        <w:rPr>
          <w:rFonts w:ascii="Times New Roman" w:eastAsia="楷体" w:hAnsi="Times New Roman" w:cs="Times New Roman" w:hint="eastAsia"/>
          <w:b/>
          <w:bCs/>
          <w:kern w:val="0"/>
          <w:sz w:val="24"/>
          <w:lang w:bidi="ar"/>
          <w:rPrChange w:id="921" w:author="Yifei Zhou" w:date="2023-03-10T08:08:00Z">
            <w:rPr>
              <w:rFonts w:ascii="楷体" w:eastAsia="楷体" w:hAnsi="楷体" w:cs="黑体" w:hint="eastAsia"/>
              <w:b/>
              <w:bCs/>
              <w:kern w:val="0"/>
              <w:sz w:val="24"/>
              <w:lang w:bidi="ar"/>
            </w:rPr>
          </w:rPrChange>
        </w:rPr>
        <w:t>面临更加严峻的挑战</w:t>
      </w:r>
      <w:r w:rsidRPr="002240D8">
        <w:rPr>
          <w:rFonts w:ascii="Times New Roman" w:eastAsia="楷体" w:hAnsi="Times New Roman" w:cs="Times New Roman" w:hint="eastAsia"/>
          <w:kern w:val="0"/>
          <w:sz w:val="24"/>
          <w:lang w:bidi="ar"/>
          <w:rPrChange w:id="922" w:author="Yifei Zhou" w:date="2023-03-10T08:08:00Z">
            <w:rPr>
              <w:rFonts w:ascii="楷体" w:eastAsia="楷体" w:hAnsi="楷体" w:cs="黑体" w:hint="eastAsia"/>
              <w:kern w:val="0"/>
              <w:sz w:val="24"/>
              <w:lang w:bidi="ar"/>
            </w:rPr>
          </w:rPrChange>
        </w:rPr>
        <w:t>，尤其是在南方城市（</w:t>
      </w:r>
      <w:proofErr w:type="spellStart"/>
      <w:r w:rsidRPr="002240D8">
        <w:rPr>
          <w:rFonts w:ascii="Times New Roman" w:eastAsia="楷体" w:hAnsi="Times New Roman" w:cs="Times New Roman"/>
          <w:kern w:val="0"/>
          <w:sz w:val="24"/>
          <w:highlight w:val="red"/>
          <w:lang w:bidi="ar"/>
          <w:rPrChange w:id="923" w:author="Yifei Zhou" w:date="2023-03-10T08:08:00Z">
            <w:rPr>
              <w:rFonts w:ascii="楷体" w:eastAsia="楷体" w:hAnsi="楷体" w:cs="黑体"/>
              <w:kern w:val="0"/>
              <w:sz w:val="24"/>
              <w:highlight w:val="red"/>
              <w:lang w:bidi="ar"/>
            </w:rPr>
          </w:rPrChange>
        </w:rPr>
        <w:t>Manoli</w:t>
      </w:r>
      <w:proofErr w:type="spellEnd"/>
      <w:r w:rsidRPr="002240D8">
        <w:rPr>
          <w:rFonts w:ascii="Times New Roman" w:eastAsia="楷体" w:hAnsi="Times New Roman" w:cs="Times New Roman"/>
          <w:kern w:val="0"/>
          <w:sz w:val="24"/>
          <w:highlight w:val="red"/>
          <w:lang w:bidi="ar"/>
          <w:rPrChange w:id="924" w:author="Yifei Zhou" w:date="2023-03-10T08:08:00Z">
            <w:rPr>
              <w:rFonts w:ascii="楷体" w:eastAsia="楷体" w:hAnsi="楷体" w:cs="黑体"/>
              <w:kern w:val="0"/>
              <w:sz w:val="24"/>
              <w:highlight w:val="red"/>
              <w:lang w:bidi="ar"/>
            </w:rPr>
          </w:rPrChange>
        </w:rPr>
        <w:t xml:space="preserve"> et al., 2019</w:t>
      </w:r>
      <w:r w:rsidRPr="002240D8">
        <w:rPr>
          <w:rFonts w:ascii="Times New Roman" w:eastAsia="楷体" w:hAnsi="Times New Roman" w:cs="Times New Roman" w:hint="eastAsia"/>
          <w:kern w:val="0"/>
          <w:sz w:val="24"/>
          <w:lang w:bidi="ar"/>
          <w:rPrChange w:id="925" w:author="Yifei Zhou" w:date="2023-03-10T08:08:00Z">
            <w:rPr>
              <w:rFonts w:ascii="楷体" w:eastAsia="楷体" w:hAnsi="楷体" w:cs="黑体" w:hint="eastAsia"/>
              <w:kern w:val="0"/>
              <w:sz w:val="24"/>
              <w:lang w:bidi="ar"/>
            </w:rPr>
          </w:rPrChange>
        </w:rPr>
        <w:t>；</w:t>
      </w:r>
      <w:proofErr w:type="spellStart"/>
      <w:r w:rsidRPr="002240D8">
        <w:rPr>
          <w:rFonts w:ascii="Times New Roman" w:eastAsia="楷体" w:hAnsi="Times New Roman" w:cs="Times New Roman"/>
          <w:kern w:val="0"/>
          <w:sz w:val="24"/>
          <w:highlight w:val="red"/>
          <w:lang w:bidi="ar"/>
          <w:rPrChange w:id="926" w:author="Yifei Zhou" w:date="2023-03-10T08:08:00Z">
            <w:rPr>
              <w:rFonts w:ascii="楷体" w:eastAsia="楷体" w:hAnsi="楷体" w:cs="黑体"/>
              <w:kern w:val="0"/>
              <w:sz w:val="24"/>
              <w:highlight w:val="red"/>
              <w:lang w:bidi="ar"/>
            </w:rPr>
          </w:rPrChange>
        </w:rPr>
        <w:t>Tuholske</w:t>
      </w:r>
      <w:proofErr w:type="spellEnd"/>
      <w:r w:rsidRPr="002240D8">
        <w:rPr>
          <w:rFonts w:ascii="Times New Roman" w:eastAsia="楷体" w:hAnsi="Times New Roman" w:cs="Times New Roman"/>
          <w:kern w:val="0"/>
          <w:sz w:val="24"/>
          <w:highlight w:val="red"/>
          <w:lang w:bidi="ar"/>
          <w:rPrChange w:id="927" w:author="Yifei Zhou" w:date="2023-03-10T08:08:00Z">
            <w:rPr>
              <w:rFonts w:ascii="楷体" w:eastAsia="楷体" w:hAnsi="楷体" w:cs="黑体"/>
              <w:kern w:val="0"/>
              <w:sz w:val="24"/>
              <w:highlight w:val="red"/>
              <w:lang w:bidi="ar"/>
            </w:rPr>
          </w:rPrChange>
        </w:rPr>
        <w:t xml:space="preserve"> et al., 2021</w:t>
      </w:r>
      <w:r w:rsidRPr="002240D8">
        <w:rPr>
          <w:rFonts w:ascii="Times New Roman" w:eastAsia="楷体" w:hAnsi="Times New Roman" w:cs="Times New Roman" w:hint="eastAsia"/>
          <w:kern w:val="0"/>
          <w:sz w:val="24"/>
          <w:lang w:bidi="ar"/>
          <w:rPrChange w:id="928" w:author="Yifei Zhou" w:date="2023-03-10T08:08:00Z">
            <w:rPr>
              <w:rFonts w:ascii="楷体" w:eastAsia="楷体" w:hAnsi="楷体" w:cs="黑体" w:hint="eastAsia"/>
              <w:kern w:val="0"/>
              <w:sz w:val="24"/>
              <w:lang w:bidi="ar"/>
            </w:rPr>
          </w:rPrChange>
        </w:rPr>
        <w:t>；</w:t>
      </w:r>
      <w:r w:rsidRPr="002240D8">
        <w:rPr>
          <w:rFonts w:ascii="Times New Roman" w:eastAsia="楷体" w:hAnsi="Times New Roman" w:cs="Times New Roman" w:hint="eastAsia"/>
          <w:kern w:val="0"/>
          <w:sz w:val="24"/>
          <w:highlight w:val="red"/>
          <w:lang w:bidi="ar"/>
          <w:rPrChange w:id="929" w:author="Yifei Zhou" w:date="2023-03-10T08:08:00Z">
            <w:rPr>
              <w:rFonts w:ascii="楷体" w:eastAsia="楷体" w:hAnsi="楷体" w:cs="黑体" w:hint="eastAsia"/>
              <w:kern w:val="0"/>
              <w:sz w:val="24"/>
              <w:highlight w:val="red"/>
              <w:lang w:bidi="ar"/>
            </w:rPr>
          </w:rPrChange>
        </w:rPr>
        <w:t>黄晓军等，</w:t>
      </w:r>
      <w:r w:rsidRPr="002240D8">
        <w:rPr>
          <w:rFonts w:ascii="Times New Roman" w:eastAsia="楷体" w:hAnsi="Times New Roman" w:cs="Times New Roman"/>
          <w:kern w:val="0"/>
          <w:sz w:val="24"/>
          <w:highlight w:val="red"/>
          <w:lang w:bidi="ar"/>
          <w:rPrChange w:id="930" w:author="Yifei Zhou" w:date="2023-03-10T08:08:00Z">
            <w:rPr>
              <w:rFonts w:ascii="楷体" w:eastAsia="楷体" w:hAnsi="楷体" w:cs="黑体"/>
              <w:kern w:val="0"/>
              <w:sz w:val="24"/>
              <w:highlight w:val="red"/>
              <w:lang w:bidi="ar"/>
            </w:rPr>
          </w:rPrChange>
        </w:rPr>
        <w:t>2020</w:t>
      </w:r>
      <w:r w:rsidRPr="002240D8">
        <w:rPr>
          <w:rFonts w:ascii="Times New Roman" w:eastAsia="楷体" w:hAnsi="Times New Roman" w:cs="Times New Roman" w:hint="eastAsia"/>
          <w:kern w:val="0"/>
          <w:sz w:val="24"/>
          <w:lang w:bidi="ar"/>
          <w:rPrChange w:id="931" w:author="Yifei Zhou" w:date="2023-03-10T08:08:00Z">
            <w:rPr>
              <w:rFonts w:ascii="楷体" w:eastAsia="楷体" w:hAnsi="楷体" w:cs="黑体" w:hint="eastAsia"/>
              <w:kern w:val="0"/>
              <w:sz w:val="24"/>
              <w:lang w:bidi="ar"/>
            </w:rPr>
          </w:rPrChange>
        </w:rPr>
        <w:t>）。</w:t>
      </w:r>
      <w:r w:rsidRPr="002240D8">
        <w:rPr>
          <w:rFonts w:ascii="Times New Roman" w:eastAsia="楷体" w:hAnsi="Times New Roman" w:cs="Times New Roman"/>
          <w:kern w:val="0"/>
          <w:sz w:val="24"/>
          <w:lang w:bidi="ar"/>
          <w:rPrChange w:id="932" w:author="Yifei Zhou" w:date="2023-03-10T08:08:00Z">
            <w:rPr>
              <w:rFonts w:ascii="楷体" w:eastAsia="楷体" w:hAnsi="楷体" w:cs="黑体"/>
              <w:kern w:val="0"/>
              <w:sz w:val="24"/>
              <w:lang w:bidi="ar"/>
            </w:rPr>
          </w:rPrChange>
        </w:rPr>
        <w:t>2022</w:t>
      </w:r>
      <w:r w:rsidRPr="002240D8">
        <w:rPr>
          <w:rFonts w:ascii="Times New Roman" w:eastAsia="楷体" w:hAnsi="Times New Roman" w:cs="Times New Roman" w:hint="eastAsia"/>
          <w:kern w:val="0"/>
          <w:sz w:val="24"/>
          <w:lang w:bidi="ar"/>
          <w:rPrChange w:id="933" w:author="Yifei Zhou" w:date="2023-03-10T08:08:00Z">
            <w:rPr>
              <w:rFonts w:ascii="楷体" w:eastAsia="楷体" w:hAnsi="楷体" w:cs="黑体" w:hint="eastAsia"/>
              <w:kern w:val="0"/>
              <w:sz w:val="24"/>
              <w:lang w:bidi="ar"/>
            </w:rPr>
          </w:rPrChange>
        </w:rPr>
        <w:t>年夏季，我国四川盆地发生历史罕见的异常高温事件，多地气温打破有气象观测记录以来的历史极值。此次异常高温事件导致城市居民户外活动强度下降，用电紧张，部分工业企业停产，对该区域内主要城市的</w:t>
      </w:r>
      <w:r w:rsidRPr="002240D8">
        <w:rPr>
          <w:rFonts w:ascii="Times New Roman" w:eastAsia="楷体" w:hAnsi="Times New Roman" w:cs="Times New Roman" w:hint="eastAsia"/>
          <w:kern w:val="0"/>
          <w:sz w:val="24"/>
          <w:highlight w:val="cyan"/>
          <w:lang w:bidi="ar"/>
          <w:rPrChange w:id="934" w:author="Yifei Zhou" w:date="2023-03-10T08:08:00Z">
            <w:rPr>
              <w:rFonts w:ascii="楷体" w:eastAsia="楷体" w:hAnsi="楷体" w:cs="黑体" w:hint="eastAsia"/>
              <w:kern w:val="0"/>
              <w:sz w:val="24"/>
              <w:highlight w:val="cyan"/>
              <w:lang w:bidi="ar"/>
            </w:rPr>
          </w:rPrChange>
        </w:rPr>
        <w:t>社会经济活动</w:t>
      </w:r>
      <w:r w:rsidRPr="002240D8">
        <w:rPr>
          <w:rFonts w:ascii="Times New Roman" w:eastAsia="楷体" w:hAnsi="Times New Roman" w:cs="Times New Roman" w:hint="eastAsia"/>
          <w:kern w:val="0"/>
          <w:sz w:val="24"/>
          <w:lang w:bidi="ar"/>
          <w:rPrChange w:id="935" w:author="Yifei Zhou" w:date="2023-03-10T08:08:00Z">
            <w:rPr>
              <w:rFonts w:ascii="楷体" w:eastAsia="楷体" w:hAnsi="楷体" w:cs="黑体" w:hint="eastAsia"/>
              <w:kern w:val="0"/>
              <w:sz w:val="24"/>
              <w:lang w:bidi="ar"/>
            </w:rPr>
          </w:rPrChange>
        </w:rPr>
        <w:t>造成了极大影响。为应对</w:t>
      </w:r>
      <w:del w:id="936" w:author="雪" w:date="2023-03-09T14:26:00Z">
        <w:r w:rsidRPr="002240D8">
          <w:rPr>
            <w:rFonts w:ascii="Times New Roman" w:eastAsia="楷体" w:hAnsi="Times New Roman" w:cs="Times New Roman" w:hint="eastAsia"/>
            <w:kern w:val="0"/>
            <w:sz w:val="24"/>
            <w:lang w:bidi="ar"/>
            <w:rPrChange w:id="937" w:author="Yifei Zhou" w:date="2023-03-10T08:08:00Z">
              <w:rPr>
                <w:rFonts w:ascii="楷体" w:eastAsia="楷体" w:hAnsi="楷体" w:cs="黑体" w:hint="eastAsia"/>
                <w:kern w:val="0"/>
                <w:sz w:val="24"/>
                <w:lang w:bidi="ar"/>
              </w:rPr>
            </w:rPrChange>
          </w:rPr>
          <w:delText>相应的</w:delText>
        </w:r>
      </w:del>
      <w:r w:rsidRPr="002240D8">
        <w:rPr>
          <w:rFonts w:ascii="Times New Roman" w:eastAsia="楷体" w:hAnsi="Times New Roman" w:cs="Times New Roman" w:hint="eastAsia"/>
          <w:kern w:val="0"/>
          <w:sz w:val="24"/>
          <w:highlight w:val="cyan"/>
          <w:lang w:bidi="ar"/>
          <w:rPrChange w:id="938" w:author="Yifei Zhou" w:date="2023-03-10T08:08:00Z">
            <w:rPr>
              <w:rFonts w:ascii="楷体" w:eastAsia="楷体" w:hAnsi="楷体" w:cs="黑体" w:hint="eastAsia"/>
              <w:kern w:val="0"/>
              <w:sz w:val="24"/>
              <w:highlight w:val="cyan"/>
              <w:lang w:bidi="ar"/>
            </w:rPr>
          </w:rPrChange>
        </w:rPr>
        <w:t>气候</w:t>
      </w:r>
      <w:ins w:id="939" w:author="雪" w:date="2023-03-09T14:26:00Z">
        <w:r w:rsidRPr="002240D8">
          <w:rPr>
            <w:rFonts w:ascii="Times New Roman" w:eastAsia="楷体" w:hAnsi="Times New Roman" w:cs="Times New Roman" w:hint="eastAsia"/>
            <w:kern w:val="0"/>
            <w:sz w:val="24"/>
            <w:highlight w:val="cyan"/>
            <w:lang w:bidi="ar"/>
            <w:rPrChange w:id="940" w:author="Yifei Zhou" w:date="2023-03-10T08:08:00Z">
              <w:rPr>
                <w:rFonts w:ascii="楷体" w:eastAsia="楷体" w:hAnsi="楷体" w:cs="黑体" w:hint="eastAsia"/>
                <w:kern w:val="0"/>
                <w:sz w:val="24"/>
                <w:highlight w:val="cyan"/>
                <w:lang w:bidi="ar"/>
              </w:rPr>
            </w:rPrChange>
          </w:rPr>
          <w:t>变化</w:t>
        </w:r>
      </w:ins>
      <w:r w:rsidRPr="002240D8">
        <w:rPr>
          <w:rFonts w:ascii="Times New Roman" w:eastAsia="楷体" w:hAnsi="Times New Roman" w:cs="Times New Roman" w:hint="eastAsia"/>
          <w:kern w:val="0"/>
          <w:sz w:val="24"/>
          <w:highlight w:val="cyan"/>
          <w:lang w:bidi="ar"/>
          <w:rPrChange w:id="941" w:author="Yifei Zhou" w:date="2023-03-10T08:08:00Z">
            <w:rPr>
              <w:rFonts w:ascii="楷体" w:eastAsia="楷体" w:hAnsi="楷体" w:cs="黑体" w:hint="eastAsia"/>
              <w:kern w:val="0"/>
              <w:sz w:val="24"/>
              <w:highlight w:val="cyan"/>
              <w:lang w:bidi="ar"/>
            </w:rPr>
          </w:rPrChange>
        </w:rPr>
        <w:t>风险</w:t>
      </w:r>
      <w:r w:rsidRPr="002240D8">
        <w:rPr>
          <w:rFonts w:ascii="Times New Roman" w:eastAsia="楷体" w:hAnsi="Times New Roman" w:cs="Times New Roman" w:hint="eastAsia"/>
          <w:kern w:val="0"/>
          <w:sz w:val="24"/>
          <w:lang w:bidi="ar"/>
          <w:rPrChange w:id="942" w:author="Yifei Zhou" w:date="2023-03-10T08:08:00Z">
            <w:rPr>
              <w:rFonts w:ascii="楷体" w:eastAsia="楷体" w:hAnsi="楷体" w:cs="黑体" w:hint="eastAsia"/>
              <w:kern w:val="0"/>
              <w:sz w:val="24"/>
              <w:lang w:bidi="ar"/>
            </w:rPr>
          </w:rPrChange>
        </w:rPr>
        <w:t>，</w:t>
      </w:r>
      <w:r w:rsidRPr="002240D8">
        <w:rPr>
          <w:rFonts w:ascii="Times New Roman" w:eastAsia="楷体" w:hAnsi="Times New Roman" w:cs="Times New Roman" w:hint="eastAsia"/>
          <w:b/>
          <w:bCs/>
          <w:kern w:val="0"/>
          <w:sz w:val="24"/>
          <w:lang w:bidi="ar"/>
          <w:rPrChange w:id="943" w:author="Yifei Zhou" w:date="2023-03-10T08:08:00Z">
            <w:rPr>
              <w:rFonts w:ascii="楷体" w:eastAsia="楷体" w:hAnsi="楷体" w:cs="黑体" w:hint="eastAsia"/>
              <w:b/>
              <w:bCs/>
              <w:kern w:val="0"/>
              <w:sz w:val="24"/>
              <w:lang w:bidi="ar"/>
            </w:rPr>
          </w:rPrChange>
        </w:rPr>
        <w:t>生态环境部等</w:t>
      </w:r>
      <w:r w:rsidRPr="002240D8">
        <w:rPr>
          <w:rFonts w:ascii="Times New Roman" w:eastAsia="楷体" w:hAnsi="Times New Roman" w:cs="Times New Roman"/>
          <w:b/>
          <w:bCs/>
          <w:kern w:val="0"/>
          <w:sz w:val="24"/>
          <w:lang w:bidi="ar"/>
          <w:rPrChange w:id="944" w:author="Yifei Zhou" w:date="2023-03-10T08:08:00Z">
            <w:rPr>
              <w:rFonts w:ascii="楷体" w:eastAsia="楷体" w:hAnsi="楷体" w:cs="黑体"/>
              <w:b/>
              <w:bCs/>
              <w:kern w:val="0"/>
              <w:sz w:val="24"/>
              <w:lang w:bidi="ar"/>
            </w:rPr>
          </w:rPrChange>
        </w:rPr>
        <w:t>17</w:t>
      </w:r>
      <w:r w:rsidRPr="002240D8">
        <w:rPr>
          <w:rFonts w:ascii="Times New Roman" w:eastAsia="楷体" w:hAnsi="Times New Roman" w:cs="Times New Roman" w:hint="eastAsia"/>
          <w:b/>
          <w:bCs/>
          <w:kern w:val="0"/>
          <w:sz w:val="24"/>
          <w:lang w:bidi="ar"/>
          <w:rPrChange w:id="945" w:author="Yifei Zhou" w:date="2023-03-10T08:08:00Z">
            <w:rPr>
              <w:rFonts w:ascii="楷体" w:eastAsia="楷体" w:hAnsi="楷体" w:cs="黑体" w:hint="eastAsia"/>
              <w:b/>
              <w:bCs/>
              <w:kern w:val="0"/>
              <w:sz w:val="24"/>
              <w:lang w:bidi="ar"/>
            </w:rPr>
          </w:rPrChange>
        </w:rPr>
        <w:t>部门</w:t>
      </w:r>
      <w:del w:id="946" w:author="雪" w:date="2023-03-09T16:33:00Z">
        <w:r w:rsidRPr="002240D8">
          <w:rPr>
            <w:rFonts w:ascii="Times New Roman" w:eastAsia="楷体" w:hAnsi="Times New Roman" w:cs="Times New Roman" w:hint="eastAsia"/>
            <w:b/>
            <w:bCs/>
            <w:kern w:val="0"/>
            <w:sz w:val="24"/>
            <w:lang w:bidi="ar"/>
            <w:rPrChange w:id="947" w:author="Yifei Zhou" w:date="2023-03-10T08:08:00Z">
              <w:rPr>
                <w:rFonts w:ascii="楷体" w:eastAsia="楷体" w:hAnsi="楷体" w:cs="黑体" w:hint="eastAsia"/>
                <w:b/>
                <w:bCs/>
                <w:kern w:val="0"/>
                <w:sz w:val="24"/>
                <w:lang w:bidi="ar"/>
              </w:rPr>
            </w:rPrChange>
          </w:rPr>
          <w:delText>于</w:delText>
        </w:r>
        <w:r w:rsidRPr="002240D8">
          <w:rPr>
            <w:rFonts w:ascii="Times New Roman" w:eastAsia="楷体" w:hAnsi="Times New Roman" w:cs="Times New Roman"/>
            <w:b/>
            <w:bCs/>
            <w:kern w:val="0"/>
            <w:sz w:val="24"/>
            <w:lang w:bidi="ar"/>
            <w:rPrChange w:id="948" w:author="Yifei Zhou" w:date="2023-03-10T08:08:00Z">
              <w:rPr>
                <w:rFonts w:ascii="楷体" w:eastAsia="楷体" w:hAnsi="楷体" w:cs="黑体"/>
                <w:b/>
                <w:bCs/>
                <w:kern w:val="0"/>
                <w:sz w:val="24"/>
                <w:lang w:bidi="ar"/>
              </w:rPr>
            </w:rPrChange>
          </w:rPr>
          <w:delText>2022</w:delText>
        </w:r>
        <w:r w:rsidRPr="002240D8">
          <w:rPr>
            <w:rFonts w:ascii="Times New Roman" w:eastAsia="楷体" w:hAnsi="Times New Roman" w:cs="Times New Roman" w:hint="eastAsia"/>
            <w:b/>
            <w:bCs/>
            <w:kern w:val="0"/>
            <w:sz w:val="24"/>
            <w:lang w:bidi="ar"/>
            <w:rPrChange w:id="949" w:author="Yifei Zhou" w:date="2023-03-10T08:08:00Z">
              <w:rPr>
                <w:rFonts w:ascii="楷体" w:eastAsia="楷体" w:hAnsi="楷体" w:cs="黑体" w:hint="eastAsia"/>
                <w:b/>
                <w:bCs/>
                <w:kern w:val="0"/>
                <w:sz w:val="24"/>
                <w:lang w:bidi="ar"/>
              </w:rPr>
            </w:rPrChange>
          </w:rPr>
          <w:delText>年</w:delText>
        </w:r>
      </w:del>
      <w:r w:rsidRPr="002240D8">
        <w:rPr>
          <w:rFonts w:ascii="Times New Roman" w:eastAsia="楷体" w:hAnsi="Times New Roman" w:cs="Times New Roman" w:hint="eastAsia"/>
          <w:b/>
          <w:bCs/>
          <w:kern w:val="0"/>
          <w:sz w:val="24"/>
          <w:lang w:bidi="ar"/>
          <w:rPrChange w:id="950" w:author="Yifei Zhou" w:date="2023-03-10T08:08:00Z">
            <w:rPr>
              <w:rFonts w:ascii="楷体" w:eastAsia="楷体" w:hAnsi="楷体" w:cs="黑体" w:hint="eastAsia"/>
              <w:b/>
              <w:bCs/>
              <w:kern w:val="0"/>
              <w:sz w:val="24"/>
              <w:lang w:bidi="ar"/>
            </w:rPr>
          </w:rPrChange>
        </w:rPr>
        <w:t>联合印发</w:t>
      </w:r>
      <w:ins w:id="951" w:author="雪" w:date="2023-03-09T16:33:00Z">
        <w:r w:rsidRPr="002240D8">
          <w:rPr>
            <w:rFonts w:ascii="Times New Roman" w:eastAsia="楷体" w:hAnsi="Times New Roman" w:cs="Times New Roman" w:hint="eastAsia"/>
            <w:b/>
            <w:bCs/>
            <w:kern w:val="0"/>
            <w:sz w:val="24"/>
            <w:lang w:bidi="ar"/>
            <w:rPrChange w:id="952" w:author="Yifei Zhou" w:date="2023-03-10T08:08:00Z">
              <w:rPr>
                <w:rFonts w:ascii="楷体" w:eastAsia="楷体" w:hAnsi="楷体" w:cs="黑体" w:hint="eastAsia"/>
                <w:b/>
                <w:bCs/>
                <w:kern w:val="0"/>
                <w:sz w:val="24"/>
                <w:lang w:bidi="ar"/>
              </w:rPr>
            </w:rPrChange>
          </w:rPr>
          <w:t>的</w:t>
        </w:r>
      </w:ins>
      <w:del w:id="953" w:author="雪" w:date="2023-03-09T16:32:00Z">
        <w:r w:rsidRPr="002240D8">
          <w:rPr>
            <w:rFonts w:ascii="Times New Roman" w:eastAsia="楷体" w:hAnsi="Times New Roman" w:cs="Times New Roman" w:hint="eastAsia"/>
            <w:b/>
            <w:bCs/>
            <w:kern w:val="0"/>
            <w:sz w:val="24"/>
            <w:lang w:bidi="ar"/>
            <w:rPrChange w:id="954" w:author="Yifei Zhou" w:date="2023-03-10T08:08:00Z">
              <w:rPr>
                <w:rFonts w:ascii="楷体" w:eastAsia="楷体" w:hAnsi="楷体" w:cs="黑体" w:hint="eastAsia"/>
                <w:b/>
                <w:bCs/>
                <w:kern w:val="0"/>
                <w:sz w:val="24"/>
                <w:lang w:bidi="ar"/>
              </w:rPr>
            </w:rPrChange>
          </w:rPr>
          <w:delText>了</w:delText>
        </w:r>
      </w:del>
      <w:r w:rsidRPr="002240D8">
        <w:rPr>
          <w:rFonts w:ascii="Times New Roman" w:eastAsia="楷体" w:hAnsi="Times New Roman" w:cs="Times New Roman" w:hint="eastAsia"/>
          <w:b/>
          <w:bCs/>
          <w:kern w:val="0"/>
          <w:sz w:val="24"/>
          <w:lang w:bidi="ar"/>
          <w:rPrChange w:id="955" w:author="Yifei Zhou" w:date="2023-03-10T08:08:00Z">
            <w:rPr>
              <w:rFonts w:ascii="楷体" w:eastAsia="楷体" w:hAnsi="楷体" w:cs="黑体" w:hint="eastAsia"/>
              <w:b/>
              <w:bCs/>
              <w:kern w:val="0"/>
              <w:sz w:val="24"/>
              <w:lang w:bidi="ar"/>
            </w:rPr>
          </w:rPrChange>
        </w:rPr>
        <w:t>《国家适应气候变化战略</w:t>
      </w:r>
      <w:r w:rsidRPr="002240D8">
        <w:rPr>
          <w:rFonts w:ascii="Times New Roman" w:eastAsia="楷体" w:hAnsi="Times New Roman" w:cs="Times New Roman"/>
          <w:b/>
          <w:bCs/>
          <w:kern w:val="0"/>
          <w:sz w:val="24"/>
          <w:lang w:bidi="ar"/>
          <w:rPrChange w:id="956" w:author="Yifei Zhou" w:date="2023-03-10T08:08:00Z">
            <w:rPr>
              <w:rFonts w:ascii="楷体" w:eastAsia="楷体" w:hAnsi="楷体" w:cs="黑体"/>
              <w:b/>
              <w:bCs/>
              <w:kern w:val="0"/>
              <w:sz w:val="24"/>
              <w:lang w:bidi="ar"/>
            </w:rPr>
          </w:rPrChange>
        </w:rPr>
        <w:t>2035</w:t>
      </w:r>
      <w:r w:rsidRPr="002240D8">
        <w:rPr>
          <w:rFonts w:ascii="Times New Roman" w:eastAsia="楷体" w:hAnsi="Times New Roman" w:cs="Times New Roman" w:hint="eastAsia"/>
          <w:b/>
          <w:bCs/>
          <w:kern w:val="0"/>
          <w:sz w:val="24"/>
          <w:lang w:bidi="ar"/>
          <w:rPrChange w:id="957" w:author="Yifei Zhou" w:date="2023-03-10T08:08:00Z">
            <w:rPr>
              <w:rFonts w:ascii="楷体" w:eastAsia="楷体" w:hAnsi="楷体" w:cs="黑体" w:hint="eastAsia"/>
              <w:b/>
              <w:bCs/>
              <w:kern w:val="0"/>
              <w:sz w:val="24"/>
              <w:lang w:bidi="ar"/>
            </w:rPr>
          </w:rPrChange>
        </w:rPr>
        <w:t>》</w:t>
      </w:r>
      <w:del w:id="958" w:author="雪" w:date="2023-03-09T16:33:00Z">
        <w:r w:rsidRPr="002240D8">
          <w:rPr>
            <w:rFonts w:ascii="Times New Roman" w:eastAsia="楷体" w:hAnsi="Times New Roman" w:cs="Times New Roman" w:hint="eastAsia"/>
            <w:kern w:val="0"/>
            <w:sz w:val="24"/>
            <w:lang w:bidi="ar"/>
            <w:rPrChange w:id="959" w:author="Yifei Zhou" w:date="2023-03-10T08:08:00Z">
              <w:rPr>
                <w:rFonts w:ascii="楷体" w:eastAsia="楷体" w:hAnsi="楷体" w:cs="黑体" w:hint="eastAsia"/>
                <w:kern w:val="0"/>
                <w:sz w:val="24"/>
                <w:lang w:bidi="ar"/>
              </w:rPr>
            </w:rPrChange>
          </w:rPr>
          <w:delText>，</w:delText>
        </w:r>
      </w:del>
      <w:ins w:id="960" w:author="雪" w:date="2023-03-09T16:32:00Z">
        <w:r w:rsidRPr="002240D8">
          <w:rPr>
            <w:rFonts w:ascii="Times New Roman" w:eastAsia="楷体" w:hAnsi="Times New Roman" w:cs="Times New Roman" w:hint="eastAsia"/>
            <w:kern w:val="0"/>
            <w:sz w:val="24"/>
            <w:lang w:bidi="ar"/>
            <w:rPrChange w:id="961" w:author="Yifei Zhou" w:date="2023-03-10T08:08:00Z">
              <w:rPr>
                <w:rFonts w:ascii="楷体" w:eastAsia="楷体" w:hAnsi="楷体" w:cs="黑体" w:hint="eastAsia"/>
                <w:kern w:val="0"/>
                <w:sz w:val="24"/>
                <w:lang w:bidi="ar"/>
              </w:rPr>
            </w:rPrChange>
          </w:rPr>
          <w:t>提出</w:t>
        </w:r>
      </w:ins>
      <w:ins w:id="962" w:author="雪" w:date="2023-03-09T16:33:00Z">
        <w:r w:rsidRPr="002240D8">
          <w:rPr>
            <w:rFonts w:ascii="Times New Roman" w:eastAsia="楷体" w:hAnsi="Times New Roman" w:cs="Times New Roman" w:hint="eastAsia"/>
            <w:kern w:val="0"/>
            <w:sz w:val="24"/>
            <w:lang w:bidi="ar"/>
            <w:rPrChange w:id="963" w:author="Yifei Zhou" w:date="2023-03-10T08:08:00Z">
              <w:rPr>
                <w:rFonts w:ascii="楷体" w:eastAsia="楷体" w:hAnsi="楷体" w:cs="黑体" w:hint="eastAsia"/>
                <w:kern w:val="0"/>
                <w:sz w:val="24"/>
                <w:lang w:bidi="ar"/>
              </w:rPr>
            </w:rPrChange>
          </w:rPr>
          <w:t>了</w:t>
        </w:r>
      </w:ins>
      <w:ins w:id="964" w:author="雪" w:date="2023-03-09T16:32:00Z">
        <w:r w:rsidRPr="002240D8">
          <w:rPr>
            <w:rFonts w:ascii="Times New Roman" w:eastAsia="楷体" w:hAnsi="Times New Roman" w:cs="Times New Roman" w:hint="eastAsia"/>
            <w:kern w:val="0"/>
            <w:sz w:val="24"/>
            <w:lang w:bidi="ar"/>
            <w:rPrChange w:id="965" w:author="Yifei Zhou" w:date="2023-03-10T08:08:00Z">
              <w:rPr>
                <w:rFonts w:ascii="楷体" w:eastAsia="楷体" w:hAnsi="楷体" w:cs="黑体" w:hint="eastAsia"/>
                <w:kern w:val="0"/>
                <w:sz w:val="24"/>
                <w:lang w:bidi="ar"/>
              </w:rPr>
            </w:rPrChange>
          </w:rPr>
          <w:t>建设</w:t>
        </w:r>
        <w:r w:rsidRPr="002240D8">
          <w:rPr>
            <w:rFonts w:ascii="Times New Roman" w:eastAsia="楷体" w:hAnsi="Times New Roman" w:cs="Times New Roman" w:hint="eastAsia"/>
            <w:kern w:val="0"/>
            <w:sz w:val="24"/>
            <w:highlight w:val="cyan"/>
            <w:lang w:bidi="ar"/>
            <w:rPrChange w:id="966" w:author="Yifei Zhou" w:date="2023-03-10T08:08:00Z">
              <w:rPr>
                <w:rFonts w:ascii="楷体" w:eastAsia="楷体" w:hAnsi="楷体" w:cs="黑体" w:hint="eastAsia"/>
                <w:kern w:val="0"/>
                <w:sz w:val="24"/>
                <w:highlight w:val="cyan"/>
                <w:lang w:bidi="ar"/>
              </w:rPr>
            </w:rPrChange>
          </w:rPr>
          <w:t>气候适应型城市的迫切需要，</w:t>
        </w:r>
      </w:ins>
      <w:r w:rsidRPr="002240D8">
        <w:rPr>
          <w:rFonts w:ascii="Times New Roman" w:eastAsia="楷体" w:hAnsi="Times New Roman" w:cs="Times New Roman" w:hint="eastAsia"/>
          <w:kern w:val="0"/>
          <w:sz w:val="24"/>
          <w:lang w:bidi="ar"/>
          <w:rPrChange w:id="967" w:author="Yifei Zhou" w:date="2023-03-10T08:08:00Z">
            <w:rPr>
              <w:rFonts w:ascii="楷体" w:eastAsia="楷体" w:hAnsi="楷体" w:cs="黑体" w:hint="eastAsia"/>
              <w:kern w:val="0"/>
              <w:sz w:val="24"/>
              <w:lang w:bidi="ar"/>
            </w:rPr>
          </w:rPrChange>
        </w:rPr>
        <w:t>指出要</w:t>
      </w:r>
      <w:del w:id="968" w:author="雪" w:date="2023-03-09T16:34:00Z">
        <w:r w:rsidRPr="002240D8">
          <w:rPr>
            <w:rFonts w:ascii="Times New Roman" w:eastAsia="楷体" w:hAnsi="Times New Roman" w:cs="Times New Roman" w:hint="eastAsia"/>
            <w:kern w:val="0"/>
            <w:sz w:val="24"/>
            <w:lang w:bidi="ar"/>
            <w:rPrChange w:id="969" w:author="Yifei Zhou" w:date="2023-03-10T08:08:00Z">
              <w:rPr>
                <w:rFonts w:ascii="楷体" w:eastAsia="楷体" w:hAnsi="楷体" w:cs="黑体" w:hint="eastAsia"/>
                <w:kern w:val="0"/>
                <w:sz w:val="24"/>
                <w:lang w:bidi="ar"/>
              </w:rPr>
            </w:rPrChange>
          </w:rPr>
          <w:delText>科学分析城市气候变化现状，</w:delText>
        </w:r>
      </w:del>
      <w:ins w:id="970" w:author="雪" w:date="2023-03-09T16:31:00Z">
        <w:r w:rsidRPr="002240D8">
          <w:rPr>
            <w:rFonts w:ascii="Times New Roman" w:eastAsia="楷体" w:hAnsi="Times New Roman" w:cs="Times New Roman" w:hint="eastAsia"/>
            <w:b/>
            <w:bCs/>
            <w:kern w:val="0"/>
            <w:sz w:val="24"/>
            <w:lang w:bidi="ar"/>
            <w:rPrChange w:id="971" w:author="Yifei Zhou" w:date="2023-03-10T08:08:00Z">
              <w:rPr>
                <w:rFonts w:ascii="楷体" w:eastAsia="楷体" w:hAnsi="楷体" w:cs="黑体" w:hint="eastAsia"/>
                <w:b/>
                <w:bCs/>
                <w:kern w:val="0"/>
                <w:sz w:val="24"/>
                <w:lang w:bidi="ar"/>
              </w:rPr>
            </w:rPrChange>
          </w:rPr>
          <w:t>强化自然生态系统气候韧性，构建适应气候变化</w:t>
        </w:r>
      </w:ins>
      <w:ins w:id="972" w:author="雪" w:date="2023-03-09T16:34:00Z">
        <w:r w:rsidRPr="002240D8">
          <w:rPr>
            <w:rFonts w:ascii="Times New Roman" w:eastAsia="楷体" w:hAnsi="Times New Roman" w:cs="Times New Roman" w:hint="eastAsia"/>
            <w:b/>
            <w:bCs/>
            <w:kern w:val="0"/>
            <w:sz w:val="24"/>
            <w:lang w:bidi="ar"/>
            <w:rPrChange w:id="973" w:author="Yifei Zhou" w:date="2023-03-10T08:08:00Z">
              <w:rPr>
                <w:rFonts w:ascii="楷体" w:eastAsia="楷体" w:hAnsi="楷体" w:cs="黑体" w:hint="eastAsia"/>
                <w:b/>
                <w:bCs/>
                <w:kern w:val="0"/>
                <w:sz w:val="24"/>
                <w:lang w:bidi="ar"/>
              </w:rPr>
            </w:rPrChange>
          </w:rPr>
          <w:t>的</w:t>
        </w:r>
      </w:ins>
      <w:ins w:id="974" w:author="雪" w:date="2023-03-09T16:31:00Z">
        <w:r w:rsidRPr="002240D8">
          <w:rPr>
            <w:rFonts w:ascii="Times New Roman" w:eastAsia="楷体" w:hAnsi="Times New Roman" w:cs="Times New Roman" w:hint="eastAsia"/>
            <w:b/>
            <w:bCs/>
            <w:kern w:val="0"/>
            <w:sz w:val="24"/>
            <w:lang w:bidi="ar"/>
            <w:rPrChange w:id="975" w:author="Yifei Zhou" w:date="2023-03-10T08:08:00Z">
              <w:rPr>
                <w:rFonts w:ascii="楷体" w:eastAsia="楷体" w:hAnsi="楷体" w:cs="黑体" w:hint="eastAsia"/>
                <w:b/>
                <w:bCs/>
                <w:kern w:val="0"/>
                <w:sz w:val="24"/>
                <w:lang w:bidi="ar"/>
              </w:rPr>
            </w:rPrChange>
          </w:rPr>
          <w:t>区域格局</w:t>
        </w:r>
      </w:ins>
      <w:del w:id="976" w:author="雪" w:date="2023-03-09T16:33:00Z">
        <w:r w:rsidRPr="002240D8">
          <w:rPr>
            <w:rFonts w:ascii="Times New Roman" w:eastAsia="楷体" w:hAnsi="Times New Roman" w:cs="Times New Roman" w:hint="eastAsia"/>
            <w:kern w:val="0"/>
            <w:sz w:val="24"/>
            <w:lang w:bidi="ar"/>
            <w:rPrChange w:id="977" w:author="Yifei Zhou" w:date="2023-03-10T08:08:00Z">
              <w:rPr>
                <w:rFonts w:ascii="楷体" w:eastAsia="楷体" w:hAnsi="楷体" w:cs="黑体" w:hint="eastAsia"/>
                <w:kern w:val="0"/>
                <w:sz w:val="24"/>
                <w:lang w:bidi="ar"/>
              </w:rPr>
            </w:rPrChange>
          </w:rPr>
          <w:delText>并加强</w:delText>
        </w:r>
      </w:del>
      <w:del w:id="978" w:author="雪" w:date="2023-03-09T16:32:00Z">
        <w:r w:rsidRPr="002240D8">
          <w:rPr>
            <w:rFonts w:ascii="Times New Roman" w:eastAsia="楷体" w:hAnsi="Times New Roman" w:cs="Times New Roman" w:hint="eastAsia"/>
            <w:kern w:val="0"/>
            <w:sz w:val="24"/>
            <w:highlight w:val="cyan"/>
            <w:lang w:bidi="ar"/>
            <w:rPrChange w:id="979" w:author="Yifei Zhou" w:date="2023-03-10T08:08:00Z">
              <w:rPr>
                <w:rFonts w:ascii="楷体" w:eastAsia="楷体" w:hAnsi="楷体" w:cs="黑体" w:hint="eastAsia"/>
                <w:kern w:val="0"/>
                <w:sz w:val="24"/>
                <w:highlight w:val="cyan"/>
                <w:lang w:bidi="ar"/>
              </w:rPr>
            </w:rPrChange>
          </w:rPr>
          <w:delText>气候适应型城市</w:delText>
        </w:r>
        <w:r w:rsidRPr="002240D8">
          <w:rPr>
            <w:rFonts w:ascii="Times New Roman" w:eastAsia="楷体" w:hAnsi="Times New Roman" w:cs="Times New Roman" w:hint="eastAsia"/>
            <w:kern w:val="0"/>
            <w:sz w:val="24"/>
            <w:lang w:bidi="ar"/>
            <w:rPrChange w:id="980" w:author="Yifei Zhou" w:date="2023-03-10T08:08:00Z">
              <w:rPr>
                <w:rFonts w:ascii="楷体" w:eastAsia="楷体" w:hAnsi="楷体" w:cs="黑体" w:hint="eastAsia"/>
                <w:kern w:val="0"/>
                <w:sz w:val="24"/>
                <w:lang w:bidi="ar"/>
              </w:rPr>
            </w:rPrChange>
          </w:rPr>
          <w:delText>的建设</w:delText>
        </w:r>
      </w:del>
      <w:r w:rsidRPr="002240D8">
        <w:rPr>
          <w:rFonts w:ascii="Times New Roman" w:eastAsia="楷体" w:hAnsi="Times New Roman" w:cs="Times New Roman" w:hint="eastAsia"/>
          <w:kern w:val="0"/>
          <w:sz w:val="24"/>
          <w:lang w:bidi="ar"/>
          <w:rPrChange w:id="981" w:author="Yifei Zhou" w:date="2023-03-10T08:08:00Z">
            <w:rPr>
              <w:rFonts w:ascii="楷体" w:eastAsia="楷体" w:hAnsi="楷体" w:cs="黑体" w:hint="eastAsia"/>
              <w:kern w:val="0"/>
              <w:sz w:val="24"/>
              <w:lang w:bidi="ar"/>
            </w:rPr>
          </w:rPrChange>
        </w:rPr>
        <w:t>。</w:t>
      </w:r>
      <w:ins w:id="982" w:author="雪" w:date="2023-03-09T16:36:00Z">
        <w:r w:rsidRPr="002240D8">
          <w:rPr>
            <w:rFonts w:ascii="Times New Roman" w:eastAsia="楷体" w:hAnsi="Times New Roman" w:cs="Times New Roman" w:hint="eastAsia"/>
            <w:kern w:val="0"/>
            <w:sz w:val="24"/>
            <w:lang w:bidi="ar"/>
            <w:rPrChange w:id="983" w:author="Yifei Zhou" w:date="2023-03-10T08:08:00Z">
              <w:rPr>
                <w:rFonts w:ascii="楷体" w:eastAsia="楷体" w:hAnsi="楷体" w:cs="黑体" w:hint="eastAsia"/>
                <w:kern w:val="0"/>
                <w:sz w:val="24"/>
                <w:lang w:bidi="ar"/>
              </w:rPr>
            </w:rPrChange>
          </w:rPr>
          <w:t>因此</w:t>
        </w:r>
      </w:ins>
      <w:ins w:id="984" w:author="雪" w:date="2023-03-09T16:34:00Z">
        <w:r w:rsidRPr="002240D8">
          <w:rPr>
            <w:rFonts w:ascii="Times New Roman" w:eastAsia="楷体" w:hAnsi="Times New Roman" w:cs="Times New Roman" w:hint="eastAsia"/>
            <w:kern w:val="0"/>
            <w:sz w:val="24"/>
            <w:lang w:bidi="ar"/>
            <w:rPrChange w:id="985" w:author="Yifei Zhou" w:date="2023-03-10T08:08:00Z">
              <w:rPr>
                <w:rFonts w:ascii="楷体" w:eastAsia="楷体" w:hAnsi="楷体" w:cs="黑体" w:hint="eastAsia"/>
                <w:kern w:val="0"/>
                <w:sz w:val="24"/>
                <w:lang w:bidi="ar"/>
              </w:rPr>
            </w:rPrChange>
          </w:rPr>
          <w:t>，</w:t>
        </w:r>
      </w:ins>
      <w:ins w:id="986" w:author="雪" w:date="2023-03-09T16:36:00Z">
        <w:r w:rsidRPr="002240D8">
          <w:rPr>
            <w:rFonts w:ascii="Times New Roman" w:eastAsia="楷体" w:hAnsi="Times New Roman" w:cs="Times New Roman" w:hint="eastAsia"/>
            <w:kern w:val="0"/>
            <w:sz w:val="24"/>
            <w:lang w:bidi="ar"/>
            <w:rPrChange w:id="987" w:author="Yifei Zhou" w:date="2023-03-10T08:08:00Z">
              <w:rPr>
                <w:rFonts w:ascii="楷体" w:eastAsia="楷体" w:hAnsi="楷体" w:cs="黑体" w:hint="eastAsia"/>
                <w:kern w:val="0"/>
                <w:sz w:val="24"/>
                <w:lang w:bidi="ar"/>
              </w:rPr>
            </w:rPrChange>
          </w:rPr>
          <w:t>有效加强</w:t>
        </w:r>
      </w:ins>
      <w:ins w:id="988" w:author="雪" w:date="2023-03-09T16:46:00Z">
        <w:r w:rsidRPr="002240D8">
          <w:rPr>
            <w:rFonts w:ascii="Times New Roman" w:eastAsia="楷体" w:hAnsi="Times New Roman" w:cs="Times New Roman" w:hint="eastAsia"/>
            <w:kern w:val="0"/>
            <w:sz w:val="24"/>
            <w:lang w:bidi="ar"/>
            <w:rPrChange w:id="989" w:author="Yifei Zhou" w:date="2023-03-10T08:08:00Z">
              <w:rPr>
                <w:rFonts w:ascii="楷体" w:eastAsia="楷体" w:hAnsi="楷体" w:cs="黑体" w:hint="eastAsia"/>
                <w:kern w:val="0"/>
                <w:sz w:val="24"/>
                <w:lang w:bidi="ar"/>
              </w:rPr>
            </w:rPrChange>
          </w:rPr>
          <w:t>区域</w:t>
        </w:r>
      </w:ins>
      <w:ins w:id="990" w:author="雪" w:date="2023-03-09T16:36:00Z">
        <w:r w:rsidRPr="002240D8">
          <w:rPr>
            <w:rFonts w:ascii="Times New Roman" w:eastAsia="楷体" w:hAnsi="Times New Roman" w:cs="Times New Roman" w:hint="eastAsia"/>
            <w:kern w:val="0"/>
            <w:sz w:val="24"/>
            <w:lang w:bidi="ar"/>
            <w:rPrChange w:id="991" w:author="Yifei Zhou" w:date="2023-03-10T08:08:00Z">
              <w:rPr>
                <w:rFonts w:ascii="楷体" w:eastAsia="楷体" w:hAnsi="楷体" w:cs="黑体" w:hint="eastAsia"/>
                <w:kern w:val="0"/>
                <w:sz w:val="24"/>
                <w:lang w:bidi="ar"/>
              </w:rPr>
            </w:rPrChange>
          </w:rPr>
          <w:t>城市气候特征及其与自然环境因素的</w:t>
        </w:r>
      </w:ins>
      <w:ins w:id="992" w:author="雪" w:date="2023-03-09T16:41:00Z">
        <w:r w:rsidRPr="002240D8">
          <w:rPr>
            <w:rFonts w:ascii="Times New Roman" w:eastAsia="楷体" w:hAnsi="Times New Roman" w:cs="Times New Roman" w:hint="eastAsia"/>
            <w:kern w:val="0"/>
            <w:sz w:val="24"/>
            <w:lang w:bidi="ar"/>
            <w:rPrChange w:id="993" w:author="Yifei Zhou" w:date="2023-03-10T08:08:00Z">
              <w:rPr>
                <w:rFonts w:ascii="楷体" w:eastAsia="楷体" w:hAnsi="楷体" w:cs="黑体" w:hint="eastAsia"/>
                <w:kern w:val="0"/>
                <w:sz w:val="24"/>
                <w:lang w:bidi="ar"/>
              </w:rPr>
            </w:rPrChange>
          </w:rPr>
          <w:t>关系</w:t>
        </w:r>
      </w:ins>
      <w:ins w:id="994" w:author="雪" w:date="2023-03-09T16:36:00Z">
        <w:r w:rsidRPr="002240D8">
          <w:rPr>
            <w:rFonts w:ascii="Times New Roman" w:eastAsia="楷体" w:hAnsi="Times New Roman" w:cs="Times New Roman" w:hint="eastAsia"/>
            <w:kern w:val="0"/>
            <w:sz w:val="24"/>
            <w:lang w:bidi="ar"/>
            <w:rPrChange w:id="995" w:author="Yifei Zhou" w:date="2023-03-10T08:08:00Z">
              <w:rPr>
                <w:rFonts w:ascii="楷体" w:eastAsia="楷体" w:hAnsi="楷体" w:cs="黑体" w:hint="eastAsia"/>
                <w:kern w:val="0"/>
                <w:sz w:val="24"/>
                <w:lang w:bidi="ar"/>
              </w:rPr>
            </w:rPrChange>
          </w:rPr>
          <w:t>认识，</w:t>
        </w:r>
      </w:ins>
      <w:ins w:id="996" w:author="雪" w:date="2023-03-09T16:38:00Z">
        <w:r w:rsidRPr="002240D8">
          <w:rPr>
            <w:rFonts w:ascii="Times New Roman" w:eastAsia="楷体" w:hAnsi="Times New Roman" w:cs="Times New Roman" w:hint="eastAsia"/>
            <w:kern w:val="0"/>
            <w:sz w:val="24"/>
            <w:lang w:bidi="ar"/>
            <w:rPrChange w:id="997" w:author="Yifei Zhou" w:date="2023-03-10T08:08:00Z">
              <w:rPr>
                <w:rFonts w:ascii="楷体" w:eastAsia="楷体" w:hAnsi="楷体" w:cs="黑体" w:hint="eastAsia"/>
                <w:kern w:val="0"/>
                <w:sz w:val="24"/>
                <w:lang w:bidi="ar"/>
              </w:rPr>
            </w:rPrChange>
          </w:rPr>
          <w:t>通过城市规划</w:t>
        </w:r>
      </w:ins>
      <w:ins w:id="998" w:author="雪" w:date="2023-03-09T16:44:00Z">
        <w:r w:rsidRPr="002240D8">
          <w:rPr>
            <w:rFonts w:ascii="Times New Roman" w:eastAsia="楷体" w:hAnsi="Times New Roman" w:cs="Times New Roman" w:hint="eastAsia"/>
            <w:kern w:val="0"/>
            <w:sz w:val="24"/>
            <w:lang w:bidi="ar"/>
            <w:rPrChange w:id="999" w:author="Yifei Zhou" w:date="2023-03-10T08:08:00Z">
              <w:rPr>
                <w:rFonts w:ascii="楷体" w:eastAsia="楷体" w:hAnsi="楷体" w:cs="黑体" w:hint="eastAsia"/>
                <w:kern w:val="0"/>
                <w:sz w:val="24"/>
                <w:lang w:bidi="ar"/>
              </w:rPr>
            </w:rPrChange>
          </w:rPr>
          <w:t>调整优化生态系统</w:t>
        </w:r>
      </w:ins>
      <w:ins w:id="1000" w:author="雪" w:date="2023-03-09T16:45:00Z">
        <w:r w:rsidRPr="002240D8">
          <w:rPr>
            <w:rFonts w:ascii="Times New Roman" w:eastAsia="楷体" w:hAnsi="Times New Roman" w:cs="Times New Roman" w:hint="eastAsia"/>
            <w:kern w:val="0"/>
            <w:sz w:val="24"/>
            <w:lang w:bidi="ar"/>
            <w:rPrChange w:id="1001" w:author="Yifei Zhou" w:date="2023-03-10T08:08:00Z">
              <w:rPr>
                <w:rFonts w:ascii="楷体" w:eastAsia="楷体" w:hAnsi="楷体" w:cs="黑体" w:hint="eastAsia"/>
                <w:kern w:val="0"/>
                <w:sz w:val="24"/>
                <w:lang w:bidi="ar"/>
              </w:rPr>
            </w:rPrChange>
          </w:rPr>
          <w:t>的</w:t>
        </w:r>
      </w:ins>
      <w:ins w:id="1002" w:author="雪" w:date="2023-03-09T16:44:00Z">
        <w:r w:rsidRPr="002240D8">
          <w:rPr>
            <w:rFonts w:ascii="Times New Roman" w:eastAsia="楷体" w:hAnsi="Times New Roman" w:cs="Times New Roman" w:hint="eastAsia"/>
            <w:kern w:val="0"/>
            <w:sz w:val="24"/>
            <w:lang w:bidi="ar"/>
            <w:rPrChange w:id="1003" w:author="Yifei Zhou" w:date="2023-03-10T08:08:00Z">
              <w:rPr>
                <w:rFonts w:ascii="楷体" w:eastAsia="楷体" w:hAnsi="楷体" w:cs="黑体" w:hint="eastAsia"/>
                <w:kern w:val="0"/>
                <w:sz w:val="24"/>
                <w:lang w:bidi="ar"/>
              </w:rPr>
            </w:rPrChange>
          </w:rPr>
          <w:t>功能布局</w:t>
        </w:r>
      </w:ins>
      <w:ins w:id="1004" w:author="雪" w:date="2023-03-09T16:46:00Z">
        <w:r w:rsidRPr="002240D8">
          <w:rPr>
            <w:rFonts w:ascii="Times New Roman" w:eastAsia="楷体" w:hAnsi="Times New Roman" w:cs="Times New Roman" w:hint="eastAsia"/>
            <w:kern w:val="0"/>
            <w:sz w:val="24"/>
            <w:lang w:bidi="ar"/>
            <w:rPrChange w:id="1005" w:author="Yifei Zhou" w:date="2023-03-10T08:08:00Z">
              <w:rPr>
                <w:rFonts w:ascii="楷体" w:eastAsia="楷体" w:hAnsi="楷体" w:cs="黑体" w:hint="eastAsia"/>
                <w:kern w:val="0"/>
                <w:sz w:val="24"/>
                <w:lang w:bidi="ar"/>
              </w:rPr>
            </w:rPrChange>
          </w:rPr>
          <w:t>，</w:t>
        </w:r>
      </w:ins>
      <w:ins w:id="1006" w:author="雪" w:date="2023-03-09T16:39:00Z">
        <w:r w:rsidRPr="002240D8">
          <w:rPr>
            <w:rFonts w:ascii="Times New Roman" w:eastAsia="楷体" w:hAnsi="Times New Roman" w:cs="Times New Roman" w:hint="eastAsia"/>
            <w:kern w:val="0"/>
            <w:sz w:val="24"/>
            <w:lang w:bidi="ar"/>
            <w:rPrChange w:id="1007" w:author="Yifei Zhou" w:date="2023-03-10T08:08:00Z">
              <w:rPr>
                <w:rFonts w:ascii="楷体" w:eastAsia="楷体" w:hAnsi="楷体" w:cs="黑体" w:hint="eastAsia"/>
                <w:kern w:val="0"/>
                <w:sz w:val="24"/>
                <w:lang w:bidi="ar"/>
              </w:rPr>
            </w:rPrChange>
          </w:rPr>
          <w:t>对服务</w:t>
        </w:r>
      </w:ins>
      <w:ins w:id="1008" w:author="雪" w:date="2023-03-09T16:40:00Z">
        <w:r w:rsidRPr="002240D8">
          <w:rPr>
            <w:rFonts w:ascii="Times New Roman" w:eastAsia="楷体" w:hAnsi="Times New Roman" w:cs="Times New Roman" w:hint="eastAsia"/>
            <w:kern w:val="0"/>
            <w:sz w:val="24"/>
            <w:lang w:bidi="ar"/>
            <w:rPrChange w:id="1009" w:author="Yifei Zhou" w:date="2023-03-10T08:08:00Z">
              <w:rPr>
                <w:rFonts w:ascii="楷体" w:eastAsia="楷体" w:hAnsi="楷体" w:cs="黑体" w:hint="eastAsia"/>
                <w:kern w:val="0"/>
                <w:sz w:val="24"/>
                <w:lang w:bidi="ar"/>
              </w:rPr>
            </w:rPrChange>
          </w:rPr>
          <w:t>国家战略需求</w:t>
        </w:r>
      </w:ins>
      <w:ins w:id="1010" w:author="雪" w:date="2023-03-09T16:49:00Z">
        <w:r w:rsidRPr="002240D8">
          <w:rPr>
            <w:rFonts w:ascii="Times New Roman" w:eastAsia="楷体" w:hAnsi="Times New Roman" w:cs="Times New Roman" w:hint="eastAsia"/>
            <w:kern w:val="0"/>
            <w:sz w:val="24"/>
            <w:lang w:bidi="ar"/>
            <w:rPrChange w:id="1011" w:author="Yifei Zhou" w:date="2023-03-10T08:08:00Z">
              <w:rPr>
                <w:rFonts w:ascii="楷体" w:eastAsia="楷体" w:hAnsi="楷体" w:cs="黑体" w:hint="eastAsia"/>
                <w:kern w:val="0"/>
                <w:sz w:val="24"/>
                <w:lang w:bidi="ar"/>
              </w:rPr>
            </w:rPrChange>
          </w:rPr>
          <w:t>、</w:t>
        </w:r>
        <w:r w:rsidRPr="002240D8">
          <w:rPr>
            <w:rFonts w:ascii="Times New Roman" w:eastAsia="楷体" w:hAnsi="Times New Roman" w:cs="Times New Roman" w:hint="eastAsia"/>
            <w:kern w:val="0"/>
            <w:sz w:val="24"/>
            <w:highlight w:val="cyan"/>
            <w:lang w:bidi="ar"/>
            <w:rPrChange w:id="1012" w:author="Yifei Zhou" w:date="2023-03-10T08:08:00Z">
              <w:rPr>
                <w:rFonts w:ascii="楷体" w:eastAsia="楷体" w:hAnsi="楷体" w:cs="黑体" w:hint="eastAsia"/>
                <w:kern w:val="0"/>
                <w:sz w:val="24"/>
                <w:highlight w:val="cyan"/>
                <w:lang w:bidi="ar"/>
              </w:rPr>
            </w:rPrChange>
          </w:rPr>
          <w:t>提升城市气候风险防控</w:t>
        </w:r>
      </w:ins>
      <w:ins w:id="1013" w:author="雪" w:date="2023-03-09T16:52:00Z">
        <w:r w:rsidRPr="002240D8">
          <w:rPr>
            <w:rFonts w:ascii="Times New Roman" w:eastAsia="楷体" w:hAnsi="Times New Roman" w:cs="Times New Roman" w:hint="eastAsia"/>
            <w:kern w:val="0"/>
            <w:sz w:val="24"/>
            <w:highlight w:val="cyan"/>
            <w:lang w:bidi="ar"/>
            <w:rPrChange w:id="1014" w:author="Yifei Zhou" w:date="2023-03-10T08:08:00Z">
              <w:rPr>
                <w:rFonts w:ascii="楷体" w:eastAsia="楷体" w:hAnsi="楷体" w:cs="黑体" w:hint="eastAsia"/>
                <w:kern w:val="0"/>
                <w:sz w:val="24"/>
                <w:highlight w:val="cyan"/>
                <w:lang w:bidi="ar"/>
              </w:rPr>
            </w:rPrChange>
          </w:rPr>
          <w:t>的可持续</w:t>
        </w:r>
      </w:ins>
      <w:ins w:id="1015" w:author="雪" w:date="2023-03-09T16:40:00Z">
        <w:r w:rsidRPr="002240D8">
          <w:rPr>
            <w:rFonts w:ascii="Times New Roman" w:eastAsia="楷体" w:hAnsi="Times New Roman" w:cs="Times New Roman" w:hint="eastAsia"/>
            <w:kern w:val="0"/>
            <w:sz w:val="24"/>
            <w:lang w:bidi="ar"/>
            <w:rPrChange w:id="1016" w:author="Yifei Zhou" w:date="2023-03-10T08:08:00Z">
              <w:rPr>
                <w:rFonts w:ascii="楷体" w:eastAsia="楷体" w:hAnsi="楷体" w:cs="黑体" w:hint="eastAsia"/>
                <w:kern w:val="0"/>
                <w:sz w:val="24"/>
                <w:lang w:bidi="ar"/>
              </w:rPr>
            </w:rPrChange>
          </w:rPr>
          <w:t>意义重大</w:t>
        </w:r>
      </w:ins>
      <w:ins w:id="1017" w:author="雪" w:date="2023-03-09T16:41:00Z">
        <w:r w:rsidRPr="002240D8">
          <w:rPr>
            <w:rFonts w:ascii="Times New Roman" w:eastAsia="楷体" w:hAnsi="Times New Roman" w:cs="Times New Roman" w:hint="eastAsia"/>
            <w:kern w:val="0"/>
            <w:sz w:val="24"/>
            <w:lang w:bidi="ar"/>
            <w:rPrChange w:id="1018" w:author="Yifei Zhou" w:date="2023-03-10T08:08:00Z">
              <w:rPr>
                <w:rFonts w:ascii="楷体" w:eastAsia="楷体" w:hAnsi="楷体" w:cs="黑体" w:hint="eastAsia"/>
                <w:kern w:val="0"/>
                <w:sz w:val="24"/>
                <w:lang w:bidi="ar"/>
              </w:rPr>
            </w:rPrChange>
          </w:rPr>
          <w:t>。</w:t>
        </w:r>
      </w:ins>
    </w:p>
    <w:p w14:paraId="4008C87D" w14:textId="77777777" w:rsidR="00894DBC" w:rsidRPr="002240D8" w:rsidRDefault="00894DBC">
      <w:pPr>
        <w:widowControl/>
        <w:spacing w:after="160" w:line="360" w:lineRule="auto"/>
        <w:jc w:val="left"/>
        <w:rPr>
          <w:ins w:id="1019" w:author="雪" w:date="2023-03-09T14:20:00Z"/>
          <w:rFonts w:ascii="Times New Roman" w:eastAsia="楷体" w:hAnsi="Times New Roman" w:cs="Times New Roman"/>
          <w:kern w:val="0"/>
          <w:sz w:val="24"/>
          <w:lang w:bidi="ar"/>
          <w:rPrChange w:id="1020" w:author="Yifei Zhou" w:date="2023-03-10T08:08:00Z">
            <w:rPr>
              <w:ins w:id="1021" w:author="雪" w:date="2023-03-09T14:20:00Z"/>
              <w:rFonts w:ascii="楷体" w:eastAsia="楷体" w:hAnsi="楷体" w:cs="黑体"/>
              <w:kern w:val="0"/>
              <w:sz w:val="24"/>
              <w:lang w:bidi="ar"/>
            </w:rPr>
          </w:rPrChange>
        </w:rPr>
      </w:pPr>
    </w:p>
    <w:p w14:paraId="2C003CCD" w14:textId="77777777" w:rsidR="00894DBC" w:rsidRPr="002240D8" w:rsidRDefault="00894DBC">
      <w:pPr>
        <w:widowControl/>
        <w:jc w:val="left"/>
        <w:rPr>
          <w:rFonts w:ascii="Times New Roman" w:hAnsi="Times New Roman" w:cs="Times New Roman"/>
          <w:rPrChange w:id="1022" w:author="Yifei Zhou" w:date="2023-03-10T08:08:00Z">
            <w:rPr/>
          </w:rPrChange>
        </w:rPr>
      </w:pPr>
    </w:p>
    <w:p w14:paraId="202952B3" w14:textId="77777777" w:rsidR="00894DBC" w:rsidRPr="002240D8" w:rsidRDefault="00894DBC">
      <w:pPr>
        <w:rPr>
          <w:rFonts w:ascii="Times New Roman" w:hAnsi="Times New Roman" w:cs="Times New Roman"/>
          <w:rPrChange w:id="1023" w:author="Yifei Zhou" w:date="2023-03-10T08:08:00Z">
            <w:rPr/>
          </w:rPrChange>
        </w:rPr>
      </w:pPr>
    </w:p>
    <w:sectPr w:rsidR="00894DBC" w:rsidRPr="002240D8">
      <w:pgSz w:w="12240" w:h="15840"/>
      <w:pgMar w:top="1440" w:right="1800" w:bottom="1440" w:left="1800" w:header="720" w:footer="720"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雪" w:date="2023-03-09T17:18:00Z" w:initials="">
    <w:p w14:paraId="1B8A0EA7" w14:textId="77777777" w:rsidR="00894DBC" w:rsidRDefault="00000000">
      <w:pPr>
        <w:pStyle w:val="a3"/>
      </w:pPr>
      <w:r>
        <w:rPr>
          <w:rFonts w:hint="eastAsia"/>
        </w:rPr>
        <w:t>摘要里有很多“相关”</w:t>
      </w:r>
    </w:p>
  </w:comment>
  <w:comment w:id="556" w:author="雪" w:date="2023-03-09T10:00:00Z" w:initials="">
    <w:p w14:paraId="4F8D122E" w14:textId="77777777" w:rsidR="00894DBC" w:rsidRDefault="00000000">
      <w:pPr>
        <w:pStyle w:val="a3"/>
      </w:pPr>
      <w:r>
        <w:rPr>
          <w:rFonts w:hint="eastAsia"/>
        </w:rPr>
        <w:t>《国家适应气候变化战略</w:t>
      </w:r>
      <w:r>
        <w:rPr>
          <w:rFonts w:hint="eastAsia"/>
        </w:rPr>
        <w:t>2035</w:t>
      </w:r>
      <w:r>
        <w:rPr>
          <w:rFonts w:hint="eastAsia"/>
        </w:rPr>
        <w:t>》的全称提法</w:t>
      </w:r>
    </w:p>
  </w:comment>
  <w:comment w:id="706" w:author="野草" w:date="1900-01-01T00:00:00Z" w:initials="">
    <w:p w14:paraId="4FA30800" w14:textId="77777777" w:rsidR="00894DBC" w:rsidRDefault="00000000">
      <w:pPr>
        <w:pStyle w:val="a3"/>
        <w:rPr>
          <w:highlight w:val="green"/>
        </w:rPr>
      </w:pPr>
      <w:r>
        <w:rPr>
          <w:rFonts w:cs="等线" w:hint="eastAsia"/>
          <w:highlight w:val="green"/>
          <w:lang w:bidi="ar"/>
        </w:rPr>
        <w:t>面向什么样的国家需求，有什么技术瓶颈，科学问题怎么来的，科学和研究价值</w:t>
      </w:r>
    </w:p>
  </w:comment>
  <w:comment w:id="845" w:author="野草" w:date="1900-01-01T00:00:00Z" w:initials="">
    <w:p w14:paraId="1CCE1DB2" w14:textId="77777777" w:rsidR="00894DBC" w:rsidRDefault="00000000">
      <w:pPr>
        <w:pStyle w:val="a3"/>
      </w:pP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8A0EA7" w15:done="0"/>
  <w15:commentEx w15:paraId="4F8D122E" w15:done="0"/>
  <w15:commentEx w15:paraId="4FA30800" w15:done="0"/>
  <w15:commentEx w15:paraId="1CCE1D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8A0EA7" w16cid:durableId="27B4F3DE"/>
  <w16cid:commentId w16cid:paraId="4F8D122E" w16cid:durableId="27B4F3DF"/>
  <w16cid:commentId w16cid:paraId="4FA30800" w16cid:durableId="27B4F3E0"/>
  <w16cid:commentId w16cid:paraId="1CCE1DB2" w16cid:durableId="27B4F3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485D2" w14:textId="77777777" w:rsidR="00983465" w:rsidRDefault="00983465" w:rsidP="005549FD">
      <w:r>
        <w:separator/>
      </w:r>
    </w:p>
  </w:endnote>
  <w:endnote w:type="continuationSeparator" w:id="0">
    <w:p w14:paraId="610BC80A" w14:textId="77777777" w:rsidR="00983465" w:rsidRDefault="00983465" w:rsidP="00554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楷体_GB2312">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90B78" w14:textId="77777777" w:rsidR="00983465" w:rsidRDefault="00983465" w:rsidP="005549FD">
      <w:r>
        <w:separator/>
      </w:r>
    </w:p>
  </w:footnote>
  <w:footnote w:type="continuationSeparator" w:id="0">
    <w:p w14:paraId="42070605" w14:textId="77777777" w:rsidR="00983465" w:rsidRDefault="00983465" w:rsidP="005549F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fei Zhou">
    <w15:presenceInfo w15:providerId="AD" w15:userId="S::zhou0495@flinders.edu.au::d5b15cd3-4cbd-443b-be83-5e2e0ab6d538"/>
  </w15:person>
  <w15:person w15:author="雪">
    <w15:presenceInfo w15:providerId="None" w15:userId="雪"/>
  </w15:person>
  <w15:person w15:author="野草">
    <w15:presenceInfo w15:providerId="None" w15:userId="野草"/>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trackRevisions/>
  <w:defaultTabStop w:val="420"/>
  <w:drawingGridVerticalSpacing w:val="156"/>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BjZmExYTA5MDk3ZGM4ZDE4NTI2NjU5NGNkOTU1ODQifQ=="/>
  </w:docVars>
  <w:rsids>
    <w:rsidRoot w:val="145261FC"/>
    <w:rsid w:val="00003A23"/>
    <w:rsid w:val="00014342"/>
    <w:rsid w:val="000C3D86"/>
    <w:rsid w:val="00135F5B"/>
    <w:rsid w:val="00190B3A"/>
    <w:rsid w:val="001B40D0"/>
    <w:rsid w:val="001D4C87"/>
    <w:rsid w:val="001F71B9"/>
    <w:rsid w:val="002020CB"/>
    <w:rsid w:val="002240D8"/>
    <w:rsid w:val="00224710"/>
    <w:rsid w:val="00230E05"/>
    <w:rsid w:val="002455C3"/>
    <w:rsid w:val="00253A45"/>
    <w:rsid w:val="00292472"/>
    <w:rsid w:val="002D3D40"/>
    <w:rsid w:val="002F33E1"/>
    <w:rsid w:val="00301969"/>
    <w:rsid w:val="003200A2"/>
    <w:rsid w:val="00327803"/>
    <w:rsid w:val="0034174F"/>
    <w:rsid w:val="00386898"/>
    <w:rsid w:val="003873CB"/>
    <w:rsid w:val="003A6059"/>
    <w:rsid w:val="003D4469"/>
    <w:rsid w:val="00421F38"/>
    <w:rsid w:val="00427B89"/>
    <w:rsid w:val="00435526"/>
    <w:rsid w:val="00436148"/>
    <w:rsid w:val="005549FD"/>
    <w:rsid w:val="00575E63"/>
    <w:rsid w:val="00581CBA"/>
    <w:rsid w:val="005A18A1"/>
    <w:rsid w:val="005E34F2"/>
    <w:rsid w:val="005F1AAA"/>
    <w:rsid w:val="005F2734"/>
    <w:rsid w:val="0066149D"/>
    <w:rsid w:val="006B3E46"/>
    <w:rsid w:val="006C5C2A"/>
    <w:rsid w:val="00720873"/>
    <w:rsid w:val="00747C17"/>
    <w:rsid w:val="007F0C6D"/>
    <w:rsid w:val="00821F9B"/>
    <w:rsid w:val="008231B5"/>
    <w:rsid w:val="00844BBD"/>
    <w:rsid w:val="00894DBC"/>
    <w:rsid w:val="008B197A"/>
    <w:rsid w:val="00983465"/>
    <w:rsid w:val="009B0AB2"/>
    <w:rsid w:val="009F5633"/>
    <w:rsid w:val="00A2277B"/>
    <w:rsid w:val="00AA1070"/>
    <w:rsid w:val="00AB3248"/>
    <w:rsid w:val="00AD47CD"/>
    <w:rsid w:val="00B16579"/>
    <w:rsid w:val="00B80130"/>
    <w:rsid w:val="00B811FD"/>
    <w:rsid w:val="00BB14D7"/>
    <w:rsid w:val="00BC5E0A"/>
    <w:rsid w:val="00C45313"/>
    <w:rsid w:val="00C736E4"/>
    <w:rsid w:val="00CA75E8"/>
    <w:rsid w:val="00CC195C"/>
    <w:rsid w:val="00CC2FC8"/>
    <w:rsid w:val="00CE14D1"/>
    <w:rsid w:val="00CF62CD"/>
    <w:rsid w:val="00D913EE"/>
    <w:rsid w:val="00D92F49"/>
    <w:rsid w:val="00E0288C"/>
    <w:rsid w:val="00E239ED"/>
    <w:rsid w:val="00E24CE6"/>
    <w:rsid w:val="00E344E4"/>
    <w:rsid w:val="00E874C5"/>
    <w:rsid w:val="00EB5BFE"/>
    <w:rsid w:val="00EB7939"/>
    <w:rsid w:val="00ED1E48"/>
    <w:rsid w:val="00ED25F0"/>
    <w:rsid w:val="00F52320"/>
    <w:rsid w:val="00FF1C2B"/>
    <w:rsid w:val="145261FC"/>
    <w:rsid w:val="167C538B"/>
    <w:rsid w:val="4F167978"/>
    <w:rsid w:val="502618E8"/>
    <w:rsid w:val="593172AD"/>
    <w:rsid w:val="6AFA6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848404"/>
  <w15:docId w15:val="{5663C9DD-7E4D-43FA-8C7F-DA941E48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semiHidden/>
    <w:unhideWhenUsed/>
    <w:qFormat/>
    <w:pPr>
      <w:keepNext/>
      <w:keepLines/>
      <w:widowControl/>
      <w:spacing w:before="260" w:after="260" w:line="412" w:lineRule="auto"/>
      <w:jc w:val="left"/>
      <w:outlineLvl w:val="2"/>
    </w:pPr>
    <w:rPr>
      <w:rFonts w:ascii="Calibri" w:eastAsia="华文楷体" w:hAnsi="Calibri" w:cs="Times New Roman"/>
      <w:b/>
      <w:kern w:val="0"/>
      <w:sz w:val="32"/>
      <w:szCs w:val="22"/>
    </w:rPr>
  </w:style>
  <w:style w:type="paragraph" w:styleId="4">
    <w:name w:val="heading 4"/>
    <w:basedOn w:val="a"/>
    <w:next w:val="a"/>
    <w:link w:val="40"/>
    <w:semiHidden/>
    <w:unhideWhenUsed/>
    <w:qFormat/>
    <w:pPr>
      <w:keepNext/>
      <w:keepLines/>
      <w:widowControl/>
      <w:spacing w:before="280" w:after="290" w:line="372" w:lineRule="auto"/>
      <w:jc w:val="left"/>
      <w:outlineLvl w:val="3"/>
    </w:pPr>
    <w:rPr>
      <w:rFonts w:ascii="Arial" w:eastAsia="黑体" w:hAnsi="Arial" w:cs="Times New Roman"/>
      <w:b/>
      <w:kern w:val="0"/>
      <w:sz w:val="28"/>
      <w:szCs w:val="22"/>
    </w:rPr>
  </w:style>
  <w:style w:type="paragraph" w:styleId="5">
    <w:name w:val="heading 5"/>
    <w:basedOn w:val="a"/>
    <w:next w:val="a"/>
    <w:link w:val="50"/>
    <w:semiHidden/>
    <w:unhideWhenUsed/>
    <w:qFormat/>
    <w:pPr>
      <w:keepNext/>
      <w:keepLines/>
      <w:widowControl/>
      <w:spacing w:before="280" w:after="290" w:line="372" w:lineRule="auto"/>
      <w:jc w:val="left"/>
      <w:outlineLvl w:val="4"/>
    </w:pPr>
    <w:rPr>
      <w:rFonts w:ascii="Calibri" w:eastAsia="华文细黑" w:hAnsi="Calibri" w:cs="Times New Roman"/>
      <w:b/>
      <w:kern w:val="0"/>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widowControl/>
      <w:spacing w:after="160" w:line="256" w:lineRule="auto"/>
      <w:jc w:val="left"/>
    </w:pPr>
    <w:rPr>
      <w:rFonts w:ascii="Calibri" w:eastAsia="等线" w:hAnsi="Calibri" w:cs="Times New Roman"/>
      <w:kern w:val="0"/>
      <w:sz w:val="22"/>
      <w:szCs w:val="22"/>
    </w:rPr>
  </w:style>
  <w:style w:type="paragraph" w:styleId="a5">
    <w:name w:val="footer"/>
    <w:basedOn w:val="a"/>
    <w:link w:val="a6"/>
    <w:qFormat/>
    <w:pPr>
      <w:tabs>
        <w:tab w:val="center" w:pos="4153"/>
        <w:tab w:val="right" w:pos="8306"/>
      </w:tabs>
      <w:snapToGrid w:val="0"/>
      <w:jc w:val="left"/>
    </w:pPr>
    <w:rPr>
      <w:sz w:val="18"/>
    </w:rPr>
  </w:style>
  <w:style w:type="paragraph" w:styleId="a7">
    <w:name w:val="header"/>
    <w:basedOn w:val="a"/>
    <w:link w:val="a8"/>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Normal (Web)"/>
    <w:basedOn w:val="a"/>
    <w:qFormat/>
    <w:pPr>
      <w:widowControl/>
      <w:spacing w:beforeAutospacing="1" w:afterAutospacing="1" w:line="256" w:lineRule="auto"/>
      <w:jc w:val="left"/>
    </w:pPr>
    <w:rPr>
      <w:rFonts w:ascii="Calibri" w:eastAsia="等线" w:hAnsi="Calibri" w:cs="Times New Roman"/>
      <w:kern w:val="0"/>
      <w:sz w:val="24"/>
      <w:szCs w:val="22"/>
    </w:rPr>
  </w:style>
  <w:style w:type="paragraph" w:styleId="aa">
    <w:name w:val="annotation subject"/>
    <w:basedOn w:val="a3"/>
    <w:next w:val="a3"/>
    <w:link w:val="ab"/>
    <w:qFormat/>
    <w:rPr>
      <w:b/>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d">
    <w:name w:val="FollowedHyperlink"/>
    <w:basedOn w:val="a0"/>
    <w:qFormat/>
    <w:rPr>
      <w:color w:val="954F72"/>
      <w:u w:val="single"/>
    </w:rPr>
  </w:style>
  <w:style w:type="character" w:styleId="ae">
    <w:name w:val="Emphasis"/>
    <w:basedOn w:val="a0"/>
    <w:qFormat/>
    <w:rPr>
      <w:i/>
    </w:rPr>
  </w:style>
  <w:style w:type="character" w:styleId="af">
    <w:name w:val="Hyperlink"/>
    <w:basedOn w:val="a0"/>
    <w:qFormat/>
    <w:rPr>
      <w:color w:val="0000FF"/>
      <w:u w:val="single"/>
    </w:rPr>
  </w:style>
  <w:style w:type="character" w:styleId="af0">
    <w:name w:val="annotation reference"/>
    <w:basedOn w:val="a0"/>
    <w:qFormat/>
    <w:rPr>
      <w:sz w:val="16"/>
      <w:szCs w:val="16"/>
    </w:rPr>
  </w:style>
  <w:style w:type="character" w:customStyle="1" w:styleId="a8">
    <w:name w:val="页眉 字符"/>
    <w:basedOn w:val="a0"/>
    <w:link w:val="a7"/>
    <w:qFormat/>
    <w:rPr>
      <w:rFonts w:ascii="Calibri" w:eastAsia="等线" w:hAnsi="Calibri" w:cs="Times New Roman" w:hint="default"/>
      <w:sz w:val="22"/>
      <w:szCs w:val="22"/>
    </w:rPr>
  </w:style>
  <w:style w:type="character" w:customStyle="1" w:styleId="a6">
    <w:name w:val="页脚 字符"/>
    <w:basedOn w:val="a0"/>
    <w:link w:val="a5"/>
    <w:qFormat/>
    <w:rPr>
      <w:rFonts w:ascii="Calibri" w:eastAsia="等线" w:hAnsi="Calibri" w:cs="Times New Roman" w:hint="default"/>
      <w:sz w:val="22"/>
      <w:szCs w:val="22"/>
    </w:rPr>
  </w:style>
  <w:style w:type="character" w:customStyle="1" w:styleId="40">
    <w:name w:val="标题 4 字符"/>
    <w:basedOn w:val="a0"/>
    <w:link w:val="4"/>
    <w:qFormat/>
    <w:rPr>
      <w:rFonts w:ascii="Arial" w:eastAsia="黑体" w:hAnsi="Arial" w:cs="Times New Roman" w:hint="default"/>
      <w:b/>
      <w:sz w:val="28"/>
      <w:szCs w:val="22"/>
    </w:rPr>
  </w:style>
  <w:style w:type="character" w:customStyle="1" w:styleId="20">
    <w:name w:val="标题 2 字符"/>
    <w:basedOn w:val="a0"/>
    <w:link w:val="2"/>
    <w:qFormat/>
    <w:rPr>
      <w:rFonts w:ascii="Arial" w:eastAsia="黑体" w:hAnsi="Arial" w:cs="Times New Roman" w:hint="default"/>
      <w:b/>
      <w:sz w:val="32"/>
      <w:szCs w:val="22"/>
    </w:rPr>
  </w:style>
  <w:style w:type="character" w:customStyle="1" w:styleId="ab">
    <w:name w:val="批注主题 字符"/>
    <w:basedOn w:val="a4"/>
    <w:link w:val="aa"/>
    <w:qFormat/>
    <w:rPr>
      <w:rFonts w:ascii="Calibri" w:eastAsia="等线" w:hAnsi="Calibri" w:cs="Times New Roman" w:hint="default"/>
      <w:b/>
      <w:bCs/>
      <w:sz w:val="22"/>
      <w:szCs w:val="22"/>
    </w:rPr>
  </w:style>
  <w:style w:type="character" w:customStyle="1" w:styleId="a4">
    <w:name w:val="批注文字 字符"/>
    <w:basedOn w:val="a0"/>
    <w:link w:val="a3"/>
    <w:qFormat/>
    <w:rPr>
      <w:rFonts w:ascii="Calibri" w:eastAsia="等线" w:hAnsi="Calibri" w:cs="Times New Roman" w:hint="default"/>
      <w:sz w:val="22"/>
      <w:szCs w:val="22"/>
    </w:rPr>
  </w:style>
  <w:style w:type="character" w:customStyle="1" w:styleId="50">
    <w:name w:val="标题 5 字符"/>
    <w:basedOn w:val="a0"/>
    <w:link w:val="5"/>
    <w:qFormat/>
    <w:rPr>
      <w:rFonts w:ascii="Calibri" w:eastAsia="华文细黑" w:hAnsi="Calibri" w:cs="Times New Roman" w:hint="default"/>
      <w:b/>
      <w:sz w:val="24"/>
      <w:szCs w:val="22"/>
    </w:rPr>
  </w:style>
  <w:style w:type="character" w:customStyle="1" w:styleId="title-text">
    <w:name w:val="title-text"/>
    <w:basedOn w:val="a0"/>
    <w:qFormat/>
  </w:style>
  <w:style w:type="character" w:customStyle="1" w:styleId="30">
    <w:name w:val="标题 3 字符"/>
    <w:basedOn w:val="a0"/>
    <w:link w:val="3"/>
    <w:qFormat/>
    <w:rPr>
      <w:rFonts w:ascii="Calibri" w:eastAsia="华文楷体" w:hAnsi="Calibri" w:cs="Times New Roman" w:hint="default"/>
      <w:b/>
      <w:sz w:val="32"/>
      <w:szCs w:val="22"/>
    </w:rPr>
  </w:style>
  <w:style w:type="character" w:customStyle="1" w:styleId="10">
    <w:name w:val="标题 1 字符"/>
    <w:basedOn w:val="a0"/>
    <w:link w:val="1"/>
    <w:qFormat/>
    <w:rPr>
      <w:rFonts w:ascii="华文细黑" w:eastAsia="华文细黑" w:hAnsi="华文细黑" w:cs="华文细黑" w:hint="eastAsia"/>
      <w:b/>
      <w:bCs/>
      <w:kern w:val="36"/>
      <w:sz w:val="48"/>
      <w:szCs w:val="48"/>
    </w:rPr>
  </w:style>
  <w:style w:type="paragraph" w:customStyle="1" w:styleId="11">
    <w:name w:val="修订1"/>
    <w:hidden/>
    <w:uiPriority w:val="99"/>
    <w:semiHidden/>
    <w:rPr>
      <w:rFonts w:asciiTheme="minorHAnsi" w:eastAsiaTheme="minorEastAsia" w:hAnsiTheme="minorHAnsi" w:cstheme="minorBidi"/>
      <w:kern w:val="2"/>
      <w:sz w:val="21"/>
      <w:szCs w:val="24"/>
    </w:rPr>
  </w:style>
  <w:style w:type="paragraph" w:styleId="af1">
    <w:name w:val="Revision"/>
    <w:hidden/>
    <w:uiPriority w:val="99"/>
    <w:semiHidden/>
    <w:rsid w:val="005549FD"/>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89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4</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野草</dc:creator>
  <cp:lastModifiedBy>Yifei Zhou</cp:lastModifiedBy>
  <cp:revision>72</cp:revision>
  <dcterms:created xsi:type="dcterms:W3CDTF">2023-03-08T03:07:00Z</dcterms:created>
  <dcterms:modified xsi:type="dcterms:W3CDTF">2023-03-10T02:17:00Z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500736A4177D4C1797A27B2DE3925B83</vt:lpwstr>
  </property>
</Properties>
</file>