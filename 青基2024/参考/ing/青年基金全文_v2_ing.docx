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Change w:id="0" w:author="野草" w:date="2023-02-06T18:27:48Z">
          <w:pPr>
            <w:jc w:val="both"/>
          </w:pPr>
        </w:pPrChange>
      </w:pPr>
      <w:r>
        <w:rPr>
          <w:rFonts w:hint="eastAsia"/>
        </w:rPr>
        <w:t>青年基金全文</w:t>
      </w:r>
    </w:p>
    <w:p>
      <w:pPr>
        <w:pStyle w:val="2"/>
        <w:jc w:val="center"/>
        <w:rPr>
          <w:lang w:val="en-AU"/>
        </w:rPr>
        <w:pPrChange w:id="1" w:author="野草" w:date="2023-02-06T18:27:48Z">
          <w:pPr>
            <w:jc w:val="center"/>
          </w:pPr>
        </w:pPrChange>
      </w:pPr>
      <w:bookmarkStart w:id="0" w:name="OLE_LINK21"/>
      <w:r>
        <w:rPr>
          <w:rFonts w:hint="eastAsia"/>
        </w:rPr>
        <w:t>三维景观格局视角下</w:t>
      </w:r>
      <w:ins w:id="2" w:author="野草" w:date="2023-02-04T17:47:49Z">
        <w:r>
          <w:rPr>
            <w:rFonts w:hint="eastAsia"/>
            <w:lang w:val="en-US" w:eastAsia="zh-CN"/>
          </w:rPr>
          <w:t>河流</w:t>
        </w:r>
      </w:ins>
      <w:del w:id="3" w:author="野草" w:date="2023-02-04T17:47:48Z">
        <w:r>
          <w:rPr>
            <w:rFonts w:hint="eastAsia"/>
          </w:rPr>
          <w:delText>水体</w:delText>
        </w:r>
      </w:del>
      <w:r>
        <w:rPr>
          <w:rFonts w:hint="eastAsia"/>
        </w:rPr>
        <w:t>热效应的时空格局</w:t>
      </w:r>
      <w:r>
        <w:rPr>
          <w:rFonts w:hint="eastAsia"/>
          <w:lang w:val="en-US" w:eastAsia="zh-CN"/>
        </w:rPr>
        <w:t>/</w:t>
      </w:r>
      <w:r>
        <w:rPr>
          <w:rFonts w:hint="eastAsia"/>
        </w:rPr>
        <w:t>异质性及其对舒适度的意义</w:t>
      </w:r>
    </w:p>
    <w:bookmarkEnd w:id="0"/>
    <w:p>
      <w:pPr>
        <w:spacing w:beforeLines="0" w:afterLines="0"/>
        <w:jc w:val="left"/>
        <w:rPr>
          <w:ins w:id="4" w:author="野草" w:date="2023-02-06T18:25:21Z"/>
          <w:rFonts w:hint="default" w:ascii="楷体" w:hAnsi="楷体" w:eastAsia="楷体"/>
          <w:color w:val="000000"/>
          <w:sz w:val="24"/>
          <w:szCs w:val="24"/>
        </w:rPr>
      </w:pPr>
      <w:bookmarkStart w:id="38" w:name="_GoBack"/>
      <w:bookmarkEnd w:id="38"/>
    </w:p>
    <w:p>
      <w:pPr>
        <w:pStyle w:val="3"/>
        <w:spacing w:beforeLines="0" w:afterLines="0"/>
        <w:jc w:val="left"/>
        <w:rPr>
          <w:ins w:id="6" w:author="野草" w:date="2023-02-08T23:40:13Z"/>
          <w:rFonts w:hint="eastAsia" w:ascii="楷体" w:hAnsi="楷体" w:eastAsia="楷体"/>
          <w:color w:val="000000"/>
          <w:sz w:val="24"/>
          <w:szCs w:val="24"/>
          <w:lang w:val="en-US" w:eastAsia="zh-CN"/>
        </w:rPr>
        <w:pPrChange w:id="5" w:author="野草" w:date="2023-02-08T23:40:11Z">
          <w:pPr>
            <w:spacing w:beforeLines="0" w:afterLines="0"/>
            <w:jc w:val="left"/>
          </w:pPr>
        </w:pPrChange>
      </w:pPr>
      <w:ins w:id="7" w:author="野草" w:date="2023-02-06T18:25:21Z">
        <w:r>
          <w:rPr>
            <w:rFonts w:hint="default" w:ascii="楷体" w:hAnsi="楷体" w:eastAsia="楷体"/>
            <w:color w:val="000000"/>
            <w:sz w:val="24"/>
            <w:szCs w:val="24"/>
          </w:rPr>
          <w:t xml:space="preserve"> </w:t>
        </w:r>
      </w:ins>
      <w:ins w:id="8" w:author="野草" w:date="2023-02-08T23:40:08Z">
        <w:r>
          <w:rPr>
            <w:rFonts w:hint="eastAsia" w:ascii="楷体" w:hAnsi="楷体" w:eastAsia="楷体"/>
            <w:color w:val="000000"/>
            <w:sz w:val="24"/>
            <w:szCs w:val="24"/>
            <w:lang w:val="en-US" w:eastAsia="zh-CN"/>
          </w:rPr>
          <w:t>中文</w:t>
        </w:r>
      </w:ins>
      <w:ins w:id="9" w:author="野草" w:date="2023-02-08T23:40:10Z">
        <w:r>
          <w:rPr>
            <w:rFonts w:hint="eastAsia" w:ascii="楷体" w:hAnsi="楷体" w:eastAsia="楷体"/>
            <w:color w:val="000000"/>
            <w:sz w:val="24"/>
            <w:szCs w:val="24"/>
            <w:lang w:val="en-US" w:eastAsia="zh-CN"/>
          </w:rPr>
          <w:t>摘要</w:t>
        </w:r>
      </w:ins>
    </w:p>
    <w:p>
      <w:pPr>
        <w:spacing w:beforeLines="0" w:afterLines="0"/>
        <w:jc w:val="left"/>
        <w:rPr>
          <w:ins w:id="10" w:author="野草" w:date="2023-02-09T08:20:49Z"/>
          <w:rFonts w:hint="eastAsia" w:ascii="华文细黑" w:hAnsi="华文细黑" w:eastAsia="华文细黑" w:cs="华文细黑"/>
          <w:sz w:val="22"/>
          <w:szCs w:val="22"/>
        </w:rPr>
      </w:pPr>
      <w:ins w:id="11" w:author="野草" w:date="2023-02-08T23:45:35Z">
        <w:r>
          <w:rPr>
            <w:rFonts w:hint="eastAsia" w:ascii="华文细黑" w:hAnsi="华文细黑" w:eastAsia="华文细黑" w:cs="华文细黑"/>
            <w:sz w:val="21"/>
            <w:szCs w:val="24"/>
            <w:lang w:eastAsia="zh-CN"/>
            <w:rPrChange w:id="12" w:author="野草" w:date="2023-02-09T08:21:06Z">
              <w:rPr>
                <w:rFonts w:hint="eastAsia" w:ascii="华文楷体" w:hAnsi="华文楷体" w:eastAsia="华文楷体" w:cs="华文楷体"/>
                <w:sz w:val="21"/>
                <w:szCs w:val="24"/>
                <w:lang w:eastAsia="zh-CN"/>
              </w:rPr>
            </w:rPrChange>
          </w:rPr>
          <w:t>城市</w:t>
        </w:r>
      </w:ins>
      <w:ins w:id="14" w:author="野草" w:date="2023-02-08T23:45:37Z">
        <w:r>
          <w:rPr>
            <w:rFonts w:hint="eastAsia" w:ascii="华文细黑" w:hAnsi="华文细黑" w:eastAsia="华文细黑" w:cs="华文细黑"/>
            <w:sz w:val="21"/>
            <w:szCs w:val="24"/>
            <w:lang w:val="en-US" w:eastAsia="zh-CN"/>
            <w:rPrChange w:id="15" w:author="野草" w:date="2023-02-09T08:21:06Z">
              <w:rPr>
                <w:rFonts w:hint="eastAsia" w:ascii="华文楷体" w:hAnsi="华文楷体" w:eastAsia="华文楷体" w:cs="华文楷体"/>
                <w:sz w:val="21"/>
                <w:szCs w:val="24"/>
                <w:lang w:val="en-US" w:eastAsia="zh-CN"/>
              </w:rPr>
            </w:rPrChange>
          </w:rPr>
          <w:t>热岛</w:t>
        </w:r>
      </w:ins>
      <w:ins w:id="17" w:author="野草" w:date="2023-02-08T23:45:43Z">
        <w:r>
          <w:rPr>
            <w:rFonts w:hint="eastAsia" w:ascii="华文细黑" w:hAnsi="华文细黑" w:eastAsia="华文细黑" w:cs="华文细黑"/>
            <w:sz w:val="21"/>
            <w:szCs w:val="24"/>
            <w:lang w:val="en-US" w:eastAsia="zh-CN"/>
            <w:rPrChange w:id="18" w:author="野草" w:date="2023-02-09T08:21:06Z">
              <w:rPr>
                <w:rFonts w:hint="eastAsia" w:ascii="华文楷体" w:hAnsi="华文楷体" w:eastAsia="华文楷体" w:cs="华文楷体"/>
                <w:sz w:val="21"/>
                <w:szCs w:val="24"/>
                <w:lang w:val="en-US" w:eastAsia="zh-CN"/>
              </w:rPr>
            </w:rPrChange>
          </w:rPr>
          <w:t>效应</w:t>
        </w:r>
      </w:ins>
      <w:ins w:id="20" w:author="野草" w:date="2023-02-08T23:40:14Z">
        <w:r>
          <w:rPr>
            <w:rFonts w:hint="eastAsia" w:ascii="华文细黑" w:hAnsi="华文细黑" w:eastAsia="华文细黑" w:cs="华文细黑"/>
            <w:sz w:val="21"/>
            <w:szCs w:val="24"/>
            <w:rPrChange w:id="21" w:author="野草" w:date="2023-02-09T08:21:06Z">
              <w:rPr>
                <w:rFonts w:hint="eastAsia" w:ascii="Sun-ExtA" w:hAnsi="Sun-ExtA" w:eastAsia="Sun-ExtA"/>
                <w:sz w:val="21"/>
                <w:szCs w:val="24"/>
              </w:rPr>
            </w:rPrChange>
          </w:rPr>
          <w:t>是</w:t>
        </w:r>
      </w:ins>
      <w:ins w:id="23" w:author="野草" w:date="2023-02-08T23:45:50Z">
        <w:r>
          <w:rPr>
            <w:rFonts w:hint="eastAsia" w:ascii="华文细黑" w:hAnsi="华文细黑" w:eastAsia="华文细黑" w:cs="华文细黑"/>
            <w:sz w:val="21"/>
            <w:szCs w:val="24"/>
            <w:lang w:val="en-US" w:eastAsia="zh-CN"/>
            <w:rPrChange w:id="24" w:author="野草" w:date="2023-02-09T08:21:06Z">
              <w:rPr>
                <w:rFonts w:hint="eastAsia" w:ascii="华文楷体" w:hAnsi="华文楷体" w:eastAsia="华文楷体" w:cs="华文楷体"/>
                <w:sz w:val="21"/>
                <w:szCs w:val="24"/>
                <w:lang w:val="en-US" w:eastAsia="zh-CN"/>
              </w:rPr>
            </w:rPrChange>
          </w:rPr>
          <w:t>影响</w:t>
        </w:r>
      </w:ins>
      <w:ins w:id="26" w:author="野草" w:date="2023-02-08T23:45:51Z">
        <w:r>
          <w:rPr>
            <w:rFonts w:hint="eastAsia" w:ascii="华文细黑" w:hAnsi="华文细黑" w:eastAsia="华文细黑" w:cs="华文细黑"/>
            <w:sz w:val="21"/>
            <w:szCs w:val="24"/>
            <w:lang w:val="en-US" w:eastAsia="zh-CN"/>
            <w:rPrChange w:id="27" w:author="野草" w:date="2023-02-09T08:21:06Z">
              <w:rPr>
                <w:rFonts w:hint="eastAsia" w:ascii="华文楷体" w:hAnsi="华文楷体" w:eastAsia="华文楷体" w:cs="华文楷体"/>
                <w:sz w:val="21"/>
                <w:szCs w:val="24"/>
                <w:lang w:val="en-US" w:eastAsia="zh-CN"/>
              </w:rPr>
            </w:rPrChange>
          </w:rPr>
          <w:t>城市</w:t>
        </w:r>
      </w:ins>
      <w:ins w:id="29" w:author="野草" w:date="2023-02-08T23:45:54Z">
        <w:r>
          <w:rPr>
            <w:rFonts w:hint="eastAsia" w:ascii="华文细黑" w:hAnsi="华文细黑" w:eastAsia="华文细黑" w:cs="华文细黑"/>
            <w:sz w:val="21"/>
            <w:szCs w:val="24"/>
            <w:lang w:val="en-US" w:eastAsia="zh-CN"/>
            <w:rPrChange w:id="30" w:author="野草" w:date="2023-02-09T08:21:06Z">
              <w:rPr>
                <w:rFonts w:hint="eastAsia" w:ascii="华文楷体" w:hAnsi="华文楷体" w:eastAsia="华文楷体" w:cs="华文楷体"/>
                <w:sz w:val="21"/>
                <w:szCs w:val="24"/>
                <w:lang w:val="en-US" w:eastAsia="zh-CN"/>
              </w:rPr>
            </w:rPrChange>
          </w:rPr>
          <w:t>居民</w:t>
        </w:r>
      </w:ins>
      <w:ins w:id="32" w:author="野草" w:date="2023-02-08T23:46:00Z">
        <w:r>
          <w:rPr>
            <w:rFonts w:hint="eastAsia" w:ascii="华文细黑" w:hAnsi="华文细黑" w:eastAsia="华文细黑" w:cs="华文细黑"/>
            <w:sz w:val="21"/>
            <w:szCs w:val="24"/>
            <w:lang w:val="en-US" w:eastAsia="zh-CN"/>
            <w:rPrChange w:id="33" w:author="野草" w:date="2023-02-09T08:21:06Z">
              <w:rPr>
                <w:rFonts w:hint="eastAsia" w:ascii="华文楷体" w:hAnsi="华文楷体" w:eastAsia="华文楷体" w:cs="华文楷体"/>
                <w:sz w:val="21"/>
                <w:szCs w:val="24"/>
                <w:lang w:val="en-US" w:eastAsia="zh-CN"/>
              </w:rPr>
            </w:rPrChange>
          </w:rPr>
          <w:t>舒适</w:t>
        </w:r>
      </w:ins>
      <w:ins w:id="35" w:author="野草" w:date="2023-02-08T23:47:46Z">
        <w:r>
          <w:rPr>
            <w:rFonts w:hint="eastAsia" w:ascii="华文细黑" w:hAnsi="华文细黑" w:eastAsia="华文细黑" w:cs="华文细黑"/>
            <w:sz w:val="21"/>
            <w:szCs w:val="24"/>
            <w:lang w:val="en-US" w:eastAsia="zh-CN"/>
            <w:rPrChange w:id="36" w:author="野草" w:date="2023-02-09T08:21:06Z">
              <w:rPr>
                <w:rFonts w:hint="eastAsia" w:ascii="华文楷体" w:hAnsi="华文楷体" w:eastAsia="华文楷体" w:cs="华文楷体"/>
                <w:sz w:val="21"/>
                <w:szCs w:val="24"/>
                <w:lang w:val="en-US" w:eastAsia="zh-CN"/>
              </w:rPr>
            </w:rPrChange>
          </w:rPr>
          <w:t>程度</w:t>
        </w:r>
      </w:ins>
      <w:ins w:id="38" w:author="野草" w:date="2023-02-08T23:46:01Z">
        <w:r>
          <w:rPr>
            <w:rFonts w:hint="eastAsia" w:ascii="华文细黑" w:hAnsi="华文细黑" w:eastAsia="华文细黑" w:cs="华文细黑"/>
            <w:sz w:val="21"/>
            <w:szCs w:val="24"/>
            <w:lang w:val="en-US" w:eastAsia="zh-CN"/>
            <w:rPrChange w:id="39" w:author="野草" w:date="2023-02-09T08:21:06Z">
              <w:rPr>
                <w:rFonts w:hint="eastAsia" w:ascii="华文楷体" w:hAnsi="华文楷体" w:eastAsia="华文楷体" w:cs="华文楷体"/>
                <w:sz w:val="21"/>
                <w:szCs w:val="24"/>
                <w:lang w:val="en-US" w:eastAsia="zh-CN"/>
              </w:rPr>
            </w:rPrChange>
          </w:rPr>
          <w:t>和</w:t>
        </w:r>
      </w:ins>
      <w:ins w:id="41" w:author="野草" w:date="2023-02-08T23:46:02Z">
        <w:r>
          <w:rPr>
            <w:rFonts w:hint="eastAsia" w:ascii="华文细黑" w:hAnsi="华文细黑" w:eastAsia="华文细黑" w:cs="华文细黑"/>
            <w:sz w:val="21"/>
            <w:szCs w:val="24"/>
            <w:lang w:val="en-US" w:eastAsia="zh-CN"/>
            <w:rPrChange w:id="42" w:author="野草" w:date="2023-02-09T08:21:06Z">
              <w:rPr>
                <w:rFonts w:hint="eastAsia" w:ascii="华文楷体" w:hAnsi="华文楷体" w:eastAsia="华文楷体" w:cs="华文楷体"/>
                <w:sz w:val="21"/>
                <w:szCs w:val="24"/>
                <w:lang w:val="en-US" w:eastAsia="zh-CN"/>
              </w:rPr>
            </w:rPrChange>
          </w:rPr>
          <w:t>城市</w:t>
        </w:r>
      </w:ins>
      <w:ins w:id="44" w:author="野草" w:date="2023-02-08T23:46:04Z">
        <w:r>
          <w:rPr>
            <w:rFonts w:hint="eastAsia" w:ascii="华文细黑" w:hAnsi="华文细黑" w:eastAsia="华文细黑" w:cs="华文细黑"/>
            <w:sz w:val="21"/>
            <w:szCs w:val="24"/>
            <w:lang w:val="en-US" w:eastAsia="zh-CN"/>
            <w:rPrChange w:id="45" w:author="野草" w:date="2023-02-09T08:21:06Z">
              <w:rPr>
                <w:rFonts w:hint="eastAsia" w:ascii="华文楷体" w:hAnsi="华文楷体" w:eastAsia="华文楷体" w:cs="华文楷体"/>
                <w:sz w:val="21"/>
                <w:szCs w:val="24"/>
                <w:lang w:val="en-US" w:eastAsia="zh-CN"/>
              </w:rPr>
            </w:rPrChange>
          </w:rPr>
          <w:t>能量</w:t>
        </w:r>
      </w:ins>
      <w:ins w:id="47" w:author="野草" w:date="2023-02-08T23:46:05Z">
        <w:r>
          <w:rPr>
            <w:rFonts w:hint="eastAsia" w:ascii="华文细黑" w:hAnsi="华文细黑" w:eastAsia="华文细黑" w:cs="华文细黑"/>
            <w:sz w:val="21"/>
            <w:szCs w:val="24"/>
            <w:lang w:val="en-US" w:eastAsia="zh-CN"/>
            <w:rPrChange w:id="48" w:author="野草" w:date="2023-02-09T08:21:06Z">
              <w:rPr>
                <w:rFonts w:hint="eastAsia" w:ascii="华文楷体" w:hAnsi="华文楷体" w:eastAsia="华文楷体" w:cs="华文楷体"/>
                <w:sz w:val="21"/>
                <w:szCs w:val="24"/>
                <w:lang w:val="en-US" w:eastAsia="zh-CN"/>
              </w:rPr>
            </w:rPrChange>
          </w:rPr>
          <w:t>消耗</w:t>
        </w:r>
      </w:ins>
      <w:ins w:id="50" w:author="野草" w:date="2023-02-08T23:46:06Z">
        <w:r>
          <w:rPr>
            <w:rFonts w:hint="eastAsia" w:ascii="华文细黑" w:hAnsi="华文细黑" w:eastAsia="华文细黑" w:cs="华文细黑"/>
            <w:sz w:val="21"/>
            <w:szCs w:val="24"/>
            <w:lang w:val="en-US" w:eastAsia="zh-CN"/>
            <w:rPrChange w:id="51" w:author="野草" w:date="2023-02-09T08:21:06Z">
              <w:rPr>
                <w:rFonts w:hint="eastAsia" w:ascii="华文楷体" w:hAnsi="华文楷体" w:eastAsia="华文楷体" w:cs="华文楷体"/>
                <w:sz w:val="21"/>
                <w:szCs w:val="24"/>
                <w:lang w:val="en-US" w:eastAsia="zh-CN"/>
              </w:rPr>
            </w:rPrChange>
          </w:rPr>
          <w:t>等</w:t>
        </w:r>
      </w:ins>
      <w:ins w:id="53" w:author="野草" w:date="2023-02-08T23:46:19Z">
        <w:r>
          <w:rPr>
            <w:rFonts w:hint="eastAsia" w:ascii="华文细黑" w:hAnsi="华文细黑" w:eastAsia="华文细黑" w:cs="华文细黑"/>
            <w:sz w:val="21"/>
            <w:szCs w:val="24"/>
            <w:lang w:val="en-US" w:eastAsia="zh-CN"/>
            <w:rPrChange w:id="54" w:author="野草" w:date="2023-02-09T08:21:06Z">
              <w:rPr>
                <w:rFonts w:hint="eastAsia" w:ascii="华文楷体" w:hAnsi="华文楷体" w:eastAsia="华文楷体" w:cs="华文楷体"/>
                <w:sz w:val="21"/>
                <w:szCs w:val="24"/>
                <w:lang w:val="en-US" w:eastAsia="zh-CN"/>
              </w:rPr>
            </w:rPrChange>
          </w:rPr>
          <w:t>社会</w:t>
        </w:r>
      </w:ins>
      <w:ins w:id="56" w:author="野草" w:date="2023-02-08T23:46:21Z">
        <w:r>
          <w:rPr>
            <w:rFonts w:hint="eastAsia" w:ascii="华文细黑" w:hAnsi="华文细黑" w:eastAsia="华文细黑" w:cs="华文细黑"/>
            <w:sz w:val="21"/>
            <w:szCs w:val="24"/>
            <w:lang w:val="en-US" w:eastAsia="zh-CN"/>
            <w:rPrChange w:id="57" w:author="野草" w:date="2023-02-09T08:21:06Z">
              <w:rPr>
                <w:rFonts w:hint="eastAsia" w:ascii="华文楷体" w:hAnsi="华文楷体" w:eastAsia="华文楷体" w:cs="华文楷体"/>
                <w:sz w:val="21"/>
                <w:szCs w:val="24"/>
                <w:lang w:val="en-US" w:eastAsia="zh-CN"/>
              </w:rPr>
            </w:rPrChange>
          </w:rPr>
          <w:t>经济</w:t>
        </w:r>
      </w:ins>
      <w:ins w:id="59" w:author="野草" w:date="2023-02-08T23:46:24Z">
        <w:r>
          <w:rPr>
            <w:rFonts w:hint="eastAsia" w:ascii="华文细黑" w:hAnsi="华文细黑" w:eastAsia="华文细黑" w:cs="华文细黑"/>
            <w:sz w:val="21"/>
            <w:szCs w:val="24"/>
            <w:lang w:val="en-US" w:eastAsia="zh-CN"/>
            <w:rPrChange w:id="60" w:author="野草" w:date="2023-02-09T08:21:06Z">
              <w:rPr>
                <w:rFonts w:hint="eastAsia" w:ascii="华文楷体" w:hAnsi="华文楷体" w:eastAsia="华文楷体" w:cs="华文楷体"/>
                <w:sz w:val="21"/>
                <w:szCs w:val="24"/>
                <w:lang w:val="en-US" w:eastAsia="zh-CN"/>
              </w:rPr>
            </w:rPrChange>
          </w:rPr>
          <w:t>指标的</w:t>
        </w:r>
      </w:ins>
      <w:ins w:id="62" w:author="野草" w:date="2023-02-08T23:46:33Z">
        <w:r>
          <w:rPr>
            <w:rFonts w:hint="eastAsia" w:ascii="华文细黑" w:hAnsi="华文细黑" w:eastAsia="华文细黑" w:cs="华文细黑"/>
            <w:sz w:val="21"/>
            <w:szCs w:val="24"/>
            <w:lang w:val="en-US" w:eastAsia="zh-CN"/>
            <w:rPrChange w:id="63" w:author="野草" w:date="2023-02-09T08:21:06Z">
              <w:rPr>
                <w:rFonts w:hint="eastAsia" w:ascii="华文楷体" w:hAnsi="华文楷体" w:eastAsia="华文楷体" w:cs="华文楷体"/>
                <w:sz w:val="21"/>
                <w:szCs w:val="24"/>
                <w:lang w:val="en-US" w:eastAsia="zh-CN"/>
              </w:rPr>
            </w:rPrChange>
          </w:rPr>
          <w:t>重要</w:t>
        </w:r>
      </w:ins>
      <w:ins w:id="65" w:author="野草" w:date="2023-02-08T23:47:17Z">
        <w:r>
          <w:rPr>
            <w:rFonts w:hint="eastAsia" w:ascii="华文细黑" w:hAnsi="华文细黑" w:eastAsia="华文细黑" w:cs="华文细黑"/>
            <w:sz w:val="21"/>
            <w:szCs w:val="24"/>
            <w:lang w:val="en-US" w:eastAsia="zh-CN"/>
            <w:rPrChange w:id="66" w:author="野草" w:date="2023-02-09T08:21:06Z">
              <w:rPr>
                <w:rFonts w:hint="eastAsia" w:ascii="华文楷体" w:hAnsi="华文楷体" w:eastAsia="华文楷体" w:cs="华文楷体"/>
                <w:sz w:val="21"/>
                <w:szCs w:val="24"/>
                <w:lang w:val="en-US" w:eastAsia="zh-CN"/>
              </w:rPr>
            </w:rPrChange>
          </w:rPr>
          <w:t>现象</w:t>
        </w:r>
      </w:ins>
      <w:ins w:id="68" w:author="野草" w:date="2023-02-08T23:40:14Z">
        <w:r>
          <w:rPr>
            <w:rFonts w:hint="eastAsia" w:ascii="华文细黑" w:hAnsi="华文细黑" w:eastAsia="华文细黑" w:cs="华文细黑"/>
            <w:sz w:val="21"/>
            <w:szCs w:val="24"/>
            <w:rPrChange w:id="69" w:author="野草" w:date="2023-02-09T08:21:06Z">
              <w:rPr>
                <w:rFonts w:hint="eastAsia" w:ascii="Sun-ExtA" w:hAnsi="Sun-ExtA" w:eastAsia="Sun-ExtA"/>
                <w:sz w:val="21"/>
                <w:szCs w:val="24"/>
              </w:rPr>
            </w:rPrChange>
          </w:rPr>
          <w:t>，属于</w:t>
        </w:r>
      </w:ins>
      <w:ins w:id="71" w:author="野草" w:date="2023-02-08T23:47:30Z">
        <w:r>
          <w:rPr>
            <w:rFonts w:hint="eastAsia" w:ascii="华文细黑" w:hAnsi="华文细黑" w:eastAsia="华文细黑" w:cs="华文细黑"/>
            <w:sz w:val="21"/>
            <w:szCs w:val="24"/>
            <w:lang w:val="en-US" w:eastAsia="zh-CN"/>
            <w:rPrChange w:id="72" w:author="野草" w:date="2023-02-09T08:21:06Z">
              <w:rPr>
                <w:rFonts w:hint="eastAsia" w:ascii="华文楷体" w:hAnsi="华文楷体" w:eastAsia="华文楷体" w:cs="华文楷体"/>
                <w:sz w:val="21"/>
                <w:szCs w:val="24"/>
                <w:lang w:val="en-US" w:eastAsia="zh-CN"/>
              </w:rPr>
            </w:rPrChange>
          </w:rPr>
          <w:t>城市</w:t>
        </w:r>
      </w:ins>
      <w:ins w:id="74" w:author="野草" w:date="2023-02-08T23:47:31Z">
        <w:r>
          <w:rPr>
            <w:rFonts w:hint="eastAsia" w:ascii="华文细黑" w:hAnsi="华文细黑" w:eastAsia="华文细黑" w:cs="华文细黑"/>
            <w:sz w:val="21"/>
            <w:szCs w:val="24"/>
            <w:lang w:val="en-US" w:eastAsia="zh-CN"/>
            <w:rPrChange w:id="75" w:author="野草" w:date="2023-02-09T08:21:06Z">
              <w:rPr>
                <w:rFonts w:hint="eastAsia" w:ascii="华文楷体" w:hAnsi="华文楷体" w:eastAsia="华文楷体" w:cs="华文楷体"/>
                <w:sz w:val="21"/>
                <w:szCs w:val="24"/>
                <w:lang w:val="en-US" w:eastAsia="zh-CN"/>
              </w:rPr>
            </w:rPrChange>
          </w:rPr>
          <w:t>规划</w:t>
        </w:r>
      </w:ins>
      <w:ins w:id="77" w:author="野草" w:date="2023-02-08T23:40:14Z">
        <w:r>
          <w:rPr>
            <w:rFonts w:hint="eastAsia" w:ascii="华文细黑" w:hAnsi="华文细黑" w:eastAsia="华文细黑" w:cs="华文细黑"/>
            <w:sz w:val="21"/>
            <w:szCs w:val="24"/>
            <w:rPrChange w:id="78" w:author="野草" w:date="2023-02-09T08:21:06Z">
              <w:rPr>
                <w:rFonts w:hint="eastAsia" w:ascii="Sun-ExtA" w:hAnsi="Sun-ExtA" w:eastAsia="Sun-ExtA"/>
                <w:sz w:val="21"/>
                <w:szCs w:val="24"/>
              </w:rPr>
            </w:rPrChange>
          </w:rPr>
          <w:t>科学</w:t>
        </w:r>
      </w:ins>
      <w:ins w:id="80" w:author="野草" w:date="2023-02-08T23:47:33Z">
        <w:r>
          <w:rPr>
            <w:rFonts w:hint="eastAsia" w:ascii="华文细黑" w:hAnsi="华文细黑" w:eastAsia="华文细黑" w:cs="华文细黑"/>
            <w:sz w:val="21"/>
            <w:szCs w:val="24"/>
            <w:lang w:val="en-US" w:eastAsia="zh-CN"/>
            <w:rPrChange w:id="81" w:author="野草" w:date="2023-02-09T08:21:06Z">
              <w:rPr>
                <w:rFonts w:hint="eastAsia" w:ascii="华文楷体" w:hAnsi="华文楷体" w:eastAsia="华文楷体" w:cs="华文楷体"/>
                <w:sz w:val="21"/>
                <w:szCs w:val="24"/>
                <w:lang w:val="en-US" w:eastAsia="zh-CN"/>
              </w:rPr>
            </w:rPrChange>
          </w:rPr>
          <w:t>的</w:t>
        </w:r>
      </w:ins>
      <w:ins w:id="83" w:author="野草" w:date="2023-02-08T23:40:14Z">
        <w:r>
          <w:rPr>
            <w:rFonts w:hint="eastAsia" w:ascii="华文细黑" w:hAnsi="华文细黑" w:eastAsia="华文细黑" w:cs="华文细黑"/>
            <w:sz w:val="21"/>
            <w:szCs w:val="24"/>
            <w:rPrChange w:id="84" w:author="野草" w:date="2023-02-09T08:21:06Z">
              <w:rPr>
                <w:rFonts w:hint="eastAsia" w:ascii="Sun-ExtA" w:hAnsi="Sun-ExtA" w:eastAsia="Sun-ExtA"/>
                <w:sz w:val="21"/>
                <w:szCs w:val="24"/>
              </w:rPr>
            </w:rPrChange>
          </w:rPr>
          <w:t>前沿</w:t>
        </w:r>
      </w:ins>
      <w:ins w:id="86" w:author="野草" w:date="2023-02-08T23:47:35Z">
        <w:r>
          <w:rPr>
            <w:rFonts w:hint="eastAsia" w:ascii="华文细黑" w:hAnsi="华文细黑" w:eastAsia="华文细黑" w:cs="华文细黑"/>
            <w:sz w:val="21"/>
            <w:szCs w:val="24"/>
            <w:lang w:val="en-US" w:eastAsia="zh-CN"/>
            <w:rPrChange w:id="87" w:author="野草" w:date="2023-02-09T08:21:06Z">
              <w:rPr>
                <w:rFonts w:hint="eastAsia" w:ascii="华文楷体" w:hAnsi="华文楷体" w:eastAsia="华文楷体" w:cs="华文楷体"/>
                <w:sz w:val="21"/>
                <w:szCs w:val="24"/>
                <w:lang w:val="en-US" w:eastAsia="zh-CN"/>
              </w:rPr>
            </w:rPrChange>
          </w:rPr>
          <w:t>问题。</w:t>
        </w:r>
      </w:ins>
      <w:ins w:id="89" w:author="野草" w:date="2023-02-08T23:48:21Z">
        <w:r>
          <w:rPr>
            <w:rFonts w:hint="eastAsia" w:ascii="华文细黑" w:hAnsi="华文细黑" w:eastAsia="华文细黑" w:cs="华文细黑"/>
            <w:sz w:val="21"/>
            <w:szCs w:val="24"/>
            <w:lang w:val="en-US" w:eastAsia="zh-CN"/>
            <w:rPrChange w:id="90" w:author="野草" w:date="2023-02-09T08:21:06Z">
              <w:rPr>
                <w:rFonts w:hint="eastAsia" w:ascii="华文楷体" w:hAnsi="华文楷体" w:eastAsia="华文楷体" w:cs="华文楷体"/>
                <w:sz w:val="21"/>
                <w:szCs w:val="24"/>
                <w:lang w:val="en-US" w:eastAsia="zh-CN"/>
              </w:rPr>
            </w:rPrChange>
          </w:rPr>
          <w:t>在</w:t>
        </w:r>
      </w:ins>
      <w:ins w:id="92" w:author="野草" w:date="2023-02-08T23:48:24Z">
        <w:r>
          <w:rPr>
            <w:rFonts w:hint="eastAsia" w:ascii="华文细黑" w:hAnsi="华文细黑" w:eastAsia="华文细黑" w:cs="华文细黑"/>
            <w:sz w:val="21"/>
            <w:szCs w:val="24"/>
            <w:lang w:val="en-US" w:eastAsia="zh-CN"/>
            <w:rPrChange w:id="93" w:author="野草" w:date="2023-02-09T08:21:06Z">
              <w:rPr>
                <w:rFonts w:hint="eastAsia" w:ascii="华文楷体" w:hAnsi="华文楷体" w:eastAsia="华文楷体" w:cs="华文楷体"/>
                <w:sz w:val="21"/>
                <w:szCs w:val="24"/>
                <w:lang w:val="en-US" w:eastAsia="zh-CN"/>
              </w:rPr>
            </w:rPrChange>
          </w:rPr>
          <w:t>缓解</w:t>
        </w:r>
      </w:ins>
      <w:ins w:id="95" w:author="野草" w:date="2023-02-08T23:48:26Z">
        <w:r>
          <w:rPr>
            <w:rFonts w:hint="eastAsia" w:ascii="华文细黑" w:hAnsi="华文细黑" w:eastAsia="华文细黑" w:cs="华文细黑"/>
            <w:sz w:val="21"/>
            <w:szCs w:val="24"/>
            <w:lang w:val="en-US" w:eastAsia="zh-CN"/>
            <w:rPrChange w:id="96" w:author="野草" w:date="2023-02-09T08:21:06Z">
              <w:rPr>
                <w:rFonts w:hint="eastAsia" w:ascii="华文楷体" w:hAnsi="华文楷体" w:eastAsia="华文楷体" w:cs="华文楷体"/>
                <w:sz w:val="21"/>
                <w:szCs w:val="24"/>
                <w:lang w:val="en-US" w:eastAsia="zh-CN"/>
              </w:rPr>
            </w:rPrChange>
          </w:rPr>
          <w:t>城市</w:t>
        </w:r>
      </w:ins>
      <w:ins w:id="98" w:author="野草" w:date="2023-02-08T23:48:27Z">
        <w:r>
          <w:rPr>
            <w:rFonts w:hint="eastAsia" w:ascii="华文细黑" w:hAnsi="华文细黑" w:eastAsia="华文细黑" w:cs="华文细黑"/>
            <w:sz w:val="21"/>
            <w:szCs w:val="24"/>
            <w:lang w:val="en-US" w:eastAsia="zh-CN"/>
            <w:rPrChange w:id="99" w:author="野草" w:date="2023-02-09T08:21:06Z">
              <w:rPr>
                <w:rFonts w:hint="eastAsia" w:ascii="华文楷体" w:hAnsi="华文楷体" w:eastAsia="华文楷体" w:cs="华文楷体"/>
                <w:sz w:val="21"/>
                <w:szCs w:val="24"/>
                <w:lang w:val="en-US" w:eastAsia="zh-CN"/>
              </w:rPr>
            </w:rPrChange>
          </w:rPr>
          <w:t>热岛</w:t>
        </w:r>
      </w:ins>
      <w:ins w:id="101" w:author="野草" w:date="2023-02-08T23:48:28Z">
        <w:r>
          <w:rPr>
            <w:rFonts w:hint="eastAsia" w:ascii="华文细黑" w:hAnsi="华文细黑" w:eastAsia="华文细黑" w:cs="华文细黑"/>
            <w:sz w:val="21"/>
            <w:szCs w:val="24"/>
            <w:lang w:val="en-US" w:eastAsia="zh-CN"/>
            <w:rPrChange w:id="102" w:author="野草" w:date="2023-02-09T08:21:06Z">
              <w:rPr>
                <w:rFonts w:hint="eastAsia" w:ascii="华文楷体" w:hAnsi="华文楷体" w:eastAsia="华文楷体" w:cs="华文楷体"/>
                <w:sz w:val="21"/>
                <w:szCs w:val="24"/>
                <w:lang w:val="en-US" w:eastAsia="zh-CN"/>
              </w:rPr>
            </w:rPrChange>
          </w:rPr>
          <w:t>的</w:t>
        </w:r>
      </w:ins>
      <w:ins w:id="104" w:author="野草" w:date="2023-02-08T23:48:29Z">
        <w:r>
          <w:rPr>
            <w:rFonts w:hint="eastAsia" w:ascii="华文细黑" w:hAnsi="华文细黑" w:eastAsia="华文细黑" w:cs="华文细黑"/>
            <w:sz w:val="21"/>
            <w:szCs w:val="24"/>
            <w:lang w:val="en-US" w:eastAsia="zh-CN"/>
            <w:rPrChange w:id="105" w:author="野草" w:date="2023-02-09T08:21:06Z">
              <w:rPr>
                <w:rFonts w:hint="eastAsia" w:ascii="华文楷体" w:hAnsi="华文楷体" w:eastAsia="华文楷体" w:cs="华文楷体"/>
                <w:sz w:val="21"/>
                <w:szCs w:val="24"/>
                <w:lang w:val="en-US" w:eastAsia="zh-CN"/>
              </w:rPr>
            </w:rPrChange>
          </w:rPr>
          <w:t>措施</w:t>
        </w:r>
      </w:ins>
      <w:ins w:id="107" w:author="野草" w:date="2023-02-08T23:48:30Z">
        <w:r>
          <w:rPr>
            <w:rFonts w:hint="eastAsia" w:ascii="华文细黑" w:hAnsi="华文细黑" w:eastAsia="华文细黑" w:cs="华文细黑"/>
            <w:sz w:val="21"/>
            <w:szCs w:val="24"/>
            <w:lang w:val="en-US" w:eastAsia="zh-CN"/>
            <w:rPrChange w:id="108" w:author="野草" w:date="2023-02-09T08:21:06Z">
              <w:rPr>
                <w:rFonts w:hint="eastAsia" w:ascii="华文楷体" w:hAnsi="华文楷体" w:eastAsia="华文楷体" w:cs="华文楷体"/>
                <w:sz w:val="21"/>
                <w:szCs w:val="24"/>
                <w:lang w:val="en-US" w:eastAsia="zh-CN"/>
              </w:rPr>
            </w:rPrChange>
          </w:rPr>
          <w:t>中</w:t>
        </w:r>
      </w:ins>
      <w:ins w:id="110" w:author="野草" w:date="2023-02-08T23:48:31Z">
        <w:r>
          <w:rPr>
            <w:rFonts w:hint="eastAsia" w:ascii="华文细黑" w:hAnsi="华文细黑" w:eastAsia="华文细黑" w:cs="华文细黑"/>
            <w:sz w:val="21"/>
            <w:szCs w:val="24"/>
            <w:lang w:val="en-US" w:eastAsia="zh-CN"/>
            <w:rPrChange w:id="111" w:author="野草" w:date="2023-02-09T08:21:06Z">
              <w:rPr>
                <w:rFonts w:hint="eastAsia" w:ascii="华文楷体" w:hAnsi="华文楷体" w:eastAsia="华文楷体" w:cs="华文楷体"/>
                <w:sz w:val="21"/>
                <w:szCs w:val="24"/>
                <w:lang w:val="en-US" w:eastAsia="zh-CN"/>
              </w:rPr>
            </w:rPrChange>
          </w:rPr>
          <w:t>，</w:t>
        </w:r>
      </w:ins>
      <w:ins w:id="113" w:author="野草" w:date="2023-02-08T23:48:34Z">
        <w:r>
          <w:rPr>
            <w:rFonts w:hint="eastAsia" w:ascii="华文细黑" w:hAnsi="华文细黑" w:eastAsia="华文细黑" w:cs="华文细黑"/>
            <w:sz w:val="21"/>
            <w:szCs w:val="24"/>
            <w:lang w:val="en-US" w:eastAsia="zh-CN"/>
            <w:rPrChange w:id="114" w:author="野草" w:date="2023-02-09T08:21:06Z">
              <w:rPr>
                <w:rFonts w:hint="eastAsia" w:ascii="华文楷体" w:hAnsi="华文楷体" w:eastAsia="华文楷体" w:cs="华文楷体"/>
                <w:sz w:val="21"/>
                <w:szCs w:val="24"/>
                <w:lang w:val="en-US" w:eastAsia="zh-CN"/>
              </w:rPr>
            </w:rPrChange>
          </w:rPr>
          <w:t>河流</w:t>
        </w:r>
      </w:ins>
      <w:ins w:id="116" w:author="野草" w:date="2023-02-09T08:12:35Z">
        <w:r>
          <w:rPr>
            <w:rFonts w:hint="eastAsia" w:ascii="华文细黑" w:hAnsi="华文细黑" w:eastAsia="华文细黑" w:cs="华文细黑"/>
            <w:sz w:val="21"/>
            <w:szCs w:val="24"/>
            <w:lang w:val="en-US" w:eastAsia="zh-CN"/>
            <w:rPrChange w:id="117" w:author="野草" w:date="2023-02-09T08:21:06Z">
              <w:rPr>
                <w:rFonts w:hint="eastAsia" w:ascii="华文楷体" w:hAnsi="华文楷体" w:eastAsia="华文楷体" w:cs="华文楷体"/>
                <w:sz w:val="21"/>
                <w:szCs w:val="24"/>
                <w:lang w:val="en-US" w:eastAsia="zh-CN"/>
              </w:rPr>
            </w:rPrChange>
          </w:rPr>
          <w:t>的</w:t>
        </w:r>
      </w:ins>
      <w:ins w:id="119" w:author="野草" w:date="2023-02-09T08:12:37Z">
        <w:r>
          <w:rPr>
            <w:rFonts w:hint="eastAsia" w:ascii="华文细黑" w:hAnsi="华文细黑" w:eastAsia="华文细黑" w:cs="华文细黑"/>
            <w:sz w:val="21"/>
            <w:szCs w:val="24"/>
            <w:lang w:val="en-US" w:eastAsia="zh-CN"/>
            <w:rPrChange w:id="120" w:author="野草" w:date="2023-02-09T08:21:06Z">
              <w:rPr>
                <w:rFonts w:hint="eastAsia" w:ascii="华文楷体" w:hAnsi="华文楷体" w:eastAsia="华文楷体" w:cs="华文楷体"/>
                <w:sz w:val="21"/>
                <w:szCs w:val="24"/>
                <w:lang w:val="en-US" w:eastAsia="zh-CN"/>
              </w:rPr>
            </w:rPrChange>
          </w:rPr>
          <w:t>热效应</w:t>
        </w:r>
      </w:ins>
      <w:ins w:id="122" w:author="野草" w:date="2023-02-08T23:48:41Z">
        <w:r>
          <w:rPr>
            <w:rFonts w:hint="eastAsia" w:ascii="华文细黑" w:hAnsi="华文细黑" w:eastAsia="华文细黑" w:cs="华文细黑"/>
            <w:sz w:val="21"/>
            <w:szCs w:val="24"/>
            <w:lang w:val="en-US" w:eastAsia="zh-CN"/>
            <w:rPrChange w:id="123" w:author="野草" w:date="2023-02-09T08:21:06Z">
              <w:rPr>
                <w:rFonts w:hint="eastAsia" w:ascii="华文楷体" w:hAnsi="华文楷体" w:eastAsia="华文楷体" w:cs="华文楷体"/>
                <w:sz w:val="21"/>
                <w:szCs w:val="24"/>
                <w:lang w:val="en-US" w:eastAsia="zh-CN"/>
              </w:rPr>
            </w:rPrChange>
          </w:rPr>
          <w:t>关注</w:t>
        </w:r>
      </w:ins>
      <w:ins w:id="125" w:author="野草" w:date="2023-02-08T23:48:43Z">
        <w:r>
          <w:rPr>
            <w:rFonts w:hint="eastAsia" w:ascii="华文细黑" w:hAnsi="华文细黑" w:eastAsia="华文细黑" w:cs="华文细黑"/>
            <w:sz w:val="21"/>
            <w:szCs w:val="24"/>
            <w:lang w:val="en-US" w:eastAsia="zh-CN"/>
            <w:rPrChange w:id="126" w:author="野草" w:date="2023-02-09T08:21:06Z">
              <w:rPr>
                <w:rFonts w:hint="eastAsia" w:ascii="华文楷体" w:hAnsi="华文楷体" w:eastAsia="华文楷体" w:cs="华文楷体"/>
                <w:sz w:val="21"/>
                <w:szCs w:val="24"/>
                <w:lang w:val="en-US" w:eastAsia="zh-CN"/>
              </w:rPr>
            </w:rPrChange>
          </w:rPr>
          <w:t>较少</w:t>
        </w:r>
      </w:ins>
      <w:ins w:id="128" w:author="野草" w:date="2023-02-09T08:13:13Z">
        <w:r>
          <w:rPr>
            <w:rFonts w:hint="eastAsia" w:ascii="华文细黑" w:hAnsi="华文细黑" w:eastAsia="华文细黑" w:cs="华文细黑"/>
            <w:sz w:val="21"/>
            <w:szCs w:val="24"/>
            <w:lang w:val="en-US" w:eastAsia="zh-CN"/>
            <w:rPrChange w:id="129" w:author="野草" w:date="2023-02-09T08:21:06Z">
              <w:rPr>
                <w:rFonts w:hint="eastAsia" w:ascii="华文楷体" w:hAnsi="华文楷体" w:eastAsia="华文楷体" w:cs="华文楷体"/>
                <w:sz w:val="21"/>
                <w:szCs w:val="24"/>
                <w:lang w:val="en-US" w:eastAsia="zh-CN"/>
              </w:rPr>
            </w:rPrChange>
          </w:rPr>
          <w:t>，</w:t>
        </w:r>
      </w:ins>
      <w:ins w:id="131" w:author="野草" w:date="2023-02-09T08:13:14Z">
        <w:r>
          <w:rPr>
            <w:rFonts w:hint="eastAsia" w:ascii="华文细黑" w:hAnsi="华文细黑" w:eastAsia="华文细黑" w:cs="华文细黑"/>
            <w:sz w:val="21"/>
            <w:szCs w:val="24"/>
            <w:lang w:val="en-US" w:eastAsia="zh-CN"/>
            <w:rPrChange w:id="132" w:author="野草" w:date="2023-02-09T08:21:06Z">
              <w:rPr>
                <w:rFonts w:hint="eastAsia" w:ascii="华文楷体" w:hAnsi="华文楷体" w:eastAsia="华文楷体" w:cs="华文楷体"/>
                <w:sz w:val="21"/>
                <w:szCs w:val="24"/>
                <w:lang w:val="en-US" w:eastAsia="zh-CN"/>
              </w:rPr>
            </w:rPrChange>
          </w:rPr>
          <w:t>尤其是</w:t>
        </w:r>
      </w:ins>
      <w:ins w:id="134" w:author="野草" w:date="2023-02-09T08:14:00Z">
        <w:r>
          <w:rPr>
            <w:rFonts w:hint="eastAsia" w:ascii="华文细黑" w:hAnsi="华文细黑" w:eastAsia="华文细黑" w:cs="华文细黑"/>
            <w:sz w:val="21"/>
            <w:szCs w:val="24"/>
            <w:lang w:val="en-US" w:eastAsia="zh-CN"/>
            <w:rPrChange w:id="135" w:author="野草" w:date="2023-02-09T08:21:06Z">
              <w:rPr>
                <w:rFonts w:hint="eastAsia" w:ascii="华文楷体" w:hAnsi="华文楷体" w:eastAsia="华文楷体" w:cs="华文楷体"/>
                <w:sz w:val="21"/>
                <w:szCs w:val="24"/>
                <w:lang w:val="en-US" w:eastAsia="zh-CN"/>
              </w:rPr>
            </w:rPrChange>
          </w:rPr>
          <w:t>缺乏</w:t>
        </w:r>
      </w:ins>
      <w:ins w:id="137" w:author="野草" w:date="2023-02-09T08:13:20Z">
        <w:r>
          <w:rPr>
            <w:rFonts w:hint="eastAsia" w:ascii="华文细黑" w:hAnsi="华文细黑" w:eastAsia="华文细黑" w:cs="华文细黑"/>
            <w:sz w:val="21"/>
            <w:szCs w:val="24"/>
            <w:lang w:val="en-US" w:eastAsia="zh-CN"/>
            <w:rPrChange w:id="138" w:author="野草" w:date="2023-02-09T08:21:06Z">
              <w:rPr>
                <w:rFonts w:hint="eastAsia" w:ascii="华文楷体" w:hAnsi="华文楷体" w:eastAsia="华文楷体" w:cs="华文楷体"/>
                <w:sz w:val="21"/>
                <w:szCs w:val="24"/>
                <w:lang w:val="en-US" w:eastAsia="zh-CN"/>
              </w:rPr>
            </w:rPrChange>
          </w:rPr>
          <w:t>行人</w:t>
        </w:r>
      </w:ins>
      <w:ins w:id="140" w:author="野草" w:date="2023-02-09T08:13:21Z">
        <w:r>
          <w:rPr>
            <w:rFonts w:hint="eastAsia" w:ascii="华文细黑" w:hAnsi="华文细黑" w:eastAsia="华文细黑" w:cs="华文细黑"/>
            <w:sz w:val="21"/>
            <w:szCs w:val="24"/>
            <w:lang w:val="en-US" w:eastAsia="zh-CN"/>
            <w:rPrChange w:id="141" w:author="野草" w:date="2023-02-09T08:21:06Z">
              <w:rPr>
                <w:rFonts w:hint="eastAsia" w:ascii="华文楷体" w:hAnsi="华文楷体" w:eastAsia="华文楷体" w:cs="华文楷体"/>
                <w:sz w:val="21"/>
                <w:szCs w:val="24"/>
                <w:lang w:val="en-US" w:eastAsia="zh-CN"/>
              </w:rPr>
            </w:rPrChange>
          </w:rPr>
          <w:t>水平</w:t>
        </w:r>
      </w:ins>
      <w:ins w:id="143" w:author="野草" w:date="2023-02-09T08:13:22Z">
        <w:r>
          <w:rPr>
            <w:rFonts w:hint="eastAsia" w:ascii="华文细黑" w:hAnsi="华文细黑" w:eastAsia="华文细黑" w:cs="华文细黑"/>
            <w:sz w:val="21"/>
            <w:szCs w:val="24"/>
            <w:lang w:val="en-US" w:eastAsia="zh-CN"/>
            <w:rPrChange w:id="144" w:author="野草" w:date="2023-02-09T08:21:06Z">
              <w:rPr>
                <w:rFonts w:hint="eastAsia" w:ascii="华文楷体" w:hAnsi="华文楷体" w:eastAsia="华文楷体" w:cs="华文楷体"/>
                <w:sz w:val="21"/>
                <w:szCs w:val="24"/>
                <w:lang w:val="en-US" w:eastAsia="zh-CN"/>
              </w:rPr>
            </w:rPrChange>
          </w:rPr>
          <w:t>高度</w:t>
        </w:r>
      </w:ins>
      <w:ins w:id="146" w:author="野草" w:date="2023-02-09T08:13:24Z">
        <w:r>
          <w:rPr>
            <w:rFonts w:hint="eastAsia" w:ascii="华文细黑" w:hAnsi="华文细黑" w:eastAsia="华文细黑" w:cs="华文细黑"/>
            <w:sz w:val="21"/>
            <w:szCs w:val="24"/>
            <w:lang w:val="en-US" w:eastAsia="zh-CN"/>
            <w:rPrChange w:id="147" w:author="野草" w:date="2023-02-09T08:21:06Z">
              <w:rPr>
                <w:rFonts w:hint="eastAsia" w:ascii="华文楷体" w:hAnsi="华文楷体" w:eastAsia="华文楷体" w:cs="华文楷体"/>
                <w:sz w:val="21"/>
                <w:szCs w:val="24"/>
                <w:lang w:val="en-US" w:eastAsia="zh-CN"/>
              </w:rPr>
            </w:rPrChange>
          </w:rPr>
          <w:t>的</w:t>
        </w:r>
      </w:ins>
      <w:ins w:id="149" w:author="野草" w:date="2023-02-09T08:13:32Z">
        <w:r>
          <w:rPr>
            <w:rFonts w:hint="eastAsia" w:ascii="华文细黑" w:hAnsi="华文细黑" w:eastAsia="华文细黑" w:cs="华文细黑"/>
            <w:sz w:val="21"/>
            <w:szCs w:val="24"/>
            <w:lang w:val="en-US" w:eastAsia="zh-CN"/>
            <w:rPrChange w:id="150" w:author="野草" w:date="2023-02-09T08:21:06Z">
              <w:rPr>
                <w:rFonts w:hint="eastAsia" w:ascii="华文楷体" w:hAnsi="华文楷体" w:eastAsia="华文楷体" w:cs="华文楷体"/>
                <w:sz w:val="21"/>
                <w:szCs w:val="24"/>
                <w:lang w:val="en-US" w:eastAsia="zh-CN"/>
              </w:rPr>
            </w:rPrChange>
          </w:rPr>
          <w:t>河流</w:t>
        </w:r>
      </w:ins>
      <w:ins w:id="152" w:author="野草" w:date="2023-02-09T11:27:10Z">
        <w:r>
          <w:rPr>
            <w:rFonts w:hint="eastAsia" w:ascii="华文细黑" w:hAnsi="华文细黑" w:eastAsia="华文细黑" w:cs="华文细黑"/>
            <w:sz w:val="21"/>
            <w:szCs w:val="24"/>
            <w:lang w:val="en-US" w:eastAsia="zh-CN"/>
          </w:rPr>
          <w:t>热</w:t>
        </w:r>
      </w:ins>
      <w:ins w:id="153" w:author="野草" w:date="2023-02-09T08:13:36Z">
        <w:r>
          <w:rPr>
            <w:rFonts w:hint="eastAsia" w:ascii="华文细黑" w:hAnsi="华文细黑" w:eastAsia="华文细黑" w:cs="华文细黑"/>
            <w:sz w:val="21"/>
            <w:szCs w:val="24"/>
            <w:lang w:val="en-US" w:eastAsia="zh-CN"/>
            <w:rPrChange w:id="154" w:author="野草" w:date="2023-02-09T08:21:06Z">
              <w:rPr>
                <w:rFonts w:hint="eastAsia" w:ascii="华文楷体" w:hAnsi="华文楷体" w:eastAsia="华文楷体" w:cs="华文楷体"/>
                <w:sz w:val="21"/>
                <w:szCs w:val="24"/>
                <w:lang w:val="en-US" w:eastAsia="zh-CN"/>
              </w:rPr>
            </w:rPrChange>
          </w:rPr>
          <w:t>环境</w:t>
        </w:r>
      </w:ins>
      <w:ins w:id="156" w:author="野草" w:date="2023-02-09T08:13:32Z">
        <w:r>
          <w:rPr>
            <w:rFonts w:hint="eastAsia" w:ascii="华文细黑" w:hAnsi="华文细黑" w:eastAsia="华文细黑" w:cs="华文细黑"/>
            <w:sz w:val="21"/>
            <w:szCs w:val="24"/>
            <w:lang w:val="en-US" w:eastAsia="zh-CN"/>
            <w:rPrChange w:id="157" w:author="野草" w:date="2023-02-09T08:21:06Z">
              <w:rPr>
                <w:rFonts w:hint="eastAsia" w:ascii="华文楷体" w:hAnsi="华文楷体" w:eastAsia="华文楷体" w:cs="华文楷体"/>
                <w:sz w:val="21"/>
                <w:szCs w:val="24"/>
                <w:lang w:val="en-US" w:eastAsia="zh-CN"/>
              </w:rPr>
            </w:rPrChange>
          </w:rPr>
          <w:t>效应</w:t>
        </w:r>
      </w:ins>
      <w:ins w:id="159" w:author="野草" w:date="2023-02-09T08:13:38Z">
        <w:r>
          <w:rPr>
            <w:rFonts w:hint="eastAsia" w:ascii="华文细黑" w:hAnsi="华文细黑" w:eastAsia="华文细黑" w:cs="华文细黑"/>
            <w:sz w:val="21"/>
            <w:szCs w:val="24"/>
            <w:lang w:val="en-US" w:eastAsia="zh-CN"/>
            <w:rPrChange w:id="160" w:author="野草" w:date="2023-02-09T08:21:06Z">
              <w:rPr>
                <w:rFonts w:hint="eastAsia" w:ascii="华文楷体" w:hAnsi="华文楷体" w:eastAsia="华文楷体" w:cs="华文楷体"/>
                <w:sz w:val="21"/>
                <w:szCs w:val="24"/>
                <w:lang w:val="en-US" w:eastAsia="zh-CN"/>
              </w:rPr>
            </w:rPrChange>
          </w:rPr>
          <w:t>时空</w:t>
        </w:r>
      </w:ins>
      <w:ins w:id="162" w:author="野草" w:date="2023-02-09T08:13:39Z">
        <w:r>
          <w:rPr>
            <w:rFonts w:hint="eastAsia" w:ascii="华文细黑" w:hAnsi="华文细黑" w:eastAsia="华文细黑" w:cs="华文细黑"/>
            <w:sz w:val="21"/>
            <w:szCs w:val="24"/>
            <w:lang w:val="en-US" w:eastAsia="zh-CN"/>
            <w:rPrChange w:id="163" w:author="野草" w:date="2023-02-09T08:21:06Z">
              <w:rPr>
                <w:rFonts w:hint="eastAsia" w:ascii="华文楷体" w:hAnsi="华文楷体" w:eastAsia="华文楷体" w:cs="华文楷体"/>
                <w:sz w:val="21"/>
                <w:szCs w:val="24"/>
                <w:lang w:val="en-US" w:eastAsia="zh-CN"/>
              </w:rPr>
            </w:rPrChange>
          </w:rPr>
          <w:t>变化</w:t>
        </w:r>
      </w:ins>
      <w:ins w:id="165" w:author="野草" w:date="2023-02-09T08:13:45Z">
        <w:r>
          <w:rPr>
            <w:rFonts w:hint="eastAsia" w:ascii="华文细黑" w:hAnsi="华文细黑" w:eastAsia="华文细黑" w:cs="华文细黑"/>
            <w:sz w:val="21"/>
            <w:szCs w:val="24"/>
            <w:lang w:val="en-US" w:eastAsia="zh-CN"/>
            <w:rPrChange w:id="166" w:author="野草" w:date="2023-02-09T08:21:06Z">
              <w:rPr>
                <w:rFonts w:hint="eastAsia" w:ascii="华文楷体" w:hAnsi="华文楷体" w:eastAsia="华文楷体" w:cs="华文楷体"/>
                <w:sz w:val="21"/>
                <w:szCs w:val="24"/>
                <w:lang w:val="en-US" w:eastAsia="zh-CN"/>
              </w:rPr>
            </w:rPrChange>
          </w:rPr>
          <w:t>的理解</w:t>
        </w:r>
      </w:ins>
      <w:ins w:id="168" w:author="野草" w:date="2023-02-09T08:13:50Z">
        <w:r>
          <w:rPr>
            <w:rFonts w:hint="eastAsia" w:ascii="华文细黑" w:hAnsi="华文细黑" w:eastAsia="华文细黑" w:cs="华文细黑"/>
            <w:sz w:val="21"/>
            <w:szCs w:val="24"/>
            <w:lang w:val="en-US" w:eastAsia="zh-CN"/>
            <w:rPrChange w:id="169" w:author="野草" w:date="2023-02-09T08:21:06Z">
              <w:rPr>
                <w:rFonts w:hint="eastAsia" w:ascii="华文楷体" w:hAnsi="华文楷体" w:eastAsia="华文楷体" w:cs="华文楷体"/>
                <w:sz w:val="21"/>
                <w:szCs w:val="24"/>
                <w:lang w:val="en-US" w:eastAsia="zh-CN"/>
              </w:rPr>
            </w:rPrChange>
          </w:rPr>
          <w:t>。</w:t>
        </w:r>
      </w:ins>
      <w:ins w:id="171" w:author="野草" w:date="2023-02-08T23:48:44Z">
        <w:r>
          <w:rPr>
            <w:rFonts w:hint="eastAsia" w:ascii="华文细黑" w:hAnsi="华文细黑" w:eastAsia="华文细黑" w:cs="华文细黑"/>
            <w:sz w:val="21"/>
            <w:szCs w:val="24"/>
            <w:lang w:val="en-US" w:eastAsia="zh-CN"/>
            <w:rPrChange w:id="172" w:author="野草" w:date="2023-02-09T08:21:06Z">
              <w:rPr>
                <w:rFonts w:hint="eastAsia" w:ascii="华文楷体" w:hAnsi="华文楷体" w:eastAsia="华文楷体" w:cs="华文楷体"/>
                <w:sz w:val="21"/>
                <w:szCs w:val="24"/>
                <w:lang w:val="en-US" w:eastAsia="zh-CN"/>
              </w:rPr>
            </w:rPrChange>
          </w:rPr>
          <w:t>另外，</w:t>
        </w:r>
      </w:ins>
      <w:ins w:id="174" w:author="野草" w:date="2023-02-09T08:21:46Z">
        <w:r>
          <w:rPr>
            <w:rFonts w:hint="eastAsia" w:ascii="华文细黑" w:hAnsi="华文细黑" w:eastAsia="华文细黑" w:cs="华文细黑"/>
            <w:sz w:val="21"/>
            <w:szCs w:val="24"/>
            <w:lang w:val="en-US" w:eastAsia="zh-CN"/>
          </w:rPr>
          <w:t>在</w:t>
        </w:r>
      </w:ins>
      <w:ins w:id="175" w:author="野草" w:date="2023-02-09T08:21:47Z">
        <w:r>
          <w:rPr>
            <w:rFonts w:hint="eastAsia" w:ascii="华文细黑" w:hAnsi="华文细黑" w:eastAsia="华文细黑" w:cs="华文细黑"/>
            <w:sz w:val="21"/>
            <w:szCs w:val="24"/>
            <w:lang w:val="en-US" w:eastAsia="zh-CN"/>
          </w:rPr>
          <w:t>相应</w:t>
        </w:r>
      </w:ins>
      <w:ins w:id="176" w:author="野草" w:date="2023-02-09T08:21:53Z">
        <w:r>
          <w:rPr>
            <w:rFonts w:hint="eastAsia" w:ascii="华文细黑" w:hAnsi="华文细黑" w:eastAsia="华文细黑" w:cs="华文细黑"/>
            <w:sz w:val="21"/>
            <w:szCs w:val="24"/>
            <w:lang w:val="en-US" w:eastAsia="zh-CN"/>
          </w:rPr>
          <w:t>影响</w:t>
        </w:r>
      </w:ins>
      <w:ins w:id="177" w:author="野草" w:date="2023-02-09T08:21:54Z">
        <w:r>
          <w:rPr>
            <w:rFonts w:hint="eastAsia" w:ascii="华文细黑" w:hAnsi="华文细黑" w:eastAsia="华文细黑" w:cs="华文细黑"/>
            <w:sz w:val="21"/>
            <w:szCs w:val="24"/>
            <w:lang w:val="en-US" w:eastAsia="zh-CN"/>
          </w:rPr>
          <w:t>因素</w:t>
        </w:r>
      </w:ins>
      <w:ins w:id="178" w:author="野草" w:date="2023-02-09T08:21:55Z">
        <w:r>
          <w:rPr>
            <w:rFonts w:hint="eastAsia" w:ascii="华文细黑" w:hAnsi="华文细黑" w:eastAsia="华文细黑" w:cs="华文细黑"/>
            <w:sz w:val="21"/>
            <w:szCs w:val="24"/>
            <w:lang w:val="en-US" w:eastAsia="zh-CN"/>
          </w:rPr>
          <w:t>方面，</w:t>
        </w:r>
      </w:ins>
      <w:ins w:id="179" w:author="野草" w:date="2023-02-08T23:48:47Z">
        <w:r>
          <w:rPr>
            <w:rFonts w:hint="eastAsia" w:ascii="华文细黑" w:hAnsi="华文细黑" w:eastAsia="华文细黑" w:cs="华文细黑"/>
            <w:sz w:val="21"/>
            <w:szCs w:val="24"/>
            <w:lang w:val="en-US" w:eastAsia="zh-CN"/>
            <w:rPrChange w:id="180" w:author="野草" w:date="2023-02-09T08:21:06Z">
              <w:rPr>
                <w:rFonts w:hint="eastAsia" w:ascii="华文楷体" w:hAnsi="华文楷体" w:eastAsia="华文楷体" w:cs="华文楷体"/>
                <w:sz w:val="21"/>
                <w:szCs w:val="24"/>
                <w:lang w:val="en-US" w:eastAsia="zh-CN"/>
              </w:rPr>
            </w:rPrChange>
          </w:rPr>
          <w:t>目前的</w:t>
        </w:r>
      </w:ins>
      <w:ins w:id="182" w:author="野草" w:date="2023-02-08T23:48:48Z">
        <w:r>
          <w:rPr>
            <w:rFonts w:hint="eastAsia" w:ascii="华文细黑" w:hAnsi="华文细黑" w:eastAsia="华文细黑" w:cs="华文细黑"/>
            <w:sz w:val="21"/>
            <w:szCs w:val="24"/>
            <w:lang w:val="en-US" w:eastAsia="zh-CN"/>
            <w:rPrChange w:id="183" w:author="野草" w:date="2023-02-09T08:21:06Z">
              <w:rPr>
                <w:rFonts w:hint="eastAsia" w:ascii="华文楷体" w:hAnsi="华文楷体" w:eastAsia="华文楷体" w:cs="华文楷体"/>
                <w:sz w:val="21"/>
                <w:szCs w:val="24"/>
                <w:lang w:val="en-US" w:eastAsia="zh-CN"/>
              </w:rPr>
            </w:rPrChange>
          </w:rPr>
          <w:t>研究</w:t>
        </w:r>
      </w:ins>
      <w:ins w:id="185" w:author="野草" w:date="2023-02-08T23:48:49Z">
        <w:r>
          <w:rPr>
            <w:rFonts w:hint="eastAsia" w:ascii="华文细黑" w:hAnsi="华文细黑" w:eastAsia="华文细黑" w:cs="华文细黑"/>
            <w:sz w:val="21"/>
            <w:szCs w:val="24"/>
            <w:lang w:val="en-US" w:eastAsia="zh-CN"/>
            <w:rPrChange w:id="186" w:author="野草" w:date="2023-02-09T08:21:06Z">
              <w:rPr>
                <w:rFonts w:hint="eastAsia" w:ascii="华文楷体" w:hAnsi="华文楷体" w:eastAsia="华文楷体" w:cs="华文楷体"/>
                <w:sz w:val="21"/>
                <w:szCs w:val="24"/>
                <w:lang w:val="en-US" w:eastAsia="zh-CN"/>
              </w:rPr>
            </w:rPrChange>
          </w:rPr>
          <w:t>大多</w:t>
        </w:r>
      </w:ins>
      <w:ins w:id="188" w:author="野草" w:date="2023-02-08T23:48:51Z">
        <w:r>
          <w:rPr>
            <w:rFonts w:hint="eastAsia" w:ascii="华文细黑" w:hAnsi="华文细黑" w:eastAsia="华文细黑" w:cs="华文细黑"/>
            <w:sz w:val="21"/>
            <w:szCs w:val="24"/>
            <w:lang w:val="en-US" w:eastAsia="zh-CN"/>
            <w:rPrChange w:id="189" w:author="野草" w:date="2023-02-09T08:21:06Z">
              <w:rPr>
                <w:rFonts w:hint="eastAsia" w:ascii="华文楷体" w:hAnsi="华文楷体" w:eastAsia="华文楷体" w:cs="华文楷体"/>
                <w:sz w:val="21"/>
                <w:szCs w:val="24"/>
                <w:lang w:val="en-US" w:eastAsia="zh-CN"/>
              </w:rPr>
            </w:rPrChange>
          </w:rPr>
          <w:t>关注</w:t>
        </w:r>
      </w:ins>
      <w:ins w:id="191" w:author="野草" w:date="2023-02-08T23:48:56Z">
        <w:r>
          <w:rPr>
            <w:rFonts w:hint="eastAsia" w:ascii="华文细黑" w:hAnsi="华文细黑" w:eastAsia="华文细黑" w:cs="华文细黑"/>
            <w:sz w:val="21"/>
            <w:szCs w:val="24"/>
            <w:lang w:val="en-US" w:eastAsia="zh-CN"/>
            <w:rPrChange w:id="192" w:author="野草" w:date="2023-02-09T08:21:06Z">
              <w:rPr>
                <w:rFonts w:hint="eastAsia" w:ascii="华文楷体" w:hAnsi="华文楷体" w:eastAsia="华文楷体" w:cs="华文楷体"/>
                <w:sz w:val="21"/>
                <w:szCs w:val="24"/>
                <w:lang w:val="en-US" w:eastAsia="zh-CN"/>
              </w:rPr>
            </w:rPrChange>
          </w:rPr>
          <w:t>土地</w:t>
        </w:r>
      </w:ins>
      <w:ins w:id="194" w:author="野草" w:date="2023-02-08T23:48:57Z">
        <w:r>
          <w:rPr>
            <w:rFonts w:hint="eastAsia" w:ascii="华文细黑" w:hAnsi="华文细黑" w:eastAsia="华文细黑" w:cs="华文细黑"/>
            <w:sz w:val="21"/>
            <w:szCs w:val="24"/>
            <w:lang w:val="en-US" w:eastAsia="zh-CN"/>
            <w:rPrChange w:id="195" w:author="野草" w:date="2023-02-09T08:21:06Z">
              <w:rPr>
                <w:rFonts w:hint="eastAsia" w:ascii="华文楷体" w:hAnsi="华文楷体" w:eastAsia="华文楷体" w:cs="华文楷体"/>
                <w:sz w:val="21"/>
                <w:szCs w:val="24"/>
                <w:lang w:val="en-US" w:eastAsia="zh-CN"/>
              </w:rPr>
            </w:rPrChange>
          </w:rPr>
          <w:t>利用</w:t>
        </w:r>
      </w:ins>
      <w:ins w:id="197" w:author="野草" w:date="2023-02-08T23:48:58Z">
        <w:r>
          <w:rPr>
            <w:rFonts w:hint="eastAsia" w:ascii="华文细黑" w:hAnsi="华文细黑" w:eastAsia="华文细黑" w:cs="华文细黑"/>
            <w:sz w:val="21"/>
            <w:szCs w:val="24"/>
            <w:lang w:val="en-US" w:eastAsia="zh-CN"/>
            <w:rPrChange w:id="198" w:author="野草" w:date="2023-02-09T08:21:06Z">
              <w:rPr>
                <w:rFonts w:hint="eastAsia" w:ascii="华文楷体" w:hAnsi="华文楷体" w:eastAsia="华文楷体" w:cs="华文楷体"/>
                <w:sz w:val="21"/>
                <w:szCs w:val="24"/>
                <w:lang w:val="en-US" w:eastAsia="zh-CN"/>
              </w:rPr>
            </w:rPrChange>
          </w:rPr>
          <w:t>与</w:t>
        </w:r>
      </w:ins>
      <w:ins w:id="200" w:author="野草" w:date="2023-02-08T23:48:59Z">
        <w:r>
          <w:rPr>
            <w:rFonts w:hint="eastAsia" w:ascii="华文细黑" w:hAnsi="华文细黑" w:eastAsia="华文细黑" w:cs="华文细黑"/>
            <w:sz w:val="21"/>
            <w:szCs w:val="24"/>
            <w:lang w:val="en-US" w:eastAsia="zh-CN"/>
            <w:rPrChange w:id="201" w:author="野草" w:date="2023-02-09T08:21:06Z">
              <w:rPr>
                <w:rFonts w:hint="eastAsia" w:ascii="华文楷体" w:hAnsi="华文楷体" w:eastAsia="华文楷体" w:cs="华文楷体"/>
                <w:sz w:val="21"/>
                <w:szCs w:val="24"/>
                <w:lang w:val="en-US" w:eastAsia="zh-CN"/>
              </w:rPr>
            </w:rPrChange>
          </w:rPr>
          <w:t>覆盖</w:t>
        </w:r>
      </w:ins>
      <w:ins w:id="203" w:author="野草" w:date="2023-02-08T23:49:01Z">
        <w:r>
          <w:rPr>
            <w:rFonts w:hint="eastAsia" w:ascii="华文细黑" w:hAnsi="华文细黑" w:eastAsia="华文细黑" w:cs="华文细黑"/>
            <w:sz w:val="21"/>
            <w:szCs w:val="24"/>
            <w:lang w:val="en-US" w:eastAsia="zh-CN"/>
            <w:rPrChange w:id="204" w:author="野草" w:date="2023-02-09T08:21:06Z">
              <w:rPr>
                <w:rFonts w:hint="eastAsia" w:ascii="华文楷体" w:hAnsi="华文楷体" w:eastAsia="华文楷体" w:cs="华文楷体"/>
                <w:sz w:val="21"/>
                <w:szCs w:val="24"/>
                <w:lang w:val="en-US" w:eastAsia="zh-CN"/>
              </w:rPr>
            </w:rPrChange>
          </w:rPr>
          <w:t>特征</w:t>
        </w:r>
      </w:ins>
      <w:ins w:id="206" w:author="野草" w:date="2023-02-08T23:49:03Z">
        <w:r>
          <w:rPr>
            <w:rFonts w:hint="eastAsia" w:ascii="华文细黑" w:hAnsi="华文细黑" w:eastAsia="华文细黑" w:cs="华文细黑"/>
            <w:sz w:val="21"/>
            <w:szCs w:val="24"/>
            <w:lang w:val="en-US" w:eastAsia="zh-CN"/>
            <w:rPrChange w:id="207" w:author="野草" w:date="2023-02-09T08:21:06Z">
              <w:rPr>
                <w:rFonts w:hint="eastAsia" w:ascii="华文楷体" w:hAnsi="华文楷体" w:eastAsia="华文楷体" w:cs="华文楷体"/>
                <w:sz w:val="21"/>
                <w:szCs w:val="24"/>
                <w:lang w:val="en-US" w:eastAsia="zh-CN"/>
              </w:rPr>
            </w:rPrChange>
          </w:rPr>
          <w:t>等</w:t>
        </w:r>
      </w:ins>
      <w:ins w:id="209" w:author="野草" w:date="2023-02-08T23:49:05Z">
        <w:r>
          <w:rPr>
            <w:rFonts w:hint="eastAsia" w:ascii="华文细黑" w:hAnsi="华文细黑" w:eastAsia="华文细黑" w:cs="华文细黑"/>
            <w:sz w:val="21"/>
            <w:szCs w:val="24"/>
            <w:lang w:val="en-US" w:eastAsia="zh-CN"/>
            <w:rPrChange w:id="210" w:author="野草" w:date="2023-02-09T08:21:06Z">
              <w:rPr>
                <w:rFonts w:hint="eastAsia" w:ascii="华文楷体" w:hAnsi="华文楷体" w:eastAsia="华文楷体" w:cs="华文楷体"/>
                <w:sz w:val="21"/>
                <w:szCs w:val="24"/>
                <w:lang w:val="en-US" w:eastAsia="zh-CN"/>
              </w:rPr>
            </w:rPrChange>
          </w:rPr>
          <w:t>二维</w:t>
        </w:r>
      </w:ins>
      <w:ins w:id="212" w:author="野草" w:date="2023-02-08T23:49:06Z">
        <w:r>
          <w:rPr>
            <w:rFonts w:hint="eastAsia" w:ascii="华文细黑" w:hAnsi="华文细黑" w:eastAsia="华文细黑" w:cs="华文细黑"/>
            <w:sz w:val="21"/>
            <w:szCs w:val="24"/>
            <w:lang w:val="en-US" w:eastAsia="zh-CN"/>
            <w:rPrChange w:id="213" w:author="野草" w:date="2023-02-09T08:21:06Z">
              <w:rPr>
                <w:rFonts w:hint="eastAsia" w:ascii="华文楷体" w:hAnsi="华文楷体" w:eastAsia="华文楷体" w:cs="华文楷体"/>
                <w:sz w:val="21"/>
                <w:szCs w:val="24"/>
                <w:lang w:val="en-US" w:eastAsia="zh-CN"/>
              </w:rPr>
            </w:rPrChange>
          </w:rPr>
          <w:t>指标</w:t>
        </w:r>
      </w:ins>
      <w:ins w:id="215" w:author="野草" w:date="2023-02-08T23:49:08Z">
        <w:r>
          <w:rPr>
            <w:rFonts w:hint="eastAsia" w:ascii="华文细黑" w:hAnsi="华文细黑" w:eastAsia="华文细黑" w:cs="华文细黑"/>
            <w:sz w:val="21"/>
            <w:szCs w:val="24"/>
            <w:lang w:val="en-US" w:eastAsia="zh-CN"/>
            <w:rPrChange w:id="216" w:author="野草" w:date="2023-02-09T08:21:06Z">
              <w:rPr>
                <w:rFonts w:hint="eastAsia" w:ascii="华文楷体" w:hAnsi="华文楷体" w:eastAsia="华文楷体" w:cs="华文楷体"/>
                <w:sz w:val="21"/>
                <w:szCs w:val="24"/>
                <w:lang w:val="en-US" w:eastAsia="zh-CN"/>
              </w:rPr>
            </w:rPrChange>
          </w:rPr>
          <w:t>、</w:t>
        </w:r>
      </w:ins>
      <w:ins w:id="218" w:author="野草" w:date="2023-02-08T23:49:10Z">
        <w:r>
          <w:rPr>
            <w:rFonts w:hint="eastAsia" w:ascii="华文细黑" w:hAnsi="华文细黑" w:eastAsia="华文细黑" w:cs="华文细黑"/>
            <w:sz w:val="21"/>
            <w:szCs w:val="24"/>
            <w:lang w:val="en-US" w:eastAsia="zh-CN"/>
            <w:rPrChange w:id="219" w:author="野草" w:date="2023-02-09T08:21:06Z">
              <w:rPr>
                <w:rFonts w:hint="eastAsia" w:ascii="华文楷体" w:hAnsi="华文楷体" w:eastAsia="华文楷体" w:cs="华文楷体"/>
                <w:sz w:val="21"/>
                <w:szCs w:val="24"/>
                <w:lang w:val="en-US" w:eastAsia="zh-CN"/>
              </w:rPr>
            </w:rPrChange>
          </w:rPr>
          <w:t>背景</w:t>
        </w:r>
      </w:ins>
      <w:ins w:id="221" w:author="野草" w:date="2023-02-08T23:49:11Z">
        <w:r>
          <w:rPr>
            <w:rFonts w:hint="eastAsia" w:ascii="华文细黑" w:hAnsi="华文细黑" w:eastAsia="华文细黑" w:cs="华文细黑"/>
            <w:sz w:val="21"/>
            <w:szCs w:val="24"/>
            <w:lang w:val="en-US" w:eastAsia="zh-CN"/>
            <w:rPrChange w:id="222" w:author="野草" w:date="2023-02-09T08:21:06Z">
              <w:rPr>
                <w:rFonts w:hint="eastAsia" w:ascii="华文楷体" w:hAnsi="华文楷体" w:eastAsia="华文楷体" w:cs="华文楷体"/>
                <w:sz w:val="21"/>
                <w:szCs w:val="24"/>
                <w:lang w:val="en-US" w:eastAsia="zh-CN"/>
              </w:rPr>
            </w:rPrChange>
          </w:rPr>
          <w:t>天气</w:t>
        </w:r>
      </w:ins>
      <w:ins w:id="224" w:author="野草" w:date="2023-02-08T23:49:12Z">
        <w:r>
          <w:rPr>
            <w:rFonts w:hint="eastAsia" w:ascii="华文细黑" w:hAnsi="华文细黑" w:eastAsia="华文细黑" w:cs="华文细黑"/>
            <w:sz w:val="21"/>
            <w:szCs w:val="24"/>
            <w:lang w:val="en-US" w:eastAsia="zh-CN"/>
            <w:rPrChange w:id="225" w:author="野草" w:date="2023-02-09T08:21:06Z">
              <w:rPr>
                <w:rFonts w:hint="eastAsia" w:ascii="华文楷体" w:hAnsi="华文楷体" w:eastAsia="华文楷体" w:cs="华文楷体"/>
                <w:sz w:val="21"/>
                <w:szCs w:val="24"/>
                <w:lang w:val="en-US" w:eastAsia="zh-CN"/>
              </w:rPr>
            </w:rPrChange>
          </w:rPr>
          <w:t>变量</w:t>
        </w:r>
      </w:ins>
      <w:ins w:id="227" w:author="野草" w:date="2023-02-08T23:49:13Z">
        <w:r>
          <w:rPr>
            <w:rFonts w:hint="eastAsia" w:ascii="华文细黑" w:hAnsi="华文细黑" w:eastAsia="华文细黑" w:cs="华文细黑"/>
            <w:sz w:val="21"/>
            <w:szCs w:val="24"/>
            <w:lang w:val="en-US" w:eastAsia="zh-CN"/>
            <w:rPrChange w:id="228" w:author="野草" w:date="2023-02-09T08:21:06Z">
              <w:rPr>
                <w:rFonts w:hint="eastAsia" w:ascii="华文楷体" w:hAnsi="华文楷体" w:eastAsia="华文楷体" w:cs="华文楷体"/>
                <w:sz w:val="21"/>
                <w:szCs w:val="24"/>
                <w:lang w:val="en-US" w:eastAsia="zh-CN"/>
              </w:rPr>
            </w:rPrChange>
          </w:rPr>
          <w:t>等，</w:t>
        </w:r>
      </w:ins>
      <w:ins w:id="230" w:author="野草" w:date="2023-02-08T23:49:14Z">
        <w:r>
          <w:rPr>
            <w:rFonts w:hint="eastAsia" w:ascii="华文细黑" w:hAnsi="华文细黑" w:eastAsia="华文细黑" w:cs="华文细黑"/>
            <w:sz w:val="21"/>
            <w:szCs w:val="24"/>
            <w:lang w:val="en-US" w:eastAsia="zh-CN"/>
            <w:rPrChange w:id="231" w:author="野草" w:date="2023-02-09T08:21:06Z">
              <w:rPr>
                <w:rFonts w:hint="eastAsia" w:ascii="华文楷体" w:hAnsi="华文楷体" w:eastAsia="华文楷体" w:cs="华文楷体"/>
                <w:sz w:val="21"/>
                <w:szCs w:val="24"/>
                <w:lang w:val="en-US" w:eastAsia="zh-CN"/>
              </w:rPr>
            </w:rPrChange>
          </w:rPr>
          <w:t>对</w:t>
        </w:r>
      </w:ins>
      <w:ins w:id="233" w:author="野草" w:date="2023-02-08T23:49:15Z">
        <w:r>
          <w:rPr>
            <w:rFonts w:hint="eastAsia" w:ascii="华文细黑" w:hAnsi="华文细黑" w:eastAsia="华文细黑" w:cs="华文细黑"/>
            <w:sz w:val="21"/>
            <w:szCs w:val="24"/>
            <w:lang w:val="en-US" w:eastAsia="zh-CN"/>
            <w:rPrChange w:id="234" w:author="野草" w:date="2023-02-09T08:21:06Z">
              <w:rPr>
                <w:rFonts w:hint="eastAsia" w:ascii="华文楷体" w:hAnsi="华文楷体" w:eastAsia="华文楷体" w:cs="华文楷体"/>
                <w:sz w:val="21"/>
                <w:szCs w:val="24"/>
                <w:lang w:val="en-US" w:eastAsia="zh-CN"/>
              </w:rPr>
            </w:rPrChange>
          </w:rPr>
          <w:t>三维</w:t>
        </w:r>
      </w:ins>
      <w:ins w:id="236" w:author="野草" w:date="2023-02-08T23:49:16Z">
        <w:r>
          <w:rPr>
            <w:rFonts w:hint="eastAsia" w:ascii="华文细黑" w:hAnsi="华文细黑" w:eastAsia="华文细黑" w:cs="华文细黑"/>
            <w:sz w:val="21"/>
            <w:szCs w:val="24"/>
            <w:lang w:val="en-US" w:eastAsia="zh-CN"/>
            <w:rPrChange w:id="237" w:author="野草" w:date="2023-02-09T08:21:06Z">
              <w:rPr>
                <w:rFonts w:hint="eastAsia" w:ascii="华文楷体" w:hAnsi="华文楷体" w:eastAsia="华文楷体" w:cs="华文楷体"/>
                <w:sz w:val="21"/>
                <w:szCs w:val="24"/>
                <w:lang w:val="en-US" w:eastAsia="zh-CN"/>
              </w:rPr>
            </w:rPrChange>
          </w:rPr>
          <w:t>空间</w:t>
        </w:r>
      </w:ins>
      <w:ins w:id="239" w:author="野草" w:date="2023-02-08T23:49:17Z">
        <w:r>
          <w:rPr>
            <w:rFonts w:hint="eastAsia" w:ascii="华文细黑" w:hAnsi="华文细黑" w:eastAsia="华文细黑" w:cs="华文细黑"/>
            <w:sz w:val="21"/>
            <w:szCs w:val="24"/>
            <w:lang w:val="en-US" w:eastAsia="zh-CN"/>
            <w:rPrChange w:id="240" w:author="野草" w:date="2023-02-09T08:21:06Z">
              <w:rPr>
                <w:rFonts w:hint="eastAsia" w:ascii="华文楷体" w:hAnsi="华文楷体" w:eastAsia="华文楷体" w:cs="华文楷体"/>
                <w:sz w:val="21"/>
                <w:szCs w:val="24"/>
                <w:lang w:val="en-US" w:eastAsia="zh-CN"/>
              </w:rPr>
            </w:rPrChange>
          </w:rPr>
          <w:t>形态</w:t>
        </w:r>
      </w:ins>
      <w:ins w:id="242" w:author="野草" w:date="2023-02-08T23:49:18Z">
        <w:r>
          <w:rPr>
            <w:rFonts w:hint="eastAsia" w:ascii="华文细黑" w:hAnsi="华文细黑" w:eastAsia="华文细黑" w:cs="华文细黑"/>
            <w:sz w:val="21"/>
            <w:szCs w:val="24"/>
            <w:lang w:val="en-US" w:eastAsia="zh-CN"/>
            <w:rPrChange w:id="243" w:author="野草" w:date="2023-02-09T08:21:06Z">
              <w:rPr>
                <w:rFonts w:hint="eastAsia" w:ascii="华文楷体" w:hAnsi="华文楷体" w:eastAsia="华文楷体" w:cs="华文楷体"/>
                <w:sz w:val="21"/>
                <w:szCs w:val="24"/>
                <w:lang w:val="en-US" w:eastAsia="zh-CN"/>
              </w:rPr>
            </w:rPrChange>
          </w:rPr>
          <w:t>特征的</w:t>
        </w:r>
      </w:ins>
      <w:ins w:id="245" w:author="野草" w:date="2023-02-08T23:49:20Z">
        <w:r>
          <w:rPr>
            <w:rFonts w:hint="eastAsia" w:ascii="华文细黑" w:hAnsi="华文细黑" w:eastAsia="华文细黑" w:cs="华文细黑"/>
            <w:sz w:val="21"/>
            <w:szCs w:val="24"/>
            <w:lang w:val="en-US" w:eastAsia="zh-CN"/>
            <w:rPrChange w:id="246" w:author="野草" w:date="2023-02-09T08:21:06Z">
              <w:rPr>
                <w:rFonts w:hint="eastAsia" w:ascii="华文楷体" w:hAnsi="华文楷体" w:eastAsia="华文楷体" w:cs="华文楷体"/>
                <w:sz w:val="21"/>
                <w:szCs w:val="24"/>
                <w:lang w:val="en-US" w:eastAsia="zh-CN"/>
              </w:rPr>
            </w:rPrChange>
          </w:rPr>
          <w:t>关注</w:t>
        </w:r>
      </w:ins>
      <w:ins w:id="248" w:author="野草" w:date="2023-02-08T23:49:21Z">
        <w:r>
          <w:rPr>
            <w:rFonts w:hint="eastAsia" w:ascii="华文细黑" w:hAnsi="华文细黑" w:eastAsia="华文细黑" w:cs="华文细黑"/>
            <w:sz w:val="21"/>
            <w:szCs w:val="24"/>
            <w:lang w:val="en-US" w:eastAsia="zh-CN"/>
            <w:rPrChange w:id="249" w:author="野草" w:date="2023-02-09T08:21:06Z">
              <w:rPr>
                <w:rFonts w:hint="eastAsia" w:ascii="华文楷体" w:hAnsi="华文楷体" w:eastAsia="华文楷体" w:cs="华文楷体"/>
                <w:sz w:val="21"/>
                <w:szCs w:val="24"/>
                <w:lang w:val="en-US" w:eastAsia="zh-CN"/>
              </w:rPr>
            </w:rPrChange>
          </w:rPr>
          <w:t>较少</w:t>
        </w:r>
      </w:ins>
      <w:ins w:id="251" w:author="野草" w:date="2023-02-08T23:49:22Z">
        <w:r>
          <w:rPr>
            <w:rFonts w:hint="eastAsia" w:ascii="华文细黑" w:hAnsi="华文细黑" w:eastAsia="华文细黑" w:cs="华文细黑"/>
            <w:sz w:val="21"/>
            <w:szCs w:val="24"/>
            <w:lang w:val="en-US" w:eastAsia="zh-CN"/>
            <w:rPrChange w:id="252" w:author="野草" w:date="2023-02-09T08:21:06Z">
              <w:rPr>
                <w:rFonts w:hint="eastAsia" w:ascii="华文楷体" w:hAnsi="华文楷体" w:eastAsia="华文楷体" w:cs="华文楷体"/>
                <w:sz w:val="21"/>
                <w:szCs w:val="24"/>
                <w:lang w:val="en-US" w:eastAsia="zh-CN"/>
              </w:rPr>
            </w:rPrChange>
          </w:rPr>
          <w:t>。</w:t>
        </w:r>
      </w:ins>
      <w:ins w:id="254" w:author="野草" w:date="2023-02-09T00:01:59Z">
        <w:r>
          <w:rPr>
            <w:rFonts w:hint="eastAsia" w:ascii="华文细黑" w:hAnsi="华文细黑" w:eastAsia="华文细黑" w:cs="华文细黑"/>
            <w:sz w:val="21"/>
            <w:szCs w:val="24"/>
            <w:lang w:val="en-US" w:eastAsia="zh-CN"/>
            <w:rPrChange w:id="255" w:author="野草" w:date="2023-02-09T08:21:06Z">
              <w:rPr>
                <w:rFonts w:hint="eastAsia" w:ascii="华文细黑" w:hAnsi="华文细黑" w:eastAsia="华文细黑" w:cs="华文细黑"/>
                <w:lang w:val="en-US" w:eastAsia="zh-CN"/>
              </w:rPr>
            </w:rPrChange>
          </w:rPr>
          <w:t>本项目</w:t>
        </w:r>
      </w:ins>
      <w:ins w:id="257" w:author="野草" w:date="2023-02-09T00:01:55Z">
        <w:r>
          <w:rPr>
            <w:rFonts w:hint="eastAsia" w:ascii="华文细黑" w:hAnsi="华文细黑" w:eastAsia="华文细黑" w:cs="华文细黑"/>
            <w:sz w:val="21"/>
            <w:szCs w:val="24"/>
            <w:lang w:val="en-US" w:eastAsia="zh-CN"/>
            <w:rPrChange w:id="258" w:author="野草" w:date="2023-02-09T08:21:06Z">
              <w:rPr>
                <w:rFonts w:hint="eastAsia" w:ascii="华文细黑" w:hAnsi="华文细黑" w:eastAsia="华文细黑" w:cs="华文细黑"/>
                <w:lang w:val="en-US" w:eastAsia="zh-CN"/>
              </w:rPr>
            </w:rPrChange>
          </w:rPr>
          <w:t>拟以</w:t>
        </w:r>
      </w:ins>
      <w:ins w:id="260" w:author="野草" w:date="2023-02-09T00:01:55Z">
        <w:r>
          <w:rPr>
            <w:rFonts w:hint="eastAsia" w:ascii="华文细黑" w:hAnsi="华文细黑" w:eastAsia="华文细黑" w:cs="华文细黑"/>
            <w:sz w:val="21"/>
            <w:szCs w:val="24"/>
            <w:lang w:val="en-US" w:eastAsia="zh-CN"/>
            <w:rPrChange w:id="261" w:author="野草" w:date="2023-02-09T08:21:06Z">
              <w:rPr>
                <w:rFonts w:hint="eastAsia" w:ascii="华文细黑" w:hAnsi="华文细黑" w:eastAsia="华文细黑" w:cs="华文细黑"/>
                <w:highlight w:val="yellow"/>
                <w:lang w:val="en-US" w:eastAsia="zh-CN"/>
              </w:rPr>
            </w:rPrChange>
          </w:rPr>
          <w:t>重庆市</w:t>
        </w:r>
      </w:ins>
      <w:ins w:id="263" w:author="野草" w:date="2023-02-09T00:01:55Z">
        <w:r>
          <w:rPr>
            <w:rFonts w:hint="eastAsia" w:ascii="华文细黑" w:hAnsi="华文细黑" w:eastAsia="华文细黑" w:cs="华文细黑"/>
            <w:sz w:val="21"/>
            <w:szCs w:val="24"/>
            <w:lang w:val="en-US" w:eastAsia="zh-CN"/>
            <w:rPrChange w:id="264" w:author="野草" w:date="2023-02-09T08:21:06Z">
              <w:rPr>
                <w:rFonts w:hint="eastAsia" w:ascii="华文细黑" w:hAnsi="华文细黑" w:eastAsia="华文细黑" w:cs="华文细黑"/>
                <w:lang w:val="en-US" w:eastAsia="zh-CN"/>
              </w:rPr>
            </w:rPrChange>
          </w:rPr>
          <w:t>为例，通过将移动观测、固定站点观测和模型模拟</w:t>
        </w:r>
      </w:ins>
      <w:ins w:id="266" w:author="野草" w:date="2023-02-09T00:02:23Z">
        <w:r>
          <w:rPr>
            <w:rFonts w:hint="eastAsia" w:ascii="华文细黑" w:hAnsi="华文细黑" w:eastAsia="华文细黑" w:cs="华文细黑"/>
            <w:sz w:val="21"/>
            <w:szCs w:val="24"/>
            <w:lang w:val="en-US" w:eastAsia="zh-CN"/>
            <w:rPrChange w:id="267" w:author="野草" w:date="2023-02-09T08:21:06Z">
              <w:rPr>
                <w:rFonts w:hint="eastAsia" w:ascii="华文细黑" w:hAnsi="华文细黑" w:eastAsia="华文细黑" w:cs="华文细黑"/>
                <w:lang w:val="en-US" w:eastAsia="zh-CN"/>
              </w:rPr>
            </w:rPrChange>
          </w:rPr>
          <w:t>等</w:t>
        </w:r>
      </w:ins>
      <w:ins w:id="269" w:author="野草" w:date="2023-02-09T00:02:25Z">
        <w:r>
          <w:rPr>
            <w:rFonts w:hint="eastAsia" w:ascii="华文细黑" w:hAnsi="华文细黑" w:eastAsia="华文细黑" w:cs="华文细黑"/>
            <w:sz w:val="21"/>
            <w:szCs w:val="24"/>
            <w:lang w:val="en-US" w:eastAsia="zh-CN"/>
            <w:rPrChange w:id="270" w:author="野草" w:date="2023-02-09T08:21:06Z">
              <w:rPr>
                <w:rFonts w:hint="eastAsia" w:ascii="华文细黑" w:hAnsi="华文细黑" w:eastAsia="华文细黑" w:cs="华文细黑"/>
                <w:lang w:val="en-US" w:eastAsia="zh-CN"/>
              </w:rPr>
            </w:rPrChange>
          </w:rPr>
          <w:t>手段</w:t>
        </w:r>
      </w:ins>
      <w:ins w:id="272" w:author="野草" w:date="2023-02-09T00:01:55Z">
        <w:r>
          <w:rPr>
            <w:rFonts w:hint="eastAsia" w:ascii="华文细黑" w:hAnsi="华文细黑" w:eastAsia="华文细黑" w:cs="华文细黑"/>
            <w:sz w:val="21"/>
            <w:szCs w:val="24"/>
            <w:lang w:val="en-US" w:eastAsia="zh-CN"/>
            <w:rPrChange w:id="273" w:author="野草" w:date="2023-02-09T08:21:06Z">
              <w:rPr>
                <w:rFonts w:hint="eastAsia" w:ascii="华文细黑" w:hAnsi="华文细黑" w:eastAsia="华文细黑" w:cs="华文细黑"/>
                <w:lang w:val="en-US" w:eastAsia="zh-CN"/>
              </w:rPr>
            </w:rPrChange>
          </w:rPr>
          <w:t>相结合来分析不同尺度下河流对滨江地区</w:t>
        </w:r>
      </w:ins>
      <w:ins w:id="275" w:author="野草" w:date="2023-02-09T00:01:55Z">
        <w:r>
          <w:rPr>
            <w:rFonts w:hint="eastAsia" w:ascii="华文细黑" w:hAnsi="华文细黑" w:eastAsia="华文细黑" w:cs="华文细黑"/>
            <w:sz w:val="21"/>
            <w:szCs w:val="24"/>
            <w:lang w:val="en-US" w:eastAsia="zh-CN"/>
            <w:rPrChange w:id="276" w:author="野草" w:date="2023-02-09T08:21:06Z">
              <w:rPr>
                <w:rFonts w:hint="eastAsia" w:ascii="华文细黑" w:hAnsi="华文细黑" w:eastAsia="华文细黑" w:cs="华文细黑"/>
                <w:highlight w:val="yellow"/>
                <w:lang w:val="en-US" w:eastAsia="zh-CN"/>
              </w:rPr>
            </w:rPrChange>
          </w:rPr>
          <w:t>热环境效应</w:t>
        </w:r>
      </w:ins>
      <w:ins w:id="278" w:author="野草" w:date="2023-02-09T00:01:55Z">
        <w:r>
          <w:rPr>
            <w:rFonts w:hint="eastAsia" w:ascii="华文细黑" w:hAnsi="华文细黑" w:eastAsia="华文细黑" w:cs="华文细黑"/>
            <w:sz w:val="21"/>
            <w:szCs w:val="24"/>
            <w:lang w:val="en-US" w:eastAsia="zh-CN"/>
            <w:rPrChange w:id="279" w:author="野草" w:date="2023-02-09T08:21:06Z">
              <w:rPr>
                <w:rFonts w:hint="eastAsia" w:ascii="华文细黑" w:hAnsi="华文细黑" w:eastAsia="华文细黑" w:cs="华文细黑"/>
                <w:lang w:val="en-US" w:eastAsia="zh-CN"/>
              </w:rPr>
            </w:rPrChange>
          </w:rPr>
          <w:t>的</w:t>
        </w:r>
      </w:ins>
      <w:ins w:id="281" w:author="野草" w:date="2023-02-09T00:02:44Z">
        <w:r>
          <w:rPr>
            <w:rFonts w:hint="eastAsia" w:ascii="华文细黑" w:hAnsi="华文细黑" w:eastAsia="华文细黑" w:cs="华文细黑"/>
            <w:sz w:val="21"/>
            <w:szCs w:val="24"/>
            <w:lang w:val="en-US" w:eastAsia="zh-CN"/>
            <w:rPrChange w:id="282" w:author="野草" w:date="2023-02-09T08:21:06Z">
              <w:rPr>
                <w:rFonts w:hint="eastAsia" w:ascii="华文细黑" w:hAnsi="华文细黑" w:eastAsia="华文细黑" w:cs="华文细黑"/>
                <w:lang w:val="en-US" w:eastAsia="zh-CN"/>
              </w:rPr>
            </w:rPrChange>
          </w:rPr>
          <w:t>时空</w:t>
        </w:r>
      </w:ins>
      <w:ins w:id="284" w:author="野草" w:date="2023-02-09T00:02:45Z">
        <w:r>
          <w:rPr>
            <w:rFonts w:hint="eastAsia" w:ascii="华文细黑" w:hAnsi="华文细黑" w:eastAsia="华文细黑" w:cs="华文细黑"/>
            <w:sz w:val="21"/>
            <w:szCs w:val="24"/>
            <w:lang w:val="en-US" w:eastAsia="zh-CN"/>
            <w:rPrChange w:id="285" w:author="野草" w:date="2023-02-09T08:21:06Z">
              <w:rPr>
                <w:rFonts w:hint="eastAsia" w:ascii="华文细黑" w:hAnsi="华文细黑" w:eastAsia="华文细黑" w:cs="华文细黑"/>
                <w:lang w:val="en-US" w:eastAsia="zh-CN"/>
              </w:rPr>
            </w:rPrChange>
          </w:rPr>
          <w:t>变化</w:t>
        </w:r>
      </w:ins>
      <w:ins w:id="287" w:author="野草" w:date="2023-02-09T00:02:46Z">
        <w:r>
          <w:rPr>
            <w:rFonts w:hint="eastAsia" w:ascii="华文细黑" w:hAnsi="华文细黑" w:eastAsia="华文细黑" w:cs="华文细黑"/>
            <w:sz w:val="21"/>
            <w:szCs w:val="24"/>
            <w:lang w:val="en-US" w:eastAsia="zh-CN"/>
            <w:rPrChange w:id="288" w:author="野草" w:date="2023-02-09T08:21:06Z">
              <w:rPr>
                <w:rFonts w:hint="eastAsia" w:ascii="华文细黑" w:hAnsi="华文细黑" w:eastAsia="华文细黑" w:cs="华文细黑"/>
                <w:lang w:val="en-US" w:eastAsia="zh-CN"/>
              </w:rPr>
            </w:rPrChange>
          </w:rPr>
          <w:t>特征</w:t>
        </w:r>
      </w:ins>
      <w:ins w:id="290" w:author="野草" w:date="2023-02-09T00:01:55Z">
        <w:r>
          <w:rPr>
            <w:rFonts w:hint="eastAsia" w:ascii="华文细黑" w:hAnsi="华文细黑" w:eastAsia="华文细黑" w:cs="华文细黑"/>
            <w:sz w:val="21"/>
            <w:szCs w:val="24"/>
            <w:lang w:val="en-US" w:eastAsia="zh-CN"/>
            <w:rPrChange w:id="291" w:author="野草" w:date="2023-02-09T08:21:06Z">
              <w:rPr>
                <w:rFonts w:hint="eastAsia" w:ascii="华文细黑" w:hAnsi="华文细黑" w:eastAsia="华文细黑" w:cs="华文细黑"/>
                <w:lang w:val="en-US" w:eastAsia="zh-CN"/>
              </w:rPr>
            </w:rPrChange>
          </w:rPr>
          <w:t>，量化环境因素对河流热环境效应的影响</w:t>
        </w:r>
      </w:ins>
      <w:ins w:id="293" w:author="野草" w:date="2023-02-09T08:14:36Z">
        <w:r>
          <w:rPr>
            <w:rFonts w:hint="eastAsia" w:ascii="华文细黑" w:hAnsi="华文细黑" w:eastAsia="华文细黑" w:cs="华文细黑"/>
            <w:sz w:val="21"/>
            <w:szCs w:val="24"/>
            <w:lang w:val="en-US" w:eastAsia="zh-CN"/>
            <w:rPrChange w:id="294" w:author="野草" w:date="2023-02-09T08:21:06Z">
              <w:rPr>
                <w:rFonts w:hint="eastAsia" w:ascii="华文细黑" w:hAnsi="华文细黑" w:eastAsia="华文细黑" w:cs="华文细黑"/>
                <w:lang w:val="en-US" w:eastAsia="zh-CN"/>
              </w:rPr>
            </w:rPrChange>
          </w:rPr>
          <w:t>。</w:t>
        </w:r>
      </w:ins>
      <w:ins w:id="296" w:author="野草" w:date="2023-02-09T08:14:38Z">
        <w:r>
          <w:rPr>
            <w:rFonts w:hint="eastAsia" w:ascii="华文细黑" w:hAnsi="华文细黑" w:eastAsia="华文细黑" w:cs="华文细黑"/>
            <w:sz w:val="21"/>
            <w:szCs w:val="24"/>
            <w:lang w:val="en-US" w:eastAsia="zh-CN"/>
            <w:rPrChange w:id="297" w:author="野草" w:date="2023-02-09T08:21:06Z">
              <w:rPr>
                <w:rFonts w:hint="eastAsia" w:ascii="华文细黑" w:hAnsi="华文细黑" w:eastAsia="华文细黑" w:cs="华文细黑"/>
                <w:lang w:val="en-US" w:eastAsia="zh-CN"/>
              </w:rPr>
            </w:rPrChange>
          </w:rPr>
          <w:t>本项目</w:t>
        </w:r>
      </w:ins>
      <w:ins w:id="299" w:author="野草" w:date="2023-02-09T08:14:39Z">
        <w:r>
          <w:rPr>
            <w:rFonts w:hint="eastAsia" w:ascii="华文细黑" w:hAnsi="华文细黑" w:eastAsia="华文细黑" w:cs="华文细黑"/>
            <w:sz w:val="21"/>
            <w:szCs w:val="24"/>
            <w:lang w:val="en-US" w:eastAsia="zh-CN"/>
            <w:rPrChange w:id="300" w:author="野草" w:date="2023-02-09T08:21:06Z">
              <w:rPr>
                <w:rFonts w:hint="eastAsia" w:ascii="华文细黑" w:hAnsi="华文细黑" w:eastAsia="华文细黑" w:cs="华文细黑"/>
                <w:lang w:val="en-US" w:eastAsia="zh-CN"/>
              </w:rPr>
            </w:rPrChange>
          </w:rPr>
          <w:t>将在</w:t>
        </w:r>
      </w:ins>
      <w:ins w:id="302" w:author="野草" w:date="2023-02-09T08:14:40Z">
        <w:r>
          <w:rPr>
            <w:rFonts w:hint="eastAsia" w:ascii="华文细黑" w:hAnsi="华文细黑" w:eastAsia="华文细黑" w:cs="华文细黑"/>
            <w:sz w:val="21"/>
            <w:szCs w:val="24"/>
            <w:lang w:val="en-US" w:eastAsia="zh-CN"/>
            <w:rPrChange w:id="303" w:author="野草" w:date="2023-02-09T08:21:06Z">
              <w:rPr>
                <w:rFonts w:hint="eastAsia" w:ascii="华文细黑" w:hAnsi="华文细黑" w:eastAsia="华文细黑" w:cs="华文细黑"/>
                <w:lang w:val="en-US" w:eastAsia="zh-CN"/>
              </w:rPr>
            </w:rPrChange>
          </w:rPr>
          <w:t>以下</w:t>
        </w:r>
      </w:ins>
      <w:ins w:id="305" w:author="野草" w:date="2023-02-09T08:14:41Z">
        <w:r>
          <w:rPr>
            <w:rFonts w:hint="eastAsia" w:ascii="华文细黑" w:hAnsi="华文细黑" w:eastAsia="华文细黑" w:cs="华文细黑"/>
            <w:sz w:val="21"/>
            <w:szCs w:val="24"/>
            <w:lang w:val="en-US" w:eastAsia="zh-CN"/>
            <w:rPrChange w:id="306" w:author="野草" w:date="2023-02-09T08:21:06Z">
              <w:rPr>
                <w:rFonts w:hint="eastAsia" w:ascii="华文细黑" w:hAnsi="华文细黑" w:eastAsia="华文细黑" w:cs="华文细黑"/>
                <w:lang w:val="en-US" w:eastAsia="zh-CN"/>
              </w:rPr>
            </w:rPrChange>
          </w:rPr>
          <w:t>三个</w:t>
        </w:r>
      </w:ins>
      <w:ins w:id="308" w:author="野草" w:date="2023-02-09T08:14:42Z">
        <w:r>
          <w:rPr>
            <w:rFonts w:hint="eastAsia" w:ascii="华文细黑" w:hAnsi="华文细黑" w:eastAsia="华文细黑" w:cs="华文细黑"/>
            <w:sz w:val="21"/>
            <w:szCs w:val="24"/>
            <w:lang w:val="en-US" w:eastAsia="zh-CN"/>
            <w:rPrChange w:id="309" w:author="野草" w:date="2023-02-09T08:21:06Z">
              <w:rPr>
                <w:rFonts w:hint="eastAsia" w:ascii="华文细黑" w:hAnsi="华文细黑" w:eastAsia="华文细黑" w:cs="华文细黑"/>
                <w:lang w:val="en-US" w:eastAsia="zh-CN"/>
              </w:rPr>
            </w:rPrChange>
          </w:rPr>
          <w:t>方面</w:t>
        </w:r>
      </w:ins>
      <w:ins w:id="311" w:author="野草" w:date="2023-02-09T08:14:43Z">
        <w:r>
          <w:rPr>
            <w:rFonts w:hint="eastAsia" w:ascii="华文细黑" w:hAnsi="华文细黑" w:eastAsia="华文细黑" w:cs="华文细黑"/>
            <w:sz w:val="21"/>
            <w:szCs w:val="24"/>
            <w:lang w:val="en-US" w:eastAsia="zh-CN"/>
            <w:rPrChange w:id="312" w:author="野草" w:date="2023-02-09T08:21:06Z">
              <w:rPr>
                <w:rFonts w:hint="eastAsia" w:ascii="华文细黑" w:hAnsi="华文细黑" w:eastAsia="华文细黑" w:cs="华文细黑"/>
                <w:lang w:val="en-US" w:eastAsia="zh-CN"/>
              </w:rPr>
            </w:rPrChange>
          </w:rPr>
          <w:t>开展</w:t>
        </w:r>
      </w:ins>
      <w:ins w:id="314" w:author="野草" w:date="2023-02-09T08:14:44Z">
        <w:r>
          <w:rPr>
            <w:rFonts w:hint="eastAsia" w:ascii="华文细黑" w:hAnsi="华文细黑" w:eastAsia="华文细黑" w:cs="华文细黑"/>
            <w:sz w:val="21"/>
            <w:szCs w:val="24"/>
            <w:lang w:val="en-US" w:eastAsia="zh-CN"/>
            <w:rPrChange w:id="315" w:author="野草" w:date="2023-02-09T08:21:06Z">
              <w:rPr>
                <w:rFonts w:hint="eastAsia" w:ascii="华文细黑" w:hAnsi="华文细黑" w:eastAsia="华文细黑" w:cs="华文细黑"/>
                <w:lang w:val="en-US" w:eastAsia="zh-CN"/>
              </w:rPr>
            </w:rPrChange>
          </w:rPr>
          <w:t>研究</w:t>
        </w:r>
      </w:ins>
      <w:ins w:id="317" w:author="野草" w:date="2023-02-09T08:14:45Z">
        <w:r>
          <w:rPr>
            <w:rFonts w:hint="eastAsia" w:ascii="华文细黑" w:hAnsi="华文细黑" w:eastAsia="华文细黑" w:cs="华文细黑"/>
            <w:sz w:val="21"/>
            <w:szCs w:val="24"/>
            <w:lang w:val="en-US" w:eastAsia="zh-CN"/>
            <w:rPrChange w:id="318" w:author="野草" w:date="2023-02-09T08:21:06Z">
              <w:rPr>
                <w:rFonts w:hint="eastAsia" w:ascii="华文细黑" w:hAnsi="华文细黑" w:eastAsia="华文细黑" w:cs="华文细黑"/>
                <w:lang w:val="en-US" w:eastAsia="zh-CN"/>
              </w:rPr>
            </w:rPrChange>
          </w:rPr>
          <w:t>。</w:t>
        </w:r>
      </w:ins>
      <w:ins w:id="320" w:author="野草" w:date="2023-02-09T08:14:46Z">
        <w:r>
          <w:rPr>
            <w:rFonts w:hint="eastAsia" w:ascii="华文细黑" w:hAnsi="华文细黑" w:eastAsia="华文细黑" w:cs="华文细黑"/>
            <w:sz w:val="21"/>
            <w:szCs w:val="24"/>
            <w:lang w:val="en-US" w:eastAsia="zh-CN"/>
            <w:rPrChange w:id="321" w:author="野草" w:date="2023-02-09T08:21:06Z">
              <w:rPr>
                <w:rFonts w:hint="eastAsia" w:ascii="华文细黑" w:hAnsi="华文细黑" w:eastAsia="华文细黑" w:cs="华文细黑"/>
                <w:lang w:val="en-US" w:eastAsia="zh-CN"/>
              </w:rPr>
            </w:rPrChange>
          </w:rPr>
          <w:t>首先</w:t>
        </w:r>
      </w:ins>
      <w:ins w:id="323" w:author="野草" w:date="2023-02-09T08:14:47Z">
        <w:r>
          <w:rPr>
            <w:rFonts w:hint="eastAsia" w:ascii="华文细黑" w:hAnsi="华文细黑" w:eastAsia="华文细黑" w:cs="华文细黑"/>
            <w:sz w:val="21"/>
            <w:szCs w:val="24"/>
            <w:lang w:val="en-US" w:eastAsia="zh-CN"/>
            <w:rPrChange w:id="324" w:author="野草" w:date="2023-02-09T08:21:06Z">
              <w:rPr>
                <w:rFonts w:hint="eastAsia" w:ascii="华文细黑" w:hAnsi="华文细黑" w:eastAsia="华文细黑" w:cs="华文细黑"/>
                <w:lang w:val="en-US" w:eastAsia="zh-CN"/>
              </w:rPr>
            </w:rPrChange>
          </w:rPr>
          <w:t>，</w:t>
        </w:r>
      </w:ins>
      <w:ins w:id="326" w:author="野草" w:date="2023-02-09T08:15:54Z">
        <w:r>
          <w:rPr>
            <w:rFonts w:hint="eastAsia" w:ascii="华文细黑" w:hAnsi="华文细黑" w:eastAsia="华文细黑" w:cs="华文细黑"/>
            <w:sz w:val="21"/>
            <w:szCs w:val="24"/>
            <w:lang w:val="en-US" w:eastAsia="zh-CN"/>
            <w:rPrChange w:id="327" w:author="野草" w:date="2023-02-09T08:21:06Z">
              <w:rPr>
                <w:rFonts w:hint="eastAsia" w:ascii="华文细黑" w:hAnsi="华文细黑" w:eastAsia="华文细黑" w:cs="华文细黑"/>
                <w:lang w:val="en-US" w:eastAsia="zh-CN"/>
              </w:rPr>
            </w:rPrChange>
          </w:rPr>
          <w:t>选择</w:t>
        </w:r>
      </w:ins>
      <w:ins w:id="329" w:author="野草" w:date="2023-02-09T08:15:55Z">
        <w:r>
          <w:rPr>
            <w:rFonts w:hint="eastAsia" w:ascii="华文细黑" w:hAnsi="华文细黑" w:eastAsia="华文细黑" w:cs="华文细黑"/>
            <w:sz w:val="21"/>
            <w:szCs w:val="24"/>
            <w:lang w:val="en-US" w:eastAsia="zh-CN"/>
            <w:rPrChange w:id="330" w:author="野草" w:date="2023-02-09T08:21:06Z">
              <w:rPr>
                <w:rFonts w:hint="eastAsia" w:ascii="华文细黑" w:hAnsi="华文细黑" w:eastAsia="华文细黑" w:cs="华文细黑"/>
                <w:sz w:val="22"/>
                <w:szCs w:val="22"/>
                <w:highlight w:val="yellow"/>
                <w:lang w:val="en-US" w:eastAsia="zh-CN"/>
              </w:rPr>
            </w:rPrChange>
          </w:rPr>
          <w:t>三个代表性</w:t>
        </w:r>
      </w:ins>
      <w:ins w:id="332" w:author="野草" w:date="2023-02-09T11:28:04Z">
        <w:r>
          <w:rPr>
            <w:rFonts w:hint="eastAsia" w:ascii="华文细黑" w:hAnsi="华文细黑" w:eastAsia="华文细黑" w:cs="华文细黑"/>
            <w:sz w:val="21"/>
            <w:szCs w:val="24"/>
            <w:lang w:val="en-US" w:eastAsia="zh-CN"/>
          </w:rPr>
          <w:t>的</w:t>
        </w:r>
      </w:ins>
      <w:ins w:id="333" w:author="野草" w:date="2023-02-09T08:15:55Z">
        <w:r>
          <w:rPr>
            <w:rFonts w:hint="eastAsia" w:ascii="华文细黑" w:hAnsi="华文细黑" w:eastAsia="华文细黑" w:cs="华文细黑"/>
            <w:sz w:val="21"/>
            <w:szCs w:val="24"/>
            <w:lang w:val="en-US" w:eastAsia="zh-CN"/>
            <w:rPrChange w:id="334" w:author="野草" w:date="2023-02-09T08:21:06Z">
              <w:rPr>
                <w:rFonts w:hint="eastAsia" w:ascii="华文细黑" w:hAnsi="华文细黑" w:eastAsia="华文细黑" w:cs="华文细黑"/>
                <w:sz w:val="22"/>
                <w:szCs w:val="22"/>
                <w:highlight w:val="yellow"/>
                <w:lang w:val="en-US" w:eastAsia="zh-CN"/>
              </w:rPr>
            </w:rPrChange>
          </w:rPr>
          <w:t>土地利用类型</w:t>
        </w:r>
      </w:ins>
      <w:ins w:id="336" w:author="野草" w:date="2023-02-09T08:15:57Z">
        <w:r>
          <w:rPr>
            <w:rFonts w:hint="eastAsia" w:ascii="华文细黑" w:hAnsi="华文细黑" w:eastAsia="华文细黑" w:cs="华文细黑"/>
            <w:sz w:val="21"/>
            <w:szCs w:val="24"/>
            <w:lang w:val="en-US" w:eastAsia="zh-CN"/>
            <w:rPrChange w:id="337" w:author="野草" w:date="2023-02-09T08:21:06Z">
              <w:rPr>
                <w:rFonts w:hint="eastAsia" w:ascii="华文细黑" w:hAnsi="华文细黑" w:eastAsia="华文细黑" w:cs="华文细黑"/>
                <w:sz w:val="22"/>
                <w:szCs w:val="22"/>
                <w:highlight w:val="yellow"/>
                <w:lang w:val="en-US" w:eastAsia="zh-CN"/>
              </w:rPr>
            </w:rPrChange>
          </w:rPr>
          <w:t>，</w:t>
        </w:r>
      </w:ins>
      <w:ins w:id="339" w:author="野草" w:date="2023-02-09T08:15:58Z">
        <w:r>
          <w:rPr>
            <w:rFonts w:hint="eastAsia" w:ascii="华文细黑" w:hAnsi="华文细黑" w:eastAsia="华文细黑" w:cs="华文细黑"/>
            <w:sz w:val="21"/>
            <w:szCs w:val="24"/>
            <w:lang w:val="en-US" w:eastAsia="zh-CN"/>
            <w:rPrChange w:id="340" w:author="野草" w:date="2023-02-09T08:21:06Z">
              <w:rPr>
                <w:rFonts w:hint="eastAsia" w:ascii="华文细黑" w:hAnsi="华文细黑" w:eastAsia="华文细黑" w:cs="华文细黑"/>
                <w:sz w:val="22"/>
                <w:szCs w:val="22"/>
                <w:highlight w:val="yellow"/>
                <w:lang w:val="en-US" w:eastAsia="zh-CN"/>
              </w:rPr>
            </w:rPrChange>
          </w:rPr>
          <w:t>并</w:t>
        </w:r>
      </w:ins>
      <w:ins w:id="342" w:author="野草" w:date="2023-02-09T08:15:19Z">
        <w:r>
          <w:rPr>
            <w:rFonts w:hint="eastAsia" w:ascii="华文细黑" w:hAnsi="华文细黑" w:eastAsia="华文细黑" w:cs="华文细黑"/>
            <w:sz w:val="21"/>
            <w:szCs w:val="24"/>
            <w:lang w:val="en-US" w:eastAsia="zh-CN"/>
            <w:rPrChange w:id="343" w:author="野草" w:date="2023-02-09T08:21:06Z">
              <w:rPr>
                <w:rFonts w:hint="eastAsia" w:ascii="华文细黑" w:hAnsi="华文细黑" w:eastAsia="华文细黑" w:cs="华文细黑"/>
                <w:sz w:val="22"/>
                <w:szCs w:val="22"/>
                <w:highlight w:val="yellow"/>
                <w:lang w:val="en-US" w:eastAsia="zh-CN"/>
              </w:rPr>
            </w:rPrChange>
          </w:rPr>
          <w:t>通过</w:t>
        </w:r>
      </w:ins>
      <w:ins w:id="345" w:author="野草" w:date="2023-02-09T08:15:22Z">
        <w:r>
          <w:rPr>
            <w:rFonts w:hint="eastAsia" w:ascii="华文细黑" w:hAnsi="华文细黑" w:eastAsia="华文细黑" w:cs="华文细黑"/>
            <w:sz w:val="21"/>
            <w:szCs w:val="24"/>
            <w:lang w:val="en-US" w:eastAsia="zh-CN"/>
            <w:rPrChange w:id="346" w:author="野草" w:date="2023-02-09T08:21:06Z">
              <w:rPr>
                <w:rFonts w:hint="eastAsia" w:ascii="华文细黑" w:hAnsi="华文细黑" w:eastAsia="华文细黑" w:cs="华文细黑"/>
                <w:sz w:val="22"/>
                <w:szCs w:val="22"/>
                <w:highlight w:val="yellow"/>
                <w:lang w:val="en-US" w:eastAsia="zh-CN"/>
              </w:rPr>
            </w:rPrChange>
          </w:rPr>
          <w:t>固定</w:t>
        </w:r>
      </w:ins>
      <w:ins w:id="348" w:author="野草" w:date="2023-02-09T08:15:23Z">
        <w:r>
          <w:rPr>
            <w:rFonts w:hint="eastAsia" w:ascii="华文细黑" w:hAnsi="华文细黑" w:eastAsia="华文细黑" w:cs="华文细黑"/>
            <w:sz w:val="21"/>
            <w:szCs w:val="24"/>
            <w:lang w:val="en-US" w:eastAsia="zh-CN"/>
            <w:rPrChange w:id="349" w:author="野草" w:date="2023-02-09T08:21:06Z">
              <w:rPr>
                <w:rFonts w:hint="eastAsia" w:ascii="华文细黑" w:hAnsi="华文细黑" w:eastAsia="华文细黑" w:cs="华文细黑"/>
                <w:sz w:val="22"/>
                <w:szCs w:val="22"/>
                <w:highlight w:val="yellow"/>
                <w:lang w:val="en-US" w:eastAsia="zh-CN"/>
              </w:rPr>
            </w:rPrChange>
          </w:rPr>
          <w:t>站点</w:t>
        </w:r>
      </w:ins>
      <w:ins w:id="351" w:author="野草" w:date="2023-02-09T08:15:26Z">
        <w:r>
          <w:rPr>
            <w:rFonts w:hint="eastAsia" w:ascii="华文细黑" w:hAnsi="华文细黑" w:eastAsia="华文细黑" w:cs="华文细黑"/>
            <w:sz w:val="21"/>
            <w:szCs w:val="24"/>
            <w:lang w:val="en-US" w:eastAsia="zh-CN"/>
            <w:rPrChange w:id="352" w:author="野草" w:date="2023-02-09T08:21:06Z">
              <w:rPr>
                <w:rFonts w:hint="eastAsia" w:ascii="华文细黑" w:hAnsi="华文细黑" w:eastAsia="华文细黑" w:cs="华文细黑"/>
                <w:sz w:val="22"/>
                <w:szCs w:val="22"/>
                <w:highlight w:val="yellow"/>
                <w:lang w:val="en-US" w:eastAsia="zh-CN"/>
              </w:rPr>
            </w:rPrChange>
          </w:rPr>
          <w:t>观测和</w:t>
        </w:r>
      </w:ins>
      <w:ins w:id="354" w:author="野草" w:date="2023-02-09T08:15:27Z">
        <w:r>
          <w:rPr>
            <w:rFonts w:hint="eastAsia" w:ascii="华文细黑" w:hAnsi="华文细黑" w:eastAsia="华文细黑" w:cs="华文细黑"/>
            <w:sz w:val="21"/>
            <w:szCs w:val="24"/>
            <w:lang w:val="en-US" w:eastAsia="zh-CN"/>
            <w:rPrChange w:id="355" w:author="野草" w:date="2023-02-09T08:21:06Z">
              <w:rPr>
                <w:rFonts w:hint="eastAsia" w:ascii="华文细黑" w:hAnsi="华文细黑" w:eastAsia="华文细黑" w:cs="华文细黑"/>
                <w:sz w:val="22"/>
                <w:szCs w:val="22"/>
                <w:highlight w:val="yellow"/>
                <w:lang w:val="en-US" w:eastAsia="zh-CN"/>
              </w:rPr>
            </w:rPrChange>
          </w:rPr>
          <w:t>移动</w:t>
        </w:r>
      </w:ins>
      <w:ins w:id="357" w:author="野草" w:date="2023-02-09T08:15:28Z">
        <w:r>
          <w:rPr>
            <w:rFonts w:hint="eastAsia" w:ascii="华文细黑" w:hAnsi="华文细黑" w:eastAsia="华文细黑" w:cs="华文细黑"/>
            <w:sz w:val="21"/>
            <w:szCs w:val="24"/>
            <w:lang w:val="en-US" w:eastAsia="zh-CN"/>
            <w:rPrChange w:id="358" w:author="野草" w:date="2023-02-09T08:21:06Z">
              <w:rPr>
                <w:rFonts w:hint="eastAsia" w:ascii="华文细黑" w:hAnsi="华文细黑" w:eastAsia="华文细黑" w:cs="华文细黑"/>
                <w:sz w:val="22"/>
                <w:szCs w:val="22"/>
                <w:highlight w:val="yellow"/>
                <w:lang w:val="en-US" w:eastAsia="zh-CN"/>
              </w:rPr>
            </w:rPrChange>
          </w:rPr>
          <w:t>观测</w:t>
        </w:r>
      </w:ins>
      <w:ins w:id="360" w:author="野草" w:date="2023-02-09T08:15:29Z">
        <w:r>
          <w:rPr>
            <w:rFonts w:hint="eastAsia" w:ascii="华文细黑" w:hAnsi="华文细黑" w:eastAsia="华文细黑" w:cs="华文细黑"/>
            <w:sz w:val="21"/>
            <w:szCs w:val="24"/>
            <w:lang w:val="en-US" w:eastAsia="zh-CN"/>
            <w:rPrChange w:id="361" w:author="野草" w:date="2023-02-09T08:21:06Z">
              <w:rPr>
                <w:rFonts w:hint="eastAsia" w:ascii="华文细黑" w:hAnsi="华文细黑" w:eastAsia="华文细黑" w:cs="华文细黑"/>
                <w:sz w:val="22"/>
                <w:szCs w:val="22"/>
                <w:highlight w:val="yellow"/>
                <w:lang w:val="en-US" w:eastAsia="zh-CN"/>
              </w:rPr>
            </w:rPrChange>
          </w:rPr>
          <w:t>相结合的</w:t>
        </w:r>
      </w:ins>
      <w:ins w:id="363" w:author="野草" w:date="2023-02-09T08:15:30Z">
        <w:r>
          <w:rPr>
            <w:rFonts w:hint="eastAsia" w:ascii="华文细黑" w:hAnsi="华文细黑" w:eastAsia="华文细黑" w:cs="华文细黑"/>
            <w:sz w:val="21"/>
            <w:szCs w:val="24"/>
            <w:lang w:val="en-US" w:eastAsia="zh-CN"/>
            <w:rPrChange w:id="364" w:author="野草" w:date="2023-02-09T08:21:06Z">
              <w:rPr>
                <w:rFonts w:hint="eastAsia" w:ascii="华文细黑" w:hAnsi="华文细黑" w:eastAsia="华文细黑" w:cs="华文细黑"/>
                <w:sz w:val="22"/>
                <w:szCs w:val="22"/>
                <w:highlight w:val="yellow"/>
                <w:lang w:val="en-US" w:eastAsia="zh-CN"/>
              </w:rPr>
            </w:rPrChange>
          </w:rPr>
          <w:t>方式</w:t>
        </w:r>
      </w:ins>
      <w:ins w:id="366" w:author="野草" w:date="2023-02-09T08:16:23Z">
        <w:r>
          <w:rPr>
            <w:rFonts w:hint="eastAsia" w:ascii="华文细黑" w:hAnsi="华文细黑" w:eastAsia="华文细黑" w:cs="华文细黑"/>
            <w:sz w:val="21"/>
            <w:szCs w:val="24"/>
            <w:lang w:val="en-US" w:eastAsia="zh-CN"/>
            <w:rPrChange w:id="367" w:author="野草" w:date="2023-02-09T08:21:06Z">
              <w:rPr>
                <w:rFonts w:hint="eastAsia" w:ascii="华文细黑" w:hAnsi="华文细黑" w:eastAsia="华文细黑" w:cs="华文细黑"/>
                <w:sz w:val="22"/>
                <w:szCs w:val="22"/>
                <w:highlight w:val="yellow"/>
                <w:lang w:val="en-US" w:eastAsia="zh-CN"/>
              </w:rPr>
            </w:rPrChange>
          </w:rPr>
          <w:t>关注</w:t>
        </w:r>
      </w:ins>
      <w:ins w:id="369" w:author="野草" w:date="2023-02-09T08:16:14Z">
        <w:r>
          <w:rPr>
            <w:rFonts w:hint="eastAsia" w:ascii="华文细黑" w:hAnsi="华文细黑" w:eastAsia="华文细黑" w:cs="华文细黑"/>
            <w:sz w:val="21"/>
            <w:szCs w:val="24"/>
            <w:lang w:val="en-US" w:eastAsia="zh-CN"/>
            <w:rPrChange w:id="370" w:author="野草" w:date="2023-02-09T08:21:06Z">
              <w:rPr>
                <w:rFonts w:hint="eastAsia" w:ascii="华文细黑" w:hAnsi="华文细黑" w:eastAsia="华文细黑" w:cs="华文细黑"/>
                <w:sz w:val="22"/>
                <w:szCs w:val="22"/>
                <w:highlight w:val="yellow"/>
                <w:lang w:val="en-US" w:eastAsia="zh-CN"/>
              </w:rPr>
            </w:rPrChange>
          </w:rPr>
          <w:t>各</w:t>
        </w:r>
      </w:ins>
      <w:ins w:id="372" w:author="野草" w:date="2023-02-09T08:16:15Z">
        <w:r>
          <w:rPr>
            <w:rFonts w:hint="eastAsia" w:ascii="华文细黑" w:hAnsi="华文细黑" w:eastAsia="华文细黑" w:cs="华文细黑"/>
            <w:sz w:val="21"/>
            <w:szCs w:val="24"/>
            <w:lang w:val="en-US" w:eastAsia="zh-CN"/>
            <w:rPrChange w:id="373" w:author="野草" w:date="2023-02-09T08:21:06Z">
              <w:rPr>
                <w:rFonts w:hint="eastAsia" w:ascii="华文细黑" w:hAnsi="华文细黑" w:eastAsia="华文细黑" w:cs="华文细黑"/>
                <w:sz w:val="22"/>
                <w:szCs w:val="22"/>
                <w:highlight w:val="yellow"/>
                <w:lang w:val="en-US" w:eastAsia="zh-CN"/>
              </w:rPr>
            </w:rPrChange>
          </w:rPr>
          <w:t>类型</w:t>
        </w:r>
      </w:ins>
      <w:ins w:id="375" w:author="野草" w:date="2023-02-09T08:16:29Z">
        <w:r>
          <w:rPr>
            <w:rFonts w:hint="eastAsia" w:ascii="华文细黑" w:hAnsi="华文细黑" w:eastAsia="华文细黑" w:cs="华文细黑"/>
            <w:sz w:val="21"/>
            <w:szCs w:val="24"/>
            <w:lang w:val="en-US" w:eastAsia="zh-CN"/>
            <w:rPrChange w:id="376" w:author="野草" w:date="2023-02-09T08:21:06Z">
              <w:rPr>
                <w:rFonts w:hint="eastAsia" w:ascii="华文细黑" w:hAnsi="华文细黑" w:eastAsia="华文细黑" w:cs="华文细黑"/>
                <w:sz w:val="22"/>
                <w:szCs w:val="22"/>
                <w:highlight w:val="yellow"/>
                <w:lang w:val="en-US" w:eastAsia="zh-CN"/>
              </w:rPr>
            </w:rPrChange>
          </w:rPr>
          <w:t>样地</w:t>
        </w:r>
      </w:ins>
      <w:ins w:id="378" w:author="野草" w:date="2023-02-09T08:16:40Z">
        <w:r>
          <w:rPr>
            <w:rFonts w:hint="eastAsia" w:ascii="华文细黑" w:hAnsi="华文细黑" w:eastAsia="华文细黑" w:cs="华文细黑"/>
            <w:sz w:val="21"/>
            <w:szCs w:val="24"/>
            <w:lang w:val="en-US" w:eastAsia="zh-CN"/>
            <w:rPrChange w:id="379" w:author="野草" w:date="2023-02-09T08:21:06Z">
              <w:rPr>
                <w:rFonts w:hint="eastAsia" w:ascii="华文细黑" w:hAnsi="华文细黑" w:eastAsia="华文细黑" w:cs="华文细黑"/>
                <w:sz w:val="22"/>
                <w:szCs w:val="22"/>
                <w:highlight w:val="yellow"/>
                <w:lang w:val="en-US" w:eastAsia="zh-CN"/>
              </w:rPr>
            </w:rPrChange>
          </w:rPr>
          <w:t>热环境</w:t>
        </w:r>
      </w:ins>
      <w:ins w:id="381" w:author="野草" w:date="2023-02-09T08:16:41Z">
        <w:r>
          <w:rPr>
            <w:rFonts w:hint="eastAsia" w:ascii="华文细黑" w:hAnsi="华文细黑" w:eastAsia="华文细黑" w:cs="华文细黑"/>
            <w:sz w:val="21"/>
            <w:szCs w:val="24"/>
            <w:lang w:val="en-US" w:eastAsia="zh-CN"/>
            <w:rPrChange w:id="382" w:author="野草" w:date="2023-02-09T08:21:06Z">
              <w:rPr>
                <w:rFonts w:hint="eastAsia" w:ascii="华文细黑" w:hAnsi="华文细黑" w:eastAsia="华文细黑" w:cs="华文细黑"/>
                <w:sz w:val="22"/>
                <w:szCs w:val="22"/>
                <w:highlight w:val="yellow"/>
                <w:lang w:val="en-US" w:eastAsia="zh-CN"/>
              </w:rPr>
            </w:rPrChange>
          </w:rPr>
          <w:t>效应</w:t>
        </w:r>
      </w:ins>
      <w:ins w:id="384" w:author="野草" w:date="2023-02-09T08:16:30Z">
        <w:r>
          <w:rPr>
            <w:rFonts w:hint="eastAsia" w:ascii="华文细黑" w:hAnsi="华文细黑" w:eastAsia="华文细黑" w:cs="华文细黑"/>
            <w:sz w:val="21"/>
            <w:szCs w:val="24"/>
            <w:lang w:val="en-US" w:eastAsia="zh-CN"/>
            <w:rPrChange w:id="385" w:author="野草" w:date="2023-02-09T08:21:06Z">
              <w:rPr>
                <w:rFonts w:hint="eastAsia" w:ascii="华文细黑" w:hAnsi="华文细黑" w:eastAsia="华文细黑" w:cs="华文细黑"/>
                <w:sz w:val="22"/>
                <w:szCs w:val="22"/>
                <w:highlight w:val="yellow"/>
                <w:lang w:val="en-US" w:eastAsia="zh-CN"/>
              </w:rPr>
            </w:rPrChange>
          </w:rPr>
          <w:t>在</w:t>
        </w:r>
      </w:ins>
      <w:ins w:id="387" w:author="野草" w:date="2023-02-09T08:16:31Z">
        <w:r>
          <w:rPr>
            <w:rFonts w:hint="eastAsia" w:ascii="华文细黑" w:hAnsi="华文细黑" w:eastAsia="华文细黑" w:cs="华文细黑"/>
            <w:sz w:val="21"/>
            <w:szCs w:val="24"/>
            <w:lang w:val="en-US" w:eastAsia="zh-CN"/>
            <w:rPrChange w:id="388" w:author="野草" w:date="2023-02-09T08:21:06Z">
              <w:rPr>
                <w:rFonts w:hint="eastAsia" w:ascii="华文细黑" w:hAnsi="华文细黑" w:eastAsia="华文细黑" w:cs="华文细黑"/>
                <w:sz w:val="22"/>
                <w:szCs w:val="22"/>
                <w:highlight w:val="yellow"/>
                <w:lang w:val="en-US" w:eastAsia="zh-CN"/>
              </w:rPr>
            </w:rPrChange>
          </w:rPr>
          <w:t>微尺度</w:t>
        </w:r>
      </w:ins>
      <w:ins w:id="390" w:author="野草" w:date="2023-02-09T08:16:45Z">
        <w:r>
          <w:rPr>
            <w:rFonts w:hint="eastAsia" w:ascii="华文细黑" w:hAnsi="华文细黑" w:eastAsia="华文细黑" w:cs="华文细黑"/>
            <w:sz w:val="21"/>
            <w:szCs w:val="24"/>
            <w:lang w:val="en-US" w:eastAsia="zh-CN"/>
            <w:rPrChange w:id="391" w:author="野草" w:date="2023-02-09T08:21:06Z">
              <w:rPr>
                <w:rFonts w:hint="eastAsia" w:ascii="华文细黑" w:hAnsi="华文细黑" w:eastAsia="华文细黑" w:cs="华文细黑"/>
                <w:sz w:val="22"/>
                <w:szCs w:val="22"/>
                <w:highlight w:val="yellow"/>
                <w:lang w:val="en-US" w:eastAsia="zh-CN"/>
              </w:rPr>
            </w:rPrChange>
          </w:rPr>
          <w:t>的</w:t>
        </w:r>
      </w:ins>
      <w:ins w:id="393" w:author="野草" w:date="2023-02-09T08:16:46Z">
        <w:r>
          <w:rPr>
            <w:rFonts w:hint="eastAsia" w:ascii="华文细黑" w:hAnsi="华文细黑" w:eastAsia="华文细黑" w:cs="华文细黑"/>
            <w:sz w:val="21"/>
            <w:szCs w:val="24"/>
            <w:lang w:val="en-US" w:eastAsia="zh-CN"/>
            <w:rPrChange w:id="394" w:author="野草" w:date="2023-02-09T08:21:06Z">
              <w:rPr>
                <w:rFonts w:hint="eastAsia" w:ascii="华文细黑" w:hAnsi="华文细黑" w:eastAsia="华文细黑" w:cs="华文细黑"/>
                <w:sz w:val="22"/>
                <w:szCs w:val="22"/>
                <w:highlight w:val="yellow"/>
                <w:lang w:val="en-US" w:eastAsia="zh-CN"/>
              </w:rPr>
            </w:rPrChange>
          </w:rPr>
          <w:t>时空</w:t>
        </w:r>
      </w:ins>
      <w:ins w:id="396" w:author="野草" w:date="2023-02-09T08:16:47Z">
        <w:r>
          <w:rPr>
            <w:rFonts w:hint="eastAsia" w:ascii="华文细黑" w:hAnsi="华文细黑" w:eastAsia="华文细黑" w:cs="华文细黑"/>
            <w:sz w:val="21"/>
            <w:szCs w:val="24"/>
            <w:lang w:val="en-US" w:eastAsia="zh-CN"/>
            <w:rPrChange w:id="397" w:author="野草" w:date="2023-02-09T08:21:06Z">
              <w:rPr>
                <w:rFonts w:hint="eastAsia" w:ascii="华文细黑" w:hAnsi="华文细黑" w:eastAsia="华文细黑" w:cs="华文细黑"/>
                <w:sz w:val="22"/>
                <w:szCs w:val="22"/>
                <w:highlight w:val="yellow"/>
                <w:lang w:val="en-US" w:eastAsia="zh-CN"/>
              </w:rPr>
            </w:rPrChange>
          </w:rPr>
          <w:t>变化。</w:t>
        </w:r>
      </w:ins>
      <w:ins w:id="399" w:author="野草" w:date="2023-02-09T08:20:49Z">
        <w:r>
          <w:rPr>
            <w:rFonts w:hint="eastAsia" w:ascii="华文细黑" w:hAnsi="华文细黑" w:eastAsia="华文细黑" w:cs="华文细黑"/>
            <w:sz w:val="22"/>
            <w:szCs w:val="22"/>
            <w:lang w:val="en-US" w:eastAsia="zh-CN"/>
          </w:rPr>
          <w:t>然后，将研究扩展至局部气候区尺度，通过该尺度的观测与分析建立热环境效应与环境因素的定量关系；最后，对不同局地气候区进行城市气候建模，分析不同建筑布局下的气候变量的时空格局。</w:t>
        </w:r>
      </w:ins>
    </w:p>
    <w:p>
      <w:pPr>
        <w:spacing w:beforeLines="0" w:afterLines="0"/>
        <w:jc w:val="left"/>
        <w:rPr>
          <w:ins w:id="400" w:author="野草" w:date="2023-02-08T23:40:14Z"/>
          <w:rFonts w:hint="default" w:ascii="华文楷体" w:hAnsi="华文楷体" w:eastAsia="华文楷体" w:cs="华文楷体"/>
          <w:sz w:val="21"/>
          <w:szCs w:val="24"/>
          <w:rPrChange w:id="401" w:author="野草" w:date="2023-02-09T08:20:30Z">
            <w:rPr>
              <w:ins w:id="402" w:author="野草" w:date="2023-02-08T23:40:14Z"/>
              <w:rFonts w:hint="eastAsia" w:ascii="Sun-ExtA" w:hAnsi="Sun-ExtA" w:eastAsia="Sun-ExtA"/>
              <w:sz w:val="21"/>
              <w:szCs w:val="24"/>
            </w:rPr>
          </w:rPrChange>
        </w:rPr>
      </w:pPr>
    </w:p>
    <w:p>
      <w:pPr>
        <w:spacing w:beforeLines="0" w:afterLines="0"/>
        <w:jc w:val="left"/>
        <w:rPr>
          <w:ins w:id="404" w:author="野草" w:date="2023-02-09T00:13:05Z"/>
          <w:rFonts w:hint="eastAsia" w:ascii="华文楷体" w:hAnsi="华文楷体" w:eastAsia="华文楷体" w:cs="华文楷体"/>
          <w:sz w:val="21"/>
          <w:szCs w:val="24"/>
        </w:rPr>
        <w:pPrChange w:id="403" w:author="野草" w:date="2023-02-08T23:40:11Z">
          <w:pPr>
            <w:spacing w:beforeLines="0" w:afterLines="0"/>
            <w:jc w:val="left"/>
          </w:pPr>
        </w:pPrChange>
      </w:pPr>
    </w:p>
    <w:p>
      <w:pPr>
        <w:pStyle w:val="3"/>
        <w:spacing w:beforeLines="0" w:afterLines="0"/>
        <w:jc w:val="left"/>
        <w:rPr>
          <w:ins w:id="406" w:author="野草" w:date="2023-02-09T00:13:18Z"/>
          <w:rFonts w:hint="default" w:ascii="楷体" w:hAnsi="楷体" w:eastAsia="楷体"/>
          <w:color w:val="000000"/>
          <w:sz w:val="24"/>
          <w:szCs w:val="24"/>
          <w:rPrChange w:id="407" w:author="野草" w:date="2023-02-09T11:38:13Z">
            <w:rPr>
              <w:ins w:id="408" w:author="野草" w:date="2023-02-09T00:13:18Z"/>
              <w:rFonts w:hint="eastAsia"/>
            </w:rPr>
          </w:rPrChange>
        </w:rPr>
        <w:pPrChange w:id="405" w:author="野草" w:date="2023-02-09T11:38:13Z">
          <w:pPr>
            <w:spacing w:beforeLines="0" w:afterLines="0"/>
            <w:jc w:val="left"/>
          </w:pPr>
        </w:pPrChange>
      </w:pPr>
      <w:ins w:id="409" w:author="野草" w:date="2023-02-09T00:13:09Z">
        <w:r>
          <w:rPr>
            <w:rFonts w:hint="default" w:ascii="楷体" w:hAnsi="楷体" w:eastAsia="楷体"/>
            <w:color w:val="000000"/>
            <w:sz w:val="24"/>
            <w:szCs w:val="24"/>
            <w:rPrChange w:id="410" w:author="野草" w:date="2023-02-09T11:38:13Z">
              <w:rPr>
                <w:rFonts w:hint="eastAsia"/>
              </w:rPr>
            </w:rPrChange>
          </w:rPr>
          <w:t>请阐明选择该科学问题属性的理由（800字以内）：</w:t>
        </w:r>
      </w:ins>
    </w:p>
    <w:p>
      <w:pPr>
        <w:spacing w:beforeLines="0" w:afterLines="0"/>
        <w:jc w:val="left"/>
        <w:rPr>
          <w:ins w:id="412" w:author="野草" w:date="2023-02-09T00:13:09Z"/>
          <w:rFonts w:hint="eastAsia" w:ascii="华文细黑" w:hAnsi="华文细黑" w:eastAsia="华文细黑" w:cs="华文细黑"/>
          <w:sz w:val="22"/>
          <w:szCs w:val="22"/>
          <w:lang w:val="en-US" w:eastAsia="zh-CN"/>
          <w:rPrChange w:id="413" w:author="野草" w:date="2023-02-09T11:37:11Z">
            <w:rPr>
              <w:ins w:id="414" w:author="野草" w:date="2023-02-09T00:13:09Z"/>
              <w:rFonts w:hint="default" w:ascii="Sun-ExtA" w:hAnsi="Sun-ExtA" w:eastAsia="Sun-ExtA"/>
              <w:sz w:val="21"/>
              <w:szCs w:val="24"/>
              <w:lang w:val="en-US" w:eastAsia="zh-CN"/>
            </w:rPr>
          </w:rPrChange>
        </w:rPr>
      </w:pPr>
      <w:ins w:id="415" w:author="野草" w:date="2023-02-09T00:13:20Z">
        <w:r>
          <w:rPr>
            <w:rFonts w:hint="eastAsia" w:ascii="华文细黑" w:hAnsi="华文细黑" w:eastAsia="华文细黑" w:cs="华文细黑"/>
            <w:sz w:val="21"/>
            <w:szCs w:val="24"/>
            <w:lang w:val="en-US" w:eastAsia="zh-CN"/>
            <w:rPrChange w:id="416" w:author="野草" w:date="2023-02-09T11:34:31Z">
              <w:rPr>
                <w:rFonts w:hint="eastAsia" w:ascii="Sun-ExtA" w:hAnsi="Sun-ExtA" w:eastAsia="Sun-ExtA"/>
                <w:sz w:val="21"/>
                <w:szCs w:val="24"/>
                <w:lang w:val="en-US" w:eastAsia="zh-CN"/>
              </w:rPr>
            </w:rPrChange>
          </w:rPr>
          <w:t>城市化</w:t>
        </w:r>
      </w:ins>
      <w:ins w:id="418" w:author="野草" w:date="2023-02-09T00:13:21Z">
        <w:r>
          <w:rPr>
            <w:rFonts w:hint="eastAsia" w:ascii="华文细黑" w:hAnsi="华文细黑" w:eastAsia="华文细黑" w:cs="华文细黑"/>
            <w:sz w:val="21"/>
            <w:szCs w:val="24"/>
            <w:lang w:val="en-US" w:eastAsia="zh-CN"/>
            <w:rPrChange w:id="419" w:author="野草" w:date="2023-02-09T11:34:31Z">
              <w:rPr>
                <w:rFonts w:hint="eastAsia" w:ascii="Sun-ExtA" w:hAnsi="Sun-ExtA" w:eastAsia="Sun-ExtA"/>
                <w:sz w:val="21"/>
                <w:szCs w:val="24"/>
                <w:lang w:val="en-US" w:eastAsia="zh-CN"/>
              </w:rPr>
            </w:rPrChange>
          </w:rPr>
          <w:t>背景下</w:t>
        </w:r>
      </w:ins>
      <w:ins w:id="421" w:author="野草" w:date="2023-02-09T00:13:26Z">
        <w:r>
          <w:rPr>
            <w:rFonts w:hint="eastAsia" w:ascii="华文细黑" w:hAnsi="华文细黑" w:eastAsia="华文细黑" w:cs="华文细黑"/>
            <w:sz w:val="21"/>
            <w:szCs w:val="24"/>
            <w:lang w:val="en-US" w:eastAsia="zh-CN"/>
            <w:rPrChange w:id="422" w:author="野草" w:date="2023-02-09T11:34:31Z">
              <w:rPr>
                <w:rFonts w:hint="eastAsia" w:ascii="Sun-ExtA" w:hAnsi="Sun-ExtA" w:eastAsia="Sun-ExtA"/>
                <w:sz w:val="21"/>
                <w:szCs w:val="24"/>
                <w:lang w:val="en-US" w:eastAsia="zh-CN"/>
              </w:rPr>
            </w:rPrChange>
          </w:rPr>
          <w:t>，</w:t>
        </w:r>
      </w:ins>
      <w:ins w:id="424" w:author="野草" w:date="2023-02-09T00:13:56Z">
        <w:r>
          <w:rPr>
            <w:rFonts w:hint="eastAsia" w:ascii="华文细黑" w:hAnsi="华文细黑" w:eastAsia="华文细黑" w:cs="华文细黑"/>
            <w:sz w:val="21"/>
            <w:szCs w:val="24"/>
            <w:lang w:val="en-US" w:eastAsia="zh-CN"/>
            <w:rPrChange w:id="425" w:author="野草" w:date="2023-02-09T11:34:31Z">
              <w:rPr>
                <w:rFonts w:hint="eastAsia" w:ascii="Sun-ExtA" w:hAnsi="Sun-ExtA" w:eastAsia="Sun-ExtA"/>
                <w:sz w:val="21"/>
                <w:szCs w:val="24"/>
                <w:lang w:val="en-US" w:eastAsia="zh-CN"/>
              </w:rPr>
            </w:rPrChange>
          </w:rPr>
          <w:t>地表</w:t>
        </w:r>
      </w:ins>
      <w:ins w:id="427" w:author="野草" w:date="2023-02-09T00:13:57Z">
        <w:r>
          <w:rPr>
            <w:rFonts w:hint="eastAsia" w:ascii="华文细黑" w:hAnsi="华文细黑" w:eastAsia="华文细黑" w:cs="华文细黑"/>
            <w:sz w:val="21"/>
            <w:szCs w:val="24"/>
            <w:lang w:val="en-US" w:eastAsia="zh-CN"/>
            <w:rPrChange w:id="428" w:author="野草" w:date="2023-02-09T11:34:31Z">
              <w:rPr>
                <w:rFonts w:hint="eastAsia" w:ascii="Sun-ExtA" w:hAnsi="Sun-ExtA" w:eastAsia="Sun-ExtA"/>
                <w:sz w:val="21"/>
                <w:szCs w:val="24"/>
                <w:lang w:val="en-US" w:eastAsia="zh-CN"/>
              </w:rPr>
            </w:rPrChange>
          </w:rPr>
          <w:t>土地</w:t>
        </w:r>
      </w:ins>
      <w:ins w:id="430" w:author="野草" w:date="2023-02-09T00:13:58Z">
        <w:r>
          <w:rPr>
            <w:rFonts w:hint="eastAsia" w:ascii="华文细黑" w:hAnsi="华文细黑" w:eastAsia="华文细黑" w:cs="华文细黑"/>
            <w:sz w:val="21"/>
            <w:szCs w:val="24"/>
            <w:lang w:val="en-US" w:eastAsia="zh-CN"/>
            <w:rPrChange w:id="431" w:author="野草" w:date="2023-02-09T11:34:31Z">
              <w:rPr>
                <w:rFonts w:hint="eastAsia" w:ascii="Sun-ExtA" w:hAnsi="Sun-ExtA" w:eastAsia="Sun-ExtA"/>
                <w:sz w:val="21"/>
                <w:szCs w:val="24"/>
                <w:lang w:val="en-US" w:eastAsia="zh-CN"/>
              </w:rPr>
            </w:rPrChange>
          </w:rPr>
          <w:t>覆盖与</w:t>
        </w:r>
      </w:ins>
      <w:ins w:id="433" w:author="野草" w:date="2023-02-09T00:13:59Z">
        <w:r>
          <w:rPr>
            <w:rFonts w:hint="eastAsia" w:ascii="华文细黑" w:hAnsi="华文细黑" w:eastAsia="华文细黑" w:cs="华文细黑"/>
            <w:sz w:val="21"/>
            <w:szCs w:val="24"/>
            <w:lang w:val="en-US" w:eastAsia="zh-CN"/>
            <w:rPrChange w:id="434" w:author="野草" w:date="2023-02-09T11:34:31Z">
              <w:rPr>
                <w:rFonts w:hint="eastAsia" w:ascii="Sun-ExtA" w:hAnsi="Sun-ExtA" w:eastAsia="Sun-ExtA"/>
                <w:sz w:val="21"/>
                <w:szCs w:val="24"/>
                <w:lang w:val="en-US" w:eastAsia="zh-CN"/>
              </w:rPr>
            </w:rPrChange>
          </w:rPr>
          <w:t>利用</w:t>
        </w:r>
      </w:ins>
      <w:ins w:id="436" w:author="野草" w:date="2023-02-09T00:14:00Z">
        <w:r>
          <w:rPr>
            <w:rFonts w:hint="eastAsia" w:ascii="华文细黑" w:hAnsi="华文细黑" w:eastAsia="华文细黑" w:cs="华文细黑"/>
            <w:sz w:val="21"/>
            <w:szCs w:val="24"/>
            <w:lang w:val="en-US" w:eastAsia="zh-CN"/>
            <w:rPrChange w:id="437" w:author="野草" w:date="2023-02-09T11:34:31Z">
              <w:rPr>
                <w:rFonts w:hint="eastAsia" w:ascii="Sun-ExtA" w:hAnsi="Sun-ExtA" w:eastAsia="Sun-ExtA"/>
                <w:sz w:val="21"/>
                <w:szCs w:val="24"/>
                <w:lang w:val="en-US" w:eastAsia="zh-CN"/>
              </w:rPr>
            </w:rPrChange>
          </w:rPr>
          <w:t>、</w:t>
        </w:r>
      </w:ins>
      <w:ins w:id="439" w:author="野草" w:date="2023-02-09T00:14:01Z">
        <w:r>
          <w:rPr>
            <w:rFonts w:hint="eastAsia" w:ascii="华文细黑" w:hAnsi="华文细黑" w:eastAsia="华文细黑" w:cs="华文细黑"/>
            <w:sz w:val="21"/>
            <w:szCs w:val="24"/>
            <w:lang w:val="en-US" w:eastAsia="zh-CN"/>
            <w:rPrChange w:id="440" w:author="野草" w:date="2023-02-09T11:34:31Z">
              <w:rPr>
                <w:rFonts w:hint="eastAsia" w:ascii="Sun-ExtA" w:hAnsi="Sun-ExtA" w:eastAsia="Sun-ExtA"/>
                <w:sz w:val="21"/>
                <w:szCs w:val="24"/>
                <w:lang w:val="en-US" w:eastAsia="zh-CN"/>
              </w:rPr>
            </w:rPrChange>
          </w:rPr>
          <w:t>建筑</w:t>
        </w:r>
      </w:ins>
      <w:ins w:id="442" w:author="野草" w:date="2023-02-09T00:14:02Z">
        <w:r>
          <w:rPr>
            <w:rFonts w:hint="eastAsia" w:ascii="华文细黑" w:hAnsi="华文细黑" w:eastAsia="华文细黑" w:cs="华文细黑"/>
            <w:sz w:val="21"/>
            <w:szCs w:val="24"/>
            <w:lang w:val="en-US" w:eastAsia="zh-CN"/>
            <w:rPrChange w:id="443" w:author="野草" w:date="2023-02-09T11:34:31Z">
              <w:rPr>
                <w:rFonts w:hint="eastAsia" w:ascii="Sun-ExtA" w:hAnsi="Sun-ExtA" w:eastAsia="Sun-ExtA"/>
                <w:sz w:val="21"/>
                <w:szCs w:val="24"/>
                <w:lang w:val="en-US" w:eastAsia="zh-CN"/>
              </w:rPr>
            </w:rPrChange>
          </w:rPr>
          <w:t>三维</w:t>
        </w:r>
      </w:ins>
      <w:ins w:id="445" w:author="野草" w:date="2023-02-09T00:14:04Z">
        <w:r>
          <w:rPr>
            <w:rFonts w:hint="eastAsia" w:ascii="华文细黑" w:hAnsi="华文细黑" w:eastAsia="华文细黑" w:cs="华文细黑"/>
            <w:sz w:val="21"/>
            <w:szCs w:val="24"/>
            <w:lang w:val="en-US" w:eastAsia="zh-CN"/>
            <w:rPrChange w:id="446" w:author="野草" w:date="2023-02-09T11:34:31Z">
              <w:rPr>
                <w:rFonts w:hint="eastAsia" w:ascii="Sun-ExtA" w:hAnsi="Sun-ExtA" w:eastAsia="Sun-ExtA"/>
                <w:sz w:val="21"/>
                <w:szCs w:val="24"/>
                <w:lang w:val="en-US" w:eastAsia="zh-CN"/>
              </w:rPr>
            </w:rPrChange>
          </w:rPr>
          <w:t>特征</w:t>
        </w:r>
      </w:ins>
      <w:ins w:id="448" w:author="野草" w:date="2023-02-09T00:14:05Z">
        <w:r>
          <w:rPr>
            <w:rFonts w:hint="eastAsia" w:ascii="华文细黑" w:hAnsi="华文细黑" w:eastAsia="华文细黑" w:cs="华文细黑"/>
            <w:sz w:val="21"/>
            <w:szCs w:val="24"/>
            <w:lang w:val="en-US" w:eastAsia="zh-CN"/>
            <w:rPrChange w:id="449" w:author="野草" w:date="2023-02-09T11:34:31Z">
              <w:rPr>
                <w:rFonts w:hint="eastAsia" w:ascii="Sun-ExtA" w:hAnsi="Sun-ExtA" w:eastAsia="Sun-ExtA"/>
                <w:sz w:val="21"/>
                <w:szCs w:val="24"/>
                <w:lang w:val="en-US" w:eastAsia="zh-CN"/>
              </w:rPr>
            </w:rPrChange>
          </w:rPr>
          <w:t>等</w:t>
        </w:r>
      </w:ins>
      <w:ins w:id="451" w:author="野草" w:date="2023-02-09T00:14:07Z">
        <w:r>
          <w:rPr>
            <w:rFonts w:hint="eastAsia" w:ascii="华文细黑" w:hAnsi="华文细黑" w:eastAsia="华文细黑" w:cs="华文细黑"/>
            <w:sz w:val="21"/>
            <w:szCs w:val="24"/>
            <w:lang w:val="en-US" w:eastAsia="zh-CN"/>
            <w:rPrChange w:id="452" w:author="野草" w:date="2023-02-09T11:34:31Z">
              <w:rPr>
                <w:rFonts w:hint="eastAsia" w:ascii="Sun-ExtA" w:hAnsi="Sun-ExtA" w:eastAsia="Sun-ExtA"/>
                <w:sz w:val="21"/>
                <w:szCs w:val="24"/>
                <w:lang w:val="en-US" w:eastAsia="zh-CN"/>
              </w:rPr>
            </w:rPrChange>
          </w:rPr>
          <w:t>因素</w:t>
        </w:r>
      </w:ins>
      <w:ins w:id="454" w:author="野草" w:date="2023-02-09T00:14:09Z">
        <w:r>
          <w:rPr>
            <w:rFonts w:hint="eastAsia" w:ascii="华文细黑" w:hAnsi="华文细黑" w:eastAsia="华文细黑" w:cs="华文细黑"/>
            <w:sz w:val="21"/>
            <w:szCs w:val="24"/>
            <w:lang w:val="en-US" w:eastAsia="zh-CN"/>
            <w:rPrChange w:id="455" w:author="野草" w:date="2023-02-09T11:34:31Z">
              <w:rPr>
                <w:rFonts w:hint="eastAsia" w:ascii="Sun-ExtA" w:hAnsi="Sun-ExtA" w:eastAsia="Sun-ExtA"/>
                <w:sz w:val="21"/>
                <w:szCs w:val="24"/>
                <w:lang w:val="en-US" w:eastAsia="zh-CN"/>
              </w:rPr>
            </w:rPrChange>
          </w:rPr>
          <w:t>在</w:t>
        </w:r>
      </w:ins>
      <w:ins w:id="457" w:author="野草" w:date="2023-02-09T00:14:10Z">
        <w:r>
          <w:rPr>
            <w:rFonts w:hint="eastAsia" w:ascii="华文细黑" w:hAnsi="华文细黑" w:eastAsia="华文细黑" w:cs="华文细黑"/>
            <w:sz w:val="21"/>
            <w:szCs w:val="24"/>
            <w:lang w:val="en-US" w:eastAsia="zh-CN"/>
            <w:rPrChange w:id="458" w:author="野草" w:date="2023-02-09T11:34:31Z">
              <w:rPr>
                <w:rFonts w:hint="eastAsia" w:ascii="Sun-ExtA" w:hAnsi="Sun-ExtA" w:eastAsia="Sun-ExtA"/>
                <w:sz w:val="21"/>
                <w:szCs w:val="24"/>
                <w:lang w:val="en-US" w:eastAsia="zh-CN"/>
              </w:rPr>
            </w:rPrChange>
          </w:rPr>
          <w:t>决定</w:t>
        </w:r>
      </w:ins>
      <w:ins w:id="460" w:author="野草" w:date="2023-02-09T00:14:15Z">
        <w:r>
          <w:rPr>
            <w:rFonts w:hint="eastAsia" w:ascii="华文细黑" w:hAnsi="华文细黑" w:eastAsia="华文细黑" w:cs="华文细黑"/>
            <w:sz w:val="21"/>
            <w:szCs w:val="24"/>
            <w:lang w:val="en-US" w:eastAsia="zh-CN"/>
            <w:rPrChange w:id="461" w:author="野草" w:date="2023-02-09T11:34:31Z">
              <w:rPr>
                <w:rFonts w:hint="eastAsia" w:ascii="Sun-ExtA" w:hAnsi="Sun-ExtA" w:eastAsia="Sun-ExtA"/>
                <w:sz w:val="21"/>
                <w:szCs w:val="24"/>
                <w:lang w:val="en-US" w:eastAsia="zh-CN"/>
              </w:rPr>
            </w:rPrChange>
          </w:rPr>
          <w:t>城市气候</w:t>
        </w:r>
      </w:ins>
      <w:ins w:id="463" w:author="野草" w:date="2023-02-09T00:14:16Z">
        <w:r>
          <w:rPr>
            <w:rFonts w:hint="eastAsia" w:ascii="华文细黑" w:hAnsi="华文细黑" w:eastAsia="华文细黑" w:cs="华文细黑"/>
            <w:sz w:val="21"/>
            <w:szCs w:val="24"/>
            <w:lang w:val="en-US" w:eastAsia="zh-CN"/>
            <w:rPrChange w:id="464" w:author="野草" w:date="2023-02-09T11:34:31Z">
              <w:rPr>
                <w:rFonts w:hint="eastAsia" w:ascii="Sun-ExtA" w:hAnsi="Sun-ExtA" w:eastAsia="Sun-ExtA"/>
                <w:sz w:val="21"/>
                <w:szCs w:val="24"/>
                <w:lang w:val="en-US" w:eastAsia="zh-CN"/>
              </w:rPr>
            </w:rPrChange>
          </w:rPr>
          <w:t>方面</w:t>
        </w:r>
      </w:ins>
      <w:ins w:id="466" w:author="野草" w:date="2023-02-09T00:14:18Z">
        <w:r>
          <w:rPr>
            <w:rFonts w:hint="eastAsia" w:ascii="华文细黑" w:hAnsi="华文细黑" w:eastAsia="华文细黑" w:cs="华文细黑"/>
            <w:sz w:val="21"/>
            <w:szCs w:val="24"/>
            <w:lang w:val="en-US" w:eastAsia="zh-CN"/>
            <w:rPrChange w:id="467" w:author="野草" w:date="2023-02-09T11:34:31Z">
              <w:rPr>
                <w:rFonts w:hint="eastAsia" w:ascii="Sun-ExtA" w:hAnsi="Sun-ExtA" w:eastAsia="Sun-ExtA"/>
                <w:sz w:val="21"/>
                <w:szCs w:val="24"/>
                <w:lang w:val="en-US" w:eastAsia="zh-CN"/>
              </w:rPr>
            </w:rPrChange>
          </w:rPr>
          <w:t>起着</w:t>
        </w:r>
      </w:ins>
      <w:ins w:id="469" w:author="野草" w:date="2023-02-09T00:14:20Z">
        <w:r>
          <w:rPr>
            <w:rFonts w:hint="eastAsia" w:ascii="华文细黑" w:hAnsi="华文细黑" w:eastAsia="华文细黑" w:cs="华文细黑"/>
            <w:sz w:val="21"/>
            <w:szCs w:val="24"/>
            <w:lang w:val="en-US" w:eastAsia="zh-CN"/>
            <w:rPrChange w:id="470" w:author="野草" w:date="2023-02-09T11:34:31Z">
              <w:rPr>
                <w:rFonts w:hint="eastAsia" w:ascii="Sun-ExtA" w:hAnsi="Sun-ExtA" w:eastAsia="Sun-ExtA"/>
                <w:sz w:val="21"/>
                <w:szCs w:val="24"/>
                <w:lang w:val="en-US" w:eastAsia="zh-CN"/>
              </w:rPr>
            </w:rPrChange>
          </w:rPr>
          <w:t>重要</w:t>
        </w:r>
      </w:ins>
      <w:ins w:id="472" w:author="野草" w:date="2023-02-09T00:14:21Z">
        <w:r>
          <w:rPr>
            <w:rFonts w:hint="eastAsia" w:ascii="华文细黑" w:hAnsi="华文细黑" w:eastAsia="华文细黑" w:cs="华文细黑"/>
            <w:sz w:val="21"/>
            <w:szCs w:val="24"/>
            <w:lang w:val="en-US" w:eastAsia="zh-CN"/>
            <w:rPrChange w:id="473" w:author="野草" w:date="2023-02-09T11:34:31Z">
              <w:rPr>
                <w:rFonts w:hint="eastAsia" w:ascii="Sun-ExtA" w:hAnsi="Sun-ExtA" w:eastAsia="Sun-ExtA"/>
                <w:sz w:val="21"/>
                <w:szCs w:val="24"/>
                <w:lang w:val="en-US" w:eastAsia="zh-CN"/>
              </w:rPr>
            </w:rPrChange>
          </w:rPr>
          <w:t>作用</w:t>
        </w:r>
      </w:ins>
      <w:ins w:id="475" w:author="野草" w:date="2023-02-09T00:22:11Z">
        <w:r>
          <w:rPr>
            <w:rFonts w:hint="eastAsia" w:ascii="华文细黑" w:hAnsi="华文细黑" w:eastAsia="华文细黑" w:cs="华文细黑"/>
            <w:sz w:val="21"/>
            <w:szCs w:val="24"/>
            <w:lang w:eastAsia="zh-CN"/>
            <w:rPrChange w:id="476" w:author="野草" w:date="2023-02-09T11:34:31Z">
              <w:rPr>
                <w:rFonts w:hint="eastAsia" w:ascii="Sun-ExtA" w:hAnsi="Sun-ExtA" w:eastAsia="Sun-ExtA"/>
                <w:sz w:val="21"/>
                <w:szCs w:val="24"/>
                <w:lang w:eastAsia="zh-CN"/>
              </w:rPr>
            </w:rPrChange>
          </w:rPr>
          <w:t>。</w:t>
        </w:r>
      </w:ins>
      <w:ins w:id="478" w:author="野草" w:date="2023-02-09T00:22:12Z">
        <w:r>
          <w:rPr>
            <w:rFonts w:hint="eastAsia" w:ascii="华文细黑" w:hAnsi="华文细黑" w:eastAsia="华文细黑" w:cs="华文细黑"/>
            <w:sz w:val="21"/>
            <w:szCs w:val="24"/>
            <w:lang w:val="en-US" w:eastAsia="zh-CN"/>
            <w:rPrChange w:id="479" w:author="野草" w:date="2023-02-09T11:34:47Z">
              <w:rPr>
                <w:rFonts w:hint="eastAsia" w:ascii="Sun-ExtA" w:hAnsi="Sun-ExtA" w:eastAsia="Sun-ExtA"/>
                <w:sz w:val="21"/>
                <w:szCs w:val="24"/>
                <w:lang w:val="en-US" w:eastAsia="zh-CN"/>
              </w:rPr>
            </w:rPrChange>
          </w:rPr>
          <w:t>作为</w:t>
        </w:r>
      </w:ins>
      <w:ins w:id="481" w:author="野草" w:date="2023-02-09T00:22:13Z">
        <w:r>
          <w:rPr>
            <w:rFonts w:hint="eastAsia" w:ascii="华文细黑" w:hAnsi="华文细黑" w:eastAsia="华文细黑" w:cs="华文细黑"/>
            <w:sz w:val="21"/>
            <w:szCs w:val="24"/>
            <w:lang w:val="en-US" w:eastAsia="zh-CN"/>
            <w:rPrChange w:id="482" w:author="野草" w:date="2023-02-09T11:34:47Z">
              <w:rPr>
                <w:rFonts w:hint="eastAsia" w:ascii="Sun-ExtA" w:hAnsi="Sun-ExtA" w:eastAsia="Sun-ExtA"/>
                <w:sz w:val="21"/>
                <w:szCs w:val="24"/>
                <w:lang w:val="en-US" w:eastAsia="zh-CN"/>
              </w:rPr>
            </w:rPrChange>
          </w:rPr>
          <w:t>关键</w:t>
        </w:r>
      </w:ins>
      <w:ins w:id="484" w:author="野草" w:date="2023-02-09T00:22:14Z">
        <w:r>
          <w:rPr>
            <w:rFonts w:hint="eastAsia" w:ascii="华文细黑" w:hAnsi="华文细黑" w:eastAsia="华文细黑" w:cs="华文细黑"/>
            <w:sz w:val="21"/>
            <w:szCs w:val="24"/>
            <w:lang w:val="en-US" w:eastAsia="zh-CN"/>
            <w:rPrChange w:id="485" w:author="野草" w:date="2023-02-09T11:34:47Z">
              <w:rPr>
                <w:rFonts w:hint="eastAsia" w:ascii="Sun-ExtA" w:hAnsi="Sun-ExtA" w:eastAsia="Sun-ExtA"/>
                <w:sz w:val="21"/>
                <w:szCs w:val="24"/>
                <w:lang w:val="en-US" w:eastAsia="zh-CN"/>
              </w:rPr>
            </w:rPrChange>
          </w:rPr>
          <w:t>的</w:t>
        </w:r>
      </w:ins>
      <w:ins w:id="487" w:author="野草" w:date="2023-02-09T00:22:17Z">
        <w:r>
          <w:rPr>
            <w:rFonts w:hint="eastAsia" w:ascii="华文细黑" w:hAnsi="华文细黑" w:eastAsia="华文细黑" w:cs="华文细黑"/>
            <w:sz w:val="21"/>
            <w:szCs w:val="24"/>
            <w:lang w:val="en-US" w:eastAsia="zh-CN"/>
            <w:rPrChange w:id="488" w:author="野草" w:date="2023-02-09T11:34:47Z">
              <w:rPr>
                <w:rFonts w:hint="eastAsia" w:ascii="Sun-ExtA" w:hAnsi="Sun-ExtA" w:eastAsia="Sun-ExtA"/>
                <w:sz w:val="21"/>
                <w:szCs w:val="24"/>
                <w:lang w:val="en-US" w:eastAsia="zh-CN"/>
              </w:rPr>
            </w:rPrChange>
          </w:rPr>
          <w:t>地表</w:t>
        </w:r>
      </w:ins>
      <w:ins w:id="490" w:author="野草" w:date="2023-02-09T00:22:49Z">
        <w:r>
          <w:rPr>
            <w:rFonts w:hint="eastAsia" w:ascii="华文细黑" w:hAnsi="华文细黑" w:eastAsia="华文细黑" w:cs="华文细黑"/>
            <w:sz w:val="21"/>
            <w:szCs w:val="24"/>
            <w:lang w:val="en-US" w:eastAsia="zh-CN"/>
            <w:rPrChange w:id="491" w:author="野草" w:date="2023-02-09T11:34:47Z">
              <w:rPr>
                <w:rFonts w:hint="eastAsia" w:ascii="Sun-ExtA" w:hAnsi="Sun-ExtA" w:eastAsia="Sun-ExtA"/>
                <w:sz w:val="21"/>
                <w:szCs w:val="24"/>
                <w:lang w:val="en-US" w:eastAsia="zh-CN"/>
              </w:rPr>
            </w:rPrChange>
          </w:rPr>
          <w:t>土地</w:t>
        </w:r>
      </w:ins>
      <w:ins w:id="493" w:author="野草" w:date="2023-02-09T00:22:51Z">
        <w:r>
          <w:rPr>
            <w:rFonts w:hint="eastAsia" w:ascii="华文细黑" w:hAnsi="华文细黑" w:eastAsia="华文细黑" w:cs="华文细黑"/>
            <w:sz w:val="21"/>
            <w:szCs w:val="24"/>
            <w:lang w:val="en-US" w:eastAsia="zh-CN"/>
            <w:rPrChange w:id="494" w:author="野草" w:date="2023-02-09T11:34:47Z">
              <w:rPr>
                <w:rFonts w:hint="eastAsia" w:ascii="Sun-ExtA" w:hAnsi="Sun-ExtA" w:eastAsia="Sun-ExtA"/>
                <w:sz w:val="21"/>
                <w:szCs w:val="24"/>
                <w:lang w:val="en-US" w:eastAsia="zh-CN"/>
              </w:rPr>
            </w:rPrChange>
          </w:rPr>
          <w:t>覆盖</w:t>
        </w:r>
      </w:ins>
      <w:ins w:id="496" w:author="野草" w:date="2023-02-09T00:22:52Z">
        <w:r>
          <w:rPr>
            <w:rFonts w:hint="eastAsia" w:ascii="华文细黑" w:hAnsi="华文细黑" w:eastAsia="华文细黑" w:cs="华文细黑"/>
            <w:sz w:val="21"/>
            <w:szCs w:val="24"/>
            <w:lang w:val="en-US" w:eastAsia="zh-CN"/>
            <w:rPrChange w:id="497" w:author="野草" w:date="2023-02-09T11:34:47Z">
              <w:rPr>
                <w:rFonts w:hint="eastAsia" w:ascii="Sun-ExtA" w:hAnsi="Sun-ExtA" w:eastAsia="Sun-ExtA"/>
                <w:sz w:val="21"/>
                <w:szCs w:val="24"/>
                <w:lang w:val="en-US" w:eastAsia="zh-CN"/>
              </w:rPr>
            </w:rPrChange>
          </w:rPr>
          <w:t>类型</w:t>
        </w:r>
      </w:ins>
      <w:ins w:id="499" w:author="野草" w:date="2023-02-09T00:22:20Z">
        <w:r>
          <w:rPr>
            <w:rFonts w:hint="eastAsia" w:ascii="华文细黑" w:hAnsi="华文细黑" w:eastAsia="华文细黑" w:cs="华文细黑"/>
            <w:sz w:val="21"/>
            <w:szCs w:val="24"/>
            <w:lang w:val="en-US" w:eastAsia="zh-CN"/>
            <w:rPrChange w:id="500" w:author="野草" w:date="2023-02-09T11:34:47Z">
              <w:rPr>
                <w:rFonts w:hint="eastAsia" w:ascii="Sun-ExtA" w:hAnsi="Sun-ExtA" w:eastAsia="Sun-ExtA"/>
                <w:sz w:val="21"/>
                <w:szCs w:val="24"/>
                <w:lang w:val="en-US" w:eastAsia="zh-CN"/>
              </w:rPr>
            </w:rPrChange>
          </w:rPr>
          <w:t>，</w:t>
        </w:r>
      </w:ins>
      <w:ins w:id="502" w:author="野草" w:date="2023-02-09T00:22:21Z">
        <w:r>
          <w:rPr>
            <w:rFonts w:hint="eastAsia" w:ascii="华文细黑" w:hAnsi="华文细黑" w:eastAsia="华文细黑" w:cs="华文细黑"/>
            <w:sz w:val="21"/>
            <w:szCs w:val="24"/>
            <w:lang w:val="en-US" w:eastAsia="zh-CN"/>
            <w:rPrChange w:id="503" w:author="野草" w:date="2023-02-09T11:34:47Z">
              <w:rPr>
                <w:rFonts w:hint="eastAsia" w:ascii="Sun-ExtA" w:hAnsi="Sun-ExtA" w:eastAsia="Sun-ExtA"/>
                <w:sz w:val="21"/>
                <w:szCs w:val="24"/>
                <w:lang w:val="en-US" w:eastAsia="zh-CN"/>
              </w:rPr>
            </w:rPrChange>
          </w:rPr>
          <w:t>河流</w:t>
        </w:r>
      </w:ins>
      <w:ins w:id="505" w:author="野草" w:date="2023-02-09T00:22:27Z">
        <w:r>
          <w:rPr>
            <w:rFonts w:hint="eastAsia" w:ascii="华文细黑" w:hAnsi="华文细黑" w:eastAsia="华文细黑" w:cs="华文细黑"/>
            <w:sz w:val="21"/>
            <w:szCs w:val="24"/>
            <w:lang w:val="en-US" w:eastAsia="zh-CN"/>
            <w:rPrChange w:id="506" w:author="野草" w:date="2023-02-09T11:34:47Z">
              <w:rPr>
                <w:rFonts w:hint="eastAsia" w:ascii="Sun-ExtA" w:hAnsi="Sun-ExtA" w:eastAsia="Sun-ExtA"/>
                <w:sz w:val="21"/>
                <w:szCs w:val="24"/>
                <w:lang w:val="en-US" w:eastAsia="zh-CN"/>
              </w:rPr>
            </w:rPrChange>
          </w:rPr>
          <w:t>在</w:t>
        </w:r>
      </w:ins>
      <w:ins w:id="508" w:author="野草" w:date="2023-02-09T00:22:30Z">
        <w:r>
          <w:rPr>
            <w:rFonts w:hint="eastAsia" w:ascii="华文细黑" w:hAnsi="华文细黑" w:eastAsia="华文细黑" w:cs="华文细黑"/>
            <w:sz w:val="21"/>
            <w:szCs w:val="24"/>
            <w:lang w:val="en-US" w:eastAsia="zh-CN"/>
            <w:rPrChange w:id="509" w:author="野草" w:date="2023-02-09T11:34:47Z">
              <w:rPr>
                <w:rFonts w:hint="eastAsia" w:ascii="Sun-ExtA" w:hAnsi="Sun-ExtA" w:eastAsia="Sun-ExtA"/>
                <w:sz w:val="21"/>
                <w:szCs w:val="24"/>
                <w:lang w:val="en-US" w:eastAsia="zh-CN"/>
              </w:rPr>
            </w:rPrChange>
          </w:rPr>
          <w:t>长江</w:t>
        </w:r>
      </w:ins>
      <w:ins w:id="511" w:author="野草" w:date="2023-02-09T11:34:19Z">
        <w:r>
          <w:rPr>
            <w:rFonts w:hint="eastAsia" w:ascii="华文细黑" w:hAnsi="华文细黑" w:eastAsia="华文细黑" w:cs="华文细黑"/>
            <w:sz w:val="21"/>
            <w:szCs w:val="24"/>
            <w:lang w:val="en-US" w:eastAsia="zh-CN"/>
            <w:rPrChange w:id="512" w:author="野草" w:date="2023-02-09T11:34:47Z">
              <w:rPr>
                <w:rFonts w:hint="eastAsia" w:ascii="华文楷体" w:hAnsi="华文楷体" w:eastAsia="华文楷体" w:cs="华文楷体"/>
                <w:sz w:val="21"/>
                <w:szCs w:val="24"/>
                <w:lang w:val="en-US" w:eastAsia="zh-CN"/>
              </w:rPr>
            </w:rPrChange>
          </w:rPr>
          <w:t>流域</w:t>
        </w:r>
      </w:ins>
      <w:ins w:id="514" w:author="野草" w:date="2023-02-09T00:22:55Z">
        <w:r>
          <w:rPr>
            <w:rFonts w:hint="eastAsia" w:ascii="华文细黑" w:hAnsi="华文细黑" w:eastAsia="华文细黑" w:cs="华文细黑"/>
            <w:sz w:val="21"/>
            <w:szCs w:val="24"/>
            <w:lang w:val="en-US" w:eastAsia="zh-CN"/>
            <w:rPrChange w:id="515" w:author="野草" w:date="2023-02-09T11:34:47Z">
              <w:rPr>
                <w:rFonts w:hint="eastAsia" w:ascii="Sun-ExtA" w:hAnsi="Sun-ExtA" w:eastAsia="Sun-ExtA"/>
                <w:sz w:val="21"/>
                <w:szCs w:val="24"/>
                <w:lang w:val="en-US" w:eastAsia="zh-CN"/>
              </w:rPr>
            </w:rPrChange>
          </w:rPr>
          <w:t>上游</w:t>
        </w:r>
      </w:ins>
      <w:ins w:id="517" w:author="野草" w:date="2023-02-09T00:22:57Z">
        <w:r>
          <w:rPr>
            <w:rFonts w:hint="eastAsia" w:ascii="华文细黑" w:hAnsi="华文细黑" w:eastAsia="华文细黑" w:cs="华文细黑"/>
            <w:sz w:val="21"/>
            <w:szCs w:val="24"/>
            <w:lang w:val="en-US" w:eastAsia="zh-CN"/>
            <w:rPrChange w:id="518" w:author="野草" w:date="2023-02-09T11:34:47Z">
              <w:rPr>
                <w:rFonts w:hint="eastAsia" w:ascii="Sun-ExtA" w:hAnsi="Sun-ExtA" w:eastAsia="Sun-ExtA"/>
                <w:sz w:val="21"/>
                <w:szCs w:val="24"/>
                <w:lang w:val="en-US" w:eastAsia="zh-CN"/>
              </w:rPr>
            </w:rPrChange>
          </w:rPr>
          <w:t>城市</w:t>
        </w:r>
      </w:ins>
      <w:ins w:id="520" w:author="野草" w:date="2023-02-09T00:23:07Z">
        <w:r>
          <w:rPr>
            <w:rFonts w:hint="eastAsia" w:ascii="华文细黑" w:hAnsi="华文细黑" w:eastAsia="华文细黑" w:cs="华文细黑"/>
            <w:sz w:val="21"/>
            <w:szCs w:val="24"/>
            <w:lang w:val="en-US" w:eastAsia="zh-CN"/>
            <w:rPrChange w:id="521" w:author="野草" w:date="2023-02-09T11:34:47Z">
              <w:rPr>
                <w:rFonts w:hint="eastAsia" w:ascii="Sun-ExtA" w:hAnsi="Sun-ExtA" w:eastAsia="Sun-ExtA"/>
                <w:sz w:val="21"/>
                <w:szCs w:val="24"/>
                <w:lang w:val="en-US" w:eastAsia="zh-CN"/>
              </w:rPr>
            </w:rPrChange>
          </w:rPr>
          <w:t>分布</w:t>
        </w:r>
      </w:ins>
      <w:ins w:id="523" w:author="野草" w:date="2023-02-09T00:23:08Z">
        <w:r>
          <w:rPr>
            <w:rFonts w:hint="eastAsia" w:ascii="华文细黑" w:hAnsi="华文细黑" w:eastAsia="华文细黑" w:cs="华文细黑"/>
            <w:sz w:val="21"/>
            <w:szCs w:val="24"/>
            <w:lang w:val="en-US" w:eastAsia="zh-CN"/>
            <w:rPrChange w:id="524" w:author="野草" w:date="2023-02-09T11:34:47Z">
              <w:rPr>
                <w:rFonts w:hint="eastAsia" w:ascii="Sun-ExtA" w:hAnsi="Sun-ExtA" w:eastAsia="Sun-ExtA"/>
                <w:sz w:val="21"/>
                <w:szCs w:val="24"/>
                <w:lang w:val="en-US" w:eastAsia="zh-CN"/>
              </w:rPr>
            </w:rPrChange>
          </w:rPr>
          <w:t>较广</w:t>
        </w:r>
      </w:ins>
      <w:ins w:id="526" w:author="野草" w:date="2023-02-09T00:23:50Z">
        <w:r>
          <w:rPr>
            <w:rFonts w:hint="eastAsia" w:ascii="华文细黑" w:hAnsi="华文细黑" w:eastAsia="华文细黑" w:cs="华文细黑"/>
            <w:sz w:val="21"/>
            <w:szCs w:val="24"/>
            <w:lang w:val="en-US" w:eastAsia="zh-CN"/>
            <w:rPrChange w:id="527" w:author="野草" w:date="2023-02-09T11:34:47Z">
              <w:rPr>
                <w:rFonts w:hint="eastAsia" w:ascii="Sun-ExtA" w:hAnsi="Sun-ExtA" w:eastAsia="Sun-ExtA"/>
                <w:sz w:val="21"/>
                <w:szCs w:val="24"/>
                <w:lang w:val="en-US" w:eastAsia="zh-CN"/>
              </w:rPr>
            </w:rPrChange>
          </w:rPr>
          <w:t>，</w:t>
        </w:r>
      </w:ins>
      <w:ins w:id="529" w:author="野草" w:date="2023-02-09T00:23:52Z">
        <w:r>
          <w:rPr>
            <w:rFonts w:hint="eastAsia" w:ascii="华文细黑" w:hAnsi="华文细黑" w:eastAsia="华文细黑" w:cs="华文细黑"/>
            <w:sz w:val="21"/>
            <w:szCs w:val="24"/>
            <w:lang w:val="en-US" w:eastAsia="zh-CN"/>
            <w:rPrChange w:id="530" w:author="野草" w:date="2023-02-09T11:34:47Z">
              <w:rPr>
                <w:rFonts w:hint="eastAsia" w:ascii="Sun-ExtA" w:hAnsi="Sun-ExtA" w:eastAsia="Sun-ExtA"/>
                <w:sz w:val="21"/>
                <w:szCs w:val="24"/>
                <w:lang w:val="en-US" w:eastAsia="zh-CN"/>
              </w:rPr>
            </w:rPrChange>
          </w:rPr>
          <w:t>能</w:t>
        </w:r>
      </w:ins>
      <w:ins w:id="532" w:author="野草" w:date="2023-02-09T11:34:42Z">
        <w:r>
          <w:rPr>
            <w:rFonts w:hint="eastAsia" w:ascii="华文细黑" w:hAnsi="华文细黑" w:eastAsia="华文细黑" w:cs="华文细黑"/>
            <w:sz w:val="21"/>
            <w:szCs w:val="24"/>
            <w:lang w:val="en-US" w:eastAsia="zh-CN"/>
            <w:rPrChange w:id="533" w:author="野草" w:date="2023-02-09T11:34:47Z">
              <w:rPr>
                <w:rFonts w:hint="eastAsia" w:ascii="华文楷体" w:hAnsi="华文楷体" w:eastAsia="华文楷体" w:cs="华文楷体"/>
                <w:sz w:val="21"/>
                <w:szCs w:val="24"/>
                <w:lang w:val="en-US" w:eastAsia="zh-CN"/>
              </w:rPr>
            </w:rPrChange>
          </w:rPr>
          <w:t>在</w:t>
        </w:r>
      </w:ins>
      <w:ins w:id="535" w:author="野草" w:date="2023-02-09T00:23:53Z">
        <w:r>
          <w:rPr>
            <w:rFonts w:hint="eastAsia" w:ascii="华文细黑" w:hAnsi="华文细黑" w:eastAsia="华文细黑" w:cs="华文细黑"/>
            <w:sz w:val="21"/>
            <w:szCs w:val="24"/>
            <w:lang w:val="en-US" w:eastAsia="zh-CN"/>
            <w:rPrChange w:id="536" w:author="野草" w:date="2023-02-09T11:34:47Z">
              <w:rPr>
                <w:rFonts w:hint="eastAsia" w:ascii="Sun-ExtA" w:hAnsi="Sun-ExtA" w:eastAsia="Sun-ExtA"/>
                <w:sz w:val="21"/>
                <w:szCs w:val="24"/>
                <w:lang w:val="en-US" w:eastAsia="zh-CN"/>
              </w:rPr>
            </w:rPrChange>
          </w:rPr>
          <w:t>很大</w:t>
        </w:r>
      </w:ins>
      <w:ins w:id="538" w:author="野草" w:date="2023-02-09T11:34:40Z">
        <w:r>
          <w:rPr>
            <w:rFonts w:hint="eastAsia" w:ascii="华文细黑" w:hAnsi="华文细黑" w:eastAsia="华文细黑" w:cs="华文细黑"/>
            <w:sz w:val="21"/>
            <w:szCs w:val="24"/>
            <w:lang w:val="en-US" w:eastAsia="zh-CN"/>
            <w:rPrChange w:id="539" w:author="野草" w:date="2023-02-09T11:34:47Z">
              <w:rPr>
                <w:rFonts w:hint="eastAsia" w:ascii="华文楷体" w:hAnsi="华文楷体" w:eastAsia="华文楷体" w:cs="华文楷体"/>
                <w:sz w:val="21"/>
                <w:szCs w:val="24"/>
                <w:lang w:val="en-US" w:eastAsia="zh-CN"/>
              </w:rPr>
            </w:rPrChange>
          </w:rPr>
          <w:t>程度上</w:t>
        </w:r>
      </w:ins>
      <w:ins w:id="541" w:author="野草" w:date="2023-02-09T00:23:55Z">
        <w:r>
          <w:rPr>
            <w:rFonts w:hint="eastAsia" w:ascii="华文细黑" w:hAnsi="华文细黑" w:eastAsia="华文细黑" w:cs="华文细黑"/>
            <w:sz w:val="21"/>
            <w:szCs w:val="24"/>
            <w:lang w:val="en-US" w:eastAsia="zh-CN"/>
            <w:rPrChange w:id="542" w:author="野草" w:date="2023-02-09T11:34:47Z">
              <w:rPr>
                <w:rFonts w:hint="eastAsia" w:ascii="Sun-ExtA" w:hAnsi="Sun-ExtA" w:eastAsia="Sun-ExtA"/>
                <w:sz w:val="21"/>
                <w:szCs w:val="24"/>
                <w:lang w:val="en-US" w:eastAsia="zh-CN"/>
              </w:rPr>
            </w:rPrChange>
          </w:rPr>
          <w:t>影响</w:t>
        </w:r>
      </w:ins>
      <w:ins w:id="544" w:author="野草" w:date="2023-02-09T00:24:00Z">
        <w:r>
          <w:rPr>
            <w:rFonts w:hint="eastAsia" w:ascii="华文细黑" w:hAnsi="华文细黑" w:eastAsia="华文细黑" w:cs="华文细黑"/>
            <w:sz w:val="21"/>
            <w:szCs w:val="24"/>
            <w:lang w:val="en-US" w:eastAsia="zh-CN"/>
            <w:rPrChange w:id="545" w:author="野草" w:date="2023-02-09T11:34:47Z">
              <w:rPr>
                <w:rFonts w:hint="eastAsia" w:ascii="Sun-ExtA" w:hAnsi="Sun-ExtA" w:eastAsia="Sun-ExtA"/>
                <w:sz w:val="21"/>
                <w:szCs w:val="24"/>
                <w:lang w:val="en-US" w:eastAsia="zh-CN"/>
              </w:rPr>
            </w:rPrChange>
          </w:rPr>
          <w:t>周边</w:t>
        </w:r>
      </w:ins>
      <w:ins w:id="547" w:author="野草" w:date="2023-02-09T00:24:02Z">
        <w:r>
          <w:rPr>
            <w:rFonts w:hint="eastAsia" w:ascii="华文细黑" w:hAnsi="华文细黑" w:eastAsia="华文细黑" w:cs="华文细黑"/>
            <w:sz w:val="21"/>
            <w:szCs w:val="24"/>
            <w:lang w:val="en-US" w:eastAsia="zh-CN"/>
            <w:rPrChange w:id="548" w:author="野草" w:date="2023-02-09T11:34:47Z">
              <w:rPr>
                <w:rFonts w:hint="eastAsia" w:ascii="Sun-ExtA" w:hAnsi="Sun-ExtA" w:eastAsia="Sun-ExtA"/>
                <w:sz w:val="21"/>
                <w:szCs w:val="24"/>
                <w:lang w:val="en-US" w:eastAsia="zh-CN"/>
              </w:rPr>
            </w:rPrChange>
          </w:rPr>
          <w:t>城市</w:t>
        </w:r>
      </w:ins>
      <w:ins w:id="550" w:author="野草" w:date="2023-02-09T00:24:03Z">
        <w:r>
          <w:rPr>
            <w:rFonts w:hint="eastAsia" w:ascii="华文细黑" w:hAnsi="华文细黑" w:eastAsia="华文细黑" w:cs="华文细黑"/>
            <w:sz w:val="21"/>
            <w:szCs w:val="24"/>
            <w:lang w:val="en-US" w:eastAsia="zh-CN"/>
            <w:rPrChange w:id="551" w:author="野草" w:date="2023-02-09T11:34:47Z">
              <w:rPr>
                <w:rFonts w:hint="eastAsia" w:ascii="Sun-ExtA" w:hAnsi="Sun-ExtA" w:eastAsia="Sun-ExtA"/>
                <w:sz w:val="21"/>
                <w:szCs w:val="24"/>
                <w:lang w:val="en-US" w:eastAsia="zh-CN"/>
              </w:rPr>
            </w:rPrChange>
          </w:rPr>
          <w:t>区域的</w:t>
        </w:r>
      </w:ins>
      <w:ins w:id="553" w:author="野草" w:date="2023-02-09T00:24:04Z">
        <w:r>
          <w:rPr>
            <w:rFonts w:hint="eastAsia" w:ascii="华文细黑" w:hAnsi="华文细黑" w:eastAsia="华文细黑" w:cs="华文细黑"/>
            <w:sz w:val="21"/>
            <w:szCs w:val="24"/>
            <w:lang w:val="en-US" w:eastAsia="zh-CN"/>
            <w:rPrChange w:id="554" w:author="野草" w:date="2023-02-09T11:34:47Z">
              <w:rPr>
                <w:rFonts w:hint="eastAsia" w:ascii="Sun-ExtA" w:hAnsi="Sun-ExtA" w:eastAsia="Sun-ExtA"/>
                <w:sz w:val="21"/>
                <w:szCs w:val="24"/>
                <w:lang w:val="en-US" w:eastAsia="zh-CN"/>
              </w:rPr>
            </w:rPrChange>
          </w:rPr>
          <w:t>热环境</w:t>
        </w:r>
      </w:ins>
      <w:ins w:id="556" w:author="野草" w:date="2023-02-09T00:24:06Z">
        <w:r>
          <w:rPr>
            <w:rFonts w:hint="eastAsia" w:ascii="华文细黑" w:hAnsi="华文细黑" w:eastAsia="华文细黑" w:cs="华文细黑"/>
            <w:sz w:val="21"/>
            <w:szCs w:val="24"/>
            <w:lang w:val="en-US" w:eastAsia="zh-CN"/>
            <w:rPrChange w:id="557" w:author="野草" w:date="2023-02-09T11:34:47Z">
              <w:rPr>
                <w:rFonts w:hint="eastAsia" w:ascii="Sun-ExtA" w:hAnsi="Sun-ExtA" w:eastAsia="Sun-ExtA"/>
                <w:sz w:val="21"/>
                <w:szCs w:val="24"/>
                <w:lang w:val="en-US" w:eastAsia="zh-CN"/>
              </w:rPr>
            </w:rPrChange>
          </w:rPr>
          <w:t>特征</w:t>
        </w:r>
      </w:ins>
      <w:ins w:id="559" w:author="野草" w:date="2023-02-09T00:24:07Z">
        <w:r>
          <w:rPr>
            <w:rFonts w:hint="eastAsia" w:ascii="华文细黑" w:hAnsi="华文细黑" w:eastAsia="华文细黑" w:cs="华文细黑"/>
            <w:sz w:val="21"/>
            <w:szCs w:val="24"/>
            <w:lang w:val="en-US" w:eastAsia="zh-CN"/>
            <w:rPrChange w:id="560" w:author="野草" w:date="2023-02-09T11:34:47Z">
              <w:rPr>
                <w:rFonts w:hint="eastAsia" w:ascii="Sun-ExtA" w:hAnsi="Sun-ExtA" w:eastAsia="Sun-ExtA"/>
                <w:sz w:val="21"/>
                <w:szCs w:val="24"/>
                <w:lang w:val="en-US" w:eastAsia="zh-CN"/>
              </w:rPr>
            </w:rPrChange>
          </w:rPr>
          <w:t>。</w:t>
        </w:r>
      </w:ins>
      <w:ins w:id="562" w:author="野草" w:date="2023-02-09T11:34:59Z">
        <w:r>
          <w:rPr>
            <w:rFonts w:hint="eastAsia" w:ascii="华文细黑" w:hAnsi="华文细黑" w:eastAsia="华文细黑" w:cs="华文细黑"/>
            <w:sz w:val="21"/>
            <w:szCs w:val="24"/>
            <w:lang w:val="en-US" w:eastAsia="zh-CN"/>
          </w:rPr>
          <w:t>然而</w:t>
        </w:r>
      </w:ins>
      <w:ins w:id="563" w:author="野草" w:date="2023-02-09T08:32:40Z">
        <w:r>
          <w:rPr>
            <w:rFonts w:hint="eastAsia" w:ascii="华文楷体" w:hAnsi="华文楷体" w:eastAsia="华文楷体" w:cs="华文楷体"/>
            <w:sz w:val="21"/>
            <w:szCs w:val="24"/>
            <w:lang w:val="en-US" w:eastAsia="zh-CN"/>
            <w:rPrChange w:id="564" w:author="野草" w:date="2023-02-09T09:03:21Z">
              <w:rPr>
                <w:rFonts w:hint="eastAsia" w:ascii="Sun-ExtA" w:hAnsi="Sun-ExtA" w:eastAsia="Sun-ExtA"/>
                <w:sz w:val="21"/>
                <w:szCs w:val="24"/>
                <w:lang w:val="en-US" w:eastAsia="zh-CN"/>
              </w:rPr>
            </w:rPrChange>
          </w:rPr>
          <w:t>，</w:t>
        </w:r>
      </w:ins>
      <w:ins w:id="566" w:author="野草" w:date="2023-02-09T08:33:08Z">
        <w:r>
          <w:rPr>
            <w:rFonts w:hint="eastAsia" w:ascii="华文细黑" w:hAnsi="华文细黑" w:eastAsia="华文细黑" w:cs="华文细黑"/>
            <w:sz w:val="21"/>
            <w:szCs w:val="24"/>
            <w:lang w:val="en-US" w:eastAsia="zh-CN"/>
            <w:rPrChange w:id="567" w:author="野草" w:date="2023-02-09T11:35:10Z">
              <w:rPr>
                <w:rFonts w:hint="eastAsia" w:ascii="Sun-ExtA" w:hAnsi="Sun-ExtA" w:eastAsia="Sun-ExtA"/>
                <w:sz w:val="21"/>
                <w:szCs w:val="24"/>
                <w:lang w:val="en-US" w:eastAsia="zh-CN"/>
              </w:rPr>
            </w:rPrChange>
          </w:rPr>
          <w:t>河流对</w:t>
        </w:r>
      </w:ins>
      <w:ins w:id="569" w:author="野草" w:date="2023-02-09T08:33:10Z">
        <w:r>
          <w:rPr>
            <w:rFonts w:hint="eastAsia" w:ascii="华文细黑" w:hAnsi="华文细黑" w:eastAsia="华文细黑" w:cs="华文细黑"/>
            <w:sz w:val="21"/>
            <w:szCs w:val="24"/>
            <w:lang w:val="en-US" w:eastAsia="zh-CN"/>
            <w:rPrChange w:id="570" w:author="野草" w:date="2023-02-09T11:35:10Z">
              <w:rPr>
                <w:rFonts w:hint="eastAsia" w:ascii="Sun-ExtA" w:hAnsi="Sun-ExtA" w:eastAsia="Sun-ExtA"/>
                <w:sz w:val="21"/>
                <w:szCs w:val="24"/>
                <w:lang w:val="en-US" w:eastAsia="zh-CN"/>
              </w:rPr>
            </w:rPrChange>
          </w:rPr>
          <w:t>周边</w:t>
        </w:r>
      </w:ins>
      <w:ins w:id="572" w:author="野草" w:date="2023-02-09T08:33:11Z">
        <w:r>
          <w:rPr>
            <w:rFonts w:hint="eastAsia" w:ascii="华文细黑" w:hAnsi="华文细黑" w:eastAsia="华文细黑" w:cs="华文细黑"/>
            <w:sz w:val="21"/>
            <w:szCs w:val="24"/>
            <w:lang w:val="en-US" w:eastAsia="zh-CN"/>
            <w:rPrChange w:id="573" w:author="野草" w:date="2023-02-09T11:35:10Z">
              <w:rPr>
                <w:rFonts w:hint="eastAsia" w:ascii="Sun-ExtA" w:hAnsi="Sun-ExtA" w:eastAsia="Sun-ExtA"/>
                <w:sz w:val="21"/>
                <w:szCs w:val="24"/>
                <w:lang w:val="en-US" w:eastAsia="zh-CN"/>
              </w:rPr>
            </w:rPrChange>
          </w:rPr>
          <w:t>地区</w:t>
        </w:r>
      </w:ins>
      <w:ins w:id="575" w:author="野草" w:date="2023-02-09T08:33:12Z">
        <w:r>
          <w:rPr>
            <w:rFonts w:hint="eastAsia" w:ascii="华文细黑" w:hAnsi="华文细黑" w:eastAsia="华文细黑" w:cs="华文细黑"/>
            <w:sz w:val="21"/>
            <w:szCs w:val="24"/>
            <w:lang w:val="en-US" w:eastAsia="zh-CN"/>
            <w:rPrChange w:id="576" w:author="野草" w:date="2023-02-09T11:35:10Z">
              <w:rPr>
                <w:rFonts w:hint="eastAsia" w:ascii="Sun-ExtA" w:hAnsi="Sun-ExtA" w:eastAsia="Sun-ExtA"/>
                <w:sz w:val="21"/>
                <w:szCs w:val="24"/>
                <w:lang w:val="en-US" w:eastAsia="zh-CN"/>
              </w:rPr>
            </w:rPrChange>
          </w:rPr>
          <w:t>热环境</w:t>
        </w:r>
      </w:ins>
      <w:ins w:id="578" w:author="野草" w:date="2023-02-09T08:33:13Z">
        <w:r>
          <w:rPr>
            <w:rFonts w:hint="eastAsia" w:ascii="华文细黑" w:hAnsi="华文细黑" w:eastAsia="华文细黑" w:cs="华文细黑"/>
            <w:sz w:val="21"/>
            <w:szCs w:val="24"/>
            <w:lang w:val="en-US" w:eastAsia="zh-CN"/>
            <w:rPrChange w:id="579" w:author="野草" w:date="2023-02-09T11:35:10Z">
              <w:rPr>
                <w:rFonts w:hint="eastAsia" w:ascii="Sun-ExtA" w:hAnsi="Sun-ExtA" w:eastAsia="Sun-ExtA"/>
                <w:sz w:val="21"/>
                <w:szCs w:val="24"/>
                <w:lang w:val="en-US" w:eastAsia="zh-CN"/>
              </w:rPr>
            </w:rPrChange>
          </w:rPr>
          <w:t>效应</w:t>
        </w:r>
      </w:ins>
      <w:ins w:id="581" w:author="野草" w:date="2023-02-09T08:33:14Z">
        <w:r>
          <w:rPr>
            <w:rFonts w:hint="eastAsia" w:ascii="华文细黑" w:hAnsi="华文细黑" w:eastAsia="华文细黑" w:cs="华文细黑"/>
            <w:sz w:val="21"/>
            <w:szCs w:val="24"/>
            <w:lang w:val="en-US" w:eastAsia="zh-CN"/>
            <w:rPrChange w:id="582" w:author="野草" w:date="2023-02-09T11:35:10Z">
              <w:rPr>
                <w:rFonts w:hint="eastAsia" w:ascii="Sun-ExtA" w:hAnsi="Sun-ExtA" w:eastAsia="Sun-ExtA"/>
                <w:sz w:val="21"/>
                <w:szCs w:val="24"/>
                <w:lang w:val="en-US" w:eastAsia="zh-CN"/>
              </w:rPr>
            </w:rPrChange>
          </w:rPr>
          <w:t>的</w:t>
        </w:r>
      </w:ins>
      <w:ins w:id="584" w:author="野草" w:date="2023-02-09T08:33:17Z">
        <w:r>
          <w:rPr>
            <w:rFonts w:hint="eastAsia" w:ascii="华文细黑" w:hAnsi="华文细黑" w:eastAsia="华文细黑" w:cs="华文细黑"/>
            <w:sz w:val="21"/>
            <w:szCs w:val="24"/>
            <w:lang w:val="en-US" w:eastAsia="zh-CN"/>
            <w:rPrChange w:id="585" w:author="野草" w:date="2023-02-09T11:35:10Z">
              <w:rPr>
                <w:rFonts w:hint="eastAsia" w:ascii="Sun-ExtA" w:hAnsi="Sun-ExtA" w:eastAsia="Sun-ExtA"/>
                <w:sz w:val="21"/>
                <w:szCs w:val="24"/>
                <w:lang w:val="en-US" w:eastAsia="zh-CN"/>
              </w:rPr>
            </w:rPrChange>
          </w:rPr>
          <w:t>研究</w:t>
        </w:r>
      </w:ins>
      <w:ins w:id="587" w:author="野草" w:date="2023-02-09T08:33:19Z">
        <w:r>
          <w:rPr>
            <w:rFonts w:hint="eastAsia" w:ascii="华文细黑" w:hAnsi="华文细黑" w:eastAsia="华文细黑" w:cs="华文细黑"/>
            <w:sz w:val="21"/>
            <w:szCs w:val="24"/>
            <w:lang w:val="en-US" w:eastAsia="zh-CN"/>
            <w:rPrChange w:id="588" w:author="野草" w:date="2023-02-09T11:35:10Z">
              <w:rPr>
                <w:rFonts w:hint="eastAsia" w:ascii="Sun-ExtA" w:hAnsi="Sun-ExtA" w:eastAsia="Sun-ExtA"/>
                <w:sz w:val="21"/>
                <w:szCs w:val="24"/>
                <w:lang w:val="en-US" w:eastAsia="zh-CN"/>
              </w:rPr>
            </w:rPrChange>
          </w:rPr>
          <w:t>大多基于</w:t>
        </w:r>
      </w:ins>
      <w:ins w:id="590" w:author="野草" w:date="2023-02-09T08:33:22Z">
        <w:r>
          <w:rPr>
            <w:rFonts w:hint="eastAsia" w:ascii="华文细黑" w:hAnsi="华文细黑" w:eastAsia="华文细黑" w:cs="华文细黑"/>
            <w:sz w:val="21"/>
            <w:szCs w:val="24"/>
            <w:lang w:val="en-US" w:eastAsia="zh-CN"/>
            <w:rPrChange w:id="591" w:author="野草" w:date="2023-02-09T11:35:10Z">
              <w:rPr>
                <w:rFonts w:hint="eastAsia" w:ascii="Sun-ExtA" w:hAnsi="Sun-ExtA" w:eastAsia="Sun-ExtA"/>
                <w:sz w:val="21"/>
                <w:szCs w:val="24"/>
                <w:lang w:val="en-US" w:eastAsia="zh-CN"/>
              </w:rPr>
            </w:rPrChange>
          </w:rPr>
          <w:t>遥感</w:t>
        </w:r>
      </w:ins>
      <w:ins w:id="593" w:author="野草" w:date="2023-02-09T08:33:23Z">
        <w:r>
          <w:rPr>
            <w:rFonts w:hint="eastAsia" w:ascii="华文细黑" w:hAnsi="华文细黑" w:eastAsia="华文细黑" w:cs="华文细黑"/>
            <w:sz w:val="21"/>
            <w:szCs w:val="24"/>
            <w:lang w:val="en-US" w:eastAsia="zh-CN"/>
            <w:rPrChange w:id="594" w:author="野草" w:date="2023-02-09T11:35:10Z">
              <w:rPr>
                <w:rFonts w:hint="eastAsia" w:ascii="Sun-ExtA" w:hAnsi="Sun-ExtA" w:eastAsia="Sun-ExtA"/>
                <w:sz w:val="21"/>
                <w:szCs w:val="24"/>
                <w:lang w:val="en-US" w:eastAsia="zh-CN"/>
              </w:rPr>
            </w:rPrChange>
          </w:rPr>
          <w:t>地表温度</w:t>
        </w:r>
      </w:ins>
      <w:ins w:id="596" w:author="野草" w:date="2023-02-09T08:33:24Z">
        <w:r>
          <w:rPr>
            <w:rFonts w:hint="eastAsia" w:ascii="华文细黑" w:hAnsi="华文细黑" w:eastAsia="华文细黑" w:cs="华文细黑"/>
            <w:sz w:val="21"/>
            <w:szCs w:val="24"/>
            <w:lang w:val="en-US" w:eastAsia="zh-CN"/>
            <w:rPrChange w:id="597" w:author="野草" w:date="2023-02-09T11:35:10Z">
              <w:rPr>
                <w:rFonts w:hint="eastAsia" w:ascii="Sun-ExtA" w:hAnsi="Sun-ExtA" w:eastAsia="Sun-ExtA"/>
                <w:sz w:val="21"/>
                <w:szCs w:val="24"/>
                <w:lang w:val="en-US" w:eastAsia="zh-CN"/>
              </w:rPr>
            </w:rPrChange>
          </w:rPr>
          <w:t>数据，</w:t>
        </w:r>
      </w:ins>
      <w:ins w:id="599" w:author="野草" w:date="2023-02-09T08:33:26Z">
        <w:r>
          <w:rPr>
            <w:rFonts w:hint="eastAsia" w:ascii="华文细黑" w:hAnsi="华文细黑" w:eastAsia="华文细黑" w:cs="华文细黑"/>
            <w:sz w:val="21"/>
            <w:szCs w:val="24"/>
            <w:lang w:val="en-US" w:eastAsia="zh-CN"/>
            <w:rPrChange w:id="600" w:author="野草" w:date="2023-02-09T11:35:10Z">
              <w:rPr>
                <w:rFonts w:hint="eastAsia" w:ascii="Sun-ExtA" w:hAnsi="Sun-ExtA" w:eastAsia="Sun-ExtA"/>
                <w:sz w:val="21"/>
                <w:szCs w:val="24"/>
                <w:lang w:val="en-US" w:eastAsia="zh-CN"/>
              </w:rPr>
            </w:rPrChange>
          </w:rPr>
          <w:t>缺乏对</w:t>
        </w:r>
      </w:ins>
      <w:ins w:id="602" w:author="野草" w:date="2023-02-09T08:33:29Z">
        <w:r>
          <w:rPr>
            <w:rFonts w:hint="eastAsia" w:ascii="华文细黑" w:hAnsi="华文细黑" w:eastAsia="华文细黑" w:cs="华文细黑"/>
            <w:sz w:val="21"/>
            <w:szCs w:val="24"/>
            <w:lang w:val="en-US" w:eastAsia="zh-CN"/>
            <w:rPrChange w:id="603" w:author="野草" w:date="2023-02-09T11:35:10Z">
              <w:rPr>
                <w:rFonts w:hint="eastAsia" w:ascii="Sun-ExtA" w:hAnsi="Sun-ExtA" w:eastAsia="Sun-ExtA"/>
                <w:sz w:val="21"/>
                <w:szCs w:val="24"/>
                <w:lang w:val="en-US" w:eastAsia="zh-CN"/>
              </w:rPr>
            </w:rPrChange>
          </w:rPr>
          <w:t>行人</w:t>
        </w:r>
      </w:ins>
      <w:ins w:id="605" w:author="野草" w:date="2023-02-09T08:33:30Z">
        <w:r>
          <w:rPr>
            <w:rFonts w:hint="eastAsia" w:ascii="华文细黑" w:hAnsi="华文细黑" w:eastAsia="华文细黑" w:cs="华文细黑"/>
            <w:sz w:val="21"/>
            <w:szCs w:val="24"/>
            <w:lang w:val="en-US" w:eastAsia="zh-CN"/>
            <w:rPrChange w:id="606" w:author="野草" w:date="2023-02-09T11:35:10Z">
              <w:rPr>
                <w:rFonts w:hint="eastAsia" w:ascii="Sun-ExtA" w:hAnsi="Sun-ExtA" w:eastAsia="Sun-ExtA"/>
                <w:sz w:val="21"/>
                <w:szCs w:val="24"/>
                <w:lang w:val="en-US" w:eastAsia="zh-CN"/>
              </w:rPr>
            </w:rPrChange>
          </w:rPr>
          <w:t>水平</w:t>
        </w:r>
      </w:ins>
      <w:ins w:id="608" w:author="野草" w:date="2023-02-09T08:33:31Z">
        <w:r>
          <w:rPr>
            <w:rFonts w:hint="eastAsia" w:ascii="华文细黑" w:hAnsi="华文细黑" w:eastAsia="华文细黑" w:cs="华文细黑"/>
            <w:sz w:val="21"/>
            <w:szCs w:val="24"/>
            <w:lang w:val="en-US" w:eastAsia="zh-CN"/>
            <w:rPrChange w:id="609" w:author="野草" w:date="2023-02-09T11:35:10Z">
              <w:rPr>
                <w:rFonts w:hint="eastAsia" w:ascii="Sun-ExtA" w:hAnsi="Sun-ExtA" w:eastAsia="Sun-ExtA"/>
                <w:sz w:val="21"/>
                <w:szCs w:val="24"/>
                <w:lang w:val="en-US" w:eastAsia="zh-CN"/>
              </w:rPr>
            </w:rPrChange>
          </w:rPr>
          <w:t>高度</w:t>
        </w:r>
      </w:ins>
      <w:ins w:id="611" w:author="野草" w:date="2023-02-09T08:33:33Z">
        <w:r>
          <w:rPr>
            <w:rFonts w:hint="eastAsia" w:ascii="华文细黑" w:hAnsi="华文细黑" w:eastAsia="华文细黑" w:cs="华文细黑"/>
            <w:sz w:val="21"/>
            <w:szCs w:val="24"/>
            <w:lang w:val="en-US" w:eastAsia="zh-CN"/>
            <w:rPrChange w:id="612" w:author="野草" w:date="2023-02-09T11:35:10Z">
              <w:rPr>
                <w:rFonts w:hint="eastAsia" w:ascii="Sun-ExtA" w:hAnsi="Sun-ExtA" w:eastAsia="Sun-ExtA"/>
                <w:sz w:val="21"/>
                <w:szCs w:val="24"/>
                <w:lang w:val="en-US" w:eastAsia="zh-CN"/>
              </w:rPr>
            </w:rPrChange>
          </w:rPr>
          <w:t>热</w:t>
        </w:r>
      </w:ins>
      <w:ins w:id="614" w:author="野草" w:date="2023-02-09T08:33:35Z">
        <w:r>
          <w:rPr>
            <w:rFonts w:hint="eastAsia" w:ascii="华文细黑" w:hAnsi="华文细黑" w:eastAsia="华文细黑" w:cs="华文细黑"/>
            <w:sz w:val="21"/>
            <w:szCs w:val="24"/>
            <w:lang w:val="en-US" w:eastAsia="zh-CN"/>
            <w:rPrChange w:id="615" w:author="野草" w:date="2023-02-09T11:35:10Z">
              <w:rPr>
                <w:rFonts w:hint="eastAsia" w:ascii="Sun-ExtA" w:hAnsi="Sun-ExtA" w:eastAsia="Sun-ExtA"/>
                <w:sz w:val="21"/>
                <w:szCs w:val="24"/>
                <w:lang w:val="en-US" w:eastAsia="zh-CN"/>
              </w:rPr>
            </w:rPrChange>
          </w:rPr>
          <w:t>状况的</w:t>
        </w:r>
      </w:ins>
      <w:ins w:id="617" w:author="野草" w:date="2023-02-09T08:33:36Z">
        <w:r>
          <w:rPr>
            <w:rFonts w:hint="eastAsia" w:ascii="华文细黑" w:hAnsi="华文细黑" w:eastAsia="华文细黑" w:cs="华文细黑"/>
            <w:sz w:val="21"/>
            <w:szCs w:val="24"/>
            <w:lang w:val="en-US" w:eastAsia="zh-CN"/>
            <w:rPrChange w:id="618" w:author="野草" w:date="2023-02-09T11:35:10Z">
              <w:rPr>
                <w:rFonts w:hint="eastAsia" w:ascii="Sun-ExtA" w:hAnsi="Sun-ExtA" w:eastAsia="Sun-ExtA"/>
                <w:sz w:val="21"/>
                <w:szCs w:val="24"/>
                <w:lang w:val="en-US" w:eastAsia="zh-CN"/>
              </w:rPr>
            </w:rPrChange>
          </w:rPr>
          <w:t>深</w:t>
        </w:r>
      </w:ins>
      <w:ins w:id="620" w:author="野草" w:date="2023-02-09T08:33:36Z">
        <w:r>
          <w:rPr>
            <w:rFonts w:hint="eastAsia" w:ascii="华文细黑" w:hAnsi="华文细黑" w:eastAsia="华文细黑" w:cs="华文细黑"/>
            <w:sz w:val="22"/>
            <w:szCs w:val="22"/>
            <w:lang w:val="en-US" w:eastAsia="zh-CN"/>
            <w:rPrChange w:id="621" w:author="野草" w:date="2023-02-09T11:37:11Z">
              <w:rPr>
                <w:rFonts w:hint="eastAsia" w:ascii="Sun-ExtA" w:hAnsi="Sun-ExtA" w:eastAsia="Sun-ExtA"/>
                <w:sz w:val="21"/>
                <w:szCs w:val="24"/>
                <w:lang w:val="en-US" w:eastAsia="zh-CN"/>
              </w:rPr>
            </w:rPrChange>
          </w:rPr>
          <w:t>入</w:t>
        </w:r>
      </w:ins>
      <w:ins w:id="623" w:author="野草" w:date="2023-02-09T08:33:37Z">
        <w:r>
          <w:rPr>
            <w:rFonts w:hint="eastAsia" w:ascii="华文细黑" w:hAnsi="华文细黑" w:eastAsia="华文细黑" w:cs="华文细黑"/>
            <w:sz w:val="22"/>
            <w:szCs w:val="22"/>
            <w:lang w:val="en-US" w:eastAsia="zh-CN"/>
            <w:rPrChange w:id="624" w:author="野草" w:date="2023-02-09T11:37:11Z">
              <w:rPr>
                <w:rFonts w:hint="eastAsia" w:ascii="Sun-ExtA" w:hAnsi="Sun-ExtA" w:eastAsia="Sun-ExtA"/>
                <w:sz w:val="21"/>
                <w:szCs w:val="24"/>
                <w:lang w:val="en-US" w:eastAsia="zh-CN"/>
              </w:rPr>
            </w:rPrChange>
          </w:rPr>
          <w:t>认识。</w:t>
        </w:r>
      </w:ins>
      <w:ins w:id="626" w:author="野草" w:date="2023-02-09T08:42:18Z">
        <w:r>
          <w:rPr>
            <w:rFonts w:hint="eastAsia" w:ascii="华文细黑" w:hAnsi="华文细黑" w:eastAsia="华文细黑" w:cs="华文细黑"/>
            <w:sz w:val="22"/>
            <w:szCs w:val="22"/>
            <w:lang w:val="en-US" w:eastAsia="zh-CN"/>
            <w:rPrChange w:id="627" w:author="野草" w:date="2023-02-09T11:37:11Z">
              <w:rPr>
                <w:rFonts w:hint="eastAsia" w:ascii="Sun-ExtA" w:hAnsi="Sun-ExtA" w:eastAsia="Sun-ExtA"/>
                <w:sz w:val="21"/>
                <w:szCs w:val="24"/>
                <w:lang w:val="en-US" w:eastAsia="zh-CN"/>
              </w:rPr>
            </w:rPrChange>
          </w:rPr>
          <w:t>由于</w:t>
        </w:r>
      </w:ins>
      <w:ins w:id="629" w:author="野草" w:date="2023-02-09T08:42:21Z">
        <w:r>
          <w:rPr>
            <w:rFonts w:hint="eastAsia" w:ascii="华文细黑" w:hAnsi="华文细黑" w:eastAsia="华文细黑" w:cs="华文细黑"/>
            <w:sz w:val="22"/>
            <w:szCs w:val="22"/>
            <w:lang w:val="en-US" w:eastAsia="zh-CN"/>
            <w:rPrChange w:id="630" w:author="野草" w:date="2023-02-09T11:37:11Z">
              <w:rPr>
                <w:rFonts w:hint="eastAsia" w:ascii="Sun-ExtA" w:hAnsi="Sun-ExtA" w:eastAsia="Sun-ExtA"/>
                <w:sz w:val="21"/>
                <w:szCs w:val="24"/>
                <w:lang w:val="en-US" w:eastAsia="zh-CN"/>
              </w:rPr>
            </w:rPrChange>
          </w:rPr>
          <w:t>卫星</w:t>
        </w:r>
      </w:ins>
      <w:ins w:id="632" w:author="野草" w:date="2023-02-09T08:42:23Z">
        <w:r>
          <w:rPr>
            <w:rFonts w:hint="eastAsia" w:ascii="华文细黑" w:hAnsi="华文细黑" w:eastAsia="华文细黑" w:cs="华文细黑"/>
            <w:sz w:val="22"/>
            <w:szCs w:val="22"/>
            <w:lang w:val="en-US" w:eastAsia="zh-CN"/>
            <w:rPrChange w:id="633" w:author="野草" w:date="2023-02-09T11:37:11Z">
              <w:rPr>
                <w:rFonts w:hint="eastAsia" w:ascii="Sun-ExtA" w:hAnsi="Sun-ExtA" w:eastAsia="Sun-ExtA"/>
                <w:sz w:val="21"/>
                <w:szCs w:val="24"/>
                <w:lang w:val="en-US" w:eastAsia="zh-CN"/>
              </w:rPr>
            </w:rPrChange>
          </w:rPr>
          <w:t>重访</w:t>
        </w:r>
      </w:ins>
      <w:ins w:id="635" w:author="野草" w:date="2023-02-09T08:42:24Z">
        <w:r>
          <w:rPr>
            <w:rFonts w:hint="eastAsia" w:ascii="华文细黑" w:hAnsi="华文细黑" w:eastAsia="华文细黑" w:cs="华文细黑"/>
            <w:sz w:val="22"/>
            <w:szCs w:val="22"/>
            <w:lang w:val="en-US" w:eastAsia="zh-CN"/>
            <w:rPrChange w:id="636" w:author="野草" w:date="2023-02-09T11:37:11Z">
              <w:rPr>
                <w:rFonts w:hint="eastAsia" w:ascii="Sun-ExtA" w:hAnsi="Sun-ExtA" w:eastAsia="Sun-ExtA"/>
                <w:sz w:val="21"/>
                <w:szCs w:val="24"/>
                <w:lang w:val="en-US" w:eastAsia="zh-CN"/>
              </w:rPr>
            </w:rPrChange>
          </w:rPr>
          <w:t>周期的</w:t>
        </w:r>
      </w:ins>
      <w:ins w:id="638" w:author="野草" w:date="2023-02-09T08:42:26Z">
        <w:r>
          <w:rPr>
            <w:rFonts w:hint="eastAsia" w:ascii="华文细黑" w:hAnsi="华文细黑" w:eastAsia="华文细黑" w:cs="华文细黑"/>
            <w:sz w:val="22"/>
            <w:szCs w:val="22"/>
            <w:lang w:val="en-US" w:eastAsia="zh-CN"/>
            <w:rPrChange w:id="639" w:author="野草" w:date="2023-02-09T11:37:11Z">
              <w:rPr>
                <w:rFonts w:hint="eastAsia" w:ascii="Sun-ExtA" w:hAnsi="Sun-ExtA" w:eastAsia="Sun-ExtA"/>
                <w:sz w:val="21"/>
                <w:szCs w:val="24"/>
                <w:lang w:val="en-US" w:eastAsia="zh-CN"/>
              </w:rPr>
            </w:rPrChange>
          </w:rPr>
          <w:t>限制，</w:t>
        </w:r>
      </w:ins>
      <w:ins w:id="641" w:author="野草" w:date="2023-02-09T08:42:07Z">
        <w:r>
          <w:rPr>
            <w:rFonts w:hint="eastAsia" w:ascii="华文细黑" w:hAnsi="华文细黑" w:eastAsia="华文细黑" w:cs="华文细黑"/>
            <w:sz w:val="22"/>
            <w:szCs w:val="22"/>
            <w:lang w:val="en-US" w:eastAsia="zh-CN"/>
            <w:rPrChange w:id="642" w:author="野草" w:date="2023-02-09T11:37:11Z">
              <w:rPr>
                <w:rFonts w:hint="eastAsia" w:ascii="Sun-ExtA" w:hAnsi="Sun-ExtA" w:eastAsia="Sun-ExtA"/>
                <w:sz w:val="21"/>
                <w:szCs w:val="24"/>
                <w:lang w:val="en-US" w:eastAsia="zh-CN"/>
              </w:rPr>
            </w:rPrChange>
          </w:rPr>
          <w:t>基于</w:t>
        </w:r>
      </w:ins>
      <w:ins w:id="644" w:author="野草" w:date="2023-02-09T08:42:08Z">
        <w:r>
          <w:rPr>
            <w:rFonts w:hint="eastAsia" w:ascii="华文细黑" w:hAnsi="华文细黑" w:eastAsia="华文细黑" w:cs="华文细黑"/>
            <w:sz w:val="22"/>
            <w:szCs w:val="22"/>
            <w:lang w:val="en-US" w:eastAsia="zh-CN"/>
            <w:rPrChange w:id="645" w:author="野草" w:date="2023-02-09T11:37:11Z">
              <w:rPr>
                <w:rFonts w:hint="eastAsia" w:ascii="Sun-ExtA" w:hAnsi="Sun-ExtA" w:eastAsia="Sun-ExtA"/>
                <w:sz w:val="21"/>
                <w:szCs w:val="24"/>
                <w:lang w:val="en-US" w:eastAsia="zh-CN"/>
              </w:rPr>
            </w:rPrChange>
          </w:rPr>
          <w:t>遥感</w:t>
        </w:r>
      </w:ins>
      <w:ins w:id="647" w:author="野草" w:date="2023-02-09T08:42:10Z">
        <w:r>
          <w:rPr>
            <w:rFonts w:hint="eastAsia" w:ascii="华文细黑" w:hAnsi="华文细黑" w:eastAsia="华文细黑" w:cs="华文细黑"/>
            <w:sz w:val="22"/>
            <w:szCs w:val="22"/>
            <w:lang w:val="en-US" w:eastAsia="zh-CN"/>
            <w:rPrChange w:id="648" w:author="野草" w:date="2023-02-09T11:37:11Z">
              <w:rPr>
                <w:rFonts w:hint="eastAsia" w:ascii="Sun-ExtA" w:hAnsi="Sun-ExtA" w:eastAsia="Sun-ExtA"/>
                <w:sz w:val="21"/>
                <w:szCs w:val="24"/>
                <w:lang w:val="en-US" w:eastAsia="zh-CN"/>
              </w:rPr>
            </w:rPrChange>
          </w:rPr>
          <w:t>反演</w:t>
        </w:r>
      </w:ins>
      <w:ins w:id="650" w:author="野草" w:date="2023-02-09T08:42:11Z">
        <w:r>
          <w:rPr>
            <w:rFonts w:hint="eastAsia" w:ascii="华文细黑" w:hAnsi="华文细黑" w:eastAsia="华文细黑" w:cs="华文细黑"/>
            <w:sz w:val="22"/>
            <w:szCs w:val="22"/>
            <w:lang w:val="en-US" w:eastAsia="zh-CN"/>
            <w:rPrChange w:id="651" w:author="野草" w:date="2023-02-09T11:37:11Z">
              <w:rPr>
                <w:rFonts w:hint="eastAsia" w:ascii="Sun-ExtA" w:hAnsi="Sun-ExtA" w:eastAsia="Sun-ExtA"/>
                <w:sz w:val="21"/>
                <w:szCs w:val="24"/>
                <w:lang w:val="en-US" w:eastAsia="zh-CN"/>
              </w:rPr>
            </w:rPrChange>
          </w:rPr>
          <w:t>提取</w:t>
        </w:r>
      </w:ins>
      <w:ins w:id="653" w:author="野草" w:date="2023-02-09T08:42:12Z">
        <w:r>
          <w:rPr>
            <w:rFonts w:hint="eastAsia" w:ascii="华文细黑" w:hAnsi="华文细黑" w:eastAsia="华文细黑" w:cs="华文细黑"/>
            <w:sz w:val="22"/>
            <w:szCs w:val="22"/>
            <w:lang w:val="en-US" w:eastAsia="zh-CN"/>
            <w:rPrChange w:id="654" w:author="野草" w:date="2023-02-09T11:37:11Z">
              <w:rPr>
                <w:rFonts w:hint="eastAsia" w:ascii="Sun-ExtA" w:hAnsi="Sun-ExtA" w:eastAsia="Sun-ExtA"/>
                <w:sz w:val="21"/>
                <w:szCs w:val="24"/>
                <w:lang w:val="en-US" w:eastAsia="zh-CN"/>
              </w:rPr>
            </w:rPrChange>
          </w:rPr>
          <w:t>的</w:t>
        </w:r>
      </w:ins>
      <w:ins w:id="656" w:author="野草" w:date="2023-02-09T08:42:13Z">
        <w:r>
          <w:rPr>
            <w:rFonts w:hint="eastAsia" w:ascii="华文细黑" w:hAnsi="华文细黑" w:eastAsia="华文细黑" w:cs="华文细黑"/>
            <w:sz w:val="22"/>
            <w:szCs w:val="22"/>
            <w:lang w:val="en-US" w:eastAsia="zh-CN"/>
            <w:rPrChange w:id="657" w:author="野草" w:date="2023-02-09T11:37:11Z">
              <w:rPr>
                <w:rFonts w:hint="eastAsia" w:ascii="Sun-ExtA" w:hAnsi="Sun-ExtA" w:eastAsia="Sun-ExtA"/>
                <w:sz w:val="21"/>
                <w:szCs w:val="24"/>
                <w:lang w:val="en-US" w:eastAsia="zh-CN"/>
              </w:rPr>
            </w:rPrChange>
          </w:rPr>
          <w:t>地表</w:t>
        </w:r>
      </w:ins>
      <w:ins w:id="659" w:author="野草" w:date="2023-02-09T08:42:14Z">
        <w:r>
          <w:rPr>
            <w:rFonts w:hint="eastAsia" w:ascii="华文细黑" w:hAnsi="华文细黑" w:eastAsia="华文细黑" w:cs="华文细黑"/>
            <w:sz w:val="22"/>
            <w:szCs w:val="22"/>
            <w:lang w:val="en-US" w:eastAsia="zh-CN"/>
            <w:rPrChange w:id="660" w:author="野草" w:date="2023-02-09T11:37:11Z">
              <w:rPr>
                <w:rFonts w:hint="eastAsia" w:ascii="Sun-ExtA" w:hAnsi="Sun-ExtA" w:eastAsia="Sun-ExtA"/>
                <w:sz w:val="21"/>
                <w:szCs w:val="24"/>
                <w:lang w:val="en-US" w:eastAsia="zh-CN"/>
              </w:rPr>
            </w:rPrChange>
          </w:rPr>
          <w:t>温度数据</w:t>
        </w:r>
      </w:ins>
      <w:ins w:id="662" w:author="野草" w:date="2023-02-09T08:42:41Z">
        <w:r>
          <w:rPr>
            <w:rFonts w:hint="eastAsia" w:ascii="华文细黑" w:hAnsi="华文细黑" w:eastAsia="华文细黑" w:cs="华文细黑"/>
            <w:sz w:val="22"/>
            <w:szCs w:val="22"/>
            <w:lang w:val="en-US" w:eastAsia="zh-CN"/>
            <w:rPrChange w:id="663" w:author="野草" w:date="2023-02-09T11:37:11Z">
              <w:rPr>
                <w:rFonts w:hint="eastAsia" w:ascii="Sun-ExtA" w:hAnsi="Sun-ExtA" w:eastAsia="Sun-ExtA"/>
                <w:sz w:val="21"/>
                <w:szCs w:val="24"/>
                <w:lang w:val="en-US" w:eastAsia="zh-CN"/>
              </w:rPr>
            </w:rPrChange>
          </w:rPr>
          <w:t>仅代表</w:t>
        </w:r>
      </w:ins>
      <w:ins w:id="665" w:author="野草" w:date="2023-02-09T08:42:42Z">
        <w:r>
          <w:rPr>
            <w:rFonts w:hint="eastAsia" w:ascii="华文细黑" w:hAnsi="华文细黑" w:eastAsia="华文细黑" w:cs="华文细黑"/>
            <w:sz w:val="22"/>
            <w:szCs w:val="22"/>
            <w:lang w:val="en-US" w:eastAsia="zh-CN"/>
            <w:rPrChange w:id="666" w:author="野草" w:date="2023-02-09T11:37:11Z">
              <w:rPr>
                <w:rFonts w:hint="eastAsia" w:ascii="Sun-ExtA" w:hAnsi="Sun-ExtA" w:eastAsia="Sun-ExtA"/>
                <w:sz w:val="21"/>
                <w:szCs w:val="24"/>
                <w:lang w:val="en-US" w:eastAsia="zh-CN"/>
              </w:rPr>
            </w:rPrChange>
          </w:rPr>
          <w:t>一天</w:t>
        </w:r>
      </w:ins>
      <w:ins w:id="668" w:author="野草" w:date="2023-02-09T08:42:43Z">
        <w:r>
          <w:rPr>
            <w:rFonts w:hint="eastAsia" w:ascii="华文细黑" w:hAnsi="华文细黑" w:eastAsia="华文细黑" w:cs="华文细黑"/>
            <w:sz w:val="22"/>
            <w:szCs w:val="22"/>
            <w:lang w:val="en-US" w:eastAsia="zh-CN"/>
            <w:rPrChange w:id="669" w:author="野草" w:date="2023-02-09T11:37:11Z">
              <w:rPr>
                <w:rFonts w:hint="eastAsia" w:ascii="Sun-ExtA" w:hAnsi="Sun-ExtA" w:eastAsia="Sun-ExtA"/>
                <w:sz w:val="21"/>
                <w:szCs w:val="24"/>
                <w:lang w:val="en-US" w:eastAsia="zh-CN"/>
              </w:rPr>
            </w:rPrChange>
          </w:rPr>
          <w:t>特定</w:t>
        </w:r>
      </w:ins>
      <w:ins w:id="671" w:author="野草" w:date="2023-02-09T08:42:44Z">
        <w:r>
          <w:rPr>
            <w:rFonts w:hint="eastAsia" w:ascii="华文细黑" w:hAnsi="华文细黑" w:eastAsia="华文细黑" w:cs="华文细黑"/>
            <w:sz w:val="22"/>
            <w:szCs w:val="22"/>
            <w:lang w:val="en-US" w:eastAsia="zh-CN"/>
            <w:rPrChange w:id="672" w:author="野草" w:date="2023-02-09T11:37:11Z">
              <w:rPr>
                <w:rFonts w:hint="eastAsia" w:ascii="Sun-ExtA" w:hAnsi="Sun-ExtA" w:eastAsia="Sun-ExtA"/>
                <w:sz w:val="21"/>
                <w:szCs w:val="24"/>
                <w:lang w:val="en-US" w:eastAsia="zh-CN"/>
              </w:rPr>
            </w:rPrChange>
          </w:rPr>
          <w:t>时间点的</w:t>
        </w:r>
      </w:ins>
      <w:ins w:id="674" w:author="野草" w:date="2023-02-09T08:42:46Z">
        <w:r>
          <w:rPr>
            <w:rFonts w:hint="eastAsia" w:ascii="华文细黑" w:hAnsi="华文细黑" w:eastAsia="华文细黑" w:cs="华文细黑"/>
            <w:sz w:val="22"/>
            <w:szCs w:val="22"/>
            <w:lang w:val="en-US" w:eastAsia="zh-CN"/>
            <w:rPrChange w:id="675" w:author="野草" w:date="2023-02-09T11:37:11Z">
              <w:rPr>
                <w:rFonts w:hint="eastAsia" w:ascii="Sun-ExtA" w:hAnsi="Sun-ExtA" w:eastAsia="Sun-ExtA"/>
                <w:sz w:val="21"/>
                <w:szCs w:val="24"/>
                <w:lang w:val="en-US" w:eastAsia="zh-CN"/>
              </w:rPr>
            </w:rPrChange>
          </w:rPr>
          <w:t>状况，</w:t>
        </w:r>
      </w:ins>
      <w:ins w:id="677" w:author="野草" w:date="2023-02-09T08:42:47Z">
        <w:r>
          <w:rPr>
            <w:rFonts w:hint="eastAsia" w:ascii="华文细黑" w:hAnsi="华文细黑" w:eastAsia="华文细黑" w:cs="华文细黑"/>
            <w:sz w:val="22"/>
            <w:szCs w:val="22"/>
            <w:lang w:val="en-US" w:eastAsia="zh-CN"/>
            <w:rPrChange w:id="678" w:author="野草" w:date="2023-02-09T11:37:11Z">
              <w:rPr>
                <w:rFonts w:hint="eastAsia" w:ascii="Sun-ExtA" w:hAnsi="Sun-ExtA" w:eastAsia="Sun-ExtA"/>
                <w:sz w:val="21"/>
                <w:szCs w:val="24"/>
                <w:lang w:val="en-US" w:eastAsia="zh-CN"/>
              </w:rPr>
            </w:rPrChange>
          </w:rPr>
          <w:t>不能</w:t>
        </w:r>
      </w:ins>
      <w:ins w:id="680" w:author="野草" w:date="2023-02-09T08:42:48Z">
        <w:r>
          <w:rPr>
            <w:rFonts w:hint="eastAsia" w:ascii="华文细黑" w:hAnsi="华文细黑" w:eastAsia="华文细黑" w:cs="华文细黑"/>
            <w:sz w:val="22"/>
            <w:szCs w:val="22"/>
            <w:lang w:val="en-US" w:eastAsia="zh-CN"/>
            <w:rPrChange w:id="681" w:author="野草" w:date="2023-02-09T11:37:11Z">
              <w:rPr>
                <w:rFonts w:hint="eastAsia" w:ascii="Sun-ExtA" w:hAnsi="Sun-ExtA" w:eastAsia="Sun-ExtA"/>
                <w:sz w:val="21"/>
                <w:szCs w:val="24"/>
                <w:lang w:val="en-US" w:eastAsia="zh-CN"/>
              </w:rPr>
            </w:rPrChange>
          </w:rPr>
          <w:t>反映</w:t>
        </w:r>
      </w:ins>
      <w:ins w:id="683" w:author="野草" w:date="2023-02-09T08:42:51Z">
        <w:r>
          <w:rPr>
            <w:rFonts w:hint="eastAsia" w:ascii="华文细黑" w:hAnsi="华文细黑" w:eastAsia="华文细黑" w:cs="华文细黑"/>
            <w:sz w:val="22"/>
            <w:szCs w:val="22"/>
            <w:lang w:val="en-US" w:eastAsia="zh-CN"/>
            <w:rPrChange w:id="684" w:author="野草" w:date="2023-02-09T11:37:11Z">
              <w:rPr>
                <w:rFonts w:hint="eastAsia" w:ascii="Sun-ExtA" w:hAnsi="Sun-ExtA" w:eastAsia="Sun-ExtA"/>
                <w:sz w:val="21"/>
                <w:szCs w:val="24"/>
                <w:lang w:val="en-US" w:eastAsia="zh-CN"/>
              </w:rPr>
            </w:rPrChange>
          </w:rPr>
          <w:t>热环境</w:t>
        </w:r>
      </w:ins>
      <w:ins w:id="686" w:author="野草" w:date="2023-02-09T08:42:52Z">
        <w:r>
          <w:rPr>
            <w:rFonts w:hint="eastAsia" w:ascii="华文细黑" w:hAnsi="华文细黑" w:eastAsia="华文细黑" w:cs="华文细黑"/>
            <w:sz w:val="22"/>
            <w:szCs w:val="22"/>
            <w:lang w:val="en-US" w:eastAsia="zh-CN"/>
            <w:rPrChange w:id="687" w:author="野草" w:date="2023-02-09T11:37:11Z">
              <w:rPr>
                <w:rFonts w:hint="eastAsia" w:ascii="Sun-ExtA" w:hAnsi="Sun-ExtA" w:eastAsia="Sun-ExtA"/>
                <w:sz w:val="21"/>
                <w:szCs w:val="24"/>
                <w:lang w:val="en-US" w:eastAsia="zh-CN"/>
              </w:rPr>
            </w:rPrChange>
          </w:rPr>
          <w:t>特征</w:t>
        </w:r>
      </w:ins>
      <w:ins w:id="689" w:author="野草" w:date="2023-02-09T08:42:54Z">
        <w:r>
          <w:rPr>
            <w:rFonts w:hint="eastAsia" w:ascii="华文细黑" w:hAnsi="华文细黑" w:eastAsia="华文细黑" w:cs="华文细黑"/>
            <w:sz w:val="22"/>
            <w:szCs w:val="22"/>
            <w:lang w:val="en-US" w:eastAsia="zh-CN"/>
            <w:rPrChange w:id="690" w:author="野草" w:date="2023-02-09T11:37:11Z">
              <w:rPr>
                <w:rFonts w:hint="eastAsia" w:ascii="Sun-ExtA" w:hAnsi="Sun-ExtA" w:eastAsia="Sun-ExtA"/>
                <w:sz w:val="21"/>
                <w:szCs w:val="24"/>
                <w:lang w:val="en-US" w:eastAsia="zh-CN"/>
              </w:rPr>
            </w:rPrChange>
          </w:rPr>
          <w:t>在</w:t>
        </w:r>
      </w:ins>
      <w:ins w:id="692" w:author="野草" w:date="2023-02-09T08:42:55Z">
        <w:r>
          <w:rPr>
            <w:rFonts w:hint="eastAsia" w:ascii="华文细黑" w:hAnsi="华文细黑" w:eastAsia="华文细黑" w:cs="华文细黑"/>
            <w:sz w:val="22"/>
            <w:szCs w:val="22"/>
            <w:lang w:val="en-US" w:eastAsia="zh-CN"/>
            <w:rPrChange w:id="693" w:author="野草" w:date="2023-02-09T11:37:11Z">
              <w:rPr>
                <w:rFonts w:hint="eastAsia" w:ascii="Sun-ExtA" w:hAnsi="Sun-ExtA" w:eastAsia="Sun-ExtA"/>
                <w:sz w:val="21"/>
                <w:szCs w:val="24"/>
                <w:lang w:val="en-US" w:eastAsia="zh-CN"/>
              </w:rPr>
            </w:rPrChange>
          </w:rPr>
          <w:t>一天内</w:t>
        </w:r>
      </w:ins>
      <w:ins w:id="695" w:author="野草" w:date="2023-02-09T08:42:56Z">
        <w:r>
          <w:rPr>
            <w:rFonts w:hint="eastAsia" w:ascii="华文细黑" w:hAnsi="华文细黑" w:eastAsia="华文细黑" w:cs="华文细黑"/>
            <w:sz w:val="22"/>
            <w:szCs w:val="22"/>
            <w:lang w:val="en-US" w:eastAsia="zh-CN"/>
            <w:rPrChange w:id="696" w:author="野草" w:date="2023-02-09T11:37:11Z">
              <w:rPr>
                <w:rFonts w:hint="eastAsia" w:ascii="Sun-ExtA" w:hAnsi="Sun-ExtA" w:eastAsia="Sun-ExtA"/>
                <w:sz w:val="21"/>
                <w:szCs w:val="24"/>
                <w:lang w:val="en-US" w:eastAsia="zh-CN"/>
              </w:rPr>
            </w:rPrChange>
          </w:rPr>
          <w:t>随时间</w:t>
        </w:r>
      </w:ins>
      <w:ins w:id="698" w:author="野草" w:date="2023-02-09T08:42:57Z">
        <w:r>
          <w:rPr>
            <w:rFonts w:hint="eastAsia" w:ascii="华文细黑" w:hAnsi="华文细黑" w:eastAsia="华文细黑" w:cs="华文细黑"/>
            <w:sz w:val="22"/>
            <w:szCs w:val="22"/>
            <w:lang w:val="en-US" w:eastAsia="zh-CN"/>
            <w:rPrChange w:id="699" w:author="野草" w:date="2023-02-09T11:37:11Z">
              <w:rPr>
                <w:rFonts w:hint="eastAsia" w:ascii="Sun-ExtA" w:hAnsi="Sun-ExtA" w:eastAsia="Sun-ExtA"/>
                <w:sz w:val="21"/>
                <w:szCs w:val="24"/>
                <w:lang w:val="en-US" w:eastAsia="zh-CN"/>
              </w:rPr>
            </w:rPrChange>
          </w:rPr>
          <w:t>的变化</w:t>
        </w:r>
      </w:ins>
      <w:ins w:id="701" w:author="野草" w:date="2023-02-09T11:35:32Z">
        <w:r>
          <w:rPr>
            <w:rFonts w:hint="eastAsia" w:ascii="华文细黑" w:hAnsi="华文细黑" w:eastAsia="华文细黑" w:cs="华文细黑"/>
            <w:sz w:val="22"/>
            <w:szCs w:val="22"/>
            <w:lang w:val="en-US" w:eastAsia="zh-CN"/>
            <w:rPrChange w:id="702" w:author="野草" w:date="2023-02-09T11:37:11Z">
              <w:rPr>
                <w:rFonts w:hint="eastAsia" w:ascii="华文细黑" w:hAnsi="华文细黑" w:eastAsia="华文细黑" w:cs="华文细黑"/>
                <w:sz w:val="21"/>
                <w:szCs w:val="24"/>
                <w:lang w:val="en-US" w:eastAsia="zh-CN"/>
              </w:rPr>
            </w:rPrChange>
          </w:rPr>
          <w:t>和</w:t>
        </w:r>
      </w:ins>
      <w:ins w:id="704" w:author="野草" w:date="2023-02-09T11:35:33Z">
        <w:r>
          <w:rPr>
            <w:rFonts w:hint="eastAsia" w:ascii="华文细黑" w:hAnsi="华文细黑" w:eastAsia="华文细黑" w:cs="华文细黑"/>
            <w:sz w:val="22"/>
            <w:szCs w:val="22"/>
            <w:lang w:val="en-US" w:eastAsia="zh-CN"/>
            <w:rPrChange w:id="705" w:author="野草" w:date="2023-02-09T11:37:11Z">
              <w:rPr>
                <w:rFonts w:hint="eastAsia" w:ascii="华文细黑" w:hAnsi="华文细黑" w:eastAsia="华文细黑" w:cs="华文细黑"/>
                <w:sz w:val="21"/>
                <w:szCs w:val="24"/>
                <w:lang w:val="en-US" w:eastAsia="zh-CN"/>
              </w:rPr>
            </w:rPrChange>
          </w:rPr>
          <w:t>累积</w:t>
        </w:r>
      </w:ins>
      <w:ins w:id="707" w:author="野草" w:date="2023-02-09T11:35:35Z">
        <w:r>
          <w:rPr>
            <w:rFonts w:hint="eastAsia" w:ascii="华文细黑" w:hAnsi="华文细黑" w:eastAsia="华文细黑" w:cs="华文细黑"/>
            <w:sz w:val="22"/>
            <w:szCs w:val="22"/>
            <w:lang w:val="en-US" w:eastAsia="zh-CN"/>
            <w:rPrChange w:id="708" w:author="野草" w:date="2023-02-09T11:37:11Z">
              <w:rPr>
                <w:rFonts w:hint="eastAsia" w:ascii="华文细黑" w:hAnsi="华文细黑" w:eastAsia="华文细黑" w:cs="华文细黑"/>
                <w:sz w:val="21"/>
                <w:szCs w:val="24"/>
                <w:lang w:val="en-US" w:eastAsia="zh-CN"/>
              </w:rPr>
            </w:rPrChange>
          </w:rPr>
          <w:t>状况</w:t>
        </w:r>
      </w:ins>
      <w:ins w:id="710" w:author="野草" w:date="2023-02-09T08:42:58Z">
        <w:r>
          <w:rPr>
            <w:rFonts w:hint="eastAsia" w:ascii="华文细黑" w:hAnsi="华文细黑" w:eastAsia="华文细黑" w:cs="华文细黑"/>
            <w:sz w:val="22"/>
            <w:szCs w:val="22"/>
            <w:lang w:val="en-US" w:eastAsia="zh-CN"/>
            <w:rPrChange w:id="711" w:author="野草" w:date="2023-02-09T11:37:11Z">
              <w:rPr>
                <w:rFonts w:hint="eastAsia" w:ascii="Sun-ExtA" w:hAnsi="Sun-ExtA" w:eastAsia="Sun-ExtA"/>
                <w:sz w:val="21"/>
                <w:szCs w:val="24"/>
                <w:lang w:val="en-US" w:eastAsia="zh-CN"/>
              </w:rPr>
            </w:rPrChange>
          </w:rPr>
          <w:t>。</w:t>
        </w:r>
      </w:ins>
      <w:ins w:id="713" w:author="野草" w:date="2023-02-09T08:41:50Z">
        <w:r>
          <w:rPr>
            <w:rFonts w:hint="eastAsia" w:ascii="华文细黑" w:hAnsi="华文细黑" w:eastAsia="华文细黑" w:cs="华文细黑"/>
            <w:sz w:val="22"/>
            <w:szCs w:val="22"/>
            <w:lang w:val="en-US" w:eastAsia="zh-CN"/>
            <w:rPrChange w:id="714" w:author="野草" w:date="2023-02-09T11:37:11Z">
              <w:rPr>
                <w:rFonts w:hint="eastAsia" w:ascii="华文细黑" w:hAnsi="华文细黑" w:eastAsia="华文细黑" w:cs="华文细黑"/>
                <w:lang w:val="en-US" w:eastAsia="zh-CN"/>
              </w:rPr>
            </w:rPrChange>
          </w:rPr>
          <w:t>目前常用于量化水体对周边区域热环境效应的指标主要有水体降温强度（Water Cooling Intensity, WCI）、水体降温距离（Water Cooling Distance, WCD）和水体降温梯度（Water Cooling Gradient, WCG）等。</w:t>
        </w:r>
      </w:ins>
      <w:ins w:id="716" w:author="野草" w:date="2023-02-09T08:41:50Z">
        <w:r>
          <w:rPr>
            <w:rFonts w:hint="eastAsia" w:ascii="华文细黑" w:hAnsi="华文细黑" w:eastAsia="华文细黑" w:cs="华文细黑"/>
            <w:sz w:val="22"/>
            <w:szCs w:val="22"/>
            <w:lang w:val="en-US" w:eastAsia="zh-CN"/>
            <w:rPrChange w:id="717" w:author="野草" w:date="2023-02-09T11:37:11Z">
              <w:rPr>
                <w:rFonts w:hint="eastAsia" w:ascii="华文细黑" w:hAnsi="华文细黑" w:eastAsia="华文细黑" w:cs="华文细黑"/>
                <w:lang w:val="en-US" w:eastAsia="zh-CN"/>
              </w:rPr>
            </w:rPrChange>
          </w:rPr>
          <w:t>然而，这些指标均不能反映水体热环境效应的动态变化特征。事实上，在一天的不同时间，水体热环境效应的影响因素以及驱动机制存在差异。</w:t>
        </w:r>
      </w:ins>
      <w:ins w:id="719" w:author="野草" w:date="2023-02-09T08:38:15Z">
        <w:r>
          <w:rPr>
            <w:rFonts w:hint="eastAsia" w:ascii="华文细黑" w:hAnsi="华文细黑" w:eastAsia="华文细黑" w:cs="华文细黑"/>
            <w:sz w:val="22"/>
            <w:szCs w:val="22"/>
            <w:lang w:val="en-US" w:eastAsia="zh-CN"/>
            <w:rPrChange w:id="720" w:author="野草" w:date="2023-02-09T11:37:11Z">
              <w:rPr>
                <w:rFonts w:hint="eastAsia" w:ascii="Sun-ExtA" w:hAnsi="Sun-ExtA" w:eastAsia="Sun-ExtA"/>
                <w:sz w:val="21"/>
                <w:szCs w:val="24"/>
                <w:lang w:val="en-US" w:eastAsia="zh-CN"/>
              </w:rPr>
            </w:rPrChange>
          </w:rPr>
          <w:t>另外，</w:t>
        </w:r>
      </w:ins>
      <w:ins w:id="722" w:author="野草" w:date="2023-02-09T08:38:11Z">
        <w:r>
          <w:rPr>
            <w:rFonts w:hint="eastAsia" w:ascii="华文细黑" w:hAnsi="华文细黑" w:eastAsia="华文细黑" w:cs="华文细黑"/>
            <w:sz w:val="22"/>
            <w:szCs w:val="22"/>
            <w:lang w:val="en-US" w:eastAsia="zh-CN"/>
            <w:rPrChange w:id="723" w:author="野草" w:date="2023-02-09T11:37:11Z">
              <w:rPr>
                <w:rFonts w:hint="eastAsia" w:ascii="Sun-ExtA" w:hAnsi="Sun-ExtA" w:eastAsia="Sun-ExtA"/>
                <w:sz w:val="21"/>
                <w:szCs w:val="24"/>
                <w:lang w:val="en-US" w:eastAsia="zh-CN"/>
              </w:rPr>
            </w:rPrChange>
          </w:rPr>
          <w:t>相对于土地利用与覆盖指标、背景气候变量等指标，目前对三维因素对河流热环境效应的研究较少，驱动机制的理解不够。</w:t>
        </w:r>
      </w:ins>
      <w:ins w:id="725" w:author="野草" w:date="2023-02-09T08:34:12Z">
        <w:r>
          <w:rPr>
            <w:rFonts w:hint="eastAsia" w:ascii="华文细黑" w:hAnsi="华文细黑" w:eastAsia="华文细黑" w:cs="华文细黑"/>
            <w:sz w:val="22"/>
            <w:szCs w:val="22"/>
            <w:lang w:val="en-US" w:eastAsia="zh-CN"/>
            <w:rPrChange w:id="726" w:author="野草" w:date="2023-02-09T11:37:11Z">
              <w:rPr>
                <w:rFonts w:hint="eastAsia" w:ascii="Sun-ExtA" w:hAnsi="Sun-ExtA" w:eastAsia="Sun-ExtA"/>
                <w:sz w:val="21"/>
                <w:szCs w:val="24"/>
                <w:lang w:val="en-US" w:eastAsia="zh-CN"/>
              </w:rPr>
            </w:rPrChange>
          </w:rPr>
          <w:t>本项目</w:t>
        </w:r>
      </w:ins>
      <w:ins w:id="728" w:author="野草" w:date="2023-02-09T08:34:22Z">
        <w:r>
          <w:rPr>
            <w:rFonts w:hint="eastAsia" w:ascii="华文细黑" w:hAnsi="华文细黑" w:eastAsia="华文细黑" w:cs="华文细黑"/>
            <w:sz w:val="22"/>
            <w:szCs w:val="22"/>
            <w:lang w:val="en-US" w:eastAsia="zh-CN"/>
            <w:rPrChange w:id="729" w:author="野草" w:date="2023-02-09T11:37:11Z">
              <w:rPr>
                <w:rFonts w:hint="eastAsia" w:ascii="Sun-ExtA" w:hAnsi="Sun-ExtA" w:eastAsia="Sun-ExtA"/>
                <w:sz w:val="21"/>
                <w:szCs w:val="24"/>
                <w:lang w:val="en-US" w:eastAsia="zh-CN"/>
              </w:rPr>
            </w:rPrChange>
          </w:rPr>
          <w:t>针对</w:t>
        </w:r>
      </w:ins>
      <w:ins w:id="731" w:author="野草" w:date="2023-02-09T08:34:15Z">
        <w:r>
          <w:rPr>
            <w:rFonts w:hint="eastAsia" w:ascii="华文细黑" w:hAnsi="华文细黑" w:eastAsia="华文细黑" w:cs="华文细黑"/>
            <w:sz w:val="22"/>
            <w:szCs w:val="22"/>
            <w:lang w:val="en-US" w:eastAsia="zh-CN"/>
            <w:rPrChange w:id="732" w:author="野草" w:date="2023-02-09T11:37:11Z">
              <w:rPr>
                <w:rFonts w:hint="eastAsia" w:ascii="Sun-ExtA" w:hAnsi="Sun-ExtA" w:eastAsia="Sun-ExtA"/>
                <w:sz w:val="21"/>
                <w:szCs w:val="24"/>
                <w:lang w:val="en-US" w:eastAsia="zh-CN"/>
              </w:rPr>
            </w:rPrChange>
          </w:rPr>
          <w:t>上述</w:t>
        </w:r>
      </w:ins>
      <w:ins w:id="734" w:author="野草" w:date="2023-02-09T08:34:16Z">
        <w:r>
          <w:rPr>
            <w:rFonts w:hint="eastAsia" w:ascii="华文细黑" w:hAnsi="华文细黑" w:eastAsia="华文细黑" w:cs="华文细黑"/>
            <w:sz w:val="22"/>
            <w:szCs w:val="22"/>
            <w:lang w:val="en-US" w:eastAsia="zh-CN"/>
            <w:rPrChange w:id="735" w:author="野草" w:date="2023-02-09T11:37:11Z">
              <w:rPr>
                <w:rFonts w:hint="eastAsia" w:ascii="Sun-ExtA" w:hAnsi="Sun-ExtA" w:eastAsia="Sun-ExtA"/>
                <w:sz w:val="21"/>
                <w:szCs w:val="24"/>
                <w:lang w:val="en-US" w:eastAsia="zh-CN"/>
              </w:rPr>
            </w:rPrChange>
          </w:rPr>
          <w:t>研究</w:t>
        </w:r>
      </w:ins>
      <w:ins w:id="737" w:author="野草" w:date="2023-02-09T08:34:17Z">
        <w:r>
          <w:rPr>
            <w:rFonts w:hint="eastAsia" w:ascii="华文细黑" w:hAnsi="华文细黑" w:eastAsia="华文细黑" w:cs="华文细黑"/>
            <w:sz w:val="22"/>
            <w:szCs w:val="22"/>
            <w:lang w:val="en-US" w:eastAsia="zh-CN"/>
            <w:rPrChange w:id="738" w:author="野草" w:date="2023-02-09T11:37:11Z">
              <w:rPr>
                <w:rFonts w:hint="eastAsia" w:ascii="Sun-ExtA" w:hAnsi="Sun-ExtA" w:eastAsia="Sun-ExtA"/>
                <w:sz w:val="21"/>
                <w:szCs w:val="24"/>
                <w:lang w:val="en-US" w:eastAsia="zh-CN"/>
              </w:rPr>
            </w:rPrChange>
          </w:rPr>
          <w:t>不足，</w:t>
        </w:r>
      </w:ins>
      <w:ins w:id="740" w:author="野草" w:date="2023-02-09T08:34:40Z">
        <w:r>
          <w:rPr>
            <w:rFonts w:hint="eastAsia" w:ascii="华文细黑" w:hAnsi="华文细黑" w:eastAsia="华文细黑" w:cs="华文细黑"/>
            <w:sz w:val="22"/>
            <w:szCs w:val="22"/>
            <w:lang w:val="en-US" w:eastAsia="zh-CN"/>
            <w:rPrChange w:id="741" w:author="野草" w:date="2023-02-09T11:37:11Z">
              <w:rPr>
                <w:rFonts w:hint="eastAsia" w:ascii="Sun-ExtA" w:hAnsi="Sun-ExtA" w:eastAsia="Sun-ExtA"/>
                <w:sz w:val="21"/>
                <w:szCs w:val="24"/>
                <w:lang w:val="en-US" w:eastAsia="zh-CN"/>
              </w:rPr>
            </w:rPrChange>
          </w:rPr>
          <w:t>以</w:t>
        </w:r>
      </w:ins>
      <w:ins w:id="743" w:author="野草" w:date="2023-02-09T08:34:44Z">
        <w:r>
          <w:rPr>
            <w:rFonts w:hint="eastAsia" w:ascii="华文细黑" w:hAnsi="华文细黑" w:eastAsia="华文细黑" w:cs="华文细黑"/>
            <w:sz w:val="22"/>
            <w:szCs w:val="22"/>
            <w:lang w:val="en-US" w:eastAsia="zh-CN"/>
            <w:rPrChange w:id="744" w:author="野草" w:date="2023-02-09T11:37:11Z">
              <w:rPr>
                <w:rFonts w:hint="eastAsia" w:ascii="Sun-ExtA" w:hAnsi="Sun-ExtA" w:eastAsia="Sun-ExtA"/>
                <w:sz w:val="21"/>
                <w:szCs w:val="24"/>
                <w:lang w:val="en-US" w:eastAsia="zh-CN"/>
              </w:rPr>
            </w:rPrChange>
          </w:rPr>
          <w:t>长江</w:t>
        </w:r>
      </w:ins>
      <w:ins w:id="746" w:author="野草" w:date="2023-02-09T08:34:45Z">
        <w:r>
          <w:rPr>
            <w:rFonts w:hint="eastAsia" w:ascii="华文细黑" w:hAnsi="华文细黑" w:eastAsia="华文细黑" w:cs="华文细黑"/>
            <w:sz w:val="22"/>
            <w:szCs w:val="22"/>
            <w:lang w:val="en-US" w:eastAsia="zh-CN"/>
            <w:rPrChange w:id="747" w:author="野草" w:date="2023-02-09T11:37:11Z">
              <w:rPr>
                <w:rFonts w:hint="eastAsia" w:ascii="Sun-ExtA" w:hAnsi="Sun-ExtA" w:eastAsia="Sun-ExtA"/>
                <w:sz w:val="21"/>
                <w:szCs w:val="24"/>
                <w:lang w:val="en-US" w:eastAsia="zh-CN"/>
              </w:rPr>
            </w:rPrChange>
          </w:rPr>
          <w:t>流域</w:t>
        </w:r>
      </w:ins>
      <w:ins w:id="749" w:author="野草" w:date="2023-02-09T08:34:46Z">
        <w:r>
          <w:rPr>
            <w:rFonts w:hint="eastAsia" w:ascii="华文细黑" w:hAnsi="华文细黑" w:eastAsia="华文细黑" w:cs="华文细黑"/>
            <w:sz w:val="22"/>
            <w:szCs w:val="22"/>
            <w:lang w:val="en-US" w:eastAsia="zh-CN"/>
            <w:rPrChange w:id="750" w:author="野草" w:date="2023-02-09T11:37:11Z">
              <w:rPr>
                <w:rFonts w:hint="eastAsia" w:ascii="Sun-ExtA" w:hAnsi="Sun-ExtA" w:eastAsia="Sun-ExtA"/>
                <w:sz w:val="21"/>
                <w:szCs w:val="24"/>
                <w:lang w:val="en-US" w:eastAsia="zh-CN"/>
              </w:rPr>
            </w:rPrChange>
          </w:rPr>
          <w:t>上游</w:t>
        </w:r>
      </w:ins>
      <w:ins w:id="752" w:author="野草" w:date="2023-02-09T08:34:47Z">
        <w:r>
          <w:rPr>
            <w:rFonts w:hint="eastAsia" w:ascii="华文细黑" w:hAnsi="华文细黑" w:eastAsia="华文细黑" w:cs="华文细黑"/>
            <w:sz w:val="22"/>
            <w:szCs w:val="22"/>
            <w:lang w:val="en-US" w:eastAsia="zh-CN"/>
            <w:rPrChange w:id="753" w:author="野草" w:date="2023-02-09T11:37:11Z">
              <w:rPr>
                <w:rFonts w:hint="eastAsia" w:ascii="Sun-ExtA" w:hAnsi="Sun-ExtA" w:eastAsia="Sun-ExtA"/>
                <w:sz w:val="21"/>
                <w:szCs w:val="24"/>
                <w:lang w:val="en-US" w:eastAsia="zh-CN"/>
              </w:rPr>
            </w:rPrChange>
          </w:rPr>
          <w:t>城市</w:t>
        </w:r>
      </w:ins>
      <w:ins w:id="755" w:author="野草" w:date="2023-02-09T08:34:48Z">
        <w:r>
          <w:rPr>
            <w:rFonts w:hint="eastAsia" w:ascii="华文细黑" w:hAnsi="华文细黑" w:eastAsia="华文细黑" w:cs="华文细黑"/>
            <w:sz w:val="22"/>
            <w:szCs w:val="22"/>
            <w:lang w:val="en-US" w:eastAsia="zh-CN"/>
            <w:rPrChange w:id="756" w:author="野草" w:date="2023-02-09T11:37:11Z">
              <w:rPr>
                <w:rFonts w:hint="eastAsia" w:ascii="Sun-ExtA" w:hAnsi="Sun-ExtA" w:eastAsia="Sun-ExtA"/>
                <w:sz w:val="21"/>
                <w:szCs w:val="24"/>
                <w:lang w:val="en-US" w:eastAsia="zh-CN"/>
              </w:rPr>
            </w:rPrChange>
          </w:rPr>
          <w:t>重庆市</w:t>
        </w:r>
      </w:ins>
      <w:ins w:id="758" w:author="野草" w:date="2023-02-09T08:34:49Z">
        <w:r>
          <w:rPr>
            <w:rFonts w:hint="eastAsia" w:ascii="华文细黑" w:hAnsi="华文细黑" w:eastAsia="华文细黑" w:cs="华文细黑"/>
            <w:sz w:val="22"/>
            <w:szCs w:val="22"/>
            <w:lang w:val="en-US" w:eastAsia="zh-CN"/>
            <w:rPrChange w:id="759" w:author="野草" w:date="2023-02-09T11:37:11Z">
              <w:rPr>
                <w:rFonts w:hint="eastAsia" w:ascii="Sun-ExtA" w:hAnsi="Sun-ExtA" w:eastAsia="Sun-ExtA"/>
                <w:sz w:val="21"/>
                <w:szCs w:val="24"/>
                <w:lang w:val="en-US" w:eastAsia="zh-CN"/>
              </w:rPr>
            </w:rPrChange>
          </w:rPr>
          <w:t>为例，</w:t>
        </w:r>
      </w:ins>
      <w:ins w:id="761" w:author="野草" w:date="2023-02-09T08:34:25Z">
        <w:r>
          <w:rPr>
            <w:rFonts w:hint="eastAsia" w:ascii="华文细黑" w:hAnsi="华文细黑" w:eastAsia="华文细黑" w:cs="华文细黑"/>
            <w:sz w:val="22"/>
            <w:szCs w:val="22"/>
            <w:lang w:val="en-US" w:eastAsia="zh-CN"/>
            <w:rPrChange w:id="762" w:author="野草" w:date="2023-02-09T11:37:11Z">
              <w:rPr>
                <w:rFonts w:hint="eastAsia" w:ascii="Sun-ExtA" w:hAnsi="Sun-ExtA" w:eastAsia="Sun-ExtA"/>
                <w:sz w:val="21"/>
                <w:szCs w:val="24"/>
                <w:lang w:val="en-US" w:eastAsia="zh-CN"/>
              </w:rPr>
            </w:rPrChange>
          </w:rPr>
          <w:t>开展</w:t>
        </w:r>
      </w:ins>
      <w:ins w:id="764" w:author="野草" w:date="2023-02-09T08:34:27Z">
        <w:r>
          <w:rPr>
            <w:rFonts w:hint="eastAsia" w:ascii="华文细黑" w:hAnsi="华文细黑" w:eastAsia="华文细黑" w:cs="华文细黑"/>
            <w:sz w:val="22"/>
            <w:szCs w:val="22"/>
            <w:lang w:val="en-US" w:eastAsia="zh-CN"/>
            <w:rPrChange w:id="765" w:author="野草" w:date="2023-02-09T11:37:11Z">
              <w:rPr>
                <w:rFonts w:hint="eastAsia" w:ascii="Sun-ExtA" w:hAnsi="Sun-ExtA" w:eastAsia="Sun-ExtA"/>
                <w:sz w:val="21"/>
                <w:szCs w:val="24"/>
                <w:lang w:val="en-US" w:eastAsia="zh-CN"/>
              </w:rPr>
            </w:rPrChange>
          </w:rPr>
          <w:t>对</w:t>
        </w:r>
      </w:ins>
      <w:ins w:id="767" w:author="野草" w:date="2023-02-09T08:34:38Z">
        <w:r>
          <w:rPr>
            <w:rFonts w:hint="eastAsia" w:ascii="华文细黑" w:hAnsi="华文细黑" w:eastAsia="华文细黑" w:cs="华文细黑"/>
            <w:sz w:val="22"/>
            <w:szCs w:val="22"/>
            <w:lang w:val="en-US" w:eastAsia="zh-CN"/>
            <w:rPrChange w:id="768" w:author="野草" w:date="2023-02-09T11:37:11Z">
              <w:rPr>
                <w:rFonts w:hint="eastAsia" w:ascii="Sun-ExtA" w:hAnsi="Sun-ExtA" w:eastAsia="Sun-ExtA"/>
                <w:sz w:val="21"/>
                <w:szCs w:val="24"/>
                <w:lang w:val="en-US" w:eastAsia="zh-CN"/>
              </w:rPr>
            </w:rPrChange>
          </w:rPr>
          <w:t>滨江</w:t>
        </w:r>
      </w:ins>
      <w:ins w:id="770" w:author="野草" w:date="2023-02-09T08:38:28Z">
        <w:r>
          <w:rPr>
            <w:rFonts w:hint="eastAsia" w:ascii="华文细黑" w:hAnsi="华文细黑" w:eastAsia="华文细黑" w:cs="华文细黑"/>
            <w:sz w:val="22"/>
            <w:szCs w:val="22"/>
            <w:lang w:val="en-US" w:eastAsia="zh-CN"/>
            <w:rPrChange w:id="771" w:author="野草" w:date="2023-02-09T11:37:11Z">
              <w:rPr>
                <w:rFonts w:hint="eastAsia" w:ascii="Sun-ExtA" w:hAnsi="Sun-ExtA" w:eastAsia="Sun-ExtA"/>
                <w:sz w:val="21"/>
                <w:szCs w:val="24"/>
                <w:lang w:val="en-US" w:eastAsia="zh-CN"/>
              </w:rPr>
            </w:rPrChange>
          </w:rPr>
          <w:t>地区的</w:t>
        </w:r>
      </w:ins>
      <w:ins w:id="773" w:author="野草" w:date="2023-02-09T08:38:30Z">
        <w:r>
          <w:rPr>
            <w:rFonts w:hint="eastAsia" w:ascii="华文细黑" w:hAnsi="华文细黑" w:eastAsia="华文细黑" w:cs="华文细黑"/>
            <w:sz w:val="22"/>
            <w:szCs w:val="22"/>
            <w:lang w:val="en-US" w:eastAsia="zh-CN"/>
            <w:rPrChange w:id="774" w:author="野草" w:date="2023-02-09T11:37:11Z">
              <w:rPr>
                <w:rFonts w:hint="eastAsia" w:ascii="Sun-ExtA" w:hAnsi="Sun-ExtA" w:eastAsia="Sun-ExtA"/>
                <w:sz w:val="21"/>
                <w:szCs w:val="24"/>
                <w:lang w:val="en-US" w:eastAsia="zh-CN"/>
              </w:rPr>
            </w:rPrChange>
          </w:rPr>
          <w:t>热环境</w:t>
        </w:r>
      </w:ins>
      <w:ins w:id="776" w:author="野草" w:date="2023-02-09T08:38:32Z">
        <w:r>
          <w:rPr>
            <w:rFonts w:hint="eastAsia" w:ascii="华文细黑" w:hAnsi="华文细黑" w:eastAsia="华文细黑" w:cs="华文细黑"/>
            <w:sz w:val="22"/>
            <w:szCs w:val="22"/>
            <w:lang w:val="en-US" w:eastAsia="zh-CN"/>
            <w:rPrChange w:id="777" w:author="野草" w:date="2023-02-09T11:37:11Z">
              <w:rPr>
                <w:rFonts w:hint="eastAsia" w:ascii="Sun-ExtA" w:hAnsi="Sun-ExtA" w:eastAsia="Sun-ExtA"/>
                <w:sz w:val="21"/>
                <w:szCs w:val="24"/>
                <w:lang w:val="en-US" w:eastAsia="zh-CN"/>
              </w:rPr>
            </w:rPrChange>
          </w:rPr>
          <w:t>实地</w:t>
        </w:r>
      </w:ins>
      <w:ins w:id="779" w:author="野草" w:date="2023-02-09T08:38:33Z">
        <w:r>
          <w:rPr>
            <w:rFonts w:hint="eastAsia" w:ascii="华文细黑" w:hAnsi="华文细黑" w:eastAsia="华文细黑" w:cs="华文细黑"/>
            <w:sz w:val="22"/>
            <w:szCs w:val="22"/>
            <w:lang w:val="en-US" w:eastAsia="zh-CN"/>
            <w:rPrChange w:id="780" w:author="野草" w:date="2023-02-09T11:37:11Z">
              <w:rPr>
                <w:rFonts w:hint="eastAsia" w:ascii="Sun-ExtA" w:hAnsi="Sun-ExtA" w:eastAsia="Sun-ExtA"/>
                <w:sz w:val="21"/>
                <w:szCs w:val="24"/>
                <w:lang w:val="en-US" w:eastAsia="zh-CN"/>
              </w:rPr>
            </w:rPrChange>
          </w:rPr>
          <w:t>观测</w:t>
        </w:r>
      </w:ins>
      <w:ins w:id="782" w:author="野草" w:date="2023-02-09T08:38:34Z">
        <w:r>
          <w:rPr>
            <w:rFonts w:hint="eastAsia" w:ascii="华文细黑" w:hAnsi="华文细黑" w:eastAsia="华文细黑" w:cs="华文细黑"/>
            <w:sz w:val="22"/>
            <w:szCs w:val="22"/>
            <w:lang w:val="en-US" w:eastAsia="zh-CN"/>
            <w:rPrChange w:id="783" w:author="野草" w:date="2023-02-09T11:37:11Z">
              <w:rPr>
                <w:rFonts w:hint="eastAsia" w:ascii="Sun-ExtA" w:hAnsi="Sun-ExtA" w:eastAsia="Sun-ExtA"/>
                <w:sz w:val="21"/>
                <w:szCs w:val="24"/>
                <w:lang w:val="en-US" w:eastAsia="zh-CN"/>
              </w:rPr>
            </w:rPrChange>
          </w:rPr>
          <w:t>和模型</w:t>
        </w:r>
      </w:ins>
      <w:ins w:id="785" w:author="野草" w:date="2023-02-09T08:38:35Z">
        <w:r>
          <w:rPr>
            <w:rFonts w:hint="eastAsia" w:ascii="华文细黑" w:hAnsi="华文细黑" w:eastAsia="华文细黑" w:cs="华文细黑"/>
            <w:sz w:val="22"/>
            <w:szCs w:val="22"/>
            <w:lang w:val="en-US" w:eastAsia="zh-CN"/>
            <w:rPrChange w:id="786" w:author="野草" w:date="2023-02-09T11:37:11Z">
              <w:rPr>
                <w:rFonts w:hint="eastAsia" w:ascii="Sun-ExtA" w:hAnsi="Sun-ExtA" w:eastAsia="Sun-ExtA"/>
                <w:sz w:val="21"/>
                <w:szCs w:val="24"/>
                <w:lang w:val="en-US" w:eastAsia="zh-CN"/>
              </w:rPr>
            </w:rPrChange>
          </w:rPr>
          <w:t>模拟</w:t>
        </w:r>
      </w:ins>
      <w:ins w:id="788" w:author="野草" w:date="2023-02-09T08:38:36Z">
        <w:r>
          <w:rPr>
            <w:rFonts w:hint="eastAsia" w:ascii="华文细黑" w:hAnsi="华文细黑" w:eastAsia="华文细黑" w:cs="华文细黑"/>
            <w:sz w:val="22"/>
            <w:szCs w:val="22"/>
            <w:lang w:val="en-US" w:eastAsia="zh-CN"/>
            <w:rPrChange w:id="789" w:author="野草" w:date="2023-02-09T11:37:11Z">
              <w:rPr>
                <w:rFonts w:hint="eastAsia" w:ascii="Sun-ExtA" w:hAnsi="Sun-ExtA" w:eastAsia="Sun-ExtA"/>
                <w:sz w:val="21"/>
                <w:szCs w:val="24"/>
                <w:lang w:val="en-US" w:eastAsia="zh-CN"/>
              </w:rPr>
            </w:rPrChange>
          </w:rPr>
          <w:t>研究，</w:t>
        </w:r>
      </w:ins>
      <w:ins w:id="791" w:author="野草" w:date="2023-02-09T08:56:39Z">
        <w:r>
          <w:rPr>
            <w:rFonts w:hint="eastAsia" w:ascii="华文细黑" w:hAnsi="华文细黑" w:eastAsia="华文细黑" w:cs="华文细黑"/>
            <w:sz w:val="22"/>
            <w:szCs w:val="22"/>
            <w:lang w:val="en-US" w:eastAsia="zh-CN"/>
            <w:rPrChange w:id="792" w:author="野草" w:date="2023-02-09T11:37:11Z">
              <w:rPr>
                <w:rFonts w:hint="eastAsia" w:ascii="Sun-ExtA" w:hAnsi="Sun-ExtA" w:eastAsia="Sun-ExtA"/>
                <w:sz w:val="21"/>
                <w:szCs w:val="24"/>
                <w:lang w:val="en-US" w:eastAsia="zh-CN"/>
              </w:rPr>
            </w:rPrChange>
          </w:rPr>
          <w:t>提出</w:t>
        </w:r>
      </w:ins>
      <w:ins w:id="794" w:author="野草" w:date="2023-02-09T08:56:59Z">
        <w:r>
          <w:rPr>
            <w:rFonts w:hint="eastAsia" w:ascii="华文细黑" w:hAnsi="华文细黑" w:eastAsia="华文细黑" w:cs="华文细黑"/>
            <w:lang w:val="en-US" w:eastAsia="zh-CN"/>
            <w:rPrChange w:id="795" w:author="野草" w:date="2023-02-09T11:37:09Z">
              <w:rPr>
                <w:rFonts w:hint="eastAsia" w:ascii="华文细黑" w:hAnsi="华文细黑" w:eastAsia="华文细黑" w:cs="华文细黑"/>
                <w:lang w:val="en-US" w:eastAsia="zh-CN"/>
              </w:rPr>
            </w:rPrChange>
          </w:rPr>
          <w:t>局地河流降温强度</w:t>
        </w:r>
      </w:ins>
      <w:ins w:id="797" w:author="野草" w:date="2023-02-09T08:57:00Z">
        <w:r>
          <w:rPr>
            <w:rFonts w:hint="eastAsia" w:ascii="华文细黑" w:hAnsi="华文细黑" w:eastAsia="华文细黑" w:cs="华文细黑"/>
            <w:lang w:val="en-US" w:eastAsia="zh-CN"/>
            <w:rPrChange w:id="798" w:author="野草" w:date="2023-02-09T11:37:09Z">
              <w:rPr>
                <w:rFonts w:hint="eastAsia" w:ascii="华文细黑" w:hAnsi="华文细黑" w:eastAsia="华文细黑" w:cs="华文细黑"/>
                <w:lang w:val="en-US" w:eastAsia="zh-CN"/>
              </w:rPr>
            </w:rPrChange>
          </w:rPr>
          <w:t>和</w:t>
        </w:r>
      </w:ins>
      <w:ins w:id="800" w:author="野草" w:date="2023-02-09T08:57:26Z">
        <w:r>
          <w:rPr>
            <w:rFonts w:hint="eastAsia" w:ascii="华文细黑" w:hAnsi="华文细黑" w:eastAsia="华文细黑" w:cs="华文细黑"/>
            <w:lang w:val="en-US" w:eastAsia="zh-CN"/>
            <w:rPrChange w:id="801" w:author="野草" w:date="2023-02-09T11:37:09Z">
              <w:rPr>
                <w:rFonts w:hint="eastAsia" w:ascii="华文细黑" w:hAnsi="华文细黑" w:eastAsia="华文细黑" w:cs="华文细黑"/>
                <w:lang w:val="en-US" w:eastAsia="zh-CN"/>
              </w:rPr>
            </w:rPrChange>
          </w:rPr>
          <w:t>局地河流热指数效应</w:t>
        </w:r>
      </w:ins>
      <w:ins w:id="803" w:author="野草" w:date="2023-02-09T08:57:27Z">
        <w:r>
          <w:rPr>
            <w:rFonts w:hint="eastAsia" w:ascii="华文细黑" w:hAnsi="华文细黑" w:eastAsia="华文细黑" w:cs="华文细黑"/>
            <w:lang w:val="en-US" w:eastAsia="zh-CN"/>
            <w:rPrChange w:id="804" w:author="野草" w:date="2023-02-09T11:37:09Z">
              <w:rPr>
                <w:rFonts w:hint="eastAsia" w:ascii="华文细黑" w:hAnsi="华文细黑" w:eastAsia="华文细黑" w:cs="华文细黑"/>
                <w:lang w:val="en-US" w:eastAsia="zh-CN"/>
              </w:rPr>
            </w:rPrChange>
          </w:rPr>
          <w:t>，</w:t>
        </w:r>
      </w:ins>
      <w:ins w:id="806" w:author="野草" w:date="2023-02-09T08:57:29Z">
        <w:r>
          <w:rPr>
            <w:rFonts w:hint="eastAsia" w:ascii="华文细黑" w:hAnsi="华文细黑" w:eastAsia="华文细黑" w:cs="华文细黑"/>
            <w:lang w:val="en-US" w:eastAsia="zh-CN"/>
            <w:rPrChange w:id="807" w:author="野草" w:date="2023-02-09T11:37:09Z">
              <w:rPr>
                <w:rFonts w:hint="eastAsia" w:ascii="华文细黑" w:hAnsi="华文细黑" w:eastAsia="华文细黑" w:cs="华文细黑"/>
                <w:lang w:val="en-US" w:eastAsia="zh-CN"/>
              </w:rPr>
            </w:rPrChange>
          </w:rPr>
          <w:t>建立</w:t>
        </w:r>
      </w:ins>
      <w:ins w:id="809" w:author="野草" w:date="2023-02-09T08:57:30Z">
        <w:r>
          <w:rPr>
            <w:rFonts w:hint="eastAsia" w:ascii="华文细黑" w:hAnsi="华文细黑" w:eastAsia="华文细黑" w:cs="华文细黑"/>
            <w:lang w:val="en-US" w:eastAsia="zh-CN"/>
            <w:rPrChange w:id="810" w:author="野草" w:date="2023-02-09T11:37:09Z">
              <w:rPr>
                <w:rFonts w:hint="eastAsia" w:ascii="华文细黑" w:hAnsi="华文细黑" w:eastAsia="华文细黑" w:cs="华文细黑"/>
                <w:lang w:val="en-US" w:eastAsia="zh-CN"/>
              </w:rPr>
            </w:rPrChange>
          </w:rPr>
          <w:t>河流</w:t>
        </w:r>
      </w:ins>
      <w:ins w:id="812" w:author="野草" w:date="2023-02-09T08:57:31Z">
        <w:r>
          <w:rPr>
            <w:rFonts w:hint="eastAsia" w:ascii="华文细黑" w:hAnsi="华文细黑" w:eastAsia="华文细黑" w:cs="华文细黑"/>
            <w:lang w:val="en-US" w:eastAsia="zh-CN"/>
            <w:rPrChange w:id="813" w:author="野草" w:date="2023-02-09T11:37:09Z">
              <w:rPr>
                <w:rFonts w:hint="eastAsia" w:ascii="华文细黑" w:hAnsi="华文细黑" w:eastAsia="华文细黑" w:cs="华文细黑"/>
                <w:lang w:val="en-US" w:eastAsia="zh-CN"/>
              </w:rPr>
            </w:rPrChange>
          </w:rPr>
          <w:t>热环境</w:t>
        </w:r>
      </w:ins>
      <w:ins w:id="815" w:author="野草" w:date="2023-02-09T08:57:32Z">
        <w:r>
          <w:rPr>
            <w:rFonts w:hint="eastAsia" w:ascii="华文细黑" w:hAnsi="华文细黑" w:eastAsia="华文细黑" w:cs="华文细黑"/>
            <w:lang w:val="en-US" w:eastAsia="zh-CN"/>
            <w:rPrChange w:id="816" w:author="野草" w:date="2023-02-09T11:37:09Z">
              <w:rPr>
                <w:rFonts w:hint="eastAsia" w:ascii="华文细黑" w:hAnsi="华文细黑" w:eastAsia="华文细黑" w:cs="华文细黑"/>
                <w:lang w:val="en-US" w:eastAsia="zh-CN"/>
              </w:rPr>
            </w:rPrChange>
          </w:rPr>
          <w:t>效应</w:t>
        </w:r>
      </w:ins>
      <w:ins w:id="818" w:author="野草" w:date="2023-02-09T08:57:33Z">
        <w:r>
          <w:rPr>
            <w:rFonts w:hint="eastAsia" w:ascii="华文细黑" w:hAnsi="华文细黑" w:eastAsia="华文细黑" w:cs="华文细黑"/>
            <w:lang w:val="en-US" w:eastAsia="zh-CN"/>
            <w:rPrChange w:id="819" w:author="野草" w:date="2023-02-09T11:37:09Z">
              <w:rPr>
                <w:rFonts w:hint="eastAsia" w:ascii="华文细黑" w:hAnsi="华文细黑" w:eastAsia="华文细黑" w:cs="华文细黑"/>
                <w:lang w:val="en-US" w:eastAsia="zh-CN"/>
              </w:rPr>
            </w:rPrChange>
          </w:rPr>
          <w:t>的</w:t>
        </w:r>
      </w:ins>
      <w:ins w:id="821" w:author="野草" w:date="2023-02-09T08:57:35Z">
        <w:r>
          <w:rPr>
            <w:rFonts w:hint="eastAsia" w:ascii="华文细黑" w:hAnsi="华文细黑" w:eastAsia="华文细黑" w:cs="华文细黑"/>
            <w:lang w:val="en-US" w:eastAsia="zh-CN"/>
            <w:rPrChange w:id="822" w:author="野草" w:date="2023-02-09T11:37:09Z">
              <w:rPr>
                <w:rFonts w:hint="eastAsia" w:ascii="华文细黑" w:hAnsi="华文细黑" w:eastAsia="华文细黑" w:cs="华文细黑"/>
                <w:lang w:val="en-US" w:eastAsia="zh-CN"/>
              </w:rPr>
            </w:rPrChange>
          </w:rPr>
          <w:t>新的</w:t>
        </w:r>
      </w:ins>
      <w:ins w:id="824" w:author="野草" w:date="2023-02-09T08:57:37Z">
        <w:r>
          <w:rPr>
            <w:rFonts w:hint="eastAsia" w:ascii="华文细黑" w:hAnsi="华文细黑" w:eastAsia="华文细黑" w:cs="华文细黑"/>
            <w:lang w:val="en-US" w:eastAsia="zh-CN"/>
            <w:rPrChange w:id="825" w:author="野草" w:date="2023-02-09T11:37:09Z">
              <w:rPr>
                <w:rFonts w:hint="eastAsia" w:ascii="华文细黑" w:hAnsi="华文细黑" w:eastAsia="华文细黑" w:cs="华文细黑"/>
                <w:lang w:val="en-US" w:eastAsia="zh-CN"/>
              </w:rPr>
            </w:rPrChange>
          </w:rPr>
          <w:t>评估体系</w:t>
        </w:r>
      </w:ins>
      <w:ins w:id="827" w:author="野草" w:date="2023-02-09T08:57:38Z">
        <w:r>
          <w:rPr>
            <w:rFonts w:hint="eastAsia" w:ascii="华文细黑" w:hAnsi="华文细黑" w:eastAsia="华文细黑" w:cs="华文细黑"/>
            <w:lang w:val="en-US" w:eastAsia="zh-CN"/>
            <w:rPrChange w:id="828" w:author="野草" w:date="2023-02-09T11:37:09Z">
              <w:rPr>
                <w:rFonts w:hint="eastAsia" w:ascii="华文细黑" w:hAnsi="华文细黑" w:eastAsia="华文细黑" w:cs="华文细黑"/>
                <w:lang w:val="en-US" w:eastAsia="zh-CN"/>
              </w:rPr>
            </w:rPrChange>
          </w:rPr>
          <w:t>，</w:t>
        </w:r>
      </w:ins>
      <w:ins w:id="830" w:author="野草" w:date="2023-02-09T08:38:38Z">
        <w:r>
          <w:rPr>
            <w:rFonts w:hint="eastAsia" w:ascii="华文细黑" w:hAnsi="华文细黑" w:eastAsia="华文细黑" w:cs="华文细黑"/>
            <w:sz w:val="22"/>
            <w:szCs w:val="22"/>
            <w:lang w:val="en-US" w:eastAsia="zh-CN"/>
            <w:rPrChange w:id="831" w:author="野草" w:date="2023-02-09T11:37:11Z">
              <w:rPr>
                <w:rFonts w:hint="eastAsia" w:ascii="Sun-ExtA" w:hAnsi="Sun-ExtA" w:eastAsia="Sun-ExtA"/>
                <w:sz w:val="21"/>
                <w:szCs w:val="24"/>
                <w:lang w:val="en-US" w:eastAsia="zh-CN"/>
              </w:rPr>
            </w:rPrChange>
          </w:rPr>
          <w:t>在</w:t>
        </w:r>
      </w:ins>
      <w:ins w:id="833" w:author="野草" w:date="2023-02-09T08:38:39Z">
        <w:r>
          <w:rPr>
            <w:rFonts w:hint="eastAsia" w:ascii="华文细黑" w:hAnsi="华文细黑" w:eastAsia="华文细黑" w:cs="华文细黑"/>
            <w:sz w:val="22"/>
            <w:szCs w:val="22"/>
            <w:lang w:val="en-US" w:eastAsia="zh-CN"/>
            <w:rPrChange w:id="834" w:author="野草" w:date="2023-02-09T11:37:11Z">
              <w:rPr>
                <w:rFonts w:hint="eastAsia" w:ascii="Sun-ExtA" w:hAnsi="Sun-ExtA" w:eastAsia="Sun-ExtA"/>
                <w:sz w:val="21"/>
                <w:szCs w:val="24"/>
                <w:lang w:val="en-US" w:eastAsia="zh-CN"/>
              </w:rPr>
            </w:rPrChange>
          </w:rPr>
          <w:t>不同尺度</w:t>
        </w:r>
      </w:ins>
      <w:ins w:id="836" w:author="野草" w:date="2023-02-09T08:38:41Z">
        <w:r>
          <w:rPr>
            <w:rFonts w:hint="eastAsia" w:ascii="华文细黑" w:hAnsi="华文细黑" w:eastAsia="华文细黑" w:cs="华文细黑"/>
            <w:sz w:val="22"/>
            <w:szCs w:val="22"/>
            <w:lang w:val="en-US" w:eastAsia="zh-CN"/>
            <w:rPrChange w:id="837" w:author="野草" w:date="2023-02-09T11:37:11Z">
              <w:rPr>
                <w:rFonts w:hint="eastAsia" w:ascii="Sun-ExtA" w:hAnsi="Sun-ExtA" w:eastAsia="Sun-ExtA"/>
                <w:sz w:val="21"/>
                <w:szCs w:val="24"/>
                <w:lang w:val="en-US" w:eastAsia="zh-CN"/>
              </w:rPr>
            </w:rPrChange>
          </w:rPr>
          <w:t>分析</w:t>
        </w:r>
      </w:ins>
      <w:ins w:id="839" w:author="野草" w:date="2023-02-09T08:38:46Z">
        <w:r>
          <w:rPr>
            <w:rFonts w:hint="eastAsia" w:ascii="华文细黑" w:hAnsi="华文细黑" w:eastAsia="华文细黑" w:cs="华文细黑"/>
            <w:sz w:val="22"/>
            <w:szCs w:val="22"/>
            <w:lang w:val="en-US" w:eastAsia="zh-CN"/>
            <w:rPrChange w:id="840" w:author="野草" w:date="2023-02-09T11:37:11Z">
              <w:rPr>
                <w:rFonts w:hint="eastAsia" w:ascii="Sun-ExtA" w:hAnsi="Sun-ExtA" w:eastAsia="Sun-ExtA"/>
                <w:sz w:val="21"/>
                <w:szCs w:val="24"/>
                <w:lang w:val="en-US" w:eastAsia="zh-CN"/>
              </w:rPr>
            </w:rPrChange>
          </w:rPr>
          <w:t>河流</w:t>
        </w:r>
      </w:ins>
      <w:ins w:id="842" w:author="野草" w:date="2023-02-09T08:38:47Z">
        <w:r>
          <w:rPr>
            <w:rFonts w:hint="eastAsia" w:ascii="华文细黑" w:hAnsi="华文细黑" w:eastAsia="华文细黑" w:cs="华文细黑"/>
            <w:sz w:val="22"/>
            <w:szCs w:val="22"/>
            <w:lang w:val="en-US" w:eastAsia="zh-CN"/>
            <w:rPrChange w:id="843" w:author="野草" w:date="2023-02-09T11:37:11Z">
              <w:rPr>
                <w:rFonts w:hint="eastAsia" w:ascii="Sun-ExtA" w:hAnsi="Sun-ExtA" w:eastAsia="Sun-ExtA"/>
                <w:sz w:val="21"/>
                <w:szCs w:val="24"/>
                <w:lang w:val="en-US" w:eastAsia="zh-CN"/>
              </w:rPr>
            </w:rPrChange>
          </w:rPr>
          <w:t>热环境效应</w:t>
        </w:r>
      </w:ins>
      <w:ins w:id="845" w:author="野草" w:date="2023-02-09T08:38:48Z">
        <w:r>
          <w:rPr>
            <w:rFonts w:hint="eastAsia" w:ascii="华文细黑" w:hAnsi="华文细黑" w:eastAsia="华文细黑" w:cs="华文细黑"/>
            <w:sz w:val="22"/>
            <w:szCs w:val="22"/>
            <w:lang w:val="en-US" w:eastAsia="zh-CN"/>
            <w:rPrChange w:id="846" w:author="野草" w:date="2023-02-09T11:37:11Z">
              <w:rPr>
                <w:rFonts w:hint="eastAsia" w:ascii="Sun-ExtA" w:hAnsi="Sun-ExtA" w:eastAsia="Sun-ExtA"/>
                <w:sz w:val="21"/>
                <w:szCs w:val="24"/>
                <w:lang w:val="en-US" w:eastAsia="zh-CN"/>
              </w:rPr>
            </w:rPrChange>
          </w:rPr>
          <w:t>的</w:t>
        </w:r>
      </w:ins>
      <w:ins w:id="848" w:author="野草" w:date="2023-02-09T08:38:49Z">
        <w:r>
          <w:rPr>
            <w:rFonts w:hint="eastAsia" w:ascii="华文细黑" w:hAnsi="华文细黑" w:eastAsia="华文细黑" w:cs="华文细黑"/>
            <w:sz w:val="22"/>
            <w:szCs w:val="22"/>
            <w:lang w:val="en-US" w:eastAsia="zh-CN"/>
            <w:rPrChange w:id="849" w:author="野草" w:date="2023-02-09T11:37:11Z">
              <w:rPr>
                <w:rFonts w:hint="eastAsia" w:ascii="Sun-ExtA" w:hAnsi="Sun-ExtA" w:eastAsia="Sun-ExtA"/>
                <w:sz w:val="21"/>
                <w:szCs w:val="24"/>
                <w:lang w:val="en-US" w:eastAsia="zh-CN"/>
              </w:rPr>
            </w:rPrChange>
          </w:rPr>
          <w:t>影响因素</w:t>
        </w:r>
      </w:ins>
      <w:ins w:id="851" w:author="野草" w:date="2023-02-09T09:00:27Z">
        <w:r>
          <w:rPr>
            <w:rFonts w:hint="eastAsia" w:ascii="华文细黑" w:hAnsi="华文细黑" w:eastAsia="华文细黑" w:cs="华文细黑"/>
            <w:sz w:val="22"/>
            <w:szCs w:val="22"/>
            <w:lang w:val="en-US" w:eastAsia="zh-CN"/>
            <w:rPrChange w:id="852" w:author="野草" w:date="2023-02-09T11:37:11Z">
              <w:rPr>
                <w:rFonts w:hint="eastAsia" w:ascii="Sun-ExtA" w:hAnsi="Sun-ExtA" w:eastAsia="Sun-ExtA"/>
                <w:sz w:val="21"/>
                <w:szCs w:val="24"/>
                <w:lang w:val="en-US" w:eastAsia="zh-CN"/>
              </w:rPr>
            </w:rPrChange>
          </w:rPr>
          <w:t>，</w:t>
        </w:r>
      </w:ins>
      <w:ins w:id="854" w:author="野草" w:date="2023-02-09T09:00:28Z">
        <w:r>
          <w:rPr>
            <w:rFonts w:hint="eastAsia" w:ascii="华文细黑" w:hAnsi="华文细黑" w:eastAsia="华文细黑" w:cs="华文细黑"/>
            <w:lang w:val="en-US" w:eastAsia="zh-CN"/>
            <w:rPrChange w:id="855" w:author="野草" w:date="2023-02-09T11:37:09Z">
              <w:rPr>
                <w:rFonts w:hint="eastAsia" w:ascii="华文细黑" w:hAnsi="华文细黑" w:eastAsia="华文细黑" w:cs="华文细黑"/>
                <w:lang w:val="en-US" w:eastAsia="zh-CN"/>
              </w:rPr>
            </w:rPrChange>
          </w:rPr>
          <w:t>尤其是关注建筑三维特征的角色及其与二维特征影响的关系，解释相应过程背后的驱动机制</w:t>
        </w:r>
      </w:ins>
      <w:ins w:id="857" w:author="野草" w:date="2023-02-09T08:38:51Z">
        <w:r>
          <w:rPr>
            <w:rFonts w:hint="eastAsia" w:ascii="华文细黑" w:hAnsi="华文细黑" w:eastAsia="华文细黑" w:cs="华文细黑"/>
            <w:sz w:val="22"/>
            <w:szCs w:val="22"/>
            <w:lang w:val="en-US" w:eastAsia="zh-CN"/>
            <w:rPrChange w:id="858" w:author="野草" w:date="2023-02-09T11:37:11Z">
              <w:rPr>
                <w:rFonts w:hint="eastAsia" w:ascii="Sun-ExtA" w:hAnsi="Sun-ExtA" w:eastAsia="Sun-ExtA"/>
                <w:sz w:val="21"/>
                <w:szCs w:val="24"/>
                <w:lang w:val="en-US" w:eastAsia="zh-CN"/>
              </w:rPr>
            </w:rPrChange>
          </w:rPr>
          <w:t>。</w:t>
        </w:r>
      </w:ins>
      <w:ins w:id="860" w:author="野草" w:date="2023-02-09T08:39:15Z">
        <w:r>
          <w:rPr>
            <w:rFonts w:hint="eastAsia" w:ascii="华文细黑" w:hAnsi="华文细黑" w:eastAsia="华文细黑" w:cs="华文细黑"/>
            <w:sz w:val="22"/>
            <w:szCs w:val="22"/>
            <w:lang w:val="en-US" w:eastAsia="zh-CN"/>
            <w:rPrChange w:id="861" w:author="野草" w:date="2023-02-09T11:37:11Z">
              <w:rPr>
                <w:rFonts w:hint="eastAsia" w:ascii="Sun-ExtA" w:hAnsi="Sun-ExtA" w:eastAsia="Sun-ExtA"/>
                <w:sz w:val="21"/>
                <w:szCs w:val="24"/>
                <w:lang w:val="en-US" w:eastAsia="zh-CN"/>
              </w:rPr>
            </w:rPrChange>
          </w:rPr>
          <w:t>相关</w:t>
        </w:r>
      </w:ins>
      <w:ins w:id="863" w:author="野草" w:date="2023-02-09T08:39:16Z">
        <w:r>
          <w:rPr>
            <w:rFonts w:hint="eastAsia" w:ascii="华文细黑" w:hAnsi="华文细黑" w:eastAsia="华文细黑" w:cs="华文细黑"/>
            <w:sz w:val="22"/>
            <w:szCs w:val="22"/>
            <w:lang w:val="en-US" w:eastAsia="zh-CN"/>
            <w:rPrChange w:id="864" w:author="野草" w:date="2023-02-09T11:37:11Z">
              <w:rPr>
                <w:rFonts w:hint="eastAsia" w:ascii="Sun-ExtA" w:hAnsi="Sun-ExtA" w:eastAsia="Sun-ExtA"/>
                <w:sz w:val="21"/>
                <w:szCs w:val="24"/>
                <w:lang w:val="en-US" w:eastAsia="zh-CN"/>
              </w:rPr>
            </w:rPrChange>
          </w:rPr>
          <w:t>研究</w:t>
        </w:r>
      </w:ins>
      <w:ins w:id="866" w:author="野草" w:date="2023-02-09T08:39:17Z">
        <w:r>
          <w:rPr>
            <w:rFonts w:hint="eastAsia" w:ascii="华文细黑" w:hAnsi="华文细黑" w:eastAsia="华文细黑" w:cs="华文细黑"/>
            <w:sz w:val="22"/>
            <w:szCs w:val="22"/>
            <w:lang w:val="en-US" w:eastAsia="zh-CN"/>
            <w:rPrChange w:id="867" w:author="野草" w:date="2023-02-09T11:37:11Z">
              <w:rPr>
                <w:rFonts w:hint="eastAsia" w:ascii="Sun-ExtA" w:hAnsi="Sun-ExtA" w:eastAsia="Sun-ExtA"/>
                <w:sz w:val="21"/>
                <w:szCs w:val="24"/>
                <w:lang w:val="en-US" w:eastAsia="zh-CN"/>
              </w:rPr>
            </w:rPrChange>
          </w:rPr>
          <w:t>结果</w:t>
        </w:r>
      </w:ins>
      <w:ins w:id="869" w:author="野草" w:date="2023-02-09T08:39:19Z">
        <w:r>
          <w:rPr>
            <w:rFonts w:hint="eastAsia" w:ascii="华文细黑" w:hAnsi="华文细黑" w:eastAsia="华文细黑" w:cs="华文细黑"/>
            <w:sz w:val="22"/>
            <w:szCs w:val="22"/>
            <w:lang w:val="en-US" w:eastAsia="zh-CN"/>
            <w:rPrChange w:id="870" w:author="野草" w:date="2023-02-09T11:37:11Z">
              <w:rPr>
                <w:rFonts w:hint="eastAsia" w:ascii="Sun-ExtA" w:hAnsi="Sun-ExtA" w:eastAsia="Sun-ExtA"/>
                <w:sz w:val="21"/>
                <w:szCs w:val="24"/>
                <w:lang w:val="en-US" w:eastAsia="zh-CN"/>
              </w:rPr>
            </w:rPrChange>
          </w:rPr>
          <w:t>有助于</w:t>
        </w:r>
      </w:ins>
      <w:ins w:id="872" w:author="野草" w:date="2023-02-09T08:39:48Z">
        <w:r>
          <w:rPr>
            <w:rFonts w:hint="eastAsia" w:ascii="华文细黑" w:hAnsi="华文细黑" w:eastAsia="华文细黑" w:cs="华文细黑"/>
            <w:sz w:val="22"/>
            <w:szCs w:val="22"/>
            <w:lang w:val="en-US" w:eastAsia="zh-CN"/>
            <w:rPrChange w:id="873" w:author="野草" w:date="2023-02-09T11:37:11Z">
              <w:rPr>
                <w:rFonts w:hint="eastAsia" w:ascii="Sun-ExtA" w:hAnsi="Sun-ExtA" w:eastAsia="Sun-ExtA"/>
                <w:sz w:val="21"/>
                <w:szCs w:val="24"/>
                <w:lang w:val="en-US" w:eastAsia="zh-CN"/>
              </w:rPr>
            </w:rPrChange>
          </w:rPr>
          <w:t>理解</w:t>
        </w:r>
      </w:ins>
      <w:ins w:id="875" w:author="野草" w:date="2023-02-09T08:39:55Z">
        <w:r>
          <w:rPr>
            <w:rFonts w:hint="eastAsia" w:ascii="华文细黑" w:hAnsi="华文细黑" w:eastAsia="华文细黑" w:cs="华文细黑"/>
            <w:sz w:val="22"/>
            <w:szCs w:val="22"/>
            <w:lang w:val="en-US" w:eastAsia="zh-CN"/>
            <w:rPrChange w:id="876" w:author="野草" w:date="2023-02-09T11:37:11Z">
              <w:rPr>
                <w:rFonts w:hint="eastAsia" w:ascii="Sun-ExtA" w:hAnsi="Sun-ExtA" w:eastAsia="Sun-ExtA"/>
                <w:sz w:val="21"/>
                <w:szCs w:val="24"/>
                <w:lang w:val="en-US" w:eastAsia="zh-CN"/>
              </w:rPr>
            </w:rPrChange>
          </w:rPr>
          <w:t>不同</w:t>
        </w:r>
      </w:ins>
      <w:ins w:id="878" w:author="野草" w:date="2023-02-09T08:40:06Z">
        <w:r>
          <w:rPr>
            <w:rFonts w:hint="eastAsia" w:ascii="华文细黑" w:hAnsi="华文细黑" w:eastAsia="华文细黑" w:cs="华文细黑"/>
            <w:sz w:val="22"/>
            <w:szCs w:val="22"/>
            <w:lang w:val="en-US" w:eastAsia="zh-CN"/>
            <w:rPrChange w:id="879" w:author="野草" w:date="2023-02-09T11:37:11Z">
              <w:rPr>
                <w:rFonts w:hint="eastAsia" w:ascii="Sun-ExtA" w:hAnsi="Sun-ExtA" w:eastAsia="Sun-ExtA"/>
                <w:sz w:val="21"/>
                <w:szCs w:val="24"/>
                <w:lang w:val="en-US" w:eastAsia="zh-CN"/>
              </w:rPr>
            </w:rPrChange>
          </w:rPr>
          <w:t>的</w:t>
        </w:r>
      </w:ins>
      <w:ins w:id="881" w:author="野草" w:date="2023-02-09T08:40:09Z">
        <w:r>
          <w:rPr>
            <w:rFonts w:hint="eastAsia" w:ascii="华文细黑" w:hAnsi="华文细黑" w:eastAsia="华文细黑" w:cs="华文细黑"/>
            <w:sz w:val="22"/>
            <w:szCs w:val="22"/>
            <w:lang w:val="en-US" w:eastAsia="zh-CN"/>
            <w:rPrChange w:id="882" w:author="野草" w:date="2023-02-09T11:37:11Z">
              <w:rPr>
                <w:rFonts w:hint="eastAsia" w:ascii="Sun-ExtA" w:hAnsi="Sun-ExtA" w:eastAsia="Sun-ExtA"/>
                <w:sz w:val="21"/>
                <w:szCs w:val="24"/>
                <w:lang w:val="en-US" w:eastAsia="zh-CN"/>
              </w:rPr>
            </w:rPrChange>
          </w:rPr>
          <w:t>建筑</w:t>
        </w:r>
      </w:ins>
      <w:ins w:id="884" w:author="野草" w:date="2023-02-09T08:40:11Z">
        <w:r>
          <w:rPr>
            <w:rFonts w:hint="eastAsia" w:ascii="华文细黑" w:hAnsi="华文细黑" w:eastAsia="华文细黑" w:cs="华文细黑"/>
            <w:sz w:val="22"/>
            <w:szCs w:val="22"/>
            <w:lang w:val="en-US" w:eastAsia="zh-CN"/>
            <w:rPrChange w:id="885" w:author="野草" w:date="2023-02-09T11:37:11Z">
              <w:rPr>
                <w:rFonts w:hint="eastAsia" w:ascii="Sun-ExtA" w:hAnsi="Sun-ExtA" w:eastAsia="Sun-ExtA"/>
                <w:sz w:val="21"/>
                <w:szCs w:val="24"/>
                <w:lang w:val="en-US" w:eastAsia="zh-CN"/>
              </w:rPr>
            </w:rPrChange>
          </w:rPr>
          <w:t>三维</w:t>
        </w:r>
      </w:ins>
      <w:ins w:id="887" w:author="野草" w:date="2023-02-09T08:40:12Z">
        <w:r>
          <w:rPr>
            <w:rFonts w:hint="eastAsia" w:ascii="华文细黑" w:hAnsi="华文细黑" w:eastAsia="华文细黑" w:cs="华文细黑"/>
            <w:sz w:val="22"/>
            <w:szCs w:val="22"/>
            <w:lang w:val="en-US" w:eastAsia="zh-CN"/>
            <w:rPrChange w:id="888" w:author="野草" w:date="2023-02-09T11:37:11Z">
              <w:rPr>
                <w:rFonts w:hint="eastAsia" w:ascii="Sun-ExtA" w:hAnsi="Sun-ExtA" w:eastAsia="Sun-ExtA"/>
                <w:sz w:val="21"/>
                <w:szCs w:val="24"/>
                <w:lang w:val="en-US" w:eastAsia="zh-CN"/>
              </w:rPr>
            </w:rPrChange>
          </w:rPr>
          <w:t>空间</w:t>
        </w:r>
      </w:ins>
      <w:ins w:id="890" w:author="野草" w:date="2023-02-09T08:40:13Z">
        <w:r>
          <w:rPr>
            <w:rFonts w:hint="eastAsia" w:ascii="华文细黑" w:hAnsi="华文细黑" w:eastAsia="华文细黑" w:cs="华文细黑"/>
            <w:sz w:val="22"/>
            <w:szCs w:val="22"/>
            <w:lang w:val="en-US" w:eastAsia="zh-CN"/>
            <w:rPrChange w:id="891" w:author="野草" w:date="2023-02-09T11:37:11Z">
              <w:rPr>
                <w:rFonts w:hint="eastAsia" w:ascii="Sun-ExtA" w:hAnsi="Sun-ExtA" w:eastAsia="Sun-ExtA"/>
                <w:sz w:val="21"/>
                <w:szCs w:val="24"/>
                <w:lang w:val="en-US" w:eastAsia="zh-CN"/>
              </w:rPr>
            </w:rPrChange>
          </w:rPr>
          <w:t>形态</w:t>
        </w:r>
      </w:ins>
      <w:ins w:id="893" w:author="野草" w:date="2023-02-09T08:40:14Z">
        <w:r>
          <w:rPr>
            <w:rFonts w:hint="eastAsia" w:ascii="华文细黑" w:hAnsi="华文细黑" w:eastAsia="华文细黑" w:cs="华文细黑"/>
            <w:sz w:val="22"/>
            <w:szCs w:val="22"/>
            <w:lang w:val="en-US" w:eastAsia="zh-CN"/>
            <w:rPrChange w:id="894" w:author="野草" w:date="2023-02-09T11:37:11Z">
              <w:rPr>
                <w:rFonts w:hint="eastAsia" w:ascii="Sun-ExtA" w:hAnsi="Sun-ExtA" w:eastAsia="Sun-ExtA"/>
                <w:sz w:val="21"/>
                <w:szCs w:val="24"/>
                <w:lang w:val="en-US" w:eastAsia="zh-CN"/>
              </w:rPr>
            </w:rPrChange>
          </w:rPr>
          <w:t>指标对</w:t>
        </w:r>
      </w:ins>
      <w:ins w:id="896" w:author="野草" w:date="2023-02-09T08:40:22Z">
        <w:r>
          <w:rPr>
            <w:rFonts w:hint="eastAsia" w:ascii="华文细黑" w:hAnsi="华文细黑" w:eastAsia="华文细黑" w:cs="华文细黑"/>
            <w:sz w:val="22"/>
            <w:szCs w:val="22"/>
            <w:lang w:val="en-US" w:eastAsia="zh-CN"/>
            <w:rPrChange w:id="897" w:author="野草" w:date="2023-02-09T11:37:11Z">
              <w:rPr>
                <w:rFonts w:hint="eastAsia" w:ascii="Sun-ExtA" w:hAnsi="Sun-ExtA" w:eastAsia="Sun-ExtA"/>
                <w:sz w:val="21"/>
                <w:szCs w:val="24"/>
                <w:lang w:val="en-US" w:eastAsia="zh-CN"/>
              </w:rPr>
            </w:rPrChange>
          </w:rPr>
          <w:t>滨江地区</w:t>
        </w:r>
      </w:ins>
      <w:ins w:id="899" w:author="野草" w:date="2023-02-09T08:40:24Z">
        <w:r>
          <w:rPr>
            <w:rFonts w:hint="eastAsia" w:ascii="华文细黑" w:hAnsi="华文细黑" w:eastAsia="华文细黑" w:cs="华文细黑"/>
            <w:sz w:val="22"/>
            <w:szCs w:val="22"/>
            <w:lang w:val="en-US" w:eastAsia="zh-CN"/>
            <w:rPrChange w:id="900" w:author="野草" w:date="2023-02-09T11:37:11Z">
              <w:rPr>
                <w:rFonts w:hint="eastAsia" w:ascii="Sun-ExtA" w:hAnsi="Sun-ExtA" w:eastAsia="Sun-ExtA"/>
                <w:sz w:val="21"/>
                <w:szCs w:val="24"/>
                <w:lang w:val="en-US" w:eastAsia="zh-CN"/>
              </w:rPr>
            </w:rPrChange>
          </w:rPr>
          <w:t>热环境的</w:t>
        </w:r>
      </w:ins>
      <w:ins w:id="902" w:author="野草" w:date="2023-02-09T08:40:25Z">
        <w:r>
          <w:rPr>
            <w:rFonts w:hint="eastAsia" w:ascii="华文细黑" w:hAnsi="华文细黑" w:eastAsia="华文细黑" w:cs="华文细黑"/>
            <w:sz w:val="22"/>
            <w:szCs w:val="22"/>
            <w:lang w:val="en-US" w:eastAsia="zh-CN"/>
            <w:rPrChange w:id="903" w:author="野草" w:date="2023-02-09T11:37:11Z">
              <w:rPr>
                <w:rFonts w:hint="eastAsia" w:ascii="Sun-ExtA" w:hAnsi="Sun-ExtA" w:eastAsia="Sun-ExtA"/>
                <w:sz w:val="21"/>
                <w:szCs w:val="24"/>
                <w:lang w:val="en-US" w:eastAsia="zh-CN"/>
              </w:rPr>
            </w:rPrChange>
          </w:rPr>
          <w:t>影响</w:t>
        </w:r>
      </w:ins>
      <w:ins w:id="905" w:author="野草" w:date="2023-02-09T08:40:33Z">
        <w:r>
          <w:rPr>
            <w:rFonts w:hint="eastAsia" w:ascii="华文细黑" w:hAnsi="华文细黑" w:eastAsia="华文细黑" w:cs="华文细黑"/>
            <w:sz w:val="22"/>
            <w:szCs w:val="22"/>
            <w:lang w:val="en-US" w:eastAsia="zh-CN"/>
            <w:rPrChange w:id="906" w:author="野草" w:date="2023-02-09T11:37:11Z">
              <w:rPr>
                <w:rFonts w:hint="eastAsia" w:ascii="Sun-ExtA" w:hAnsi="Sun-ExtA" w:eastAsia="Sun-ExtA"/>
                <w:sz w:val="21"/>
                <w:szCs w:val="24"/>
                <w:lang w:val="en-US" w:eastAsia="zh-CN"/>
              </w:rPr>
            </w:rPrChange>
          </w:rPr>
          <w:t>，</w:t>
        </w:r>
      </w:ins>
      <w:ins w:id="908" w:author="野草" w:date="2023-02-09T08:40:35Z">
        <w:r>
          <w:rPr>
            <w:rFonts w:hint="eastAsia" w:ascii="华文细黑" w:hAnsi="华文细黑" w:eastAsia="华文细黑" w:cs="华文细黑"/>
            <w:sz w:val="22"/>
            <w:szCs w:val="22"/>
            <w:lang w:val="en-US" w:eastAsia="zh-CN"/>
            <w:rPrChange w:id="909" w:author="野草" w:date="2023-02-09T11:37:11Z">
              <w:rPr>
                <w:rFonts w:hint="eastAsia" w:ascii="Sun-ExtA" w:hAnsi="Sun-ExtA" w:eastAsia="Sun-ExtA"/>
                <w:sz w:val="21"/>
                <w:szCs w:val="24"/>
                <w:lang w:val="en-US" w:eastAsia="zh-CN"/>
              </w:rPr>
            </w:rPrChange>
          </w:rPr>
          <w:t>尤其是</w:t>
        </w:r>
      </w:ins>
      <w:ins w:id="911" w:author="野草" w:date="2023-02-09T08:40:36Z">
        <w:r>
          <w:rPr>
            <w:rFonts w:hint="eastAsia" w:ascii="华文细黑" w:hAnsi="华文细黑" w:eastAsia="华文细黑" w:cs="华文细黑"/>
            <w:sz w:val="22"/>
            <w:szCs w:val="22"/>
            <w:lang w:val="en-US" w:eastAsia="zh-CN"/>
            <w:rPrChange w:id="912" w:author="野草" w:date="2023-02-09T11:37:11Z">
              <w:rPr>
                <w:rFonts w:hint="eastAsia" w:ascii="Sun-ExtA" w:hAnsi="Sun-ExtA" w:eastAsia="Sun-ExtA"/>
                <w:sz w:val="21"/>
                <w:szCs w:val="24"/>
                <w:lang w:val="en-US" w:eastAsia="zh-CN"/>
              </w:rPr>
            </w:rPrChange>
          </w:rPr>
          <w:t>在</w:t>
        </w:r>
      </w:ins>
      <w:ins w:id="914" w:author="野草" w:date="2023-02-09T08:40:37Z">
        <w:r>
          <w:rPr>
            <w:rFonts w:hint="eastAsia" w:ascii="华文细黑" w:hAnsi="华文细黑" w:eastAsia="华文细黑" w:cs="华文细黑"/>
            <w:sz w:val="22"/>
            <w:szCs w:val="22"/>
            <w:lang w:val="en-US" w:eastAsia="zh-CN"/>
            <w:rPrChange w:id="915" w:author="野草" w:date="2023-02-09T11:37:11Z">
              <w:rPr>
                <w:rFonts w:hint="eastAsia" w:ascii="Sun-ExtA" w:hAnsi="Sun-ExtA" w:eastAsia="Sun-ExtA"/>
                <w:sz w:val="21"/>
                <w:szCs w:val="24"/>
                <w:lang w:val="en-US" w:eastAsia="zh-CN"/>
              </w:rPr>
            </w:rPrChange>
          </w:rPr>
          <w:t>热浪期间</w:t>
        </w:r>
      </w:ins>
      <w:ins w:id="917" w:author="野草" w:date="2023-02-09T08:40:38Z">
        <w:r>
          <w:rPr>
            <w:rFonts w:hint="eastAsia" w:ascii="华文细黑" w:hAnsi="华文细黑" w:eastAsia="华文细黑" w:cs="华文细黑"/>
            <w:sz w:val="22"/>
            <w:szCs w:val="22"/>
            <w:lang w:val="en-US" w:eastAsia="zh-CN"/>
            <w:rPrChange w:id="918" w:author="野草" w:date="2023-02-09T11:37:11Z">
              <w:rPr>
                <w:rFonts w:hint="eastAsia" w:ascii="Sun-ExtA" w:hAnsi="Sun-ExtA" w:eastAsia="Sun-ExtA"/>
                <w:sz w:val="21"/>
                <w:szCs w:val="24"/>
                <w:lang w:val="en-US" w:eastAsia="zh-CN"/>
              </w:rPr>
            </w:rPrChange>
          </w:rPr>
          <w:t>对</w:t>
        </w:r>
      </w:ins>
      <w:ins w:id="920" w:author="野草" w:date="2023-02-09T08:40:44Z">
        <w:r>
          <w:rPr>
            <w:rFonts w:hint="eastAsia" w:ascii="华文细黑" w:hAnsi="华文细黑" w:eastAsia="华文细黑" w:cs="华文细黑"/>
            <w:sz w:val="22"/>
            <w:szCs w:val="22"/>
            <w:lang w:val="en-US" w:eastAsia="zh-CN"/>
            <w:rPrChange w:id="921" w:author="野草" w:date="2023-02-09T11:37:11Z">
              <w:rPr>
                <w:rFonts w:hint="eastAsia" w:ascii="Sun-ExtA" w:hAnsi="Sun-ExtA" w:eastAsia="Sun-ExtA"/>
                <w:sz w:val="21"/>
                <w:szCs w:val="24"/>
                <w:lang w:val="en-US" w:eastAsia="zh-CN"/>
              </w:rPr>
            </w:rPrChange>
          </w:rPr>
          <w:t>高温</w:t>
        </w:r>
      </w:ins>
      <w:ins w:id="923" w:author="野草" w:date="2023-02-09T08:40:45Z">
        <w:r>
          <w:rPr>
            <w:rFonts w:hint="eastAsia" w:ascii="华文细黑" w:hAnsi="华文细黑" w:eastAsia="华文细黑" w:cs="华文细黑"/>
            <w:sz w:val="22"/>
            <w:szCs w:val="22"/>
            <w:lang w:val="en-US" w:eastAsia="zh-CN"/>
            <w:rPrChange w:id="924" w:author="野草" w:date="2023-02-09T11:37:11Z">
              <w:rPr>
                <w:rFonts w:hint="eastAsia" w:ascii="Sun-ExtA" w:hAnsi="Sun-ExtA" w:eastAsia="Sun-ExtA"/>
                <w:sz w:val="21"/>
                <w:szCs w:val="24"/>
                <w:lang w:val="en-US" w:eastAsia="zh-CN"/>
              </w:rPr>
            </w:rPrChange>
          </w:rPr>
          <w:t>的</w:t>
        </w:r>
      </w:ins>
      <w:ins w:id="926" w:author="野草" w:date="2023-02-09T08:40:46Z">
        <w:r>
          <w:rPr>
            <w:rFonts w:hint="eastAsia" w:ascii="华文细黑" w:hAnsi="华文细黑" w:eastAsia="华文细黑" w:cs="华文细黑"/>
            <w:sz w:val="22"/>
            <w:szCs w:val="22"/>
            <w:lang w:val="en-US" w:eastAsia="zh-CN"/>
            <w:rPrChange w:id="927" w:author="野草" w:date="2023-02-09T11:37:11Z">
              <w:rPr>
                <w:rFonts w:hint="eastAsia" w:ascii="Sun-ExtA" w:hAnsi="Sun-ExtA" w:eastAsia="Sun-ExtA"/>
                <w:sz w:val="21"/>
                <w:szCs w:val="24"/>
                <w:lang w:val="en-US" w:eastAsia="zh-CN"/>
              </w:rPr>
            </w:rPrChange>
          </w:rPr>
          <w:t>缓解</w:t>
        </w:r>
      </w:ins>
      <w:ins w:id="929" w:author="野草" w:date="2023-02-09T08:40:47Z">
        <w:r>
          <w:rPr>
            <w:rFonts w:hint="eastAsia" w:ascii="华文细黑" w:hAnsi="华文细黑" w:eastAsia="华文细黑" w:cs="华文细黑"/>
            <w:sz w:val="22"/>
            <w:szCs w:val="22"/>
            <w:lang w:val="en-US" w:eastAsia="zh-CN"/>
            <w:rPrChange w:id="930" w:author="野草" w:date="2023-02-09T11:37:11Z">
              <w:rPr>
                <w:rFonts w:hint="eastAsia" w:ascii="Sun-ExtA" w:hAnsi="Sun-ExtA" w:eastAsia="Sun-ExtA"/>
                <w:sz w:val="21"/>
                <w:szCs w:val="24"/>
                <w:lang w:val="en-US" w:eastAsia="zh-CN"/>
              </w:rPr>
            </w:rPrChange>
          </w:rPr>
          <w:t>作用</w:t>
        </w:r>
      </w:ins>
      <w:ins w:id="932" w:author="野草" w:date="2023-02-09T08:40:51Z">
        <w:r>
          <w:rPr>
            <w:rFonts w:hint="eastAsia" w:ascii="华文细黑" w:hAnsi="华文细黑" w:eastAsia="华文细黑" w:cs="华文细黑"/>
            <w:sz w:val="22"/>
            <w:szCs w:val="22"/>
            <w:lang w:val="en-US" w:eastAsia="zh-CN"/>
            <w:rPrChange w:id="933" w:author="野草" w:date="2023-02-09T11:37:11Z">
              <w:rPr>
                <w:rFonts w:hint="eastAsia" w:ascii="Sun-ExtA" w:hAnsi="Sun-ExtA" w:eastAsia="Sun-ExtA"/>
                <w:sz w:val="21"/>
                <w:szCs w:val="24"/>
                <w:lang w:val="en-US" w:eastAsia="zh-CN"/>
              </w:rPr>
            </w:rPrChange>
          </w:rPr>
          <w:t>，</w:t>
        </w:r>
      </w:ins>
      <w:ins w:id="935" w:author="野草" w:date="2023-02-09T08:40:53Z">
        <w:r>
          <w:rPr>
            <w:rFonts w:hint="eastAsia" w:ascii="华文细黑" w:hAnsi="华文细黑" w:eastAsia="华文细黑" w:cs="华文细黑"/>
            <w:sz w:val="22"/>
            <w:szCs w:val="22"/>
            <w:lang w:val="en-US" w:eastAsia="zh-CN"/>
            <w:rPrChange w:id="936" w:author="野草" w:date="2023-02-09T11:37:11Z">
              <w:rPr>
                <w:rFonts w:hint="eastAsia" w:ascii="Sun-ExtA" w:hAnsi="Sun-ExtA" w:eastAsia="Sun-ExtA"/>
                <w:sz w:val="21"/>
                <w:szCs w:val="24"/>
                <w:lang w:val="en-US" w:eastAsia="zh-CN"/>
              </w:rPr>
            </w:rPrChange>
          </w:rPr>
          <w:t>从而</w:t>
        </w:r>
      </w:ins>
      <w:ins w:id="938" w:author="野草" w:date="2023-02-09T08:40:54Z">
        <w:r>
          <w:rPr>
            <w:rFonts w:hint="eastAsia" w:ascii="华文细黑" w:hAnsi="华文细黑" w:eastAsia="华文细黑" w:cs="华文细黑"/>
            <w:sz w:val="22"/>
            <w:szCs w:val="22"/>
            <w:lang w:val="en-US" w:eastAsia="zh-CN"/>
            <w:rPrChange w:id="939" w:author="野草" w:date="2023-02-09T11:37:11Z">
              <w:rPr>
                <w:rFonts w:hint="eastAsia" w:ascii="Sun-ExtA" w:hAnsi="Sun-ExtA" w:eastAsia="Sun-ExtA"/>
                <w:sz w:val="21"/>
                <w:szCs w:val="24"/>
                <w:lang w:val="en-US" w:eastAsia="zh-CN"/>
              </w:rPr>
            </w:rPrChange>
          </w:rPr>
          <w:t>为</w:t>
        </w:r>
      </w:ins>
      <w:ins w:id="941" w:author="野草" w:date="2023-02-09T08:40:58Z">
        <w:r>
          <w:rPr>
            <w:rFonts w:hint="eastAsia" w:ascii="华文细黑" w:hAnsi="华文细黑" w:eastAsia="华文细黑" w:cs="华文细黑"/>
            <w:sz w:val="22"/>
            <w:szCs w:val="22"/>
            <w:lang w:val="en-US" w:eastAsia="zh-CN"/>
            <w:rPrChange w:id="942" w:author="野草" w:date="2023-02-09T11:37:11Z">
              <w:rPr>
                <w:rFonts w:hint="eastAsia" w:ascii="Sun-ExtA" w:hAnsi="Sun-ExtA" w:eastAsia="Sun-ExtA"/>
                <w:sz w:val="21"/>
                <w:szCs w:val="24"/>
                <w:lang w:val="en-US" w:eastAsia="zh-CN"/>
              </w:rPr>
            </w:rPrChange>
          </w:rPr>
          <w:t>相关</w:t>
        </w:r>
      </w:ins>
      <w:ins w:id="944" w:author="野草" w:date="2023-02-09T08:40:59Z">
        <w:r>
          <w:rPr>
            <w:rFonts w:hint="eastAsia" w:ascii="华文细黑" w:hAnsi="华文细黑" w:eastAsia="华文细黑" w:cs="华文细黑"/>
            <w:sz w:val="22"/>
            <w:szCs w:val="22"/>
            <w:lang w:val="en-US" w:eastAsia="zh-CN"/>
            <w:rPrChange w:id="945" w:author="野草" w:date="2023-02-09T11:37:11Z">
              <w:rPr>
                <w:rFonts w:hint="eastAsia" w:ascii="Sun-ExtA" w:hAnsi="Sun-ExtA" w:eastAsia="Sun-ExtA"/>
                <w:sz w:val="21"/>
                <w:szCs w:val="24"/>
                <w:lang w:val="en-US" w:eastAsia="zh-CN"/>
              </w:rPr>
            </w:rPrChange>
          </w:rPr>
          <w:t>地区的</w:t>
        </w:r>
      </w:ins>
      <w:ins w:id="947" w:author="野草" w:date="2023-02-09T08:41:00Z">
        <w:r>
          <w:rPr>
            <w:rFonts w:hint="eastAsia" w:ascii="华文细黑" w:hAnsi="华文细黑" w:eastAsia="华文细黑" w:cs="华文细黑"/>
            <w:sz w:val="22"/>
            <w:szCs w:val="22"/>
            <w:lang w:val="en-US" w:eastAsia="zh-CN"/>
            <w:rPrChange w:id="948" w:author="野草" w:date="2023-02-09T11:37:11Z">
              <w:rPr>
                <w:rFonts w:hint="eastAsia" w:ascii="Sun-ExtA" w:hAnsi="Sun-ExtA" w:eastAsia="Sun-ExtA"/>
                <w:sz w:val="21"/>
                <w:szCs w:val="24"/>
                <w:lang w:val="en-US" w:eastAsia="zh-CN"/>
              </w:rPr>
            </w:rPrChange>
          </w:rPr>
          <w:t>城市</w:t>
        </w:r>
      </w:ins>
      <w:ins w:id="950" w:author="野草" w:date="2023-02-09T08:41:02Z">
        <w:r>
          <w:rPr>
            <w:rFonts w:hint="eastAsia" w:ascii="华文细黑" w:hAnsi="华文细黑" w:eastAsia="华文细黑" w:cs="华文细黑"/>
            <w:sz w:val="22"/>
            <w:szCs w:val="22"/>
            <w:lang w:val="en-US" w:eastAsia="zh-CN"/>
            <w:rPrChange w:id="951" w:author="野草" w:date="2023-02-09T11:37:11Z">
              <w:rPr>
                <w:rFonts w:hint="eastAsia" w:ascii="Sun-ExtA" w:hAnsi="Sun-ExtA" w:eastAsia="Sun-ExtA"/>
                <w:sz w:val="21"/>
                <w:szCs w:val="24"/>
                <w:lang w:val="en-US" w:eastAsia="zh-CN"/>
              </w:rPr>
            </w:rPrChange>
          </w:rPr>
          <w:t>规划</w:t>
        </w:r>
      </w:ins>
      <w:ins w:id="953" w:author="野草" w:date="2023-02-09T08:41:04Z">
        <w:r>
          <w:rPr>
            <w:rFonts w:hint="eastAsia" w:ascii="华文细黑" w:hAnsi="华文细黑" w:eastAsia="华文细黑" w:cs="华文细黑"/>
            <w:sz w:val="22"/>
            <w:szCs w:val="22"/>
            <w:lang w:val="en-US" w:eastAsia="zh-CN"/>
            <w:rPrChange w:id="954" w:author="野草" w:date="2023-02-09T11:37:11Z">
              <w:rPr>
                <w:rFonts w:hint="eastAsia" w:ascii="Sun-ExtA" w:hAnsi="Sun-ExtA" w:eastAsia="Sun-ExtA"/>
                <w:sz w:val="21"/>
                <w:szCs w:val="24"/>
                <w:lang w:val="en-US" w:eastAsia="zh-CN"/>
              </w:rPr>
            </w:rPrChange>
          </w:rPr>
          <w:t>与</w:t>
        </w:r>
      </w:ins>
      <w:ins w:id="956" w:author="野草" w:date="2023-02-09T08:41:05Z">
        <w:r>
          <w:rPr>
            <w:rFonts w:hint="eastAsia" w:ascii="华文细黑" w:hAnsi="华文细黑" w:eastAsia="华文细黑" w:cs="华文细黑"/>
            <w:sz w:val="22"/>
            <w:szCs w:val="22"/>
            <w:lang w:val="en-US" w:eastAsia="zh-CN"/>
            <w:rPrChange w:id="957" w:author="野草" w:date="2023-02-09T11:37:11Z">
              <w:rPr>
                <w:rFonts w:hint="eastAsia" w:ascii="Sun-ExtA" w:hAnsi="Sun-ExtA" w:eastAsia="Sun-ExtA"/>
                <w:sz w:val="21"/>
                <w:szCs w:val="24"/>
                <w:lang w:val="en-US" w:eastAsia="zh-CN"/>
              </w:rPr>
            </w:rPrChange>
          </w:rPr>
          <w:t>设计</w:t>
        </w:r>
      </w:ins>
      <w:ins w:id="959" w:author="野草" w:date="2023-02-09T08:41:06Z">
        <w:r>
          <w:rPr>
            <w:rFonts w:hint="eastAsia" w:ascii="华文细黑" w:hAnsi="华文细黑" w:eastAsia="华文细黑" w:cs="华文细黑"/>
            <w:sz w:val="22"/>
            <w:szCs w:val="22"/>
            <w:lang w:val="en-US" w:eastAsia="zh-CN"/>
            <w:rPrChange w:id="960" w:author="野草" w:date="2023-02-09T11:37:11Z">
              <w:rPr>
                <w:rFonts w:hint="eastAsia" w:ascii="Sun-ExtA" w:hAnsi="Sun-ExtA" w:eastAsia="Sun-ExtA"/>
                <w:sz w:val="21"/>
                <w:szCs w:val="24"/>
                <w:lang w:val="en-US" w:eastAsia="zh-CN"/>
              </w:rPr>
            </w:rPrChange>
          </w:rPr>
          <w:t>提供</w:t>
        </w:r>
      </w:ins>
      <w:ins w:id="962" w:author="野草" w:date="2023-02-09T08:41:11Z">
        <w:r>
          <w:rPr>
            <w:rFonts w:hint="eastAsia" w:ascii="华文细黑" w:hAnsi="华文细黑" w:eastAsia="华文细黑" w:cs="华文细黑"/>
            <w:sz w:val="22"/>
            <w:szCs w:val="22"/>
            <w:lang w:val="en-US" w:eastAsia="zh-CN"/>
            <w:rPrChange w:id="963" w:author="野草" w:date="2023-02-09T11:37:11Z">
              <w:rPr>
                <w:rFonts w:hint="eastAsia" w:ascii="Sun-ExtA" w:hAnsi="Sun-ExtA" w:eastAsia="Sun-ExtA"/>
                <w:sz w:val="21"/>
                <w:szCs w:val="24"/>
                <w:lang w:val="en-US" w:eastAsia="zh-CN"/>
              </w:rPr>
            </w:rPrChange>
          </w:rPr>
          <w:t>科学</w:t>
        </w:r>
      </w:ins>
      <w:ins w:id="965" w:author="野草" w:date="2023-02-09T08:41:13Z">
        <w:r>
          <w:rPr>
            <w:rFonts w:hint="eastAsia" w:ascii="华文细黑" w:hAnsi="华文细黑" w:eastAsia="华文细黑" w:cs="华文细黑"/>
            <w:sz w:val="22"/>
            <w:szCs w:val="22"/>
            <w:lang w:val="en-US" w:eastAsia="zh-CN"/>
            <w:rPrChange w:id="966" w:author="野草" w:date="2023-02-09T11:37:11Z">
              <w:rPr>
                <w:rFonts w:hint="eastAsia" w:ascii="Sun-ExtA" w:hAnsi="Sun-ExtA" w:eastAsia="Sun-ExtA"/>
                <w:sz w:val="21"/>
                <w:szCs w:val="24"/>
                <w:lang w:val="en-US" w:eastAsia="zh-CN"/>
              </w:rPr>
            </w:rPrChange>
          </w:rPr>
          <w:t>参考</w:t>
        </w:r>
      </w:ins>
      <w:ins w:id="968" w:author="野草" w:date="2023-02-09T08:53:39Z">
        <w:r>
          <w:rPr>
            <w:rFonts w:hint="eastAsia" w:ascii="华文细黑" w:hAnsi="华文细黑" w:eastAsia="华文细黑" w:cs="华文细黑"/>
            <w:sz w:val="22"/>
            <w:szCs w:val="22"/>
            <w:lang w:val="en-US" w:eastAsia="zh-CN"/>
            <w:rPrChange w:id="969" w:author="野草" w:date="2023-02-09T11:37:11Z">
              <w:rPr>
                <w:rFonts w:hint="eastAsia" w:ascii="Sun-ExtA" w:hAnsi="Sun-ExtA" w:eastAsia="Sun-ExtA"/>
                <w:sz w:val="21"/>
                <w:szCs w:val="24"/>
                <w:lang w:val="en-US" w:eastAsia="zh-CN"/>
              </w:rPr>
            </w:rPrChange>
          </w:rPr>
          <w:t>，</w:t>
        </w:r>
      </w:ins>
      <w:ins w:id="971" w:author="野草" w:date="2023-02-09T09:02:59Z">
        <w:r>
          <w:rPr>
            <w:rFonts w:hint="eastAsia" w:ascii="华文细黑" w:hAnsi="华文细黑" w:eastAsia="华文细黑" w:cs="华文细黑"/>
            <w:lang w:val="en-US" w:eastAsia="zh-CN"/>
            <w:rPrChange w:id="972" w:author="野草" w:date="2023-02-09T11:37:09Z">
              <w:rPr>
                <w:rFonts w:hint="eastAsia" w:ascii="华文细黑" w:hAnsi="华文细黑" w:eastAsia="华文细黑" w:cs="华文细黑"/>
                <w:lang w:val="en-US" w:eastAsia="zh-CN"/>
              </w:rPr>
            </w:rPrChange>
          </w:rPr>
          <w:t>以科学应对未来城市化和气候变化带来的城市过热、</w:t>
        </w:r>
      </w:ins>
      <w:ins w:id="974" w:author="野草" w:date="2023-02-09T09:02:59Z">
        <w:r>
          <w:rPr>
            <w:rFonts w:hint="eastAsia" w:ascii="华文细黑" w:hAnsi="华文细黑" w:eastAsia="华文细黑" w:cs="华文细黑"/>
            <w:highlight w:val="yellow"/>
            <w:lang w:val="en-US" w:eastAsia="zh-CN"/>
            <w:rPrChange w:id="975" w:author="野草" w:date="2023-02-09T11:37:09Z">
              <w:rPr>
                <w:rFonts w:hint="eastAsia" w:ascii="华文细黑" w:hAnsi="华文细黑" w:eastAsia="华文细黑" w:cs="华文细黑"/>
                <w:highlight w:val="yellow"/>
                <w:lang w:val="en-US" w:eastAsia="zh-CN"/>
              </w:rPr>
            </w:rPrChange>
          </w:rPr>
          <w:t>居民健康风险增加</w:t>
        </w:r>
      </w:ins>
      <w:ins w:id="977" w:author="野草" w:date="2023-02-09T09:02:59Z">
        <w:r>
          <w:rPr>
            <w:rFonts w:hint="eastAsia" w:ascii="华文细黑" w:hAnsi="华文细黑" w:eastAsia="华文细黑" w:cs="华文细黑"/>
            <w:lang w:val="en-US" w:eastAsia="zh-CN"/>
            <w:rPrChange w:id="978" w:author="野草" w:date="2023-02-09T11:37:09Z">
              <w:rPr>
                <w:rFonts w:hint="eastAsia" w:ascii="华文细黑" w:hAnsi="华文细黑" w:eastAsia="华文细黑" w:cs="华文细黑"/>
                <w:lang w:val="en-US" w:eastAsia="zh-CN"/>
              </w:rPr>
            </w:rPrChange>
          </w:rPr>
          <w:t>等问题</w:t>
        </w:r>
      </w:ins>
      <w:ins w:id="980" w:author="野草" w:date="2023-02-09T09:03:04Z">
        <w:r>
          <w:rPr>
            <w:rFonts w:hint="eastAsia" w:ascii="华文细黑" w:hAnsi="华文细黑" w:eastAsia="华文细黑" w:cs="华文细黑"/>
            <w:lang w:val="en-US" w:eastAsia="zh-CN"/>
            <w:rPrChange w:id="981" w:author="野草" w:date="2023-02-09T11:37:09Z">
              <w:rPr>
                <w:rFonts w:hint="eastAsia" w:ascii="华文细黑" w:hAnsi="华文细黑" w:eastAsia="华文细黑" w:cs="华文细黑"/>
                <w:lang w:val="en-US" w:eastAsia="zh-CN"/>
              </w:rPr>
            </w:rPrChange>
          </w:rPr>
          <w:t>，</w:t>
        </w:r>
      </w:ins>
      <w:ins w:id="983" w:author="野草" w:date="2023-02-09T09:03:05Z">
        <w:r>
          <w:rPr>
            <w:rFonts w:hint="eastAsia" w:ascii="华文细黑" w:hAnsi="华文细黑" w:eastAsia="华文细黑" w:cs="华文细黑"/>
            <w:lang w:val="en-US" w:eastAsia="zh-CN"/>
            <w:rPrChange w:id="984" w:author="野草" w:date="2023-02-09T11:37:09Z">
              <w:rPr>
                <w:rFonts w:hint="eastAsia" w:ascii="华文细黑" w:hAnsi="华文细黑" w:eastAsia="华文细黑" w:cs="华文细黑"/>
                <w:lang w:val="en-US" w:eastAsia="zh-CN"/>
              </w:rPr>
            </w:rPrChange>
          </w:rPr>
          <w:t>从而</w:t>
        </w:r>
      </w:ins>
      <w:ins w:id="986" w:author="野草" w:date="2023-02-09T08:54:06Z">
        <w:r>
          <w:rPr>
            <w:rFonts w:hint="eastAsia" w:ascii="华文细黑" w:hAnsi="华文细黑" w:eastAsia="华文细黑" w:cs="华文细黑"/>
            <w:sz w:val="22"/>
            <w:szCs w:val="22"/>
            <w:lang w:val="en-US" w:eastAsia="zh-CN"/>
            <w:rPrChange w:id="987" w:author="野草" w:date="2023-02-09T11:37:11Z">
              <w:rPr>
                <w:rFonts w:hint="eastAsia" w:ascii="Sun-ExtA" w:hAnsi="Sun-ExtA" w:eastAsia="Sun-ExtA"/>
                <w:sz w:val="21"/>
                <w:szCs w:val="24"/>
                <w:lang w:val="en-US" w:eastAsia="zh-CN"/>
              </w:rPr>
            </w:rPrChange>
          </w:rPr>
          <w:t>提升</w:t>
        </w:r>
      </w:ins>
      <w:ins w:id="989" w:author="野草" w:date="2023-02-09T08:54:00Z">
        <w:r>
          <w:rPr>
            <w:rFonts w:hint="eastAsia" w:ascii="华文细黑" w:hAnsi="华文细黑" w:eastAsia="华文细黑" w:cs="华文细黑"/>
            <w:highlight w:val="none"/>
            <w:lang w:val="en-US" w:eastAsia="zh-CN"/>
            <w:rPrChange w:id="990" w:author="野草" w:date="2023-02-09T11:37:09Z">
              <w:rPr>
                <w:rFonts w:hint="eastAsia" w:ascii="华文细黑" w:hAnsi="华文细黑" w:eastAsia="华文细黑" w:cs="华文细黑"/>
                <w:highlight w:val="none"/>
                <w:lang w:val="en-US" w:eastAsia="zh-CN"/>
              </w:rPr>
            </w:rPrChange>
          </w:rPr>
          <w:t>城市适应未来气候变化的能力</w:t>
        </w:r>
      </w:ins>
      <w:ins w:id="992" w:author="野草" w:date="2023-02-09T08:54:13Z">
        <w:r>
          <w:rPr>
            <w:rFonts w:hint="eastAsia" w:ascii="华文细黑" w:hAnsi="华文细黑" w:eastAsia="华文细黑" w:cs="华文细黑"/>
            <w:highlight w:val="none"/>
            <w:lang w:val="en-US" w:eastAsia="zh-CN"/>
            <w:rPrChange w:id="993" w:author="野草" w:date="2023-02-09T11:37:09Z">
              <w:rPr>
                <w:rFonts w:hint="eastAsia" w:ascii="华文细黑" w:hAnsi="华文细黑" w:eastAsia="华文细黑" w:cs="华文细黑"/>
                <w:highlight w:val="none"/>
                <w:lang w:val="en-US" w:eastAsia="zh-CN"/>
              </w:rPr>
            </w:rPrChange>
          </w:rPr>
          <w:t>，</w:t>
        </w:r>
      </w:ins>
      <w:ins w:id="995" w:author="野草" w:date="2023-02-09T08:54:23Z">
        <w:r>
          <w:rPr>
            <w:rFonts w:hint="eastAsia" w:ascii="华文细黑" w:hAnsi="华文细黑" w:eastAsia="华文细黑" w:cs="华文细黑"/>
            <w:highlight w:val="none"/>
            <w:lang w:val="en-US" w:eastAsia="zh-CN"/>
            <w:rPrChange w:id="996" w:author="野草" w:date="2023-02-09T11:37:09Z">
              <w:rPr>
                <w:rFonts w:hint="eastAsia" w:ascii="华文细黑" w:hAnsi="华文细黑" w:eastAsia="华文细黑" w:cs="华文细黑"/>
                <w:highlight w:val="none"/>
                <w:lang w:val="en-US" w:eastAsia="zh-CN"/>
              </w:rPr>
            </w:rPrChange>
          </w:rPr>
          <w:t>属于</w:t>
        </w:r>
      </w:ins>
      <w:ins w:id="998" w:author="野草" w:date="2023-02-09T08:54:24Z">
        <w:r>
          <w:rPr>
            <w:rFonts w:hint="eastAsia" w:ascii="华文细黑" w:hAnsi="华文细黑" w:eastAsia="华文细黑" w:cs="华文细黑"/>
            <w:sz w:val="22"/>
            <w:szCs w:val="22"/>
            <w:rPrChange w:id="999" w:author="野草" w:date="2023-02-09T11:37:11Z">
              <w:rPr>
                <w:rFonts w:hint="eastAsia" w:ascii="黑体" w:hAnsi="黑体" w:eastAsia="黑体"/>
                <w:sz w:val="20"/>
                <w:szCs w:val="24"/>
              </w:rPr>
            </w:rPrChange>
          </w:rPr>
          <w:t>“需求牵引，突破瓶颈”</w:t>
        </w:r>
      </w:ins>
      <w:ins w:id="1001" w:author="野草" w:date="2023-02-09T08:41:14Z">
        <w:r>
          <w:rPr>
            <w:rFonts w:hint="eastAsia" w:ascii="华文细黑" w:hAnsi="华文细黑" w:eastAsia="华文细黑" w:cs="华文细黑"/>
            <w:sz w:val="22"/>
            <w:szCs w:val="22"/>
            <w:lang w:val="en-US" w:eastAsia="zh-CN"/>
            <w:rPrChange w:id="1002" w:author="野草" w:date="2023-02-09T11:37:11Z">
              <w:rPr>
                <w:rFonts w:hint="eastAsia" w:ascii="Sun-ExtA" w:hAnsi="Sun-ExtA" w:eastAsia="Sun-ExtA"/>
                <w:sz w:val="21"/>
                <w:szCs w:val="24"/>
                <w:lang w:val="en-US" w:eastAsia="zh-CN"/>
              </w:rPr>
            </w:rPrChange>
          </w:rPr>
          <w:t>。</w:t>
        </w:r>
      </w:ins>
    </w:p>
    <w:p>
      <w:pPr>
        <w:spacing w:beforeLines="0" w:afterLines="0"/>
        <w:jc w:val="left"/>
        <w:rPr>
          <w:ins w:id="1005" w:author="野草" w:date="2023-02-08T23:40:03Z"/>
          <w:rFonts w:hint="default" w:ascii="Sun-ExtA" w:hAnsi="Sun-ExtA" w:eastAsia="Sun-ExtA"/>
          <w:sz w:val="21"/>
          <w:szCs w:val="24"/>
          <w:lang w:val="en-US" w:eastAsia="zh-CN"/>
        </w:rPr>
        <w:pPrChange w:id="1004" w:author="野草" w:date="2023-02-08T23:40:11Z">
          <w:pPr>
            <w:spacing w:beforeLines="0" w:afterLines="0"/>
            <w:jc w:val="left"/>
          </w:pPr>
        </w:pPrChange>
      </w:pPr>
    </w:p>
    <w:p>
      <w:pPr>
        <w:pStyle w:val="3"/>
        <w:spacing w:beforeLines="0" w:afterLines="0"/>
        <w:jc w:val="left"/>
        <w:rPr>
          <w:ins w:id="1007" w:author="野草" w:date="2023-02-06T18:25:21Z"/>
          <w:rFonts w:hint="default" w:ascii="楷体" w:hAnsi="楷体" w:eastAsia="楷体"/>
          <w:color w:val="006FC0"/>
          <w:sz w:val="28"/>
          <w:szCs w:val="24"/>
        </w:rPr>
        <w:pPrChange w:id="1006" w:author="野草" w:date="2023-02-06T18:25:42Z">
          <w:pPr>
            <w:spacing w:beforeLines="0" w:afterLines="0"/>
            <w:jc w:val="left"/>
          </w:pPr>
        </w:pPrChange>
      </w:pPr>
      <w:ins w:id="1008" w:author="野草" w:date="2023-02-06T18:25:21Z">
        <w:r>
          <w:rPr>
            <w:rFonts w:hint="default" w:ascii="楷体" w:hAnsi="楷体" w:eastAsia="楷体"/>
            <w:color w:val="006FC0"/>
            <w:sz w:val="28"/>
            <w:szCs w:val="24"/>
          </w:rPr>
          <w:t>（一）立项依据与研究内容（建议8000字以内）：</w:t>
        </w:r>
      </w:ins>
    </w:p>
    <w:p>
      <w:pPr>
        <w:pStyle w:val="4"/>
        <w:rPr>
          <w:ins w:id="1010" w:author="野草" w:date="2023-02-06T11:26:57Z"/>
          <w:rFonts w:hint="eastAsia"/>
          <w:b/>
          <w:bCs/>
        </w:rPr>
        <w:pPrChange w:id="1009" w:author="野草" w:date="2023-02-06T18:25:43Z">
          <w:pPr/>
        </w:pPrChange>
      </w:pPr>
      <w:ins w:id="1011" w:author="野草" w:date="2023-02-06T18:26:27Z">
        <w:r>
          <w:rPr>
            <w:rFonts w:hint="eastAsia" w:ascii="楷体" w:hAnsi="楷体" w:eastAsia="楷体"/>
            <w:color w:val="4472C4" w:themeColor="accent1"/>
            <w:sz w:val="28"/>
            <w:szCs w:val="24"/>
            <w:lang w:val="en-US" w:eastAsia="zh-CN"/>
            <w:rPrChange w:id="1012" w:author="野草" w:date="2023-02-07T08:56:01Z">
              <w:rPr>
                <w:rFonts w:hint="eastAsia" w:ascii="楷体" w:hAnsi="楷体" w:eastAsia="楷体"/>
                <w:color w:val="006FC0"/>
                <w:sz w:val="28"/>
                <w:szCs w:val="24"/>
                <w:lang w:val="en-US" w:eastAsia="zh-CN"/>
              </w:rPr>
            </w:rPrChange>
            <w14:textFill>
              <w14:solidFill>
                <w14:schemeClr w14:val="accent1"/>
              </w14:solidFill>
            </w14:textFill>
          </w:rPr>
          <w:t>1.</w:t>
        </w:r>
      </w:ins>
      <w:ins w:id="1014" w:author="野草" w:date="2023-02-06T18:26:28Z">
        <w:r>
          <w:rPr>
            <w:rFonts w:hint="eastAsia" w:ascii="楷体" w:hAnsi="楷体" w:eastAsia="楷体"/>
            <w:color w:val="4472C4" w:themeColor="accent1"/>
            <w:sz w:val="28"/>
            <w:szCs w:val="24"/>
            <w:lang w:val="en-US" w:eastAsia="zh-CN"/>
            <w:rPrChange w:id="1015" w:author="野草" w:date="2023-02-07T08:56:01Z">
              <w:rPr>
                <w:rFonts w:hint="eastAsia" w:ascii="楷体" w:hAnsi="楷体" w:eastAsia="楷体"/>
                <w:color w:val="006FC0"/>
                <w:sz w:val="28"/>
                <w:szCs w:val="24"/>
                <w:lang w:val="en-US" w:eastAsia="zh-CN"/>
              </w:rPr>
            </w:rPrChange>
            <w14:textFill>
              <w14:solidFill>
                <w14:schemeClr w14:val="accent1"/>
              </w14:solidFill>
            </w14:textFill>
          </w:rPr>
          <w:t xml:space="preserve"> </w:t>
        </w:r>
      </w:ins>
      <w:ins w:id="1017" w:author="野草" w:date="2023-02-06T18:25:21Z">
        <w:r>
          <w:rPr>
            <w:rFonts w:hint="default" w:ascii="楷体" w:hAnsi="楷体" w:eastAsia="楷体"/>
            <w:color w:val="4472C4" w:themeColor="accent1"/>
            <w:sz w:val="28"/>
            <w:szCs w:val="24"/>
            <w:rPrChange w:id="1018" w:author="野草" w:date="2023-02-07T08:56:01Z">
              <w:rPr>
                <w:rFonts w:hint="default" w:ascii="楷体" w:hAnsi="楷体" w:eastAsia="楷体"/>
                <w:color w:val="006FC0"/>
                <w:sz w:val="28"/>
                <w:szCs w:val="24"/>
              </w:rPr>
            </w:rPrChange>
            <w14:textFill>
              <w14:solidFill>
                <w14:schemeClr w14:val="accent1"/>
              </w14:solidFill>
            </w14:textFill>
          </w:rPr>
          <w:t>项目的立项依据（研究意义、国内外研究现状及发展动态分析，需结合科学研究发展趋势来论述科学意义；或结合国民经济和社会发展中迫切需要解决的关键科技问题来论述其应用前景。附主要参考文献目录）；</w:t>
        </w:r>
      </w:ins>
      <w:del w:id="1020" w:author="野草" w:date="2023-02-06T18:25:21Z">
        <w:r>
          <w:rPr>
            <w:rFonts w:hint="eastAsia"/>
            <w:b/>
            <w:bCs/>
          </w:rPr>
          <w:delText>研究背景：</w:delText>
        </w:r>
      </w:del>
    </w:p>
    <w:p>
      <w:pPr>
        <w:rPr>
          <w:ins w:id="1021" w:author="野草" w:date="2023-02-06T12:18:21Z"/>
          <w:rFonts w:hint="eastAsia"/>
          <w:b/>
          <w:bCs/>
          <w:highlight w:val="yellow"/>
          <w:lang w:val="en-US" w:eastAsia="zh-CN"/>
          <w:rPrChange w:id="1022" w:author="野草" w:date="2023-02-06T18:27:35Z">
            <w:rPr>
              <w:ins w:id="1023" w:author="野草" w:date="2023-02-06T12:18:21Z"/>
              <w:rFonts w:hint="eastAsia"/>
              <w:b/>
              <w:bCs/>
              <w:lang w:val="en-US" w:eastAsia="zh-CN"/>
            </w:rPr>
          </w:rPrChange>
        </w:rPr>
      </w:pPr>
      <w:ins w:id="1024" w:author="野草" w:date="2023-02-06T11:26:58Z">
        <w:r>
          <w:rPr>
            <w:rFonts w:hint="eastAsia"/>
            <w:b/>
            <w:bCs/>
            <w:highlight w:val="yellow"/>
            <w:lang w:eastAsia="zh-CN"/>
            <w:rPrChange w:id="1025" w:author="野草" w:date="2023-02-06T18:27:35Z">
              <w:rPr>
                <w:rFonts w:hint="eastAsia"/>
                <w:b/>
                <w:bCs/>
                <w:lang w:eastAsia="zh-CN"/>
              </w:rPr>
            </w:rPrChange>
          </w:rPr>
          <w:t>【</w:t>
        </w:r>
      </w:ins>
      <w:ins w:id="1027" w:author="野草" w:date="2023-02-06T11:27:01Z">
        <w:r>
          <w:rPr>
            <w:rFonts w:hint="eastAsia"/>
            <w:b/>
            <w:bCs/>
            <w:highlight w:val="yellow"/>
            <w:lang w:val="en-US" w:eastAsia="zh-CN"/>
            <w:rPrChange w:id="1028" w:author="野草" w:date="2023-02-06T18:27:35Z">
              <w:rPr>
                <w:rFonts w:hint="eastAsia"/>
                <w:b/>
                <w:bCs/>
                <w:lang w:val="en-US" w:eastAsia="zh-CN"/>
              </w:rPr>
            </w:rPrChange>
          </w:rPr>
          <w:t>说明</w:t>
        </w:r>
      </w:ins>
      <w:ins w:id="1030" w:author="野草" w:date="2023-02-06T11:27:02Z">
        <w:r>
          <w:rPr>
            <w:rFonts w:hint="eastAsia"/>
            <w:b/>
            <w:bCs/>
            <w:highlight w:val="yellow"/>
            <w:lang w:val="en-US" w:eastAsia="zh-CN"/>
            <w:rPrChange w:id="1031" w:author="野草" w:date="2023-02-06T18:27:35Z">
              <w:rPr>
                <w:rFonts w:hint="eastAsia"/>
                <w:b/>
                <w:bCs/>
                <w:lang w:val="en-US" w:eastAsia="zh-CN"/>
              </w:rPr>
            </w:rPrChange>
          </w:rPr>
          <w:t>：</w:t>
        </w:r>
      </w:ins>
    </w:p>
    <w:p>
      <w:pPr>
        <w:rPr>
          <w:ins w:id="1033" w:author="野草" w:date="2023-02-06T12:18:25Z"/>
          <w:rFonts w:hint="eastAsia"/>
          <w:b/>
          <w:bCs/>
          <w:highlight w:val="yellow"/>
          <w:lang w:val="en-US" w:eastAsia="zh-CN"/>
          <w:rPrChange w:id="1034" w:author="野草" w:date="2023-02-06T18:27:35Z">
            <w:rPr>
              <w:ins w:id="1035" w:author="野草" w:date="2023-02-06T12:18:25Z"/>
              <w:rFonts w:hint="eastAsia"/>
              <w:b/>
              <w:bCs/>
              <w:lang w:val="en-US" w:eastAsia="zh-CN"/>
            </w:rPr>
          </w:rPrChange>
        </w:rPr>
      </w:pPr>
      <w:ins w:id="1036" w:author="野草" w:date="2023-02-06T12:18:24Z">
        <w:r>
          <w:rPr>
            <w:rFonts w:hint="eastAsia"/>
            <w:b/>
            <w:bCs/>
            <w:highlight w:val="yellow"/>
            <w:lang w:val="en-US" w:eastAsia="zh-CN"/>
            <w:rPrChange w:id="1037" w:author="野草" w:date="2023-02-06T18:27:35Z">
              <w:rPr>
                <w:rFonts w:hint="eastAsia"/>
                <w:b/>
                <w:bCs/>
                <w:lang w:val="en-US" w:eastAsia="zh-CN"/>
              </w:rPr>
            </w:rPrChange>
          </w:rPr>
          <w:t>-</w:t>
        </w:r>
      </w:ins>
      <w:ins w:id="1039" w:author="野草" w:date="2023-02-06T11:27:10Z">
        <w:r>
          <w:rPr>
            <w:rFonts w:hint="eastAsia"/>
            <w:b/>
            <w:bCs/>
            <w:highlight w:val="yellow"/>
            <w:lang w:val="en-US" w:eastAsia="zh-CN"/>
            <w:rPrChange w:id="1040" w:author="野草" w:date="2023-02-06T18:27:35Z">
              <w:rPr>
                <w:rFonts w:hint="eastAsia"/>
                <w:b/>
                <w:bCs/>
                <w:lang w:val="en-US" w:eastAsia="zh-CN"/>
              </w:rPr>
            </w:rPrChange>
          </w:rPr>
          <w:t>“</w:t>
        </w:r>
      </w:ins>
      <w:ins w:id="1042" w:author="野草" w:date="2023-02-06T11:27:12Z">
        <w:r>
          <w:rPr>
            <w:rFonts w:hint="eastAsia"/>
            <w:b/>
            <w:bCs/>
            <w:highlight w:val="yellow"/>
            <w:lang w:val="en-US" w:eastAsia="zh-CN"/>
            <w:rPrChange w:id="1043" w:author="野草" w:date="2023-02-06T18:27:35Z">
              <w:rPr>
                <w:rFonts w:hint="eastAsia"/>
                <w:b/>
                <w:bCs/>
                <w:lang w:val="en-US" w:eastAsia="zh-CN"/>
              </w:rPr>
            </w:rPrChange>
          </w:rPr>
          <w:t>温湿</w:t>
        </w:r>
      </w:ins>
      <w:ins w:id="1045" w:author="野草" w:date="2023-02-06T11:27:13Z">
        <w:r>
          <w:rPr>
            <w:rFonts w:hint="eastAsia"/>
            <w:b/>
            <w:bCs/>
            <w:highlight w:val="yellow"/>
            <w:lang w:val="en-US" w:eastAsia="zh-CN"/>
            <w:rPrChange w:id="1046" w:author="野草" w:date="2023-02-06T18:27:35Z">
              <w:rPr>
                <w:rFonts w:hint="eastAsia"/>
                <w:b/>
                <w:bCs/>
                <w:lang w:val="en-US" w:eastAsia="zh-CN"/>
              </w:rPr>
            </w:rPrChange>
          </w:rPr>
          <w:t>效应</w:t>
        </w:r>
      </w:ins>
      <w:ins w:id="1048" w:author="野草" w:date="2023-02-06T11:27:10Z">
        <w:r>
          <w:rPr>
            <w:rFonts w:hint="eastAsia"/>
            <w:b/>
            <w:bCs/>
            <w:highlight w:val="yellow"/>
            <w:lang w:val="en-US" w:eastAsia="zh-CN"/>
            <w:rPrChange w:id="1049" w:author="野草" w:date="2023-02-06T18:27:35Z">
              <w:rPr>
                <w:rFonts w:hint="eastAsia"/>
                <w:b/>
                <w:bCs/>
                <w:lang w:val="en-US" w:eastAsia="zh-CN"/>
              </w:rPr>
            </w:rPrChange>
          </w:rPr>
          <w:t>”</w:t>
        </w:r>
      </w:ins>
      <w:ins w:id="1051" w:author="野草" w:date="2023-02-06T11:27:06Z">
        <w:r>
          <w:rPr>
            <w:rFonts w:hint="eastAsia"/>
            <w:b/>
            <w:bCs/>
            <w:highlight w:val="yellow"/>
            <w:lang w:val="en-US" w:eastAsia="zh-CN"/>
            <w:rPrChange w:id="1052" w:author="野草" w:date="2023-02-06T18:27:35Z">
              <w:rPr>
                <w:rFonts w:hint="eastAsia"/>
                <w:b/>
                <w:bCs/>
                <w:lang w:val="en-US" w:eastAsia="zh-CN"/>
              </w:rPr>
            </w:rPrChange>
          </w:rPr>
          <w:t>应</w:t>
        </w:r>
      </w:ins>
      <w:ins w:id="1054" w:author="野草" w:date="2023-02-06T11:27:08Z">
        <w:r>
          <w:rPr>
            <w:rFonts w:hint="eastAsia"/>
            <w:b/>
            <w:bCs/>
            <w:highlight w:val="yellow"/>
            <w:lang w:val="en-US" w:eastAsia="zh-CN"/>
            <w:rPrChange w:id="1055" w:author="野草" w:date="2023-02-06T18:27:35Z">
              <w:rPr>
                <w:rFonts w:hint="eastAsia"/>
                <w:b/>
                <w:bCs/>
                <w:lang w:val="en-US" w:eastAsia="zh-CN"/>
              </w:rPr>
            </w:rPrChange>
          </w:rPr>
          <w:t>改为</w:t>
        </w:r>
      </w:ins>
      <w:ins w:id="1057" w:author="野草" w:date="2023-02-06T11:27:14Z">
        <w:r>
          <w:rPr>
            <w:rFonts w:hint="eastAsia"/>
            <w:b/>
            <w:bCs/>
            <w:highlight w:val="yellow"/>
            <w:lang w:val="en-US" w:eastAsia="zh-CN"/>
            <w:rPrChange w:id="1058" w:author="野草" w:date="2023-02-06T18:27:35Z">
              <w:rPr>
                <w:rFonts w:hint="eastAsia"/>
                <w:b/>
                <w:bCs/>
                <w:lang w:val="en-US" w:eastAsia="zh-CN"/>
              </w:rPr>
            </w:rPrChange>
          </w:rPr>
          <w:t>“</w:t>
        </w:r>
      </w:ins>
      <w:ins w:id="1060" w:author="野草" w:date="2023-02-06T11:27:16Z">
        <w:r>
          <w:rPr>
            <w:rFonts w:hint="eastAsia"/>
            <w:b/>
            <w:bCs/>
            <w:highlight w:val="yellow"/>
            <w:lang w:val="en-US" w:eastAsia="zh-CN"/>
            <w:rPrChange w:id="1061" w:author="野草" w:date="2023-02-06T18:27:35Z">
              <w:rPr>
                <w:rFonts w:hint="eastAsia"/>
                <w:b/>
                <w:bCs/>
                <w:lang w:val="en-US" w:eastAsia="zh-CN"/>
              </w:rPr>
            </w:rPrChange>
          </w:rPr>
          <w:t>热环境效应</w:t>
        </w:r>
      </w:ins>
      <w:ins w:id="1063" w:author="野草" w:date="2023-02-06T11:27:14Z">
        <w:r>
          <w:rPr>
            <w:rFonts w:hint="eastAsia"/>
            <w:b/>
            <w:bCs/>
            <w:highlight w:val="yellow"/>
            <w:lang w:val="en-US" w:eastAsia="zh-CN"/>
            <w:rPrChange w:id="1064" w:author="野草" w:date="2023-02-06T18:27:35Z">
              <w:rPr>
                <w:rFonts w:hint="eastAsia"/>
                <w:b/>
                <w:bCs/>
                <w:lang w:val="en-US" w:eastAsia="zh-CN"/>
              </w:rPr>
            </w:rPrChange>
          </w:rPr>
          <w:t>”</w:t>
        </w:r>
      </w:ins>
    </w:p>
    <w:p>
      <w:pPr>
        <w:rPr>
          <w:ins w:id="1066" w:author="野草" w:date="2023-02-06T21:02:00Z"/>
          <w:rFonts w:hint="eastAsia"/>
          <w:b/>
          <w:bCs/>
          <w:highlight w:val="yellow"/>
          <w:lang w:val="en-US" w:eastAsia="zh-CN"/>
        </w:rPr>
      </w:pPr>
      <w:ins w:id="1067" w:author="野草" w:date="2023-02-06T12:18:28Z">
        <w:r>
          <w:rPr>
            <w:rFonts w:hint="eastAsia"/>
            <w:b/>
            <w:bCs/>
            <w:highlight w:val="yellow"/>
            <w:lang w:val="en-US" w:eastAsia="zh-CN"/>
            <w:rPrChange w:id="1068" w:author="野草" w:date="2023-02-06T18:27:35Z">
              <w:rPr>
                <w:rFonts w:hint="eastAsia"/>
                <w:b/>
                <w:bCs/>
                <w:lang w:val="en-US" w:eastAsia="zh-CN"/>
              </w:rPr>
            </w:rPrChange>
          </w:rPr>
          <w:t>-</w:t>
        </w:r>
      </w:ins>
      <w:ins w:id="1070" w:author="野草" w:date="2023-02-06T12:18:30Z">
        <w:r>
          <w:rPr>
            <w:rFonts w:hint="eastAsia"/>
            <w:b/>
            <w:bCs/>
            <w:highlight w:val="yellow"/>
            <w:lang w:val="en-US" w:eastAsia="zh-CN"/>
            <w:rPrChange w:id="1071" w:author="野草" w:date="2023-02-06T18:27:35Z">
              <w:rPr>
                <w:rFonts w:hint="eastAsia"/>
                <w:b/>
                <w:bCs/>
                <w:lang w:val="en-US" w:eastAsia="zh-CN"/>
              </w:rPr>
            </w:rPrChange>
          </w:rPr>
          <w:t>“</w:t>
        </w:r>
      </w:ins>
      <w:ins w:id="1073" w:author="野草" w:date="2023-02-06T12:18:32Z">
        <w:r>
          <w:rPr>
            <w:rFonts w:hint="eastAsia"/>
            <w:b/>
            <w:bCs/>
            <w:highlight w:val="yellow"/>
            <w:lang w:val="en-US" w:eastAsia="zh-CN"/>
            <w:rPrChange w:id="1074" w:author="野草" w:date="2023-02-06T18:27:35Z">
              <w:rPr>
                <w:rFonts w:hint="eastAsia"/>
                <w:b/>
                <w:bCs/>
                <w:lang w:val="en-US" w:eastAsia="zh-CN"/>
              </w:rPr>
            </w:rPrChange>
          </w:rPr>
          <w:t>测量</w:t>
        </w:r>
      </w:ins>
      <w:ins w:id="1076" w:author="野草" w:date="2023-02-06T12:18:30Z">
        <w:r>
          <w:rPr>
            <w:rFonts w:hint="eastAsia"/>
            <w:b/>
            <w:bCs/>
            <w:highlight w:val="yellow"/>
            <w:lang w:val="en-US" w:eastAsia="zh-CN"/>
            <w:rPrChange w:id="1077" w:author="野草" w:date="2023-02-06T18:27:35Z">
              <w:rPr>
                <w:rFonts w:hint="eastAsia"/>
                <w:b/>
                <w:bCs/>
                <w:lang w:val="en-US" w:eastAsia="zh-CN"/>
              </w:rPr>
            </w:rPrChange>
          </w:rPr>
          <w:t>”</w:t>
        </w:r>
      </w:ins>
      <w:ins w:id="1079" w:author="野草" w:date="2023-02-06T12:18:33Z">
        <w:r>
          <w:rPr>
            <w:rFonts w:hint="eastAsia"/>
            <w:b/>
            <w:bCs/>
            <w:highlight w:val="yellow"/>
            <w:lang w:val="en-US" w:eastAsia="zh-CN"/>
            <w:rPrChange w:id="1080" w:author="野草" w:date="2023-02-06T18:27:35Z">
              <w:rPr>
                <w:rFonts w:hint="eastAsia"/>
                <w:b/>
                <w:bCs/>
                <w:lang w:val="en-US" w:eastAsia="zh-CN"/>
              </w:rPr>
            </w:rPrChange>
          </w:rPr>
          <w:t>与</w:t>
        </w:r>
      </w:ins>
      <w:ins w:id="1082" w:author="野草" w:date="2023-02-06T12:18:34Z">
        <w:r>
          <w:rPr>
            <w:rFonts w:hint="eastAsia"/>
            <w:b/>
            <w:bCs/>
            <w:highlight w:val="yellow"/>
            <w:lang w:val="en-US" w:eastAsia="zh-CN"/>
            <w:rPrChange w:id="1083" w:author="野草" w:date="2023-02-06T18:27:35Z">
              <w:rPr>
                <w:rFonts w:hint="eastAsia"/>
                <w:b/>
                <w:bCs/>
                <w:lang w:val="en-US" w:eastAsia="zh-CN"/>
              </w:rPr>
            </w:rPrChange>
          </w:rPr>
          <w:t>“</w:t>
        </w:r>
      </w:ins>
      <w:ins w:id="1085" w:author="野草" w:date="2023-02-06T12:18:38Z">
        <w:r>
          <w:rPr>
            <w:rFonts w:hint="eastAsia"/>
            <w:b/>
            <w:bCs/>
            <w:highlight w:val="yellow"/>
            <w:lang w:val="en-US" w:eastAsia="zh-CN"/>
            <w:rPrChange w:id="1086" w:author="野草" w:date="2023-02-06T18:27:35Z">
              <w:rPr>
                <w:rFonts w:hint="eastAsia"/>
                <w:b/>
                <w:bCs/>
                <w:lang w:val="en-US" w:eastAsia="zh-CN"/>
              </w:rPr>
            </w:rPrChange>
          </w:rPr>
          <w:t>观测</w:t>
        </w:r>
      </w:ins>
      <w:ins w:id="1088" w:author="野草" w:date="2023-02-06T12:18:34Z">
        <w:r>
          <w:rPr>
            <w:rFonts w:hint="eastAsia"/>
            <w:b/>
            <w:bCs/>
            <w:highlight w:val="yellow"/>
            <w:lang w:val="en-US" w:eastAsia="zh-CN"/>
            <w:rPrChange w:id="1089" w:author="野草" w:date="2023-02-06T18:27:35Z">
              <w:rPr>
                <w:rFonts w:hint="eastAsia"/>
                <w:b/>
                <w:bCs/>
                <w:lang w:val="en-US" w:eastAsia="zh-CN"/>
              </w:rPr>
            </w:rPrChange>
          </w:rPr>
          <w:t>”</w:t>
        </w:r>
      </w:ins>
    </w:p>
    <w:p>
      <w:pPr>
        <w:rPr>
          <w:ins w:id="1091" w:author="野草" w:date="2023-02-06T21:08:57Z"/>
          <w:rFonts w:hint="eastAsia"/>
          <w:b/>
          <w:bCs/>
          <w:highlight w:val="yellow"/>
          <w:lang w:val="en-US" w:eastAsia="zh-CN"/>
        </w:rPr>
      </w:pPr>
      <w:ins w:id="1092" w:author="野草" w:date="2023-02-06T21:02:00Z">
        <w:r>
          <w:rPr>
            <w:rFonts w:hint="eastAsia"/>
            <w:b/>
            <w:bCs/>
            <w:highlight w:val="yellow"/>
            <w:lang w:val="en-US" w:eastAsia="zh-CN"/>
          </w:rPr>
          <w:t>-</w:t>
        </w:r>
      </w:ins>
      <w:ins w:id="1093" w:author="野草" w:date="2023-02-06T21:02:01Z">
        <w:r>
          <w:rPr>
            <w:rFonts w:hint="eastAsia"/>
            <w:b/>
            <w:bCs/>
            <w:highlight w:val="yellow"/>
            <w:lang w:val="en-US" w:eastAsia="zh-CN"/>
          </w:rPr>
          <w:t>需要</w:t>
        </w:r>
      </w:ins>
      <w:ins w:id="1094" w:author="野草" w:date="2023-02-06T21:02:04Z">
        <w:r>
          <w:rPr>
            <w:rFonts w:hint="eastAsia"/>
            <w:b/>
            <w:bCs/>
            <w:highlight w:val="yellow"/>
            <w:lang w:val="en-US" w:eastAsia="zh-CN"/>
          </w:rPr>
          <w:t>详细</w:t>
        </w:r>
      </w:ins>
      <w:ins w:id="1095" w:author="野草" w:date="2023-02-06T21:02:05Z">
        <w:r>
          <w:rPr>
            <w:rFonts w:hint="eastAsia"/>
            <w:b/>
            <w:bCs/>
            <w:highlight w:val="yellow"/>
            <w:lang w:val="en-US" w:eastAsia="zh-CN"/>
          </w:rPr>
          <w:t>解释</w:t>
        </w:r>
      </w:ins>
      <w:ins w:id="1096" w:author="野草" w:date="2023-02-06T21:02:06Z">
        <w:r>
          <w:rPr>
            <w:rFonts w:hint="eastAsia"/>
            <w:b/>
            <w:bCs/>
            <w:highlight w:val="yellow"/>
            <w:lang w:val="en-US" w:eastAsia="zh-CN"/>
          </w:rPr>
          <w:t>河流</w:t>
        </w:r>
      </w:ins>
      <w:ins w:id="1097" w:author="野草" w:date="2023-02-06T21:02:08Z">
        <w:r>
          <w:rPr>
            <w:rFonts w:hint="eastAsia"/>
            <w:b/>
            <w:bCs/>
            <w:highlight w:val="yellow"/>
            <w:lang w:val="en-US" w:eastAsia="zh-CN"/>
          </w:rPr>
          <w:t>热环境</w:t>
        </w:r>
      </w:ins>
      <w:ins w:id="1098" w:author="野草" w:date="2023-02-06T21:02:09Z">
        <w:r>
          <w:rPr>
            <w:rFonts w:hint="eastAsia"/>
            <w:b/>
            <w:bCs/>
            <w:highlight w:val="yellow"/>
            <w:lang w:val="en-US" w:eastAsia="zh-CN"/>
          </w:rPr>
          <w:t>效应</w:t>
        </w:r>
      </w:ins>
      <w:ins w:id="1099" w:author="野草" w:date="2023-02-06T21:02:11Z">
        <w:r>
          <w:rPr>
            <w:rFonts w:hint="eastAsia"/>
            <w:b/>
            <w:bCs/>
            <w:highlight w:val="yellow"/>
            <w:lang w:val="en-US" w:eastAsia="zh-CN"/>
          </w:rPr>
          <w:t>哪方面</w:t>
        </w:r>
      </w:ins>
      <w:ins w:id="1100" w:author="野草" w:date="2023-02-06T21:02:12Z">
        <w:r>
          <w:rPr>
            <w:rFonts w:hint="eastAsia"/>
            <w:b/>
            <w:bCs/>
            <w:highlight w:val="yellow"/>
            <w:lang w:val="en-US" w:eastAsia="zh-CN"/>
          </w:rPr>
          <w:t>的</w:t>
        </w:r>
      </w:ins>
      <w:ins w:id="1101" w:author="野草" w:date="2023-02-06T21:02:13Z">
        <w:r>
          <w:rPr>
            <w:rFonts w:hint="eastAsia"/>
            <w:b/>
            <w:bCs/>
            <w:highlight w:val="yellow"/>
            <w:lang w:val="en-US" w:eastAsia="zh-CN"/>
          </w:rPr>
          <w:t>研究</w:t>
        </w:r>
      </w:ins>
      <w:ins w:id="1102" w:author="野草" w:date="2023-02-06T21:02:15Z">
        <w:r>
          <w:rPr>
            <w:rFonts w:hint="eastAsia"/>
            <w:b/>
            <w:bCs/>
            <w:highlight w:val="yellow"/>
            <w:lang w:val="en-US" w:eastAsia="zh-CN"/>
          </w:rPr>
          <w:t>有限</w:t>
        </w:r>
      </w:ins>
    </w:p>
    <w:p>
      <w:pPr>
        <w:rPr>
          <w:ins w:id="1103" w:author="野草" w:date="2023-02-07T20:16:53Z"/>
          <w:rFonts w:hint="eastAsia"/>
          <w:b/>
          <w:bCs/>
          <w:highlight w:val="yellow"/>
          <w:lang w:val="en-US" w:eastAsia="zh-CN"/>
        </w:rPr>
      </w:pPr>
      <w:ins w:id="1104" w:author="野草" w:date="2023-02-06T21:08:57Z">
        <w:r>
          <w:rPr>
            <w:rFonts w:hint="eastAsia"/>
            <w:b/>
            <w:bCs/>
            <w:highlight w:val="yellow"/>
            <w:lang w:val="en-US" w:eastAsia="zh-CN"/>
          </w:rPr>
          <w:t>-</w:t>
        </w:r>
      </w:ins>
      <w:ins w:id="1105" w:author="野草" w:date="2023-02-06T21:09:00Z">
        <w:r>
          <w:rPr>
            <w:rFonts w:hint="eastAsia"/>
            <w:b/>
            <w:bCs/>
            <w:highlight w:val="yellow"/>
            <w:lang w:val="en-US" w:eastAsia="zh-CN"/>
          </w:rPr>
          <w:t>介绍</w:t>
        </w:r>
      </w:ins>
      <w:ins w:id="1106" w:author="野草" w:date="2023-02-06T21:09:02Z">
        <w:r>
          <w:rPr>
            <w:rFonts w:hint="eastAsia"/>
            <w:b/>
            <w:bCs/>
            <w:highlight w:val="yellow"/>
            <w:lang w:val="en-US" w:eastAsia="zh-CN"/>
          </w:rPr>
          <w:t>为什么</w:t>
        </w:r>
      </w:ins>
      <w:ins w:id="1107" w:author="野草" w:date="2023-02-06T21:09:03Z">
        <w:r>
          <w:rPr>
            <w:rFonts w:hint="eastAsia"/>
            <w:b/>
            <w:bCs/>
            <w:highlight w:val="yellow"/>
            <w:lang w:val="en-US" w:eastAsia="zh-CN"/>
          </w:rPr>
          <w:t>用模型</w:t>
        </w:r>
      </w:ins>
      <w:ins w:id="1108" w:author="野草" w:date="2023-02-06T21:09:04Z">
        <w:r>
          <w:rPr>
            <w:rFonts w:hint="eastAsia"/>
            <w:b/>
            <w:bCs/>
            <w:highlight w:val="yellow"/>
            <w:lang w:val="en-US" w:eastAsia="zh-CN"/>
          </w:rPr>
          <w:t>模拟</w:t>
        </w:r>
      </w:ins>
    </w:p>
    <w:p>
      <w:pPr>
        <w:rPr>
          <w:ins w:id="1109" w:author="野草" w:date="2023-02-07T21:52:10Z"/>
          <w:rFonts w:hint="eastAsia"/>
          <w:b/>
          <w:bCs/>
          <w:highlight w:val="yellow"/>
          <w:lang w:val="en-US" w:eastAsia="zh-CN"/>
        </w:rPr>
      </w:pPr>
      <w:ins w:id="1110" w:author="野草" w:date="2023-02-07T20:16:53Z">
        <w:r>
          <w:rPr>
            <w:rFonts w:hint="eastAsia"/>
            <w:b/>
            <w:bCs/>
            <w:highlight w:val="yellow"/>
            <w:lang w:val="en-US" w:eastAsia="zh-CN"/>
          </w:rPr>
          <w:t>-</w:t>
        </w:r>
      </w:ins>
      <w:ins w:id="1111" w:author="野草" w:date="2023-02-07T20:16:54Z">
        <w:r>
          <w:rPr>
            <w:rFonts w:hint="eastAsia"/>
            <w:b/>
            <w:bCs/>
            <w:highlight w:val="yellow"/>
            <w:lang w:val="en-US" w:eastAsia="zh-CN"/>
          </w:rPr>
          <w:t>“</w:t>
        </w:r>
      </w:ins>
      <w:ins w:id="1112" w:author="野草" w:date="2023-02-07T20:16:56Z">
        <w:r>
          <w:rPr>
            <w:rFonts w:hint="eastAsia"/>
            <w:b/>
            <w:bCs/>
            <w:highlight w:val="yellow"/>
            <w:lang w:val="en-US" w:eastAsia="zh-CN"/>
          </w:rPr>
          <w:t>环境因素</w:t>
        </w:r>
      </w:ins>
      <w:ins w:id="1113" w:author="野草" w:date="2023-02-07T20:16:54Z">
        <w:r>
          <w:rPr>
            <w:rFonts w:hint="eastAsia"/>
            <w:b/>
            <w:bCs/>
            <w:highlight w:val="yellow"/>
            <w:lang w:val="en-US" w:eastAsia="zh-CN"/>
          </w:rPr>
          <w:t>”</w:t>
        </w:r>
      </w:ins>
    </w:p>
    <w:p>
      <w:pPr>
        <w:rPr>
          <w:ins w:id="1114" w:author="野草" w:date="2023-02-07T21:52:13Z"/>
          <w:rFonts w:hint="eastAsia"/>
          <w:b/>
          <w:bCs/>
          <w:highlight w:val="yellow"/>
          <w:lang w:val="en-US" w:eastAsia="zh-CN"/>
        </w:rPr>
      </w:pPr>
      <w:ins w:id="1115" w:author="野草" w:date="2023-02-07T21:52:10Z">
        <w:r>
          <w:rPr>
            <w:rFonts w:hint="eastAsia"/>
            <w:b/>
            <w:bCs/>
            <w:highlight w:val="yellow"/>
            <w:lang w:val="en-US" w:eastAsia="zh-CN"/>
          </w:rPr>
          <w:t>-</w:t>
        </w:r>
      </w:ins>
      <w:ins w:id="1116" w:author="野草" w:date="2023-02-07T21:52:12Z">
        <w:r>
          <w:rPr>
            <w:rFonts w:hint="eastAsia"/>
            <w:b/>
            <w:bCs/>
            <w:highlight w:val="yellow"/>
            <w:lang w:val="en-US" w:eastAsia="zh-CN"/>
          </w:rPr>
          <w:t>影响因素的</w:t>
        </w:r>
      </w:ins>
      <w:ins w:id="1117" w:author="野草" w:date="2023-02-07T21:52:13Z">
        <w:r>
          <w:rPr>
            <w:rFonts w:hint="eastAsia"/>
            <w:b/>
            <w:bCs/>
            <w:highlight w:val="yellow"/>
            <w:lang w:val="en-US" w:eastAsia="zh-CN"/>
          </w:rPr>
          <w:t>设置</w:t>
        </w:r>
      </w:ins>
    </w:p>
    <w:p>
      <w:pPr>
        <w:rPr>
          <w:ins w:id="1118" w:author="野草" w:date="2023-02-07T22:57:00Z"/>
          <w:rFonts w:hint="eastAsia"/>
          <w:b/>
          <w:bCs/>
          <w:highlight w:val="yellow"/>
          <w:lang w:val="en-US" w:eastAsia="zh-CN"/>
        </w:rPr>
      </w:pPr>
      <w:ins w:id="1119" w:author="野草" w:date="2023-02-07T21:52:14Z">
        <w:r>
          <w:rPr>
            <w:rFonts w:hint="eastAsia"/>
            <w:b/>
            <w:bCs/>
            <w:highlight w:val="yellow"/>
            <w:lang w:val="en-US" w:eastAsia="zh-CN"/>
          </w:rPr>
          <w:t>-</w:t>
        </w:r>
      </w:ins>
      <w:ins w:id="1120" w:author="野草" w:date="2023-02-07T21:52:20Z">
        <w:r>
          <w:rPr>
            <w:rFonts w:hint="eastAsia"/>
            <w:b/>
            <w:bCs/>
            <w:highlight w:val="yellow"/>
            <w:lang w:val="en-US" w:eastAsia="zh-CN"/>
          </w:rPr>
          <w:t>累积</w:t>
        </w:r>
      </w:ins>
      <w:ins w:id="1121" w:author="野草" w:date="2023-02-07T21:52:23Z">
        <w:r>
          <w:rPr>
            <w:rFonts w:hint="eastAsia"/>
            <w:b/>
            <w:bCs/>
            <w:highlight w:val="yellow"/>
            <w:lang w:val="en-US" w:eastAsia="zh-CN"/>
          </w:rPr>
          <w:t>热环境</w:t>
        </w:r>
      </w:ins>
      <w:ins w:id="1122" w:author="野草" w:date="2023-02-07T21:52:24Z">
        <w:r>
          <w:rPr>
            <w:rFonts w:hint="eastAsia"/>
            <w:b/>
            <w:bCs/>
            <w:highlight w:val="yellow"/>
            <w:lang w:val="en-US" w:eastAsia="zh-CN"/>
          </w:rPr>
          <w:t>效应的</w:t>
        </w:r>
      </w:ins>
      <w:ins w:id="1123" w:author="野草" w:date="2023-02-07T21:52:25Z">
        <w:r>
          <w:rPr>
            <w:rFonts w:hint="eastAsia"/>
            <w:b/>
            <w:bCs/>
            <w:highlight w:val="yellow"/>
            <w:lang w:val="en-US" w:eastAsia="zh-CN"/>
          </w:rPr>
          <w:t>考虑</w:t>
        </w:r>
      </w:ins>
    </w:p>
    <w:p>
      <w:pPr>
        <w:rPr>
          <w:ins w:id="1124" w:author="野草" w:date="2023-02-08T01:18:30Z"/>
          <w:rFonts w:hint="eastAsia"/>
          <w:b/>
          <w:bCs/>
          <w:highlight w:val="yellow"/>
          <w:lang w:val="en-US" w:eastAsia="zh-CN"/>
        </w:rPr>
      </w:pPr>
      <w:ins w:id="1125" w:author="野草" w:date="2023-02-07T22:57:00Z">
        <w:r>
          <w:rPr>
            <w:rFonts w:hint="eastAsia"/>
            <w:b/>
            <w:bCs/>
            <w:highlight w:val="yellow"/>
            <w:lang w:val="en-US" w:eastAsia="zh-CN"/>
          </w:rPr>
          <w:t>-</w:t>
        </w:r>
      </w:ins>
      <w:ins w:id="1126" w:author="野草" w:date="2023-02-07T22:57:01Z">
        <w:r>
          <w:rPr>
            <w:rFonts w:hint="eastAsia"/>
            <w:b/>
            <w:bCs/>
            <w:highlight w:val="yellow"/>
            <w:lang w:val="en-US" w:eastAsia="zh-CN"/>
          </w:rPr>
          <w:t>参考</w:t>
        </w:r>
      </w:ins>
      <w:ins w:id="1127" w:author="野草" w:date="2023-02-07T22:57:02Z">
        <w:r>
          <w:rPr>
            <w:rFonts w:hint="eastAsia"/>
            <w:b/>
            <w:bCs/>
            <w:highlight w:val="yellow"/>
            <w:lang w:val="en-US" w:eastAsia="zh-CN"/>
          </w:rPr>
          <w:t>点</w:t>
        </w:r>
      </w:ins>
      <w:ins w:id="1128" w:author="野草" w:date="2023-02-07T22:57:03Z">
        <w:r>
          <w:rPr>
            <w:rFonts w:hint="eastAsia"/>
            <w:b/>
            <w:bCs/>
            <w:highlight w:val="yellow"/>
            <w:lang w:val="en-US" w:eastAsia="zh-CN"/>
          </w:rPr>
          <w:t>问题</w:t>
        </w:r>
      </w:ins>
    </w:p>
    <w:p>
      <w:pPr>
        <w:rPr>
          <w:ins w:id="1129" w:author="野草" w:date="2023-02-08T16:21:23Z"/>
          <w:rFonts w:hint="eastAsia"/>
          <w:b/>
          <w:bCs/>
          <w:highlight w:val="yellow"/>
          <w:lang w:val="en-US" w:eastAsia="zh-CN"/>
        </w:rPr>
      </w:pPr>
      <w:ins w:id="1130" w:author="野草" w:date="2023-02-08T01:18:31Z">
        <w:r>
          <w:rPr>
            <w:rFonts w:hint="eastAsia"/>
            <w:b/>
            <w:bCs/>
            <w:highlight w:val="yellow"/>
            <w:lang w:val="en-US" w:eastAsia="zh-CN"/>
          </w:rPr>
          <w:t>-</w:t>
        </w:r>
      </w:ins>
      <w:ins w:id="1131" w:author="野草" w:date="2023-02-08T01:18:54Z">
        <w:r>
          <w:rPr>
            <w:rFonts w:hint="eastAsia"/>
            <w:b/>
            <w:bCs/>
            <w:highlight w:val="yellow"/>
            <w:lang w:val="en-US" w:eastAsia="zh-CN"/>
          </w:rPr>
          <w:t>研究</w:t>
        </w:r>
      </w:ins>
      <w:ins w:id="1132" w:author="野草" w:date="2023-02-08T01:18:55Z">
        <w:r>
          <w:rPr>
            <w:rFonts w:hint="eastAsia"/>
            <w:b/>
            <w:bCs/>
            <w:highlight w:val="yellow"/>
            <w:lang w:val="en-US" w:eastAsia="zh-CN"/>
          </w:rPr>
          <w:t>内容</w:t>
        </w:r>
      </w:ins>
      <w:ins w:id="1133" w:author="野草" w:date="2023-02-08T01:18:35Z">
        <w:r>
          <w:rPr>
            <w:rFonts w:hint="eastAsia"/>
            <w:b/>
            <w:bCs/>
            <w:highlight w:val="yellow"/>
            <w:lang w:val="en-US" w:eastAsia="zh-CN"/>
          </w:rPr>
          <w:t>与</w:t>
        </w:r>
      </w:ins>
      <w:ins w:id="1134" w:author="野草" w:date="2023-02-08T01:18:58Z">
        <w:r>
          <w:rPr>
            <w:rFonts w:hint="eastAsia"/>
            <w:b/>
            <w:bCs/>
            <w:highlight w:val="yellow"/>
            <w:lang w:val="en-US" w:eastAsia="zh-CN"/>
          </w:rPr>
          <w:t>研究</w:t>
        </w:r>
      </w:ins>
      <w:ins w:id="1135" w:author="野草" w:date="2023-02-08T01:19:00Z">
        <w:r>
          <w:rPr>
            <w:rFonts w:hint="eastAsia"/>
            <w:b/>
            <w:bCs/>
            <w:highlight w:val="yellow"/>
            <w:lang w:val="en-US" w:eastAsia="zh-CN"/>
          </w:rPr>
          <w:t>方案</w:t>
        </w:r>
      </w:ins>
      <w:ins w:id="1136" w:author="野草" w:date="2023-02-08T01:18:38Z">
        <w:r>
          <w:rPr>
            <w:rFonts w:hint="eastAsia"/>
            <w:b/>
            <w:bCs/>
            <w:highlight w:val="yellow"/>
            <w:lang w:val="en-US" w:eastAsia="zh-CN"/>
          </w:rPr>
          <w:t>的</w:t>
        </w:r>
      </w:ins>
      <w:ins w:id="1137" w:author="野草" w:date="2023-02-08T01:18:40Z">
        <w:r>
          <w:rPr>
            <w:rFonts w:hint="eastAsia"/>
            <w:b/>
            <w:bCs/>
            <w:highlight w:val="yellow"/>
            <w:lang w:val="en-US" w:eastAsia="zh-CN"/>
          </w:rPr>
          <w:t>匹配</w:t>
        </w:r>
      </w:ins>
    </w:p>
    <w:p>
      <w:pPr>
        <w:rPr>
          <w:ins w:id="1138" w:author="野草" w:date="2023-02-06T12:18:25Z"/>
          <w:rFonts w:hint="default"/>
          <w:b/>
          <w:bCs/>
          <w:highlight w:val="yellow"/>
          <w:lang w:val="en-US" w:eastAsia="zh-CN"/>
          <w:rPrChange w:id="1139" w:author="野草" w:date="2023-02-06T18:27:35Z">
            <w:rPr>
              <w:ins w:id="1140" w:author="野草" w:date="2023-02-06T12:18:25Z"/>
              <w:rFonts w:hint="default"/>
              <w:b/>
              <w:bCs/>
              <w:lang w:val="en-US" w:eastAsia="zh-CN"/>
            </w:rPr>
          </w:rPrChange>
        </w:rPr>
      </w:pPr>
      <w:ins w:id="1141" w:author="野草" w:date="2023-02-08T16:21:24Z">
        <w:r>
          <w:rPr>
            <w:rFonts w:hint="eastAsia"/>
            <w:b/>
            <w:bCs/>
            <w:highlight w:val="yellow"/>
            <w:lang w:val="en-US" w:eastAsia="zh-CN"/>
          </w:rPr>
          <w:t>-ENV</w:t>
        </w:r>
      </w:ins>
      <w:ins w:id="1142" w:author="野草" w:date="2023-02-08T16:21:25Z">
        <w:r>
          <w:rPr>
            <w:rFonts w:hint="eastAsia"/>
            <w:b/>
            <w:bCs/>
            <w:highlight w:val="yellow"/>
            <w:lang w:val="en-US" w:eastAsia="zh-CN"/>
          </w:rPr>
          <w:t>I-</w:t>
        </w:r>
      </w:ins>
      <w:ins w:id="1143" w:author="野草" w:date="2023-02-08T16:21:28Z">
        <w:r>
          <w:rPr>
            <w:rFonts w:hint="eastAsia"/>
            <w:b/>
            <w:bCs/>
            <w:highlight w:val="yellow"/>
            <w:lang w:val="en-US" w:eastAsia="zh-CN"/>
          </w:rPr>
          <w:t>met中</w:t>
        </w:r>
      </w:ins>
      <w:ins w:id="1144" w:author="野草" w:date="2023-02-08T16:21:29Z">
        <w:r>
          <w:rPr>
            <w:rFonts w:hint="eastAsia"/>
            <w:b/>
            <w:bCs/>
            <w:highlight w:val="yellow"/>
            <w:lang w:val="en-US" w:eastAsia="zh-CN"/>
          </w:rPr>
          <w:t>初始</w:t>
        </w:r>
      </w:ins>
      <w:ins w:id="1145" w:author="野草" w:date="2023-02-08T16:21:30Z">
        <w:r>
          <w:rPr>
            <w:rFonts w:hint="eastAsia"/>
            <w:b/>
            <w:bCs/>
            <w:highlight w:val="yellow"/>
            <w:lang w:val="en-US" w:eastAsia="zh-CN"/>
          </w:rPr>
          <w:t>气象</w:t>
        </w:r>
      </w:ins>
      <w:ins w:id="1146" w:author="野草" w:date="2023-02-08T16:21:31Z">
        <w:r>
          <w:rPr>
            <w:rFonts w:hint="eastAsia"/>
            <w:b/>
            <w:bCs/>
            <w:highlight w:val="yellow"/>
            <w:lang w:val="en-US" w:eastAsia="zh-CN"/>
          </w:rPr>
          <w:t>参数的</w:t>
        </w:r>
      </w:ins>
      <w:ins w:id="1147" w:author="野草" w:date="2023-02-08T16:21:32Z">
        <w:r>
          <w:rPr>
            <w:rFonts w:hint="eastAsia"/>
            <w:b/>
            <w:bCs/>
            <w:highlight w:val="yellow"/>
            <w:lang w:val="en-US" w:eastAsia="zh-CN"/>
          </w:rPr>
          <w:t>来源</w:t>
        </w:r>
      </w:ins>
    </w:p>
    <w:p>
      <w:pPr>
        <w:rPr>
          <w:ins w:id="1148" w:author="野草" w:date="2023-02-06T11:26:59Z"/>
          <w:rFonts w:hint="eastAsia"/>
          <w:b/>
          <w:bCs/>
          <w:highlight w:val="yellow"/>
          <w:lang w:eastAsia="zh-CN"/>
          <w:rPrChange w:id="1149" w:author="野草" w:date="2023-02-06T18:27:35Z">
            <w:rPr>
              <w:ins w:id="1150" w:author="野草" w:date="2023-02-06T11:26:59Z"/>
              <w:rFonts w:hint="eastAsia"/>
              <w:b/>
              <w:bCs/>
              <w:lang w:eastAsia="zh-CN"/>
            </w:rPr>
          </w:rPrChange>
        </w:rPr>
      </w:pPr>
      <w:ins w:id="1151" w:author="野草" w:date="2023-02-06T11:26:58Z">
        <w:r>
          <w:rPr>
            <w:rFonts w:hint="eastAsia"/>
            <w:b/>
            <w:bCs/>
            <w:highlight w:val="yellow"/>
            <w:lang w:eastAsia="zh-CN"/>
            <w:rPrChange w:id="1152" w:author="野草" w:date="2023-02-06T18:27:35Z">
              <w:rPr>
                <w:rFonts w:hint="eastAsia"/>
                <w:b/>
                <w:bCs/>
                <w:lang w:eastAsia="zh-CN"/>
              </w:rPr>
            </w:rPrChange>
          </w:rPr>
          <w:t>】</w:t>
        </w:r>
      </w:ins>
    </w:p>
    <w:p>
      <w:pPr>
        <w:pStyle w:val="5"/>
        <w:rPr>
          <w:ins w:id="1155" w:author="野草" w:date="2023-02-04T17:46:07Z"/>
          <w:rFonts w:hint="default"/>
          <w:b w:val="0"/>
          <w:bCs/>
          <w:lang w:val="en-US" w:eastAsia="zh-CN"/>
          <w:rPrChange w:id="1156" w:author="野草" w:date="2023-02-06T18:27:07Z">
            <w:rPr>
              <w:ins w:id="1157" w:author="野草" w:date="2023-02-04T17:46:07Z"/>
              <w:rFonts w:hint="default"/>
              <w:lang w:val="en-US" w:eastAsia="zh-CN"/>
            </w:rPr>
          </w:rPrChange>
        </w:rPr>
        <w:pPrChange w:id="1154" w:author="野草" w:date="2023-02-06T18:27:05Z">
          <w:pPr/>
        </w:pPrChange>
      </w:pPr>
      <w:ins w:id="1158" w:author="野草" w:date="2023-02-06T18:26:35Z">
        <w:r>
          <w:rPr>
            <w:rFonts w:hint="eastAsia"/>
            <w:b w:val="0"/>
            <w:bCs/>
            <w:lang w:val="en-US" w:eastAsia="zh-CN"/>
            <w:rPrChange w:id="1159" w:author="野草" w:date="2023-02-06T18:27:07Z">
              <w:rPr>
                <w:rFonts w:hint="eastAsia"/>
                <w:lang w:val="en-US" w:eastAsia="zh-CN"/>
              </w:rPr>
            </w:rPrChange>
          </w:rPr>
          <w:t>1.1</w:t>
        </w:r>
      </w:ins>
      <w:ins w:id="1161" w:author="野草" w:date="2023-02-06T18:26:41Z">
        <w:r>
          <w:rPr>
            <w:rFonts w:hint="eastAsia"/>
            <w:b w:val="0"/>
            <w:bCs/>
            <w:lang w:val="en-US" w:eastAsia="zh-CN"/>
            <w:rPrChange w:id="1162" w:author="野草" w:date="2023-02-06T18:27:07Z">
              <w:rPr>
                <w:rFonts w:hint="eastAsia"/>
                <w:lang w:val="en-US" w:eastAsia="zh-CN"/>
              </w:rPr>
            </w:rPrChange>
          </w:rPr>
          <w:t>.</w:t>
        </w:r>
      </w:ins>
      <w:ins w:id="1164" w:author="野草" w:date="2023-02-06T18:26:36Z">
        <w:r>
          <w:rPr>
            <w:rFonts w:hint="eastAsia"/>
            <w:b w:val="0"/>
            <w:bCs/>
            <w:lang w:val="en-US" w:eastAsia="zh-CN"/>
            <w:rPrChange w:id="1165" w:author="野草" w:date="2023-02-06T18:27:07Z">
              <w:rPr>
                <w:rFonts w:hint="eastAsia"/>
                <w:lang w:val="en-US" w:eastAsia="zh-CN"/>
              </w:rPr>
            </w:rPrChange>
          </w:rPr>
          <w:t xml:space="preserve"> </w:t>
        </w:r>
      </w:ins>
      <w:ins w:id="1167" w:author="野草" w:date="2023-02-06T18:25:36Z">
        <w:r>
          <w:rPr>
            <w:rFonts w:hint="eastAsia"/>
            <w:b w:val="0"/>
            <w:bCs/>
            <w:lang w:val="en-US" w:eastAsia="zh-CN"/>
            <w:rPrChange w:id="1168" w:author="野草" w:date="2023-02-06T18:27:07Z">
              <w:rPr>
                <w:rFonts w:hint="eastAsia"/>
                <w:lang w:val="en-US" w:eastAsia="zh-CN"/>
              </w:rPr>
            </w:rPrChange>
          </w:rPr>
          <w:t>研究</w:t>
        </w:r>
      </w:ins>
      <w:ins w:id="1170" w:author="野草" w:date="2023-02-06T18:25:37Z">
        <w:r>
          <w:rPr>
            <w:rFonts w:hint="eastAsia"/>
            <w:b w:val="0"/>
            <w:bCs/>
            <w:lang w:val="en-US" w:eastAsia="zh-CN"/>
            <w:rPrChange w:id="1171" w:author="野草" w:date="2023-02-06T18:27:07Z">
              <w:rPr>
                <w:rFonts w:hint="eastAsia"/>
                <w:lang w:val="en-US" w:eastAsia="zh-CN"/>
              </w:rPr>
            </w:rPrChange>
          </w:rPr>
          <w:t>意义</w:t>
        </w:r>
      </w:ins>
    </w:p>
    <w:p>
      <w:pPr>
        <w:rPr>
          <w:ins w:id="1173" w:author="野草" w:date="2023-02-08T01:21:41Z"/>
          <w:rFonts w:hint="eastAsia" w:ascii="华文细黑" w:hAnsi="华文细黑" w:eastAsia="华文细黑" w:cs="华文细黑"/>
          <w:lang w:val="en-US" w:eastAsia="zh-CN"/>
        </w:rPr>
      </w:pPr>
      <w:ins w:id="1174" w:author="野草" w:date="2023-02-08T01:21:41Z">
        <w:r>
          <w:rPr>
            <w:rFonts w:hint="eastAsia" w:ascii="华文细黑" w:hAnsi="华文细黑" w:eastAsia="华文细黑" w:cs="华文细黑"/>
            <w:lang w:val="en-US" w:eastAsia="zh-CN"/>
          </w:rPr>
          <w:t>[up230207]</w:t>
        </w:r>
      </w:ins>
    </w:p>
    <w:p>
      <w:pPr>
        <w:rPr>
          <w:del w:id="1175" w:author="野草" w:date="2023-02-04T17:52:57Z"/>
          <w:rFonts w:hint="default"/>
          <w:b/>
          <w:bCs/>
          <w:lang w:val="en-US" w:eastAsia="zh-CN"/>
        </w:rPr>
      </w:pPr>
    </w:p>
    <w:p>
      <w:pPr>
        <w:rPr>
          <w:del w:id="1176" w:author="野草" w:date="2023-02-06T00:28:17Z"/>
          <w:rFonts w:hint="default"/>
          <w:lang w:val="en-US" w:eastAsia="zh-CN"/>
        </w:rPr>
      </w:pPr>
      <w:del w:id="1177" w:author="野草" w:date="2023-02-06T00:28:17Z">
        <w:r>
          <w:rPr>
            <w:rFonts w:hint="eastAsia"/>
            <w:lang w:val="en-US" w:eastAsia="zh-CN"/>
          </w:rPr>
          <w:delText>[up230127 12:15]</w:delText>
        </w:r>
      </w:del>
    </w:p>
    <w:p>
      <w:pPr>
        <w:rPr>
          <w:ins w:id="1178" w:author="野草" w:date="2023-02-05T19:15:03Z"/>
          <w:rFonts w:hint="eastAsia" w:ascii="华文细黑" w:hAnsi="华文细黑" w:eastAsia="华文细黑" w:cs="华文细黑"/>
          <w:highlight w:val="none"/>
          <w:u w:val="none"/>
          <w:lang w:val="en-US" w:eastAsia="zh-CN"/>
          <w:rPrChange w:id="1179" w:author="野草" w:date="2023-02-05T22:53:01Z">
            <w:rPr>
              <w:ins w:id="1180" w:author="野草" w:date="2023-02-05T19:15:03Z"/>
              <w:rFonts w:hint="eastAsia" w:ascii="华文楷体" w:hAnsi="华文楷体" w:eastAsia="华文楷体" w:cs="华文楷体"/>
              <w:highlight w:val="none"/>
              <w:u w:val="single"/>
              <w:lang w:val="en-US" w:eastAsia="zh-CN"/>
            </w:rPr>
          </w:rPrChange>
        </w:rPr>
      </w:pPr>
      <w:del w:id="1181" w:author="野草" w:date="2023-02-04T17:34:55Z">
        <w:r>
          <w:rPr>
            <w:rFonts w:hint="eastAsia" w:ascii="华文细黑" w:hAnsi="华文细黑" w:eastAsia="华文细黑" w:cs="华文细黑"/>
            <w:highlight w:val="none"/>
            <w:rPrChange w:id="1182" w:author="野草" w:date="2023-02-05T17:16:52Z">
              <w:rPr>
                <w:rFonts w:hint="eastAsia"/>
              </w:rPr>
            </w:rPrChange>
          </w:rPr>
          <w:delText>改革开放以来，我国经历了快速的城市化过程，城市人口大量增加，</w:delText>
        </w:r>
      </w:del>
      <w:del w:id="1184" w:author="野草" w:date="2023-02-04T17:34:55Z">
        <w:r>
          <w:rPr>
            <w:rFonts w:hint="eastAsia" w:ascii="华文细黑" w:hAnsi="华文细黑" w:eastAsia="华文细黑" w:cs="华文细黑"/>
            <w:highlight w:val="none"/>
            <w:rPrChange w:id="1185" w:author="野草" w:date="2023-02-05T17:16:52Z">
              <w:rPr>
                <w:rFonts w:hint="eastAsia"/>
                <w:highlight w:val="yellow"/>
              </w:rPr>
            </w:rPrChange>
          </w:rPr>
          <w:delText>从1</w:delText>
        </w:r>
      </w:del>
      <w:del w:id="1187" w:author="野草" w:date="2023-02-04T17:34:55Z">
        <w:r>
          <w:rPr>
            <w:rFonts w:hint="eastAsia" w:ascii="华文细黑" w:hAnsi="华文细黑" w:eastAsia="华文细黑" w:cs="华文细黑"/>
            <w:highlight w:val="none"/>
            <w:rPrChange w:id="1188" w:author="野草" w:date="2023-02-05T17:16:52Z">
              <w:rPr>
                <w:highlight w:val="yellow"/>
              </w:rPr>
            </w:rPrChange>
          </w:rPr>
          <w:delText>978</w:delText>
        </w:r>
      </w:del>
      <w:del w:id="1190" w:author="野草" w:date="2023-02-04T17:34:55Z">
        <w:r>
          <w:rPr>
            <w:rFonts w:hint="eastAsia" w:ascii="华文细黑" w:hAnsi="华文细黑" w:eastAsia="华文细黑" w:cs="华文细黑"/>
            <w:highlight w:val="none"/>
            <w:rPrChange w:id="1191" w:author="野草" w:date="2023-02-05T17:16:52Z">
              <w:rPr>
                <w:rFonts w:hint="eastAsia"/>
                <w:highlight w:val="yellow"/>
              </w:rPr>
            </w:rPrChange>
          </w:rPr>
          <w:delText>年的约</w:delText>
        </w:r>
      </w:del>
      <w:del w:id="1193" w:author="野草" w:date="2023-02-04T17:34:55Z">
        <w:r>
          <w:rPr>
            <w:rFonts w:hint="eastAsia" w:ascii="华文细黑" w:hAnsi="华文细黑" w:eastAsia="华文细黑" w:cs="华文细黑"/>
            <w:highlight w:val="none"/>
            <w:rPrChange w:id="1194" w:author="野草" w:date="2023-02-05T17:16:52Z">
              <w:rPr>
                <w:highlight w:val="yellow"/>
              </w:rPr>
            </w:rPrChange>
          </w:rPr>
          <w:delText>1.7</w:delText>
        </w:r>
      </w:del>
      <w:del w:id="1196" w:author="野草" w:date="2023-02-04T17:34:55Z">
        <w:r>
          <w:rPr>
            <w:rFonts w:hint="eastAsia" w:ascii="华文细黑" w:hAnsi="华文细黑" w:eastAsia="华文细黑" w:cs="华文细黑"/>
            <w:highlight w:val="none"/>
            <w:rPrChange w:id="1197" w:author="野草" w:date="2023-02-05T17:16:52Z">
              <w:rPr>
                <w:rFonts w:hint="eastAsia"/>
                <w:highlight w:val="yellow"/>
              </w:rPr>
            </w:rPrChange>
          </w:rPr>
          <w:delText>亿增加至2</w:delText>
        </w:r>
      </w:del>
      <w:del w:id="1199" w:author="野草" w:date="2023-02-04T17:34:55Z">
        <w:r>
          <w:rPr>
            <w:rFonts w:hint="eastAsia" w:ascii="华文细黑" w:hAnsi="华文细黑" w:eastAsia="华文细黑" w:cs="华文细黑"/>
            <w:highlight w:val="none"/>
            <w:rPrChange w:id="1200" w:author="野草" w:date="2023-02-05T17:16:52Z">
              <w:rPr>
                <w:highlight w:val="yellow"/>
              </w:rPr>
            </w:rPrChange>
          </w:rPr>
          <w:delText>021</w:delText>
        </w:r>
      </w:del>
      <w:del w:id="1202" w:author="野草" w:date="2023-02-04T17:34:55Z">
        <w:r>
          <w:rPr>
            <w:rFonts w:hint="eastAsia" w:ascii="华文细黑" w:hAnsi="华文细黑" w:eastAsia="华文细黑" w:cs="华文细黑"/>
            <w:highlight w:val="none"/>
            <w:rPrChange w:id="1203" w:author="野草" w:date="2023-02-05T17:16:52Z">
              <w:rPr>
                <w:rFonts w:hint="eastAsia"/>
                <w:highlight w:val="yellow"/>
              </w:rPr>
            </w:rPrChange>
          </w:rPr>
          <w:delText>年的约9.1亿</w:delText>
        </w:r>
      </w:del>
      <w:del w:id="1205" w:author="野草" w:date="2023-02-04T17:34:55Z">
        <w:r>
          <w:rPr>
            <w:rFonts w:hint="eastAsia" w:ascii="华文细黑" w:hAnsi="华文细黑" w:eastAsia="华文细黑" w:cs="华文细黑"/>
            <w:highlight w:val="none"/>
            <w:lang w:val="en-US" w:eastAsia="zh-CN"/>
            <w:rPrChange w:id="1206" w:author="野草" w:date="2023-02-05T17:16:52Z">
              <w:rPr>
                <w:rFonts w:hint="eastAsia"/>
                <w:lang w:val="en-US" w:eastAsia="zh-CN"/>
              </w:rPr>
            </w:rPrChange>
          </w:rPr>
          <w:delText xml:space="preserve"> (</w:delText>
        </w:r>
      </w:del>
      <w:del w:id="1208" w:author="野草" w:date="2023-02-04T17:34:55Z">
        <w:r>
          <w:rPr>
            <w:rFonts w:hint="eastAsia" w:ascii="华文细黑" w:hAnsi="华文细黑" w:eastAsia="华文细黑" w:cs="华文细黑"/>
            <w:highlight w:val="none"/>
            <w:rPrChange w:id="1209" w:author="野草" w:date="2023-02-05T17:16:52Z">
              <w:rPr>
                <w:rFonts w:hint="eastAsia"/>
              </w:rPr>
            </w:rPrChange>
          </w:rPr>
          <w:delText>国家统计局, 1978, 20</w:delText>
        </w:r>
      </w:del>
      <w:del w:id="1211" w:author="野草" w:date="2023-02-04T17:34:55Z">
        <w:r>
          <w:rPr>
            <w:rFonts w:hint="eastAsia" w:ascii="华文细黑" w:hAnsi="华文细黑" w:eastAsia="华文细黑" w:cs="华文细黑"/>
            <w:highlight w:val="none"/>
            <w:lang w:val="en-US" w:eastAsia="zh-CN"/>
            <w:rPrChange w:id="1212" w:author="野草" w:date="2023-02-05T17:16:52Z">
              <w:rPr>
                <w:rFonts w:hint="eastAsia"/>
                <w:lang w:val="en-US" w:eastAsia="zh-CN"/>
              </w:rPr>
            </w:rPrChange>
          </w:rPr>
          <w:delText>21</w:delText>
        </w:r>
      </w:del>
      <w:del w:id="1214" w:author="野草" w:date="2023-02-04T17:34:55Z">
        <w:r>
          <w:rPr>
            <w:rFonts w:hint="eastAsia" w:ascii="华文细黑" w:hAnsi="华文细黑" w:eastAsia="华文细黑" w:cs="华文细黑"/>
            <w:highlight w:val="none"/>
            <w:rPrChange w:id="1215" w:author="野草" w:date="2023-02-05T17:16:52Z">
              <w:rPr>
                <w:rFonts w:hint="eastAsia"/>
              </w:rPr>
            </w:rPrChange>
          </w:rPr>
          <w:delText>)。在提升社会</w:delText>
        </w:r>
      </w:del>
      <w:del w:id="1217" w:author="野草" w:date="2023-02-04T17:34:55Z">
        <w:r>
          <w:rPr>
            <w:rFonts w:hint="eastAsia" w:ascii="华文细黑" w:hAnsi="华文细黑" w:eastAsia="华文细黑" w:cs="华文细黑"/>
            <w:highlight w:val="none"/>
            <w:lang w:val="en-US" w:eastAsia="zh-CN"/>
            <w:rPrChange w:id="1218" w:author="野草" w:date="2023-02-05T17:16:52Z">
              <w:rPr>
                <w:rFonts w:hint="eastAsia"/>
                <w:lang w:val="en-US" w:eastAsia="zh-CN"/>
              </w:rPr>
            </w:rPrChange>
          </w:rPr>
          <w:delText>经济</w:delText>
        </w:r>
      </w:del>
      <w:del w:id="1220" w:author="野草" w:date="2023-02-04T17:34:55Z">
        <w:r>
          <w:rPr>
            <w:rFonts w:hint="eastAsia" w:ascii="华文细黑" w:hAnsi="华文细黑" w:eastAsia="华文细黑" w:cs="华文细黑"/>
            <w:highlight w:val="none"/>
            <w:rPrChange w:id="1221" w:author="野草" w:date="2023-02-05T17:16:52Z">
              <w:rPr>
                <w:rFonts w:hint="eastAsia"/>
              </w:rPr>
            </w:rPrChange>
          </w:rPr>
          <w:delText>发展水平和</w:delText>
        </w:r>
      </w:del>
      <w:del w:id="1223" w:author="野草" w:date="2023-02-04T17:34:55Z">
        <w:r>
          <w:rPr>
            <w:rFonts w:hint="eastAsia" w:ascii="华文细黑" w:hAnsi="华文细黑" w:eastAsia="华文细黑" w:cs="华文细黑"/>
            <w:highlight w:val="none"/>
            <w:lang w:val="en-US" w:eastAsia="zh-CN"/>
            <w:rPrChange w:id="1224" w:author="野草" w:date="2023-02-05T17:16:52Z">
              <w:rPr>
                <w:rFonts w:hint="eastAsia"/>
                <w:lang w:val="en-US" w:eastAsia="zh-CN"/>
              </w:rPr>
            </w:rPrChange>
          </w:rPr>
          <w:delText>改善</w:delText>
        </w:r>
      </w:del>
      <w:del w:id="1226" w:author="野草" w:date="2023-02-04T17:34:55Z">
        <w:r>
          <w:rPr>
            <w:rFonts w:hint="eastAsia" w:ascii="华文细黑" w:hAnsi="华文细黑" w:eastAsia="华文细黑" w:cs="华文细黑"/>
            <w:highlight w:val="none"/>
            <w:rPrChange w:id="1227" w:author="野草" w:date="2023-02-05T17:16:52Z">
              <w:rPr>
                <w:rFonts w:hint="eastAsia"/>
              </w:rPr>
            </w:rPrChange>
          </w:rPr>
          <w:delText>居民生活条件的同时，城市化也对人们的居住环境不可避免地带来了多方面的负面影响，包括大气污染、水资源短缺、城市热岛等。</w:delText>
        </w:r>
      </w:del>
      <w:r>
        <w:rPr>
          <w:rFonts w:hint="eastAsia" w:ascii="华文细黑" w:hAnsi="华文细黑" w:eastAsia="华文细黑" w:cs="华文细黑"/>
          <w:highlight w:val="none"/>
          <w:rPrChange w:id="1229" w:author="野草" w:date="2023-02-05T17:16:52Z">
            <w:rPr>
              <w:rFonts w:hint="eastAsia"/>
            </w:rPr>
          </w:rPrChange>
        </w:rPr>
        <w:t>城市热岛是城市地区</w:t>
      </w:r>
      <w:r>
        <w:rPr>
          <w:rFonts w:hint="eastAsia" w:ascii="华文细黑" w:hAnsi="华文细黑" w:eastAsia="华文细黑" w:cs="华文细黑"/>
          <w:highlight w:val="none"/>
          <w:lang w:val="en-US" w:eastAsia="zh-CN"/>
          <w:rPrChange w:id="1230" w:author="野草" w:date="2023-02-05T17:16:52Z">
            <w:rPr>
              <w:rFonts w:hint="eastAsia"/>
              <w:lang w:val="en-US" w:eastAsia="zh-CN"/>
            </w:rPr>
          </w:rPrChange>
        </w:rPr>
        <w:t>地表和大气</w:t>
      </w:r>
      <w:r>
        <w:rPr>
          <w:rFonts w:hint="eastAsia" w:ascii="华文细黑" w:hAnsi="华文细黑" w:eastAsia="华文细黑" w:cs="华文细黑"/>
          <w:highlight w:val="none"/>
          <w:rPrChange w:id="1231" w:author="野草" w:date="2023-02-05T17:16:52Z">
            <w:rPr>
              <w:rFonts w:hint="eastAsia"/>
            </w:rPr>
          </w:rPrChange>
        </w:rPr>
        <w:t>温度高于周边地区的现象，其普遍地存在于我国乃至全球的</w:t>
      </w:r>
      <w:r>
        <w:rPr>
          <w:rFonts w:hint="eastAsia" w:ascii="华文细黑" w:hAnsi="华文细黑" w:eastAsia="华文细黑" w:cs="华文细黑"/>
          <w:highlight w:val="none"/>
          <w:lang w:val="en-US" w:eastAsia="zh-CN"/>
          <w:rPrChange w:id="1232" w:author="野草" w:date="2023-02-05T17:16:52Z">
            <w:rPr>
              <w:rFonts w:hint="eastAsia"/>
              <w:lang w:val="en-US" w:eastAsia="zh-CN"/>
            </w:rPr>
          </w:rPrChange>
        </w:rPr>
        <w:t>多数</w:t>
      </w:r>
      <w:r>
        <w:rPr>
          <w:rFonts w:hint="eastAsia" w:ascii="华文细黑" w:hAnsi="华文细黑" w:eastAsia="华文细黑" w:cs="华文细黑"/>
          <w:highlight w:val="none"/>
          <w:rPrChange w:id="1233" w:author="野草" w:date="2023-02-05T17:16:52Z">
            <w:rPr>
              <w:rFonts w:hint="eastAsia"/>
            </w:rPr>
          </w:rPrChange>
        </w:rPr>
        <w:t>城市</w:t>
      </w:r>
      <w:del w:id="1234" w:author="野草" w:date="2023-02-05T16:21:38Z">
        <w:r>
          <w:rPr>
            <w:rFonts w:hint="eastAsia" w:ascii="华文细黑" w:hAnsi="华文细黑" w:eastAsia="华文细黑" w:cs="华文细黑"/>
            <w:highlight w:val="none"/>
            <w:lang w:val="en-US" w:eastAsia="zh-CN"/>
            <w:rPrChange w:id="1235" w:author="野草" w:date="2023-02-05T17:16:52Z">
              <w:rPr>
                <w:rFonts w:hint="eastAsia"/>
                <w:lang w:val="en-US" w:eastAsia="zh-CN"/>
              </w:rPr>
            </w:rPrChange>
          </w:rPr>
          <w:delText xml:space="preserve"> (</w:delText>
        </w:r>
      </w:del>
      <w:del w:id="1237" w:author="野草" w:date="2023-02-05T16:21:37Z">
        <w:r>
          <w:rPr>
            <w:rFonts w:hint="eastAsia" w:ascii="华文细黑" w:hAnsi="华文细黑" w:eastAsia="华文细黑" w:cs="华文细黑"/>
            <w:highlight w:val="none"/>
            <w:rPrChange w:id="1238" w:author="野草" w:date="2023-02-05T17:16:52Z">
              <w:rPr>
                <w:rFonts w:hint="eastAsia"/>
              </w:rPr>
            </w:rPrChange>
          </w:rPr>
          <w:delText>彭少麟</w:delText>
        </w:r>
      </w:del>
      <w:del w:id="1240" w:author="野草" w:date="2023-02-05T16:21:37Z">
        <w:r>
          <w:rPr>
            <w:rFonts w:hint="eastAsia" w:ascii="华文细黑" w:hAnsi="华文细黑" w:eastAsia="华文细黑" w:cs="华文细黑"/>
            <w:highlight w:val="none"/>
            <w:lang w:val="en-US" w:eastAsia="zh-CN"/>
            <w:rPrChange w:id="1241" w:author="野草" w:date="2023-02-05T17:16:52Z">
              <w:rPr>
                <w:rFonts w:hint="eastAsia"/>
                <w:lang w:val="en-US" w:eastAsia="zh-CN"/>
              </w:rPr>
            </w:rPrChange>
          </w:rPr>
          <w:delText>等，2005)</w:delText>
        </w:r>
      </w:del>
      <w:r>
        <w:rPr>
          <w:rFonts w:hint="eastAsia" w:ascii="华文细黑" w:hAnsi="华文细黑" w:eastAsia="华文细黑" w:cs="华文细黑"/>
          <w:highlight w:val="none"/>
          <w:rPrChange w:id="1243" w:author="野草" w:date="2023-02-05T17:16:52Z">
            <w:rPr>
              <w:rFonts w:hint="eastAsia"/>
            </w:rPr>
          </w:rPrChange>
        </w:rPr>
        <w:t>。</w:t>
      </w:r>
      <w:del w:id="1244" w:author="野草" w:date="2023-02-04T17:36:39Z">
        <w:r>
          <w:rPr>
            <w:rFonts w:hint="eastAsia" w:ascii="华文细黑" w:hAnsi="华文细黑" w:eastAsia="华文细黑" w:cs="华文细黑"/>
            <w:highlight w:val="none"/>
            <w:rPrChange w:id="1245" w:author="野草" w:date="2023-02-05T19:14:12Z">
              <w:rPr>
                <w:rFonts w:hint="eastAsia"/>
              </w:rPr>
            </w:rPrChange>
          </w:rPr>
          <w:delText>一项基于多年度观测的分析发现，我国272个主要城市在2001年-2018年期间</w:delText>
        </w:r>
      </w:del>
      <w:del w:id="1247" w:author="野草" w:date="2023-02-04T17:36:39Z">
        <w:r>
          <w:rPr>
            <w:rFonts w:hint="eastAsia" w:ascii="华文细黑" w:hAnsi="华文细黑" w:eastAsia="华文细黑" w:cs="华文细黑"/>
            <w:highlight w:val="none"/>
            <w:lang w:val="en-US" w:eastAsia="zh-CN"/>
            <w:rPrChange w:id="1248" w:author="野草" w:date="2023-02-05T19:14:12Z">
              <w:rPr>
                <w:rFonts w:hint="eastAsia"/>
                <w:lang w:val="en-US" w:eastAsia="zh-CN"/>
              </w:rPr>
            </w:rPrChange>
          </w:rPr>
          <w:delText>的</w:delText>
        </w:r>
      </w:del>
      <w:del w:id="1250" w:author="野草" w:date="2023-02-04T17:36:39Z">
        <w:r>
          <w:rPr>
            <w:rFonts w:hint="eastAsia" w:ascii="华文细黑" w:hAnsi="华文细黑" w:eastAsia="华文细黑" w:cs="华文细黑"/>
            <w:highlight w:val="none"/>
            <w:rPrChange w:id="1251" w:author="野草" w:date="2023-02-05T19:14:12Z">
              <w:rPr>
                <w:rFonts w:hint="eastAsia"/>
              </w:rPr>
            </w:rPrChange>
          </w:rPr>
          <w:delText>冠层城市热岛</w:delText>
        </w:r>
      </w:del>
      <w:del w:id="1253" w:author="野草" w:date="2023-02-04T17:36:39Z">
        <w:r>
          <w:rPr>
            <w:rFonts w:hint="eastAsia" w:ascii="华文细黑" w:hAnsi="华文细黑" w:eastAsia="华文细黑" w:cs="华文细黑"/>
            <w:highlight w:val="none"/>
            <w:lang w:val="en-US" w:eastAsia="zh-CN"/>
            <w:rPrChange w:id="1254" w:author="野草" w:date="2023-02-05T19:14:12Z">
              <w:rPr>
                <w:rFonts w:hint="eastAsia"/>
                <w:lang w:val="en-US" w:eastAsia="zh-CN"/>
              </w:rPr>
            </w:rPrChange>
          </w:rPr>
          <w:delText>强度在不同季节均呈现显著增加的趋势，</w:delText>
        </w:r>
      </w:del>
      <w:del w:id="1256" w:author="野草" w:date="2023-02-04T17:36:39Z">
        <w:r>
          <w:rPr>
            <w:rFonts w:hint="eastAsia" w:ascii="华文细黑" w:hAnsi="华文细黑" w:eastAsia="华文细黑" w:cs="华文细黑"/>
            <w:highlight w:val="none"/>
            <w:rPrChange w:id="1257" w:author="野草" w:date="2023-02-05T19:14:12Z">
              <w:rPr>
                <w:rFonts w:hint="eastAsia"/>
              </w:rPr>
            </w:rPrChange>
          </w:rPr>
          <w:delText>平均增</w:delText>
        </w:r>
      </w:del>
      <w:del w:id="1259" w:author="野草" w:date="2023-02-04T17:36:39Z">
        <w:r>
          <w:rPr>
            <w:rFonts w:hint="eastAsia" w:ascii="华文细黑" w:hAnsi="华文细黑" w:eastAsia="华文细黑" w:cs="华文细黑"/>
            <w:highlight w:val="none"/>
            <w:lang w:val="en-US" w:eastAsia="zh-CN"/>
            <w:rPrChange w:id="1260" w:author="野草" w:date="2023-02-05T19:14:12Z">
              <w:rPr>
                <w:rFonts w:hint="eastAsia"/>
                <w:lang w:val="en-US" w:eastAsia="zh-CN"/>
              </w:rPr>
            </w:rPrChange>
          </w:rPr>
          <w:delText>幅范围为0.092°C/十年（冬季）到0.263°C/十年（春季）之间，增加的</w:delText>
        </w:r>
      </w:del>
      <w:del w:id="1262" w:author="野草" w:date="2023-02-04T17:36:39Z">
        <w:r>
          <w:rPr>
            <w:rFonts w:hint="eastAsia" w:ascii="华文细黑" w:hAnsi="华文细黑" w:eastAsia="华文细黑" w:cs="华文细黑"/>
            <w:highlight w:val="none"/>
            <w:rPrChange w:id="1263" w:author="野草" w:date="2023-02-05T19:14:12Z">
              <w:rPr>
                <w:rFonts w:hint="eastAsia"/>
              </w:rPr>
            </w:rPrChange>
          </w:rPr>
          <w:delText>人类活动</w:delText>
        </w:r>
      </w:del>
      <w:del w:id="1265" w:author="野草" w:date="2023-02-04T17:36:39Z">
        <w:r>
          <w:rPr>
            <w:rFonts w:hint="eastAsia" w:ascii="华文细黑" w:hAnsi="华文细黑" w:eastAsia="华文细黑" w:cs="华文细黑"/>
            <w:highlight w:val="none"/>
            <w:lang w:val="en-US" w:eastAsia="zh-CN"/>
            <w:rPrChange w:id="1266" w:author="野草" w:date="2023-02-05T19:14:12Z">
              <w:rPr>
                <w:rFonts w:hint="eastAsia"/>
                <w:lang w:val="en-US" w:eastAsia="zh-CN"/>
              </w:rPr>
            </w:rPrChange>
          </w:rPr>
          <w:delText>强度</w:delText>
        </w:r>
      </w:del>
      <w:del w:id="1268" w:author="野草" w:date="2023-02-04T17:36:39Z">
        <w:r>
          <w:rPr>
            <w:rFonts w:hint="eastAsia" w:ascii="华文细黑" w:hAnsi="华文细黑" w:eastAsia="华文细黑" w:cs="华文细黑"/>
            <w:highlight w:val="none"/>
            <w:rPrChange w:id="1269" w:author="野草" w:date="2023-02-05T19:14:12Z">
              <w:rPr>
                <w:rFonts w:hint="eastAsia"/>
              </w:rPr>
            </w:rPrChange>
          </w:rPr>
          <w:delText>被认为是其主要驱动力</w:delText>
        </w:r>
      </w:del>
      <w:del w:id="1271" w:author="野草" w:date="2023-02-04T17:36:39Z">
        <w:r>
          <w:rPr>
            <w:rFonts w:hint="eastAsia" w:ascii="华文细黑" w:hAnsi="华文细黑" w:eastAsia="华文细黑" w:cs="华文细黑"/>
            <w:highlight w:val="none"/>
            <w:lang w:val="en-US" w:eastAsia="zh-CN"/>
            <w:rPrChange w:id="1272" w:author="野草" w:date="2023-02-05T19:14:12Z">
              <w:rPr>
                <w:rFonts w:hint="eastAsia"/>
                <w:lang w:val="en-US" w:eastAsia="zh-CN"/>
              </w:rPr>
            </w:rPrChange>
          </w:rPr>
          <w:delText xml:space="preserve"> (Yao et al., 2021)</w:delText>
        </w:r>
      </w:del>
      <w:del w:id="1274" w:author="野草" w:date="2023-02-04T17:36:39Z">
        <w:r>
          <w:rPr>
            <w:rFonts w:hint="eastAsia" w:ascii="华文细黑" w:hAnsi="华文细黑" w:eastAsia="华文细黑" w:cs="华文细黑"/>
            <w:highlight w:val="none"/>
            <w:rPrChange w:id="1275" w:author="野草" w:date="2023-02-05T19:14:12Z">
              <w:rPr>
                <w:rFonts w:hint="eastAsia"/>
              </w:rPr>
            </w:rPrChange>
          </w:rPr>
          <w:delText>。</w:delText>
        </w:r>
      </w:del>
      <w:r>
        <w:rPr>
          <w:rFonts w:hint="eastAsia" w:ascii="华文细黑" w:hAnsi="华文细黑" w:eastAsia="华文细黑" w:cs="华文细黑"/>
          <w:highlight w:val="none"/>
          <w:rPrChange w:id="1277" w:author="野草" w:date="2023-02-05T19:14:12Z">
            <w:rPr>
              <w:rFonts w:hint="eastAsia"/>
            </w:rPr>
          </w:rPrChange>
        </w:rPr>
        <w:t>作为典型的区域气候特征，</w:t>
      </w:r>
      <w:del w:id="1278" w:author="野草" w:date="2023-02-05T17:55:25Z">
        <w:r>
          <w:rPr>
            <w:rFonts w:hint="default" w:ascii="华文细黑" w:hAnsi="华文细黑" w:eastAsia="华文细黑" w:cs="华文细黑"/>
            <w:highlight w:val="none"/>
            <w:rPrChange w:id="1279" w:author="野草" w:date="2023-02-05T19:14:12Z">
              <w:rPr>
                <w:rFonts w:hint="eastAsia"/>
              </w:rPr>
            </w:rPrChange>
          </w:rPr>
          <w:delText>城市热岛</w:delText>
        </w:r>
      </w:del>
      <w:ins w:id="1281" w:author="野草" w:date="2023-02-05T17:55:28Z">
        <w:r>
          <w:rPr>
            <w:rFonts w:hint="eastAsia" w:ascii="华文细黑" w:hAnsi="华文细黑" w:eastAsia="华文细黑" w:cs="华文细黑"/>
            <w:highlight w:val="none"/>
            <w:lang w:eastAsia="zh-CN"/>
            <w:rPrChange w:id="1282" w:author="野草" w:date="2023-02-05T19:14:12Z">
              <w:rPr>
                <w:rFonts w:hint="eastAsia" w:ascii="华文楷体" w:hAnsi="华文楷体" w:eastAsia="华文楷体" w:cs="华文楷体"/>
                <w:lang w:eastAsia="zh-CN"/>
              </w:rPr>
            </w:rPrChange>
          </w:rPr>
          <w:t>它</w:t>
        </w:r>
      </w:ins>
      <w:del w:id="1284" w:author="野草" w:date="2023-02-05T16:57:39Z">
        <w:r>
          <w:rPr>
            <w:rFonts w:hint="eastAsia" w:ascii="华文细黑" w:hAnsi="华文细黑" w:eastAsia="华文细黑" w:cs="华文细黑"/>
            <w:highlight w:val="none"/>
            <w:rPrChange w:id="1285" w:author="野草" w:date="2023-02-05T19:14:12Z">
              <w:rPr>
                <w:rFonts w:hint="eastAsia"/>
              </w:rPr>
            </w:rPrChange>
          </w:rPr>
          <w:delText>不仅</w:delText>
        </w:r>
      </w:del>
      <w:r>
        <w:rPr>
          <w:rFonts w:hint="eastAsia" w:ascii="华文细黑" w:hAnsi="华文细黑" w:eastAsia="华文细黑" w:cs="华文细黑"/>
          <w:highlight w:val="none"/>
          <w:rPrChange w:id="1287" w:author="野草" w:date="2023-02-05T19:14:12Z">
            <w:rPr>
              <w:rFonts w:hint="eastAsia"/>
            </w:rPr>
          </w:rPrChange>
        </w:rPr>
        <w:t>可以影响城市的</w:t>
      </w:r>
      <w:del w:id="1288" w:author="野草" w:date="2023-02-05T17:27:57Z">
        <w:r>
          <w:rPr>
            <w:rFonts w:hint="default" w:ascii="华文细黑" w:hAnsi="华文细黑" w:eastAsia="华文细黑" w:cs="华文细黑"/>
            <w:highlight w:val="none"/>
            <w:rPrChange w:id="1289" w:author="野草" w:date="2023-02-05T19:14:12Z">
              <w:rPr>
                <w:rFonts w:hint="eastAsia"/>
              </w:rPr>
            </w:rPrChange>
          </w:rPr>
          <w:delText>能耗水平</w:delText>
        </w:r>
      </w:del>
      <w:ins w:id="1291" w:author="野草" w:date="2023-02-05T17:27:58Z">
        <w:r>
          <w:rPr>
            <w:rFonts w:hint="eastAsia" w:ascii="华文细黑" w:hAnsi="华文细黑" w:eastAsia="华文细黑" w:cs="华文细黑"/>
            <w:highlight w:val="none"/>
            <w:lang w:val="en-US" w:eastAsia="zh-CN"/>
            <w:rPrChange w:id="1292" w:author="野草" w:date="2023-02-05T19:14:12Z">
              <w:rPr>
                <w:rFonts w:hint="eastAsia" w:ascii="华文楷体" w:hAnsi="华文楷体" w:eastAsia="华文楷体" w:cs="华文楷体"/>
                <w:lang w:val="en-US" w:eastAsia="zh-CN"/>
              </w:rPr>
            </w:rPrChange>
          </w:rPr>
          <w:t>能源</w:t>
        </w:r>
      </w:ins>
      <w:ins w:id="1294" w:author="野草" w:date="2023-02-05T17:28:00Z">
        <w:r>
          <w:rPr>
            <w:rFonts w:hint="eastAsia" w:ascii="华文细黑" w:hAnsi="华文细黑" w:eastAsia="华文细黑" w:cs="华文细黑"/>
            <w:highlight w:val="none"/>
            <w:lang w:val="en-US" w:eastAsia="zh-CN"/>
            <w:rPrChange w:id="1295" w:author="野草" w:date="2023-02-05T19:14:12Z">
              <w:rPr>
                <w:rFonts w:hint="eastAsia" w:ascii="华文楷体" w:hAnsi="华文楷体" w:eastAsia="华文楷体" w:cs="华文楷体"/>
                <w:lang w:val="en-US" w:eastAsia="zh-CN"/>
              </w:rPr>
            </w:rPrChange>
          </w:rPr>
          <w:t>消耗</w:t>
        </w:r>
      </w:ins>
      <w:r>
        <w:rPr>
          <w:rFonts w:hint="eastAsia" w:ascii="华文细黑" w:hAnsi="华文细黑" w:eastAsia="华文细黑" w:cs="华文细黑"/>
          <w:highlight w:val="none"/>
          <w:rPrChange w:id="1297" w:author="野草" w:date="2023-02-05T19:14:12Z">
            <w:rPr>
              <w:rFonts w:hint="eastAsia"/>
            </w:rPr>
          </w:rPrChange>
        </w:rPr>
        <w:t>，改变居民的热舒适度</w:t>
      </w:r>
      <w:del w:id="1298" w:author="野草" w:date="2023-02-05T16:56:51Z">
        <w:r>
          <w:rPr>
            <w:rFonts w:hint="eastAsia" w:ascii="华文细黑" w:hAnsi="华文细黑" w:eastAsia="华文细黑" w:cs="华文细黑"/>
            <w:highlight w:val="none"/>
            <w:lang w:eastAsia="zh-CN"/>
            <w:rPrChange w:id="1299" w:author="野草" w:date="2023-02-05T19:14:12Z">
              <w:rPr>
                <w:rFonts w:hint="eastAsia"/>
                <w:lang w:eastAsia="zh-CN"/>
              </w:rPr>
            </w:rPrChange>
          </w:rPr>
          <w:delText>，</w:delText>
        </w:r>
      </w:del>
      <w:del w:id="1301" w:author="野草" w:date="2023-02-05T16:56:47Z">
        <w:r>
          <w:rPr>
            <w:rFonts w:hint="eastAsia" w:ascii="华文细黑" w:hAnsi="华文细黑" w:eastAsia="华文细黑" w:cs="华文细黑"/>
            <w:highlight w:val="none"/>
            <w:lang w:val="en-US" w:eastAsia="zh-CN"/>
            <w:rPrChange w:id="1302" w:author="野草" w:date="2023-02-05T19:14:12Z">
              <w:rPr>
                <w:rFonts w:hint="eastAsia"/>
                <w:lang w:val="en-US" w:eastAsia="zh-CN"/>
              </w:rPr>
            </w:rPrChange>
          </w:rPr>
          <w:delText>还给</w:delText>
        </w:r>
      </w:del>
      <w:del w:id="1304" w:author="野草" w:date="2023-02-05T16:56:47Z">
        <w:r>
          <w:rPr>
            <w:rFonts w:hint="eastAsia" w:ascii="华文细黑" w:hAnsi="华文细黑" w:eastAsia="华文细黑" w:cs="华文细黑"/>
            <w:highlight w:val="none"/>
            <w:rPrChange w:id="1305" w:author="野草" w:date="2023-02-05T19:14:12Z">
              <w:rPr>
                <w:rFonts w:hint="eastAsia"/>
              </w:rPr>
            </w:rPrChange>
          </w:rPr>
          <w:delText>老年人等脆弱群体带来健康风险</w:delText>
        </w:r>
      </w:del>
      <w:del w:id="1307" w:author="野草" w:date="2023-02-05T16:56:47Z">
        <w:r>
          <w:rPr>
            <w:rFonts w:hint="eastAsia" w:ascii="华文细黑" w:hAnsi="华文细黑" w:eastAsia="华文细黑" w:cs="华文细黑"/>
            <w:highlight w:val="none"/>
            <w:lang w:val="en-US" w:eastAsia="zh-CN"/>
            <w:rPrChange w:id="1308" w:author="野草" w:date="2023-02-05T19:14:12Z">
              <w:rPr>
                <w:rFonts w:hint="eastAsia"/>
                <w:lang w:val="en-US" w:eastAsia="zh-CN"/>
              </w:rPr>
            </w:rPrChange>
          </w:rPr>
          <w:delText xml:space="preserve"> (</w:delText>
        </w:r>
      </w:del>
      <w:del w:id="1310" w:author="野草" w:date="2023-02-05T16:56:47Z">
        <w:r>
          <w:rPr>
            <w:rFonts w:hint="eastAsia" w:ascii="华文细黑" w:hAnsi="华文细黑" w:eastAsia="华文细黑" w:cs="华文细黑"/>
            <w:highlight w:val="none"/>
            <w:rPrChange w:id="1311" w:author="野草" w:date="2023-02-05T19:14:12Z">
              <w:rPr>
                <w:rFonts w:hint="eastAsia"/>
              </w:rPr>
            </w:rPrChange>
          </w:rPr>
          <w:delText>Shahmohamadi</w:delText>
        </w:r>
      </w:del>
      <w:del w:id="1313" w:author="野草" w:date="2023-02-05T16:56:47Z">
        <w:r>
          <w:rPr>
            <w:rFonts w:hint="eastAsia" w:ascii="华文细黑" w:hAnsi="华文细黑" w:eastAsia="华文细黑" w:cs="华文细黑"/>
            <w:highlight w:val="none"/>
            <w:lang w:val="en-US" w:eastAsia="zh-CN"/>
            <w:rPrChange w:id="1314" w:author="野草" w:date="2023-02-05T19:14:12Z">
              <w:rPr>
                <w:rFonts w:hint="eastAsia"/>
                <w:lang w:val="en-US" w:eastAsia="zh-CN"/>
              </w:rPr>
            </w:rPrChange>
          </w:rPr>
          <w:delText xml:space="preserve"> et al., 2011)</w:delText>
        </w:r>
      </w:del>
      <w:r>
        <w:rPr>
          <w:rFonts w:hint="eastAsia" w:ascii="华文细黑" w:hAnsi="华文细黑" w:eastAsia="华文细黑" w:cs="华文细黑"/>
          <w:highlight w:val="none"/>
          <w:rPrChange w:id="1316" w:author="野草" w:date="2023-02-05T19:14:12Z">
            <w:rPr>
              <w:rFonts w:hint="eastAsia"/>
            </w:rPr>
          </w:rPrChange>
        </w:rPr>
        <w:t>。</w:t>
      </w:r>
      <w:ins w:id="1317" w:author="野草" w:date="2023-02-05T19:10:48Z">
        <w:r>
          <w:rPr>
            <w:rFonts w:hint="eastAsia" w:ascii="华文细黑" w:hAnsi="华文细黑" w:eastAsia="华文细黑" w:cs="华文细黑"/>
            <w:highlight w:val="none"/>
            <w:lang w:val="en-US" w:eastAsia="zh-CN"/>
            <w:rPrChange w:id="1318" w:author="野草" w:date="2023-02-05T19:14:12Z">
              <w:rPr>
                <w:rFonts w:hint="eastAsia" w:ascii="华文楷体" w:hAnsi="华文楷体" w:eastAsia="华文楷体" w:cs="华文楷体"/>
                <w:lang w:val="en-US" w:eastAsia="zh-CN"/>
              </w:rPr>
            </w:rPrChange>
          </w:rPr>
          <w:t>在盛夏季节，</w:t>
        </w:r>
      </w:ins>
      <w:ins w:id="1320" w:author="野草" w:date="2023-02-05T17:55:56Z">
        <w:r>
          <w:rPr>
            <w:rFonts w:hint="eastAsia" w:ascii="华文细黑" w:hAnsi="华文细黑" w:eastAsia="华文细黑" w:cs="华文细黑"/>
            <w:highlight w:val="none"/>
            <w:lang w:val="en-US" w:eastAsia="zh-CN"/>
            <w:rPrChange w:id="1321" w:author="野草" w:date="2023-02-05T19:14:12Z">
              <w:rPr>
                <w:rFonts w:hint="eastAsia" w:ascii="华文楷体" w:hAnsi="华文楷体" w:eastAsia="华文楷体" w:cs="华文楷体"/>
                <w:lang w:val="en-US" w:eastAsia="zh-CN"/>
              </w:rPr>
            </w:rPrChange>
          </w:rPr>
          <w:t>受到</w:t>
        </w:r>
      </w:ins>
      <w:ins w:id="1323" w:author="野草" w:date="2023-02-05T17:55:57Z">
        <w:r>
          <w:rPr>
            <w:rFonts w:hint="eastAsia" w:ascii="华文细黑" w:hAnsi="华文细黑" w:eastAsia="华文细黑" w:cs="华文细黑"/>
            <w:highlight w:val="none"/>
            <w:lang w:val="en-US" w:eastAsia="zh-CN"/>
            <w:rPrChange w:id="1324" w:author="野草" w:date="2023-02-05T19:14:12Z">
              <w:rPr>
                <w:rFonts w:hint="eastAsia" w:ascii="华文楷体" w:hAnsi="华文楷体" w:eastAsia="华文楷体" w:cs="华文楷体"/>
                <w:lang w:val="en-US" w:eastAsia="zh-CN"/>
              </w:rPr>
            </w:rPrChange>
          </w:rPr>
          <w:t>城市</w:t>
        </w:r>
      </w:ins>
      <w:ins w:id="1326" w:author="野草" w:date="2023-02-05T17:55:59Z">
        <w:r>
          <w:rPr>
            <w:rFonts w:hint="eastAsia" w:ascii="华文细黑" w:hAnsi="华文细黑" w:eastAsia="华文细黑" w:cs="华文细黑"/>
            <w:highlight w:val="none"/>
            <w:lang w:val="en-US" w:eastAsia="zh-CN"/>
            <w:rPrChange w:id="1327" w:author="野草" w:date="2023-02-05T19:14:12Z">
              <w:rPr>
                <w:rFonts w:hint="eastAsia" w:ascii="华文楷体" w:hAnsi="华文楷体" w:eastAsia="华文楷体" w:cs="华文楷体"/>
                <w:lang w:val="en-US" w:eastAsia="zh-CN"/>
              </w:rPr>
            </w:rPrChange>
          </w:rPr>
          <w:t>热岛的</w:t>
        </w:r>
      </w:ins>
      <w:ins w:id="1329" w:author="野草" w:date="2023-02-05T17:56:01Z">
        <w:r>
          <w:rPr>
            <w:rFonts w:hint="eastAsia" w:ascii="华文细黑" w:hAnsi="华文细黑" w:eastAsia="华文细黑" w:cs="华文细黑"/>
            <w:highlight w:val="none"/>
            <w:lang w:val="en-US" w:eastAsia="zh-CN"/>
            <w:rPrChange w:id="1330" w:author="野草" w:date="2023-02-05T19:14:12Z">
              <w:rPr>
                <w:rFonts w:hint="eastAsia" w:ascii="华文楷体" w:hAnsi="华文楷体" w:eastAsia="华文楷体" w:cs="华文楷体"/>
                <w:lang w:val="en-US" w:eastAsia="zh-CN"/>
              </w:rPr>
            </w:rPrChange>
          </w:rPr>
          <w:t>影响，</w:t>
        </w:r>
      </w:ins>
      <w:ins w:id="1332" w:author="野草" w:date="2023-02-05T16:56:53Z">
        <w:r>
          <w:rPr>
            <w:rFonts w:hint="eastAsia" w:ascii="华文细黑" w:hAnsi="华文细黑" w:eastAsia="华文细黑" w:cs="华文细黑"/>
            <w:highlight w:val="none"/>
            <w:rPrChange w:id="1333" w:author="野草" w:date="2023-02-05T19:14:12Z">
              <w:rPr>
                <w:rFonts w:hint="eastAsia"/>
              </w:rPr>
            </w:rPrChange>
          </w:rPr>
          <w:t>老年人等脆弱群体</w:t>
        </w:r>
      </w:ins>
      <w:ins w:id="1335" w:author="野草" w:date="2023-02-05T19:14:28Z">
        <w:r>
          <w:rPr>
            <w:rFonts w:hint="eastAsia" w:ascii="华文细黑" w:hAnsi="华文细黑" w:eastAsia="华文细黑" w:cs="华文细黑"/>
            <w:highlight w:val="none"/>
            <w:lang w:val="en-US" w:eastAsia="zh-CN"/>
          </w:rPr>
          <w:t>的</w:t>
        </w:r>
      </w:ins>
      <w:ins w:id="1336" w:author="野草" w:date="2023-02-05T16:56:53Z">
        <w:r>
          <w:rPr>
            <w:rFonts w:hint="eastAsia" w:ascii="华文细黑" w:hAnsi="华文细黑" w:eastAsia="华文细黑" w:cs="华文细黑"/>
            <w:highlight w:val="none"/>
            <w:rPrChange w:id="1337" w:author="野草" w:date="2023-02-05T19:14:12Z">
              <w:rPr>
                <w:rFonts w:hint="eastAsia"/>
              </w:rPr>
            </w:rPrChange>
          </w:rPr>
          <w:t>健康风险</w:t>
        </w:r>
      </w:ins>
      <w:ins w:id="1339" w:author="野草" w:date="2023-02-05T19:14:07Z">
        <w:r>
          <w:rPr>
            <w:rFonts w:hint="eastAsia" w:ascii="华文细黑" w:hAnsi="华文细黑" w:eastAsia="华文细黑" w:cs="华文细黑"/>
            <w:highlight w:val="none"/>
            <w:lang w:val="en-US" w:eastAsia="zh-CN"/>
            <w:rPrChange w:id="1340" w:author="野草" w:date="2023-02-05T19:14:12Z">
              <w:rPr>
                <w:rFonts w:hint="eastAsia" w:ascii="华文楷体" w:hAnsi="华文楷体" w:eastAsia="华文楷体" w:cs="华文楷体"/>
                <w:lang w:val="en-US" w:eastAsia="zh-CN"/>
              </w:rPr>
            </w:rPrChange>
          </w:rPr>
          <w:t>显著</w:t>
        </w:r>
      </w:ins>
      <w:ins w:id="1342" w:author="野草" w:date="2023-02-05T17:56:30Z">
        <w:r>
          <w:rPr>
            <w:rFonts w:hint="eastAsia" w:ascii="华文细黑" w:hAnsi="华文细黑" w:eastAsia="华文细黑" w:cs="华文细黑"/>
            <w:highlight w:val="none"/>
            <w:lang w:val="en-US" w:eastAsia="zh-CN"/>
            <w:rPrChange w:id="1343" w:author="野草" w:date="2023-02-05T19:14:12Z">
              <w:rPr>
                <w:rFonts w:hint="eastAsia" w:ascii="华文楷体" w:hAnsi="华文楷体" w:eastAsia="华文楷体" w:cs="华文楷体"/>
                <w:lang w:val="en-US" w:eastAsia="zh-CN"/>
              </w:rPr>
            </w:rPrChange>
          </w:rPr>
          <w:t>增加</w:t>
        </w:r>
      </w:ins>
      <w:ins w:id="1345" w:author="野草" w:date="2023-02-05T19:14:32Z">
        <w:r>
          <w:rPr>
            <w:rFonts w:hint="eastAsia" w:ascii="华文细黑" w:hAnsi="华文细黑" w:eastAsia="华文细黑" w:cs="华文细黑"/>
            <w:highlight w:val="none"/>
            <w:lang w:val="en-US" w:eastAsia="zh-CN"/>
          </w:rPr>
          <w:t>（</w:t>
        </w:r>
      </w:ins>
      <w:ins w:id="1346" w:author="野草" w:date="2023-02-05T19:14:37Z">
        <w:r>
          <w:rPr>
            <w:rFonts w:hint="eastAsia" w:ascii="华文细黑" w:hAnsi="华文细黑" w:eastAsia="华文细黑" w:cs="华文细黑"/>
            <w:i w:val="0"/>
            <w:iCs w:val="0"/>
            <w:caps w:val="0"/>
            <w:spacing w:val="0"/>
            <w:szCs w:val="22"/>
            <w:highlight w:val="none"/>
            <w:shd w:val="clear"/>
          </w:rPr>
          <w:t>Patz</w:t>
        </w:r>
      </w:ins>
      <w:ins w:id="1347" w:author="野草" w:date="2023-02-05T19:14:37Z">
        <w:r>
          <w:rPr>
            <w:rFonts w:hint="eastAsia" w:ascii="华文细黑" w:hAnsi="华文细黑" w:eastAsia="华文细黑" w:cs="华文细黑"/>
            <w:highlight w:val="none"/>
            <w:lang w:val="en-US" w:eastAsia="zh-CN"/>
          </w:rPr>
          <w:t xml:space="preserve"> et al., 2005</w:t>
        </w:r>
      </w:ins>
      <w:ins w:id="1348" w:author="野草" w:date="2023-02-05T19:14:32Z">
        <w:r>
          <w:rPr>
            <w:rFonts w:hint="eastAsia" w:ascii="华文细黑" w:hAnsi="华文细黑" w:eastAsia="华文细黑" w:cs="华文细黑"/>
            <w:highlight w:val="none"/>
            <w:lang w:val="en-US" w:eastAsia="zh-CN"/>
          </w:rPr>
          <w:t>）</w:t>
        </w:r>
      </w:ins>
      <w:del w:id="1349" w:author="野草" w:date="2023-02-05T16:56:29Z">
        <w:r>
          <w:rPr>
            <w:rFonts w:hint="eastAsia" w:ascii="华文细黑" w:hAnsi="华文细黑" w:eastAsia="华文细黑" w:cs="华文细黑"/>
            <w:highlight w:val="none"/>
            <w:lang w:val="en-US" w:eastAsia="zh-CN"/>
            <w:rPrChange w:id="1350" w:author="野草" w:date="2023-02-05T19:14:12Z">
              <w:rPr>
                <w:rFonts w:hint="default"/>
                <w:lang w:val="en-US" w:eastAsia="zh-CN"/>
              </w:rPr>
            </w:rPrChange>
          </w:rPr>
          <w:delText>另一方面</w:delText>
        </w:r>
      </w:del>
      <w:ins w:id="1352" w:author="野草" w:date="2023-02-05T17:31:03Z">
        <w:r>
          <w:rPr>
            <w:rFonts w:hint="eastAsia" w:ascii="华文细黑" w:hAnsi="华文细黑" w:eastAsia="华文细黑" w:cs="华文细黑"/>
            <w:highlight w:val="none"/>
            <w:lang w:val="en-US" w:eastAsia="zh-CN"/>
            <w:rPrChange w:id="1353" w:author="野草" w:date="2023-02-05T19:14:12Z">
              <w:rPr>
                <w:rFonts w:hint="eastAsia" w:ascii="华文楷体" w:hAnsi="华文楷体" w:eastAsia="华文楷体" w:cs="华文楷体"/>
                <w:lang w:val="en-US" w:eastAsia="zh-CN"/>
              </w:rPr>
            </w:rPrChange>
          </w:rPr>
          <w:t>。</w:t>
        </w:r>
      </w:ins>
      <w:del w:id="1355" w:author="野草" w:date="2023-02-05T17:31:00Z">
        <w:r>
          <w:rPr>
            <w:rFonts w:hint="eastAsia" w:ascii="华文细黑" w:hAnsi="华文细黑" w:eastAsia="华文细黑" w:cs="华文细黑"/>
            <w:highlight w:val="yellow"/>
            <w:u w:val="none"/>
            <w:lang w:val="en-US" w:eastAsia="zh-CN"/>
            <w:rPrChange w:id="1356" w:author="野草" w:date="2023-02-06T00:22:58Z">
              <w:rPr>
                <w:rFonts w:hint="eastAsia"/>
                <w:lang w:val="en-US" w:eastAsia="zh-CN"/>
              </w:rPr>
            </w:rPrChange>
          </w:rPr>
          <w:delText>，</w:delText>
        </w:r>
      </w:del>
      <w:del w:id="1358" w:author="野草" w:date="2023-02-05T16:57:13Z">
        <w:r>
          <w:rPr>
            <w:rFonts w:hint="eastAsia" w:ascii="华文细黑" w:hAnsi="华文细黑" w:eastAsia="华文细黑" w:cs="华文细黑"/>
            <w:highlight w:val="yellow"/>
            <w:u w:val="none"/>
            <w:lang w:val="en-US" w:eastAsia="zh-CN"/>
            <w:rPrChange w:id="1359" w:author="野草" w:date="2023-02-06T00:22:58Z">
              <w:rPr>
                <w:rFonts w:hint="default"/>
                <w:highlight w:val="yellow"/>
                <w:lang w:val="en-US" w:eastAsia="zh-CN"/>
              </w:rPr>
            </w:rPrChange>
          </w:rPr>
          <w:delText>城市热岛</w:delText>
        </w:r>
      </w:del>
      <w:ins w:id="1361" w:author="野草" w:date="2023-02-05T16:57:14Z">
        <w:r>
          <w:rPr>
            <w:rFonts w:hint="eastAsia" w:ascii="华文细黑" w:hAnsi="华文细黑" w:eastAsia="华文细黑" w:cs="华文细黑"/>
            <w:highlight w:val="yellow"/>
            <w:u w:val="none"/>
            <w:lang w:val="en-US" w:eastAsia="zh-CN"/>
            <w:rPrChange w:id="1362" w:author="野草" w:date="2023-02-06T00:22:58Z">
              <w:rPr>
                <w:rFonts w:hint="eastAsia"/>
                <w:highlight w:val="yellow"/>
                <w:lang w:val="en-US" w:eastAsia="zh-CN"/>
              </w:rPr>
            </w:rPrChange>
          </w:rPr>
          <w:t>而在</w:t>
        </w:r>
      </w:ins>
      <w:ins w:id="1364" w:author="野草" w:date="2023-02-05T16:57:15Z">
        <w:r>
          <w:rPr>
            <w:rFonts w:hint="eastAsia" w:ascii="华文细黑" w:hAnsi="华文细黑" w:eastAsia="华文细黑" w:cs="华文细黑"/>
            <w:highlight w:val="yellow"/>
            <w:u w:val="none"/>
            <w:lang w:val="en-US" w:eastAsia="zh-CN"/>
            <w:rPrChange w:id="1365" w:author="野草" w:date="2023-02-06T00:22:58Z">
              <w:rPr>
                <w:rFonts w:hint="eastAsia"/>
                <w:highlight w:val="yellow"/>
                <w:lang w:val="en-US" w:eastAsia="zh-CN"/>
              </w:rPr>
            </w:rPrChange>
          </w:rPr>
          <w:t>冬季</w:t>
        </w:r>
      </w:ins>
      <w:ins w:id="1367" w:author="野草" w:date="2023-02-05T17:54:29Z">
        <w:r>
          <w:rPr>
            <w:rFonts w:hint="eastAsia" w:ascii="华文细黑" w:hAnsi="华文细黑" w:eastAsia="华文细黑" w:cs="华文细黑"/>
            <w:highlight w:val="yellow"/>
            <w:u w:val="none"/>
            <w:lang w:val="en-US" w:eastAsia="zh-CN"/>
            <w:rPrChange w:id="1368" w:author="野草" w:date="2023-02-06T00:22:58Z">
              <w:rPr>
                <w:rFonts w:hint="eastAsia" w:ascii="华文楷体" w:hAnsi="华文楷体" w:eastAsia="华文楷体" w:cs="华文楷体"/>
                <w:highlight w:val="yellow"/>
                <w:lang w:val="en-US" w:eastAsia="zh-CN"/>
              </w:rPr>
            </w:rPrChange>
          </w:rPr>
          <w:t>，</w:t>
        </w:r>
      </w:ins>
      <w:ins w:id="1370" w:author="野草" w:date="2023-02-05T17:54:38Z">
        <w:r>
          <w:rPr>
            <w:rFonts w:hint="eastAsia" w:ascii="华文细黑" w:hAnsi="华文细黑" w:eastAsia="华文细黑" w:cs="华文细黑"/>
            <w:highlight w:val="yellow"/>
            <w:u w:val="none"/>
            <w:lang w:val="en-US" w:eastAsia="zh-CN"/>
            <w:rPrChange w:id="1371" w:author="野草" w:date="2023-02-06T00:22:58Z">
              <w:rPr>
                <w:rFonts w:hint="eastAsia" w:ascii="华文楷体" w:hAnsi="华文楷体" w:eastAsia="华文楷体" w:cs="华文楷体"/>
                <w:highlight w:val="yellow"/>
                <w:lang w:val="en-US" w:eastAsia="zh-CN"/>
              </w:rPr>
            </w:rPrChange>
          </w:rPr>
          <w:t>城市热岛</w:t>
        </w:r>
      </w:ins>
      <w:ins w:id="1373" w:author="野草" w:date="2023-02-05T16:57:22Z">
        <w:r>
          <w:rPr>
            <w:rFonts w:hint="eastAsia" w:ascii="华文细黑" w:hAnsi="华文细黑" w:eastAsia="华文细黑" w:cs="华文细黑"/>
            <w:highlight w:val="yellow"/>
            <w:u w:val="none"/>
            <w:lang w:val="en-US" w:eastAsia="zh-CN"/>
            <w:rPrChange w:id="1374" w:author="野草" w:date="2023-02-06T00:22:58Z">
              <w:rPr>
                <w:rFonts w:hint="eastAsia"/>
                <w:highlight w:val="yellow"/>
                <w:lang w:val="en-US" w:eastAsia="zh-CN"/>
              </w:rPr>
            </w:rPrChange>
          </w:rPr>
          <w:t>则</w:t>
        </w:r>
      </w:ins>
      <w:del w:id="1376" w:author="野草" w:date="2023-02-05T16:57:19Z">
        <w:r>
          <w:rPr>
            <w:rFonts w:hint="eastAsia" w:ascii="华文细黑" w:hAnsi="华文细黑" w:eastAsia="华文细黑" w:cs="华文细黑"/>
            <w:highlight w:val="yellow"/>
            <w:u w:val="none"/>
            <w:lang w:val="en-US" w:eastAsia="zh-CN"/>
            <w:rPrChange w:id="1377" w:author="野草" w:date="2023-02-06T00:22:58Z">
              <w:rPr>
                <w:rFonts w:hint="eastAsia"/>
                <w:lang w:val="en-US" w:eastAsia="zh-CN"/>
              </w:rPr>
            </w:rPrChange>
          </w:rPr>
          <w:delText>在冬季</w:delText>
        </w:r>
      </w:del>
      <w:r>
        <w:rPr>
          <w:rFonts w:hint="eastAsia" w:ascii="华文细黑" w:hAnsi="华文细黑" w:eastAsia="华文细黑" w:cs="华文细黑"/>
          <w:highlight w:val="yellow"/>
          <w:u w:val="none"/>
          <w:lang w:val="en-US" w:eastAsia="zh-CN"/>
          <w:rPrChange w:id="1379" w:author="野草" w:date="2023-02-06T00:22:58Z">
            <w:rPr>
              <w:rFonts w:hint="eastAsia"/>
              <w:lang w:val="en-US" w:eastAsia="zh-CN"/>
            </w:rPr>
          </w:rPrChange>
        </w:rPr>
        <w:t>可在一定程度上缓解严寒气候带来的危害</w:t>
      </w:r>
      <w:ins w:id="1380" w:author="野草" w:date="2023-02-05T19:34:11Z">
        <w:r>
          <w:rPr>
            <w:rFonts w:hint="eastAsia" w:ascii="华文细黑" w:hAnsi="华文细黑" w:eastAsia="华文细黑" w:cs="华文细黑"/>
            <w:highlight w:val="yellow"/>
            <w:u w:val="none"/>
            <w:lang w:val="en-US" w:eastAsia="zh-CN"/>
            <w:rPrChange w:id="1381" w:author="野草" w:date="2023-02-06T00:22:58Z">
              <w:rPr>
                <w:rFonts w:hint="eastAsia" w:ascii="华文细黑" w:hAnsi="华文细黑" w:eastAsia="华文细黑" w:cs="华文细黑"/>
                <w:highlight w:val="none"/>
                <w:u w:val="single"/>
                <w:lang w:val="en-US" w:eastAsia="zh-CN"/>
              </w:rPr>
            </w:rPrChange>
          </w:rPr>
          <w:t>。</w:t>
        </w:r>
      </w:ins>
      <w:ins w:id="1383" w:author="野草" w:date="2023-02-05T19:34:12Z">
        <w:r>
          <w:rPr>
            <w:rFonts w:hint="eastAsia" w:ascii="华文细黑" w:hAnsi="华文细黑" w:eastAsia="华文细黑" w:cs="华文细黑"/>
            <w:highlight w:val="none"/>
            <w:u w:val="none"/>
            <w:lang w:val="en-US" w:eastAsia="zh-CN"/>
            <w:rPrChange w:id="1384" w:author="野草" w:date="2023-02-05T19:34:25Z">
              <w:rPr>
                <w:rFonts w:hint="eastAsia" w:ascii="华文细黑" w:hAnsi="华文细黑" w:eastAsia="华文细黑" w:cs="华文细黑"/>
                <w:highlight w:val="none"/>
                <w:u w:val="single"/>
                <w:lang w:val="en-US" w:eastAsia="zh-CN"/>
              </w:rPr>
            </w:rPrChange>
          </w:rPr>
          <w:t>在</w:t>
        </w:r>
      </w:ins>
      <w:ins w:id="1386" w:author="野草" w:date="2023-02-05T19:34:22Z">
        <w:r>
          <w:rPr>
            <w:rFonts w:hint="eastAsia" w:ascii="华文细黑" w:hAnsi="华文细黑" w:eastAsia="华文细黑" w:cs="华文细黑"/>
            <w:highlight w:val="none"/>
            <w:lang w:val="en-US" w:eastAsia="zh-CN"/>
          </w:rPr>
          <w:t>气候变化的背景下，城市热岛将增加极端天气、城市生态系统恶化等</w:t>
        </w:r>
        <w:bookmarkStart w:id="1" w:name="OLE_LINK23"/>
        <w:r>
          <w:rPr>
            <w:rFonts w:hint="eastAsia" w:ascii="华文细黑" w:hAnsi="华文细黑" w:eastAsia="华文细黑" w:cs="华文细黑"/>
            <w:highlight w:val="none"/>
            <w:lang w:val="en-US" w:eastAsia="zh-CN"/>
          </w:rPr>
          <w:t>事件的风险</w:t>
        </w:r>
        <w:bookmarkEnd w:id="1"/>
        <w:r>
          <w:rPr>
            <w:rFonts w:hint="eastAsia" w:ascii="华文细黑" w:hAnsi="华文细黑" w:eastAsia="华文细黑" w:cs="华文细黑"/>
            <w:highlight w:val="none"/>
            <w:lang w:val="en-US" w:eastAsia="zh-CN"/>
          </w:rPr>
          <w:t>，使得我国城市的人居环境面临更加严峻的挑战。</w:t>
        </w:r>
      </w:ins>
      <w:ins w:id="1387" w:author="野草" w:date="2023-02-05T22:49:33Z">
        <w:r>
          <w:rPr>
            <w:rFonts w:hint="eastAsia" w:ascii="华文细黑" w:hAnsi="华文细黑" w:eastAsia="华文细黑" w:cs="华文细黑"/>
            <w:highlight w:val="none"/>
            <w:lang w:val="en-US" w:eastAsia="zh-CN"/>
          </w:rPr>
          <w:t>2022年夏季，我国四川盆地发生历史罕见的异常高温事件，多地气温打破有气象观测记录以来的历史极值。此次异常高温事件导致城市居民户外活动</w:t>
        </w:r>
      </w:ins>
      <w:ins w:id="1388" w:author="野草" w:date="2023-02-05T22:49:51Z">
        <w:r>
          <w:rPr>
            <w:rFonts w:hint="eastAsia" w:ascii="华文细黑" w:hAnsi="华文细黑" w:eastAsia="华文细黑" w:cs="华文细黑"/>
            <w:highlight w:val="none"/>
            <w:lang w:val="en-US" w:eastAsia="zh-CN"/>
          </w:rPr>
          <w:t>强度</w:t>
        </w:r>
      </w:ins>
      <w:ins w:id="1389" w:author="野草" w:date="2023-02-05T22:49:33Z">
        <w:r>
          <w:rPr>
            <w:rFonts w:hint="eastAsia" w:ascii="华文细黑" w:hAnsi="华文细黑" w:eastAsia="华文细黑" w:cs="华文细黑"/>
            <w:highlight w:val="none"/>
            <w:lang w:val="en-US" w:eastAsia="zh-CN"/>
          </w:rPr>
          <w:t>下降，</w:t>
        </w:r>
      </w:ins>
      <w:ins w:id="1390" w:author="野草" w:date="2023-02-05T22:50:08Z">
        <w:r>
          <w:rPr>
            <w:rFonts w:hint="eastAsia" w:ascii="华文细黑" w:hAnsi="华文细黑" w:eastAsia="华文细黑" w:cs="华文细黑"/>
            <w:highlight w:val="none"/>
            <w:lang w:val="en-US" w:eastAsia="zh-CN"/>
          </w:rPr>
          <w:t>用电紧张，</w:t>
        </w:r>
      </w:ins>
      <w:ins w:id="1391" w:author="野草" w:date="2023-02-05T22:49:33Z">
        <w:r>
          <w:rPr>
            <w:rFonts w:hint="eastAsia" w:ascii="华文细黑" w:hAnsi="华文细黑" w:eastAsia="华文细黑" w:cs="华文细黑"/>
            <w:highlight w:val="none"/>
            <w:lang w:val="en-US" w:eastAsia="zh-CN"/>
          </w:rPr>
          <w:t>部分工业企业停产，对该区域内主要城市的社会经济活动造成极大影响。</w:t>
        </w:r>
      </w:ins>
      <w:ins w:id="1392" w:author="野草" w:date="2023-02-05T22:51:41Z">
        <w:r>
          <w:rPr>
            <w:rFonts w:hint="eastAsia" w:ascii="华文细黑" w:hAnsi="华文细黑" w:eastAsia="华文细黑" w:cs="华文细黑"/>
            <w:highlight w:val="none"/>
            <w:lang w:val="en-US" w:eastAsia="zh-CN"/>
            <w:rPrChange w:id="1393" w:author="野草" w:date="2023-02-05T22:53:01Z">
              <w:rPr>
                <w:rFonts w:hint="eastAsia" w:ascii="华文楷体" w:hAnsi="华文楷体" w:eastAsia="华文楷体" w:cs="华文楷体"/>
                <w:lang w:val="en-US" w:eastAsia="zh-CN"/>
              </w:rPr>
            </w:rPrChange>
          </w:rPr>
          <w:t>因此，对城市空间形态、土地利用等因素对城市气候影响的理解亟需加强，以有效通过城市规划和设计的手段缓解城市</w:t>
        </w:r>
      </w:ins>
      <w:ins w:id="1395" w:author="野草" w:date="2023-02-05T22:52:35Z">
        <w:r>
          <w:rPr>
            <w:rFonts w:hint="eastAsia" w:ascii="华文细黑" w:hAnsi="华文细黑" w:eastAsia="华文细黑" w:cs="华文细黑"/>
            <w:highlight w:val="none"/>
            <w:lang w:val="en-US" w:eastAsia="zh-CN"/>
            <w:rPrChange w:id="1396" w:author="野草" w:date="2023-02-05T22:53:01Z">
              <w:rPr>
                <w:rFonts w:hint="eastAsia" w:ascii="华文楷体" w:hAnsi="华文楷体" w:eastAsia="华文楷体" w:cs="华文楷体"/>
                <w:lang w:val="en-US" w:eastAsia="zh-CN"/>
              </w:rPr>
            </w:rPrChange>
          </w:rPr>
          <w:t>极端</w:t>
        </w:r>
      </w:ins>
      <w:ins w:id="1398" w:author="野草" w:date="2023-02-05T22:52:36Z">
        <w:r>
          <w:rPr>
            <w:rFonts w:hint="eastAsia" w:ascii="华文细黑" w:hAnsi="华文细黑" w:eastAsia="华文细黑" w:cs="华文细黑"/>
            <w:highlight w:val="none"/>
            <w:lang w:val="en-US" w:eastAsia="zh-CN"/>
            <w:rPrChange w:id="1399" w:author="野草" w:date="2023-02-05T22:53:01Z">
              <w:rPr>
                <w:rFonts w:hint="eastAsia" w:ascii="华文楷体" w:hAnsi="华文楷体" w:eastAsia="华文楷体" w:cs="华文楷体"/>
                <w:lang w:val="en-US" w:eastAsia="zh-CN"/>
              </w:rPr>
            </w:rPrChange>
          </w:rPr>
          <w:t>天气</w:t>
        </w:r>
      </w:ins>
      <w:ins w:id="1401" w:author="野草" w:date="2023-02-05T22:51:41Z">
        <w:r>
          <w:rPr>
            <w:rFonts w:hint="eastAsia" w:ascii="华文细黑" w:hAnsi="华文细黑" w:eastAsia="华文细黑" w:cs="华文细黑"/>
            <w:highlight w:val="none"/>
            <w:lang w:val="en-US" w:eastAsia="zh-CN"/>
            <w:rPrChange w:id="1402" w:author="野草" w:date="2023-02-05T22:53:01Z">
              <w:rPr>
                <w:rFonts w:hint="eastAsia" w:ascii="华文楷体" w:hAnsi="华文楷体" w:eastAsia="华文楷体" w:cs="华文楷体"/>
                <w:lang w:val="en-US" w:eastAsia="zh-CN"/>
              </w:rPr>
            </w:rPrChange>
          </w:rPr>
          <w:t>带来的危害。</w:t>
        </w:r>
      </w:ins>
      <w:ins w:id="1404" w:author="野草" w:date="2023-02-05T22:54:25Z">
        <w:r>
          <w:rPr>
            <w:rFonts w:hint="eastAsia" w:ascii="华文细黑" w:hAnsi="华文细黑" w:eastAsia="华文细黑" w:cs="华文细黑"/>
            <w:highlight w:val="none"/>
            <w:lang w:val="en-US" w:eastAsia="zh-CN"/>
          </w:rPr>
          <w:t>在2016年，国家发展改革委、住房城乡建设部联合制订了《城市适应气候变化行动方案》，旨在通过城市规划等手段进一步提升我国城市适应未来气候变化的能力。</w:t>
        </w:r>
      </w:ins>
      <w:del w:id="1405" w:author="野草" w:date="2023-02-05T19:34:10Z">
        <w:r>
          <w:rPr>
            <w:rFonts w:hint="eastAsia" w:ascii="华文细黑" w:hAnsi="华文细黑" w:eastAsia="华文细黑" w:cs="华文细黑"/>
            <w:highlight w:val="none"/>
            <w:lang w:val="en-US" w:eastAsia="zh-CN"/>
            <w:rPrChange w:id="1406" w:author="野草" w:date="2023-02-05T22:53:01Z">
              <w:rPr>
                <w:rFonts w:hint="eastAsia"/>
                <w:lang w:val="en-US" w:eastAsia="zh-CN"/>
              </w:rPr>
            </w:rPrChange>
          </w:rPr>
          <w:delText>。</w:delText>
        </w:r>
      </w:del>
    </w:p>
    <w:p>
      <w:pPr>
        <w:rPr>
          <w:ins w:id="1408" w:author="野草" w:date="2023-02-08T01:21:40Z"/>
          <w:rFonts w:hint="eastAsia" w:ascii="华文细黑" w:hAnsi="华文细黑" w:eastAsia="华文细黑" w:cs="华文细黑"/>
          <w:lang w:val="en-US" w:eastAsia="zh-CN"/>
        </w:rPr>
      </w:pPr>
      <w:r>
        <w:rPr>
          <w:rFonts w:hint="eastAsia" w:ascii="华文楷体" w:hAnsi="华文楷体" w:eastAsia="华文楷体" w:cs="华文楷体"/>
          <w:highlight w:val="none"/>
          <w:u w:val="single"/>
          <w:rPrChange w:id="1409" w:author="野草" w:date="2023-02-05T19:12:03Z">
            <w:rPr/>
          </w:rPrChange>
        </w:rPr>
        <w:commentReference w:id="0"/>
      </w:r>
      <w:ins w:id="1410" w:author="野草" w:date="2023-02-08T01:21:40Z">
        <w:r>
          <w:rPr>
            <w:rFonts w:hint="eastAsia" w:ascii="华文细黑" w:hAnsi="华文细黑" w:eastAsia="华文细黑" w:cs="华文细黑"/>
            <w:lang w:val="en-US" w:eastAsia="zh-CN"/>
          </w:rPr>
          <w:t>[up230207]</w:t>
        </w:r>
      </w:ins>
    </w:p>
    <w:p>
      <w:pPr>
        <w:rPr>
          <w:del w:id="1411" w:author="野草" w:date="2023-02-04T17:39:55Z"/>
          <w:rFonts w:hint="eastAsia" w:ascii="华文细黑" w:hAnsi="华文细黑" w:eastAsia="华文细黑" w:cs="华文细黑"/>
          <w:highlight w:val="none"/>
          <w:lang w:val="en-US" w:eastAsia="zh-CN"/>
          <w:rPrChange w:id="1412" w:author="野草" w:date="2023-02-05T23:00:33Z">
            <w:rPr>
              <w:del w:id="1413" w:author="野草" w:date="2023-02-04T17:39:55Z"/>
              <w:rFonts w:hint="default"/>
              <w:lang w:val="en-US" w:eastAsia="zh-CN"/>
            </w:rPr>
          </w:rPrChange>
        </w:rPr>
      </w:pPr>
      <w:del w:id="1414" w:author="野草" w:date="2023-02-05T22:54:24Z">
        <w:r>
          <w:rPr>
            <w:rFonts w:hint="eastAsia" w:ascii="华文细黑" w:hAnsi="华文细黑" w:eastAsia="华文细黑" w:cs="华文细黑"/>
            <w:highlight w:val="none"/>
            <w:lang w:val="en-US" w:eastAsia="zh-CN"/>
            <w:rPrChange w:id="1415" w:author="野草" w:date="2023-02-05T19:33:31Z">
              <w:rPr>
                <w:rFonts w:hint="eastAsia"/>
                <w:lang w:val="en-US" w:eastAsia="zh-CN"/>
              </w:rPr>
            </w:rPrChange>
          </w:rPr>
          <w:delText>在</w:delText>
        </w:r>
      </w:del>
      <w:del w:id="1417" w:author="野草" w:date="2023-02-05T22:54:24Z">
        <w:r>
          <w:rPr>
            <w:rFonts w:hint="eastAsia" w:ascii="华文细黑" w:hAnsi="华文细黑" w:eastAsia="华文细黑" w:cs="华文细黑"/>
            <w:highlight w:val="none"/>
            <w:lang w:val="en-US" w:eastAsia="zh-CN"/>
            <w:rPrChange w:id="1418" w:author="野草" w:date="2023-02-05T19:33:31Z">
              <w:rPr>
                <w:rFonts w:hint="eastAsia"/>
                <w:lang w:val="en-US" w:eastAsia="zh-CN"/>
              </w:rPr>
            </w:rPrChange>
          </w:rPr>
          <w:delText>气候变化的背景下</w:delText>
        </w:r>
      </w:del>
      <w:del w:id="1420" w:author="野草" w:date="2023-02-05T22:54:24Z">
        <w:r>
          <w:rPr>
            <w:rFonts w:hint="eastAsia" w:ascii="华文细黑" w:hAnsi="华文细黑" w:eastAsia="华文细黑" w:cs="华文细黑"/>
            <w:highlight w:val="none"/>
            <w:lang w:val="en-US" w:eastAsia="zh-CN"/>
            <w:rPrChange w:id="1421" w:author="野草" w:date="2023-02-05T19:33:31Z">
              <w:rPr>
                <w:rFonts w:hint="eastAsia"/>
                <w:lang w:val="en-US" w:eastAsia="zh-CN"/>
              </w:rPr>
            </w:rPrChange>
          </w:rPr>
          <w:delText>，</w:delText>
        </w:r>
      </w:del>
      <w:del w:id="1423" w:author="野草" w:date="2023-02-05T22:54:24Z">
        <w:r>
          <w:rPr>
            <w:rFonts w:hint="eastAsia" w:ascii="华文细黑" w:hAnsi="华文细黑" w:eastAsia="华文细黑" w:cs="华文细黑"/>
            <w:highlight w:val="none"/>
            <w:lang w:val="en-US" w:eastAsia="zh-CN"/>
            <w:rPrChange w:id="1424" w:author="野草" w:date="2023-02-05T22:49:20Z">
              <w:rPr>
                <w:rFonts w:hint="eastAsia"/>
                <w:lang w:val="en-US" w:eastAsia="zh-CN"/>
              </w:rPr>
            </w:rPrChange>
          </w:rPr>
          <w:delText>我国</w:delText>
        </w:r>
      </w:del>
      <w:del w:id="1426" w:author="野草" w:date="2023-02-05T22:54:24Z">
        <w:r>
          <w:rPr>
            <w:rFonts w:hint="eastAsia" w:ascii="华文细黑" w:hAnsi="华文细黑" w:eastAsia="华文细黑" w:cs="华文细黑"/>
            <w:highlight w:val="none"/>
            <w:lang w:val="en-US" w:eastAsia="zh-CN"/>
            <w:rPrChange w:id="1427" w:author="野草" w:date="2023-02-05T22:49:20Z">
              <w:rPr>
                <w:rFonts w:hint="eastAsia"/>
                <w:lang w:val="en-US" w:eastAsia="zh-CN"/>
              </w:rPr>
            </w:rPrChange>
          </w:rPr>
          <w:delText>城</w:delText>
        </w:r>
      </w:del>
      <w:del w:id="1429" w:author="野草" w:date="2023-02-05T22:54:24Z">
        <w:r>
          <w:rPr>
            <w:rFonts w:hint="eastAsia" w:ascii="华文细黑" w:hAnsi="华文细黑" w:eastAsia="华文细黑" w:cs="华文细黑"/>
            <w:highlight w:val="none"/>
            <w:lang w:val="en-US" w:eastAsia="zh-CN"/>
            <w:rPrChange w:id="1430" w:author="野草" w:date="2023-02-05T22:49:20Z">
              <w:rPr>
                <w:rFonts w:hint="eastAsia"/>
                <w:lang w:val="en-US" w:eastAsia="zh-CN"/>
              </w:rPr>
            </w:rPrChange>
          </w:rPr>
          <w:delText>市</w:delText>
        </w:r>
      </w:del>
      <w:del w:id="1432" w:author="野草" w:date="2023-02-05T22:54:24Z">
        <w:r>
          <w:rPr>
            <w:rFonts w:hint="eastAsia" w:ascii="华文细黑" w:hAnsi="华文细黑" w:eastAsia="华文细黑" w:cs="华文细黑"/>
            <w:highlight w:val="none"/>
            <w:lang w:val="en-US" w:eastAsia="zh-CN"/>
            <w:rPrChange w:id="1433" w:author="野草" w:date="2023-02-05T22:49:20Z">
              <w:rPr>
                <w:rFonts w:hint="eastAsia"/>
                <w:lang w:val="en-US" w:eastAsia="zh-CN"/>
              </w:rPr>
            </w:rPrChange>
          </w:rPr>
          <w:delText>面临</w:delText>
        </w:r>
      </w:del>
      <w:del w:id="1435" w:author="野草" w:date="2023-02-05T22:54:24Z">
        <w:r>
          <w:rPr>
            <w:rFonts w:hint="eastAsia" w:ascii="华文细黑" w:hAnsi="华文细黑" w:eastAsia="华文细黑" w:cs="华文细黑"/>
            <w:highlight w:val="none"/>
            <w:lang w:val="en-US" w:eastAsia="zh-CN"/>
            <w:rPrChange w:id="1436" w:author="野草" w:date="2023-02-05T22:49:20Z">
              <w:rPr>
                <w:rFonts w:hint="eastAsia"/>
                <w:lang w:val="en-US" w:eastAsia="zh-CN"/>
              </w:rPr>
            </w:rPrChange>
          </w:rPr>
          <w:delText>着极</w:delText>
        </w:r>
      </w:del>
      <w:del w:id="1438" w:author="野草" w:date="2023-02-05T22:54:24Z">
        <w:r>
          <w:rPr>
            <w:rFonts w:hint="eastAsia" w:ascii="华文细黑" w:hAnsi="华文细黑" w:eastAsia="华文细黑" w:cs="华文细黑"/>
            <w:highlight w:val="none"/>
            <w:lang w:val="en-US" w:eastAsia="zh-CN"/>
            <w:rPrChange w:id="1439" w:author="野草" w:date="2023-02-05T22:49:20Z">
              <w:rPr>
                <w:rFonts w:hint="eastAsia"/>
                <w:lang w:val="en-US" w:eastAsia="zh-CN"/>
              </w:rPr>
            </w:rPrChange>
          </w:rPr>
          <w:delText>端天气事件增加</w:delText>
        </w:r>
      </w:del>
      <w:del w:id="1441" w:author="野草" w:date="2023-02-05T22:54:24Z">
        <w:r>
          <w:rPr>
            <w:rFonts w:hint="eastAsia" w:ascii="华文细黑" w:hAnsi="华文细黑" w:eastAsia="华文细黑" w:cs="华文细黑"/>
            <w:highlight w:val="none"/>
            <w:lang w:val="en-US" w:eastAsia="zh-CN"/>
            <w:rPrChange w:id="1442" w:author="野草" w:date="2023-02-05T22:49:20Z">
              <w:rPr>
                <w:rFonts w:hint="eastAsia"/>
                <w:lang w:val="en-US" w:eastAsia="zh-CN"/>
              </w:rPr>
            </w:rPrChange>
          </w:rPr>
          <w:delText>、</w:delText>
        </w:r>
      </w:del>
      <w:del w:id="1444" w:author="野草" w:date="2023-02-05T22:54:24Z">
        <w:r>
          <w:rPr>
            <w:rFonts w:hint="eastAsia" w:ascii="华文细黑" w:hAnsi="华文细黑" w:eastAsia="华文细黑" w:cs="华文细黑"/>
            <w:highlight w:val="none"/>
            <w:lang w:val="en-US" w:eastAsia="zh-CN"/>
            <w:rPrChange w:id="1445" w:author="野草" w:date="2023-02-05T22:49:20Z">
              <w:rPr>
                <w:rFonts w:hint="eastAsia"/>
                <w:lang w:val="en-US" w:eastAsia="zh-CN"/>
              </w:rPr>
            </w:rPrChange>
          </w:rPr>
          <w:delText>城市生态系统恶化等风险。</w:delText>
        </w:r>
      </w:del>
      <w:del w:id="1447" w:author="野草" w:date="2023-02-05T22:54:24Z">
        <w:r>
          <w:rPr>
            <w:rFonts w:hint="eastAsia" w:ascii="华文细黑" w:hAnsi="华文细黑" w:eastAsia="华文细黑" w:cs="华文细黑"/>
            <w:highlight w:val="none"/>
            <w:lang w:val="en-US" w:eastAsia="zh-CN"/>
            <w:rPrChange w:id="1448" w:author="野草" w:date="2023-02-05T22:54:19Z">
              <w:rPr>
                <w:rFonts w:hint="eastAsia"/>
                <w:lang w:val="en-US" w:eastAsia="zh-CN"/>
              </w:rPr>
            </w:rPrChange>
          </w:rPr>
          <w:delText>在2016年，国家发展改革委、住房城乡建设部联合制订了《城市适应气候变化行动方案》，旨在通过城市规划等手段进一步提升我国城市适应未来气候变化的能力。</w:delText>
        </w:r>
      </w:del>
      <w:del w:id="1450" w:author="野草" w:date="2023-02-05T16:41:32Z">
        <w:r>
          <w:rPr>
            <w:rFonts w:hint="eastAsia" w:ascii="华文细黑" w:hAnsi="华文细黑" w:eastAsia="华文细黑" w:cs="华文细黑"/>
            <w:highlight w:val="none"/>
            <w:lang w:val="en-US" w:eastAsia="zh-CN"/>
            <w:rPrChange w:id="1451" w:author="野草" w:date="2023-02-05T23:00:33Z">
              <w:rPr>
                <w:rFonts w:hint="eastAsia"/>
                <w:lang w:val="en-US" w:eastAsia="zh-CN"/>
              </w:rPr>
            </w:rPrChange>
          </w:rPr>
          <w:delText>因此，有必要加强对城市空间形态、土地利用等因素对城市气候影响的理解</w:delText>
        </w:r>
      </w:del>
      <w:ins w:id="1453" w:author="野草" w:date="2023-02-04T17:39:20Z">
        <w:r>
          <w:rPr>
            <w:rFonts w:hint="eastAsia" w:ascii="华文细黑" w:hAnsi="华文细黑" w:eastAsia="华文细黑" w:cs="华文细黑"/>
            <w:highlight w:val="none"/>
            <w:lang w:val="en-US" w:eastAsia="zh-CN"/>
            <w:rPrChange w:id="1454" w:author="野草" w:date="2023-02-05T23:00:33Z">
              <w:rPr>
                <w:rFonts w:hint="eastAsia"/>
                <w:lang w:val="en-US" w:eastAsia="zh-CN"/>
              </w:rPr>
            </w:rPrChange>
          </w:rPr>
          <w:t>在</w:t>
        </w:r>
      </w:ins>
      <w:ins w:id="1456" w:author="野草" w:date="2023-02-04T17:39:22Z">
        <w:r>
          <w:rPr>
            <w:rFonts w:hint="eastAsia" w:ascii="华文细黑" w:hAnsi="华文细黑" w:eastAsia="华文细黑" w:cs="华文细黑"/>
            <w:highlight w:val="none"/>
            <w:lang w:val="en-US" w:eastAsia="zh-CN"/>
            <w:rPrChange w:id="1457" w:author="野草" w:date="2023-02-05T23:00:33Z">
              <w:rPr>
                <w:rFonts w:hint="eastAsia"/>
                <w:lang w:val="en-US" w:eastAsia="zh-CN"/>
              </w:rPr>
            </w:rPrChange>
          </w:rPr>
          <w:t>众多</w:t>
        </w:r>
      </w:ins>
      <w:ins w:id="1459" w:author="野草" w:date="2023-02-05T22:59:06Z">
        <w:r>
          <w:rPr>
            <w:rFonts w:hint="eastAsia" w:ascii="华文细黑" w:hAnsi="华文细黑" w:eastAsia="华文细黑" w:cs="华文细黑"/>
            <w:highlight w:val="none"/>
            <w:lang w:val="en-US" w:eastAsia="zh-CN"/>
            <w:rPrChange w:id="1460" w:author="野草" w:date="2023-02-05T23:00:33Z">
              <w:rPr>
                <w:rFonts w:hint="eastAsia" w:ascii="华文楷体" w:hAnsi="华文楷体" w:eastAsia="华文楷体" w:cs="华文楷体"/>
                <w:lang w:val="en-US" w:eastAsia="zh-CN"/>
              </w:rPr>
            </w:rPrChange>
          </w:rPr>
          <w:t>将</w:t>
        </w:r>
      </w:ins>
      <w:ins w:id="1462" w:author="野草" w:date="2023-02-04T17:39:23Z">
        <w:r>
          <w:rPr>
            <w:rFonts w:hint="eastAsia" w:ascii="华文细黑" w:hAnsi="华文细黑" w:eastAsia="华文细黑" w:cs="华文细黑"/>
            <w:highlight w:val="none"/>
            <w:lang w:val="en-US" w:eastAsia="zh-CN"/>
            <w:rPrChange w:id="1463" w:author="野草" w:date="2023-02-05T23:00:33Z">
              <w:rPr>
                <w:rFonts w:hint="eastAsia"/>
                <w:lang w:val="en-US" w:eastAsia="zh-CN"/>
              </w:rPr>
            </w:rPrChange>
          </w:rPr>
          <w:t>城市</w:t>
        </w:r>
      </w:ins>
      <w:ins w:id="1465" w:author="野草" w:date="2023-02-04T17:39:24Z">
        <w:r>
          <w:rPr>
            <w:rFonts w:hint="eastAsia" w:ascii="华文细黑" w:hAnsi="华文细黑" w:eastAsia="华文细黑" w:cs="华文细黑"/>
            <w:highlight w:val="none"/>
            <w:lang w:val="en-US" w:eastAsia="zh-CN"/>
            <w:rPrChange w:id="1466" w:author="野草" w:date="2023-02-05T23:00:33Z">
              <w:rPr>
                <w:rFonts w:hint="eastAsia"/>
                <w:lang w:val="en-US" w:eastAsia="zh-CN"/>
              </w:rPr>
            </w:rPrChange>
          </w:rPr>
          <w:t>气候</w:t>
        </w:r>
      </w:ins>
      <w:ins w:id="1468" w:author="野草" w:date="2023-02-04T17:39:26Z">
        <w:r>
          <w:rPr>
            <w:rFonts w:hint="eastAsia" w:ascii="华文细黑" w:hAnsi="华文细黑" w:eastAsia="华文细黑" w:cs="华文细黑"/>
            <w:highlight w:val="none"/>
            <w:lang w:val="en-US" w:eastAsia="zh-CN"/>
            <w:rPrChange w:id="1469" w:author="野草" w:date="2023-02-05T23:00:33Z">
              <w:rPr>
                <w:rFonts w:hint="eastAsia"/>
                <w:lang w:val="en-US" w:eastAsia="zh-CN"/>
              </w:rPr>
            </w:rPrChange>
          </w:rPr>
          <w:t>与</w:t>
        </w:r>
      </w:ins>
      <w:ins w:id="1471" w:author="野草" w:date="2023-02-04T17:39:27Z">
        <w:r>
          <w:rPr>
            <w:rFonts w:hint="eastAsia" w:ascii="华文细黑" w:hAnsi="华文细黑" w:eastAsia="华文细黑" w:cs="华文细黑"/>
            <w:highlight w:val="none"/>
            <w:lang w:val="en-US" w:eastAsia="zh-CN"/>
            <w:rPrChange w:id="1472" w:author="野草" w:date="2023-02-05T23:00:33Z">
              <w:rPr>
                <w:rFonts w:hint="eastAsia"/>
                <w:lang w:val="en-US" w:eastAsia="zh-CN"/>
              </w:rPr>
            </w:rPrChange>
          </w:rPr>
          <w:t>环境</w:t>
        </w:r>
      </w:ins>
      <w:ins w:id="1474" w:author="野草" w:date="2023-02-04T17:39:30Z">
        <w:r>
          <w:rPr>
            <w:rFonts w:hint="eastAsia" w:ascii="华文细黑" w:hAnsi="华文细黑" w:eastAsia="华文细黑" w:cs="华文细黑"/>
            <w:highlight w:val="none"/>
            <w:lang w:val="en-US" w:eastAsia="zh-CN"/>
            <w:rPrChange w:id="1475" w:author="野草" w:date="2023-02-05T23:00:33Z">
              <w:rPr>
                <w:rFonts w:hint="eastAsia"/>
                <w:lang w:val="en-US" w:eastAsia="zh-CN"/>
              </w:rPr>
            </w:rPrChange>
          </w:rPr>
          <w:t>特征</w:t>
        </w:r>
      </w:ins>
      <w:ins w:id="1477" w:author="野草" w:date="2023-02-04T17:39:33Z">
        <w:r>
          <w:rPr>
            <w:rFonts w:hint="eastAsia" w:ascii="华文细黑" w:hAnsi="华文细黑" w:eastAsia="华文细黑" w:cs="华文细黑"/>
            <w:highlight w:val="none"/>
            <w:lang w:val="en-US" w:eastAsia="zh-CN"/>
            <w:rPrChange w:id="1478" w:author="野草" w:date="2023-02-05T23:00:33Z">
              <w:rPr>
                <w:rFonts w:hint="eastAsia"/>
                <w:lang w:val="en-US" w:eastAsia="zh-CN"/>
              </w:rPr>
            </w:rPrChange>
          </w:rPr>
          <w:t>相关</w:t>
        </w:r>
      </w:ins>
      <w:ins w:id="1480" w:author="野草" w:date="2023-02-04T17:39:47Z">
        <w:r>
          <w:rPr>
            <w:rFonts w:hint="eastAsia" w:ascii="华文细黑" w:hAnsi="华文细黑" w:eastAsia="华文细黑" w:cs="华文细黑"/>
            <w:highlight w:val="none"/>
            <w:lang w:val="en-US" w:eastAsia="zh-CN"/>
            <w:rPrChange w:id="1481" w:author="野草" w:date="2023-02-05T23:00:33Z">
              <w:rPr>
                <w:rFonts w:hint="eastAsia"/>
                <w:lang w:val="en-US" w:eastAsia="zh-CN"/>
              </w:rPr>
            </w:rPrChange>
          </w:rPr>
          <w:t>联</w:t>
        </w:r>
      </w:ins>
      <w:ins w:id="1483" w:author="野草" w:date="2023-02-04T17:39:48Z">
        <w:r>
          <w:rPr>
            <w:rFonts w:hint="eastAsia" w:ascii="华文细黑" w:hAnsi="华文细黑" w:eastAsia="华文细黑" w:cs="华文细黑"/>
            <w:highlight w:val="none"/>
            <w:lang w:val="en-US" w:eastAsia="zh-CN"/>
            <w:rPrChange w:id="1484" w:author="野草" w:date="2023-02-05T23:00:33Z">
              <w:rPr>
                <w:rFonts w:hint="eastAsia"/>
                <w:lang w:val="en-US" w:eastAsia="zh-CN"/>
              </w:rPr>
            </w:rPrChange>
          </w:rPr>
          <w:t>的</w:t>
        </w:r>
      </w:ins>
      <w:ins w:id="1486" w:author="野草" w:date="2023-02-04T17:39:34Z">
        <w:r>
          <w:rPr>
            <w:rFonts w:hint="eastAsia" w:ascii="华文细黑" w:hAnsi="华文细黑" w:eastAsia="华文细黑" w:cs="华文细黑"/>
            <w:highlight w:val="none"/>
            <w:lang w:val="en-US" w:eastAsia="zh-CN"/>
            <w:rPrChange w:id="1487" w:author="野草" w:date="2023-02-05T23:00:33Z">
              <w:rPr>
                <w:rFonts w:hint="eastAsia"/>
                <w:lang w:val="en-US" w:eastAsia="zh-CN"/>
              </w:rPr>
            </w:rPrChange>
          </w:rPr>
          <w:t>研究中，</w:t>
        </w:r>
      </w:ins>
      <w:del w:id="1489" w:author="野草" w:date="2023-02-04T17:38:22Z">
        <w:r>
          <w:rPr>
            <w:rFonts w:hint="eastAsia" w:ascii="华文细黑" w:hAnsi="华文细黑" w:eastAsia="华文细黑" w:cs="华文细黑"/>
            <w:highlight w:val="none"/>
            <w:lang w:val="en-US" w:eastAsia="zh-CN"/>
            <w:rPrChange w:id="1490" w:author="野草" w:date="2023-02-05T23:00:33Z">
              <w:rPr>
                <w:rFonts w:hint="eastAsia"/>
                <w:lang w:val="en-US" w:eastAsia="zh-CN"/>
              </w:rPr>
            </w:rPrChange>
          </w:rPr>
          <w:delText>。</w:delText>
        </w:r>
      </w:del>
    </w:p>
    <w:p>
      <w:pPr>
        <w:rPr>
          <w:del w:id="1492" w:author="野草" w:date="2023-02-04T17:39:54Z"/>
          <w:rFonts w:hint="eastAsia" w:ascii="华文细黑" w:hAnsi="华文细黑" w:eastAsia="华文细黑" w:cs="华文细黑"/>
          <w:i w:val="0"/>
          <w:iCs w:val="0"/>
          <w:caps w:val="0"/>
          <w:spacing w:val="0"/>
          <w:sz w:val="22"/>
          <w:szCs w:val="22"/>
          <w:highlight w:val="none"/>
          <w:lang w:val="en-US" w:eastAsia="zh-CN"/>
          <w:rPrChange w:id="1493" w:author="野草" w:date="2023-02-05T23:02:44Z">
            <w:rPr>
              <w:del w:id="1494" w:author="野草" w:date="2023-02-04T17:39:54Z"/>
              <w:rFonts w:hint="default" w:ascii="Georgia" w:hAnsi="Georgia" w:eastAsia="宋体" w:cs="Georgia"/>
              <w:i w:val="0"/>
              <w:iCs w:val="0"/>
              <w:caps w:val="0"/>
              <w:color w:val="2E2E2E"/>
              <w:spacing w:val="0"/>
              <w:sz w:val="27"/>
              <w:szCs w:val="27"/>
              <w:lang w:val="en-US" w:eastAsia="zh-CN"/>
            </w:rPr>
          </w:rPrChange>
        </w:rPr>
      </w:pPr>
      <w:del w:id="1495" w:author="野草" w:date="2023-02-04T17:39:55Z">
        <w:r>
          <w:rPr>
            <w:rFonts w:hint="eastAsia" w:ascii="华文细黑" w:hAnsi="华文细黑" w:eastAsia="华文细黑" w:cs="华文细黑"/>
            <w:highlight w:val="none"/>
            <w:lang w:val="en-US" w:eastAsia="zh-CN"/>
            <w:rPrChange w:id="1496" w:author="野草" w:date="2023-02-05T23:00:33Z">
              <w:rPr>
                <w:rFonts w:hint="eastAsia"/>
                <w:lang w:val="en-US" w:eastAsia="zh-CN"/>
              </w:rPr>
            </w:rPrChange>
          </w:rPr>
          <w:delText>===</w:delText>
        </w:r>
      </w:del>
      <w:del w:id="1498" w:author="野草" w:date="2023-02-04T17:39:54Z">
        <w:r>
          <w:rPr>
            <w:rFonts w:hint="eastAsia" w:ascii="华文细黑" w:hAnsi="华文细黑" w:eastAsia="华文细黑" w:cs="华文细黑"/>
            <w:highlight w:val="none"/>
            <w:lang w:val="en-US" w:eastAsia="zh-CN"/>
            <w:rPrChange w:id="1499" w:author="野草" w:date="2023-02-05T23:00:33Z">
              <w:rPr>
                <w:rFonts w:hint="eastAsia"/>
                <w:lang w:val="en-US" w:eastAsia="zh-CN"/>
              </w:rPr>
            </w:rPrChange>
          </w:rPr>
          <w:delText>===</w:delText>
        </w:r>
      </w:del>
    </w:p>
    <w:p>
      <w:pPr>
        <w:rPr>
          <w:del w:id="1501" w:author="野草" w:date="2023-02-04T17:39:53Z"/>
          <w:rFonts w:hint="eastAsia" w:ascii="华文细黑" w:hAnsi="华文细黑" w:eastAsia="华文细黑" w:cs="华文细黑"/>
          <w:highlight w:val="none"/>
          <w:lang w:val="en-US" w:eastAsia="zh-CN"/>
          <w:rPrChange w:id="1502" w:author="野草" w:date="2023-02-05T23:00:33Z">
            <w:rPr>
              <w:del w:id="1503" w:author="野草" w:date="2023-02-04T17:39:53Z"/>
              <w:rFonts w:hint="default"/>
              <w:lang w:val="en-US" w:eastAsia="zh-CN"/>
            </w:rPr>
          </w:rPrChange>
        </w:rPr>
      </w:pPr>
    </w:p>
    <w:p>
      <w:pPr>
        <w:rPr>
          <w:del w:id="1504" w:author="野草" w:date="2023-02-04T17:39:53Z"/>
          <w:rFonts w:hint="eastAsia" w:ascii="华文细黑" w:hAnsi="华文细黑" w:eastAsia="华文细黑" w:cs="华文细黑"/>
          <w:highlight w:val="none"/>
          <w:lang w:val="en-US" w:eastAsia="zh-CN"/>
          <w:rPrChange w:id="1505" w:author="野草" w:date="2023-02-05T23:00:33Z">
            <w:rPr>
              <w:del w:id="1506" w:author="野草" w:date="2023-02-04T17:39:53Z"/>
              <w:rFonts w:hint="default"/>
              <w:lang w:val="en-US" w:eastAsia="zh-CN"/>
            </w:rPr>
          </w:rPrChange>
        </w:rPr>
      </w:pPr>
      <w:del w:id="1507" w:author="野草" w:date="2023-02-04T17:39:53Z">
        <w:r>
          <w:rPr>
            <w:rFonts w:hint="eastAsia" w:ascii="华文细黑" w:hAnsi="华文细黑" w:eastAsia="华文细黑" w:cs="华文细黑"/>
            <w:highlight w:val="none"/>
            <w:lang w:val="en-US" w:eastAsia="zh-CN"/>
            <w:rPrChange w:id="1508" w:author="野草" w:date="2023-02-05T23:00:33Z">
              <w:rPr>
                <w:rFonts w:hint="eastAsia"/>
                <w:lang w:val="en-US" w:eastAsia="zh-CN"/>
              </w:rPr>
            </w:rPrChange>
          </w:rPr>
          <w:delText>[up230127 15:49]</w:delText>
        </w:r>
      </w:del>
    </w:p>
    <w:p>
      <w:pPr>
        <w:rPr>
          <w:ins w:id="1510" w:author="野草" w:date="2023-02-06T09:50:43Z"/>
          <w:rFonts w:hint="eastAsia" w:ascii="华文细黑" w:hAnsi="华文细黑" w:eastAsia="华文细黑" w:cs="华文细黑"/>
          <w:highlight w:val="none"/>
          <w:lang w:val="en-US" w:eastAsia="zh-CN"/>
        </w:rPr>
      </w:pPr>
      <w:del w:id="1511" w:author="野草" w:date="2023-02-04T17:39:53Z">
        <w:r>
          <w:rPr>
            <w:rFonts w:hint="eastAsia" w:ascii="华文细黑" w:hAnsi="华文细黑" w:eastAsia="华文细黑" w:cs="华文细黑"/>
            <w:highlight w:val="none"/>
            <w:lang w:val="en-US" w:eastAsia="zh-CN"/>
            <w:rPrChange w:id="1512" w:author="野草" w:date="2023-02-05T23:00:33Z">
              <w:rPr>
                <w:rFonts w:hint="eastAsia"/>
                <w:lang w:val="en-US" w:eastAsia="zh-CN"/>
              </w:rPr>
            </w:rPrChange>
          </w:rPr>
          <w:delText>近年来，不同尺度的城市气候时空格局及其与环境因素的相关性受到了大量研究的关注。</w:delText>
        </w:r>
      </w:del>
      <w:r>
        <w:rPr>
          <w:rFonts w:hint="eastAsia" w:ascii="华文细黑" w:hAnsi="华文细黑" w:eastAsia="华文细黑" w:cs="华文细黑"/>
          <w:highlight w:val="none"/>
          <w:lang w:val="en-US" w:eastAsia="zh-CN"/>
          <w:rPrChange w:id="1514" w:author="野草" w:date="2023-02-05T23:00:33Z">
            <w:rPr>
              <w:rFonts w:hint="eastAsia"/>
              <w:lang w:val="en-US" w:eastAsia="zh-CN"/>
            </w:rPr>
          </w:rPrChange>
        </w:rPr>
        <w:t>城市内的土地覆盖和利用、建筑的三维特征、道路和建筑表面材料属性以及通风特征等均被发现对城市气候影响显著。</w:t>
      </w:r>
      <w:ins w:id="1515" w:author="野草" w:date="2023-02-05T23:02:22Z">
        <w:r>
          <w:rPr>
            <w:rFonts w:hint="eastAsia" w:ascii="华文细黑" w:hAnsi="华文细黑" w:eastAsia="华文细黑" w:cs="华文细黑"/>
            <w:highlight w:val="none"/>
            <w:lang w:val="en-US" w:eastAsia="zh-CN"/>
            <w:rPrChange w:id="1516" w:author="野草" w:date="2023-02-05T23:02:44Z">
              <w:rPr>
                <w:rFonts w:hint="eastAsia" w:ascii="华文楷体" w:hAnsi="华文楷体" w:eastAsia="华文楷体" w:cs="华文楷体"/>
                <w:lang w:val="en-US" w:eastAsia="zh-CN"/>
              </w:rPr>
            </w:rPrChange>
          </w:rPr>
          <w:t>相应地，调节城市气候的主要措施包括：优化各土地利用类型的布局、采用高反照率地表材料和促进城市通风等（Pan et al., 2019; Mohajerani et al., 2017; 任超等，2014）。</w:t>
        </w:r>
      </w:ins>
      <w:ins w:id="1518" w:author="野草" w:date="2023-02-05T23:03:26Z">
        <w:r>
          <w:rPr>
            <w:rFonts w:hint="eastAsia" w:ascii="华文细黑" w:hAnsi="华文细黑" w:eastAsia="华文细黑" w:cs="华文细黑"/>
            <w:highlight w:val="none"/>
            <w:lang w:val="en-US" w:eastAsia="zh-CN"/>
            <w:rPrChange w:id="1519" w:author="野草" w:date="2023-02-05T23:03:45Z">
              <w:rPr>
                <w:rFonts w:hint="eastAsia" w:ascii="华文楷体" w:hAnsi="华文楷体" w:eastAsia="华文楷体" w:cs="华文楷体"/>
                <w:lang w:val="en-US" w:eastAsia="zh-CN"/>
              </w:rPr>
            </w:rPrChange>
          </w:rPr>
          <w:t>在土地利用类型布局优化的实践中，蓝绿空间（即城市内的水体和绿地）的布局则是较为普遍的一种方式。</w:t>
        </w:r>
      </w:ins>
      <w:ins w:id="1521" w:author="野草" w:date="2023-02-05T23:08:20Z">
        <w:r>
          <w:rPr>
            <w:rFonts w:hint="eastAsia" w:ascii="华文细黑" w:hAnsi="华文细黑" w:eastAsia="华文细黑" w:cs="华文细黑"/>
            <w:highlight w:val="none"/>
            <w:lang w:val="en-US" w:eastAsia="zh-CN"/>
            <w:rPrChange w:id="1522" w:author="野草" w:date="2023-02-05T23:08:39Z">
              <w:rPr>
                <w:rFonts w:hint="eastAsia" w:ascii="华文楷体" w:hAnsi="华文楷体" w:eastAsia="华文楷体" w:cs="华文楷体"/>
                <w:lang w:val="en-US" w:eastAsia="zh-CN"/>
              </w:rPr>
            </w:rPrChange>
          </w:rPr>
          <w:t>与城市中大面积覆盖的不透水表面相比，绿地和水体等表面类型通常具有较低的温度，有助于在城市内形成“冷岛”。</w:t>
        </w:r>
      </w:ins>
      <w:ins w:id="1524" w:author="野草" w:date="2023-02-05T23:08:51Z">
        <w:r>
          <w:rPr>
            <w:rFonts w:hint="eastAsia" w:ascii="华文细黑" w:hAnsi="华文细黑" w:eastAsia="华文细黑" w:cs="华文细黑"/>
            <w:highlight w:val="none"/>
            <w:lang w:val="en-US" w:eastAsia="zh-CN"/>
            <w:rPrChange w:id="1525" w:author="野草" w:date="2023-02-05T23:09:09Z">
              <w:rPr>
                <w:rFonts w:hint="eastAsia" w:ascii="华文楷体" w:hAnsi="华文楷体" w:eastAsia="华文楷体" w:cs="华文楷体"/>
                <w:lang w:val="en-US" w:eastAsia="zh-CN"/>
              </w:rPr>
            </w:rPrChange>
          </w:rPr>
          <w:t>城市绿地主要通过促进地表蒸散、增加遮阴的手段来强化降温效应。</w:t>
        </w:r>
      </w:ins>
      <w:ins w:id="1527" w:author="野草" w:date="2023-02-05T23:09:28Z">
        <w:r>
          <w:rPr>
            <w:rFonts w:hint="eastAsia" w:ascii="华文细黑" w:hAnsi="华文细黑" w:eastAsia="华文细黑" w:cs="华文细黑"/>
            <w:highlight w:val="none"/>
            <w:lang w:val="en-US" w:eastAsia="zh-CN"/>
            <w:rPrChange w:id="1528" w:author="野草" w:date="2023-02-05T23:09:32Z">
              <w:rPr>
                <w:rFonts w:hint="eastAsia" w:ascii="华文楷体" w:hAnsi="华文楷体" w:eastAsia="华文楷体" w:cs="华文楷体"/>
                <w:lang w:val="en-US" w:eastAsia="zh-CN"/>
              </w:rPr>
            </w:rPrChange>
          </w:rPr>
          <w:t>而</w:t>
        </w:r>
      </w:ins>
      <w:ins w:id="1530" w:author="野草" w:date="2023-02-06T10:02:04Z">
        <w:r>
          <w:rPr>
            <w:rFonts w:hint="eastAsia" w:ascii="华文细黑" w:hAnsi="华文细黑" w:eastAsia="华文细黑" w:cs="华文细黑"/>
            <w:highlight w:val="none"/>
            <w:lang w:val="en-US" w:eastAsia="zh-CN"/>
          </w:rPr>
          <w:t>对于</w:t>
        </w:r>
      </w:ins>
      <w:ins w:id="1531" w:author="野草" w:date="2023-02-05T23:09:28Z">
        <w:r>
          <w:rPr>
            <w:rFonts w:hint="eastAsia" w:ascii="华文细黑" w:hAnsi="华文细黑" w:eastAsia="华文细黑" w:cs="华文细黑"/>
            <w:highlight w:val="none"/>
            <w:lang w:val="en-US" w:eastAsia="zh-CN"/>
            <w:rPrChange w:id="1532" w:author="野草" w:date="2023-02-05T23:09:32Z">
              <w:rPr>
                <w:rFonts w:hint="eastAsia" w:ascii="华文楷体" w:hAnsi="华文楷体" w:eastAsia="华文楷体" w:cs="华文楷体"/>
                <w:lang w:val="en-US" w:eastAsia="zh-CN"/>
              </w:rPr>
            </w:rPrChange>
          </w:rPr>
          <w:t>城市水体</w:t>
        </w:r>
      </w:ins>
      <w:ins w:id="1534" w:author="野草" w:date="2023-02-06T10:02:06Z">
        <w:r>
          <w:rPr>
            <w:rFonts w:hint="eastAsia" w:ascii="华文细黑" w:hAnsi="华文细黑" w:eastAsia="华文细黑" w:cs="华文细黑"/>
            <w:highlight w:val="none"/>
            <w:lang w:val="en-US" w:eastAsia="zh-CN"/>
          </w:rPr>
          <w:t>，其</w:t>
        </w:r>
      </w:ins>
      <w:ins w:id="1535" w:author="野草" w:date="2023-02-05T23:09:28Z">
        <w:r>
          <w:rPr>
            <w:rFonts w:hint="eastAsia" w:ascii="华文细黑" w:hAnsi="华文细黑" w:eastAsia="华文细黑" w:cs="华文细黑"/>
            <w:highlight w:val="none"/>
            <w:lang w:val="en-US" w:eastAsia="zh-CN"/>
            <w:rPrChange w:id="1536" w:author="野草" w:date="2023-02-05T23:09:32Z">
              <w:rPr>
                <w:rFonts w:hint="eastAsia" w:ascii="华文楷体" w:hAnsi="华文楷体" w:eastAsia="华文楷体" w:cs="华文楷体"/>
                <w:lang w:val="en-US" w:eastAsia="zh-CN"/>
              </w:rPr>
            </w:rPrChange>
          </w:rPr>
          <w:t>相对于不透水表面具有更大的比热容和更低的热传导率，因此在白天升温速度较慢，充当着热缓冲器的作用 (Oke et al., 2002</w:t>
        </w:r>
      </w:ins>
      <w:ins w:id="1538" w:author="野草" w:date="2023-02-06T09:48:58Z">
        <w:r>
          <w:rPr>
            <w:rFonts w:hint="eastAsia" w:ascii="华文细黑" w:hAnsi="华文细黑" w:eastAsia="华文细黑" w:cs="华文细黑"/>
            <w:highlight w:val="none"/>
            <w:lang w:val="en-US" w:eastAsia="zh-CN"/>
          </w:rPr>
          <w:t>）</w:t>
        </w:r>
      </w:ins>
      <w:ins w:id="1539" w:author="野草" w:date="2023-02-05T23:09:28Z">
        <w:r>
          <w:rPr>
            <w:rFonts w:hint="eastAsia" w:ascii="华文细黑" w:hAnsi="华文细黑" w:eastAsia="华文细黑" w:cs="华文细黑"/>
            <w:highlight w:val="none"/>
            <w:lang w:val="en-US" w:eastAsia="zh-CN"/>
            <w:rPrChange w:id="1540" w:author="野草" w:date="2023-02-05T23:09:32Z">
              <w:rPr>
                <w:rFonts w:hint="eastAsia" w:ascii="华文楷体" w:hAnsi="华文楷体" w:eastAsia="华文楷体" w:cs="华文楷体"/>
                <w:lang w:val="en-US" w:eastAsia="zh-CN"/>
              </w:rPr>
            </w:rPrChange>
          </w:rPr>
          <w:t>。</w:t>
        </w:r>
      </w:ins>
      <w:ins w:id="1542" w:author="野草" w:date="2023-02-05T23:09:53Z">
        <w:r>
          <w:rPr>
            <w:rFonts w:hint="eastAsia" w:ascii="华文细黑" w:hAnsi="华文细黑" w:eastAsia="华文细黑" w:cs="华文细黑"/>
            <w:highlight w:val="none"/>
            <w:lang w:val="en-US" w:eastAsia="zh-CN"/>
            <w:rPrChange w:id="1543" w:author="野草" w:date="2023-02-05T23:09:56Z">
              <w:rPr>
                <w:rFonts w:hint="eastAsia" w:ascii="华文楷体" w:hAnsi="华文楷体" w:eastAsia="华文楷体" w:cs="华文楷体"/>
                <w:lang w:val="en-US" w:eastAsia="zh-CN"/>
              </w:rPr>
            </w:rPrChange>
          </w:rPr>
          <w:t>通过空气平流，水体之上较冷的空气进入周</w:t>
        </w:r>
      </w:ins>
      <w:ins w:id="1545" w:author="野草" w:date="2023-02-05T23:10:08Z">
        <w:r>
          <w:rPr>
            <w:rFonts w:hint="eastAsia" w:ascii="华文细黑" w:hAnsi="华文细黑" w:eastAsia="华文细黑" w:cs="华文细黑"/>
            <w:highlight w:val="none"/>
            <w:lang w:val="en-US" w:eastAsia="zh-CN"/>
          </w:rPr>
          <w:t>边</w:t>
        </w:r>
      </w:ins>
      <w:ins w:id="1546" w:author="野草" w:date="2023-02-05T23:09:53Z">
        <w:r>
          <w:rPr>
            <w:rFonts w:hint="eastAsia" w:ascii="华文细黑" w:hAnsi="华文细黑" w:eastAsia="华文细黑" w:cs="华文细黑"/>
            <w:highlight w:val="none"/>
            <w:lang w:val="en-US" w:eastAsia="zh-CN"/>
            <w:rPrChange w:id="1547" w:author="野草" w:date="2023-02-05T23:09:56Z">
              <w:rPr>
                <w:rFonts w:hint="eastAsia" w:ascii="华文楷体" w:hAnsi="华文楷体" w:eastAsia="华文楷体" w:cs="华文楷体"/>
                <w:lang w:val="en-US" w:eastAsia="zh-CN"/>
              </w:rPr>
            </w:rPrChange>
          </w:rPr>
          <w:t>区域并达到降温的效果。</w:t>
        </w:r>
      </w:ins>
      <w:ins w:id="1549" w:author="野草" w:date="2023-02-05T23:39:05Z">
        <w:r>
          <w:rPr>
            <w:rFonts w:hint="eastAsia" w:ascii="华文细黑" w:hAnsi="华文细黑" w:eastAsia="华文细黑" w:cs="华文细黑"/>
            <w:highlight w:val="none"/>
            <w:lang w:val="en-US" w:eastAsia="zh-CN"/>
          </w:rPr>
          <w:t>已经有大量研究分析了绿地的不同特征对周边温湿环境的影响（杨士弘，1994；袁振等；2017；Priya et al., 2021）。</w:t>
        </w:r>
      </w:ins>
      <w:ins w:id="1550" w:author="野草" w:date="2023-02-06T09:22:12Z">
        <w:r>
          <w:rPr>
            <w:rFonts w:hint="eastAsia" w:ascii="华文细黑" w:hAnsi="华文细黑" w:eastAsia="华文细黑" w:cs="华文细黑"/>
            <w:highlight w:val="none"/>
            <w:lang w:val="en-US" w:eastAsia="zh-CN"/>
            <w:rPrChange w:id="1551" w:author="野草" w:date="2023-02-06T09:22:20Z">
              <w:rPr>
                <w:rFonts w:hint="eastAsia" w:ascii="华文楷体" w:hAnsi="华文楷体" w:eastAsia="华文楷体" w:cs="华文楷体"/>
                <w:lang w:val="en-US" w:eastAsia="zh-CN"/>
              </w:rPr>
            </w:rPrChange>
          </w:rPr>
          <w:t>有研究发现，在相同的天气条件下，城市水体通常比绿地具有更低的表面温度，对周边环境的降温效果更强（Lin et al., 2020）。</w:t>
        </w:r>
      </w:ins>
      <w:ins w:id="1553" w:author="野草" w:date="2023-02-06T09:23:49Z">
        <w:r>
          <w:rPr>
            <w:rFonts w:hint="eastAsia" w:ascii="华文细黑" w:hAnsi="华文细黑" w:eastAsia="华文细黑" w:cs="华文细黑"/>
            <w:highlight w:val="none"/>
            <w:lang w:val="en-US" w:eastAsia="zh-CN"/>
          </w:rPr>
          <w:t>然而，</w:t>
        </w:r>
      </w:ins>
      <w:ins w:id="1554" w:author="野草" w:date="2023-02-05T23:40:33Z">
        <w:r>
          <w:rPr>
            <w:rFonts w:hint="eastAsia" w:ascii="华文细黑" w:hAnsi="华文细黑" w:eastAsia="华文细黑" w:cs="华文细黑"/>
            <w:highlight w:val="none"/>
            <w:lang w:val="en-US" w:eastAsia="zh-CN"/>
            <w:rPrChange w:id="1555" w:author="野草" w:date="2023-02-05T23:40:56Z">
              <w:rPr>
                <w:rFonts w:hint="eastAsia" w:ascii="华文楷体" w:hAnsi="华文楷体" w:eastAsia="华文楷体" w:cs="华文楷体"/>
                <w:lang w:val="en-US" w:eastAsia="zh-CN"/>
              </w:rPr>
            </w:rPrChange>
          </w:rPr>
          <w:t>相较于城市绿地的温湿效应研究而言，不同类型水体的特征以及水体周边环境的特征对城市温湿效应影响的研究相对有限。</w:t>
        </w:r>
      </w:ins>
      <w:ins w:id="1557" w:author="野草" w:date="2023-02-06T00:24:56Z">
        <w:r>
          <w:rPr>
            <w:rFonts w:hint="eastAsia" w:ascii="华文细黑" w:hAnsi="华文细黑" w:eastAsia="华文细黑" w:cs="华文细黑"/>
            <w:highlight w:val="none"/>
            <w:lang w:val="en-US" w:eastAsia="zh-CN"/>
            <w:rPrChange w:id="1558" w:author="野草" w:date="2023-02-06T00:27:08Z">
              <w:rPr>
                <w:rFonts w:hint="eastAsia" w:ascii="华文楷体" w:hAnsi="华文楷体" w:eastAsia="华文楷体" w:cs="华文楷体"/>
                <w:highlight w:val="none"/>
                <w:lang w:val="en-US" w:eastAsia="zh-CN"/>
              </w:rPr>
            </w:rPrChange>
          </w:rPr>
          <w:t>我国长江</w:t>
        </w:r>
      </w:ins>
      <w:ins w:id="1560" w:author="野草" w:date="2023-02-06T00:26:08Z">
        <w:r>
          <w:rPr>
            <w:rFonts w:hint="eastAsia" w:ascii="华文细黑" w:hAnsi="华文细黑" w:eastAsia="华文细黑" w:cs="华文细黑"/>
            <w:highlight w:val="none"/>
            <w:lang w:val="en-US" w:eastAsia="zh-CN"/>
            <w:rPrChange w:id="1561" w:author="野草" w:date="2023-02-06T00:27:08Z">
              <w:rPr>
                <w:rFonts w:hint="eastAsia" w:ascii="华文细黑" w:hAnsi="华文细黑" w:eastAsia="华文细黑" w:cs="华文细黑"/>
                <w:highlight w:val="none"/>
                <w:lang w:val="en-US" w:eastAsia="zh-CN"/>
              </w:rPr>
            </w:rPrChange>
          </w:rPr>
          <w:t>流域</w:t>
        </w:r>
      </w:ins>
      <w:ins w:id="1563" w:author="野草" w:date="2023-02-06T00:24:56Z">
        <w:r>
          <w:rPr>
            <w:rFonts w:hint="eastAsia" w:ascii="华文细黑" w:hAnsi="华文细黑" w:eastAsia="华文细黑" w:cs="华文细黑"/>
            <w:highlight w:val="none"/>
            <w:lang w:val="en-US" w:eastAsia="zh-CN"/>
            <w:rPrChange w:id="1564" w:author="野草" w:date="2023-02-06T00:27:08Z">
              <w:rPr>
                <w:rFonts w:hint="eastAsia" w:ascii="华文楷体" w:hAnsi="华文楷体" w:eastAsia="华文楷体" w:cs="华文楷体"/>
                <w:highlight w:val="none"/>
                <w:lang w:val="en-US" w:eastAsia="zh-CN"/>
              </w:rPr>
            </w:rPrChange>
          </w:rPr>
          <w:t>上游属于亚热带季风气候，冬季阴冷潮湿，夏季高温多雨。在该流域的部分城市，</w:t>
        </w:r>
      </w:ins>
      <w:ins w:id="1566" w:author="野草" w:date="2023-02-06T00:24:56Z">
        <w:r>
          <w:rPr>
            <w:rFonts w:hint="eastAsia" w:ascii="华文细黑" w:hAnsi="华文细黑" w:eastAsia="华文细黑" w:cs="华文细黑"/>
            <w:highlight w:val="yellow"/>
            <w:lang w:val="en-US" w:eastAsia="zh-CN"/>
            <w:rPrChange w:id="1567" w:author="野草" w:date="2023-02-06T00:27:08Z">
              <w:rPr>
                <w:rFonts w:hint="eastAsia" w:ascii="华文楷体" w:hAnsi="华文楷体" w:eastAsia="华文楷体" w:cs="华文楷体"/>
                <w:highlight w:val="yellow"/>
                <w:lang w:val="en-US" w:eastAsia="zh-CN"/>
              </w:rPr>
            </w:rPrChange>
          </w:rPr>
          <w:t>不同宽度的河流穿城而过或从</w:t>
        </w:r>
      </w:ins>
      <w:ins w:id="1569" w:author="野草" w:date="2023-02-06T00:24:56Z">
        <w:r>
          <w:rPr>
            <w:rFonts w:hint="eastAsia" w:ascii="华文细黑" w:hAnsi="华文细黑" w:eastAsia="华文细黑" w:cs="华文细黑"/>
            <w:highlight w:val="yellow"/>
            <w:u w:val="none"/>
            <w:lang w:val="en-US" w:eastAsia="zh-CN"/>
            <w:rPrChange w:id="1570" w:author="野草" w:date="2023-02-06T00:27:08Z">
              <w:rPr>
                <w:rFonts w:hint="eastAsia" w:ascii="华文楷体" w:hAnsi="华文楷体" w:eastAsia="华文楷体" w:cs="华文楷体"/>
                <w:highlight w:val="yellow"/>
                <w:u w:val="none"/>
                <w:lang w:val="en-US" w:eastAsia="zh-CN"/>
              </w:rPr>
            </w:rPrChange>
          </w:rPr>
          <w:t>邻近区域绕过</w:t>
        </w:r>
      </w:ins>
      <w:ins w:id="1572" w:author="野草" w:date="2023-02-06T00:24:56Z">
        <w:r>
          <w:rPr>
            <w:rFonts w:hint="eastAsia" w:ascii="华文细黑" w:hAnsi="华文细黑" w:eastAsia="华文细黑" w:cs="华文细黑"/>
            <w:highlight w:val="yellow"/>
            <w:lang w:val="en-US" w:eastAsia="zh-CN"/>
            <w:rPrChange w:id="1573" w:author="野草" w:date="2023-02-06T00:27:08Z">
              <w:rPr>
                <w:rFonts w:hint="eastAsia" w:ascii="华文楷体" w:hAnsi="华文楷体" w:eastAsia="华文楷体" w:cs="华文楷体"/>
                <w:highlight w:val="none"/>
                <w:lang w:val="en-US" w:eastAsia="zh-CN"/>
              </w:rPr>
            </w:rPrChange>
          </w:rPr>
          <w:t>。</w:t>
        </w:r>
      </w:ins>
      <w:ins w:id="1575" w:author="野草" w:date="2023-02-06T00:27:36Z">
        <w:r>
          <w:rPr>
            <w:rFonts w:hint="eastAsia" w:ascii="华文细黑" w:hAnsi="华文细黑" w:eastAsia="华文细黑" w:cs="华文细黑"/>
            <w:highlight w:val="none"/>
            <w:lang w:val="en-US" w:eastAsia="zh-CN"/>
            <w:rPrChange w:id="1576" w:author="野草" w:date="2023-02-06T00:27:51Z">
              <w:rPr>
                <w:rFonts w:hint="eastAsia" w:ascii="华文楷体" w:hAnsi="华文楷体" w:eastAsia="华文楷体" w:cs="华文楷体"/>
                <w:lang w:val="en-US" w:eastAsia="zh-CN"/>
              </w:rPr>
            </w:rPrChange>
          </w:rPr>
          <w:t>这些城市部分区域的气候特征受到河流的影响</w:t>
        </w:r>
      </w:ins>
      <w:ins w:id="1578" w:author="野草" w:date="2023-02-06T09:13:47Z">
        <w:r>
          <w:rPr>
            <w:rFonts w:hint="eastAsia" w:ascii="华文细黑" w:hAnsi="华文细黑" w:eastAsia="华文细黑" w:cs="华文细黑"/>
            <w:highlight w:val="none"/>
            <w:lang w:val="en-US" w:eastAsia="zh-CN"/>
          </w:rPr>
          <w:t xml:space="preserve"> </w:t>
        </w:r>
      </w:ins>
      <w:ins w:id="1579" w:author="野草" w:date="2023-02-06T09:13:50Z">
        <w:r>
          <w:rPr>
            <w:rFonts w:hint="eastAsia" w:ascii="华文细黑" w:hAnsi="华文细黑" w:eastAsia="华文细黑" w:cs="华文细黑"/>
            <w:highlight w:val="none"/>
            <w:lang w:val="en-US" w:eastAsia="zh-CN"/>
          </w:rPr>
          <w:t>（</w:t>
        </w:r>
      </w:ins>
      <w:ins w:id="1580" w:author="野草" w:date="2023-02-06T09:13:52Z">
        <w:r>
          <w:rPr>
            <w:rFonts w:hint="eastAsia" w:ascii="华文细黑" w:hAnsi="华文细黑" w:eastAsia="华文细黑" w:cs="华文细黑"/>
            <w:highlight w:val="none"/>
            <w:lang w:val="en-US" w:eastAsia="zh-CN"/>
          </w:rPr>
          <w:t>C</w:t>
        </w:r>
      </w:ins>
      <w:ins w:id="1581" w:author="野草" w:date="2023-02-06T09:13:53Z">
        <w:r>
          <w:rPr>
            <w:rFonts w:hint="eastAsia" w:ascii="华文细黑" w:hAnsi="华文细黑" w:eastAsia="华文细黑" w:cs="华文细黑"/>
            <w:highlight w:val="none"/>
            <w:lang w:val="en-US" w:eastAsia="zh-CN"/>
          </w:rPr>
          <w:t xml:space="preserve">heng </w:t>
        </w:r>
      </w:ins>
      <w:ins w:id="1582" w:author="野草" w:date="2023-02-06T09:13:55Z">
        <w:r>
          <w:rPr>
            <w:rFonts w:hint="eastAsia" w:ascii="华文细黑" w:hAnsi="华文细黑" w:eastAsia="华文细黑" w:cs="华文细黑"/>
            <w:highlight w:val="none"/>
            <w:lang w:val="en-US" w:eastAsia="zh-CN"/>
          </w:rPr>
          <w:t>e</w:t>
        </w:r>
      </w:ins>
      <w:ins w:id="1583" w:author="野草" w:date="2023-02-06T09:13:56Z">
        <w:r>
          <w:rPr>
            <w:rFonts w:hint="eastAsia" w:ascii="华文细黑" w:hAnsi="华文细黑" w:eastAsia="华文细黑" w:cs="华文细黑"/>
            <w:highlight w:val="none"/>
            <w:lang w:val="en-US" w:eastAsia="zh-CN"/>
          </w:rPr>
          <w:t>t al</w:t>
        </w:r>
      </w:ins>
      <w:ins w:id="1584" w:author="野草" w:date="2023-02-06T09:13:57Z">
        <w:r>
          <w:rPr>
            <w:rFonts w:hint="eastAsia" w:ascii="华文细黑" w:hAnsi="华文细黑" w:eastAsia="华文细黑" w:cs="华文细黑"/>
            <w:highlight w:val="none"/>
            <w:lang w:val="en-US" w:eastAsia="zh-CN"/>
          </w:rPr>
          <w:t>., 20</w:t>
        </w:r>
      </w:ins>
      <w:ins w:id="1585" w:author="野草" w:date="2023-02-06T09:13:58Z">
        <w:r>
          <w:rPr>
            <w:rFonts w:hint="eastAsia" w:ascii="华文细黑" w:hAnsi="华文细黑" w:eastAsia="华文细黑" w:cs="华文细黑"/>
            <w:highlight w:val="none"/>
            <w:lang w:val="en-US" w:eastAsia="zh-CN"/>
          </w:rPr>
          <w:t>19</w:t>
        </w:r>
      </w:ins>
      <w:ins w:id="1586" w:author="野草" w:date="2023-02-06T09:13:50Z">
        <w:r>
          <w:rPr>
            <w:rFonts w:hint="eastAsia" w:ascii="华文细黑" w:hAnsi="华文细黑" w:eastAsia="华文细黑" w:cs="华文细黑"/>
            <w:highlight w:val="none"/>
            <w:lang w:val="en-US" w:eastAsia="zh-CN"/>
          </w:rPr>
          <w:t>）</w:t>
        </w:r>
      </w:ins>
      <w:ins w:id="1587" w:author="野草" w:date="2023-02-06T00:27:36Z">
        <w:r>
          <w:rPr>
            <w:rFonts w:hint="eastAsia" w:ascii="华文细黑" w:hAnsi="华文细黑" w:eastAsia="华文细黑" w:cs="华文细黑"/>
            <w:highlight w:val="none"/>
            <w:lang w:val="en-US" w:eastAsia="zh-CN"/>
            <w:rPrChange w:id="1588" w:author="野草" w:date="2023-02-06T00:27:51Z">
              <w:rPr>
                <w:rFonts w:hint="eastAsia" w:ascii="华文楷体" w:hAnsi="华文楷体" w:eastAsia="华文楷体" w:cs="华文楷体"/>
                <w:lang w:val="en-US" w:eastAsia="zh-CN"/>
              </w:rPr>
            </w:rPrChange>
          </w:rPr>
          <w:t>。</w:t>
        </w:r>
      </w:ins>
      <w:ins w:id="1590" w:author="野草" w:date="2023-02-06T09:15:26Z">
        <w:r>
          <w:rPr>
            <w:rFonts w:hint="eastAsia" w:ascii="华文细黑" w:hAnsi="华文细黑" w:eastAsia="华文细黑" w:cs="华文细黑"/>
            <w:highlight w:val="none"/>
            <w:lang w:val="en-US" w:eastAsia="zh-CN"/>
            <w:rPrChange w:id="1591" w:author="野草" w:date="2023-02-06T09:33:30Z">
              <w:rPr>
                <w:rFonts w:hint="eastAsia" w:ascii="华文楷体" w:hAnsi="华文楷体" w:eastAsia="华文楷体" w:cs="华文楷体"/>
                <w:lang w:val="en-US" w:eastAsia="zh-CN"/>
              </w:rPr>
            </w:rPrChange>
          </w:rPr>
          <w:t>然而，在城市水体温湿效应</w:t>
        </w:r>
      </w:ins>
      <w:ins w:id="1593" w:author="野草" w:date="2023-02-06T09:15:59Z">
        <w:r>
          <w:rPr>
            <w:rFonts w:hint="eastAsia" w:ascii="华文细黑" w:hAnsi="华文细黑" w:eastAsia="华文细黑" w:cs="华文细黑"/>
            <w:highlight w:val="none"/>
            <w:lang w:val="en-US" w:eastAsia="zh-CN"/>
            <w:rPrChange w:id="1594" w:author="野草" w:date="2023-02-06T09:33:30Z">
              <w:rPr>
                <w:rFonts w:hint="eastAsia" w:ascii="华文楷体" w:hAnsi="华文楷体" w:eastAsia="华文楷体" w:cs="华文楷体"/>
                <w:lang w:val="en-US" w:eastAsia="zh-CN"/>
              </w:rPr>
            </w:rPrChange>
          </w:rPr>
          <w:t>的</w:t>
        </w:r>
      </w:ins>
      <w:ins w:id="1596" w:author="野草" w:date="2023-02-06T09:15:26Z">
        <w:r>
          <w:rPr>
            <w:rFonts w:hint="eastAsia" w:ascii="华文细黑" w:hAnsi="华文细黑" w:eastAsia="华文细黑" w:cs="华文细黑"/>
            <w:highlight w:val="none"/>
            <w:lang w:val="en-US" w:eastAsia="zh-CN"/>
            <w:rPrChange w:id="1597" w:author="野草" w:date="2023-02-06T09:33:30Z">
              <w:rPr>
                <w:rFonts w:hint="eastAsia" w:ascii="华文楷体" w:hAnsi="华文楷体" w:eastAsia="华文楷体" w:cs="华文楷体"/>
                <w:lang w:val="en-US" w:eastAsia="zh-CN"/>
              </w:rPr>
            </w:rPrChange>
          </w:rPr>
          <w:t>研究中，对湖泊的关注较多，河流影响的研究</w:t>
        </w:r>
      </w:ins>
      <w:ins w:id="1599" w:author="野草" w:date="2023-02-06T09:25:02Z">
        <w:r>
          <w:rPr>
            <w:rFonts w:hint="eastAsia" w:ascii="华文细黑" w:hAnsi="华文细黑" w:eastAsia="华文细黑" w:cs="华文细黑"/>
            <w:highlight w:val="none"/>
            <w:lang w:val="en-US" w:eastAsia="zh-CN"/>
            <w:rPrChange w:id="1600" w:author="野草" w:date="2023-02-06T09:33:30Z">
              <w:rPr>
                <w:rFonts w:hint="eastAsia" w:ascii="华文细黑" w:hAnsi="华文细黑" w:eastAsia="华文细黑" w:cs="华文细黑"/>
                <w:highlight w:val="none"/>
                <w:lang w:val="en-US" w:eastAsia="zh-CN"/>
              </w:rPr>
            </w:rPrChange>
          </w:rPr>
          <w:t>不足</w:t>
        </w:r>
      </w:ins>
      <w:ins w:id="1602" w:author="野草" w:date="2023-02-06T09:26:12Z">
        <w:r>
          <w:rPr>
            <w:rFonts w:hint="eastAsia" w:ascii="华文细黑" w:hAnsi="华文细黑" w:eastAsia="华文细黑" w:cs="华文细黑"/>
            <w:highlight w:val="none"/>
            <w:lang w:val="en-US" w:eastAsia="zh-CN"/>
            <w:rPrChange w:id="1603" w:author="野草" w:date="2023-02-06T09:33:30Z">
              <w:rPr>
                <w:rFonts w:hint="eastAsia" w:ascii="华文楷体" w:hAnsi="华文楷体" w:eastAsia="华文楷体" w:cs="华文楷体"/>
                <w:highlight w:val="none"/>
                <w:lang w:val="en-US" w:eastAsia="zh-CN"/>
              </w:rPr>
            </w:rPrChange>
          </w:rPr>
          <w:t>，</w:t>
        </w:r>
      </w:ins>
      <w:ins w:id="1605" w:author="野草" w:date="2023-02-06T09:26:13Z">
        <w:r>
          <w:rPr>
            <w:rFonts w:hint="eastAsia" w:ascii="华文细黑" w:hAnsi="华文细黑" w:eastAsia="华文细黑" w:cs="华文细黑"/>
            <w:highlight w:val="none"/>
            <w:lang w:val="en-US" w:eastAsia="zh-CN"/>
            <w:rPrChange w:id="1606" w:author="野草" w:date="2023-02-06T09:33:30Z">
              <w:rPr>
                <w:rFonts w:hint="eastAsia" w:ascii="华文楷体" w:hAnsi="华文楷体" w:eastAsia="华文楷体" w:cs="华文楷体"/>
                <w:highlight w:val="none"/>
                <w:lang w:val="en-US" w:eastAsia="zh-CN"/>
              </w:rPr>
            </w:rPrChange>
          </w:rPr>
          <w:t>对</w:t>
        </w:r>
      </w:ins>
      <w:ins w:id="1608" w:author="野草" w:date="2023-02-06T09:26:14Z">
        <w:r>
          <w:rPr>
            <w:rFonts w:hint="eastAsia" w:ascii="华文细黑" w:hAnsi="华文细黑" w:eastAsia="华文细黑" w:cs="华文细黑"/>
            <w:highlight w:val="none"/>
            <w:lang w:val="en-US" w:eastAsia="zh-CN"/>
            <w:rPrChange w:id="1609" w:author="野草" w:date="2023-02-06T09:33:30Z">
              <w:rPr>
                <w:rFonts w:hint="eastAsia" w:ascii="华文楷体" w:hAnsi="华文楷体" w:eastAsia="华文楷体" w:cs="华文楷体"/>
                <w:highlight w:val="none"/>
                <w:lang w:val="en-US" w:eastAsia="zh-CN"/>
              </w:rPr>
            </w:rPrChange>
          </w:rPr>
          <w:t>河流</w:t>
        </w:r>
      </w:ins>
      <w:ins w:id="1611" w:author="野草" w:date="2023-02-06T09:26:21Z">
        <w:r>
          <w:rPr>
            <w:rFonts w:hint="eastAsia" w:ascii="华文细黑" w:hAnsi="华文细黑" w:eastAsia="华文细黑" w:cs="华文细黑"/>
            <w:highlight w:val="none"/>
            <w:lang w:val="en-US" w:eastAsia="zh-CN"/>
            <w:rPrChange w:id="1612" w:author="野草" w:date="2023-02-06T09:33:30Z">
              <w:rPr>
                <w:rFonts w:hint="eastAsia" w:ascii="华文楷体" w:hAnsi="华文楷体" w:eastAsia="华文楷体" w:cs="华文楷体"/>
                <w:highlight w:val="none"/>
                <w:lang w:val="en-US" w:eastAsia="zh-CN"/>
              </w:rPr>
            </w:rPrChange>
          </w:rPr>
          <w:t>对</w:t>
        </w:r>
      </w:ins>
      <w:ins w:id="1614" w:author="野草" w:date="2023-02-06T09:26:22Z">
        <w:r>
          <w:rPr>
            <w:rFonts w:hint="eastAsia" w:ascii="华文细黑" w:hAnsi="华文细黑" w:eastAsia="华文细黑" w:cs="华文细黑"/>
            <w:highlight w:val="none"/>
            <w:lang w:val="en-US" w:eastAsia="zh-CN"/>
            <w:rPrChange w:id="1615" w:author="野草" w:date="2023-02-06T09:33:30Z">
              <w:rPr>
                <w:rFonts w:hint="eastAsia" w:ascii="华文楷体" w:hAnsi="华文楷体" w:eastAsia="华文楷体" w:cs="华文楷体"/>
                <w:highlight w:val="none"/>
                <w:lang w:val="en-US" w:eastAsia="zh-CN"/>
              </w:rPr>
            </w:rPrChange>
          </w:rPr>
          <w:t>周边</w:t>
        </w:r>
      </w:ins>
      <w:ins w:id="1617" w:author="野草" w:date="2023-02-06T09:26:30Z">
        <w:r>
          <w:rPr>
            <w:rFonts w:hint="eastAsia" w:ascii="华文细黑" w:hAnsi="华文细黑" w:eastAsia="华文细黑" w:cs="华文细黑"/>
            <w:highlight w:val="none"/>
            <w:lang w:val="en-US" w:eastAsia="zh-CN"/>
            <w:rPrChange w:id="1618" w:author="野草" w:date="2023-02-06T09:33:30Z">
              <w:rPr>
                <w:rFonts w:hint="eastAsia" w:ascii="华文楷体" w:hAnsi="华文楷体" w:eastAsia="华文楷体" w:cs="华文楷体"/>
                <w:highlight w:val="none"/>
                <w:lang w:val="en-US" w:eastAsia="zh-CN"/>
              </w:rPr>
            </w:rPrChange>
          </w:rPr>
          <w:t>区域</w:t>
        </w:r>
      </w:ins>
      <w:ins w:id="1620" w:author="野草" w:date="2023-02-06T09:26:31Z">
        <w:r>
          <w:rPr>
            <w:rFonts w:hint="eastAsia" w:ascii="华文细黑" w:hAnsi="华文细黑" w:eastAsia="华文细黑" w:cs="华文细黑"/>
            <w:highlight w:val="none"/>
            <w:lang w:val="en-US" w:eastAsia="zh-CN"/>
            <w:rPrChange w:id="1621" w:author="野草" w:date="2023-02-06T09:33:30Z">
              <w:rPr>
                <w:rFonts w:hint="eastAsia" w:ascii="华文楷体" w:hAnsi="华文楷体" w:eastAsia="华文楷体" w:cs="华文楷体"/>
                <w:highlight w:val="none"/>
                <w:lang w:val="en-US" w:eastAsia="zh-CN"/>
              </w:rPr>
            </w:rPrChange>
          </w:rPr>
          <w:t>气温、</w:t>
        </w:r>
      </w:ins>
      <w:ins w:id="1623" w:author="野草" w:date="2023-02-06T09:26:32Z">
        <w:r>
          <w:rPr>
            <w:rFonts w:hint="eastAsia" w:ascii="华文细黑" w:hAnsi="华文细黑" w:eastAsia="华文细黑" w:cs="华文细黑"/>
            <w:highlight w:val="none"/>
            <w:lang w:val="en-US" w:eastAsia="zh-CN"/>
            <w:rPrChange w:id="1624" w:author="野草" w:date="2023-02-06T09:33:30Z">
              <w:rPr>
                <w:rFonts w:hint="eastAsia" w:ascii="华文楷体" w:hAnsi="华文楷体" w:eastAsia="华文楷体" w:cs="华文楷体"/>
                <w:highlight w:val="none"/>
                <w:lang w:val="en-US" w:eastAsia="zh-CN"/>
              </w:rPr>
            </w:rPrChange>
          </w:rPr>
          <w:t>相对湿度</w:t>
        </w:r>
      </w:ins>
      <w:ins w:id="1626" w:author="野草" w:date="2023-02-06T09:26:35Z">
        <w:r>
          <w:rPr>
            <w:rFonts w:hint="eastAsia" w:ascii="华文细黑" w:hAnsi="华文细黑" w:eastAsia="华文细黑" w:cs="华文细黑"/>
            <w:highlight w:val="none"/>
            <w:lang w:val="en-US" w:eastAsia="zh-CN"/>
            <w:rPrChange w:id="1627" w:author="野草" w:date="2023-02-06T09:33:30Z">
              <w:rPr>
                <w:rFonts w:hint="eastAsia" w:ascii="华文楷体" w:hAnsi="华文楷体" w:eastAsia="华文楷体" w:cs="华文楷体"/>
                <w:highlight w:val="none"/>
                <w:lang w:val="en-US" w:eastAsia="zh-CN"/>
              </w:rPr>
            </w:rPrChange>
          </w:rPr>
          <w:t>影响的</w:t>
        </w:r>
      </w:ins>
      <w:ins w:id="1629" w:author="野草" w:date="2023-02-06T09:26:39Z">
        <w:r>
          <w:rPr>
            <w:rFonts w:hint="eastAsia" w:ascii="华文细黑" w:hAnsi="华文细黑" w:eastAsia="华文细黑" w:cs="华文细黑"/>
            <w:highlight w:val="none"/>
            <w:lang w:val="en-US" w:eastAsia="zh-CN"/>
            <w:rPrChange w:id="1630" w:author="野草" w:date="2023-02-06T09:33:30Z">
              <w:rPr>
                <w:rFonts w:hint="eastAsia" w:ascii="华文楷体" w:hAnsi="华文楷体" w:eastAsia="华文楷体" w:cs="华文楷体"/>
                <w:highlight w:val="none"/>
                <w:lang w:val="en-US" w:eastAsia="zh-CN"/>
              </w:rPr>
            </w:rPrChange>
          </w:rPr>
          <w:t>理解</w:t>
        </w:r>
      </w:ins>
      <w:ins w:id="1632" w:author="野草" w:date="2023-02-06T09:26:49Z">
        <w:r>
          <w:rPr>
            <w:rFonts w:hint="eastAsia" w:ascii="华文细黑" w:hAnsi="华文细黑" w:eastAsia="华文细黑" w:cs="华文细黑"/>
            <w:highlight w:val="none"/>
            <w:lang w:val="en-US" w:eastAsia="zh-CN"/>
            <w:rPrChange w:id="1633" w:author="野草" w:date="2023-02-06T09:33:30Z">
              <w:rPr>
                <w:rFonts w:hint="eastAsia" w:ascii="华文楷体" w:hAnsi="华文楷体" w:eastAsia="华文楷体" w:cs="华文楷体"/>
                <w:highlight w:val="none"/>
                <w:lang w:val="en-US" w:eastAsia="zh-CN"/>
              </w:rPr>
            </w:rPrChange>
          </w:rPr>
          <w:t>有限</w:t>
        </w:r>
      </w:ins>
      <w:ins w:id="1635" w:author="野草" w:date="2023-02-06T09:27:05Z">
        <w:r>
          <w:rPr>
            <w:rFonts w:hint="eastAsia" w:ascii="华文细黑" w:hAnsi="华文细黑" w:eastAsia="华文细黑" w:cs="华文细黑"/>
            <w:highlight w:val="none"/>
            <w:lang w:val="en-US" w:eastAsia="zh-CN"/>
            <w:rPrChange w:id="1636" w:author="野草" w:date="2023-02-06T09:33:30Z">
              <w:rPr>
                <w:rFonts w:hint="eastAsia" w:ascii="华文楷体" w:hAnsi="华文楷体" w:eastAsia="华文楷体" w:cs="华文楷体"/>
                <w:highlight w:val="none"/>
                <w:lang w:val="en-US" w:eastAsia="zh-CN"/>
              </w:rPr>
            </w:rPrChange>
          </w:rPr>
          <w:t>，</w:t>
        </w:r>
      </w:ins>
      <w:ins w:id="1638" w:author="野草" w:date="2023-02-06T09:27:08Z">
        <w:r>
          <w:rPr>
            <w:rFonts w:hint="eastAsia" w:ascii="华文细黑" w:hAnsi="华文细黑" w:eastAsia="华文细黑" w:cs="华文细黑"/>
            <w:highlight w:val="none"/>
            <w:lang w:val="en-US" w:eastAsia="zh-CN"/>
            <w:rPrChange w:id="1639" w:author="野草" w:date="2023-02-06T09:33:30Z">
              <w:rPr>
                <w:rFonts w:hint="eastAsia" w:ascii="华文楷体" w:hAnsi="华文楷体" w:eastAsia="华文楷体" w:cs="华文楷体"/>
                <w:highlight w:val="none"/>
                <w:lang w:val="en-US" w:eastAsia="zh-CN"/>
              </w:rPr>
            </w:rPrChange>
          </w:rPr>
          <w:t>更不清楚</w:t>
        </w:r>
      </w:ins>
      <w:ins w:id="1641" w:author="野草" w:date="2023-02-06T09:28:21Z">
        <w:r>
          <w:rPr>
            <w:rFonts w:hint="eastAsia" w:ascii="华文细黑" w:hAnsi="华文细黑" w:eastAsia="华文细黑" w:cs="华文细黑"/>
            <w:highlight w:val="none"/>
            <w:lang w:val="en-US" w:eastAsia="zh-CN"/>
            <w:rPrChange w:id="1642" w:author="野草" w:date="2023-02-06T09:33:30Z">
              <w:rPr>
                <w:rFonts w:hint="eastAsia" w:ascii="华文楷体" w:hAnsi="华文楷体" w:eastAsia="华文楷体" w:cs="华文楷体"/>
                <w:highlight w:val="none"/>
                <w:lang w:val="en-US" w:eastAsia="zh-CN"/>
              </w:rPr>
            </w:rPrChange>
          </w:rPr>
          <w:t>河流</w:t>
        </w:r>
      </w:ins>
      <w:ins w:id="1644" w:author="野草" w:date="2023-02-06T09:28:22Z">
        <w:r>
          <w:rPr>
            <w:rFonts w:hint="eastAsia" w:ascii="华文细黑" w:hAnsi="华文细黑" w:eastAsia="华文细黑" w:cs="华文细黑"/>
            <w:highlight w:val="none"/>
            <w:lang w:val="en-US" w:eastAsia="zh-CN"/>
            <w:rPrChange w:id="1645" w:author="野草" w:date="2023-02-06T09:33:30Z">
              <w:rPr>
                <w:rFonts w:hint="eastAsia" w:ascii="华文楷体" w:hAnsi="华文楷体" w:eastAsia="华文楷体" w:cs="华文楷体"/>
                <w:highlight w:val="none"/>
                <w:lang w:val="en-US" w:eastAsia="zh-CN"/>
              </w:rPr>
            </w:rPrChange>
          </w:rPr>
          <w:t>温湿</w:t>
        </w:r>
      </w:ins>
      <w:ins w:id="1647" w:author="野草" w:date="2023-02-06T09:28:23Z">
        <w:r>
          <w:rPr>
            <w:rFonts w:hint="eastAsia" w:ascii="华文细黑" w:hAnsi="华文细黑" w:eastAsia="华文细黑" w:cs="华文细黑"/>
            <w:highlight w:val="none"/>
            <w:lang w:val="en-US" w:eastAsia="zh-CN"/>
            <w:rPrChange w:id="1648" w:author="野草" w:date="2023-02-06T09:33:30Z">
              <w:rPr>
                <w:rFonts w:hint="eastAsia" w:ascii="华文楷体" w:hAnsi="华文楷体" w:eastAsia="华文楷体" w:cs="华文楷体"/>
                <w:highlight w:val="none"/>
                <w:lang w:val="en-US" w:eastAsia="zh-CN"/>
              </w:rPr>
            </w:rPrChange>
          </w:rPr>
          <w:t>效应</w:t>
        </w:r>
      </w:ins>
      <w:ins w:id="1650" w:author="野草" w:date="2023-02-06T09:28:25Z">
        <w:r>
          <w:rPr>
            <w:rFonts w:hint="eastAsia" w:ascii="华文细黑" w:hAnsi="华文细黑" w:eastAsia="华文细黑" w:cs="华文细黑"/>
            <w:highlight w:val="none"/>
            <w:lang w:val="en-US" w:eastAsia="zh-CN"/>
            <w:rPrChange w:id="1651" w:author="野草" w:date="2023-02-06T09:33:30Z">
              <w:rPr>
                <w:rFonts w:hint="eastAsia" w:ascii="华文楷体" w:hAnsi="华文楷体" w:eastAsia="华文楷体" w:cs="华文楷体"/>
                <w:highlight w:val="none"/>
                <w:lang w:val="en-US" w:eastAsia="zh-CN"/>
              </w:rPr>
            </w:rPrChange>
          </w:rPr>
          <w:t>对</w:t>
        </w:r>
      </w:ins>
      <w:ins w:id="1653" w:author="野草" w:date="2023-02-06T09:27:15Z">
        <w:r>
          <w:rPr>
            <w:rFonts w:hint="eastAsia" w:ascii="华文细黑" w:hAnsi="华文细黑" w:eastAsia="华文细黑" w:cs="华文细黑"/>
            <w:highlight w:val="none"/>
            <w:lang w:val="en-US" w:eastAsia="zh-CN"/>
            <w:rPrChange w:id="1654" w:author="野草" w:date="2023-02-06T09:33:30Z">
              <w:rPr>
                <w:rFonts w:hint="eastAsia" w:ascii="华文楷体" w:hAnsi="华文楷体" w:eastAsia="华文楷体" w:cs="华文楷体"/>
                <w:highlight w:val="none"/>
                <w:lang w:val="en-US" w:eastAsia="zh-CN"/>
              </w:rPr>
            </w:rPrChange>
          </w:rPr>
          <w:t>周边</w:t>
        </w:r>
      </w:ins>
      <w:ins w:id="1656" w:author="野草" w:date="2023-02-06T09:27:17Z">
        <w:r>
          <w:rPr>
            <w:rFonts w:hint="eastAsia" w:ascii="华文细黑" w:hAnsi="华文细黑" w:eastAsia="华文细黑" w:cs="华文细黑"/>
            <w:highlight w:val="none"/>
            <w:lang w:val="en-US" w:eastAsia="zh-CN"/>
            <w:rPrChange w:id="1657" w:author="野草" w:date="2023-02-06T09:33:30Z">
              <w:rPr>
                <w:rFonts w:hint="eastAsia" w:ascii="华文楷体" w:hAnsi="华文楷体" w:eastAsia="华文楷体" w:cs="华文楷体"/>
                <w:highlight w:val="none"/>
                <w:lang w:val="en-US" w:eastAsia="zh-CN"/>
              </w:rPr>
            </w:rPrChange>
          </w:rPr>
          <w:t>区域</w:t>
        </w:r>
      </w:ins>
      <w:ins w:id="1659" w:author="野草" w:date="2023-02-06T09:27:47Z">
        <w:r>
          <w:rPr>
            <w:rFonts w:hint="eastAsia" w:ascii="华文细黑" w:hAnsi="华文细黑" w:eastAsia="华文细黑" w:cs="华文细黑"/>
            <w:highlight w:val="none"/>
            <w:lang w:val="en-US" w:eastAsia="zh-CN"/>
            <w:rPrChange w:id="1660" w:author="野草" w:date="2023-02-06T09:33:30Z">
              <w:rPr>
                <w:rFonts w:hint="eastAsia" w:ascii="华文楷体" w:hAnsi="华文楷体" w:eastAsia="华文楷体" w:cs="华文楷体"/>
                <w:highlight w:val="none"/>
                <w:lang w:val="en-US" w:eastAsia="zh-CN"/>
              </w:rPr>
            </w:rPrChange>
          </w:rPr>
          <w:t>土地</w:t>
        </w:r>
      </w:ins>
      <w:ins w:id="1662" w:author="野草" w:date="2023-02-06T09:27:48Z">
        <w:r>
          <w:rPr>
            <w:rFonts w:hint="eastAsia" w:ascii="华文细黑" w:hAnsi="华文细黑" w:eastAsia="华文细黑" w:cs="华文细黑"/>
            <w:highlight w:val="none"/>
            <w:lang w:val="en-US" w:eastAsia="zh-CN"/>
            <w:rPrChange w:id="1663" w:author="野草" w:date="2023-02-06T09:33:30Z">
              <w:rPr>
                <w:rFonts w:hint="eastAsia" w:ascii="华文楷体" w:hAnsi="华文楷体" w:eastAsia="华文楷体" w:cs="华文楷体"/>
                <w:highlight w:val="none"/>
                <w:lang w:val="en-US" w:eastAsia="zh-CN"/>
              </w:rPr>
            </w:rPrChange>
          </w:rPr>
          <w:t>利用</w:t>
        </w:r>
      </w:ins>
      <w:ins w:id="1665" w:author="野草" w:date="2023-02-06T09:27:49Z">
        <w:r>
          <w:rPr>
            <w:rFonts w:hint="eastAsia" w:ascii="华文细黑" w:hAnsi="华文细黑" w:eastAsia="华文细黑" w:cs="华文细黑"/>
            <w:highlight w:val="none"/>
            <w:lang w:val="en-US" w:eastAsia="zh-CN"/>
            <w:rPrChange w:id="1666" w:author="野草" w:date="2023-02-06T09:33:30Z">
              <w:rPr>
                <w:rFonts w:hint="eastAsia" w:ascii="华文楷体" w:hAnsi="华文楷体" w:eastAsia="华文楷体" w:cs="华文楷体"/>
                <w:highlight w:val="none"/>
                <w:lang w:val="en-US" w:eastAsia="zh-CN"/>
              </w:rPr>
            </w:rPrChange>
          </w:rPr>
          <w:t>与</w:t>
        </w:r>
      </w:ins>
      <w:ins w:id="1668" w:author="野草" w:date="2023-02-06T09:27:50Z">
        <w:r>
          <w:rPr>
            <w:rFonts w:hint="eastAsia" w:ascii="华文细黑" w:hAnsi="华文细黑" w:eastAsia="华文细黑" w:cs="华文细黑"/>
            <w:highlight w:val="none"/>
            <w:lang w:val="en-US" w:eastAsia="zh-CN"/>
            <w:rPrChange w:id="1669" w:author="野草" w:date="2023-02-06T09:33:30Z">
              <w:rPr>
                <w:rFonts w:hint="eastAsia" w:ascii="华文楷体" w:hAnsi="华文楷体" w:eastAsia="华文楷体" w:cs="华文楷体"/>
                <w:highlight w:val="none"/>
                <w:lang w:val="en-US" w:eastAsia="zh-CN"/>
              </w:rPr>
            </w:rPrChange>
          </w:rPr>
          <w:t>覆盖</w:t>
        </w:r>
      </w:ins>
      <w:ins w:id="1671" w:author="野草" w:date="2023-02-06T09:27:52Z">
        <w:r>
          <w:rPr>
            <w:rFonts w:hint="eastAsia" w:ascii="华文细黑" w:hAnsi="华文细黑" w:eastAsia="华文细黑" w:cs="华文细黑"/>
            <w:highlight w:val="none"/>
            <w:lang w:val="en-US" w:eastAsia="zh-CN"/>
            <w:rPrChange w:id="1672" w:author="野草" w:date="2023-02-06T09:33:30Z">
              <w:rPr>
                <w:rFonts w:hint="eastAsia" w:ascii="华文楷体" w:hAnsi="华文楷体" w:eastAsia="华文楷体" w:cs="华文楷体"/>
                <w:highlight w:val="none"/>
                <w:lang w:val="en-US" w:eastAsia="zh-CN"/>
              </w:rPr>
            </w:rPrChange>
          </w:rPr>
          <w:t>特征、</w:t>
        </w:r>
      </w:ins>
      <w:ins w:id="1674" w:author="野草" w:date="2023-02-06T09:28:01Z">
        <w:r>
          <w:rPr>
            <w:rFonts w:hint="eastAsia" w:ascii="华文细黑" w:hAnsi="华文细黑" w:eastAsia="华文细黑" w:cs="华文细黑"/>
            <w:highlight w:val="none"/>
            <w:lang w:val="en-US" w:eastAsia="zh-CN"/>
            <w:rPrChange w:id="1675" w:author="野草" w:date="2023-02-06T09:33:30Z">
              <w:rPr>
                <w:rFonts w:hint="eastAsia" w:ascii="华文楷体" w:hAnsi="华文楷体" w:eastAsia="华文楷体" w:cs="华文楷体"/>
                <w:highlight w:val="none"/>
                <w:lang w:val="en-US" w:eastAsia="zh-CN"/>
              </w:rPr>
            </w:rPrChange>
          </w:rPr>
          <w:t>城市</w:t>
        </w:r>
      </w:ins>
      <w:ins w:id="1677" w:author="野草" w:date="2023-02-06T09:28:02Z">
        <w:r>
          <w:rPr>
            <w:rFonts w:hint="eastAsia" w:ascii="华文细黑" w:hAnsi="华文细黑" w:eastAsia="华文细黑" w:cs="华文细黑"/>
            <w:highlight w:val="none"/>
            <w:lang w:val="en-US" w:eastAsia="zh-CN"/>
            <w:rPrChange w:id="1678" w:author="野草" w:date="2023-02-06T09:33:30Z">
              <w:rPr>
                <w:rFonts w:hint="eastAsia" w:ascii="华文楷体" w:hAnsi="华文楷体" w:eastAsia="华文楷体" w:cs="华文楷体"/>
                <w:highlight w:val="none"/>
                <w:lang w:val="en-US" w:eastAsia="zh-CN"/>
              </w:rPr>
            </w:rPrChange>
          </w:rPr>
          <w:t>空间</w:t>
        </w:r>
      </w:ins>
      <w:ins w:id="1680" w:author="野草" w:date="2023-02-06T09:28:03Z">
        <w:r>
          <w:rPr>
            <w:rFonts w:hint="eastAsia" w:ascii="华文细黑" w:hAnsi="华文细黑" w:eastAsia="华文细黑" w:cs="华文细黑"/>
            <w:highlight w:val="none"/>
            <w:lang w:val="en-US" w:eastAsia="zh-CN"/>
            <w:rPrChange w:id="1681" w:author="野草" w:date="2023-02-06T09:33:30Z">
              <w:rPr>
                <w:rFonts w:hint="eastAsia" w:ascii="华文楷体" w:hAnsi="华文楷体" w:eastAsia="华文楷体" w:cs="华文楷体"/>
                <w:highlight w:val="none"/>
                <w:lang w:val="en-US" w:eastAsia="zh-CN"/>
              </w:rPr>
            </w:rPrChange>
          </w:rPr>
          <w:t>形态</w:t>
        </w:r>
      </w:ins>
      <w:ins w:id="1683" w:author="野草" w:date="2023-02-06T09:28:04Z">
        <w:r>
          <w:rPr>
            <w:rFonts w:hint="eastAsia" w:ascii="华文细黑" w:hAnsi="华文细黑" w:eastAsia="华文细黑" w:cs="华文细黑"/>
            <w:highlight w:val="none"/>
            <w:lang w:val="en-US" w:eastAsia="zh-CN"/>
            <w:rPrChange w:id="1684" w:author="野草" w:date="2023-02-06T09:33:30Z">
              <w:rPr>
                <w:rFonts w:hint="eastAsia" w:ascii="华文楷体" w:hAnsi="华文楷体" w:eastAsia="华文楷体" w:cs="华文楷体"/>
                <w:highlight w:val="none"/>
                <w:lang w:val="en-US" w:eastAsia="zh-CN"/>
              </w:rPr>
            </w:rPrChange>
          </w:rPr>
          <w:t>特征</w:t>
        </w:r>
      </w:ins>
      <w:ins w:id="1686" w:author="野草" w:date="2023-02-06T09:28:05Z">
        <w:r>
          <w:rPr>
            <w:rFonts w:hint="eastAsia" w:ascii="华文细黑" w:hAnsi="华文细黑" w:eastAsia="华文细黑" w:cs="华文细黑"/>
            <w:highlight w:val="none"/>
            <w:lang w:val="en-US" w:eastAsia="zh-CN"/>
            <w:rPrChange w:id="1687" w:author="野草" w:date="2023-02-06T09:33:30Z">
              <w:rPr>
                <w:rFonts w:hint="eastAsia" w:ascii="华文楷体" w:hAnsi="华文楷体" w:eastAsia="华文楷体" w:cs="华文楷体"/>
                <w:highlight w:val="none"/>
                <w:lang w:val="en-US" w:eastAsia="zh-CN"/>
              </w:rPr>
            </w:rPrChange>
          </w:rPr>
          <w:t>等</w:t>
        </w:r>
      </w:ins>
      <w:ins w:id="1689" w:author="野草" w:date="2023-02-06T09:28:06Z">
        <w:r>
          <w:rPr>
            <w:rFonts w:hint="eastAsia" w:ascii="华文细黑" w:hAnsi="华文细黑" w:eastAsia="华文细黑" w:cs="华文细黑"/>
            <w:highlight w:val="none"/>
            <w:lang w:val="en-US" w:eastAsia="zh-CN"/>
            <w:rPrChange w:id="1690" w:author="野草" w:date="2023-02-06T09:33:30Z">
              <w:rPr>
                <w:rFonts w:hint="eastAsia" w:ascii="华文楷体" w:hAnsi="华文楷体" w:eastAsia="华文楷体" w:cs="华文楷体"/>
                <w:highlight w:val="none"/>
                <w:lang w:val="en-US" w:eastAsia="zh-CN"/>
              </w:rPr>
            </w:rPrChange>
          </w:rPr>
          <w:t>环境</w:t>
        </w:r>
      </w:ins>
      <w:ins w:id="1692" w:author="野草" w:date="2023-02-06T09:28:07Z">
        <w:r>
          <w:rPr>
            <w:rFonts w:hint="eastAsia" w:ascii="华文细黑" w:hAnsi="华文细黑" w:eastAsia="华文细黑" w:cs="华文细黑"/>
            <w:highlight w:val="none"/>
            <w:lang w:val="en-US" w:eastAsia="zh-CN"/>
            <w:rPrChange w:id="1693" w:author="野草" w:date="2023-02-06T09:33:30Z">
              <w:rPr>
                <w:rFonts w:hint="eastAsia" w:ascii="华文楷体" w:hAnsi="华文楷体" w:eastAsia="华文楷体" w:cs="华文楷体"/>
                <w:highlight w:val="none"/>
                <w:lang w:val="en-US" w:eastAsia="zh-CN"/>
              </w:rPr>
            </w:rPrChange>
          </w:rPr>
          <w:t>因素</w:t>
        </w:r>
      </w:ins>
      <w:ins w:id="1695" w:author="野草" w:date="2023-02-06T09:28:28Z">
        <w:r>
          <w:rPr>
            <w:rFonts w:hint="eastAsia" w:ascii="华文细黑" w:hAnsi="华文细黑" w:eastAsia="华文细黑" w:cs="华文细黑"/>
            <w:highlight w:val="none"/>
            <w:lang w:val="en-US" w:eastAsia="zh-CN"/>
            <w:rPrChange w:id="1696" w:author="野草" w:date="2023-02-06T09:33:30Z">
              <w:rPr>
                <w:rFonts w:hint="eastAsia" w:ascii="华文楷体" w:hAnsi="华文楷体" w:eastAsia="华文楷体" w:cs="华文楷体"/>
                <w:highlight w:val="none"/>
                <w:lang w:val="en-US" w:eastAsia="zh-CN"/>
              </w:rPr>
            </w:rPrChange>
          </w:rPr>
          <w:t>的</w:t>
        </w:r>
      </w:ins>
      <w:ins w:id="1698" w:author="野草" w:date="2023-02-06T09:28:34Z">
        <w:r>
          <w:rPr>
            <w:rFonts w:hint="eastAsia" w:ascii="华文细黑" w:hAnsi="华文细黑" w:eastAsia="华文细黑" w:cs="华文细黑"/>
            <w:highlight w:val="none"/>
            <w:lang w:val="en-US" w:eastAsia="zh-CN"/>
            <w:rPrChange w:id="1699" w:author="野草" w:date="2023-02-06T09:33:30Z">
              <w:rPr>
                <w:rFonts w:hint="eastAsia" w:ascii="华文楷体" w:hAnsi="华文楷体" w:eastAsia="华文楷体" w:cs="华文楷体"/>
                <w:highlight w:val="none"/>
                <w:lang w:val="en-US" w:eastAsia="zh-CN"/>
              </w:rPr>
            </w:rPrChange>
          </w:rPr>
          <w:t>响应</w:t>
        </w:r>
      </w:ins>
      <w:ins w:id="1701" w:author="野草" w:date="2023-02-06T09:28:35Z">
        <w:r>
          <w:rPr>
            <w:rFonts w:hint="eastAsia" w:ascii="华文细黑" w:hAnsi="华文细黑" w:eastAsia="华文细黑" w:cs="华文细黑"/>
            <w:highlight w:val="none"/>
            <w:lang w:val="en-US" w:eastAsia="zh-CN"/>
            <w:rPrChange w:id="1702" w:author="野草" w:date="2023-02-06T09:33:30Z">
              <w:rPr>
                <w:rFonts w:hint="eastAsia" w:ascii="华文楷体" w:hAnsi="华文楷体" w:eastAsia="华文楷体" w:cs="华文楷体"/>
                <w:highlight w:val="none"/>
                <w:lang w:val="en-US" w:eastAsia="zh-CN"/>
              </w:rPr>
            </w:rPrChange>
          </w:rPr>
          <w:t>规律和</w:t>
        </w:r>
      </w:ins>
      <w:ins w:id="1704" w:author="野草" w:date="2023-02-06T09:28:39Z">
        <w:r>
          <w:rPr>
            <w:rFonts w:hint="eastAsia" w:ascii="华文细黑" w:hAnsi="华文细黑" w:eastAsia="华文细黑" w:cs="华文细黑"/>
            <w:highlight w:val="none"/>
            <w:lang w:val="en-US" w:eastAsia="zh-CN"/>
            <w:rPrChange w:id="1705" w:author="野草" w:date="2023-02-06T09:33:30Z">
              <w:rPr>
                <w:rFonts w:hint="eastAsia" w:ascii="华文楷体" w:hAnsi="华文楷体" w:eastAsia="华文楷体" w:cs="华文楷体"/>
                <w:highlight w:val="none"/>
                <w:lang w:val="en-US" w:eastAsia="zh-CN"/>
              </w:rPr>
            </w:rPrChange>
          </w:rPr>
          <w:t>机制</w:t>
        </w:r>
      </w:ins>
      <w:ins w:id="1707" w:author="野草" w:date="2023-02-06T09:28:40Z">
        <w:r>
          <w:rPr>
            <w:rFonts w:hint="eastAsia" w:ascii="华文细黑" w:hAnsi="华文细黑" w:eastAsia="华文细黑" w:cs="华文细黑"/>
            <w:highlight w:val="none"/>
            <w:lang w:val="en-US" w:eastAsia="zh-CN"/>
            <w:rPrChange w:id="1708" w:author="野草" w:date="2023-02-06T09:33:30Z">
              <w:rPr>
                <w:rFonts w:hint="eastAsia" w:ascii="华文楷体" w:hAnsi="华文楷体" w:eastAsia="华文楷体" w:cs="华文楷体"/>
                <w:highlight w:val="none"/>
                <w:lang w:val="en-US" w:eastAsia="zh-CN"/>
              </w:rPr>
            </w:rPrChange>
          </w:rPr>
          <w:t>。</w:t>
        </w:r>
      </w:ins>
    </w:p>
    <w:p>
      <w:pPr>
        <w:rPr>
          <w:ins w:id="1710" w:author="野草" w:date="2023-02-08T01:21:37Z"/>
          <w:rFonts w:hint="eastAsia" w:ascii="华文细黑" w:hAnsi="华文细黑" w:eastAsia="华文细黑" w:cs="华文细黑"/>
          <w:lang w:val="en-US" w:eastAsia="zh-CN"/>
        </w:rPr>
      </w:pPr>
      <w:ins w:id="1711" w:author="野草" w:date="2023-02-08T01:21:37Z">
        <w:r>
          <w:rPr>
            <w:rFonts w:hint="eastAsia" w:ascii="华文细黑" w:hAnsi="华文细黑" w:eastAsia="华文细黑" w:cs="华文细黑"/>
            <w:lang w:val="en-US" w:eastAsia="zh-CN"/>
          </w:rPr>
          <w:t>[up230207]</w:t>
        </w:r>
      </w:ins>
    </w:p>
    <w:p>
      <w:pPr>
        <w:rPr>
          <w:ins w:id="1712" w:author="野草" w:date="2023-02-06T10:06:37Z"/>
          <w:rFonts w:hint="eastAsia" w:ascii="华文细黑" w:hAnsi="华文细黑" w:eastAsia="华文细黑" w:cs="华文细黑"/>
          <w:u w:val="none"/>
          <w:lang w:val="en-US" w:eastAsia="zh-CN"/>
          <w:rPrChange w:id="1713" w:author="野草" w:date="2023-02-06T10:38:46Z">
            <w:rPr>
              <w:ins w:id="1714" w:author="野草" w:date="2023-02-06T10:06:37Z"/>
              <w:rFonts w:hint="eastAsia" w:ascii="华文楷体" w:hAnsi="华文楷体" w:eastAsia="华文楷体" w:cs="华文楷体"/>
              <w:lang w:val="en-US" w:eastAsia="zh-CN"/>
            </w:rPr>
          </w:rPrChange>
        </w:rPr>
      </w:pPr>
      <w:ins w:id="1715" w:author="野草" w:date="2023-02-06T10:06:37Z">
        <w:r>
          <w:rPr>
            <w:rFonts w:hint="eastAsia" w:ascii="华文细黑" w:hAnsi="华文细黑" w:eastAsia="华文细黑" w:cs="华文细黑"/>
            <w:highlight w:val="none"/>
            <w:lang w:val="en-US" w:eastAsia="zh-CN"/>
            <w:rPrChange w:id="1716" w:author="野草" w:date="2023-02-06T10:08:00Z">
              <w:rPr>
                <w:rFonts w:hint="eastAsia" w:ascii="华文楷体" w:hAnsi="华文楷体" w:eastAsia="华文楷体" w:cs="华文楷体"/>
                <w:lang w:val="en-US" w:eastAsia="zh-CN"/>
              </w:rPr>
            </w:rPrChange>
          </w:rPr>
          <w:t>目前的研究已经从不同的角度分析了环境因素对水体</w:t>
        </w:r>
      </w:ins>
      <w:ins w:id="1718" w:author="野草" w:date="2023-02-06T10:07:46Z">
        <w:r>
          <w:rPr>
            <w:rFonts w:hint="eastAsia" w:ascii="华文细黑" w:hAnsi="华文细黑" w:eastAsia="华文细黑" w:cs="华文细黑"/>
            <w:highlight w:val="none"/>
            <w:lang w:val="en-US" w:eastAsia="zh-CN"/>
            <w:rPrChange w:id="1719" w:author="野草" w:date="2023-02-06T10:08:00Z">
              <w:rPr>
                <w:rFonts w:hint="eastAsia" w:ascii="华文楷体" w:hAnsi="华文楷体" w:eastAsia="华文楷体" w:cs="华文楷体"/>
                <w:lang w:val="en-US" w:eastAsia="zh-CN"/>
              </w:rPr>
            </w:rPrChange>
          </w:rPr>
          <w:t>温湿</w:t>
        </w:r>
      </w:ins>
      <w:ins w:id="1721" w:author="野草" w:date="2023-02-06T10:06:37Z">
        <w:r>
          <w:rPr>
            <w:rFonts w:hint="eastAsia" w:ascii="华文细黑" w:hAnsi="华文细黑" w:eastAsia="华文细黑" w:cs="华文细黑"/>
            <w:highlight w:val="none"/>
            <w:lang w:val="en-US" w:eastAsia="zh-CN"/>
            <w:rPrChange w:id="1722" w:author="野草" w:date="2023-02-06T10:08:00Z">
              <w:rPr>
                <w:rFonts w:hint="eastAsia" w:ascii="华文楷体" w:hAnsi="华文楷体" w:eastAsia="华文楷体" w:cs="华文楷体"/>
                <w:highlight w:val="yellow"/>
                <w:lang w:val="en-US" w:eastAsia="zh-CN"/>
              </w:rPr>
            </w:rPrChange>
          </w:rPr>
          <w:t>效应</w:t>
        </w:r>
      </w:ins>
      <w:ins w:id="1724" w:author="野草" w:date="2023-02-06T10:06:37Z">
        <w:r>
          <w:rPr>
            <w:rFonts w:hint="eastAsia" w:ascii="华文细黑" w:hAnsi="华文细黑" w:eastAsia="华文细黑" w:cs="华文细黑"/>
            <w:highlight w:val="none"/>
            <w:lang w:val="en-US" w:eastAsia="zh-CN"/>
            <w:rPrChange w:id="1725" w:author="野草" w:date="2023-02-06T10:08:00Z">
              <w:rPr>
                <w:rFonts w:hint="eastAsia" w:ascii="华文楷体" w:hAnsi="华文楷体" w:eastAsia="华文楷体" w:cs="华文楷体"/>
                <w:lang w:val="en-US" w:eastAsia="zh-CN"/>
              </w:rPr>
            </w:rPrChange>
          </w:rPr>
          <w:t>的影响。</w:t>
        </w:r>
      </w:ins>
      <w:ins w:id="1727" w:author="野草" w:date="2023-02-06T10:06:37Z">
        <w:r>
          <w:rPr>
            <w:rFonts w:hint="eastAsia" w:ascii="华文细黑" w:hAnsi="华文细黑" w:eastAsia="华文细黑" w:cs="华文细黑"/>
            <w:highlight w:val="none"/>
            <w:lang w:val="en-US" w:eastAsia="zh-CN"/>
            <w:rPrChange w:id="1728" w:author="野草" w:date="2023-02-06T10:08:23Z">
              <w:rPr>
                <w:rFonts w:hint="eastAsia" w:ascii="华文楷体" w:hAnsi="华文楷体" w:eastAsia="华文楷体" w:cs="华文楷体"/>
                <w:lang w:val="en-US" w:eastAsia="zh-CN"/>
              </w:rPr>
            </w:rPrChange>
          </w:rPr>
          <w:t>大量研究已经表明，水体自身的面积和形状对该效应影响显著。</w:t>
        </w:r>
      </w:ins>
      <w:ins w:id="1730" w:author="野草" w:date="2023-02-06T10:06:37Z">
        <w:r>
          <w:rPr>
            <w:rFonts w:hint="eastAsia" w:ascii="华文细黑" w:hAnsi="华文细黑" w:eastAsia="华文细黑" w:cs="华文细黑"/>
            <w:highlight w:val="none"/>
            <w:lang w:val="en-US" w:eastAsia="zh-CN"/>
            <w:rPrChange w:id="1731" w:author="野草" w:date="2023-02-06T10:10:20Z">
              <w:rPr>
                <w:rFonts w:hint="eastAsia" w:ascii="华文楷体" w:hAnsi="华文楷体" w:eastAsia="华文楷体" w:cs="华文楷体"/>
                <w:lang w:val="en-US" w:eastAsia="zh-CN"/>
              </w:rPr>
            </w:rPrChange>
          </w:rPr>
          <w:t>随着</w:t>
        </w:r>
      </w:ins>
      <w:ins w:id="1733" w:author="野草" w:date="2023-02-06T10:09:32Z">
        <w:r>
          <w:rPr>
            <w:rFonts w:hint="eastAsia" w:ascii="华文细黑" w:hAnsi="华文细黑" w:eastAsia="华文细黑" w:cs="华文细黑"/>
            <w:highlight w:val="none"/>
            <w:lang w:val="en-US" w:eastAsia="zh-CN"/>
            <w:rPrChange w:id="1734" w:author="野草" w:date="2023-02-06T10:10:20Z">
              <w:rPr>
                <w:rFonts w:hint="eastAsia" w:ascii="华文楷体" w:hAnsi="华文楷体" w:eastAsia="华文楷体" w:cs="华文楷体"/>
                <w:lang w:val="en-US" w:eastAsia="zh-CN"/>
              </w:rPr>
            </w:rPrChange>
          </w:rPr>
          <w:t>自身</w:t>
        </w:r>
      </w:ins>
      <w:ins w:id="1736" w:author="野草" w:date="2023-02-06T10:06:37Z">
        <w:r>
          <w:rPr>
            <w:rFonts w:hint="eastAsia" w:ascii="华文细黑" w:hAnsi="华文细黑" w:eastAsia="华文细黑" w:cs="华文细黑"/>
            <w:highlight w:val="none"/>
            <w:lang w:val="en-US" w:eastAsia="zh-CN"/>
            <w:rPrChange w:id="1737" w:author="野草" w:date="2023-02-06T10:10:20Z">
              <w:rPr>
                <w:rFonts w:hint="eastAsia" w:ascii="华文楷体" w:hAnsi="华文楷体" w:eastAsia="华文楷体" w:cs="华文楷体"/>
                <w:lang w:val="en-US" w:eastAsia="zh-CN"/>
              </w:rPr>
            </w:rPrChange>
          </w:rPr>
          <w:t>面积的增加，水体</w:t>
        </w:r>
      </w:ins>
      <w:ins w:id="1739" w:author="野草" w:date="2023-02-06T10:09:53Z">
        <w:r>
          <w:rPr>
            <w:rFonts w:hint="eastAsia" w:ascii="华文细黑" w:hAnsi="华文细黑" w:eastAsia="华文细黑" w:cs="华文细黑"/>
            <w:highlight w:val="none"/>
            <w:lang w:val="en-US" w:eastAsia="zh-CN"/>
            <w:rPrChange w:id="1740" w:author="野草" w:date="2023-02-06T10:10:20Z">
              <w:rPr>
                <w:rFonts w:hint="eastAsia" w:ascii="华文楷体" w:hAnsi="华文楷体" w:eastAsia="华文楷体" w:cs="华文楷体"/>
                <w:lang w:val="en-US" w:eastAsia="zh-CN"/>
              </w:rPr>
            </w:rPrChange>
          </w:rPr>
          <w:t>在白天的</w:t>
        </w:r>
      </w:ins>
      <w:ins w:id="1742" w:author="野草" w:date="2023-02-06T10:06:37Z">
        <w:r>
          <w:rPr>
            <w:rFonts w:hint="eastAsia" w:ascii="华文细黑" w:hAnsi="华文细黑" w:eastAsia="华文细黑" w:cs="华文细黑"/>
            <w:highlight w:val="none"/>
            <w:lang w:val="en-US" w:eastAsia="zh-CN"/>
            <w:rPrChange w:id="1743" w:author="野草" w:date="2023-02-06T10:10:20Z">
              <w:rPr>
                <w:rFonts w:hint="eastAsia" w:ascii="华文楷体" w:hAnsi="华文楷体" w:eastAsia="华文楷体" w:cs="华文楷体"/>
                <w:lang w:val="en-US" w:eastAsia="zh-CN"/>
              </w:rPr>
            </w:rPrChange>
          </w:rPr>
          <w:t xml:space="preserve">降温效应的影响范围也相应地增加，但增加速率逐渐降低 </w:t>
        </w:r>
      </w:ins>
      <w:ins w:id="1745" w:author="野草" w:date="2023-02-06T10:10:25Z">
        <w:r>
          <w:rPr>
            <w:rFonts w:hint="eastAsia" w:ascii="华文细黑" w:hAnsi="华文细黑" w:eastAsia="华文细黑" w:cs="华文细黑"/>
            <w:highlight w:val="none"/>
            <w:lang w:val="en-US" w:eastAsia="zh-CN"/>
          </w:rPr>
          <w:t>（</w:t>
        </w:r>
      </w:ins>
      <w:ins w:id="1746" w:author="野草" w:date="2023-02-06T10:06:37Z">
        <w:r>
          <w:rPr>
            <w:rFonts w:hint="eastAsia" w:ascii="华文细黑" w:hAnsi="华文细黑" w:eastAsia="华文细黑" w:cs="华文细黑"/>
            <w:highlight w:val="none"/>
            <w:lang w:val="en-US" w:eastAsia="zh-CN"/>
            <w:rPrChange w:id="1747" w:author="野草" w:date="2023-02-06T10:10:20Z">
              <w:rPr>
                <w:rFonts w:hint="eastAsia" w:ascii="华文楷体" w:hAnsi="华文楷体" w:eastAsia="华文楷体" w:cs="华文楷体"/>
                <w:lang w:val="en-US" w:eastAsia="zh-CN"/>
              </w:rPr>
            </w:rPrChange>
          </w:rPr>
          <w:t>Sun et al., 2012</w:t>
        </w:r>
      </w:ins>
      <w:ins w:id="1749" w:author="野草" w:date="2023-02-06T10:10:22Z">
        <w:r>
          <w:rPr>
            <w:rFonts w:hint="eastAsia" w:ascii="华文细黑" w:hAnsi="华文细黑" w:eastAsia="华文细黑" w:cs="华文细黑"/>
            <w:highlight w:val="none"/>
            <w:lang w:val="en-US" w:eastAsia="zh-CN"/>
          </w:rPr>
          <w:t>）</w:t>
        </w:r>
      </w:ins>
      <w:ins w:id="1750" w:author="野草" w:date="2023-02-06T10:06:37Z">
        <w:r>
          <w:rPr>
            <w:rFonts w:hint="eastAsia" w:ascii="华文细黑" w:hAnsi="华文细黑" w:eastAsia="华文细黑" w:cs="华文细黑"/>
            <w:highlight w:val="none"/>
            <w:lang w:val="en-US" w:eastAsia="zh-CN"/>
            <w:rPrChange w:id="1751" w:author="野草" w:date="2023-02-06T10:10:20Z">
              <w:rPr>
                <w:rFonts w:hint="eastAsia" w:ascii="华文楷体" w:hAnsi="华文楷体" w:eastAsia="华文楷体" w:cs="华文楷体"/>
                <w:lang w:val="en-US" w:eastAsia="zh-CN"/>
              </w:rPr>
            </w:rPrChange>
          </w:rPr>
          <w:t>。</w:t>
        </w:r>
      </w:ins>
      <w:ins w:id="1753" w:author="野草" w:date="2023-02-06T10:06:37Z">
        <w:r>
          <w:rPr>
            <w:rFonts w:hint="eastAsia" w:ascii="华文细黑" w:hAnsi="华文细黑" w:eastAsia="华文细黑" w:cs="华文细黑"/>
            <w:highlight w:val="yellow"/>
            <w:u w:val="none"/>
            <w:lang w:val="en-US" w:eastAsia="zh-CN"/>
            <w:rPrChange w:id="1754" w:author="野草" w:date="2023-02-06T10:14:50Z">
              <w:rPr>
                <w:rFonts w:hint="eastAsia" w:ascii="华文楷体" w:hAnsi="华文楷体" w:eastAsia="华文楷体" w:cs="华文楷体"/>
                <w:highlight w:val="none"/>
                <w:u w:val="single"/>
                <w:lang w:val="en-US" w:eastAsia="zh-CN"/>
              </w:rPr>
            </w:rPrChange>
          </w:rPr>
          <w:t xml:space="preserve">对于水体形状而言，一般认为水体越接近圆形，其降温潜力就越强 </w:t>
        </w:r>
      </w:ins>
      <w:ins w:id="1756" w:author="野草" w:date="2023-02-06T10:06:37Z">
        <w:r>
          <w:rPr>
            <w:rFonts w:hint="eastAsia" w:ascii="华文细黑" w:hAnsi="华文细黑" w:eastAsia="华文细黑" w:cs="华文细黑"/>
            <w:highlight w:val="yellow"/>
            <w:lang w:val="en-US" w:eastAsia="zh-CN"/>
            <w:rPrChange w:id="1757" w:author="野草" w:date="2023-02-06T10:14:48Z">
              <w:rPr>
                <w:rFonts w:hint="eastAsia" w:ascii="华文楷体" w:hAnsi="华文楷体" w:eastAsia="华文楷体" w:cs="华文楷体"/>
                <w:lang w:val="en-US" w:eastAsia="zh-CN"/>
              </w:rPr>
            </w:rPrChange>
          </w:rPr>
          <w:t>，其被推断是由</w:t>
        </w:r>
      </w:ins>
      <w:ins w:id="1759" w:author="野草" w:date="2023-02-06T10:13:46Z">
        <w:r>
          <w:rPr>
            <w:rFonts w:hint="eastAsia" w:ascii="华文细黑" w:hAnsi="华文细黑" w:eastAsia="华文细黑" w:cs="华文细黑"/>
            <w:highlight w:val="yellow"/>
            <w:lang w:val="en-US" w:eastAsia="zh-CN"/>
            <w:rPrChange w:id="1760" w:author="野草" w:date="2023-02-06T10:14:48Z">
              <w:rPr>
                <w:rFonts w:hint="eastAsia" w:ascii="华文楷体" w:hAnsi="华文楷体" w:eastAsia="华文楷体" w:cs="华文楷体"/>
                <w:lang w:val="en-US" w:eastAsia="zh-CN"/>
              </w:rPr>
            </w:rPrChange>
          </w:rPr>
          <w:t>该</w:t>
        </w:r>
      </w:ins>
      <w:ins w:id="1762" w:author="野草" w:date="2023-02-06T10:13:47Z">
        <w:r>
          <w:rPr>
            <w:rFonts w:hint="eastAsia" w:ascii="华文细黑" w:hAnsi="华文细黑" w:eastAsia="华文细黑" w:cs="华文细黑"/>
            <w:highlight w:val="yellow"/>
            <w:lang w:val="en-US" w:eastAsia="zh-CN"/>
            <w:rPrChange w:id="1763" w:author="野草" w:date="2023-02-06T10:14:48Z">
              <w:rPr>
                <w:rFonts w:hint="eastAsia" w:ascii="华文楷体" w:hAnsi="华文楷体" w:eastAsia="华文楷体" w:cs="华文楷体"/>
                <w:lang w:val="en-US" w:eastAsia="zh-CN"/>
              </w:rPr>
            </w:rPrChange>
          </w:rPr>
          <w:t>类型</w:t>
        </w:r>
      </w:ins>
      <w:ins w:id="1765" w:author="野草" w:date="2023-02-06T10:06:37Z">
        <w:r>
          <w:rPr>
            <w:rFonts w:hint="eastAsia" w:ascii="华文细黑" w:hAnsi="华文细黑" w:eastAsia="华文细黑" w:cs="华文细黑"/>
            <w:highlight w:val="yellow"/>
            <w:lang w:val="en-US" w:eastAsia="zh-CN"/>
            <w:rPrChange w:id="1766" w:author="野草" w:date="2023-02-06T10:14:48Z">
              <w:rPr>
                <w:rFonts w:hint="eastAsia" w:ascii="华文楷体" w:hAnsi="华文楷体" w:eastAsia="华文楷体" w:cs="华文楷体"/>
                <w:lang w:val="en-US" w:eastAsia="zh-CN"/>
              </w:rPr>
            </w:rPrChange>
          </w:rPr>
          <w:t>水体与周围景观之间</w:t>
        </w:r>
      </w:ins>
      <w:ins w:id="1768" w:author="野草" w:date="2023-02-06T10:14:36Z">
        <w:r>
          <w:rPr>
            <w:rFonts w:hint="eastAsia" w:ascii="华文细黑" w:hAnsi="华文细黑" w:eastAsia="华文细黑" w:cs="华文细黑"/>
            <w:highlight w:val="yellow"/>
            <w:lang w:val="en-US" w:eastAsia="zh-CN"/>
            <w:rPrChange w:id="1769" w:author="野草" w:date="2023-02-06T10:14:48Z">
              <w:rPr>
                <w:rFonts w:hint="eastAsia" w:ascii="华文楷体" w:hAnsi="华文楷体" w:eastAsia="华文楷体" w:cs="华文楷体"/>
                <w:lang w:val="en-US" w:eastAsia="zh-CN"/>
              </w:rPr>
            </w:rPrChange>
          </w:rPr>
          <w:t>较大</w:t>
        </w:r>
      </w:ins>
      <w:ins w:id="1771" w:author="野草" w:date="2023-02-06T10:14:37Z">
        <w:r>
          <w:rPr>
            <w:rFonts w:hint="eastAsia" w:ascii="华文细黑" w:hAnsi="华文细黑" w:eastAsia="华文细黑" w:cs="华文细黑"/>
            <w:highlight w:val="yellow"/>
            <w:lang w:val="en-US" w:eastAsia="zh-CN"/>
            <w:rPrChange w:id="1772" w:author="野草" w:date="2023-02-06T10:14:48Z">
              <w:rPr>
                <w:rFonts w:hint="eastAsia" w:ascii="华文楷体" w:hAnsi="华文楷体" w:eastAsia="华文楷体" w:cs="华文楷体"/>
                <w:lang w:val="en-US" w:eastAsia="zh-CN"/>
              </w:rPr>
            </w:rPrChange>
          </w:rPr>
          <w:t>的</w:t>
        </w:r>
      </w:ins>
      <w:ins w:id="1774" w:author="野草" w:date="2023-02-06T10:06:37Z">
        <w:r>
          <w:rPr>
            <w:rFonts w:hint="eastAsia" w:ascii="华文细黑" w:hAnsi="华文细黑" w:eastAsia="华文细黑" w:cs="华文细黑"/>
            <w:highlight w:val="yellow"/>
            <w:lang w:val="en-US" w:eastAsia="zh-CN"/>
            <w:rPrChange w:id="1775" w:author="野草" w:date="2023-02-06T10:14:48Z">
              <w:rPr>
                <w:rFonts w:hint="eastAsia" w:ascii="华文楷体" w:hAnsi="华文楷体" w:eastAsia="华文楷体" w:cs="华文楷体"/>
                <w:lang w:val="en-US" w:eastAsia="zh-CN"/>
              </w:rPr>
            </w:rPrChange>
          </w:rPr>
          <w:t>温度和湿度梯度所导致</w:t>
        </w:r>
      </w:ins>
      <w:ins w:id="1777" w:author="野草" w:date="2023-02-06T10:13:59Z">
        <w:r>
          <w:rPr>
            <w:rFonts w:hint="eastAsia" w:ascii="华文细黑" w:hAnsi="华文细黑" w:eastAsia="华文细黑" w:cs="华文细黑"/>
            <w:highlight w:val="yellow"/>
            <w:lang w:val="en-US" w:eastAsia="zh-CN"/>
            <w:rPrChange w:id="1778" w:author="野草" w:date="2023-02-06T10:14:48Z">
              <w:rPr>
                <w:rFonts w:hint="eastAsia" w:ascii="华文楷体" w:hAnsi="华文楷体" w:eastAsia="华文楷体" w:cs="华文楷体"/>
                <w:lang w:val="en-US" w:eastAsia="zh-CN"/>
              </w:rPr>
            </w:rPrChange>
          </w:rPr>
          <w:t>（</w:t>
        </w:r>
      </w:ins>
      <w:ins w:id="1780" w:author="野草" w:date="2023-02-06T10:14:03Z">
        <w:r>
          <w:rPr>
            <w:rFonts w:hint="eastAsia" w:ascii="华文细黑" w:hAnsi="华文细黑" w:eastAsia="华文细黑" w:cs="华文细黑"/>
            <w:highlight w:val="yellow"/>
            <w:u w:val="none"/>
            <w:lang w:val="en-US" w:eastAsia="zh-CN"/>
            <w:rPrChange w:id="1781" w:author="野草" w:date="2023-02-06T10:14:50Z">
              <w:rPr>
                <w:rFonts w:hint="eastAsia" w:ascii="华文楷体" w:hAnsi="华文楷体" w:eastAsia="华文楷体" w:cs="华文楷体"/>
                <w:highlight w:val="none"/>
                <w:u w:val="single"/>
                <w:lang w:val="en-US" w:eastAsia="zh-CN"/>
              </w:rPr>
            </w:rPrChange>
          </w:rPr>
          <w:t>Li et al., 2014</w:t>
        </w:r>
      </w:ins>
      <w:ins w:id="1783" w:author="野草" w:date="2023-02-06T10:13:59Z">
        <w:r>
          <w:rPr>
            <w:rFonts w:hint="eastAsia" w:ascii="华文细黑" w:hAnsi="华文细黑" w:eastAsia="华文细黑" w:cs="华文细黑"/>
            <w:highlight w:val="yellow"/>
            <w:lang w:val="en-US" w:eastAsia="zh-CN"/>
            <w:rPrChange w:id="1784" w:author="野草" w:date="2023-02-06T10:14:48Z">
              <w:rPr>
                <w:rFonts w:hint="eastAsia" w:ascii="华文楷体" w:hAnsi="华文楷体" w:eastAsia="华文楷体" w:cs="华文楷体"/>
                <w:lang w:val="en-US" w:eastAsia="zh-CN"/>
              </w:rPr>
            </w:rPrChange>
          </w:rPr>
          <w:t>）</w:t>
        </w:r>
      </w:ins>
      <w:ins w:id="1786" w:author="野草" w:date="2023-02-06T10:06:37Z">
        <w:r>
          <w:rPr>
            <w:rFonts w:hint="eastAsia" w:ascii="华文细黑" w:hAnsi="华文细黑" w:eastAsia="华文细黑" w:cs="华文细黑"/>
            <w:highlight w:val="yellow"/>
            <w:u w:val="none"/>
            <w:lang w:val="en-US" w:eastAsia="zh-CN"/>
            <w:rPrChange w:id="1787" w:author="野草" w:date="2023-02-06T10:14:50Z">
              <w:rPr>
                <w:rFonts w:hint="eastAsia" w:ascii="华文楷体" w:hAnsi="华文楷体" w:eastAsia="华文楷体" w:cs="华文楷体"/>
                <w:highlight w:val="none"/>
                <w:u w:val="single"/>
                <w:lang w:val="en-US" w:eastAsia="zh-CN"/>
              </w:rPr>
            </w:rPrChange>
          </w:rPr>
          <w:t>。</w:t>
        </w:r>
      </w:ins>
      <w:ins w:id="1789" w:author="野草" w:date="2023-02-06T10:06:37Z">
        <w:r>
          <w:rPr>
            <w:rFonts w:hint="eastAsia" w:ascii="华文细黑" w:hAnsi="华文细黑" w:eastAsia="华文细黑" w:cs="华文细黑"/>
            <w:lang w:val="en-US" w:eastAsia="zh-CN"/>
            <w:rPrChange w:id="1790" w:author="野草" w:date="2023-02-06T10:16:09Z">
              <w:rPr>
                <w:rFonts w:hint="eastAsia" w:ascii="华文楷体" w:hAnsi="华文楷体" w:eastAsia="华文楷体" w:cs="华文楷体"/>
                <w:lang w:val="en-US" w:eastAsia="zh-CN"/>
              </w:rPr>
            </w:rPrChange>
          </w:rPr>
          <w:t>另外，水体周边的土地覆盖特征也对</w:t>
        </w:r>
      </w:ins>
      <w:ins w:id="1792" w:author="野草" w:date="2023-02-06T10:06:37Z">
        <w:r>
          <w:rPr>
            <w:rFonts w:hint="eastAsia" w:ascii="华文细黑" w:hAnsi="华文细黑" w:eastAsia="华文细黑" w:cs="华文细黑"/>
            <w:highlight w:val="yellow"/>
            <w:lang w:val="en-US" w:eastAsia="zh-CN"/>
            <w:rPrChange w:id="1793" w:author="野草" w:date="2023-02-06T10:16:09Z">
              <w:rPr>
                <w:rFonts w:hint="eastAsia" w:ascii="华文楷体" w:hAnsi="华文楷体" w:eastAsia="华文楷体" w:cs="华文楷体"/>
                <w:highlight w:val="yellow"/>
                <w:lang w:val="en-US" w:eastAsia="zh-CN"/>
              </w:rPr>
            </w:rPrChange>
          </w:rPr>
          <w:t>水体的</w:t>
        </w:r>
      </w:ins>
      <w:ins w:id="1795" w:author="野草" w:date="2023-02-06T10:16:00Z">
        <w:r>
          <w:rPr>
            <w:rFonts w:hint="eastAsia" w:ascii="华文细黑" w:hAnsi="华文细黑" w:eastAsia="华文细黑" w:cs="华文细黑"/>
            <w:highlight w:val="yellow"/>
            <w:lang w:val="en-US" w:eastAsia="zh-CN"/>
            <w:rPrChange w:id="1796" w:author="野草" w:date="2023-02-06T10:16:09Z">
              <w:rPr>
                <w:rFonts w:hint="eastAsia" w:ascii="华文楷体" w:hAnsi="华文楷体" w:eastAsia="华文楷体" w:cs="华文楷体"/>
                <w:highlight w:val="yellow"/>
                <w:lang w:val="en-US" w:eastAsia="zh-CN"/>
              </w:rPr>
            </w:rPrChange>
          </w:rPr>
          <w:t>热环境</w:t>
        </w:r>
      </w:ins>
      <w:ins w:id="1798" w:author="野草" w:date="2023-02-06T10:06:37Z">
        <w:r>
          <w:rPr>
            <w:rFonts w:hint="eastAsia" w:ascii="华文细黑" w:hAnsi="华文细黑" w:eastAsia="华文细黑" w:cs="华文细黑"/>
            <w:highlight w:val="yellow"/>
            <w:lang w:val="en-US" w:eastAsia="zh-CN"/>
            <w:rPrChange w:id="1799" w:author="野草" w:date="2023-02-06T10:16:09Z">
              <w:rPr>
                <w:rFonts w:hint="eastAsia" w:ascii="华文楷体" w:hAnsi="华文楷体" w:eastAsia="华文楷体" w:cs="华文楷体"/>
                <w:highlight w:val="yellow"/>
                <w:lang w:val="en-US" w:eastAsia="zh-CN"/>
              </w:rPr>
            </w:rPrChange>
          </w:rPr>
          <w:t>效应</w:t>
        </w:r>
      </w:ins>
      <w:ins w:id="1801" w:author="野草" w:date="2023-02-06T10:06:37Z">
        <w:r>
          <w:rPr>
            <w:rFonts w:hint="eastAsia" w:ascii="华文细黑" w:hAnsi="华文细黑" w:eastAsia="华文细黑" w:cs="华文细黑"/>
            <w:lang w:val="en-US" w:eastAsia="zh-CN"/>
            <w:rPrChange w:id="1802" w:author="野草" w:date="2023-02-06T10:16:09Z">
              <w:rPr>
                <w:rFonts w:hint="eastAsia" w:ascii="华文楷体" w:hAnsi="华文楷体" w:eastAsia="华文楷体" w:cs="华文楷体"/>
                <w:lang w:val="en-US" w:eastAsia="zh-CN"/>
              </w:rPr>
            </w:rPrChange>
          </w:rPr>
          <w:t xml:space="preserve">有显著的影响 </w:t>
        </w:r>
      </w:ins>
      <w:ins w:id="1804" w:author="野草" w:date="2023-02-06T10:17:48Z">
        <w:r>
          <w:rPr>
            <w:rFonts w:hint="eastAsia" w:ascii="华文细黑" w:hAnsi="华文细黑" w:eastAsia="华文细黑" w:cs="华文细黑"/>
            <w:lang w:val="en-US" w:eastAsia="zh-CN"/>
          </w:rPr>
          <w:t>（</w:t>
        </w:r>
      </w:ins>
      <w:ins w:id="1805" w:author="野草" w:date="2023-02-06T10:06:37Z">
        <w:r>
          <w:rPr>
            <w:rFonts w:hint="eastAsia" w:ascii="华文细黑" w:hAnsi="华文细黑" w:eastAsia="华文细黑" w:cs="华文细黑"/>
            <w:lang w:val="en-US" w:eastAsia="zh-CN"/>
            <w:rPrChange w:id="1806" w:author="野草" w:date="2023-02-06T10:16:09Z">
              <w:rPr>
                <w:rFonts w:hint="eastAsia" w:ascii="华文楷体" w:hAnsi="华文楷体" w:eastAsia="华文楷体" w:cs="华文楷体"/>
                <w:lang w:val="en-US" w:eastAsia="zh-CN"/>
              </w:rPr>
            </w:rPrChange>
          </w:rPr>
          <w:t xml:space="preserve">Du </w:t>
        </w:r>
      </w:ins>
      <w:ins w:id="1808" w:author="野草" w:date="2023-02-06T10:06:37Z">
        <w:r>
          <w:rPr>
            <w:rFonts w:hint="eastAsia" w:ascii="华文细黑" w:hAnsi="华文细黑" w:eastAsia="华文细黑" w:cs="华文细黑"/>
            <w:highlight w:val="none"/>
            <w:lang w:val="en-US" w:eastAsia="zh-CN"/>
            <w:rPrChange w:id="1809" w:author="野草" w:date="2023-02-06T10:13:32Z">
              <w:rPr>
                <w:rFonts w:hint="eastAsia" w:ascii="华文楷体" w:hAnsi="华文楷体" w:eastAsia="华文楷体" w:cs="华文楷体"/>
                <w:lang w:val="en-US" w:eastAsia="zh-CN"/>
              </w:rPr>
            </w:rPrChange>
          </w:rPr>
          <w:t xml:space="preserve">et </w:t>
        </w:r>
      </w:ins>
      <w:ins w:id="1811" w:author="野草" w:date="2023-02-06T10:06:37Z">
        <w:r>
          <w:rPr>
            <w:rFonts w:hint="eastAsia" w:ascii="华文细黑" w:hAnsi="华文细黑" w:eastAsia="华文细黑" w:cs="华文细黑"/>
            <w:lang w:val="en-US" w:eastAsia="zh-CN"/>
            <w:rPrChange w:id="1812" w:author="野草" w:date="2023-02-06T10:16:09Z">
              <w:rPr>
                <w:rFonts w:hint="eastAsia" w:ascii="华文楷体" w:hAnsi="华文楷体" w:eastAsia="华文楷体" w:cs="华文楷体"/>
                <w:lang w:val="en-US" w:eastAsia="zh-CN"/>
              </w:rPr>
            </w:rPrChange>
          </w:rPr>
          <w:t>al., 2016</w:t>
        </w:r>
      </w:ins>
      <w:ins w:id="1814" w:author="野草" w:date="2023-02-06T10:17:46Z">
        <w:r>
          <w:rPr>
            <w:rFonts w:hint="eastAsia" w:ascii="华文细黑" w:hAnsi="华文细黑" w:eastAsia="华文细黑" w:cs="华文细黑"/>
            <w:lang w:val="en-US" w:eastAsia="zh-CN"/>
          </w:rPr>
          <w:t>）</w:t>
        </w:r>
      </w:ins>
      <w:ins w:id="1815" w:author="野草" w:date="2023-02-06T10:06:37Z">
        <w:r>
          <w:rPr>
            <w:rFonts w:hint="eastAsia" w:ascii="华文细黑" w:hAnsi="华文细黑" w:eastAsia="华文细黑" w:cs="华文细黑"/>
            <w:lang w:val="en-US" w:eastAsia="zh-CN"/>
            <w:rPrChange w:id="1816" w:author="野草" w:date="2023-02-06T10:16:09Z">
              <w:rPr>
                <w:rFonts w:hint="eastAsia" w:ascii="华文楷体" w:hAnsi="华文楷体" w:eastAsia="华文楷体" w:cs="华文楷体"/>
                <w:lang w:val="en-US" w:eastAsia="zh-CN"/>
              </w:rPr>
            </w:rPrChange>
          </w:rPr>
          <w:t>。</w:t>
        </w:r>
      </w:ins>
      <w:ins w:id="1818" w:author="野草" w:date="2023-02-06T10:06:37Z">
        <w:r>
          <w:rPr>
            <w:rFonts w:hint="eastAsia" w:ascii="华文细黑" w:hAnsi="华文细黑" w:eastAsia="华文细黑" w:cs="华文细黑"/>
            <w:lang w:val="en-US" w:eastAsia="zh-CN"/>
            <w:rPrChange w:id="1819" w:author="野草" w:date="2023-02-06T10:18:55Z">
              <w:rPr>
                <w:rFonts w:hint="eastAsia" w:ascii="华文楷体" w:hAnsi="华文楷体" w:eastAsia="华文楷体" w:cs="华文楷体"/>
                <w:lang w:val="en-US" w:eastAsia="zh-CN"/>
              </w:rPr>
            </w:rPrChange>
          </w:rPr>
          <w:t>实际上，在具体的城市规划与设计实践过程中，重点考虑的因素不仅仅有土地利用的布局，还包括建筑的分布格局、密度、朝向等三维特征，其通过影响地表辐射平衡、通风效应等环境过程使</w:t>
        </w:r>
      </w:ins>
      <w:ins w:id="1821" w:author="野草" w:date="2023-02-06T10:06:37Z">
        <w:r>
          <w:rPr>
            <w:rFonts w:hint="eastAsia" w:ascii="华文细黑" w:hAnsi="华文细黑" w:eastAsia="华文细黑" w:cs="华文细黑"/>
            <w:highlight w:val="yellow"/>
            <w:lang w:val="en-US" w:eastAsia="zh-CN"/>
            <w:rPrChange w:id="1822" w:author="野草" w:date="2023-02-06T10:18:55Z">
              <w:rPr>
                <w:rFonts w:hint="eastAsia" w:ascii="华文楷体" w:hAnsi="华文楷体" w:eastAsia="华文楷体" w:cs="华文楷体"/>
                <w:lang w:val="en-US" w:eastAsia="zh-CN"/>
              </w:rPr>
            </w:rPrChange>
          </w:rPr>
          <w:t>微气候</w:t>
        </w:r>
      </w:ins>
      <w:ins w:id="1824" w:author="野草" w:date="2023-02-06T10:06:37Z">
        <w:r>
          <w:rPr>
            <w:rFonts w:hint="eastAsia" w:ascii="华文细黑" w:hAnsi="华文细黑" w:eastAsia="华文细黑" w:cs="华文细黑"/>
            <w:lang w:val="en-US" w:eastAsia="zh-CN"/>
            <w:rPrChange w:id="1825" w:author="野草" w:date="2023-02-06T10:18:55Z">
              <w:rPr>
                <w:rFonts w:hint="eastAsia" w:ascii="华文楷体" w:hAnsi="华文楷体" w:eastAsia="华文楷体" w:cs="华文楷体"/>
                <w:lang w:val="en-US" w:eastAsia="zh-CN"/>
              </w:rPr>
            </w:rPrChange>
          </w:rPr>
          <w:t>特征发生显著变化。</w:t>
        </w:r>
      </w:ins>
      <w:ins w:id="1827" w:author="野草" w:date="2023-02-06T10:06:37Z">
        <w:r>
          <w:rPr>
            <w:rFonts w:hint="eastAsia" w:ascii="华文细黑" w:hAnsi="华文细黑" w:eastAsia="华文细黑" w:cs="华文细黑"/>
            <w:lang w:val="en-US" w:eastAsia="zh-CN"/>
            <w:rPrChange w:id="1828" w:author="野草" w:date="2023-02-06T10:19:56Z">
              <w:rPr>
                <w:rFonts w:hint="eastAsia" w:ascii="华文楷体" w:hAnsi="华文楷体" w:eastAsia="华文楷体" w:cs="华文楷体"/>
                <w:lang w:val="en-US" w:eastAsia="zh-CN"/>
              </w:rPr>
            </w:rPrChange>
          </w:rPr>
          <w:t>比如，较高的街区高宽比可以通过增加行人水平高度的阴影</w:t>
        </w:r>
      </w:ins>
      <w:ins w:id="1830" w:author="野草" w:date="2023-02-06T10:19:45Z">
        <w:r>
          <w:rPr>
            <w:rFonts w:hint="eastAsia" w:ascii="华文细黑" w:hAnsi="华文细黑" w:eastAsia="华文细黑" w:cs="华文细黑"/>
            <w:lang w:val="en-US" w:eastAsia="zh-CN"/>
            <w:rPrChange w:id="1831" w:author="野草" w:date="2023-02-06T10:19:56Z">
              <w:rPr>
                <w:rFonts w:hint="eastAsia" w:ascii="华文楷体" w:hAnsi="华文楷体" w:eastAsia="华文楷体" w:cs="华文楷体"/>
                <w:lang w:val="en-US" w:eastAsia="zh-CN"/>
              </w:rPr>
            </w:rPrChange>
          </w:rPr>
          <w:t>面积</w:t>
        </w:r>
      </w:ins>
      <w:ins w:id="1833" w:author="野草" w:date="2023-02-06T10:06:37Z">
        <w:r>
          <w:rPr>
            <w:rFonts w:hint="eastAsia" w:ascii="华文细黑" w:hAnsi="华文细黑" w:eastAsia="华文细黑" w:cs="华文细黑"/>
            <w:lang w:val="en-US" w:eastAsia="zh-CN"/>
            <w:rPrChange w:id="1834" w:author="野草" w:date="2023-02-06T10:19:56Z">
              <w:rPr>
                <w:rFonts w:hint="eastAsia" w:ascii="华文楷体" w:hAnsi="华文楷体" w:eastAsia="华文楷体" w:cs="华文楷体"/>
                <w:lang w:val="en-US" w:eastAsia="zh-CN"/>
              </w:rPr>
            </w:rPrChange>
          </w:rPr>
          <w:t>来</w:t>
        </w:r>
      </w:ins>
      <w:ins w:id="1836" w:author="野草" w:date="2023-02-06T10:19:51Z">
        <w:r>
          <w:rPr>
            <w:rFonts w:hint="eastAsia" w:ascii="华文细黑" w:hAnsi="华文细黑" w:eastAsia="华文细黑" w:cs="华文细黑"/>
            <w:lang w:val="en-US" w:eastAsia="zh-CN"/>
            <w:rPrChange w:id="1837" w:author="野草" w:date="2023-02-06T10:19:56Z">
              <w:rPr>
                <w:rFonts w:hint="eastAsia" w:ascii="华文楷体" w:hAnsi="华文楷体" w:eastAsia="华文楷体" w:cs="华文楷体"/>
                <w:lang w:val="en-US" w:eastAsia="zh-CN"/>
              </w:rPr>
            </w:rPrChange>
          </w:rPr>
          <w:t>改善</w:t>
        </w:r>
      </w:ins>
      <w:ins w:id="1839" w:author="野草" w:date="2023-02-06T10:06:37Z">
        <w:r>
          <w:rPr>
            <w:rFonts w:hint="eastAsia" w:ascii="华文细黑" w:hAnsi="华文细黑" w:eastAsia="华文细黑" w:cs="华文细黑"/>
            <w:lang w:val="en-US" w:eastAsia="zh-CN"/>
            <w:rPrChange w:id="1840" w:author="野草" w:date="2023-02-06T10:19:56Z">
              <w:rPr>
                <w:rFonts w:hint="eastAsia" w:ascii="华文楷体" w:hAnsi="华文楷体" w:eastAsia="华文楷体" w:cs="华文楷体"/>
                <w:lang w:val="en-US" w:eastAsia="zh-CN"/>
              </w:rPr>
            </w:rPrChange>
          </w:rPr>
          <w:t xml:space="preserve">夏季的热环境 </w:t>
        </w:r>
      </w:ins>
      <w:ins w:id="1842" w:author="野草" w:date="2023-02-06T10:19:59Z">
        <w:r>
          <w:rPr>
            <w:rFonts w:hint="eastAsia" w:ascii="华文细黑" w:hAnsi="华文细黑" w:eastAsia="华文细黑" w:cs="华文细黑"/>
            <w:lang w:val="en-US" w:eastAsia="zh-CN"/>
          </w:rPr>
          <w:t>（</w:t>
        </w:r>
      </w:ins>
      <w:ins w:id="1843" w:author="野草" w:date="2023-02-06T10:20:04Z">
        <w:r>
          <w:rPr>
            <w:rFonts w:hint="eastAsia" w:ascii="华文细黑" w:hAnsi="华文细黑" w:eastAsia="华文细黑" w:cs="华文细黑"/>
            <w:i w:val="0"/>
            <w:iCs w:val="0"/>
            <w:caps w:val="0"/>
            <w:color w:val="222222"/>
            <w:spacing w:val="0"/>
            <w:sz w:val="19"/>
            <w:szCs w:val="19"/>
            <w:shd w:val="clear" w:fill="FFFFFF"/>
          </w:rPr>
          <w:t>Mu</w:t>
        </w:r>
      </w:ins>
      <w:ins w:id="1844" w:author="野草" w:date="2023-02-06T10:20:04Z">
        <w:r>
          <w:rPr>
            <w:rFonts w:hint="eastAsia" w:ascii="华文细黑" w:hAnsi="华文细黑" w:eastAsia="华文细黑" w:cs="华文细黑"/>
            <w:i w:val="0"/>
            <w:iCs w:val="0"/>
            <w:caps w:val="0"/>
            <w:spacing w:val="0"/>
            <w:sz w:val="22"/>
            <w:szCs w:val="22"/>
            <w:shd w:val="clear"/>
            <w:rPrChange w:id="1845" w:author="野草" w:date="2023-02-06T10:25:53Z">
              <w:rPr>
                <w:rFonts w:hint="eastAsia" w:ascii="华文细黑" w:hAnsi="华文细黑" w:eastAsia="华文细黑" w:cs="华文细黑"/>
                <w:i w:val="0"/>
                <w:iCs w:val="0"/>
                <w:caps w:val="0"/>
                <w:color w:val="222222"/>
                <w:spacing w:val="0"/>
                <w:sz w:val="19"/>
                <w:szCs w:val="19"/>
                <w:shd w:val="clear" w:fill="FFFFFF"/>
              </w:rPr>
            </w:rPrChange>
          </w:rPr>
          <w:t>niz-Gäal</w:t>
        </w:r>
      </w:ins>
      <w:ins w:id="1847" w:author="野草" w:date="2023-02-06T10:20:04Z">
        <w:r>
          <w:rPr>
            <w:rFonts w:hint="eastAsia" w:ascii="华文细黑" w:hAnsi="华文细黑" w:eastAsia="华文细黑" w:cs="华文细黑"/>
            <w:lang w:val="en-US" w:eastAsia="zh-CN"/>
          </w:rPr>
          <w:t xml:space="preserve"> et al., 2020</w:t>
        </w:r>
      </w:ins>
      <w:ins w:id="1848" w:author="野草" w:date="2023-02-06T10:19:59Z">
        <w:r>
          <w:rPr>
            <w:rFonts w:hint="eastAsia" w:ascii="华文细黑" w:hAnsi="华文细黑" w:eastAsia="华文细黑" w:cs="华文细黑"/>
            <w:lang w:val="en-US" w:eastAsia="zh-CN"/>
          </w:rPr>
          <w:t>）</w:t>
        </w:r>
      </w:ins>
      <w:ins w:id="1849" w:author="野草" w:date="2023-02-06T10:06:37Z">
        <w:r>
          <w:rPr>
            <w:rFonts w:hint="eastAsia" w:ascii="华文细黑" w:hAnsi="华文细黑" w:eastAsia="华文细黑" w:cs="华文细黑"/>
            <w:lang w:val="en-US" w:eastAsia="zh-CN"/>
            <w:rPrChange w:id="1850" w:author="野草" w:date="2023-02-06T10:19:56Z">
              <w:rPr>
                <w:rFonts w:hint="eastAsia" w:ascii="华文楷体" w:hAnsi="华文楷体" w:eastAsia="华文楷体" w:cs="华文楷体"/>
                <w:lang w:val="en-US" w:eastAsia="zh-CN"/>
              </w:rPr>
            </w:rPrChange>
          </w:rPr>
          <w:t>。</w:t>
        </w:r>
      </w:ins>
      <w:ins w:id="1852" w:author="野草" w:date="2023-02-06T10:21:11Z">
        <w:r>
          <w:rPr>
            <w:rFonts w:hint="eastAsia" w:ascii="华文细黑" w:hAnsi="华文细黑" w:eastAsia="华文细黑" w:cs="华文细黑"/>
            <w:u w:val="none"/>
            <w:lang w:val="en-US" w:eastAsia="zh-CN"/>
            <w:rPrChange w:id="1853" w:author="野草" w:date="2023-02-06T10:25:53Z">
              <w:rPr>
                <w:rFonts w:hint="eastAsia" w:ascii="华文楷体" w:hAnsi="华文楷体" w:eastAsia="华文楷体" w:cs="华文楷体"/>
                <w:u w:val="single"/>
                <w:lang w:val="en-US" w:eastAsia="zh-CN"/>
              </w:rPr>
            </w:rPrChange>
          </w:rPr>
          <w:t>而天空</w:t>
        </w:r>
      </w:ins>
      <w:ins w:id="1855" w:author="野草" w:date="2023-02-06T10:23:09Z">
        <w:r>
          <w:rPr>
            <w:rFonts w:hint="eastAsia" w:ascii="华文细黑" w:hAnsi="华文细黑" w:eastAsia="华文细黑" w:cs="华文细黑"/>
            <w:u w:val="none"/>
            <w:lang w:val="en-US" w:eastAsia="zh-CN"/>
            <w:rPrChange w:id="1856" w:author="野草" w:date="2023-02-06T10:25:53Z">
              <w:rPr>
                <w:rFonts w:hint="eastAsia" w:ascii="华文细黑" w:hAnsi="华文细黑" w:eastAsia="华文细黑" w:cs="华文细黑"/>
                <w:u w:val="single"/>
                <w:lang w:val="en-US" w:eastAsia="zh-CN"/>
              </w:rPr>
            </w:rPrChange>
          </w:rPr>
          <w:t>开阔度</w:t>
        </w:r>
      </w:ins>
      <w:ins w:id="1858" w:author="野草" w:date="2023-02-06T10:21:11Z">
        <w:r>
          <w:rPr>
            <w:rFonts w:hint="eastAsia" w:ascii="华文细黑" w:hAnsi="华文细黑" w:eastAsia="华文细黑" w:cs="华文细黑"/>
            <w:u w:val="none"/>
            <w:lang w:val="en-US" w:eastAsia="zh-CN"/>
            <w:rPrChange w:id="1859" w:author="野草" w:date="2023-02-06T10:25:53Z">
              <w:rPr>
                <w:rFonts w:hint="eastAsia" w:ascii="华文楷体" w:hAnsi="华文楷体" w:eastAsia="华文楷体" w:cs="华文楷体"/>
                <w:u w:val="single"/>
                <w:lang w:val="en-US" w:eastAsia="zh-CN"/>
              </w:rPr>
            </w:rPrChange>
          </w:rPr>
          <w:t>（Sky View Factor, SVF）对城市气候的影响更为复杂。</w:t>
        </w:r>
      </w:ins>
      <w:ins w:id="1861" w:author="野草" w:date="2023-02-06T10:06:37Z">
        <w:r>
          <w:rPr>
            <w:rFonts w:hint="eastAsia" w:ascii="华文细黑" w:hAnsi="华文细黑" w:eastAsia="华文细黑" w:cs="华文细黑"/>
            <w:u w:val="none"/>
            <w:lang w:val="en-US" w:eastAsia="zh-CN"/>
            <w:rPrChange w:id="1862" w:author="野草" w:date="2023-02-06T10:25:53Z">
              <w:rPr>
                <w:rFonts w:hint="eastAsia" w:ascii="华文楷体" w:hAnsi="华文楷体" w:eastAsia="华文楷体" w:cs="华文楷体"/>
                <w:u w:val="single"/>
                <w:lang w:val="en-US" w:eastAsia="zh-CN"/>
              </w:rPr>
            </w:rPrChange>
          </w:rPr>
          <w:t>一方面，更高的</w:t>
        </w:r>
      </w:ins>
      <w:ins w:id="1864" w:author="野草" w:date="2023-02-06T10:23:44Z">
        <w:r>
          <w:rPr>
            <w:rFonts w:hint="eastAsia" w:ascii="华文细黑" w:hAnsi="华文细黑" w:eastAsia="华文细黑" w:cs="华文细黑"/>
            <w:u w:val="none"/>
            <w:lang w:val="en-US" w:eastAsia="zh-CN"/>
            <w:rPrChange w:id="1865" w:author="野草" w:date="2023-02-06T10:25:53Z">
              <w:rPr>
                <w:rFonts w:hint="eastAsia" w:ascii="华文细黑" w:hAnsi="华文细黑" w:eastAsia="华文细黑" w:cs="华文细黑"/>
                <w:u w:val="single"/>
                <w:lang w:val="en-US" w:eastAsia="zh-CN"/>
              </w:rPr>
            </w:rPrChange>
          </w:rPr>
          <w:t>天空开阔度</w:t>
        </w:r>
      </w:ins>
      <w:ins w:id="1867" w:author="野草" w:date="2023-02-06T10:06:37Z">
        <w:r>
          <w:rPr>
            <w:rFonts w:hint="eastAsia" w:ascii="华文细黑" w:hAnsi="华文细黑" w:eastAsia="华文细黑" w:cs="华文细黑"/>
            <w:u w:val="none"/>
            <w:lang w:val="en-US" w:eastAsia="zh-CN"/>
            <w:rPrChange w:id="1868" w:author="野草" w:date="2023-02-06T10:25:53Z">
              <w:rPr>
                <w:rFonts w:hint="eastAsia" w:ascii="华文楷体" w:hAnsi="华文楷体" w:eastAsia="华文楷体" w:cs="华文楷体"/>
                <w:u w:val="single"/>
                <w:lang w:val="en-US" w:eastAsia="zh-CN"/>
              </w:rPr>
            </w:rPrChange>
          </w:rPr>
          <w:t>有助于增强密集建筑环境中的空气流通以降低温度</w:t>
        </w:r>
      </w:ins>
      <w:ins w:id="1870" w:author="野草" w:date="2023-02-06T10:25:00Z">
        <w:r>
          <w:rPr>
            <w:rFonts w:hint="eastAsia" w:ascii="华文细黑" w:hAnsi="华文细黑" w:eastAsia="华文细黑" w:cs="华文细黑"/>
            <w:u w:val="none"/>
            <w:lang w:val="en-US" w:eastAsia="zh-CN"/>
            <w:rPrChange w:id="1871" w:author="野草" w:date="2023-02-06T10:25:53Z">
              <w:rPr>
                <w:rFonts w:hint="eastAsia" w:ascii="华文楷体" w:hAnsi="华文楷体" w:eastAsia="华文楷体" w:cs="华文楷体"/>
                <w:u w:val="single"/>
                <w:lang w:val="en-US" w:eastAsia="zh-CN"/>
              </w:rPr>
            </w:rPrChange>
          </w:rPr>
          <w:t>（</w:t>
        </w:r>
      </w:ins>
      <w:ins w:id="1873" w:author="野草" w:date="2023-02-06T10:06:37Z">
        <w:r>
          <w:rPr>
            <w:rFonts w:hint="eastAsia" w:ascii="华文细黑" w:hAnsi="华文细黑" w:eastAsia="华文细黑" w:cs="华文细黑"/>
            <w:u w:val="none"/>
            <w:lang w:val="en-US" w:eastAsia="zh-CN"/>
            <w:rPrChange w:id="1874" w:author="野草" w:date="2023-02-06T10:25:53Z">
              <w:rPr>
                <w:rFonts w:hint="eastAsia" w:ascii="华文楷体" w:hAnsi="华文楷体" w:eastAsia="华文楷体" w:cs="华文楷体"/>
                <w:u w:val="single"/>
                <w:lang w:val="en-US" w:eastAsia="zh-CN"/>
              </w:rPr>
            </w:rPrChange>
          </w:rPr>
          <w:t>Yang et al., 2013</w:t>
        </w:r>
      </w:ins>
      <w:ins w:id="1876" w:author="野草" w:date="2023-02-06T10:24:57Z">
        <w:r>
          <w:rPr>
            <w:rFonts w:hint="eastAsia" w:ascii="华文细黑" w:hAnsi="华文细黑" w:eastAsia="华文细黑" w:cs="华文细黑"/>
            <w:u w:val="none"/>
            <w:lang w:val="en-US" w:eastAsia="zh-CN"/>
            <w:rPrChange w:id="1877" w:author="野草" w:date="2023-02-06T10:25:53Z">
              <w:rPr>
                <w:rFonts w:hint="eastAsia" w:ascii="华文楷体" w:hAnsi="华文楷体" w:eastAsia="华文楷体" w:cs="华文楷体"/>
                <w:u w:val="single"/>
                <w:lang w:val="en-US" w:eastAsia="zh-CN"/>
              </w:rPr>
            </w:rPrChange>
          </w:rPr>
          <w:t>）</w:t>
        </w:r>
      </w:ins>
      <w:ins w:id="1879" w:author="野草" w:date="2023-02-06T10:25:10Z">
        <w:r>
          <w:rPr>
            <w:rFonts w:hint="eastAsia" w:ascii="华文细黑" w:hAnsi="华文细黑" w:eastAsia="华文细黑" w:cs="华文细黑"/>
            <w:u w:val="none"/>
            <w:lang w:val="en-US" w:eastAsia="zh-CN"/>
            <w:rPrChange w:id="1880" w:author="野草" w:date="2023-02-06T10:25:53Z">
              <w:rPr>
                <w:rFonts w:hint="eastAsia" w:ascii="华文楷体" w:hAnsi="华文楷体" w:eastAsia="华文楷体" w:cs="华文楷体"/>
                <w:u w:val="single"/>
                <w:lang w:val="en-US" w:eastAsia="zh-CN"/>
              </w:rPr>
            </w:rPrChange>
          </w:rPr>
          <w:t>；</w:t>
        </w:r>
      </w:ins>
      <w:ins w:id="1882" w:author="野草" w:date="2023-02-06T10:06:37Z">
        <w:r>
          <w:rPr>
            <w:rFonts w:hint="eastAsia" w:ascii="华文细黑" w:hAnsi="华文细黑" w:eastAsia="华文细黑" w:cs="华文细黑"/>
            <w:u w:val="none"/>
            <w:lang w:val="en-US" w:eastAsia="zh-CN"/>
            <w:rPrChange w:id="1883" w:author="野草" w:date="2023-02-06T10:25:53Z">
              <w:rPr>
                <w:rFonts w:hint="eastAsia" w:ascii="华文楷体" w:hAnsi="华文楷体" w:eastAsia="华文楷体" w:cs="华文楷体"/>
                <w:u w:val="single"/>
                <w:lang w:val="en-US" w:eastAsia="zh-CN"/>
              </w:rPr>
            </w:rPrChange>
          </w:rPr>
          <w:t>另一方面，</w:t>
        </w:r>
      </w:ins>
      <w:ins w:id="1885" w:author="野草" w:date="2023-02-06T10:25:28Z">
        <w:r>
          <w:rPr>
            <w:rFonts w:hint="eastAsia" w:ascii="华文细黑" w:hAnsi="华文细黑" w:eastAsia="华文细黑" w:cs="华文细黑"/>
            <w:u w:val="none"/>
            <w:lang w:val="en-US" w:eastAsia="zh-CN"/>
            <w:rPrChange w:id="1886" w:author="野草" w:date="2023-02-06T10:25:53Z">
              <w:rPr>
                <w:rFonts w:hint="eastAsia" w:ascii="华文楷体" w:hAnsi="华文楷体" w:eastAsia="华文楷体" w:cs="华文楷体"/>
                <w:u w:val="single"/>
                <w:lang w:val="en-US" w:eastAsia="zh-CN"/>
              </w:rPr>
            </w:rPrChange>
          </w:rPr>
          <w:t>较低</w:t>
        </w:r>
      </w:ins>
      <w:ins w:id="1888" w:author="野草" w:date="2023-02-06T10:25:29Z">
        <w:r>
          <w:rPr>
            <w:rFonts w:hint="eastAsia" w:ascii="华文细黑" w:hAnsi="华文细黑" w:eastAsia="华文细黑" w:cs="华文细黑"/>
            <w:u w:val="none"/>
            <w:lang w:val="en-US" w:eastAsia="zh-CN"/>
            <w:rPrChange w:id="1889" w:author="野草" w:date="2023-02-06T10:25:53Z">
              <w:rPr>
                <w:rFonts w:hint="eastAsia" w:ascii="华文楷体" w:hAnsi="华文楷体" w:eastAsia="华文楷体" w:cs="华文楷体"/>
                <w:u w:val="single"/>
                <w:lang w:val="en-US" w:eastAsia="zh-CN"/>
              </w:rPr>
            </w:rPrChange>
          </w:rPr>
          <w:t>的</w:t>
        </w:r>
      </w:ins>
      <w:ins w:id="1891" w:author="野草" w:date="2023-02-06T10:24:07Z">
        <w:r>
          <w:rPr>
            <w:rFonts w:hint="eastAsia" w:ascii="华文细黑" w:hAnsi="华文细黑" w:eastAsia="华文细黑" w:cs="华文细黑"/>
            <w:u w:val="none"/>
            <w:lang w:val="en-US" w:eastAsia="zh-CN"/>
            <w:rPrChange w:id="1892" w:author="野草" w:date="2023-02-06T10:25:53Z">
              <w:rPr>
                <w:rFonts w:hint="eastAsia" w:ascii="华文细黑" w:hAnsi="华文细黑" w:eastAsia="华文细黑" w:cs="华文细黑"/>
                <w:u w:val="single"/>
                <w:lang w:val="en-US" w:eastAsia="zh-CN"/>
              </w:rPr>
            </w:rPrChange>
          </w:rPr>
          <w:t>天空开阔度</w:t>
        </w:r>
      </w:ins>
      <w:ins w:id="1894" w:author="野草" w:date="2023-02-06T10:06:37Z">
        <w:r>
          <w:rPr>
            <w:rFonts w:hint="eastAsia" w:ascii="华文细黑" w:hAnsi="华文细黑" w:eastAsia="华文细黑" w:cs="华文细黑"/>
            <w:u w:val="none"/>
            <w:lang w:val="en-US" w:eastAsia="zh-CN"/>
            <w:rPrChange w:id="1895" w:author="野草" w:date="2023-02-06T10:25:53Z">
              <w:rPr>
                <w:rFonts w:hint="eastAsia" w:ascii="华文楷体" w:hAnsi="华文楷体" w:eastAsia="华文楷体" w:cs="华文楷体"/>
                <w:u w:val="single"/>
                <w:lang w:val="en-US" w:eastAsia="zh-CN"/>
              </w:rPr>
            </w:rPrChange>
          </w:rPr>
          <w:t>可以</w:t>
        </w:r>
      </w:ins>
      <w:ins w:id="1897" w:author="野草" w:date="2023-02-06T10:24:19Z">
        <w:r>
          <w:rPr>
            <w:rFonts w:hint="eastAsia" w:ascii="华文细黑" w:hAnsi="华文细黑" w:eastAsia="华文细黑" w:cs="华文细黑"/>
            <w:u w:val="none"/>
            <w:lang w:val="en-US" w:eastAsia="zh-CN"/>
            <w:rPrChange w:id="1898" w:author="野草" w:date="2023-02-06T10:25:53Z">
              <w:rPr>
                <w:rFonts w:hint="eastAsia" w:ascii="华文楷体" w:hAnsi="华文楷体" w:eastAsia="华文楷体" w:cs="华文楷体"/>
                <w:u w:val="single"/>
                <w:lang w:val="en-US" w:eastAsia="zh-CN"/>
              </w:rPr>
            </w:rPrChange>
          </w:rPr>
          <w:t>使得</w:t>
        </w:r>
      </w:ins>
      <w:ins w:id="1900" w:author="野草" w:date="2023-02-06T10:06:37Z">
        <w:r>
          <w:rPr>
            <w:rFonts w:hint="eastAsia" w:ascii="华文细黑" w:hAnsi="华文细黑" w:eastAsia="华文细黑" w:cs="华文细黑"/>
            <w:u w:val="none"/>
            <w:lang w:val="en-US" w:eastAsia="zh-CN"/>
            <w:rPrChange w:id="1901" w:author="野草" w:date="2023-02-06T10:25:53Z">
              <w:rPr>
                <w:rFonts w:hint="eastAsia" w:ascii="华文楷体" w:hAnsi="华文楷体" w:eastAsia="华文楷体" w:cs="华文楷体"/>
                <w:u w:val="single"/>
                <w:lang w:val="en-US" w:eastAsia="zh-CN"/>
              </w:rPr>
            </w:rPrChange>
          </w:rPr>
          <w:t>入射到地表的太阳辐射</w:t>
        </w:r>
      </w:ins>
      <w:ins w:id="1903" w:author="野草" w:date="2023-02-06T10:24:23Z">
        <w:r>
          <w:rPr>
            <w:rFonts w:hint="eastAsia" w:ascii="华文细黑" w:hAnsi="华文细黑" w:eastAsia="华文细黑" w:cs="华文细黑"/>
            <w:u w:val="none"/>
            <w:lang w:val="en-US" w:eastAsia="zh-CN"/>
            <w:rPrChange w:id="1904" w:author="野草" w:date="2023-02-06T10:25:53Z">
              <w:rPr>
                <w:rFonts w:hint="eastAsia" w:ascii="华文楷体" w:hAnsi="华文楷体" w:eastAsia="华文楷体" w:cs="华文楷体"/>
                <w:u w:val="single"/>
                <w:lang w:val="en-US" w:eastAsia="zh-CN"/>
              </w:rPr>
            </w:rPrChange>
          </w:rPr>
          <w:t>减少</w:t>
        </w:r>
      </w:ins>
      <w:ins w:id="1906" w:author="野草" w:date="2023-02-06T10:06:37Z">
        <w:r>
          <w:rPr>
            <w:rFonts w:hint="eastAsia" w:ascii="华文细黑" w:hAnsi="华文细黑" w:eastAsia="华文细黑" w:cs="华文细黑"/>
            <w:u w:val="none"/>
            <w:lang w:val="en-US" w:eastAsia="zh-CN"/>
            <w:rPrChange w:id="1907" w:author="野草" w:date="2023-02-06T10:25:53Z">
              <w:rPr>
                <w:rFonts w:hint="eastAsia" w:ascii="华文楷体" w:hAnsi="华文楷体" w:eastAsia="华文楷体" w:cs="华文楷体"/>
                <w:u w:val="single"/>
                <w:lang w:val="en-US" w:eastAsia="zh-CN"/>
              </w:rPr>
            </w:rPrChange>
          </w:rPr>
          <w:t>，从而降低表面温度 (Jamei et al., 2016</w:t>
        </w:r>
      </w:ins>
      <w:ins w:id="1909" w:author="野草" w:date="2023-02-06T10:06:37Z">
        <w:r>
          <w:rPr>
            <w:rFonts w:hint="eastAsia" w:ascii="华文细黑" w:hAnsi="华文细黑" w:eastAsia="华文细黑" w:cs="华文细黑"/>
            <w:u w:val="none"/>
            <w:lang w:val="en-US" w:eastAsia="zh-CN"/>
            <w:rPrChange w:id="1910" w:author="野草" w:date="2023-02-06T10:27:11Z">
              <w:rPr>
                <w:rFonts w:hint="eastAsia" w:ascii="华文楷体" w:hAnsi="华文楷体" w:eastAsia="华文楷体" w:cs="华文楷体"/>
                <w:u w:val="single"/>
                <w:lang w:val="en-US" w:eastAsia="zh-CN"/>
              </w:rPr>
            </w:rPrChange>
          </w:rPr>
          <w:t>)。</w:t>
        </w:r>
      </w:ins>
      <w:ins w:id="1912" w:author="野草" w:date="2023-02-06T10:24:30Z">
        <w:r>
          <w:rPr>
            <w:rFonts w:hint="eastAsia" w:ascii="华文细黑" w:hAnsi="华文细黑" w:eastAsia="华文细黑" w:cs="华文细黑"/>
            <w:u w:val="none"/>
            <w:lang w:val="en-US" w:eastAsia="zh-CN"/>
            <w:rPrChange w:id="1913" w:author="野草" w:date="2023-02-06T10:27:11Z">
              <w:rPr>
                <w:rFonts w:hint="eastAsia" w:ascii="华文细黑" w:hAnsi="华文细黑" w:eastAsia="华文细黑" w:cs="华文细黑"/>
                <w:u w:val="single"/>
                <w:lang w:val="en-US" w:eastAsia="zh-CN"/>
              </w:rPr>
            </w:rPrChange>
          </w:rPr>
          <w:t>天空开阔度</w:t>
        </w:r>
      </w:ins>
      <w:ins w:id="1915" w:author="野草" w:date="2023-02-06T10:06:37Z">
        <w:r>
          <w:rPr>
            <w:rFonts w:hint="eastAsia" w:ascii="华文细黑" w:hAnsi="华文细黑" w:eastAsia="华文细黑" w:cs="华文细黑"/>
            <w:u w:val="none"/>
            <w:lang w:val="en-US" w:eastAsia="zh-CN"/>
            <w:rPrChange w:id="1916" w:author="野草" w:date="2023-02-06T10:27:11Z">
              <w:rPr>
                <w:rFonts w:hint="eastAsia" w:ascii="华文楷体" w:hAnsi="华文楷体" w:eastAsia="华文楷体" w:cs="华文楷体"/>
                <w:lang w:val="en-US" w:eastAsia="zh-CN"/>
              </w:rPr>
            </w:rPrChange>
          </w:rPr>
          <w:t>对</w:t>
        </w:r>
      </w:ins>
      <w:ins w:id="1918" w:author="野草" w:date="2023-02-06T10:26:33Z">
        <w:r>
          <w:rPr>
            <w:rFonts w:hint="eastAsia" w:ascii="华文细黑" w:hAnsi="华文细黑" w:eastAsia="华文细黑" w:cs="华文细黑"/>
            <w:u w:val="none"/>
            <w:lang w:val="en-US" w:eastAsia="zh-CN"/>
            <w:rPrChange w:id="1919" w:author="野草" w:date="2023-02-06T10:27:11Z">
              <w:rPr>
                <w:rFonts w:hint="eastAsia" w:ascii="华文楷体" w:hAnsi="华文楷体" w:eastAsia="华文楷体" w:cs="华文楷体"/>
                <w:lang w:val="en-US" w:eastAsia="zh-CN"/>
              </w:rPr>
            </w:rPrChange>
          </w:rPr>
          <w:t>城市</w:t>
        </w:r>
      </w:ins>
      <w:ins w:id="1921" w:author="野草" w:date="2023-02-06T10:06:37Z">
        <w:r>
          <w:rPr>
            <w:rFonts w:hint="eastAsia" w:ascii="华文细黑" w:hAnsi="华文细黑" w:eastAsia="华文细黑" w:cs="华文细黑"/>
            <w:u w:val="none"/>
            <w:lang w:val="en-US" w:eastAsia="zh-CN"/>
            <w:rPrChange w:id="1922" w:author="野草" w:date="2023-02-06T10:27:11Z">
              <w:rPr>
                <w:rFonts w:hint="eastAsia" w:ascii="华文楷体" w:hAnsi="华文楷体" w:eastAsia="华文楷体" w:cs="华文楷体"/>
                <w:lang w:val="en-US" w:eastAsia="zh-CN"/>
              </w:rPr>
            </w:rPrChange>
          </w:rPr>
          <w:t>气候的具体影响取决于这两个效应各自的相对贡献。</w:t>
        </w:r>
      </w:ins>
      <w:ins w:id="1924" w:author="野草" w:date="2023-02-06T10:06:37Z">
        <w:r>
          <w:rPr>
            <w:rFonts w:hint="eastAsia" w:ascii="华文细黑" w:hAnsi="华文细黑" w:eastAsia="华文细黑" w:cs="华文细黑"/>
            <w:u w:val="none"/>
            <w:lang w:val="en-US" w:eastAsia="zh-CN"/>
            <w:rPrChange w:id="1925" w:author="野草" w:date="2023-02-06T10:31:23Z">
              <w:rPr>
                <w:rFonts w:hint="eastAsia" w:ascii="华文楷体" w:hAnsi="华文楷体" w:eastAsia="华文楷体" w:cs="华文楷体"/>
                <w:lang w:val="en-US" w:eastAsia="zh-CN"/>
              </w:rPr>
            </w:rPrChange>
          </w:rPr>
          <w:t>然而，在</w:t>
        </w:r>
      </w:ins>
      <w:ins w:id="1927" w:author="野草" w:date="2023-02-06T10:06:37Z">
        <w:r>
          <w:rPr>
            <w:rFonts w:hint="eastAsia" w:ascii="华文细黑" w:hAnsi="华文细黑" w:eastAsia="华文细黑" w:cs="华文细黑"/>
            <w:u w:val="none"/>
            <w:lang w:val="en-US" w:eastAsia="zh-CN"/>
            <w:rPrChange w:id="1928" w:author="野草" w:date="2023-02-06T10:31:23Z">
              <w:rPr>
                <w:rFonts w:hint="eastAsia" w:ascii="华文楷体" w:hAnsi="华文楷体" w:eastAsia="华文楷体" w:cs="华文楷体"/>
                <w:highlight w:val="yellow"/>
                <w:lang w:val="en-US" w:eastAsia="zh-CN"/>
              </w:rPr>
            </w:rPrChange>
          </w:rPr>
          <w:t>水体</w:t>
        </w:r>
      </w:ins>
      <w:ins w:id="1930" w:author="野草" w:date="2023-02-06T10:28:03Z">
        <w:r>
          <w:rPr>
            <w:rFonts w:hint="eastAsia" w:ascii="华文细黑" w:hAnsi="华文细黑" w:eastAsia="华文细黑" w:cs="华文细黑"/>
            <w:u w:val="none"/>
            <w:lang w:val="en-US" w:eastAsia="zh-CN"/>
            <w:rPrChange w:id="1931" w:author="野草" w:date="2023-02-06T10:31:23Z">
              <w:rPr>
                <w:rFonts w:hint="eastAsia" w:ascii="华文楷体" w:hAnsi="华文楷体" w:eastAsia="华文楷体" w:cs="华文楷体"/>
                <w:highlight w:val="yellow"/>
                <w:lang w:val="en-US" w:eastAsia="zh-CN"/>
              </w:rPr>
            </w:rPrChange>
          </w:rPr>
          <w:t>温湿</w:t>
        </w:r>
      </w:ins>
      <w:ins w:id="1933" w:author="野草" w:date="2023-02-06T10:06:37Z">
        <w:r>
          <w:rPr>
            <w:rFonts w:hint="eastAsia" w:ascii="华文细黑" w:hAnsi="华文细黑" w:eastAsia="华文细黑" w:cs="华文细黑"/>
            <w:u w:val="none"/>
            <w:lang w:val="en-US" w:eastAsia="zh-CN"/>
            <w:rPrChange w:id="1934" w:author="野草" w:date="2023-02-06T10:31:23Z">
              <w:rPr>
                <w:rFonts w:hint="eastAsia" w:ascii="华文楷体" w:hAnsi="华文楷体" w:eastAsia="华文楷体" w:cs="华文楷体"/>
                <w:highlight w:val="yellow"/>
                <w:lang w:val="en-US" w:eastAsia="zh-CN"/>
              </w:rPr>
            </w:rPrChange>
          </w:rPr>
          <w:t>效应</w:t>
        </w:r>
      </w:ins>
      <w:ins w:id="1936" w:author="野草" w:date="2023-02-06T10:06:37Z">
        <w:r>
          <w:rPr>
            <w:rFonts w:hint="eastAsia" w:ascii="华文细黑" w:hAnsi="华文细黑" w:eastAsia="华文细黑" w:cs="华文细黑"/>
            <w:u w:val="none"/>
            <w:lang w:val="en-US" w:eastAsia="zh-CN"/>
            <w:rPrChange w:id="1937" w:author="野草" w:date="2023-02-06T10:31:23Z">
              <w:rPr>
                <w:rFonts w:hint="eastAsia" w:ascii="华文楷体" w:hAnsi="华文楷体" w:eastAsia="华文楷体" w:cs="华文楷体"/>
                <w:lang w:val="en-US" w:eastAsia="zh-CN"/>
              </w:rPr>
            </w:rPrChange>
          </w:rPr>
          <w:t>的驱动因素方面，目前的研究主要局限在二维因素，如水体形态和面积、周边土地覆盖、与水体的距离等，对三维特征影响</w:t>
        </w:r>
      </w:ins>
      <w:ins w:id="1939" w:author="野草" w:date="2023-02-06T10:06:37Z">
        <w:r>
          <w:rPr>
            <w:rFonts w:hint="eastAsia" w:ascii="华文细黑" w:hAnsi="华文细黑" w:eastAsia="华文细黑" w:cs="华文细黑"/>
            <w:u w:val="none"/>
            <w:lang w:val="en-US" w:eastAsia="zh-CN"/>
            <w:rPrChange w:id="1940" w:author="野草" w:date="2023-02-06T10:31:23Z">
              <w:rPr>
                <w:rFonts w:hint="eastAsia" w:ascii="华文楷体" w:hAnsi="华文楷体" w:eastAsia="华文楷体" w:cs="华文楷体"/>
                <w:lang w:val="en-US" w:eastAsia="zh-CN"/>
              </w:rPr>
            </w:rPrChange>
          </w:rPr>
          <w:t>的认识仍然存在不足。</w:t>
        </w:r>
      </w:ins>
      <w:ins w:id="1942" w:author="野草" w:date="2023-02-06T10:06:37Z">
        <w:r>
          <w:rPr>
            <w:rFonts w:hint="eastAsia" w:ascii="华文细黑" w:hAnsi="华文细黑" w:eastAsia="华文细黑" w:cs="华文细黑"/>
            <w:u w:val="none"/>
            <w:lang w:val="en-US" w:eastAsia="zh-CN"/>
            <w:rPrChange w:id="1943" w:author="野草" w:date="2023-02-06T10:33:01Z">
              <w:rPr>
                <w:rFonts w:hint="eastAsia" w:ascii="华文楷体" w:hAnsi="华文楷体" w:eastAsia="华文楷体" w:cs="华文楷体"/>
                <w:lang w:val="en-US" w:eastAsia="zh-CN"/>
              </w:rPr>
            </w:rPrChange>
          </w:rPr>
          <w:t>这限制了对水体</w:t>
        </w:r>
      </w:ins>
      <w:ins w:id="1945" w:author="野草" w:date="2023-02-06T10:31:54Z">
        <w:r>
          <w:rPr>
            <w:rFonts w:hint="eastAsia" w:ascii="华文细黑" w:hAnsi="华文细黑" w:eastAsia="华文细黑" w:cs="华文细黑"/>
            <w:u w:val="none"/>
            <w:lang w:val="en-US" w:eastAsia="zh-CN"/>
            <w:rPrChange w:id="1946" w:author="野草" w:date="2023-02-06T10:33:01Z">
              <w:rPr>
                <w:rFonts w:hint="eastAsia" w:ascii="华文楷体" w:hAnsi="华文楷体" w:eastAsia="华文楷体" w:cs="华文楷体"/>
                <w:lang w:val="en-US" w:eastAsia="zh-CN"/>
              </w:rPr>
            </w:rPrChange>
          </w:rPr>
          <w:t>温湿</w:t>
        </w:r>
      </w:ins>
      <w:ins w:id="1948" w:author="野草" w:date="2023-02-06T10:06:37Z">
        <w:r>
          <w:rPr>
            <w:rFonts w:hint="eastAsia" w:ascii="华文细黑" w:hAnsi="华文细黑" w:eastAsia="华文细黑" w:cs="华文细黑"/>
            <w:u w:val="none"/>
            <w:lang w:val="en-US" w:eastAsia="zh-CN"/>
            <w:rPrChange w:id="1949" w:author="野草" w:date="2023-02-06T10:33:01Z">
              <w:rPr>
                <w:rFonts w:hint="eastAsia" w:ascii="华文楷体" w:hAnsi="华文楷体" w:eastAsia="华文楷体" w:cs="华文楷体"/>
                <w:lang w:val="en-US" w:eastAsia="zh-CN"/>
              </w:rPr>
            </w:rPrChange>
          </w:rPr>
          <w:t>效应的全面认识。</w:t>
        </w:r>
      </w:ins>
      <w:ins w:id="1951" w:author="野草" w:date="2023-02-06T10:06:37Z">
        <w:r>
          <w:rPr>
            <w:rFonts w:hint="eastAsia" w:ascii="华文细黑" w:hAnsi="华文细黑" w:eastAsia="华文细黑" w:cs="华文细黑"/>
            <w:u w:val="none"/>
            <w:lang w:val="en-US" w:eastAsia="zh-CN"/>
            <w:rPrChange w:id="1952" w:author="野草" w:date="2023-02-06T10:33:35Z">
              <w:rPr>
                <w:rFonts w:hint="eastAsia" w:ascii="华文楷体" w:hAnsi="华文楷体" w:eastAsia="华文楷体" w:cs="华文楷体"/>
                <w:lang w:val="en-US" w:eastAsia="zh-CN"/>
              </w:rPr>
            </w:rPrChange>
          </w:rPr>
          <w:t>因此，有必要深入研究</w:t>
        </w:r>
      </w:ins>
      <w:ins w:id="1954" w:author="野草" w:date="2023-02-06T10:06:37Z">
        <w:r>
          <w:rPr>
            <w:rFonts w:hint="eastAsia" w:ascii="华文细黑" w:hAnsi="华文细黑" w:eastAsia="华文细黑" w:cs="华文细黑"/>
            <w:u w:val="none"/>
            <w:lang w:val="en-US" w:eastAsia="zh-CN"/>
            <w:rPrChange w:id="1955" w:author="野草" w:date="2023-02-06T10:33:35Z">
              <w:rPr>
                <w:rFonts w:hint="eastAsia" w:ascii="华文楷体" w:hAnsi="华文楷体" w:eastAsia="华文楷体" w:cs="华文楷体"/>
                <w:highlight w:val="none"/>
                <w:lang w:val="en-US" w:eastAsia="zh-CN"/>
              </w:rPr>
            </w:rPrChange>
          </w:rPr>
          <w:t>建筑三维特征</w:t>
        </w:r>
      </w:ins>
      <w:ins w:id="1957" w:author="野草" w:date="2023-02-06T10:34:33Z">
        <w:r>
          <w:rPr>
            <w:rFonts w:hint="eastAsia" w:ascii="华文细黑" w:hAnsi="华文细黑" w:eastAsia="华文细黑" w:cs="华文细黑"/>
            <w:u w:val="none"/>
            <w:lang w:val="en-US" w:eastAsia="zh-CN"/>
          </w:rPr>
          <w:t>对</w:t>
        </w:r>
      </w:ins>
      <w:ins w:id="1958" w:author="野草" w:date="2023-02-06T10:06:37Z">
        <w:r>
          <w:rPr>
            <w:rFonts w:hint="eastAsia" w:ascii="华文细黑" w:hAnsi="华文细黑" w:eastAsia="华文细黑" w:cs="华文细黑"/>
            <w:u w:val="none"/>
            <w:lang w:val="en-US" w:eastAsia="zh-CN"/>
            <w:rPrChange w:id="1959" w:author="野草" w:date="2023-02-06T10:33:35Z">
              <w:rPr>
                <w:rFonts w:hint="eastAsia" w:ascii="华文楷体" w:hAnsi="华文楷体" w:eastAsia="华文楷体" w:cs="华文楷体"/>
                <w:highlight w:val="none"/>
                <w:lang w:val="en-US" w:eastAsia="zh-CN"/>
              </w:rPr>
            </w:rPrChange>
          </w:rPr>
          <w:t>水体热环境效应</w:t>
        </w:r>
      </w:ins>
      <w:ins w:id="1961" w:author="野草" w:date="2023-02-06T10:34:36Z">
        <w:r>
          <w:rPr>
            <w:rFonts w:hint="eastAsia" w:ascii="华文细黑" w:hAnsi="华文细黑" w:eastAsia="华文细黑" w:cs="华文细黑"/>
            <w:u w:val="none"/>
            <w:lang w:val="en-US" w:eastAsia="zh-CN"/>
          </w:rPr>
          <w:t>的</w:t>
        </w:r>
      </w:ins>
      <w:ins w:id="1962" w:author="野草" w:date="2023-02-06T10:34:37Z">
        <w:r>
          <w:rPr>
            <w:rFonts w:hint="eastAsia" w:ascii="华文细黑" w:hAnsi="华文细黑" w:eastAsia="华文细黑" w:cs="华文细黑"/>
            <w:u w:val="none"/>
            <w:lang w:val="en-US" w:eastAsia="zh-CN"/>
          </w:rPr>
          <w:t>影响</w:t>
        </w:r>
      </w:ins>
      <w:ins w:id="1963" w:author="野草" w:date="2023-02-06T10:34:40Z">
        <w:r>
          <w:rPr>
            <w:rFonts w:hint="eastAsia" w:ascii="华文细黑" w:hAnsi="华文细黑" w:eastAsia="华文细黑" w:cs="华文细黑"/>
            <w:u w:val="none"/>
            <w:lang w:val="en-US" w:eastAsia="zh-CN"/>
          </w:rPr>
          <w:t>强度</w:t>
        </w:r>
      </w:ins>
      <w:ins w:id="1964" w:author="野草" w:date="2023-02-06T10:34:41Z">
        <w:r>
          <w:rPr>
            <w:rFonts w:hint="eastAsia" w:ascii="华文细黑" w:hAnsi="华文细黑" w:eastAsia="华文细黑" w:cs="华文细黑"/>
            <w:u w:val="none"/>
            <w:lang w:val="en-US" w:eastAsia="zh-CN"/>
          </w:rPr>
          <w:t>和</w:t>
        </w:r>
      </w:ins>
      <w:ins w:id="1965" w:author="野草" w:date="2023-02-06T10:34:42Z">
        <w:r>
          <w:rPr>
            <w:rFonts w:hint="eastAsia" w:ascii="华文细黑" w:hAnsi="华文细黑" w:eastAsia="华文细黑" w:cs="华文细黑"/>
            <w:u w:val="none"/>
            <w:lang w:val="en-US" w:eastAsia="zh-CN"/>
          </w:rPr>
          <w:t>范围</w:t>
        </w:r>
      </w:ins>
      <w:ins w:id="1966" w:author="野草" w:date="2023-02-06T10:33:55Z">
        <w:r>
          <w:rPr>
            <w:rFonts w:hint="eastAsia" w:ascii="华文细黑" w:hAnsi="华文细黑" w:eastAsia="华文细黑" w:cs="华文细黑"/>
            <w:u w:val="none"/>
            <w:lang w:val="en-US" w:eastAsia="zh-CN"/>
          </w:rPr>
          <w:t>及其与二维特征影响的关系</w:t>
        </w:r>
      </w:ins>
      <w:ins w:id="1967" w:author="野草" w:date="2023-02-06T10:06:37Z">
        <w:r>
          <w:rPr>
            <w:rFonts w:hint="eastAsia" w:ascii="华文细黑" w:hAnsi="华文细黑" w:eastAsia="华文细黑" w:cs="华文细黑"/>
            <w:u w:val="none"/>
            <w:lang w:val="en-US" w:eastAsia="zh-CN"/>
            <w:rPrChange w:id="1968" w:author="野草" w:date="2023-02-06T10:33:35Z">
              <w:rPr>
                <w:rFonts w:hint="eastAsia" w:ascii="华文楷体" w:hAnsi="华文楷体" w:eastAsia="华文楷体" w:cs="华文楷体"/>
                <w:lang w:val="en-US" w:eastAsia="zh-CN"/>
              </w:rPr>
            </w:rPrChange>
          </w:rPr>
          <w:t>。</w:t>
        </w:r>
      </w:ins>
      <w:ins w:id="1970" w:author="野草" w:date="2023-02-06T10:06:37Z">
        <w:r>
          <w:rPr>
            <w:rFonts w:hint="eastAsia" w:ascii="华文细黑" w:hAnsi="华文细黑" w:eastAsia="华文细黑" w:cs="华文细黑"/>
            <w:u w:val="none"/>
            <w:lang w:val="en-US" w:eastAsia="zh-CN"/>
            <w:rPrChange w:id="1971" w:author="野草" w:date="2023-02-06T10:38:46Z">
              <w:rPr>
                <w:rFonts w:hint="eastAsia" w:ascii="华文楷体" w:hAnsi="华文楷体" w:eastAsia="华文楷体" w:cs="华文楷体"/>
                <w:lang w:val="en-US" w:eastAsia="zh-CN"/>
              </w:rPr>
            </w:rPrChange>
          </w:rPr>
          <w:t>这将</w:t>
        </w:r>
      </w:ins>
      <w:ins w:id="1973" w:author="野草" w:date="2023-02-06T10:35:23Z">
        <w:r>
          <w:rPr>
            <w:rFonts w:hint="eastAsia" w:ascii="华文细黑" w:hAnsi="华文细黑" w:eastAsia="华文细黑" w:cs="华文细黑"/>
            <w:u w:val="none"/>
            <w:lang w:val="en-US" w:eastAsia="zh-CN"/>
            <w:rPrChange w:id="1974" w:author="野草" w:date="2023-02-06T10:38:46Z">
              <w:rPr>
                <w:rFonts w:hint="eastAsia" w:ascii="华文楷体" w:hAnsi="华文楷体" w:eastAsia="华文楷体" w:cs="华文楷体"/>
                <w:highlight w:val="none"/>
                <w:lang w:val="en-US" w:eastAsia="zh-CN"/>
              </w:rPr>
            </w:rPrChange>
          </w:rPr>
          <w:t>有助于加深目前对城市气候的适应措施的认识</w:t>
        </w:r>
      </w:ins>
      <w:ins w:id="1976" w:author="野草" w:date="2023-02-06T10:35:38Z">
        <w:r>
          <w:rPr>
            <w:rFonts w:hint="eastAsia" w:ascii="华文细黑" w:hAnsi="华文细黑" w:eastAsia="华文细黑" w:cs="华文细黑"/>
            <w:u w:val="none"/>
            <w:lang w:val="en-US" w:eastAsia="zh-CN"/>
            <w:rPrChange w:id="1977" w:author="野草" w:date="2023-02-06T10:38:46Z">
              <w:rPr>
                <w:rFonts w:hint="eastAsia" w:ascii="华文楷体" w:hAnsi="华文楷体" w:eastAsia="华文楷体" w:cs="华文楷体"/>
                <w:highlight w:val="none"/>
                <w:lang w:val="en-US" w:eastAsia="zh-CN"/>
              </w:rPr>
            </w:rPrChange>
          </w:rPr>
          <w:t>，</w:t>
        </w:r>
      </w:ins>
      <w:ins w:id="1979" w:author="野草" w:date="2023-02-06T10:35:58Z">
        <w:r>
          <w:rPr>
            <w:rFonts w:hint="eastAsia" w:ascii="华文细黑" w:hAnsi="华文细黑" w:eastAsia="华文细黑" w:cs="华文细黑"/>
            <w:u w:val="none"/>
            <w:lang w:val="en-US" w:eastAsia="zh-CN"/>
            <w:rPrChange w:id="1980" w:author="野草" w:date="2023-02-06T10:38:46Z">
              <w:rPr>
                <w:rFonts w:hint="eastAsia" w:ascii="华文楷体" w:hAnsi="华文楷体" w:eastAsia="华文楷体" w:cs="华文楷体"/>
                <w:lang w:val="en-US" w:eastAsia="zh-CN"/>
              </w:rPr>
            </w:rPrChange>
          </w:rPr>
          <w:t>以</w:t>
        </w:r>
      </w:ins>
      <w:ins w:id="1982" w:author="野草" w:date="2023-02-06T10:06:37Z">
        <w:r>
          <w:rPr>
            <w:rFonts w:hint="eastAsia" w:ascii="华文细黑" w:hAnsi="华文细黑" w:eastAsia="华文细黑" w:cs="华文细黑"/>
            <w:u w:val="none"/>
            <w:lang w:val="en-US" w:eastAsia="zh-CN"/>
            <w:rPrChange w:id="1983" w:author="野草" w:date="2023-02-06T10:38:46Z">
              <w:rPr>
                <w:rFonts w:hint="eastAsia" w:ascii="华文楷体" w:hAnsi="华文楷体" w:eastAsia="华文楷体" w:cs="华文楷体"/>
                <w:lang w:val="en-US" w:eastAsia="zh-CN"/>
              </w:rPr>
            </w:rPrChange>
          </w:rPr>
          <w:t>在城市规划中有针对性地改善滨水区域建筑的布置，从而提升城市居民的福祉。</w:t>
        </w:r>
      </w:ins>
    </w:p>
    <w:p>
      <w:pPr>
        <w:rPr>
          <w:del w:id="1985" w:author="野草" w:date="2023-02-06T10:40:21Z"/>
          <w:rFonts w:hint="eastAsia" w:ascii="华文楷体" w:hAnsi="华文楷体" w:eastAsia="华文楷体" w:cs="华文楷体"/>
          <w:lang w:val="en-US" w:eastAsia="zh-CN"/>
          <w:rPrChange w:id="1986" w:author="野草" w:date="2023-02-05T17:13:30Z">
            <w:rPr>
              <w:del w:id="1987" w:author="野草" w:date="2023-02-06T10:40:21Z"/>
              <w:rFonts w:hint="eastAsia"/>
              <w:lang w:val="en-US" w:eastAsia="zh-CN"/>
            </w:rPr>
          </w:rPrChange>
        </w:rPr>
      </w:pPr>
      <w:del w:id="1988" w:author="野草" w:date="2023-02-06T10:40:21Z">
        <w:r>
          <w:rPr>
            <w:rFonts w:hint="eastAsia" w:ascii="华文楷体" w:hAnsi="华文楷体" w:eastAsia="华文楷体" w:cs="华文楷体"/>
            <w:lang w:val="en-US" w:eastAsia="zh-CN"/>
            <w:rPrChange w:id="1989" w:author="野草" w:date="2023-02-05T17:13:30Z">
              <w:rPr>
                <w:rFonts w:hint="eastAsia"/>
                <w:lang w:val="en-US" w:eastAsia="zh-CN"/>
              </w:rPr>
            </w:rPrChange>
          </w:rPr>
          <w:delText>相应地，调节城市气候的主要措施包括：优化各土地利用类型的布局、采用高反照率地表材料和促进城市通风等（Pan et al., 2019; Mohajerani et al., 2017; 任超等，2014）。</w:delText>
        </w:r>
      </w:del>
      <w:del w:id="1991" w:author="野草" w:date="2023-02-06T10:40:21Z">
        <w:r>
          <w:rPr>
            <w:rFonts w:hint="eastAsia" w:ascii="华文楷体" w:hAnsi="华文楷体" w:eastAsia="华文楷体" w:cs="华文楷体"/>
            <w:lang w:val="en-US" w:eastAsia="zh-CN"/>
            <w:rPrChange w:id="1992" w:author="野草" w:date="2023-02-05T17:13:30Z">
              <w:rPr>
                <w:rFonts w:hint="eastAsia"/>
                <w:lang w:val="en-US" w:eastAsia="zh-CN"/>
              </w:rPr>
            </w:rPrChange>
          </w:rPr>
          <w:delText>在土地利用类型布局优化的实践中，蓝绿空间（即城市内的水体和绿地）的布局则是较为普遍的一种方式。</w:delText>
        </w:r>
      </w:del>
      <w:del w:id="1994" w:author="野草" w:date="2023-02-06T10:40:21Z">
        <w:r>
          <w:rPr>
            <w:rFonts w:hint="eastAsia" w:ascii="华文楷体" w:hAnsi="华文楷体" w:eastAsia="华文楷体" w:cs="华文楷体"/>
            <w:lang w:val="en-US" w:eastAsia="zh-CN"/>
            <w:rPrChange w:id="1995" w:author="野草" w:date="2023-02-05T17:13:30Z">
              <w:rPr>
                <w:rFonts w:hint="eastAsia"/>
                <w:lang w:val="en-US" w:eastAsia="zh-CN"/>
              </w:rPr>
            </w:rPrChange>
          </w:rPr>
          <w:delText>与城市中大面积覆盖的不透水表面相比，绿地和水体等表面类型通常具有较低的温度，有助于在城市内形成“冷岛”。</w:delText>
        </w:r>
      </w:del>
      <w:del w:id="1997" w:author="野草" w:date="2023-02-06T10:40:21Z">
        <w:r>
          <w:rPr>
            <w:rFonts w:hint="eastAsia" w:ascii="华文楷体" w:hAnsi="华文楷体" w:eastAsia="华文楷体" w:cs="华文楷体"/>
            <w:lang w:val="en-US" w:eastAsia="zh-CN"/>
            <w:rPrChange w:id="1998" w:author="野草" w:date="2023-02-05T17:13:30Z">
              <w:rPr>
                <w:rFonts w:hint="eastAsia"/>
                <w:lang w:val="en-US" w:eastAsia="zh-CN"/>
              </w:rPr>
            </w:rPrChange>
          </w:rPr>
          <w:delText>城市绿地</w:delText>
        </w:r>
      </w:del>
      <w:del w:id="2000" w:author="野草" w:date="2023-02-06T10:40:21Z">
        <w:r>
          <w:rPr>
            <w:rFonts w:hint="eastAsia" w:ascii="华文楷体" w:hAnsi="华文楷体" w:eastAsia="华文楷体" w:cs="华文楷体"/>
            <w:lang w:val="en-US" w:eastAsia="zh-CN"/>
            <w:rPrChange w:id="2001" w:author="野草" w:date="2023-02-05T17:13:30Z">
              <w:rPr>
                <w:rFonts w:hint="eastAsia"/>
                <w:lang w:val="en-US" w:eastAsia="zh-CN"/>
              </w:rPr>
            </w:rPrChange>
          </w:rPr>
          <w:delText>即树木、灌木、草等植被</w:delText>
        </w:r>
      </w:del>
      <w:del w:id="2003" w:author="野草" w:date="2023-02-06T10:40:21Z">
        <w:r>
          <w:rPr>
            <w:rFonts w:hint="eastAsia" w:ascii="华文楷体" w:hAnsi="华文楷体" w:eastAsia="华文楷体" w:cs="华文楷体"/>
            <w:lang w:val="en-US" w:eastAsia="zh-CN"/>
            <w:rPrChange w:id="2004" w:author="野草" w:date="2023-02-05T17:13:30Z">
              <w:rPr>
                <w:rFonts w:hint="eastAsia"/>
                <w:lang w:val="en-US" w:eastAsia="zh-CN"/>
              </w:rPr>
            </w:rPrChange>
          </w:rPr>
          <w:delText>主要通过促进地表蒸散、增加遮阴的手段来强化降温效应。</w:delText>
        </w:r>
      </w:del>
      <w:del w:id="2006" w:author="野草" w:date="2023-02-06T10:40:21Z">
        <w:r>
          <w:rPr>
            <w:rFonts w:hint="eastAsia" w:ascii="华文楷体" w:hAnsi="华文楷体" w:eastAsia="华文楷体" w:cs="华文楷体"/>
            <w:lang w:val="en-US" w:eastAsia="zh-CN"/>
            <w:rPrChange w:id="2007" w:author="野草" w:date="2023-02-05T17:13:30Z">
              <w:rPr>
                <w:rFonts w:hint="eastAsia"/>
                <w:lang w:val="en-US" w:eastAsia="zh-CN"/>
              </w:rPr>
            </w:rPrChange>
          </w:rPr>
          <w:delText>而对于城市水体，其相对于不透水表面具有更大的比热容和更低的热传导率，因此在白天升温速度较慢，充当</w:delText>
        </w:r>
      </w:del>
      <w:del w:id="2009" w:author="野草" w:date="2023-02-06T10:40:21Z">
        <w:r>
          <w:rPr>
            <w:rFonts w:hint="eastAsia" w:ascii="华文楷体" w:hAnsi="华文楷体" w:eastAsia="华文楷体" w:cs="华文楷体"/>
            <w:lang w:val="en-US" w:eastAsia="zh-CN"/>
            <w:rPrChange w:id="2010" w:author="野草" w:date="2023-02-05T17:13:30Z">
              <w:rPr>
                <w:rFonts w:hint="eastAsia"/>
                <w:lang w:val="en-US" w:eastAsia="zh-CN"/>
              </w:rPr>
            </w:rPrChange>
          </w:rPr>
          <w:delText>热缓冲器的作用 (Oke et al., 2002)。</w:delText>
        </w:r>
      </w:del>
      <w:del w:id="2012" w:author="野草" w:date="2023-02-06T10:40:21Z">
        <w:r>
          <w:rPr>
            <w:rFonts w:hint="eastAsia" w:ascii="华文楷体" w:hAnsi="华文楷体" w:eastAsia="华文楷体" w:cs="华文楷体"/>
            <w:lang w:val="en-US" w:eastAsia="zh-CN"/>
            <w:rPrChange w:id="2013" w:author="野草" w:date="2023-02-05T17:13:30Z">
              <w:rPr>
                <w:rFonts w:hint="eastAsia"/>
                <w:lang w:val="en-US" w:eastAsia="zh-CN"/>
              </w:rPr>
            </w:rPrChange>
          </w:rPr>
          <w:delText>通过空气平流，水体之上较冷的空气进入周围区域并达到降温的效果。</w:delText>
        </w:r>
      </w:del>
      <w:del w:id="2015" w:author="野草" w:date="2023-02-06T10:40:21Z">
        <w:r>
          <w:rPr>
            <w:rFonts w:hint="eastAsia" w:ascii="华文楷体" w:hAnsi="华文楷体" w:eastAsia="华文楷体" w:cs="华文楷体"/>
            <w:lang w:val="en-US" w:eastAsia="zh-CN"/>
            <w:rPrChange w:id="2016" w:author="野草" w:date="2023-02-05T17:13:30Z">
              <w:rPr>
                <w:rFonts w:hint="eastAsia"/>
                <w:lang w:val="en-US" w:eastAsia="zh-CN"/>
              </w:rPr>
            </w:rPrChange>
          </w:rPr>
          <w:delText>已经有大量研究分析了绿地的不同特征对周边温湿环境的影响（杨士弘，1994；袁振等；2017；Priya et al., 2021）。</w:delText>
        </w:r>
      </w:del>
      <w:del w:id="2018" w:author="野草" w:date="2023-02-06T10:40:21Z">
        <w:r>
          <w:rPr>
            <w:rFonts w:hint="eastAsia" w:ascii="华文楷体" w:hAnsi="华文楷体" w:eastAsia="华文楷体" w:cs="华文楷体"/>
            <w:lang w:val="en-US" w:eastAsia="zh-CN"/>
            <w:rPrChange w:id="2019" w:author="野草" w:date="2023-02-05T17:13:30Z">
              <w:rPr>
                <w:rFonts w:hint="eastAsia"/>
                <w:lang w:val="en-US" w:eastAsia="zh-CN"/>
              </w:rPr>
            </w:rPrChange>
          </w:rPr>
          <w:delText>基于当地气候特征，通过对绿地空间布局的优化设计，选择适宜的植被类型，可以在不同程度上实现对城市热岛效应的缓解作用。</w:delText>
        </w:r>
      </w:del>
      <w:del w:id="2021" w:author="野草" w:date="2023-02-06T10:40:21Z">
        <w:r>
          <w:rPr>
            <w:rFonts w:hint="eastAsia" w:ascii="华文楷体" w:hAnsi="华文楷体" w:eastAsia="华文楷体" w:cs="华文楷体"/>
            <w:lang w:val="en-US" w:eastAsia="zh-CN"/>
            <w:rPrChange w:id="2022" w:author="野草" w:date="2023-02-05T17:13:30Z">
              <w:rPr>
                <w:rFonts w:hint="eastAsia"/>
                <w:lang w:val="en-US" w:eastAsia="zh-CN"/>
              </w:rPr>
            </w:rPrChange>
          </w:rPr>
          <w:delText>相较</w:delText>
        </w:r>
      </w:del>
      <w:del w:id="2024" w:author="野草" w:date="2023-02-06T10:40:21Z">
        <w:r>
          <w:rPr>
            <w:rFonts w:hint="eastAsia" w:ascii="华文楷体" w:hAnsi="华文楷体" w:eastAsia="华文楷体" w:cs="华文楷体"/>
            <w:lang w:val="en-US" w:eastAsia="zh-CN"/>
            <w:rPrChange w:id="2025" w:author="野草" w:date="2023-02-05T17:13:30Z">
              <w:rPr>
                <w:rFonts w:hint="eastAsia"/>
                <w:lang w:val="en-US" w:eastAsia="zh-CN"/>
              </w:rPr>
            </w:rPrChange>
          </w:rPr>
          <w:delText>而言，不同类型水体的特征以及水体周边环境的特征对城市温湿效应影响的研究相对有限。</w:delText>
        </w:r>
      </w:del>
      <w:del w:id="2027" w:author="野草" w:date="2023-02-06T10:40:21Z">
        <w:r>
          <w:rPr>
            <w:rFonts w:hint="eastAsia" w:ascii="华文楷体" w:hAnsi="华文楷体" w:eastAsia="华文楷体" w:cs="华文楷体"/>
            <w:lang w:val="en-US" w:eastAsia="zh-CN"/>
            <w:rPrChange w:id="2028" w:author="野草" w:date="2023-02-05T17:13:30Z">
              <w:rPr>
                <w:rFonts w:hint="eastAsia"/>
                <w:lang w:val="en-US" w:eastAsia="zh-CN"/>
              </w:rPr>
            </w:rPrChange>
          </w:rPr>
          <w:delText>有研究发现，在相同的天气条件下，城市水体通常比绿地具有更低的表面温度，对当地和周边环境的降温效果更强</w:delText>
        </w:r>
      </w:del>
      <w:del w:id="2030" w:author="野草" w:date="2023-02-06T10:40:21Z">
        <w:r>
          <w:rPr>
            <w:rFonts w:hint="eastAsia" w:ascii="华文楷体" w:hAnsi="华文楷体" w:eastAsia="华文楷体" w:cs="华文楷体"/>
            <w:lang w:val="en-US" w:eastAsia="zh-CN"/>
            <w:rPrChange w:id="2031" w:author="野草" w:date="2023-02-05T17:13:30Z">
              <w:rPr>
                <w:rFonts w:hint="eastAsia"/>
                <w:lang w:val="en-US" w:eastAsia="zh-CN"/>
              </w:rPr>
            </w:rPrChange>
          </w:rPr>
          <w:delText>(</w:delText>
        </w:r>
      </w:del>
      <w:del w:id="2033" w:author="野草" w:date="2023-02-06T10:40:21Z">
        <w:r>
          <w:rPr>
            <w:rFonts w:hint="eastAsia" w:ascii="华文楷体" w:hAnsi="华文楷体" w:eastAsia="华文楷体" w:cs="华文楷体"/>
            <w:lang w:val="en-US" w:eastAsia="zh-CN"/>
            <w:rPrChange w:id="2034" w:author="野草" w:date="2023-02-05T17:13:30Z">
              <w:rPr>
                <w:rFonts w:hint="eastAsia"/>
                <w:lang w:val="en-US" w:eastAsia="zh-CN"/>
              </w:rPr>
            </w:rPrChange>
          </w:rPr>
          <w:delText>Lin et al., 2020</w:delText>
        </w:r>
      </w:del>
      <w:del w:id="2036" w:author="野草" w:date="2023-02-06T10:40:21Z">
        <w:r>
          <w:rPr>
            <w:rFonts w:hint="eastAsia" w:ascii="华文楷体" w:hAnsi="华文楷体" w:eastAsia="华文楷体" w:cs="华文楷体"/>
            <w:lang w:val="en-US" w:eastAsia="zh-CN"/>
            <w:rPrChange w:id="2037" w:author="野草" w:date="2023-02-05T17:13:30Z">
              <w:rPr>
                <w:rFonts w:hint="eastAsia"/>
                <w:lang w:val="en-US" w:eastAsia="zh-CN"/>
              </w:rPr>
            </w:rPrChange>
          </w:rPr>
          <w:delText>)</w:delText>
        </w:r>
      </w:del>
      <w:del w:id="2039" w:author="野草" w:date="2023-02-06T10:40:21Z">
        <w:r>
          <w:rPr>
            <w:rFonts w:hint="eastAsia" w:ascii="华文楷体" w:hAnsi="华文楷体" w:eastAsia="华文楷体" w:cs="华文楷体"/>
            <w:lang w:val="en-US" w:eastAsia="zh-CN"/>
            <w:rPrChange w:id="2040" w:author="野草" w:date="2023-02-05T17:13:30Z">
              <w:rPr>
                <w:rFonts w:hint="eastAsia"/>
                <w:lang w:val="en-US" w:eastAsia="zh-CN"/>
              </w:rPr>
            </w:rPrChange>
          </w:rPr>
          <w:delText>。</w:delText>
        </w:r>
      </w:del>
      <w:del w:id="2042" w:author="野草" w:date="2023-02-06T10:40:21Z">
        <w:r>
          <w:rPr>
            <w:rFonts w:hint="eastAsia" w:ascii="华文楷体" w:hAnsi="华文楷体" w:eastAsia="华文楷体" w:cs="华文楷体"/>
            <w:lang w:val="en-US" w:eastAsia="zh-CN"/>
            <w:rPrChange w:id="2043" w:author="野草" w:date="2023-02-05T17:13:30Z">
              <w:rPr>
                <w:rFonts w:hint="eastAsia"/>
                <w:lang w:val="en-US" w:eastAsia="zh-CN"/>
              </w:rPr>
            </w:rPrChange>
          </w:rPr>
          <w:delText>因此，对城市水体降温效应及其影响因素的研究有助于加深对目前城市热岛效应的适应和缓解措施的认识，对于“气候友好型城市”理念下的城市规划与设计有着积极的意义。</w:delText>
        </w:r>
      </w:del>
    </w:p>
    <w:p>
      <w:pPr>
        <w:rPr>
          <w:del w:id="2045" w:author="野草" w:date="2023-02-06T10:40:21Z"/>
          <w:rFonts w:hint="eastAsia" w:ascii="华文楷体" w:hAnsi="华文楷体" w:eastAsia="华文楷体" w:cs="华文楷体"/>
          <w:i w:val="0"/>
          <w:iCs w:val="0"/>
          <w:caps w:val="0"/>
          <w:color w:val="2E2E2E"/>
          <w:spacing w:val="0"/>
          <w:sz w:val="27"/>
          <w:szCs w:val="27"/>
          <w:lang w:val="en-US" w:eastAsia="zh-CN"/>
          <w:rPrChange w:id="2046" w:author="野草" w:date="2023-02-05T22:59:51Z">
            <w:rPr>
              <w:del w:id="2047" w:author="野草" w:date="2023-02-06T10:40:21Z"/>
              <w:rFonts w:hint="default" w:ascii="Georgia" w:hAnsi="Georgia" w:eastAsia="宋体" w:cs="Georgia"/>
              <w:i w:val="0"/>
              <w:iCs w:val="0"/>
              <w:caps w:val="0"/>
              <w:color w:val="2E2E2E"/>
              <w:spacing w:val="0"/>
              <w:sz w:val="27"/>
              <w:szCs w:val="27"/>
              <w:lang w:val="en-US" w:eastAsia="zh-CN"/>
            </w:rPr>
          </w:rPrChange>
        </w:rPr>
      </w:pPr>
      <w:del w:id="2048" w:author="野草" w:date="2023-02-06T10:40:21Z">
        <w:r>
          <w:rPr>
            <w:rFonts w:hint="eastAsia" w:ascii="华文楷体" w:hAnsi="华文楷体" w:eastAsia="华文楷体" w:cs="华文楷体"/>
            <w:lang w:val="en-US" w:eastAsia="zh-CN"/>
            <w:rPrChange w:id="2049" w:author="野草" w:date="2023-02-05T22:59:51Z">
              <w:rPr>
                <w:rFonts w:hint="eastAsia"/>
                <w:lang w:val="en-US" w:eastAsia="zh-CN"/>
              </w:rPr>
            </w:rPrChange>
          </w:rPr>
          <w:delText>======</w:delText>
        </w:r>
      </w:del>
    </w:p>
    <w:p>
      <w:pPr>
        <w:rPr>
          <w:del w:id="2051" w:author="野草" w:date="2023-02-06T18:27:24Z"/>
          <w:rFonts w:hint="eastAsia" w:ascii="华文楷体" w:hAnsi="华文楷体" w:eastAsia="华文楷体" w:cs="华文楷体"/>
          <w:lang w:val="en-US" w:eastAsia="zh-CN"/>
          <w:rPrChange w:id="2052" w:author="野草" w:date="2023-02-05T22:59:51Z">
            <w:rPr>
              <w:del w:id="2053" w:author="野草" w:date="2023-02-06T18:27:24Z"/>
              <w:rFonts w:hint="eastAsia"/>
              <w:lang w:val="en-US" w:eastAsia="zh-CN"/>
            </w:rPr>
          </w:rPrChange>
        </w:rPr>
      </w:pPr>
    </w:p>
    <w:p>
      <w:pPr>
        <w:pStyle w:val="5"/>
        <w:rPr>
          <w:rFonts w:hint="default"/>
          <w:b w:val="0"/>
          <w:bCs w:val="0"/>
          <w:lang w:val="en-US" w:eastAsia="zh-CN"/>
          <w:rPrChange w:id="2055" w:author="野草" w:date="2023-02-06T11:28:07Z">
            <w:rPr>
              <w:rFonts w:hint="eastAsia"/>
              <w:b/>
              <w:bCs/>
              <w:lang w:val="en-US" w:eastAsia="zh-CN"/>
            </w:rPr>
          </w:rPrChange>
        </w:rPr>
        <w:pPrChange w:id="2054" w:author="野草" w:date="2023-02-06T18:25:56Z">
          <w:pPr/>
        </w:pPrChange>
      </w:pPr>
      <w:ins w:id="2056" w:author="野草" w:date="2023-02-06T18:26:01Z">
        <w:r>
          <w:rPr>
            <w:rFonts w:hint="eastAsia"/>
            <w:b w:val="0"/>
            <w:bCs w:val="0"/>
            <w:lang w:val="en-US" w:eastAsia="zh-CN"/>
          </w:rPr>
          <w:t>1.</w:t>
        </w:r>
      </w:ins>
      <w:ins w:id="2057" w:author="野草" w:date="2023-02-06T18:26:02Z">
        <w:r>
          <w:rPr>
            <w:rFonts w:hint="eastAsia"/>
            <w:b w:val="0"/>
            <w:bCs w:val="0"/>
            <w:lang w:val="en-US" w:eastAsia="zh-CN"/>
          </w:rPr>
          <w:t>2</w:t>
        </w:r>
      </w:ins>
      <w:ins w:id="2058" w:author="野草" w:date="2023-02-06T18:26:50Z">
        <w:r>
          <w:rPr>
            <w:rFonts w:hint="eastAsia"/>
            <w:b w:val="0"/>
            <w:bCs w:val="0"/>
            <w:lang w:val="en-US" w:eastAsia="zh-CN"/>
          </w:rPr>
          <w:t>.</w:t>
        </w:r>
      </w:ins>
      <w:ins w:id="2059" w:author="野草" w:date="2023-02-06T18:26:02Z">
        <w:r>
          <w:rPr>
            <w:rFonts w:hint="eastAsia"/>
            <w:b w:val="0"/>
            <w:bCs w:val="0"/>
            <w:lang w:val="en-US" w:eastAsia="zh-CN"/>
          </w:rPr>
          <w:t xml:space="preserve"> </w:t>
        </w:r>
      </w:ins>
      <w:r>
        <w:rPr>
          <w:rFonts w:hint="default"/>
          <w:b w:val="0"/>
          <w:bCs w:val="0"/>
          <w:lang w:val="en-US" w:eastAsia="zh-CN"/>
          <w:rPrChange w:id="2060" w:author="野草" w:date="2023-02-06T11:28:07Z">
            <w:rPr>
              <w:rFonts w:hint="eastAsia"/>
              <w:b/>
              <w:bCs/>
              <w:lang w:val="en-US" w:eastAsia="zh-CN"/>
            </w:rPr>
          </w:rPrChange>
        </w:rPr>
        <w:t>国内外研究现状及发展动态分析</w:t>
      </w:r>
      <w:del w:id="2061" w:author="野草" w:date="2023-02-06T18:26:53Z">
        <w:r>
          <w:rPr>
            <w:rFonts w:hint="default"/>
            <w:b w:val="0"/>
            <w:bCs w:val="0"/>
            <w:lang w:val="en-US" w:eastAsia="zh-CN"/>
            <w:rPrChange w:id="2062" w:author="野草" w:date="2023-02-06T11:28:07Z">
              <w:rPr>
                <w:rFonts w:hint="eastAsia"/>
                <w:b/>
                <w:bCs/>
                <w:lang w:val="en-US" w:eastAsia="zh-CN"/>
              </w:rPr>
            </w:rPrChange>
          </w:rPr>
          <w:delText>：</w:delText>
        </w:r>
      </w:del>
    </w:p>
    <w:p>
      <w:pPr>
        <w:rPr>
          <w:del w:id="2064" w:author="野草" w:date="2023-02-06T10:40:26Z"/>
          <w:rFonts w:hint="eastAsia" w:ascii="华文楷体" w:hAnsi="华文楷体" w:eastAsia="华文楷体" w:cs="华文楷体"/>
          <w:lang w:val="en-US" w:eastAsia="zh-CN"/>
          <w:rPrChange w:id="2065" w:author="野草" w:date="2023-02-05T22:59:51Z">
            <w:rPr>
              <w:del w:id="2066" w:author="野草" w:date="2023-02-06T10:40:26Z"/>
              <w:rFonts w:hint="default"/>
              <w:lang w:val="en-US" w:eastAsia="zh-CN"/>
            </w:rPr>
          </w:rPrChange>
        </w:rPr>
      </w:pPr>
      <w:del w:id="2067" w:author="野草" w:date="2023-02-06T10:40:26Z">
        <w:r>
          <w:rPr>
            <w:rFonts w:hint="eastAsia" w:ascii="华文楷体" w:hAnsi="华文楷体" w:eastAsia="华文楷体" w:cs="华文楷体"/>
            <w:lang w:val="en-US" w:eastAsia="zh-CN"/>
            <w:rPrChange w:id="2068" w:author="野草" w:date="2023-02-05T22:59:51Z">
              <w:rPr>
                <w:rFonts w:hint="eastAsia"/>
                <w:lang w:val="en-US" w:eastAsia="zh-CN"/>
              </w:rPr>
            </w:rPrChange>
          </w:rPr>
          <w:delText>[up230127 21:53]</w:delText>
        </w:r>
      </w:del>
    </w:p>
    <w:p>
      <w:pPr>
        <w:rPr>
          <w:del w:id="2070" w:author="野草" w:date="2023-02-06T10:40:26Z"/>
          <w:rFonts w:hint="eastAsia" w:ascii="华文楷体" w:hAnsi="华文楷体" w:eastAsia="华文楷体" w:cs="华文楷体"/>
          <w:lang w:val="en-US" w:eastAsia="zh-CN"/>
          <w:rPrChange w:id="2071" w:author="野草" w:date="2023-02-05T22:59:51Z">
            <w:rPr>
              <w:del w:id="2072" w:author="野草" w:date="2023-02-06T10:40:26Z"/>
              <w:rFonts w:hint="eastAsia"/>
              <w:lang w:val="en-US" w:eastAsia="zh-CN"/>
            </w:rPr>
          </w:rPrChange>
        </w:rPr>
      </w:pPr>
      <w:del w:id="2073" w:author="野草" w:date="2023-02-06T10:40:26Z">
        <w:r>
          <w:rPr>
            <w:rFonts w:hint="eastAsia" w:ascii="华文楷体" w:hAnsi="华文楷体" w:eastAsia="华文楷体" w:cs="华文楷体"/>
            <w:lang w:val="en-US" w:eastAsia="zh-CN"/>
            <w:rPrChange w:id="2074" w:author="野草" w:date="2023-02-05T22:59:51Z">
              <w:rPr>
                <w:rFonts w:hint="eastAsia"/>
                <w:lang w:val="en-US" w:eastAsia="zh-CN"/>
              </w:rPr>
            </w:rPrChange>
          </w:rPr>
          <w:delText>城市水体主要指</w:delText>
        </w:r>
      </w:del>
      <w:del w:id="2076" w:author="野草" w:date="2023-02-06T10:40:26Z">
        <w:r>
          <w:rPr>
            <w:rFonts w:hint="eastAsia" w:ascii="华文楷体" w:hAnsi="华文楷体" w:eastAsia="华文楷体" w:cs="华文楷体"/>
            <w:rPrChange w:id="2077" w:author="野草" w:date="2023-02-05T22:59:51Z">
              <w:rPr>
                <w:rFonts w:hint="eastAsia"/>
              </w:rPr>
            </w:rPrChange>
          </w:rPr>
          <w:delText>城市环境中的开放地表水，也称为城市蓝色基础设施（U</w:delText>
        </w:r>
      </w:del>
      <w:del w:id="2079" w:author="野草" w:date="2023-02-06T10:40:26Z">
        <w:r>
          <w:rPr>
            <w:rFonts w:hint="eastAsia" w:ascii="华文楷体" w:hAnsi="华文楷体" w:eastAsia="华文楷体" w:cs="华文楷体"/>
            <w:lang w:val="en-US" w:eastAsia="zh-CN"/>
            <w:rPrChange w:id="2080" w:author="野草" w:date="2023-02-05T22:59:51Z">
              <w:rPr>
                <w:rFonts w:hint="eastAsia"/>
                <w:lang w:val="en-US" w:eastAsia="zh-CN"/>
              </w:rPr>
            </w:rPrChange>
          </w:rPr>
          <w:delText xml:space="preserve">rban </w:delText>
        </w:r>
      </w:del>
      <w:del w:id="2082" w:author="野草" w:date="2023-02-06T10:40:26Z">
        <w:r>
          <w:rPr>
            <w:rFonts w:hint="eastAsia" w:ascii="华文楷体" w:hAnsi="华文楷体" w:eastAsia="华文楷体" w:cs="华文楷体"/>
            <w:rPrChange w:id="2083" w:author="野草" w:date="2023-02-05T22:59:51Z">
              <w:rPr>
                <w:rFonts w:hint="eastAsia"/>
              </w:rPr>
            </w:rPrChange>
          </w:rPr>
          <w:delText>B</w:delText>
        </w:r>
      </w:del>
      <w:del w:id="2085" w:author="野草" w:date="2023-02-06T10:40:26Z">
        <w:r>
          <w:rPr>
            <w:rFonts w:hint="eastAsia" w:ascii="华文楷体" w:hAnsi="华文楷体" w:eastAsia="华文楷体" w:cs="华文楷体"/>
            <w:lang w:val="en-US" w:eastAsia="zh-CN"/>
            <w:rPrChange w:id="2086" w:author="野草" w:date="2023-02-05T22:59:51Z">
              <w:rPr>
                <w:rFonts w:hint="eastAsia"/>
                <w:lang w:val="en-US" w:eastAsia="zh-CN"/>
              </w:rPr>
            </w:rPrChange>
          </w:rPr>
          <w:delText>lue Infrastructure</w:delText>
        </w:r>
      </w:del>
      <w:del w:id="2088" w:author="野草" w:date="2023-02-06T10:40:26Z">
        <w:r>
          <w:rPr>
            <w:rFonts w:hint="eastAsia" w:ascii="华文楷体" w:hAnsi="华文楷体" w:eastAsia="华文楷体" w:cs="华文楷体"/>
            <w:rPrChange w:id="2089" w:author="野草" w:date="2023-02-05T22:59:51Z">
              <w:rPr>
                <w:rFonts w:hint="eastAsia"/>
              </w:rPr>
            </w:rPrChange>
          </w:rPr>
          <w:delText>），包括河流、溪流和运河等流动水体以及湖泊、水库、池塘等</w:delText>
        </w:r>
      </w:del>
      <w:del w:id="2091" w:author="野草" w:date="2023-02-06T10:40:26Z">
        <w:r>
          <w:rPr>
            <w:rFonts w:hint="eastAsia" w:ascii="华文楷体" w:hAnsi="华文楷体" w:eastAsia="华文楷体" w:cs="华文楷体"/>
            <w:lang w:val="en-US" w:eastAsia="zh-CN"/>
            <w:rPrChange w:id="2092" w:author="野草" w:date="2023-02-05T22:59:51Z">
              <w:rPr>
                <w:rFonts w:hint="eastAsia"/>
                <w:lang w:val="en-US" w:eastAsia="zh-CN"/>
              </w:rPr>
            </w:rPrChange>
          </w:rPr>
          <w:delText>静态</w:delText>
        </w:r>
      </w:del>
      <w:del w:id="2094" w:author="野草" w:date="2023-02-06T10:40:26Z">
        <w:r>
          <w:rPr>
            <w:rFonts w:hint="eastAsia" w:ascii="华文楷体" w:hAnsi="华文楷体" w:eastAsia="华文楷体" w:cs="华文楷体"/>
            <w:rPrChange w:id="2095" w:author="野草" w:date="2023-02-05T22:59:51Z">
              <w:rPr>
                <w:rFonts w:hint="eastAsia"/>
              </w:rPr>
            </w:rPrChange>
          </w:rPr>
          <w:delText>水体。</w:delText>
        </w:r>
      </w:del>
      <w:del w:id="2097" w:author="野草" w:date="2023-02-06T10:40:26Z">
        <w:r>
          <w:rPr>
            <w:rFonts w:hint="eastAsia" w:ascii="华文楷体" w:hAnsi="华文楷体" w:eastAsia="华文楷体" w:cs="华文楷体"/>
            <w:lang w:val="en-US" w:eastAsia="zh-CN"/>
            <w:rPrChange w:id="2098" w:author="野草" w:date="2023-02-05T22:59:51Z">
              <w:rPr>
                <w:rFonts w:hint="eastAsia"/>
                <w:lang w:val="en-US" w:eastAsia="zh-CN"/>
              </w:rPr>
            </w:rPrChange>
          </w:rPr>
          <w:delText>目前的研究已经从不同的角度分析了环境因素对水体</w:delText>
        </w:r>
      </w:del>
      <w:del w:id="2100" w:author="野草" w:date="2023-02-06T10:40:26Z">
        <w:r>
          <w:rPr>
            <w:rFonts w:hint="eastAsia" w:ascii="华文楷体" w:hAnsi="华文楷体" w:eastAsia="华文楷体" w:cs="华文楷体"/>
            <w:highlight w:val="yellow"/>
            <w:lang w:val="en-US" w:eastAsia="zh-CN"/>
            <w:rPrChange w:id="2101" w:author="野草" w:date="2023-02-05T22:59:51Z">
              <w:rPr>
                <w:rFonts w:hint="eastAsia"/>
                <w:highlight w:val="yellow"/>
                <w:lang w:val="en-US" w:eastAsia="zh-CN"/>
              </w:rPr>
            </w:rPrChange>
          </w:rPr>
          <w:delText>热环境效应</w:delText>
        </w:r>
      </w:del>
      <w:del w:id="2103" w:author="野草" w:date="2023-02-06T10:40:26Z">
        <w:r>
          <w:rPr>
            <w:rFonts w:hint="eastAsia" w:ascii="华文楷体" w:hAnsi="华文楷体" w:eastAsia="华文楷体" w:cs="华文楷体"/>
            <w:lang w:val="en-US" w:eastAsia="zh-CN"/>
            <w:rPrChange w:id="2104" w:author="野草" w:date="2023-02-05T22:59:51Z">
              <w:rPr>
                <w:rFonts w:hint="eastAsia"/>
                <w:lang w:val="en-US" w:eastAsia="zh-CN"/>
              </w:rPr>
            </w:rPrChange>
          </w:rPr>
          <w:delText>的影响。大量研究已经表明，水体自身的面积和形状对该效应影响显著。</w:delText>
        </w:r>
      </w:del>
      <w:del w:id="2106" w:author="野草" w:date="2023-02-06T10:40:26Z">
        <w:r>
          <w:rPr>
            <w:rFonts w:hint="eastAsia" w:ascii="华文楷体" w:hAnsi="华文楷体" w:eastAsia="华文楷体" w:cs="华文楷体"/>
            <w:highlight w:val="none"/>
            <w:lang w:val="en-US" w:eastAsia="zh-CN"/>
            <w:rPrChange w:id="2107" w:author="野草" w:date="2023-02-05T22:59:51Z">
              <w:rPr>
                <w:rFonts w:hint="eastAsia"/>
                <w:highlight w:val="none"/>
                <w:lang w:val="en-US" w:eastAsia="zh-CN"/>
              </w:rPr>
            </w:rPrChange>
          </w:rPr>
          <w:delText>根据北京7个观测站点的分析结果，当面积小于0.25km</w:delText>
        </w:r>
      </w:del>
      <w:del w:id="2109" w:author="野草" w:date="2023-02-06T10:40:26Z">
        <w:r>
          <w:rPr>
            <w:rFonts w:hint="eastAsia" w:ascii="华文楷体" w:hAnsi="华文楷体" w:eastAsia="华文楷体" w:cs="华文楷体"/>
            <w:highlight w:val="none"/>
            <w:vertAlign w:val="superscript"/>
            <w:lang w:val="en-US" w:eastAsia="zh-CN"/>
            <w:rPrChange w:id="2110" w:author="野草" w:date="2023-02-05T22:59:51Z">
              <w:rPr>
                <w:rFonts w:hint="eastAsia"/>
                <w:highlight w:val="none"/>
                <w:vertAlign w:val="superscript"/>
                <w:lang w:val="en-US" w:eastAsia="zh-CN"/>
              </w:rPr>
            </w:rPrChange>
          </w:rPr>
          <w:delText>2</w:delText>
        </w:r>
      </w:del>
      <w:del w:id="2112" w:author="野草" w:date="2023-02-06T10:40:26Z">
        <w:r>
          <w:rPr>
            <w:rFonts w:hint="eastAsia" w:ascii="华文楷体" w:hAnsi="华文楷体" w:eastAsia="华文楷体" w:cs="华文楷体"/>
            <w:highlight w:val="none"/>
            <w:lang w:val="en-US" w:eastAsia="zh-CN"/>
            <w:rPrChange w:id="2113" w:author="野草" w:date="2023-02-05T22:59:51Z">
              <w:rPr>
                <w:rFonts w:hint="eastAsia"/>
                <w:highlight w:val="none"/>
                <w:lang w:val="en-US" w:eastAsia="zh-CN"/>
              </w:rPr>
            </w:rPrChange>
          </w:rPr>
          <w:delText>时，单个水体的降温增湿效应不显著（李书严等，2008）。</w:delText>
        </w:r>
      </w:del>
      <w:del w:id="2115" w:author="野草" w:date="2023-02-06T10:40:26Z">
        <w:r>
          <w:rPr>
            <w:rFonts w:hint="eastAsia" w:ascii="华文楷体" w:hAnsi="华文楷体" w:eastAsia="华文楷体" w:cs="华文楷体"/>
            <w:lang w:val="en-US" w:eastAsia="zh-CN"/>
            <w:rPrChange w:id="2116" w:author="野草" w:date="2023-02-05T22:59:51Z">
              <w:rPr>
                <w:rFonts w:hint="eastAsia"/>
                <w:lang w:val="en-US" w:eastAsia="zh-CN"/>
              </w:rPr>
            </w:rPrChange>
          </w:rPr>
          <w:delText>随着水体面积的增加，水体在白天的降温效应的影响范围也相应地增加，但增加速率逐渐降低 (Sun et al., 2012)。</w:delText>
        </w:r>
      </w:del>
      <w:del w:id="2118" w:author="野草" w:date="2023-02-06T10:40:26Z">
        <w:r>
          <w:rPr>
            <w:rFonts w:hint="eastAsia" w:ascii="华文楷体" w:hAnsi="华文楷体" w:eastAsia="华文楷体" w:cs="华文楷体"/>
            <w:highlight w:val="none"/>
            <w:u w:val="single"/>
            <w:lang w:val="en-US" w:eastAsia="zh-CN"/>
            <w:rPrChange w:id="2119" w:author="野草" w:date="2023-02-05T22:59:51Z">
              <w:rPr>
                <w:rFonts w:hint="eastAsia"/>
                <w:highlight w:val="none"/>
                <w:u w:val="single"/>
                <w:lang w:val="en-US" w:eastAsia="zh-CN"/>
              </w:rPr>
            </w:rPrChange>
          </w:rPr>
          <w:delText xml:space="preserve">对于水体形状而言，一般认为水体越接近圆形或方形，其降温潜力就越强 </w:delText>
        </w:r>
      </w:del>
      <w:del w:id="2121" w:author="野草" w:date="2023-02-06T10:40:26Z">
        <w:r>
          <w:rPr>
            <w:rFonts w:hint="eastAsia" w:ascii="华文楷体" w:hAnsi="华文楷体" w:eastAsia="华文楷体" w:cs="华文楷体"/>
            <w:lang w:val="en-US" w:eastAsia="zh-CN"/>
            <w:rPrChange w:id="2122" w:author="野草" w:date="2023-02-05T22:59:51Z">
              <w:rPr>
                <w:rFonts w:hint="default"/>
                <w:lang w:val="en-US" w:eastAsia="zh-CN"/>
              </w:rPr>
            </w:rPrChange>
          </w:rPr>
          <w:delText>，</w:delText>
        </w:r>
      </w:del>
      <w:del w:id="2124" w:author="野草" w:date="2023-02-06T10:40:26Z">
        <w:r>
          <w:rPr>
            <w:rFonts w:hint="eastAsia" w:ascii="华文楷体" w:hAnsi="华文楷体" w:eastAsia="华文楷体" w:cs="华文楷体"/>
            <w:lang w:val="en-US" w:eastAsia="zh-CN"/>
            <w:rPrChange w:id="2125" w:author="野草" w:date="2023-02-05T22:59:51Z">
              <w:rPr>
                <w:rFonts w:hint="eastAsia"/>
                <w:lang w:val="en-US" w:eastAsia="zh-CN"/>
              </w:rPr>
            </w:rPrChange>
          </w:rPr>
          <w:delText>其被推断是由</w:delText>
        </w:r>
      </w:del>
      <w:del w:id="2127" w:author="野草" w:date="2023-02-06T10:40:26Z">
        <w:r>
          <w:rPr>
            <w:rFonts w:hint="eastAsia" w:ascii="华文楷体" w:hAnsi="华文楷体" w:eastAsia="华文楷体" w:cs="华文楷体"/>
            <w:lang w:val="en-US" w:eastAsia="zh-CN"/>
            <w:rPrChange w:id="2128" w:author="野草" w:date="2023-02-05T22:59:51Z">
              <w:rPr>
                <w:rFonts w:hint="default"/>
                <w:lang w:val="en-US" w:eastAsia="zh-CN"/>
              </w:rPr>
            </w:rPrChange>
          </w:rPr>
          <w:delText>较宽形状的水体与其周围景观之间可能的温度和湿度梯度增加</w:delText>
        </w:r>
      </w:del>
      <w:del w:id="2130" w:author="野草" w:date="2023-02-06T10:40:26Z">
        <w:r>
          <w:rPr>
            <w:rFonts w:hint="eastAsia" w:ascii="华文楷体" w:hAnsi="华文楷体" w:eastAsia="华文楷体" w:cs="华文楷体"/>
            <w:lang w:val="en-US" w:eastAsia="zh-CN"/>
            <w:rPrChange w:id="2131" w:author="野草" w:date="2023-02-05T22:59:51Z">
              <w:rPr>
                <w:rFonts w:hint="eastAsia"/>
                <w:lang w:val="en-US" w:eastAsia="zh-CN"/>
              </w:rPr>
            </w:rPrChange>
          </w:rPr>
          <w:delText>所导致。</w:delText>
        </w:r>
      </w:del>
      <w:del w:id="2133" w:author="野草" w:date="2023-02-06T10:40:26Z">
        <w:r>
          <w:rPr>
            <w:rFonts w:hint="eastAsia" w:ascii="华文楷体" w:hAnsi="华文楷体" w:eastAsia="华文楷体" w:cs="华文楷体"/>
            <w:highlight w:val="none"/>
            <w:u w:val="single"/>
            <w:lang w:val="en-US" w:eastAsia="zh-CN"/>
            <w:rPrChange w:id="2134" w:author="野草" w:date="2023-02-05T22:59:51Z">
              <w:rPr>
                <w:rFonts w:hint="eastAsia"/>
                <w:highlight w:val="none"/>
                <w:u w:val="single"/>
                <w:lang w:val="en-US" w:eastAsia="zh-CN"/>
              </w:rPr>
            </w:rPrChange>
          </w:rPr>
          <w:delText>(Li et al., 2014)。</w:delText>
        </w:r>
      </w:del>
      <w:del w:id="2136" w:author="野草" w:date="2023-02-06T10:40:26Z">
        <w:r>
          <w:rPr>
            <w:rFonts w:hint="eastAsia" w:ascii="华文楷体" w:hAnsi="华文楷体" w:eastAsia="华文楷体" w:cs="华文楷体"/>
            <w:lang w:val="en-US" w:eastAsia="zh-CN"/>
            <w:rPrChange w:id="2137" w:author="野草" w:date="2023-02-05T22:59:51Z">
              <w:rPr>
                <w:rFonts w:hint="eastAsia"/>
                <w:lang w:val="en-US" w:eastAsia="zh-CN"/>
              </w:rPr>
            </w:rPrChange>
          </w:rPr>
          <w:delText>另外，水体周边的土地覆盖特征也对</w:delText>
        </w:r>
      </w:del>
      <w:del w:id="2139" w:author="野草" w:date="2023-02-06T10:40:26Z">
        <w:r>
          <w:rPr>
            <w:rFonts w:hint="eastAsia" w:ascii="华文楷体" w:hAnsi="华文楷体" w:eastAsia="华文楷体" w:cs="华文楷体"/>
            <w:highlight w:val="yellow"/>
            <w:lang w:val="en-US" w:eastAsia="zh-CN"/>
            <w:rPrChange w:id="2140" w:author="野草" w:date="2023-02-05T22:59:51Z">
              <w:rPr>
                <w:rFonts w:hint="eastAsia"/>
                <w:highlight w:val="yellow"/>
                <w:lang w:val="en-US" w:eastAsia="zh-CN"/>
              </w:rPr>
            </w:rPrChange>
          </w:rPr>
          <w:delText>水体的降温效应</w:delText>
        </w:r>
      </w:del>
      <w:del w:id="2142" w:author="野草" w:date="2023-02-06T10:40:26Z">
        <w:r>
          <w:rPr>
            <w:rFonts w:hint="eastAsia" w:ascii="华文楷体" w:hAnsi="华文楷体" w:eastAsia="华文楷体" w:cs="华文楷体"/>
            <w:lang w:val="en-US" w:eastAsia="zh-CN"/>
            <w:rPrChange w:id="2143" w:author="野草" w:date="2023-02-05T22:59:51Z">
              <w:rPr>
                <w:rFonts w:hint="eastAsia"/>
                <w:lang w:val="en-US" w:eastAsia="zh-CN"/>
              </w:rPr>
            </w:rPrChange>
          </w:rPr>
          <w:delText>有显著的影响 (Du et al., 2016)。实际上，在具体的城市规划与设计实践过程中，重点考虑的因素不仅仅有土地利用的布局，还包括建筑的分布格局、密度、朝向等三维特征，其通过影响地表辐射平衡、通风效应等环境过程使微气候特征发生显著变化。比如，较高的街区高宽比可以通过增加行人水平高度的阴影来优化夏季的热环境 (</w:delText>
        </w:r>
      </w:del>
      <w:del w:id="2145" w:author="野草" w:date="2023-02-06T10:40:26Z">
        <w:r>
          <w:rPr>
            <w:rFonts w:hint="eastAsia" w:ascii="华文楷体" w:hAnsi="华文楷体" w:eastAsia="华文楷体" w:cs="华文楷体"/>
            <w:i w:val="0"/>
            <w:iCs w:val="0"/>
            <w:caps w:val="0"/>
            <w:color w:val="222222"/>
            <w:spacing w:val="0"/>
            <w:sz w:val="19"/>
            <w:szCs w:val="19"/>
            <w:shd w:val="clear" w:fill="FFFFFF"/>
            <w:rPrChange w:id="2146" w:author="野草" w:date="2023-02-05T22:59:51Z">
              <w:rPr>
                <w:rFonts w:ascii="Arial" w:hAnsi="Arial" w:eastAsia="宋体" w:cs="Arial"/>
                <w:i w:val="0"/>
                <w:iCs w:val="0"/>
                <w:caps w:val="0"/>
                <w:color w:val="222222"/>
                <w:spacing w:val="0"/>
                <w:sz w:val="19"/>
                <w:szCs w:val="19"/>
                <w:shd w:val="clear" w:fill="FFFFFF"/>
              </w:rPr>
            </w:rPrChange>
          </w:rPr>
          <w:delText>Muniz-Gäal</w:delText>
        </w:r>
      </w:del>
      <w:del w:id="2148" w:author="野草" w:date="2023-02-06T10:40:26Z">
        <w:r>
          <w:rPr>
            <w:rFonts w:hint="eastAsia" w:ascii="华文楷体" w:hAnsi="华文楷体" w:eastAsia="华文楷体" w:cs="华文楷体"/>
            <w:lang w:val="en-US" w:eastAsia="zh-CN"/>
            <w:rPrChange w:id="2149" w:author="野草" w:date="2023-02-05T22:59:51Z">
              <w:rPr>
                <w:rFonts w:hint="eastAsia"/>
                <w:lang w:val="en-US" w:eastAsia="zh-CN"/>
              </w:rPr>
            </w:rPrChange>
          </w:rPr>
          <w:delText xml:space="preserve"> et al., 2020)。</w:delText>
        </w:r>
      </w:del>
      <w:del w:id="2151" w:author="野草" w:date="2023-02-06T10:40:26Z">
        <w:r>
          <w:rPr>
            <w:rFonts w:hint="eastAsia" w:ascii="华文楷体" w:hAnsi="华文楷体" w:eastAsia="华文楷体" w:cs="华文楷体"/>
            <w:u w:val="single"/>
            <w:lang w:val="en-US" w:eastAsia="zh-CN"/>
            <w:rPrChange w:id="2152" w:author="野草" w:date="2023-02-05T22:59:51Z">
              <w:rPr>
                <w:rFonts w:hint="eastAsia"/>
                <w:u w:val="single"/>
                <w:lang w:val="en-US" w:eastAsia="zh-CN"/>
              </w:rPr>
            </w:rPrChange>
          </w:rPr>
          <w:delText>而天空视角因子（SVF）对城市气候的影响更为复杂。一方面，</w:delText>
        </w:r>
      </w:del>
      <w:del w:id="2154" w:author="野草" w:date="2023-02-06T10:40:26Z">
        <w:r>
          <w:rPr>
            <w:rFonts w:hint="eastAsia" w:ascii="华文楷体" w:hAnsi="华文楷体" w:eastAsia="华文楷体" w:cs="华文楷体"/>
            <w:u w:val="single"/>
            <w:lang w:val="en-US" w:eastAsia="zh-CN"/>
            <w:rPrChange w:id="2155" w:author="野草" w:date="2023-02-05T22:59:51Z">
              <w:rPr>
                <w:rFonts w:hint="default"/>
                <w:u w:val="single"/>
                <w:lang w:val="en-US" w:eastAsia="zh-CN"/>
              </w:rPr>
            </w:rPrChange>
          </w:rPr>
          <w:delText>更高</w:delText>
        </w:r>
      </w:del>
      <w:del w:id="2157" w:author="野草" w:date="2023-02-06T10:40:26Z">
        <w:r>
          <w:rPr>
            <w:rFonts w:hint="eastAsia" w:ascii="华文楷体" w:hAnsi="华文楷体" w:eastAsia="华文楷体" w:cs="华文楷体"/>
            <w:u w:val="single"/>
            <w:lang w:val="en-US" w:eastAsia="zh-CN"/>
            <w:rPrChange w:id="2158" w:author="野草" w:date="2023-02-05T22:59:51Z">
              <w:rPr>
                <w:rFonts w:hint="eastAsia"/>
                <w:u w:val="single"/>
                <w:lang w:val="en-US" w:eastAsia="zh-CN"/>
              </w:rPr>
            </w:rPrChange>
          </w:rPr>
          <w:delText>的</w:delText>
        </w:r>
      </w:del>
      <w:del w:id="2160" w:author="野草" w:date="2023-02-06T10:40:26Z">
        <w:r>
          <w:rPr>
            <w:rFonts w:hint="eastAsia" w:ascii="华文楷体" w:hAnsi="华文楷体" w:eastAsia="华文楷体" w:cs="华文楷体"/>
            <w:u w:val="single"/>
            <w:lang w:val="en-US" w:eastAsia="zh-CN"/>
            <w:rPrChange w:id="2161" w:author="野草" w:date="2023-02-05T22:59:51Z">
              <w:rPr>
                <w:rFonts w:hint="default"/>
                <w:u w:val="single"/>
                <w:lang w:val="en-US" w:eastAsia="zh-CN"/>
              </w:rPr>
            </w:rPrChange>
          </w:rPr>
          <w:delText>SVF</w:delText>
        </w:r>
      </w:del>
      <w:del w:id="2163" w:author="野草" w:date="2023-02-06T10:40:26Z">
        <w:r>
          <w:rPr>
            <w:rFonts w:hint="eastAsia" w:ascii="华文楷体" w:hAnsi="华文楷体" w:eastAsia="华文楷体" w:cs="华文楷体"/>
            <w:u w:val="single"/>
            <w:lang w:val="en-US" w:eastAsia="zh-CN"/>
            <w:rPrChange w:id="2164" w:author="野草" w:date="2023-02-05T22:59:51Z">
              <w:rPr>
                <w:rFonts w:hint="eastAsia"/>
                <w:u w:val="single"/>
                <w:lang w:val="en-US" w:eastAsia="zh-CN"/>
              </w:rPr>
            </w:rPrChange>
          </w:rPr>
          <w:delText>意味着更开阔的空间，有助于</w:delText>
        </w:r>
      </w:del>
      <w:del w:id="2166" w:author="野草" w:date="2023-02-06T10:40:26Z">
        <w:r>
          <w:rPr>
            <w:rFonts w:hint="eastAsia" w:ascii="华文楷体" w:hAnsi="华文楷体" w:eastAsia="华文楷体" w:cs="华文楷体"/>
            <w:u w:val="single"/>
            <w:lang w:val="en-US" w:eastAsia="zh-CN"/>
            <w:rPrChange w:id="2167" w:author="野草" w:date="2023-02-05T22:59:51Z">
              <w:rPr>
                <w:rFonts w:hint="default"/>
                <w:u w:val="single"/>
                <w:lang w:val="en-US" w:eastAsia="zh-CN"/>
              </w:rPr>
            </w:rPrChange>
          </w:rPr>
          <w:delText>增强密集建筑环境中的空气流通</w:delText>
        </w:r>
      </w:del>
      <w:del w:id="2169" w:author="野草" w:date="2023-02-06T10:40:26Z">
        <w:r>
          <w:rPr>
            <w:rFonts w:hint="eastAsia" w:ascii="华文楷体" w:hAnsi="华文楷体" w:eastAsia="华文楷体" w:cs="华文楷体"/>
            <w:u w:val="single"/>
            <w:lang w:val="en-US" w:eastAsia="zh-CN"/>
            <w:rPrChange w:id="2170" w:author="野草" w:date="2023-02-05T22:59:51Z">
              <w:rPr>
                <w:rFonts w:hint="eastAsia"/>
                <w:u w:val="single"/>
                <w:lang w:val="en-US" w:eastAsia="zh-CN"/>
              </w:rPr>
            </w:rPrChange>
          </w:rPr>
          <w:delText>以</w:delText>
        </w:r>
      </w:del>
      <w:del w:id="2172" w:author="野草" w:date="2023-02-06T10:40:26Z">
        <w:r>
          <w:rPr>
            <w:rFonts w:hint="eastAsia" w:ascii="华文楷体" w:hAnsi="华文楷体" w:eastAsia="华文楷体" w:cs="华文楷体"/>
            <w:u w:val="single"/>
            <w:lang w:val="en-US" w:eastAsia="zh-CN"/>
            <w:rPrChange w:id="2173" w:author="野草" w:date="2023-02-05T22:59:51Z">
              <w:rPr>
                <w:rFonts w:hint="default"/>
                <w:u w:val="single"/>
                <w:lang w:val="en-US" w:eastAsia="zh-CN"/>
              </w:rPr>
            </w:rPrChange>
          </w:rPr>
          <w:delText>降低</w:delText>
        </w:r>
      </w:del>
      <w:del w:id="2175" w:author="野草" w:date="2023-02-06T10:40:26Z">
        <w:r>
          <w:rPr>
            <w:rFonts w:hint="eastAsia" w:ascii="华文楷体" w:hAnsi="华文楷体" w:eastAsia="华文楷体" w:cs="华文楷体"/>
            <w:u w:val="single"/>
            <w:lang w:val="en-US" w:eastAsia="zh-CN"/>
            <w:rPrChange w:id="2176" w:author="野草" w:date="2023-02-05T22:59:51Z">
              <w:rPr>
                <w:rFonts w:hint="eastAsia"/>
                <w:u w:val="single"/>
                <w:lang w:val="en-US" w:eastAsia="zh-CN"/>
              </w:rPr>
            </w:rPrChange>
          </w:rPr>
          <w:delText>温度 (Yang et al., 2013)。</w:delText>
        </w:r>
      </w:del>
      <w:del w:id="2178" w:author="野草" w:date="2023-02-06T10:40:26Z">
        <w:r>
          <w:rPr>
            <w:rFonts w:hint="eastAsia" w:ascii="华文楷体" w:hAnsi="华文楷体" w:eastAsia="华文楷体" w:cs="华文楷体"/>
            <w:u w:val="single"/>
            <w:lang w:val="en-US" w:eastAsia="zh-CN"/>
            <w:rPrChange w:id="2179" w:author="野草" w:date="2023-02-05T22:59:51Z">
              <w:rPr>
                <w:rFonts w:hint="default"/>
                <w:u w:val="single"/>
                <w:lang w:val="en-US" w:eastAsia="zh-CN"/>
              </w:rPr>
            </w:rPrChange>
          </w:rPr>
          <w:delText>另一方面，较低的SVF可以减少入射到地表的太阳辐射，从而</w:delText>
        </w:r>
      </w:del>
      <w:del w:id="2181" w:author="野草" w:date="2023-02-06T10:40:26Z">
        <w:r>
          <w:rPr>
            <w:rFonts w:hint="eastAsia" w:ascii="华文楷体" w:hAnsi="华文楷体" w:eastAsia="华文楷体" w:cs="华文楷体"/>
            <w:u w:val="single"/>
            <w:lang w:val="en-US" w:eastAsia="zh-CN"/>
            <w:rPrChange w:id="2182" w:author="野草" w:date="2023-02-05T22:59:51Z">
              <w:rPr>
                <w:rFonts w:hint="eastAsia"/>
                <w:u w:val="single"/>
                <w:lang w:val="en-US" w:eastAsia="zh-CN"/>
              </w:rPr>
            </w:rPrChange>
          </w:rPr>
          <w:delText>降低表面温度 (Jamei et al., 2016)。</w:delText>
        </w:r>
      </w:del>
      <w:del w:id="2184" w:author="野草" w:date="2023-02-06T10:40:26Z">
        <w:r>
          <w:rPr>
            <w:rFonts w:hint="eastAsia" w:ascii="华文楷体" w:hAnsi="华文楷体" w:eastAsia="华文楷体" w:cs="华文楷体"/>
            <w:lang w:val="en-US" w:eastAsia="zh-CN"/>
            <w:rPrChange w:id="2185" w:author="野草" w:date="2023-02-05T22:59:51Z">
              <w:rPr>
                <w:rFonts w:hint="eastAsia"/>
                <w:lang w:val="en-US" w:eastAsia="zh-CN"/>
              </w:rPr>
            </w:rPrChange>
          </w:rPr>
          <w:delText>SVF对微尺度气候的具体影响取决于这两个效应各自对城市气候的相对贡献。然而，在</w:delText>
        </w:r>
      </w:del>
      <w:del w:id="2187" w:author="野草" w:date="2023-02-06T10:40:26Z">
        <w:r>
          <w:rPr>
            <w:rFonts w:hint="eastAsia" w:ascii="华文楷体" w:hAnsi="华文楷体" w:eastAsia="华文楷体" w:cs="华文楷体"/>
            <w:highlight w:val="yellow"/>
            <w:lang w:val="en-US" w:eastAsia="zh-CN"/>
            <w:rPrChange w:id="2188" w:author="野草" w:date="2023-02-05T22:59:51Z">
              <w:rPr>
                <w:rFonts w:hint="eastAsia"/>
                <w:highlight w:val="yellow"/>
                <w:lang w:val="en-US" w:eastAsia="zh-CN"/>
              </w:rPr>
            </w:rPrChange>
          </w:rPr>
          <w:delText>水体降温效应</w:delText>
        </w:r>
      </w:del>
      <w:del w:id="2190" w:author="野草" w:date="2023-02-06T10:40:26Z">
        <w:r>
          <w:rPr>
            <w:rFonts w:hint="eastAsia" w:ascii="华文楷体" w:hAnsi="华文楷体" w:eastAsia="华文楷体" w:cs="华文楷体"/>
            <w:lang w:val="en-US" w:eastAsia="zh-CN"/>
            <w:rPrChange w:id="2191" w:author="野草" w:date="2023-02-05T22:59:51Z">
              <w:rPr>
                <w:rFonts w:hint="eastAsia"/>
                <w:lang w:val="en-US" w:eastAsia="zh-CN"/>
              </w:rPr>
            </w:rPrChange>
          </w:rPr>
          <w:delText>的驱动因素方面，目前的研究主要局限在二维因素，如水体形态和面积、周边土地覆盖、与水体的距离等，对三维特征的影响强度与范围及其与二维特征影响的关系的认识仍然存在不足。这限制了对水体热环境效应的全面认识。因此，有必要深入研究</w:delText>
        </w:r>
      </w:del>
      <w:del w:id="2193" w:author="野草" w:date="2023-02-06T10:40:26Z">
        <w:r>
          <w:rPr>
            <w:rFonts w:hint="eastAsia" w:ascii="华文楷体" w:hAnsi="华文楷体" w:eastAsia="华文楷体" w:cs="华文楷体"/>
            <w:highlight w:val="none"/>
            <w:lang w:val="en-US" w:eastAsia="zh-CN"/>
            <w:rPrChange w:id="2194" w:author="野草" w:date="2023-02-05T22:59:51Z">
              <w:rPr>
                <w:rFonts w:hint="eastAsia"/>
                <w:highlight w:val="none"/>
                <w:lang w:val="en-US" w:eastAsia="zh-CN"/>
              </w:rPr>
            </w:rPrChange>
          </w:rPr>
          <w:delText>建筑三维特征与水体热环境效应的</w:delText>
        </w:r>
      </w:del>
      <w:del w:id="2196" w:author="野草" w:date="2023-02-06T10:40:26Z">
        <w:r>
          <w:rPr>
            <w:rFonts w:hint="eastAsia" w:ascii="华文楷体" w:hAnsi="华文楷体" w:eastAsia="华文楷体" w:cs="华文楷体"/>
            <w:lang w:val="en-US" w:eastAsia="zh-CN"/>
            <w:rPrChange w:id="2197" w:author="野草" w:date="2023-02-05T22:59:51Z">
              <w:rPr>
                <w:rFonts w:hint="eastAsia"/>
                <w:lang w:val="en-US" w:eastAsia="zh-CN"/>
              </w:rPr>
            </w:rPrChange>
          </w:rPr>
          <w:delText>相关性。这将有助于在城市规划中有针对性地改善滨水区域建筑的布置，从而提升城市居民的福祉。</w:delText>
        </w:r>
      </w:del>
    </w:p>
    <w:p>
      <w:pPr>
        <w:rPr>
          <w:del w:id="2199" w:author="野草" w:date="2023-02-06T10:40:26Z"/>
          <w:rFonts w:hint="eastAsia" w:ascii="华文楷体" w:hAnsi="华文楷体" w:eastAsia="华文楷体" w:cs="华文楷体"/>
          <w:i w:val="0"/>
          <w:iCs w:val="0"/>
          <w:caps w:val="0"/>
          <w:color w:val="2E2E2E"/>
          <w:spacing w:val="0"/>
          <w:sz w:val="27"/>
          <w:szCs w:val="27"/>
          <w:lang w:val="en-US" w:eastAsia="zh-CN"/>
          <w:rPrChange w:id="2200" w:author="野草" w:date="2023-02-05T22:59:51Z">
            <w:rPr>
              <w:del w:id="2201" w:author="野草" w:date="2023-02-06T10:40:26Z"/>
              <w:rFonts w:hint="default" w:ascii="Georgia" w:hAnsi="Georgia" w:eastAsia="宋体" w:cs="Georgia"/>
              <w:i w:val="0"/>
              <w:iCs w:val="0"/>
              <w:caps w:val="0"/>
              <w:color w:val="2E2E2E"/>
              <w:spacing w:val="0"/>
              <w:sz w:val="27"/>
              <w:szCs w:val="27"/>
              <w:lang w:val="en-US" w:eastAsia="zh-CN"/>
            </w:rPr>
          </w:rPrChange>
        </w:rPr>
      </w:pPr>
      <w:del w:id="2202" w:author="野草" w:date="2023-02-06T10:40:26Z">
        <w:bookmarkStart w:id="2" w:name="OLE_LINK1"/>
        <w:r>
          <w:rPr>
            <w:rFonts w:hint="eastAsia" w:ascii="华文楷体" w:hAnsi="华文楷体" w:eastAsia="华文楷体" w:cs="华文楷体"/>
            <w:lang w:val="en-US" w:eastAsia="zh-CN"/>
            <w:rPrChange w:id="2203" w:author="野草" w:date="2023-02-05T22:59:51Z">
              <w:rPr>
                <w:rFonts w:hint="eastAsia"/>
                <w:lang w:val="en-US" w:eastAsia="zh-CN"/>
              </w:rPr>
            </w:rPrChange>
          </w:rPr>
          <w:delText>======</w:delText>
        </w:r>
      </w:del>
    </w:p>
    <w:bookmarkEnd w:id="2"/>
    <w:p>
      <w:pPr>
        <w:rPr>
          <w:del w:id="2205" w:author="野草" w:date="2023-02-06T10:40:26Z"/>
          <w:rFonts w:hint="eastAsia" w:ascii="华文楷体" w:hAnsi="华文楷体" w:eastAsia="华文楷体" w:cs="华文楷体"/>
          <w:lang w:val="en-US" w:eastAsia="zh-CN"/>
          <w:rPrChange w:id="2206" w:author="野草" w:date="2023-02-05T22:59:51Z">
            <w:rPr>
              <w:del w:id="2207" w:author="野草" w:date="2023-02-06T10:40:26Z"/>
              <w:rFonts w:hint="default"/>
              <w:lang w:val="en-US" w:eastAsia="zh-CN"/>
            </w:rPr>
          </w:rPrChange>
        </w:rPr>
      </w:pPr>
      <w:del w:id="2208" w:author="野草" w:date="2023-02-06T10:40:26Z">
        <w:r>
          <w:rPr>
            <w:rFonts w:hint="eastAsia" w:ascii="华文楷体" w:hAnsi="华文楷体" w:eastAsia="华文楷体" w:cs="华文楷体"/>
            <w:lang w:val="en-US" w:eastAsia="zh-CN"/>
            <w:rPrChange w:id="2209" w:author="野草" w:date="2023-02-05T22:59:51Z">
              <w:rPr>
                <w:rFonts w:hint="eastAsia"/>
                <w:lang w:val="en-US" w:eastAsia="zh-CN"/>
              </w:rPr>
            </w:rPrChange>
          </w:rPr>
          <w:delText>[up230129 11:23]</w:delText>
        </w:r>
      </w:del>
    </w:p>
    <w:p>
      <w:pPr>
        <w:rPr>
          <w:ins w:id="2211" w:author="野草" w:date="2023-02-08T01:21:35Z"/>
          <w:rFonts w:hint="eastAsia" w:ascii="华文细黑" w:hAnsi="华文细黑" w:eastAsia="华文细黑" w:cs="华文细黑"/>
          <w:lang w:val="en-US" w:eastAsia="zh-CN"/>
        </w:rPr>
      </w:pPr>
      <w:ins w:id="2212" w:author="野草" w:date="2023-02-08T01:21:35Z">
        <w:r>
          <w:rPr>
            <w:rFonts w:hint="eastAsia" w:ascii="华文细黑" w:hAnsi="华文细黑" w:eastAsia="华文细黑" w:cs="华文细黑"/>
            <w:lang w:val="en-US" w:eastAsia="zh-CN"/>
          </w:rPr>
          <w:t>[up230207]</w:t>
        </w:r>
      </w:ins>
    </w:p>
    <w:p>
      <w:pPr>
        <w:rPr>
          <w:rFonts w:hint="eastAsia" w:ascii="华文细黑" w:hAnsi="华文细黑" w:eastAsia="华文细黑" w:cs="华文细黑"/>
          <w:lang w:val="en-US" w:eastAsia="zh-CN"/>
          <w:rPrChange w:id="2213" w:author="野草" w:date="2023-02-06T12:05:10Z">
            <w:rPr>
              <w:rFonts w:hint="eastAsia"/>
              <w:highlight w:val="none"/>
              <w:lang w:val="en-US" w:eastAsia="zh-CN"/>
            </w:rPr>
          </w:rPrChange>
        </w:rPr>
      </w:pPr>
      <w:r>
        <w:rPr>
          <w:rFonts w:hint="eastAsia" w:ascii="华文细黑" w:hAnsi="华文细黑" w:eastAsia="华文细黑" w:cs="华文细黑"/>
          <w:u w:val="none"/>
          <w:rPrChange w:id="2214" w:author="野草" w:date="2023-02-06T11:28:38Z">
            <w:rPr>
              <w:rFonts w:hint="eastAsia"/>
            </w:rPr>
          </w:rPrChange>
        </w:rPr>
        <w:t>随着越来越多的数据公开可用，遥感分析逐渐成为</w:t>
      </w:r>
      <w:r>
        <w:rPr>
          <w:rFonts w:hint="eastAsia" w:ascii="华文细黑" w:hAnsi="华文细黑" w:eastAsia="华文细黑" w:cs="华文细黑"/>
          <w:u w:val="none"/>
          <w:lang w:val="en-US" w:eastAsia="zh-CN"/>
          <w:rPrChange w:id="2215" w:author="野草" w:date="2023-02-06T11:28:38Z">
            <w:rPr>
              <w:rFonts w:hint="eastAsia"/>
              <w:lang w:val="en-US" w:eastAsia="zh-CN"/>
            </w:rPr>
          </w:rPrChange>
        </w:rPr>
        <w:t>城市</w:t>
      </w:r>
      <w:r>
        <w:rPr>
          <w:rFonts w:hint="eastAsia" w:ascii="华文细黑" w:hAnsi="华文细黑" w:eastAsia="华文细黑" w:cs="华文细黑"/>
          <w:u w:val="none"/>
          <w:rPrChange w:id="2216" w:author="野草" w:date="2023-02-06T11:28:38Z">
            <w:rPr>
              <w:rFonts w:hint="eastAsia"/>
            </w:rPr>
          </w:rPrChange>
        </w:rPr>
        <w:t>水体</w:t>
      </w:r>
      <w:r>
        <w:rPr>
          <w:rFonts w:hint="eastAsia" w:ascii="华文细黑" w:hAnsi="华文细黑" w:eastAsia="华文细黑" w:cs="华文细黑"/>
          <w:u w:val="none"/>
          <w:lang w:val="en-US" w:eastAsia="zh-CN"/>
          <w:rPrChange w:id="2217" w:author="野草" w:date="2023-02-06T11:28:38Z">
            <w:rPr>
              <w:rFonts w:hint="eastAsia"/>
              <w:lang w:val="en-US" w:eastAsia="zh-CN"/>
            </w:rPr>
          </w:rPrChange>
        </w:rPr>
        <w:t>热</w:t>
      </w:r>
      <w:ins w:id="2218" w:author="野草" w:date="2023-02-06T11:27:53Z">
        <w:r>
          <w:rPr>
            <w:rFonts w:hint="eastAsia" w:ascii="华文细黑" w:hAnsi="华文细黑" w:eastAsia="华文细黑" w:cs="华文细黑"/>
            <w:u w:val="none"/>
            <w:lang w:val="en-US" w:eastAsia="zh-CN"/>
            <w:rPrChange w:id="2219" w:author="野草" w:date="2023-02-06T11:28:38Z">
              <w:rPr>
                <w:rFonts w:hint="eastAsia" w:ascii="华文楷体" w:hAnsi="华文楷体" w:eastAsia="华文楷体" w:cs="华文楷体"/>
                <w:lang w:val="en-US" w:eastAsia="zh-CN"/>
              </w:rPr>
            </w:rPrChange>
          </w:rPr>
          <w:t>环境</w:t>
        </w:r>
      </w:ins>
      <w:r>
        <w:rPr>
          <w:rFonts w:hint="eastAsia" w:ascii="华文细黑" w:hAnsi="华文细黑" w:eastAsia="华文细黑" w:cs="华文细黑"/>
          <w:u w:val="none"/>
          <w:lang w:val="en-US" w:eastAsia="zh-CN"/>
          <w:rPrChange w:id="2221" w:author="野草" w:date="2023-02-06T11:28:38Z">
            <w:rPr>
              <w:rFonts w:hint="eastAsia"/>
              <w:lang w:val="en-US" w:eastAsia="zh-CN"/>
            </w:rPr>
          </w:rPrChange>
        </w:rPr>
        <w:t>效应</w:t>
      </w:r>
      <w:r>
        <w:rPr>
          <w:rFonts w:hint="eastAsia" w:ascii="华文细黑" w:hAnsi="华文细黑" w:eastAsia="华文细黑" w:cs="华文细黑"/>
          <w:u w:val="none"/>
          <w:rPrChange w:id="2222" w:author="野草" w:date="2023-02-06T11:28:38Z">
            <w:rPr>
              <w:rFonts w:hint="eastAsia"/>
            </w:rPr>
          </w:rPrChange>
        </w:rPr>
        <w:t>的</w:t>
      </w:r>
      <w:r>
        <w:rPr>
          <w:rFonts w:hint="eastAsia" w:ascii="华文细黑" w:hAnsi="华文细黑" w:eastAsia="华文细黑" w:cs="华文细黑"/>
          <w:u w:val="none"/>
          <w:lang w:val="en-US" w:eastAsia="zh-CN"/>
          <w:rPrChange w:id="2223" w:author="野草" w:date="2023-02-06T11:28:38Z">
            <w:rPr>
              <w:rFonts w:hint="eastAsia"/>
              <w:lang w:val="en-US" w:eastAsia="zh-CN"/>
            </w:rPr>
          </w:rPrChange>
        </w:rPr>
        <w:t>主要研究</w:t>
      </w:r>
      <w:r>
        <w:rPr>
          <w:rFonts w:hint="eastAsia" w:ascii="华文细黑" w:hAnsi="华文细黑" w:eastAsia="华文细黑" w:cs="华文细黑"/>
          <w:u w:val="none"/>
          <w:rPrChange w:id="2224" w:author="野草" w:date="2023-02-06T11:28:38Z">
            <w:rPr>
              <w:rFonts w:hint="eastAsia"/>
            </w:rPr>
          </w:rPrChange>
        </w:rPr>
        <w:t>手段。这些分析基于</w:t>
      </w:r>
      <w:r>
        <w:rPr>
          <w:rFonts w:hint="eastAsia" w:ascii="华文细黑" w:hAnsi="华文细黑" w:eastAsia="华文细黑" w:cs="华文细黑"/>
          <w:u w:val="none"/>
          <w:lang w:val="en-US" w:eastAsia="zh-CN"/>
          <w:rPrChange w:id="2225" w:author="野草" w:date="2023-02-06T11:28:38Z">
            <w:rPr>
              <w:rFonts w:hint="eastAsia"/>
              <w:lang w:val="en-US" w:eastAsia="zh-CN"/>
            </w:rPr>
          </w:rPrChange>
        </w:rPr>
        <w:t>不同尺度的</w:t>
      </w:r>
      <w:r>
        <w:rPr>
          <w:rFonts w:hint="eastAsia" w:ascii="华文细黑" w:hAnsi="华文细黑" w:eastAsia="华文细黑" w:cs="华文细黑"/>
          <w:u w:val="none"/>
          <w:rPrChange w:id="2226" w:author="野草" w:date="2023-02-06T11:28:38Z">
            <w:rPr>
              <w:rFonts w:hint="eastAsia"/>
            </w:rPr>
          </w:rPrChange>
        </w:rPr>
        <w:t>地表温度空间格局</w:t>
      </w:r>
      <w:r>
        <w:rPr>
          <w:rFonts w:hint="eastAsia" w:ascii="华文细黑" w:hAnsi="华文细黑" w:eastAsia="华文细黑" w:cs="华文细黑"/>
          <w:u w:val="none"/>
          <w:lang w:eastAsia="zh-CN"/>
          <w:rPrChange w:id="2227" w:author="野草" w:date="2023-02-06T11:28:38Z">
            <w:rPr>
              <w:rFonts w:hint="eastAsia"/>
              <w:lang w:eastAsia="zh-CN"/>
            </w:rPr>
          </w:rPrChange>
        </w:rPr>
        <w:t>。</w:t>
      </w:r>
      <w:r>
        <w:rPr>
          <w:rFonts w:hint="eastAsia" w:ascii="华文细黑" w:hAnsi="华文细黑" w:eastAsia="华文细黑" w:cs="华文细黑"/>
          <w:u w:val="none"/>
          <w:lang w:val="en-US" w:eastAsia="zh-CN"/>
          <w:rPrChange w:id="2228" w:author="野草" w:date="2023-02-06T11:28:38Z">
            <w:rPr>
              <w:rFonts w:hint="eastAsia"/>
              <w:lang w:val="en-US" w:eastAsia="zh-CN"/>
            </w:rPr>
          </w:rPrChange>
        </w:rPr>
        <w:t>相对于通过有限站点实地</w:t>
      </w:r>
      <w:ins w:id="2229" w:author="野草" w:date="2023-02-06T11:28:30Z">
        <w:r>
          <w:rPr>
            <w:rFonts w:hint="eastAsia" w:ascii="华文细黑" w:hAnsi="华文细黑" w:eastAsia="华文细黑" w:cs="华文细黑"/>
            <w:u w:val="none"/>
            <w:lang w:val="en-US" w:eastAsia="zh-CN"/>
            <w:rPrChange w:id="2230" w:author="野草" w:date="2023-02-06T11:28:38Z">
              <w:rPr>
                <w:rFonts w:hint="eastAsia" w:ascii="华文楷体" w:hAnsi="华文楷体" w:eastAsia="华文楷体" w:cs="华文楷体"/>
                <w:lang w:val="en-US" w:eastAsia="zh-CN"/>
              </w:rPr>
            </w:rPrChange>
          </w:rPr>
          <w:t>测量</w:t>
        </w:r>
      </w:ins>
      <w:del w:id="2232" w:author="野草" w:date="2023-02-06T11:28:29Z">
        <w:r>
          <w:rPr>
            <w:rFonts w:hint="eastAsia" w:ascii="华文细黑" w:hAnsi="华文细黑" w:eastAsia="华文细黑" w:cs="华文细黑"/>
            <w:u w:val="none"/>
            <w:lang w:val="en-US" w:eastAsia="zh-CN"/>
            <w:rPrChange w:id="2233" w:author="野草" w:date="2023-02-06T11:28:38Z">
              <w:rPr>
                <w:rFonts w:hint="eastAsia"/>
                <w:lang w:val="en-US" w:eastAsia="zh-CN"/>
              </w:rPr>
            </w:rPrChange>
          </w:rPr>
          <w:delText>监</w:delText>
        </w:r>
      </w:del>
      <w:del w:id="2235" w:author="野草" w:date="2023-02-06T11:28:29Z">
        <w:r>
          <w:rPr>
            <w:rFonts w:hint="eastAsia" w:ascii="华文细黑" w:hAnsi="华文细黑" w:eastAsia="华文细黑" w:cs="华文细黑"/>
            <w:u w:val="none"/>
            <w:lang w:val="en-US" w:eastAsia="zh-CN"/>
            <w:rPrChange w:id="2236" w:author="野草" w:date="2023-02-06T11:28:38Z">
              <w:rPr>
                <w:rFonts w:hint="eastAsia"/>
                <w:lang w:val="en-US" w:eastAsia="zh-CN"/>
              </w:rPr>
            </w:rPrChange>
          </w:rPr>
          <w:delText>测</w:delText>
        </w:r>
      </w:del>
      <w:r>
        <w:rPr>
          <w:rFonts w:hint="eastAsia" w:ascii="华文细黑" w:hAnsi="华文细黑" w:eastAsia="华文细黑" w:cs="华文细黑"/>
          <w:u w:val="none"/>
          <w:lang w:val="en-US" w:eastAsia="zh-CN"/>
          <w:rPrChange w:id="2238" w:author="野草" w:date="2023-02-06T11:28:38Z">
            <w:rPr>
              <w:rFonts w:hint="eastAsia"/>
              <w:lang w:val="en-US" w:eastAsia="zh-CN"/>
            </w:rPr>
          </w:rPrChange>
        </w:rPr>
        <w:t>获取的温度，其</w:t>
      </w:r>
      <w:r>
        <w:rPr>
          <w:rFonts w:hint="eastAsia" w:ascii="华文细黑" w:hAnsi="华文细黑" w:eastAsia="华文细黑" w:cs="华文细黑"/>
          <w:u w:val="none"/>
          <w:rPrChange w:id="2239" w:author="野草" w:date="2023-02-06T11:28:38Z">
            <w:rPr>
              <w:rFonts w:hint="eastAsia"/>
            </w:rPr>
          </w:rPrChange>
        </w:rPr>
        <w:t>能够提供</w:t>
      </w:r>
      <w:r>
        <w:rPr>
          <w:rFonts w:hint="eastAsia" w:ascii="华文细黑" w:hAnsi="华文细黑" w:eastAsia="华文细黑" w:cs="华文细黑"/>
          <w:u w:val="none"/>
          <w:lang w:val="en-US" w:eastAsia="zh-CN"/>
          <w:rPrChange w:id="2240" w:author="野草" w:date="2023-02-06T11:28:38Z">
            <w:rPr>
              <w:rFonts w:hint="eastAsia"/>
              <w:lang w:val="en-US" w:eastAsia="zh-CN"/>
            </w:rPr>
          </w:rPrChange>
        </w:rPr>
        <w:t>更</w:t>
      </w:r>
      <w:r>
        <w:rPr>
          <w:rFonts w:hint="eastAsia" w:ascii="华文细黑" w:hAnsi="华文细黑" w:eastAsia="华文细黑" w:cs="华文细黑"/>
          <w:u w:val="none"/>
          <w:rPrChange w:id="2241" w:author="野草" w:date="2023-02-06T11:28:38Z">
            <w:rPr>
              <w:rFonts w:hint="eastAsia"/>
            </w:rPr>
          </w:rPrChange>
        </w:rPr>
        <w:t>广泛表面的地表温度信息。</w:t>
      </w:r>
      <w:r>
        <w:rPr>
          <w:rFonts w:hint="eastAsia" w:ascii="华文细黑" w:hAnsi="华文细黑" w:eastAsia="华文细黑" w:cs="华文细黑"/>
          <w:u w:val="none"/>
          <w:rPrChange w:id="2242" w:author="野草" w:date="2023-02-06T11:29:23Z">
            <w:rPr>
              <w:rFonts w:hint="eastAsia"/>
            </w:rPr>
          </w:rPrChange>
        </w:rPr>
        <w:t>然</w:t>
      </w:r>
      <w:r>
        <w:rPr>
          <w:rFonts w:hint="eastAsia" w:ascii="华文细黑" w:hAnsi="华文细黑" w:eastAsia="华文细黑" w:cs="华文细黑"/>
          <w:u w:val="none"/>
          <w:rPrChange w:id="2243" w:author="野草" w:date="2023-02-06T11:29:20Z">
            <w:rPr>
              <w:rFonts w:hint="eastAsia"/>
            </w:rPr>
          </w:rPrChange>
        </w:rPr>
        <w:t>而，遥感分析在城市气候研究中</w:t>
      </w:r>
      <w:r>
        <w:rPr>
          <w:rFonts w:hint="eastAsia" w:ascii="华文细黑" w:hAnsi="华文细黑" w:eastAsia="华文细黑" w:cs="华文细黑"/>
          <w:u w:val="none"/>
          <w:lang w:val="en-US" w:eastAsia="zh-CN"/>
          <w:rPrChange w:id="2244" w:author="野草" w:date="2023-02-06T11:29:20Z">
            <w:rPr>
              <w:rFonts w:hint="eastAsia"/>
              <w:lang w:val="en-US" w:eastAsia="zh-CN"/>
            </w:rPr>
          </w:rPrChange>
        </w:rPr>
        <w:t>仍然</w:t>
      </w:r>
      <w:r>
        <w:rPr>
          <w:rFonts w:hint="eastAsia" w:ascii="华文细黑" w:hAnsi="华文细黑" w:eastAsia="华文细黑" w:cs="华文细黑"/>
          <w:u w:val="none"/>
          <w:rPrChange w:id="2245" w:author="野草" w:date="2023-02-06T11:29:20Z">
            <w:rPr>
              <w:rFonts w:hint="eastAsia"/>
            </w:rPr>
          </w:rPrChange>
        </w:rPr>
        <w:t>存在一些不足。</w:t>
      </w:r>
      <w:r>
        <w:rPr>
          <w:rFonts w:hint="eastAsia" w:ascii="华文细黑" w:hAnsi="华文细黑" w:eastAsia="华文细黑" w:cs="华文细黑"/>
          <w:lang w:val="en-US" w:eastAsia="zh-CN"/>
          <w:rPrChange w:id="2246" w:author="野草" w:date="2023-02-06T11:29:56Z">
            <w:rPr>
              <w:rFonts w:hint="eastAsia"/>
              <w:lang w:val="en-US" w:eastAsia="zh-CN"/>
            </w:rPr>
          </w:rPrChange>
        </w:rPr>
        <w:t>首先，</w:t>
      </w:r>
      <w:del w:id="2247" w:author="野草" w:date="2023-02-06T11:30:14Z">
        <w:r>
          <w:rPr>
            <w:rFonts w:hint="eastAsia" w:ascii="华文细黑" w:hAnsi="华文细黑" w:eastAsia="华文细黑" w:cs="华文细黑"/>
            <w:rPrChange w:id="2248" w:author="野草" w:date="2023-02-06T11:29:56Z">
              <w:rPr>
                <w:rFonts w:hint="eastAsia"/>
              </w:rPr>
            </w:rPrChange>
          </w:rPr>
          <w:delText>有</w:delText>
        </w:r>
      </w:del>
      <w:del w:id="2250" w:author="野草" w:date="2023-02-06T11:30:13Z">
        <w:r>
          <w:rPr>
            <w:rFonts w:hint="eastAsia" w:ascii="华文细黑" w:hAnsi="华文细黑" w:eastAsia="华文细黑" w:cs="华文细黑"/>
            <w:rPrChange w:id="2251" w:author="野草" w:date="2023-02-06T11:29:56Z">
              <w:rPr>
                <w:rFonts w:hint="eastAsia"/>
              </w:rPr>
            </w:rPrChange>
          </w:rPr>
          <w:delText>研</w:delText>
        </w:r>
      </w:del>
      <w:del w:id="2253" w:author="野草" w:date="2023-02-06T11:30:13Z">
        <w:r>
          <w:rPr>
            <w:rFonts w:hint="eastAsia" w:ascii="华文细黑" w:hAnsi="华文细黑" w:eastAsia="华文细黑" w:cs="华文细黑"/>
            <w:rPrChange w:id="2254" w:author="野草" w:date="2023-02-06T11:29:56Z">
              <w:rPr>
                <w:rFonts w:hint="eastAsia"/>
              </w:rPr>
            </w:rPrChange>
          </w:rPr>
          <w:delText>究</w:delText>
        </w:r>
      </w:del>
      <w:del w:id="2256" w:author="野草" w:date="2023-02-06T11:30:13Z">
        <w:r>
          <w:rPr>
            <w:rFonts w:hint="eastAsia" w:ascii="华文细黑" w:hAnsi="华文细黑" w:eastAsia="华文细黑" w:cs="华文细黑"/>
            <w:rPrChange w:id="2257" w:author="野草" w:date="2023-02-06T11:29:56Z">
              <w:rPr>
                <w:rFonts w:hint="eastAsia"/>
              </w:rPr>
            </w:rPrChange>
          </w:rPr>
          <w:delText>发</w:delText>
        </w:r>
      </w:del>
      <w:del w:id="2259" w:author="野草" w:date="2023-02-06T11:30:13Z">
        <w:r>
          <w:rPr>
            <w:rFonts w:hint="eastAsia" w:ascii="华文细黑" w:hAnsi="华文细黑" w:eastAsia="华文细黑" w:cs="华文细黑"/>
            <w:rPrChange w:id="2260" w:author="野草" w:date="2023-02-06T11:29:56Z">
              <w:rPr>
                <w:rFonts w:hint="eastAsia"/>
              </w:rPr>
            </w:rPrChange>
          </w:rPr>
          <w:delText>现</w:delText>
        </w:r>
      </w:del>
      <w:ins w:id="2262" w:author="野草" w:date="2023-02-06T11:30:07Z">
        <w:r>
          <w:rPr>
            <w:rFonts w:hint="eastAsia" w:ascii="华文细黑" w:hAnsi="华文细黑" w:eastAsia="华文细黑" w:cs="华文细黑"/>
            <w:lang w:val="en-US" w:eastAsia="zh-CN"/>
          </w:rPr>
          <w:t>大气</w:t>
        </w:r>
      </w:ins>
      <w:ins w:id="2263" w:author="野草" w:date="2023-02-06T11:30:08Z">
        <w:r>
          <w:rPr>
            <w:rFonts w:hint="eastAsia" w:ascii="华文细黑" w:hAnsi="华文细黑" w:eastAsia="华文细黑" w:cs="华文细黑"/>
            <w:lang w:val="en-US" w:eastAsia="zh-CN"/>
          </w:rPr>
          <w:t>温度</w:t>
        </w:r>
      </w:ins>
      <w:del w:id="2264" w:author="野草" w:date="2023-02-06T11:30:06Z">
        <w:r>
          <w:rPr>
            <w:rFonts w:hint="eastAsia" w:ascii="华文细黑" w:hAnsi="华文细黑" w:eastAsia="华文细黑" w:cs="华文细黑"/>
            <w:rPrChange w:id="2265" w:author="野草" w:date="2023-02-06T11:29:56Z">
              <w:rPr>
                <w:rFonts w:hint="eastAsia"/>
              </w:rPr>
            </w:rPrChange>
          </w:rPr>
          <w:delText>气</w:delText>
        </w:r>
      </w:del>
      <w:del w:id="2267" w:author="野草" w:date="2023-02-06T11:30:06Z">
        <w:r>
          <w:rPr>
            <w:rFonts w:hint="eastAsia" w:ascii="华文细黑" w:hAnsi="华文细黑" w:eastAsia="华文细黑" w:cs="华文细黑"/>
            <w:rPrChange w:id="2268" w:author="野草" w:date="2023-02-06T11:29:56Z">
              <w:rPr>
                <w:rFonts w:hint="eastAsia"/>
              </w:rPr>
            </w:rPrChange>
          </w:rPr>
          <w:delText>温</w:delText>
        </w:r>
      </w:del>
      <w:r>
        <w:rPr>
          <w:rFonts w:hint="eastAsia" w:ascii="华文细黑" w:hAnsi="华文细黑" w:eastAsia="华文细黑" w:cs="华文细黑"/>
          <w:rPrChange w:id="2270" w:author="野草" w:date="2023-02-06T11:29:56Z">
            <w:rPr>
              <w:rFonts w:hint="eastAsia"/>
            </w:rPr>
          </w:rPrChange>
        </w:rPr>
        <w:t>与地表温度</w:t>
      </w:r>
      <w:ins w:id="2271" w:author="野草" w:date="2023-02-06T11:31:00Z">
        <w:r>
          <w:rPr>
            <w:rFonts w:hint="eastAsia" w:ascii="华文细黑" w:hAnsi="华文细黑" w:eastAsia="华文细黑" w:cs="华文细黑"/>
            <w:lang w:val="en-US" w:eastAsia="zh-CN"/>
          </w:rPr>
          <w:t>之间</w:t>
        </w:r>
      </w:ins>
      <w:r>
        <w:rPr>
          <w:rFonts w:hint="eastAsia" w:ascii="华文细黑" w:hAnsi="华文细黑" w:eastAsia="华文细黑" w:cs="华文细黑"/>
          <w:rPrChange w:id="2272" w:author="野草" w:date="2023-02-06T11:29:56Z">
            <w:rPr>
              <w:rFonts w:hint="eastAsia"/>
            </w:rPr>
          </w:rPrChange>
        </w:rPr>
        <w:t>存在着一定的差异性</w:t>
      </w:r>
      <w:ins w:id="2273" w:author="野草" w:date="2023-02-06T11:30:22Z">
        <w:r>
          <w:rPr>
            <w:rFonts w:hint="eastAsia" w:ascii="华文细黑" w:hAnsi="华文细黑" w:eastAsia="华文细黑" w:cs="华文细黑"/>
            <w:lang w:eastAsia="zh-CN"/>
          </w:rPr>
          <w:t>（</w:t>
        </w:r>
      </w:ins>
      <w:del w:id="2274" w:author="野草" w:date="2023-02-06T11:30:21Z">
        <w:r>
          <w:rPr>
            <w:rFonts w:hint="eastAsia" w:ascii="华文细黑" w:hAnsi="华文细黑" w:eastAsia="华文细黑" w:cs="华文细黑"/>
            <w:lang w:val="en-US" w:eastAsia="zh-CN"/>
            <w:rPrChange w:id="2275" w:author="野草" w:date="2023-02-06T11:29:56Z">
              <w:rPr>
                <w:rFonts w:hint="eastAsia"/>
                <w:lang w:val="en-US" w:eastAsia="zh-CN"/>
              </w:rPr>
            </w:rPrChange>
          </w:rPr>
          <w:delText xml:space="preserve"> </w:delText>
        </w:r>
      </w:del>
      <w:del w:id="2277" w:author="野草" w:date="2023-02-06T11:30:20Z">
        <w:r>
          <w:rPr>
            <w:rFonts w:hint="eastAsia" w:ascii="华文细黑" w:hAnsi="华文细黑" w:eastAsia="华文细黑" w:cs="华文细黑"/>
            <w:lang w:val="en-US" w:eastAsia="zh-CN"/>
            <w:rPrChange w:id="2278" w:author="野草" w:date="2023-02-06T11:29:56Z">
              <w:rPr>
                <w:rFonts w:hint="eastAsia"/>
                <w:lang w:val="en-US" w:eastAsia="zh-CN"/>
              </w:rPr>
            </w:rPrChange>
          </w:rPr>
          <w:delText>(</w:delText>
        </w:r>
      </w:del>
      <w:r>
        <w:rPr>
          <w:rFonts w:hint="eastAsia" w:ascii="华文细黑" w:hAnsi="华文细黑" w:eastAsia="华文细黑" w:cs="华文细黑"/>
          <w:rPrChange w:id="2280" w:author="野草" w:date="2023-02-06T11:29:56Z">
            <w:rPr>
              <w:rFonts w:hint="eastAsia"/>
            </w:rPr>
          </w:rPrChange>
        </w:rPr>
        <w:t>Azevedo</w:t>
      </w:r>
      <w:r>
        <w:rPr>
          <w:rFonts w:hint="eastAsia" w:ascii="华文细黑" w:hAnsi="华文细黑" w:eastAsia="华文细黑" w:cs="华文细黑"/>
          <w:lang w:val="en-US" w:eastAsia="zh-CN"/>
          <w:rPrChange w:id="2281" w:author="野草" w:date="2023-02-06T11:29:56Z">
            <w:rPr>
              <w:rFonts w:hint="eastAsia"/>
              <w:lang w:val="en-US" w:eastAsia="zh-CN"/>
            </w:rPr>
          </w:rPrChange>
        </w:rPr>
        <w:t xml:space="preserve"> et al., 2016</w:t>
      </w:r>
      <w:ins w:id="2282" w:author="野草" w:date="2023-02-06T11:29:41Z">
        <w:r>
          <w:rPr>
            <w:rFonts w:hint="eastAsia" w:ascii="华文细黑" w:hAnsi="华文细黑" w:eastAsia="华文细黑" w:cs="华文细黑"/>
            <w:lang w:val="en-US" w:eastAsia="zh-CN"/>
            <w:rPrChange w:id="2283" w:author="野草" w:date="2023-02-06T11:29:56Z">
              <w:rPr>
                <w:rFonts w:hint="eastAsia" w:ascii="华文楷体" w:hAnsi="华文楷体" w:eastAsia="华文楷体" w:cs="华文楷体"/>
                <w:lang w:val="en-US" w:eastAsia="zh-CN"/>
              </w:rPr>
            </w:rPrChange>
          </w:rPr>
          <w:t>）</w:t>
        </w:r>
      </w:ins>
      <w:del w:id="2285" w:author="野草" w:date="2023-02-06T11:29:41Z">
        <w:r>
          <w:rPr>
            <w:rFonts w:hint="eastAsia" w:ascii="华文细黑" w:hAnsi="华文细黑" w:eastAsia="华文细黑" w:cs="华文细黑"/>
            <w:lang w:val="en-US" w:eastAsia="zh-CN"/>
            <w:rPrChange w:id="2286" w:author="野草" w:date="2023-02-06T11:29:56Z">
              <w:rPr>
                <w:rFonts w:hint="eastAsia"/>
                <w:lang w:val="en-US" w:eastAsia="zh-CN"/>
              </w:rPr>
            </w:rPrChange>
          </w:rPr>
          <w:delText>)</w:delText>
        </w:r>
      </w:del>
      <w:r>
        <w:rPr>
          <w:rFonts w:hint="eastAsia" w:ascii="华文细黑" w:hAnsi="华文细黑" w:eastAsia="华文细黑" w:cs="华文细黑"/>
          <w:rPrChange w:id="2288" w:author="野草" w:date="2023-02-06T11:29:56Z">
            <w:rPr>
              <w:rFonts w:hint="eastAsia"/>
            </w:rPr>
          </w:rPrChange>
        </w:rPr>
        <w:t>。</w:t>
      </w:r>
      <w:r>
        <w:rPr>
          <w:rFonts w:hint="eastAsia" w:ascii="华文细黑" w:hAnsi="华文细黑" w:eastAsia="华文细黑" w:cs="华文细黑"/>
          <w:lang w:val="en-US" w:eastAsia="zh-CN"/>
          <w:rPrChange w:id="2289" w:author="野草" w:date="2023-02-06T11:31:37Z">
            <w:rPr>
              <w:rFonts w:hint="eastAsia"/>
              <w:lang w:val="en-US" w:eastAsia="zh-CN"/>
            </w:rPr>
          </w:rPrChange>
        </w:rPr>
        <w:t>根据在我国长春的一项研究，尽管地表温度与气温存在正相关关系，但地表温度在夏季显著高于气温，在冬季则低于气温</w:t>
      </w:r>
      <w:r>
        <w:rPr>
          <w:rFonts w:hint="eastAsia" w:ascii="华文细黑" w:hAnsi="华文细黑" w:eastAsia="华文细黑" w:cs="华文细黑"/>
          <w:lang w:val="en-US" w:eastAsia="zh-CN"/>
          <w:rPrChange w:id="2290" w:author="野草" w:date="2023-02-06T11:31:37Z">
            <w:rPr>
              <w:rFonts w:hint="eastAsia"/>
              <w:highlight w:val="yellow"/>
              <w:lang w:val="en-US" w:eastAsia="zh-CN"/>
            </w:rPr>
          </w:rPrChange>
        </w:rPr>
        <w:t xml:space="preserve"> </w:t>
      </w:r>
      <w:ins w:id="2291" w:author="野草" w:date="2023-02-06T11:31:31Z">
        <w:r>
          <w:rPr>
            <w:rFonts w:hint="eastAsia" w:ascii="华文细黑" w:hAnsi="华文细黑" w:eastAsia="华文细黑" w:cs="华文细黑"/>
            <w:lang w:val="en-US" w:eastAsia="zh-CN"/>
            <w:rPrChange w:id="2292" w:author="野草" w:date="2023-02-06T11:31:37Z">
              <w:rPr>
                <w:rFonts w:hint="eastAsia" w:ascii="华文楷体" w:hAnsi="华文楷体" w:eastAsia="华文楷体" w:cs="华文楷体"/>
                <w:highlight w:val="yellow"/>
                <w:lang w:val="en-US" w:eastAsia="zh-CN"/>
              </w:rPr>
            </w:rPrChange>
          </w:rPr>
          <w:t>（</w:t>
        </w:r>
      </w:ins>
      <w:del w:id="2294" w:author="野草" w:date="2023-02-06T11:31:30Z">
        <w:r>
          <w:rPr>
            <w:rFonts w:hint="eastAsia" w:ascii="华文细黑" w:hAnsi="华文细黑" w:eastAsia="华文细黑" w:cs="华文细黑"/>
            <w:lang w:val="en-US" w:eastAsia="zh-CN"/>
            <w:rPrChange w:id="2295" w:author="野草" w:date="2023-02-06T11:31:37Z">
              <w:rPr>
                <w:rFonts w:hint="eastAsia"/>
                <w:highlight w:val="yellow"/>
                <w:lang w:val="en-US" w:eastAsia="zh-CN"/>
              </w:rPr>
            </w:rPrChange>
          </w:rPr>
          <w:delText>(</w:delText>
        </w:r>
      </w:del>
      <w:r>
        <w:rPr>
          <w:rFonts w:hint="eastAsia" w:ascii="华文细黑" w:hAnsi="华文细黑" w:eastAsia="华文细黑" w:cs="华文细黑"/>
          <w:lang w:val="en-US" w:eastAsia="zh-CN"/>
          <w:rPrChange w:id="2297" w:author="野草" w:date="2023-02-06T11:31:37Z">
            <w:rPr>
              <w:rFonts w:hint="eastAsia"/>
              <w:highlight w:val="yellow"/>
              <w:lang w:val="en-US" w:eastAsia="zh-CN"/>
            </w:rPr>
          </w:rPrChange>
        </w:rPr>
        <w:t>Yang et al., 2020</w:t>
      </w:r>
      <w:ins w:id="2298" w:author="野草" w:date="2023-02-06T11:31:27Z">
        <w:r>
          <w:rPr>
            <w:rFonts w:hint="eastAsia" w:ascii="华文细黑" w:hAnsi="华文细黑" w:eastAsia="华文细黑" w:cs="华文细黑"/>
            <w:lang w:val="en-US" w:eastAsia="zh-CN"/>
            <w:rPrChange w:id="2299" w:author="野草" w:date="2023-02-06T11:31:37Z">
              <w:rPr>
                <w:rFonts w:hint="eastAsia" w:ascii="华文楷体" w:hAnsi="华文楷体" w:eastAsia="华文楷体" w:cs="华文楷体"/>
                <w:highlight w:val="yellow"/>
                <w:lang w:val="en-US" w:eastAsia="zh-CN"/>
              </w:rPr>
            </w:rPrChange>
          </w:rPr>
          <w:t>）</w:t>
        </w:r>
      </w:ins>
      <w:del w:id="2301" w:author="野草" w:date="2023-02-06T11:31:27Z">
        <w:r>
          <w:rPr>
            <w:rFonts w:hint="eastAsia" w:ascii="华文细黑" w:hAnsi="华文细黑" w:eastAsia="华文细黑" w:cs="华文细黑"/>
            <w:lang w:val="en-US" w:eastAsia="zh-CN"/>
            <w:rPrChange w:id="2302" w:author="野草" w:date="2023-02-06T11:31:37Z">
              <w:rPr>
                <w:rFonts w:hint="eastAsia"/>
                <w:highlight w:val="yellow"/>
                <w:lang w:val="en-US" w:eastAsia="zh-CN"/>
              </w:rPr>
            </w:rPrChange>
          </w:rPr>
          <w:delText>)</w:delText>
        </w:r>
      </w:del>
      <w:r>
        <w:rPr>
          <w:rFonts w:hint="eastAsia" w:ascii="华文细黑" w:hAnsi="华文细黑" w:eastAsia="华文细黑" w:cs="华文细黑"/>
          <w:lang w:val="en-US" w:eastAsia="zh-CN"/>
          <w:rPrChange w:id="2304" w:author="野草" w:date="2023-02-06T11:31:37Z">
            <w:rPr>
              <w:rFonts w:hint="eastAsia"/>
              <w:lang w:val="en-US" w:eastAsia="zh-CN"/>
            </w:rPr>
          </w:rPrChange>
        </w:rPr>
        <w:t>。</w:t>
      </w:r>
      <w:r>
        <w:rPr>
          <w:rFonts w:hint="eastAsia" w:ascii="华文细黑" w:hAnsi="华文细黑" w:eastAsia="华文细黑" w:cs="华文细黑"/>
          <w:lang w:val="en-US" w:eastAsia="zh-CN"/>
          <w:rPrChange w:id="2305" w:author="野草" w:date="2023-02-06T11:33:03Z">
            <w:rPr>
              <w:rFonts w:hint="eastAsia"/>
              <w:lang w:val="en-US" w:eastAsia="zh-CN"/>
            </w:rPr>
          </w:rPrChange>
        </w:rPr>
        <w:t>事实上，</w:t>
      </w:r>
      <w:del w:id="2306" w:author="野草" w:date="2023-02-06T11:32:51Z">
        <w:r>
          <w:rPr>
            <w:rFonts w:hint="eastAsia" w:ascii="华文细黑" w:hAnsi="华文细黑" w:eastAsia="华文细黑" w:cs="华文细黑"/>
            <w:lang w:val="en-US" w:eastAsia="zh-CN"/>
            <w:rPrChange w:id="2307" w:author="野草" w:date="2023-02-06T11:33:03Z">
              <w:rPr>
                <w:rFonts w:hint="eastAsia"/>
                <w:lang w:val="en-US" w:eastAsia="zh-CN"/>
              </w:rPr>
            </w:rPrChange>
          </w:rPr>
          <w:delText>气温与</w:delText>
        </w:r>
      </w:del>
      <w:r>
        <w:rPr>
          <w:rFonts w:hint="eastAsia" w:ascii="华文细黑" w:hAnsi="华文细黑" w:eastAsia="华文细黑" w:cs="华文细黑"/>
          <w:lang w:val="en-US" w:eastAsia="zh-CN"/>
          <w:rPrChange w:id="2309" w:author="野草" w:date="2023-02-06T11:33:03Z">
            <w:rPr>
              <w:rFonts w:hint="eastAsia"/>
              <w:lang w:val="en-US" w:eastAsia="zh-CN"/>
            </w:rPr>
          </w:rPrChange>
        </w:rPr>
        <w:t>地表温度</w:t>
      </w:r>
      <w:ins w:id="2310" w:author="野草" w:date="2023-02-06T11:32:52Z">
        <w:r>
          <w:rPr>
            <w:rFonts w:hint="eastAsia" w:ascii="华文细黑" w:hAnsi="华文细黑" w:eastAsia="华文细黑" w:cs="华文细黑"/>
            <w:lang w:val="en-US" w:eastAsia="zh-CN"/>
            <w:rPrChange w:id="2311" w:author="野草" w:date="2023-02-06T11:33:03Z">
              <w:rPr>
                <w:rFonts w:hint="eastAsia" w:ascii="华文楷体" w:hAnsi="华文楷体" w:eastAsia="华文楷体" w:cs="华文楷体"/>
                <w:lang w:val="en-US" w:eastAsia="zh-CN"/>
              </w:rPr>
            </w:rPrChange>
          </w:rPr>
          <w:t>与</w:t>
        </w:r>
      </w:ins>
      <w:ins w:id="2313" w:author="野草" w:date="2023-02-06T11:32:53Z">
        <w:r>
          <w:rPr>
            <w:rFonts w:hint="eastAsia" w:ascii="华文细黑" w:hAnsi="华文细黑" w:eastAsia="华文细黑" w:cs="华文细黑"/>
            <w:lang w:val="en-US" w:eastAsia="zh-CN"/>
            <w:rPrChange w:id="2314" w:author="野草" w:date="2023-02-06T11:33:03Z">
              <w:rPr>
                <w:rFonts w:hint="eastAsia" w:ascii="华文楷体" w:hAnsi="华文楷体" w:eastAsia="华文楷体" w:cs="华文楷体"/>
                <w:lang w:val="en-US" w:eastAsia="zh-CN"/>
              </w:rPr>
            </w:rPrChange>
          </w:rPr>
          <w:t>气温</w:t>
        </w:r>
      </w:ins>
      <w:r>
        <w:rPr>
          <w:rFonts w:hint="eastAsia" w:ascii="华文细黑" w:hAnsi="华文细黑" w:eastAsia="华文细黑" w:cs="华文细黑"/>
          <w:lang w:val="en-US" w:eastAsia="zh-CN"/>
          <w:rPrChange w:id="2316" w:author="野草" w:date="2023-02-06T11:33:03Z">
            <w:rPr>
              <w:rFonts w:hint="eastAsia"/>
              <w:lang w:val="en-US" w:eastAsia="zh-CN"/>
            </w:rPr>
          </w:rPrChange>
        </w:rPr>
        <w:t>的关系较为复杂，受土地利用与覆盖、地理位置、观测时间等多方面因素的综合影响</w:t>
      </w:r>
      <w:ins w:id="2317" w:author="野草" w:date="2023-02-06T11:32:43Z">
        <w:r>
          <w:rPr>
            <w:rFonts w:hint="eastAsia" w:ascii="华文细黑" w:hAnsi="华文细黑" w:eastAsia="华文细黑" w:cs="华文细黑"/>
            <w:lang w:val="en-US" w:eastAsia="zh-CN"/>
            <w:rPrChange w:id="2318" w:author="野草" w:date="2023-02-06T11:33:03Z">
              <w:rPr>
                <w:rFonts w:hint="eastAsia" w:ascii="华文楷体" w:hAnsi="华文楷体" w:eastAsia="华文楷体" w:cs="华文楷体"/>
                <w:lang w:val="en-US" w:eastAsia="zh-CN"/>
              </w:rPr>
            </w:rPrChange>
          </w:rPr>
          <w:t>（</w:t>
        </w:r>
      </w:ins>
      <w:del w:id="2320" w:author="野草" w:date="2023-02-06T11:32:42Z">
        <w:r>
          <w:rPr>
            <w:rFonts w:hint="eastAsia" w:ascii="华文细黑" w:hAnsi="华文细黑" w:eastAsia="华文细黑" w:cs="华文细黑"/>
            <w:lang w:val="en-US" w:eastAsia="zh-CN"/>
            <w:rPrChange w:id="2321" w:author="野草" w:date="2023-02-06T11:33:03Z">
              <w:rPr>
                <w:rFonts w:hint="eastAsia"/>
                <w:lang w:val="en-US" w:eastAsia="zh-CN"/>
              </w:rPr>
            </w:rPrChange>
          </w:rPr>
          <w:delText>(</w:delText>
        </w:r>
      </w:del>
      <w:r>
        <w:rPr>
          <w:rFonts w:hint="eastAsia" w:ascii="华文细黑" w:hAnsi="华文细黑" w:eastAsia="华文细黑" w:cs="华文细黑"/>
          <w:rPrChange w:id="2323" w:author="野草" w:date="2023-02-06T11:33:03Z">
            <w:rPr>
              <w:rFonts w:hint="eastAsia"/>
            </w:rPr>
          </w:rPrChange>
        </w:rPr>
        <w:t>Hooker</w:t>
      </w:r>
      <w:r>
        <w:rPr>
          <w:rFonts w:hint="eastAsia" w:ascii="华文细黑" w:hAnsi="华文细黑" w:eastAsia="华文细黑" w:cs="华文细黑"/>
          <w:lang w:val="en-US" w:eastAsia="zh-CN"/>
          <w:rPrChange w:id="2324" w:author="野草" w:date="2023-02-06T11:33:03Z">
            <w:rPr>
              <w:rFonts w:hint="eastAsia"/>
              <w:lang w:val="en-US" w:eastAsia="zh-CN"/>
            </w:rPr>
          </w:rPrChange>
        </w:rPr>
        <w:t xml:space="preserve"> et al., 2018</w:t>
      </w:r>
      <w:ins w:id="2325" w:author="野草" w:date="2023-02-06T11:32:46Z">
        <w:r>
          <w:rPr>
            <w:rFonts w:hint="eastAsia" w:ascii="华文细黑" w:hAnsi="华文细黑" w:eastAsia="华文细黑" w:cs="华文细黑"/>
            <w:lang w:val="en-US" w:eastAsia="zh-CN"/>
            <w:rPrChange w:id="2326" w:author="野草" w:date="2023-02-06T11:33:03Z">
              <w:rPr>
                <w:rFonts w:hint="eastAsia" w:ascii="华文楷体" w:hAnsi="华文楷体" w:eastAsia="华文楷体" w:cs="华文楷体"/>
                <w:lang w:val="en-US" w:eastAsia="zh-CN"/>
              </w:rPr>
            </w:rPrChange>
          </w:rPr>
          <w:t>）</w:t>
        </w:r>
      </w:ins>
      <w:del w:id="2328" w:author="野草" w:date="2023-02-06T11:32:46Z">
        <w:r>
          <w:rPr>
            <w:rFonts w:hint="eastAsia" w:ascii="华文细黑" w:hAnsi="华文细黑" w:eastAsia="华文细黑" w:cs="华文细黑"/>
            <w:lang w:val="en-US" w:eastAsia="zh-CN"/>
            <w:rPrChange w:id="2329" w:author="野草" w:date="2023-02-06T11:33:03Z">
              <w:rPr>
                <w:rFonts w:hint="eastAsia"/>
                <w:lang w:val="en-US" w:eastAsia="zh-CN"/>
              </w:rPr>
            </w:rPrChange>
          </w:rPr>
          <w:delText>)</w:delText>
        </w:r>
      </w:del>
      <w:r>
        <w:rPr>
          <w:rFonts w:hint="eastAsia" w:ascii="华文细黑" w:hAnsi="华文细黑" w:eastAsia="华文细黑" w:cs="华文细黑"/>
          <w:lang w:val="en-US" w:eastAsia="zh-CN"/>
          <w:rPrChange w:id="2331" w:author="野草" w:date="2023-02-06T11:33:03Z">
            <w:rPr>
              <w:rFonts w:hint="eastAsia"/>
              <w:lang w:val="en-US" w:eastAsia="zh-CN"/>
            </w:rPr>
          </w:rPrChange>
        </w:rPr>
        <w:t>。</w:t>
      </w:r>
      <w:r>
        <w:rPr>
          <w:rFonts w:hint="eastAsia" w:ascii="华文细黑" w:hAnsi="华文细黑" w:eastAsia="华文细黑" w:cs="华文细黑"/>
          <w:lang w:val="en-US" w:eastAsia="zh-CN"/>
          <w:rPrChange w:id="2332" w:author="野草" w:date="2023-02-06T11:39:16Z">
            <w:rPr>
              <w:rFonts w:hint="eastAsia"/>
              <w:lang w:val="en-US" w:eastAsia="zh-CN"/>
            </w:rPr>
          </w:rPrChange>
        </w:rPr>
        <w:t>城市微气候调节的目的不仅仅是对地表温度的改变，更重要的是要进一步</w:t>
      </w:r>
      <w:ins w:id="2333" w:author="野草" w:date="2023-02-06T11:39:37Z">
        <w:r>
          <w:rPr>
            <w:rFonts w:hint="eastAsia" w:ascii="华文细黑" w:hAnsi="华文细黑" w:eastAsia="华文细黑" w:cs="华文细黑"/>
            <w:lang w:val="en-US" w:eastAsia="zh-CN"/>
          </w:rPr>
          <w:t>理解</w:t>
        </w:r>
      </w:ins>
      <w:ins w:id="2334" w:author="野草" w:date="2023-02-06T11:39:38Z">
        <w:r>
          <w:rPr>
            <w:rFonts w:hint="eastAsia" w:ascii="华文细黑" w:hAnsi="华文细黑" w:eastAsia="华文细黑" w:cs="华文细黑"/>
            <w:lang w:val="en-US" w:eastAsia="zh-CN"/>
          </w:rPr>
          <w:t>并</w:t>
        </w:r>
      </w:ins>
      <w:r>
        <w:rPr>
          <w:rFonts w:hint="eastAsia" w:ascii="华文细黑" w:hAnsi="华文细黑" w:eastAsia="华文细黑" w:cs="华文细黑"/>
          <w:lang w:val="en-US" w:eastAsia="zh-CN"/>
          <w:rPrChange w:id="2335" w:author="野草" w:date="2023-02-06T11:39:16Z">
            <w:rPr>
              <w:rFonts w:hint="eastAsia"/>
              <w:lang w:val="en-US" w:eastAsia="zh-CN"/>
            </w:rPr>
          </w:rPrChange>
        </w:rPr>
        <w:t>优化行人水平高度的热环境，从而提升居民的热舒适性。</w:t>
      </w:r>
      <w:r>
        <w:rPr>
          <w:rFonts w:hint="eastAsia" w:ascii="华文细黑" w:hAnsi="华文细黑" w:eastAsia="华文细黑" w:cs="华文细黑"/>
          <w:lang w:val="en-US" w:eastAsia="zh-CN"/>
          <w:rPrChange w:id="2336" w:author="野草" w:date="2023-02-06T11:42:41Z">
            <w:rPr>
              <w:rFonts w:hint="eastAsia"/>
              <w:lang w:val="en-US" w:eastAsia="zh-CN"/>
            </w:rPr>
          </w:rPrChange>
        </w:rPr>
        <w:t>因此，</w:t>
      </w:r>
      <w:r>
        <w:rPr>
          <w:rFonts w:hint="eastAsia" w:ascii="华文细黑" w:hAnsi="华文细黑" w:eastAsia="华文细黑" w:cs="华文细黑"/>
          <w:lang w:val="en-US" w:eastAsia="zh-CN"/>
          <w:rPrChange w:id="2337" w:author="野草" w:date="2023-02-06T11:42:41Z">
            <w:rPr>
              <w:rFonts w:hint="default"/>
              <w:lang w:val="en-US" w:eastAsia="zh-CN"/>
            </w:rPr>
          </w:rPrChange>
        </w:rPr>
        <w:t>直接使用</w:t>
      </w:r>
      <w:r>
        <w:rPr>
          <w:rFonts w:hint="eastAsia" w:ascii="华文细黑" w:hAnsi="华文细黑" w:eastAsia="华文细黑" w:cs="华文细黑"/>
          <w:lang w:val="en-US" w:eastAsia="zh-CN"/>
          <w:rPrChange w:id="2338" w:author="野草" w:date="2023-02-06T11:42:41Z">
            <w:rPr>
              <w:rFonts w:hint="eastAsia"/>
              <w:lang w:val="en-US" w:eastAsia="zh-CN"/>
            </w:rPr>
          </w:rPrChange>
        </w:rPr>
        <w:t>地表温度</w:t>
      </w:r>
      <w:ins w:id="2339" w:author="野草" w:date="2023-02-06T11:41:22Z">
        <w:r>
          <w:rPr>
            <w:rFonts w:hint="eastAsia" w:ascii="华文细黑" w:hAnsi="华文细黑" w:eastAsia="华文细黑" w:cs="华文细黑"/>
            <w:lang w:val="en-US" w:eastAsia="zh-CN"/>
            <w:rPrChange w:id="2340" w:author="野草" w:date="2023-02-06T11:42:51Z">
              <w:rPr>
                <w:rFonts w:hint="eastAsia" w:ascii="华文楷体" w:hAnsi="华文楷体" w:eastAsia="华文楷体" w:cs="华文楷体"/>
                <w:lang w:val="en-US" w:eastAsia="zh-CN"/>
              </w:rPr>
            </w:rPrChange>
          </w:rPr>
          <w:t>来</w:t>
        </w:r>
      </w:ins>
      <w:ins w:id="2342" w:author="野草" w:date="2023-02-06T11:42:19Z">
        <w:r>
          <w:rPr>
            <w:rFonts w:hint="eastAsia" w:ascii="华文细黑" w:hAnsi="华文细黑" w:eastAsia="华文细黑" w:cs="华文细黑"/>
            <w:lang w:val="en-US" w:eastAsia="zh-CN"/>
            <w:rPrChange w:id="2343" w:author="野草" w:date="2023-02-06T11:42:51Z">
              <w:rPr>
                <w:rFonts w:hint="eastAsia" w:ascii="华文楷体" w:hAnsi="华文楷体" w:eastAsia="华文楷体" w:cs="华文楷体"/>
                <w:lang w:val="en-US" w:eastAsia="zh-CN"/>
              </w:rPr>
            </w:rPrChange>
          </w:rPr>
          <w:t>表征</w:t>
        </w:r>
      </w:ins>
      <w:del w:id="2345" w:author="野草" w:date="2023-02-06T11:42:21Z">
        <w:r>
          <w:rPr>
            <w:rFonts w:hint="eastAsia" w:ascii="华文细黑" w:hAnsi="华文细黑" w:eastAsia="华文细黑" w:cs="华文细黑"/>
            <w:lang w:val="en-US" w:eastAsia="zh-CN"/>
            <w:rPrChange w:id="2346" w:author="野草" w:date="2023-02-06T11:42:51Z">
              <w:rPr>
                <w:rFonts w:hint="default"/>
                <w:lang w:val="en-US" w:eastAsia="zh-CN"/>
              </w:rPr>
            </w:rPrChange>
          </w:rPr>
          <w:delText>作</w:delText>
        </w:r>
      </w:del>
      <w:del w:id="2348" w:author="野草" w:date="2023-02-06T11:42:21Z">
        <w:r>
          <w:rPr>
            <w:rFonts w:hint="eastAsia" w:ascii="华文细黑" w:hAnsi="华文细黑" w:eastAsia="华文细黑" w:cs="华文细黑"/>
            <w:lang w:val="en-US" w:eastAsia="zh-CN"/>
            <w:rPrChange w:id="2349" w:author="野草" w:date="2023-02-06T11:42:51Z">
              <w:rPr>
                <w:rFonts w:hint="default"/>
                <w:lang w:val="en-US" w:eastAsia="zh-CN"/>
              </w:rPr>
            </w:rPrChange>
          </w:rPr>
          <w:delText>为</w:delText>
        </w:r>
      </w:del>
      <w:r>
        <w:rPr>
          <w:rFonts w:hint="eastAsia" w:ascii="华文细黑" w:hAnsi="华文细黑" w:eastAsia="华文细黑" w:cs="华文细黑"/>
          <w:lang w:val="en-US" w:eastAsia="zh-CN"/>
          <w:rPrChange w:id="2351" w:author="野草" w:date="2023-02-06T11:42:51Z">
            <w:rPr>
              <w:rFonts w:hint="default"/>
              <w:lang w:val="en-US" w:eastAsia="zh-CN"/>
            </w:rPr>
          </w:rPrChange>
        </w:rPr>
        <w:t>城市</w:t>
      </w:r>
      <w:r>
        <w:rPr>
          <w:rFonts w:hint="eastAsia" w:ascii="华文细黑" w:hAnsi="华文细黑" w:eastAsia="华文细黑" w:cs="华文细黑"/>
          <w:lang w:val="en-US" w:eastAsia="zh-CN"/>
          <w:rPrChange w:id="2352" w:author="野草" w:date="2023-02-06T11:42:51Z">
            <w:rPr>
              <w:rFonts w:hint="default"/>
              <w:lang w:val="en-US" w:eastAsia="zh-CN"/>
            </w:rPr>
          </w:rPrChange>
        </w:rPr>
        <w:fldChar w:fldCharType="begin"/>
      </w:r>
      <w:r>
        <w:rPr>
          <w:rFonts w:hint="eastAsia" w:ascii="华文细黑" w:hAnsi="华文细黑" w:eastAsia="华文细黑" w:cs="华文细黑"/>
          <w:lang w:val="en-US" w:eastAsia="zh-CN"/>
          <w:rPrChange w:id="2353" w:author="野草" w:date="2023-02-06T11:42:51Z">
            <w:rPr>
              <w:rFonts w:hint="default"/>
              <w:lang w:val="en-US" w:eastAsia="zh-CN"/>
            </w:rPr>
          </w:rPrChange>
        </w:rPr>
        <w:instrText xml:space="preserve"> HYPERLINK "https://www.sciencedirect.com/topics/earth-and-planetary-sciences/thermal-environment" \o "Learn more about thermal environment from ScienceDirect's AI-generated Topic Pages" </w:instrText>
      </w:r>
      <w:r>
        <w:rPr>
          <w:rFonts w:hint="eastAsia" w:ascii="华文细黑" w:hAnsi="华文细黑" w:eastAsia="华文细黑" w:cs="华文细黑"/>
          <w:lang w:val="en-US" w:eastAsia="zh-CN"/>
          <w:rPrChange w:id="2354" w:author="野草" w:date="2023-02-06T11:42:51Z">
            <w:rPr>
              <w:rFonts w:hint="default"/>
              <w:lang w:val="en-US" w:eastAsia="zh-CN"/>
            </w:rPr>
          </w:rPrChange>
        </w:rPr>
        <w:fldChar w:fldCharType="separate"/>
      </w:r>
      <w:r>
        <w:rPr>
          <w:rFonts w:hint="eastAsia" w:ascii="华文细黑" w:hAnsi="华文细黑" w:eastAsia="华文细黑" w:cs="华文细黑"/>
          <w:lang w:val="en-US" w:eastAsia="zh-CN"/>
          <w:rPrChange w:id="2355" w:author="野草" w:date="2023-02-06T11:42:51Z">
            <w:rPr>
              <w:rFonts w:hint="default"/>
              <w:lang w:val="en-US" w:eastAsia="zh-CN"/>
            </w:rPr>
          </w:rPrChange>
        </w:rPr>
        <w:t>热环境的</w:t>
      </w:r>
      <w:r>
        <w:rPr>
          <w:rFonts w:hint="eastAsia" w:ascii="华文细黑" w:hAnsi="华文细黑" w:eastAsia="华文细黑" w:cs="华文细黑"/>
          <w:lang w:val="en-US" w:eastAsia="zh-CN"/>
          <w:rPrChange w:id="2356" w:author="野草" w:date="2023-02-06T11:42:51Z">
            <w:rPr>
              <w:rFonts w:hint="default"/>
              <w:lang w:val="en-US" w:eastAsia="zh-CN"/>
            </w:rPr>
          </w:rPrChange>
        </w:rPr>
        <w:fldChar w:fldCharType="end"/>
      </w:r>
      <w:ins w:id="2357" w:author="野草" w:date="2023-02-06T11:42:26Z">
        <w:r>
          <w:rPr>
            <w:rFonts w:hint="eastAsia" w:ascii="华文细黑" w:hAnsi="华文细黑" w:eastAsia="华文细黑" w:cs="华文细黑"/>
            <w:lang w:val="en-US" w:eastAsia="zh-CN"/>
            <w:rPrChange w:id="2358" w:author="野草" w:date="2023-02-06T11:42:51Z">
              <w:rPr>
                <w:rFonts w:hint="eastAsia" w:ascii="华文楷体" w:hAnsi="华文楷体" w:eastAsia="华文楷体" w:cs="华文楷体"/>
                <w:lang w:val="en-US" w:eastAsia="zh-CN"/>
              </w:rPr>
            </w:rPrChange>
          </w:rPr>
          <w:t>状况</w:t>
        </w:r>
      </w:ins>
      <w:del w:id="2360" w:author="野草" w:date="2023-02-06T11:42:23Z">
        <w:r>
          <w:rPr>
            <w:rFonts w:hint="eastAsia" w:ascii="华文细黑" w:hAnsi="华文细黑" w:eastAsia="华文细黑" w:cs="华文细黑"/>
            <w:lang w:val="en-US" w:eastAsia="zh-CN"/>
            <w:rPrChange w:id="2361" w:author="野草" w:date="2023-02-06T11:42:51Z">
              <w:rPr>
                <w:rFonts w:hint="eastAsia"/>
                <w:lang w:val="en-US" w:eastAsia="zh-CN"/>
              </w:rPr>
            </w:rPrChange>
          </w:rPr>
          <w:delText>指</w:delText>
        </w:r>
      </w:del>
      <w:del w:id="2363" w:author="野草" w:date="2023-02-06T11:42:23Z">
        <w:r>
          <w:rPr>
            <w:rFonts w:hint="eastAsia" w:ascii="华文细黑" w:hAnsi="华文细黑" w:eastAsia="华文细黑" w:cs="华文细黑"/>
            <w:lang w:val="en-US" w:eastAsia="zh-CN"/>
            <w:rPrChange w:id="2364" w:author="野草" w:date="2023-02-06T11:42:51Z">
              <w:rPr>
                <w:rFonts w:hint="eastAsia"/>
                <w:lang w:val="en-US" w:eastAsia="zh-CN"/>
              </w:rPr>
            </w:rPrChange>
          </w:rPr>
          <w:delText>标</w:delText>
        </w:r>
      </w:del>
      <w:r>
        <w:rPr>
          <w:rFonts w:hint="eastAsia" w:ascii="华文细黑" w:hAnsi="华文细黑" w:eastAsia="华文细黑" w:cs="华文细黑"/>
          <w:lang w:val="en-US" w:eastAsia="zh-CN"/>
          <w:rPrChange w:id="2366" w:author="野草" w:date="2023-02-06T11:42:51Z">
            <w:rPr>
              <w:rFonts w:hint="default"/>
              <w:lang w:val="en-US" w:eastAsia="zh-CN"/>
            </w:rPr>
          </w:rPrChange>
        </w:rPr>
        <w:t>可能并不合适</w:t>
      </w:r>
      <w:r>
        <w:rPr>
          <w:rFonts w:hint="eastAsia" w:ascii="华文细黑" w:hAnsi="华文细黑" w:eastAsia="华文细黑" w:cs="华文细黑"/>
          <w:lang w:val="en-US" w:eastAsia="zh-CN"/>
          <w:rPrChange w:id="2367" w:author="野草" w:date="2023-02-06T11:42:51Z">
            <w:rPr>
              <w:rFonts w:hint="eastAsia"/>
              <w:lang w:val="en-US" w:eastAsia="zh-CN"/>
            </w:rPr>
          </w:rPrChange>
        </w:rPr>
        <w:t>，尤其是</w:t>
      </w:r>
      <w:ins w:id="2368" w:author="野草" w:date="2023-02-06T11:42:34Z">
        <w:r>
          <w:rPr>
            <w:rFonts w:hint="eastAsia" w:ascii="华文细黑" w:hAnsi="华文细黑" w:eastAsia="华文细黑" w:cs="华文细黑"/>
            <w:lang w:val="en-US" w:eastAsia="zh-CN"/>
            <w:rPrChange w:id="2369" w:author="野草" w:date="2023-02-06T11:42:51Z">
              <w:rPr>
                <w:rFonts w:hint="eastAsia" w:ascii="华文楷体" w:hAnsi="华文楷体" w:eastAsia="华文楷体" w:cs="华文楷体"/>
                <w:lang w:val="en-US" w:eastAsia="zh-CN"/>
              </w:rPr>
            </w:rPrChange>
          </w:rPr>
          <w:t>在</w:t>
        </w:r>
      </w:ins>
      <w:r>
        <w:rPr>
          <w:rFonts w:hint="eastAsia" w:ascii="华文细黑" w:hAnsi="华文细黑" w:eastAsia="华文细黑" w:cs="华文细黑"/>
          <w:lang w:val="en-US" w:eastAsia="zh-CN"/>
          <w:rPrChange w:id="2371" w:author="野草" w:date="2023-02-06T11:42:51Z">
            <w:rPr>
              <w:rFonts w:hint="eastAsia"/>
              <w:lang w:val="en-US" w:eastAsia="zh-CN"/>
            </w:rPr>
          </w:rPrChange>
        </w:rPr>
        <w:t>关注热环境的空间格局时。</w:t>
      </w:r>
      <w:r>
        <w:rPr>
          <w:rFonts w:hint="eastAsia" w:ascii="华文细黑" w:hAnsi="华文细黑" w:eastAsia="华文细黑" w:cs="华文细黑"/>
          <w:rPrChange w:id="2372" w:author="野草" w:date="2023-02-06T11:49:29Z">
            <w:rPr>
              <w:rFonts w:hint="eastAsia"/>
            </w:rPr>
          </w:rPrChange>
        </w:rPr>
        <w:t>其次，</w:t>
      </w:r>
      <w:r>
        <w:rPr>
          <w:rFonts w:hint="eastAsia" w:ascii="华文细黑" w:hAnsi="华文细黑" w:eastAsia="华文细黑" w:cs="华文细黑"/>
          <w:lang w:val="en-US" w:eastAsia="zh-CN"/>
          <w:rPrChange w:id="2373" w:author="野草" w:date="2023-02-06T11:49:29Z">
            <w:rPr>
              <w:rFonts w:hint="eastAsia"/>
              <w:lang w:val="en-US" w:eastAsia="zh-CN"/>
            </w:rPr>
          </w:rPrChange>
        </w:rPr>
        <w:t>受到遥感卫星重访周期的影响，</w:t>
      </w:r>
      <w:r>
        <w:rPr>
          <w:rFonts w:hint="eastAsia" w:ascii="华文细黑" w:hAnsi="华文细黑" w:eastAsia="华文细黑" w:cs="华文细黑"/>
          <w:rPrChange w:id="2374" w:author="野草" w:date="2023-02-06T11:49:29Z">
            <w:rPr>
              <w:rFonts w:hint="eastAsia"/>
            </w:rPr>
          </w:rPrChange>
        </w:rPr>
        <w:t>遥</w:t>
      </w:r>
      <w:r>
        <w:rPr>
          <w:rFonts w:hint="eastAsia" w:ascii="华文细黑" w:hAnsi="华文细黑" w:eastAsia="华文细黑" w:cs="华文细黑"/>
          <w:rPrChange w:id="2375" w:author="野草" w:date="2023-02-06T11:51:51Z">
            <w:rPr>
              <w:rFonts w:hint="eastAsia"/>
            </w:rPr>
          </w:rPrChange>
        </w:rPr>
        <w:t>感图像的</w:t>
      </w:r>
      <w:r>
        <w:rPr>
          <w:rFonts w:hint="eastAsia" w:ascii="华文细黑" w:hAnsi="华文细黑" w:eastAsia="华文细黑" w:cs="华文细黑"/>
          <w:lang w:val="en-US" w:eastAsia="zh-CN"/>
          <w:rPrChange w:id="2376" w:author="野草" w:date="2023-02-06T11:49:29Z">
            <w:rPr>
              <w:rFonts w:hint="eastAsia"/>
              <w:lang w:val="en-US" w:eastAsia="zh-CN"/>
            </w:rPr>
          </w:rPrChange>
        </w:rPr>
        <w:t>时间分辨</w:t>
      </w:r>
      <w:r>
        <w:rPr>
          <w:rFonts w:hint="eastAsia" w:ascii="华文细黑" w:hAnsi="华文细黑" w:eastAsia="华文细黑" w:cs="华文细黑"/>
          <w:rPrChange w:id="2377" w:author="野草" w:date="2023-02-06T11:51:51Z">
            <w:rPr>
              <w:rFonts w:hint="eastAsia"/>
            </w:rPr>
          </w:rPrChange>
        </w:rPr>
        <w:t>率</w:t>
      </w:r>
      <w:r>
        <w:rPr>
          <w:rFonts w:hint="eastAsia" w:ascii="华文细黑" w:hAnsi="华文细黑" w:eastAsia="华文细黑" w:cs="华文细黑"/>
          <w:lang w:val="en-US" w:eastAsia="zh-CN"/>
          <w:rPrChange w:id="2378" w:author="野草" w:date="2023-02-06T11:49:29Z">
            <w:rPr>
              <w:rFonts w:hint="eastAsia"/>
              <w:lang w:val="en-US" w:eastAsia="zh-CN"/>
            </w:rPr>
          </w:rPrChange>
        </w:rPr>
        <w:t>相对较低，多数基于遥感的地表温度研究仅反映一天特定时间点的气候特征</w:t>
      </w:r>
      <w:r>
        <w:rPr>
          <w:rFonts w:hint="eastAsia" w:ascii="华文细黑" w:hAnsi="华文细黑" w:eastAsia="华文细黑" w:cs="华文细黑"/>
          <w:rPrChange w:id="2379" w:author="野草" w:date="2023-02-06T11:51:51Z">
            <w:rPr>
              <w:rFonts w:hint="eastAsia"/>
            </w:rPr>
          </w:rPrChange>
        </w:rPr>
        <w:t>。</w:t>
      </w:r>
      <w:ins w:id="2380" w:author="野草" w:date="2023-02-06T11:51:45Z">
        <w:r>
          <w:rPr>
            <w:rFonts w:hint="eastAsia" w:ascii="华文细黑" w:hAnsi="华文细黑" w:eastAsia="华文细黑" w:cs="华文细黑"/>
            <w:lang w:val="en-US" w:eastAsia="zh-CN"/>
            <w:rPrChange w:id="2381" w:author="野草" w:date="2023-02-06T11:51:51Z">
              <w:rPr>
                <w:rFonts w:hint="eastAsia" w:ascii="华文楷体" w:hAnsi="华文楷体" w:eastAsia="华文楷体" w:cs="华文楷体"/>
                <w:lang w:val="en-US" w:eastAsia="zh-CN"/>
              </w:rPr>
            </w:rPrChange>
          </w:rPr>
          <w:t>目前常用于量化水体对周边区域热环境效应的指标主要有</w:t>
        </w:r>
        <w:bookmarkStart w:id="3" w:name="OLE_LINK24"/>
        <w:r>
          <w:rPr>
            <w:rFonts w:hint="eastAsia" w:ascii="华文细黑" w:hAnsi="华文细黑" w:eastAsia="华文细黑" w:cs="华文细黑"/>
            <w:lang w:val="en-US" w:eastAsia="zh-CN"/>
            <w:rPrChange w:id="2381" w:author="野草" w:date="2023-02-06T11:51:51Z">
              <w:rPr>
                <w:rFonts w:hint="eastAsia" w:ascii="华文楷体" w:hAnsi="华文楷体" w:eastAsia="华文楷体" w:cs="华文楷体"/>
                <w:lang w:val="en-US" w:eastAsia="zh-CN"/>
              </w:rPr>
            </w:rPrChange>
          </w:rPr>
          <w:t>水体降温强度</w:t>
        </w:r>
        <w:bookmarkEnd w:id="3"/>
      </w:ins>
      <w:ins w:id="2383" w:author="野草" w:date="2023-02-06T11:51:57Z">
        <w:r>
          <w:rPr>
            <w:rFonts w:hint="eastAsia" w:ascii="华文细黑" w:hAnsi="华文细黑" w:eastAsia="华文细黑" w:cs="华文细黑"/>
            <w:lang w:val="en-US" w:eastAsia="zh-CN"/>
          </w:rPr>
          <w:t>（</w:t>
        </w:r>
      </w:ins>
      <w:ins w:id="2384" w:author="野草" w:date="2023-02-06T11:52:03Z">
        <w:r>
          <w:rPr>
            <w:rFonts w:hint="eastAsia" w:ascii="华文细黑" w:hAnsi="华文细黑" w:eastAsia="华文细黑" w:cs="华文细黑"/>
            <w:lang w:val="en-US" w:eastAsia="zh-CN"/>
          </w:rPr>
          <w:t>Water Cooling Intensity, WCI</w:t>
        </w:r>
      </w:ins>
      <w:ins w:id="2385" w:author="野草" w:date="2023-02-06T11:51:57Z">
        <w:r>
          <w:rPr>
            <w:rFonts w:hint="eastAsia" w:ascii="华文细黑" w:hAnsi="华文细黑" w:eastAsia="华文细黑" w:cs="华文细黑"/>
            <w:lang w:val="en-US" w:eastAsia="zh-CN"/>
          </w:rPr>
          <w:t>）</w:t>
        </w:r>
      </w:ins>
      <w:ins w:id="2386" w:author="野草" w:date="2023-02-06T11:51:45Z">
        <w:r>
          <w:rPr>
            <w:rFonts w:hint="eastAsia" w:ascii="华文细黑" w:hAnsi="华文细黑" w:eastAsia="华文细黑" w:cs="华文细黑"/>
            <w:lang w:val="en-US" w:eastAsia="zh-CN"/>
            <w:rPrChange w:id="2387" w:author="野草" w:date="2023-02-06T11:51:51Z">
              <w:rPr>
                <w:rFonts w:hint="eastAsia" w:ascii="华文楷体" w:hAnsi="华文楷体" w:eastAsia="华文楷体" w:cs="华文楷体"/>
                <w:lang w:val="en-US" w:eastAsia="zh-CN"/>
              </w:rPr>
            </w:rPrChange>
          </w:rPr>
          <w:t>、水体降温距离</w:t>
        </w:r>
      </w:ins>
      <w:ins w:id="2389" w:author="野草" w:date="2023-02-06T11:52:05Z">
        <w:r>
          <w:rPr>
            <w:rFonts w:hint="eastAsia" w:ascii="华文细黑" w:hAnsi="华文细黑" w:eastAsia="华文细黑" w:cs="华文细黑"/>
            <w:lang w:val="en-US" w:eastAsia="zh-CN"/>
          </w:rPr>
          <w:t>（</w:t>
        </w:r>
      </w:ins>
      <w:ins w:id="2390" w:author="野草" w:date="2023-02-06T11:51:45Z">
        <w:r>
          <w:rPr>
            <w:rFonts w:hint="eastAsia" w:ascii="华文细黑" w:hAnsi="华文细黑" w:eastAsia="华文细黑" w:cs="华文细黑"/>
            <w:lang w:val="en-US" w:eastAsia="zh-CN"/>
            <w:rPrChange w:id="2391" w:author="野草" w:date="2023-02-06T11:51:51Z">
              <w:rPr>
                <w:rFonts w:hint="eastAsia" w:ascii="华文楷体" w:hAnsi="华文楷体" w:eastAsia="华文楷体" w:cs="华文楷体"/>
                <w:lang w:val="en-US" w:eastAsia="zh-CN"/>
              </w:rPr>
            </w:rPrChange>
          </w:rPr>
          <w:t>Water Cooling Distance, WCD</w:t>
        </w:r>
      </w:ins>
      <w:ins w:id="2393" w:author="野草" w:date="2023-02-06T11:52:10Z">
        <w:r>
          <w:rPr>
            <w:rFonts w:hint="eastAsia" w:ascii="华文细黑" w:hAnsi="华文细黑" w:eastAsia="华文细黑" w:cs="华文细黑"/>
            <w:lang w:val="en-US" w:eastAsia="zh-CN"/>
          </w:rPr>
          <w:t>）</w:t>
        </w:r>
      </w:ins>
      <w:ins w:id="2394" w:author="野草" w:date="2023-02-06T11:51:45Z">
        <w:r>
          <w:rPr>
            <w:rFonts w:hint="eastAsia" w:ascii="华文细黑" w:hAnsi="华文细黑" w:eastAsia="华文细黑" w:cs="华文细黑"/>
            <w:lang w:val="en-US" w:eastAsia="zh-CN"/>
            <w:rPrChange w:id="2395" w:author="野草" w:date="2023-02-06T11:51:51Z">
              <w:rPr>
                <w:rFonts w:hint="eastAsia" w:ascii="华文楷体" w:hAnsi="华文楷体" w:eastAsia="华文楷体" w:cs="华文楷体"/>
                <w:lang w:val="en-US" w:eastAsia="zh-CN"/>
              </w:rPr>
            </w:rPrChange>
          </w:rPr>
          <w:t>和水体降温梯度</w:t>
        </w:r>
      </w:ins>
      <w:ins w:id="2397" w:author="野草" w:date="2023-02-06T11:52:13Z">
        <w:r>
          <w:rPr>
            <w:rFonts w:hint="eastAsia" w:ascii="华文细黑" w:hAnsi="华文细黑" w:eastAsia="华文细黑" w:cs="华文细黑"/>
            <w:lang w:val="en-US" w:eastAsia="zh-CN"/>
          </w:rPr>
          <w:t>（</w:t>
        </w:r>
      </w:ins>
      <w:ins w:id="2398" w:author="野草" w:date="2023-02-06T11:51:45Z">
        <w:r>
          <w:rPr>
            <w:rFonts w:hint="eastAsia" w:ascii="华文细黑" w:hAnsi="华文细黑" w:eastAsia="华文细黑" w:cs="华文细黑"/>
            <w:lang w:val="en-US" w:eastAsia="zh-CN"/>
            <w:rPrChange w:id="2399" w:author="野草" w:date="2023-02-06T11:51:51Z">
              <w:rPr>
                <w:rFonts w:hint="eastAsia" w:ascii="华文楷体" w:hAnsi="华文楷体" w:eastAsia="华文楷体" w:cs="华文楷体"/>
                <w:lang w:val="en-US" w:eastAsia="zh-CN"/>
              </w:rPr>
            </w:rPrChange>
          </w:rPr>
          <w:t>Water Cooling Gradient, WCG</w:t>
        </w:r>
      </w:ins>
      <w:ins w:id="2401" w:author="野草" w:date="2023-02-06T11:52:17Z">
        <w:r>
          <w:rPr>
            <w:rFonts w:hint="eastAsia" w:ascii="华文细黑" w:hAnsi="华文细黑" w:eastAsia="华文细黑" w:cs="华文细黑"/>
            <w:lang w:val="en-US" w:eastAsia="zh-CN"/>
          </w:rPr>
          <w:t>）</w:t>
        </w:r>
      </w:ins>
      <w:ins w:id="2402" w:author="野草" w:date="2023-02-06T11:51:45Z">
        <w:r>
          <w:rPr>
            <w:rFonts w:hint="eastAsia" w:ascii="华文细黑" w:hAnsi="华文细黑" w:eastAsia="华文细黑" w:cs="华文细黑"/>
            <w:lang w:val="en-US" w:eastAsia="zh-CN"/>
            <w:rPrChange w:id="2403" w:author="野草" w:date="2023-02-06T11:51:51Z">
              <w:rPr>
                <w:rFonts w:hint="eastAsia" w:ascii="华文楷体" w:hAnsi="华文楷体" w:eastAsia="华文楷体" w:cs="华文楷体"/>
                <w:lang w:val="en-US" w:eastAsia="zh-CN"/>
              </w:rPr>
            </w:rPrChange>
          </w:rPr>
          <w:t>等（Yao et al., 2022）。</w:t>
        </w:r>
      </w:ins>
      <w:del w:id="2405" w:author="野草" w:date="2023-02-06T11:51:44Z">
        <w:r>
          <w:rPr>
            <w:rFonts w:hint="eastAsia" w:ascii="华文细黑" w:hAnsi="华文细黑" w:eastAsia="华文细黑" w:cs="华文细黑"/>
            <w:lang w:val="en-US" w:eastAsia="zh-CN"/>
            <w:rPrChange w:id="2406" w:author="野草" w:date="2023-02-06T11:53:10Z">
              <w:rPr>
                <w:rFonts w:hint="eastAsia"/>
                <w:lang w:val="en-US" w:eastAsia="zh-CN"/>
              </w:rPr>
            </w:rPrChange>
          </w:rPr>
          <w:delText>目前常用于量化水体对周边区域</w:delText>
        </w:r>
      </w:del>
      <w:del w:id="2408" w:author="野草" w:date="2023-02-06T11:51:44Z">
        <w:r>
          <w:rPr>
            <w:rFonts w:hint="eastAsia" w:ascii="华文细黑" w:hAnsi="华文细黑" w:eastAsia="华文细黑" w:cs="华文细黑"/>
            <w:lang w:val="en-US" w:eastAsia="zh-CN"/>
            <w:rPrChange w:id="2409" w:author="野草" w:date="2023-02-06T11:53:10Z">
              <w:rPr>
                <w:rFonts w:hint="eastAsia"/>
                <w:lang w:val="en-US" w:eastAsia="zh-CN"/>
              </w:rPr>
            </w:rPrChange>
          </w:rPr>
          <w:delText>的</w:delText>
        </w:r>
      </w:del>
      <w:del w:id="2411" w:author="野草" w:date="2023-02-06T11:51:44Z">
        <w:r>
          <w:rPr>
            <w:rFonts w:hint="eastAsia" w:ascii="华文细黑" w:hAnsi="华文细黑" w:eastAsia="华文细黑" w:cs="华文细黑"/>
            <w:lang w:val="en-US" w:eastAsia="zh-CN"/>
            <w:rPrChange w:id="2412" w:author="野草" w:date="2023-02-06T11:53:10Z">
              <w:rPr>
                <w:rFonts w:hint="eastAsia"/>
                <w:lang w:val="en-US" w:eastAsia="zh-CN"/>
              </w:rPr>
            </w:rPrChange>
          </w:rPr>
          <w:delText>热环境效应的指标主要有水体降温强度(Water Cooling Intensity, WCI)</w:delText>
        </w:r>
      </w:del>
      <w:del w:id="2414" w:author="野草" w:date="2023-02-06T11:51:44Z">
        <w:r>
          <w:rPr>
            <w:rFonts w:hint="eastAsia" w:ascii="华文细黑" w:hAnsi="华文细黑" w:eastAsia="华文细黑" w:cs="华文细黑"/>
            <w:lang w:val="en-US" w:eastAsia="zh-CN"/>
            <w:rPrChange w:id="2415" w:author="野草" w:date="2023-02-06T11:53:10Z">
              <w:rPr>
                <w:rFonts w:hint="eastAsia"/>
                <w:lang w:val="en-US" w:eastAsia="zh-CN"/>
              </w:rPr>
            </w:rPrChange>
          </w:rPr>
          <w:delText>，</w:delText>
        </w:r>
      </w:del>
      <w:del w:id="2417" w:author="野草" w:date="2023-02-06T11:51:44Z">
        <w:r>
          <w:rPr>
            <w:rFonts w:hint="eastAsia" w:ascii="华文细黑" w:hAnsi="华文细黑" w:eastAsia="华文细黑" w:cs="华文细黑"/>
            <w:lang w:val="en-US" w:eastAsia="zh-CN"/>
            <w:rPrChange w:id="2418" w:author="野草" w:date="2023-02-06T11:53:10Z">
              <w:rPr>
                <w:rFonts w:hint="eastAsia"/>
                <w:lang w:val="en-US" w:eastAsia="zh-CN"/>
              </w:rPr>
            </w:rPrChange>
          </w:rPr>
          <w:delText>水体降温距离(Water Cooling Distance, WCD)和水体降温梯度(Water Cooling Gradient, WCG)等</w:delText>
        </w:r>
      </w:del>
      <w:del w:id="2420" w:author="野草" w:date="2023-02-06T11:51:44Z">
        <w:r>
          <w:rPr>
            <w:rFonts w:hint="eastAsia" w:ascii="华文细黑" w:hAnsi="华文细黑" w:eastAsia="华文细黑" w:cs="华文细黑"/>
            <w:lang w:val="en-US" w:eastAsia="zh-CN"/>
            <w:rPrChange w:id="2421" w:author="野草" w:date="2023-02-06T11:53:10Z">
              <w:rPr>
                <w:rFonts w:hint="eastAsia"/>
                <w:lang w:val="en-US" w:eastAsia="zh-CN"/>
              </w:rPr>
            </w:rPrChange>
          </w:rPr>
          <w:delText>。</w:delText>
        </w:r>
      </w:del>
      <w:r>
        <w:rPr>
          <w:rFonts w:hint="eastAsia" w:ascii="华文细黑" w:hAnsi="华文细黑" w:eastAsia="华文细黑" w:cs="华文细黑"/>
          <w:lang w:val="en-US" w:eastAsia="zh-CN"/>
          <w:rPrChange w:id="2423" w:author="野草" w:date="2023-02-06T11:53:10Z">
            <w:rPr>
              <w:rFonts w:hint="eastAsia"/>
              <w:lang w:val="en-US" w:eastAsia="zh-CN"/>
            </w:rPr>
          </w:rPrChange>
        </w:rPr>
        <w:t>然而，这些指标均不能反映水体热环境效应的动态变化特征。</w:t>
      </w:r>
      <w:ins w:id="2424" w:author="野草" w:date="2023-02-06T11:53:32Z">
        <w:r>
          <w:rPr>
            <w:rFonts w:hint="eastAsia" w:ascii="华文细黑" w:hAnsi="华文细黑" w:eastAsia="华文细黑" w:cs="华文细黑"/>
            <w:lang w:val="en-US" w:eastAsia="zh-CN"/>
            <w:rPrChange w:id="2425" w:author="野草" w:date="2023-02-06T11:53:55Z">
              <w:rPr>
                <w:rFonts w:hint="eastAsia" w:ascii="华文楷体" w:hAnsi="华文楷体" w:eastAsia="华文楷体" w:cs="华文楷体"/>
                <w:lang w:val="en-US" w:eastAsia="zh-CN"/>
              </w:rPr>
            </w:rPrChange>
          </w:rPr>
          <w:t>事实上，</w:t>
        </w:r>
      </w:ins>
      <w:r>
        <w:rPr>
          <w:rFonts w:hint="eastAsia" w:ascii="华文细黑" w:hAnsi="华文细黑" w:eastAsia="华文细黑" w:cs="华文细黑"/>
          <w:lang w:val="en-US" w:eastAsia="zh-CN"/>
          <w:rPrChange w:id="2427" w:author="野草" w:date="2023-02-06T11:53:55Z">
            <w:rPr>
              <w:rFonts w:hint="eastAsia"/>
              <w:lang w:val="en-US" w:eastAsia="zh-CN"/>
            </w:rPr>
          </w:rPrChange>
        </w:rPr>
        <w:t>在一天的不同时间，水体热环境效应的影响因素以及驱动机制存在差异。</w:t>
      </w:r>
      <w:r>
        <w:rPr>
          <w:rFonts w:hint="eastAsia" w:ascii="华文细黑" w:hAnsi="华文细黑" w:eastAsia="华文细黑" w:cs="华文细黑"/>
          <w:lang w:val="en-US" w:eastAsia="zh-CN"/>
          <w:rPrChange w:id="2428" w:author="野草" w:date="2023-02-06T11:58:20Z">
            <w:rPr>
              <w:rFonts w:hint="eastAsia"/>
              <w:lang w:val="en-US" w:eastAsia="zh-CN"/>
            </w:rPr>
          </w:rPrChange>
        </w:rPr>
        <w:t>在清晨，增强的太阳辐射使水面升温，诱发对流垂直输送，水面蒸发增强，同时</w:t>
      </w:r>
      <w:bookmarkStart w:id="4" w:name="OLE_LINK22"/>
      <w:r>
        <w:rPr>
          <w:rFonts w:hint="eastAsia" w:ascii="华文细黑" w:hAnsi="华文细黑" w:eastAsia="华文细黑" w:cs="华文细黑"/>
          <w:lang w:val="en-US" w:eastAsia="zh-CN"/>
          <w:rPrChange w:id="2428" w:author="野草" w:date="2023-02-06T11:58:20Z">
            <w:rPr>
              <w:rFonts w:hint="eastAsia"/>
              <w:lang w:val="en-US" w:eastAsia="zh-CN"/>
            </w:rPr>
          </w:rPrChange>
        </w:rPr>
        <w:t>水体与周边环境</w:t>
      </w:r>
      <w:bookmarkEnd w:id="4"/>
      <w:r>
        <w:rPr>
          <w:rFonts w:hint="eastAsia" w:ascii="华文细黑" w:hAnsi="华文细黑" w:eastAsia="华文细黑" w:cs="华文细黑"/>
          <w:lang w:val="en-US" w:eastAsia="zh-CN"/>
          <w:rPrChange w:id="2428" w:author="野草" w:date="2023-02-06T11:58:20Z">
            <w:rPr>
              <w:rFonts w:hint="eastAsia"/>
              <w:lang w:val="en-US" w:eastAsia="zh-CN"/>
            </w:rPr>
          </w:rPrChange>
        </w:rPr>
        <w:t>的温度梯度也逐渐增加。</w:t>
      </w:r>
      <w:r>
        <w:rPr>
          <w:rFonts w:hint="eastAsia" w:ascii="华文细黑" w:hAnsi="华文细黑" w:eastAsia="华文细黑" w:cs="华文细黑"/>
          <w:lang w:val="en-US" w:eastAsia="zh-CN"/>
          <w:rPrChange w:id="2429" w:author="野草" w:date="2023-02-06T11:58:49Z">
            <w:rPr>
              <w:rFonts w:hint="eastAsia"/>
              <w:lang w:val="en-US" w:eastAsia="zh-CN"/>
            </w:rPr>
          </w:rPrChange>
        </w:rPr>
        <w:t>在午后时段，大气对流不稳定，蒸发通量和水体与周边环境的温度梯度通常达到最大值。</w:t>
      </w:r>
      <w:r>
        <w:rPr>
          <w:rFonts w:hint="eastAsia" w:ascii="华文细黑" w:hAnsi="华文细黑" w:eastAsia="华文细黑" w:cs="华文细黑"/>
          <w:lang w:val="en-US" w:eastAsia="zh-CN"/>
          <w:rPrChange w:id="2430" w:author="野草" w:date="2023-02-06T12:00:00Z">
            <w:rPr>
              <w:rFonts w:hint="eastAsia"/>
              <w:lang w:val="en-US" w:eastAsia="zh-CN"/>
            </w:rPr>
          </w:rPrChange>
        </w:rPr>
        <w:t>由于建筑物、植被等的遮挡作用，此时城市滨水区域内部的净辐射值也存在较大的空间分异。</w:t>
      </w:r>
      <w:r>
        <w:rPr>
          <w:rFonts w:hint="eastAsia" w:ascii="华文细黑" w:hAnsi="华文细黑" w:eastAsia="华文细黑" w:cs="华文细黑"/>
          <w:lang w:val="en-US" w:eastAsia="zh-CN"/>
          <w:rPrChange w:id="2431" w:author="野草" w:date="2023-02-06T12:01:05Z">
            <w:rPr>
              <w:rFonts w:hint="eastAsia"/>
              <w:lang w:val="en-US" w:eastAsia="zh-CN"/>
            </w:rPr>
          </w:rPrChange>
        </w:rPr>
        <w:t>而在夜间，周边区域温度随时间的变化主要受地表储热释放的影响，且由于水体的储热效应，水体降温效应减弱或者甚至转变为升温效应</w:t>
      </w:r>
      <w:del w:id="2432" w:author="野草" w:date="2023-02-06T12:01:27Z">
        <w:r>
          <w:rPr>
            <w:rFonts w:hint="eastAsia" w:ascii="华文细黑" w:hAnsi="华文细黑" w:eastAsia="华文细黑" w:cs="华文细黑"/>
            <w:lang w:val="en-US" w:eastAsia="zh-CN"/>
            <w:rPrChange w:id="2433" w:author="野草" w:date="2023-02-06T12:01:05Z">
              <w:rPr>
                <w:rFonts w:hint="eastAsia"/>
                <w:highlight w:val="yellow"/>
                <w:lang w:val="en-US" w:eastAsia="zh-CN"/>
              </w:rPr>
            </w:rPrChange>
          </w:rPr>
          <w:delText xml:space="preserve"> </w:delText>
        </w:r>
      </w:del>
      <w:ins w:id="2435" w:author="野草" w:date="2023-02-06T12:00:31Z">
        <w:r>
          <w:rPr>
            <w:rFonts w:hint="eastAsia" w:ascii="华文细黑" w:hAnsi="华文细黑" w:eastAsia="华文细黑" w:cs="华文细黑"/>
            <w:lang w:val="en-US" w:eastAsia="zh-CN"/>
            <w:rPrChange w:id="2436" w:author="野草" w:date="2023-02-06T12:01:05Z">
              <w:rPr>
                <w:rFonts w:hint="eastAsia" w:ascii="华文楷体" w:hAnsi="华文楷体" w:eastAsia="华文楷体" w:cs="华文楷体"/>
                <w:highlight w:val="yellow"/>
                <w:lang w:val="en-US" w:eastAsia="zh-CN"/>
              </w:rPr>
            </w:rPrChange>
          </w:rPr>
          <w:t>（</w:t>
        </w:r>
      </w:ins>
      <w:del w:id="2438" w:author="野草" w:date="2023-02-06T12:00:31Z">
        <w:r>
          <w:rPr>
            <w:rFonts w:hint="eastAsia" w:ascii="华文细黑" w:hAnsi="华文细黑" w:eastAsia="华文细黑" w:cs="华文细黑"/>
            <w:lang w:val="en-US" w:eastAsia="zh-CN"/>
            <w:rPrChange w:id="2439" w:author="野草" w:date="2023-02-06T12:01:05Z">
              <w:rPr>
                <w:rFonts w:hint="eastAsia"/>
                <w:highlight w:val="yellow"/>
                <w:lang w:val="en-US" w:eastAsia="zh-CN"/>
              </w:rPr>
            </w:rPrChange>
          </w:rPr>
          <w:delText>(</w:delText>
        </w:r>
      </w:del>
      <w:r>
        <w:rPr>
          <w:rFonts w:hint="eastAsia" w:ascii="华文细黑" w:hAnsi="华文细黑" w:eastAsia="华文细黑" w:cs="华文细黑"/>
          <w:lang w:val="en-US" w:eastAsia="zh-CN"/>
          <w:rPrChange w:id="2441" w:author="野草" w:date="2023-02-06T12:01:05Z">
            <w:rPr>
              <w:rFonts w:hint="eastAsia"/>
              <w:highlight w:val="yellow"/>
              <w:lang w:val="en-US" w:eastAsia="zh-CN"/>
            </w:rPr>
          </w:rPrChange>
        </w:rPr>
        <w:t>Oke et al., 2002</w:t>
      </w:r>
      <w:ins w:id="2442" w:author="野草" w:date="2023-02-06T12:00:36Z">
        <w:r>
          <w:rPr>
            <w:rFonts w:hint="eastAsia" w:ascii="华文细黑" w:hAnsi="华文细黑" w:eastAsia="华文细黑" w:cs="华文细黑"/>
            <w:lang w:val="en-US" w:eastAsia="zh-CN"/>
            <w:rPrChange w:id="2443" w:author="野草" w:date="2023-02-06T12:01:05Z">
              <w:rPr>
                <w:rFonts w:hint="eastAsia" w:ascii="华文楷体" w:hAnsi="华文楷体" w:eastAsia="华文楷体" w:cs="华文楷体"/>
                <w:highlight w:val="yellow"/>
                <w:lang w:val="en-US" w:eastAsia="zh-CN"/>
              </w:rPr>
            </w:rPrChange>
          </w:rPr>
          <w:t>）</w:t>
        </w:r>
      </w:ins>
      <w:del w:id="2445" w:author="野草" w:date="2023-02-06T12:00:35Z">
        <w:r>
          <w:rPr>
            <w:rFonts w:hint="eastAsia" w:ascii="华文细黑" w:hAnsi="华文细黑" w:eastAsia="华文细黑" w:cs="华文细黑"/>
            <w:lang w:val="en-US" w:eastAsia="zh-CN"/>
            <w:rPrChange w:id="2446" w:author="野草" w:date="2023-02-06T12:01:05Z">
              <w:rPr>
                <w:rFonts w:hint="eastAsia"/>
                <w:highlight w:val="yellow"/>
                <w:lang w:val="en-US" w:eastAsia="zh-CN"/>
              </w:rPr>
            </w:rPrChange>
          </w:rPr>
          <w:delText>)</w:delText>
        </w:r>
      </w:del>
      <w:r>
        <w:rPr>
          <w:rFonts w:hint="eastAsia" w:ascii="华文细黑" w:hAnsi="华文细黑" w:eastAsia="华文细黑" w:cs="华文细黑"/>
          <w:lang w:val="en-US" w:eastAsia="zh-CN"/>
          <w:rPrChange w:id="2448" w:author="野草" w:date="2023-02-06T12:01:05Z">
            <w:rPr>
              <w:rFonts w:hint="eastAsia"/>
              <w:lang w:val="en-US" w:eastAsia="zh-CN"/>
            </w:rPr>
          </w:rPrChange>
        </w:rPr>
        <w:t>。</w:t>
      </w:r>
      <w:r>
        <w:rPr>
          <w:rFonts w:hint="eastAsia" w:ascii="华文细黑" w:hAnsi="华文细黑" w:eastAsia="华文细黑" w:cs="华文细黑"/>
          <w:lang w:val="en-US" w:eastAsia="zh-CN"/>
          <w:rPrChange w:id="2449" w:author="野草" w:date="2023-02-06T12:02:38Z">
            <w:rPr>
              <w:rFonts w:hint="eastAsia"/>
              <w:highlight w:val="none"/>
              <w:lang w:val="en-US" w:eastAsia="zh-CN"/>
            </w:rPr>
          </w:rPrChange>
        </w:rPr>
        <w:t>另外，遥感图像的反演不考虑从显热到潜热的转换，遥感监测的每个栅格值也仅代表特定区域内的平均情况，不能有效反映温度在小尺度范围内的空间分异特征。</w:t>
      </w:r>
      <w:r>
        <w:rPr>
          <w:rFonts w:hint="eastAsia" w:ascii="华文细黑" w:hAnsi="华文细黑" w:eastAsia="华文细黑" w:cs="华文细黑"/>
          <w:lang w:val="en-US" w:eastAsia="zh-CN"/>
          <w:rPrChange w:id="2450" w:author="野草" w:date="2023-02-06T12:05:10Z">
            <w:rPr>
              <w:rFonts w:hint="eastAsia"/>
              <w:lang w:val="en-US" w:eastAsia="zh-CN"/>
            </w:rPr>
          </w:rPrChange>
        </w:rPr>
        <w:t>总之</w:t>
      </w:r>
      <w:r>
        <w:rPr>
          <w:rFonts w:hint="eastAsia" w:ascii="华文细黑" w:hAnsi="华文细黑" w:eastAsia="华文细黑" w:cs="华文细黑"/>
          <w:rPrChange w:id="2451" w:author="野草" w:date="2023-02-06T12:05:10Z">
            <w:rPr>
              <w:rFonts w:hint="eastAsia"/>
            </w:rPr>
          </w:rPrChange>
        </w:rPr>
        <w:t>，</w:t>
      </w:r>
      <w:r>
        <w:rPr>
          <w:rFonts w:hint="eastAsia" w:ascii="华文细黑" w:hAnsi="华文细黑" w:eastAsia="华文细黑" w:cs="华文细黑"/>
          <w:lang w:val="en-US" w:eastAsia="zh-CN"/>
          <w:rPrChange w:id="2452" w:author="野草" w:date="2023-02-06T12:05:10Z">
            <w:rPr>
              <w:rFonts w:hint="eastAsia"/>
              <w:lang w:val="en-US" w:eastAsia="zh-CN"/>
            </w:rPr>
          </w:rPrChange>
        </w:rPr>
        <w:t>基于遥感的地表温度分析有一定的局限性，尤其是</w:t>
      </w:r>
      <w:del w:id="2453" w:author="野草" w:date="2023-02-06T12:04:30Z">
        <w:r>
          <w:rPr>
            <w:rFonts w:hint="default" w:ascii="华文细黑" w:hAnsi="华文细黑" w:eastAsia="华文细黑" w:cs="华文细黑"/>
            <w:lang w:val="en-US" w:eastAsia="zh-CN"/>
            <w:rPrChange w:id="2454" w:author="野草" w:date="2023-02-06T12:05:10Z">
              <w:rPr>
                <w:rFonts w:hint="eastAsia"/>
                <w:lang w:val="en-US" w:eastAsia="zh-CN"/>
              </w:rPr>
            </w:rPrChange>
          </w:rPr>
          <w:delText>对</w:delText>
        </w:r>
      </w:del>
      <w:ins w:id="2456" w:author="野草" w:date="2023-02-06T12:04:31Z">
        <w:r>
          <w:rPr>
            <w:rFonts w:hint="eastAsia" w:ascii="华文细黑" w:hAnsi="华文细黑" w:eastAsia="华文细黑" w:cs="华文细黑"/>
            <w:lang w:val="en-US" w:eastAsia="zh-CN"/>
            <w:rPrChange w:id="2457" w:author="野草" w:date="2023-02-06T12:05:10Z">
              <w:rPr>
                <w:rFonts w:hint="eastAsia" w:ascii="华文楷体" w:hAnsi="华文楷体" w:eastAsia="华文楷体" w:cs="华文楷体"/>
                <w:lang w:val="en-US" w:eastAsia="zh-CN"/>
              </w:rPr>
            </w:rPrChange>
          </w:rPr>
          <w:t>在</w:t>
        </w:r>
      </w:ins>
      <w:ins w:id="2459" w:author="野草" w:date="2023-02-06T12:04:32Z">
        <w:r>
          <w:rPr>
            <w:rFonts w:hint="eastAsia" w:ascii="华文细黑" w:hAnsi="华文细黑" w:eastAsia="华文细黑" w:cs="华文细黑"/>
            <w:lang w:val="en-US" w:eastAsia="zh-CN"/>
            <w:rPrChange w:id="2460" w:author="野草" w:date="2023-02-06T12:05:10Z">
              <w:rPr>
                <w:rFonts w:hint="eastAsia" w:ascii="华文楷体" w:hAnsi="华文楷体" w:eastAsia="华文楷体" w:cs="华文楷体"/>
                <w:lang w:val="en-US" w:eastAsia="zh-CN"/>
              </w:rPr>
            </w:rPrChange>
          </w:rPr>
          <w:t>对</w:t>
        </w:r>
      </w:ins>
      <w:r>
        <w:rPr>
          <w:rFonts w:hint="eastAsia" w:ascii="华文细黑" w:hAnsi="华文细黑" w:eastAsia="华文细黑" w:cs="华文细黑"/>
          <w:lang w:val="en-US" w:eastAsia="zh-CN"/>
          <w:rPrChange w:id="2462" w:author="野草" w:date="2023-02-06T12:05:10Z">
            <w:rPr>
              <w:rFonts w:hint="eastAsia"/>
              <w:lang w:val="en-US" w:eastAsia="zh-CN"/>
            </w:rPr>
          </w:rPrChange>
        </w:rPr>
        <w:t>居民户外活动活跃时间段内的累积和平均效应的</w:t>
      </w:r>
      <w:ins w:id="2463" w:author="野草" w:date="2023-02-06T12:04:39Z">
        <w:r>
          <w:rPr>
            <w:rFonts w:hint="eastAsia" w:ascii="华文细黑" w:hAnsi="华文细黑" w:eastAsia="华文细黑" w:cs="华文细黑"/>
            <w:lang w:val="en-US" w:eastAsia="zh-CN"/>
            <w:rPrChange w:id="2464" w:author="野草" w:date="2023-02-06T12:05:10Z">
              <w:rPr>
                <w:rFonts w:hint="eastAsia" w:ascii="华文楷体" w:hAnsi="华文楷体" w:eastAsia="华文楷体" w:cs="华文楷体"/>
                <w:lang w:val="en-US" w:eastAsia="zh-CN"/>
              </w:rPr>
            </w:rPrChange>
          </w:rPr>
          <w:t>理解</w:t>
        </w:r>
      </w:ins>
      <w:ins w:id="2466" w:author="野草" w:date="2023-02-06T12:04:40Z">
        <w:r>
          <w:rPr>
            <w:rFonts w:hint="eastAsia" w:ascii="华文细黑" w:hAnsi="华文细黑" w:eastAsia="华文细黑" w:cs="华文细黑"/>
            <w:lang w:val="en-US" w:eastAsia="zh-CN"/>
            <w:rPrChange w:id="2467" w:author="野草" w:date="2023-02-06T12:05:10Z">
              <w:rPr>
                <w:rFonts w:hint="eastAsia" w:ascii="华文楷体" w:hAnsi="华文楷体" w:eastAsia="华文楷体" w:cs="华文楷体"/>
                <w:lang w:val="en-US" w:eastAsia="zh-CN"/>
              </w:rPr>
            </w:rPrChange>
          </w:rPr>
          <w:t>方面</w:t>
        </w:r>
      </w:ins>
      <w:del w:id="2469" w:author="野草" w:date="2023-02-06T12:04:38Z">
        <w:r>
          <w:rPr>
            <w:rFonts w:hint="eastAsia" w:ascii="华文细黑" w:hAnsi="华文细黑" w:eastAsia="华文细黑" w:cs="华文细黑"/>
            <w:lang w:val="en-US" w:eastAsia="zh-CN"/>
            <w:rPrChange w:id="2470" w:author="野草" w:date="2023-02-06T12:05:10Z">
              <w:rPr>
                <w:rFonts w:hint="eastAsia"/>
                <w:lang w:val="en-US" w:eastAsia="zh-CN"/>
              </w:rPr>
            </w:rPrChange>
          </w:rPr>
          <w:delText>认</w:delText>
        </w:r>
      </w:del>
      <w:del w:id="2472" w:author="野草" w:date="2023-02-06T12:04:38Z">
        <w:r>
          <w:rPr>
            <w:rFonts w:hint="eastAsia" w:ascii="华文细黑" w:hAnsi="华文细黑" w:eastAsia="华文细黑" w:cs="华文细黑"/>
            <w:lang w:val="en-US" w:eastAsia="zh-CN"/>
            <w:rPrChange w:id="2473" w:author="野草" w:date="2023-02-06T12:05:10Z">
              <w:rPr>
                <w:rFonts w:hint="eastAsia"/>
                <w:lang w:val="en-US" w:eastAsia="zh-CN"/>
              </w:rPr>
            </w:rPrChange>
          </w:rPr>
          <w:delText>识</w:delText>
        </w:r>
      </w:del>
      <w:r>
        <w:rPr>
          <w:rFonts w:hint="eastAsia" w:ascii="华文细黑" w:hAnsi="华文细黑" w:eastAsia="华文细黑" w:cs="华文细黑"/>
          <w:lang w:val="en-US" w:eastAsia="zh-CN"/>
          <w:rPrChange w:id="2475" w:author="野草" w:date="2023-02-06T12:05:10Z">
            <w:rPr>
              <w:rFonts w:hint="eastAsia"/>
              <w:lang w:val="en-US" w:eastAsia="zh-CN"/>
            </w:rPr>
          </w:rPrChange>
        </w:rPr>
        <w:t>存在不足，有必要提出新的指标来表示水体热环境效应随时间变化的综合作用。</w:t>
      </w:r>
    </w:p>
    <w:p>
      <w:pPr>
        <w:rPr>
          <w:del w:id="2476" w:author="野草" w:date="2023-02-06T12:06:05Z"/>
          <w:rFonts w:hint="eastAsia" w:ascii="华文楷体" w:hAnsi="华文楷体" w:eastAsia="华文楷体" w:cs="华文楷体"/>
          <w:lang w:val="en-US" w:eastAsia="zh-CN"/>
          <w:rPrChange w:id="2477" w:author="野草" w:date="2023-02-05T22:59:51Z">
            <w:rPr>
              <w:del w:id="2478" w:author="野草" w:date="2023-02-06T12:06:05Z"/>
              <w:rFonts w:hint="default"/>
              <w:lang w:val="en-US" w:eastAsia="zh-CN"/>
            </w:rPr>
          </w:rPrChange>
        </w:rPr>
      </w:pPr>
      <w:del w:id="2479" w:author="野草" w:date="2023-02-06T12:06:05Z">
        <w:r>
          <w:rPr>
            <w:rFonts w:hint="eastAsia" w:ascii="华文楷体" w:hAnsi="华文楷体" w:eastAsia="华文楷体" w:cs="华文楷体"/>
            <w:lang w:val="en-US" w:eastAsia="zh-CN"/>
            <w:rPrChange w:id="2480" w:author="野草" w:date="2023-02-05T22:59:51Z">
              <w:rPr>
                <w:rFonts w:hint="eastAsia"/>
                <w:lang w:val="en-US" w:eastAsia="zh-CN"/>
              </w:rPr>
            </w:rPrChange>
          </w:rPr>
          <w:delText>======</w:delText>
        </w:r>
      </w:del>
    </w:p>
    <w:p>
      <w:pPr>
        <w:rPr>
          <w:del w:id="2482" w:author="野草" w:date="2023-02-06T12:06:07Z"/>
          <w:rFonts w:hint="eastAsia" w:ascii="华文楷体" w:hAnsi="华文楷体" w:eastAsia="华文楷体" w:cs="华文楷体"/>
          <w:i w:val="0"/>
          <w:iCs w:val="0"/>
          <w:caps w:val="0"/>
          <w:color w:val="2E2E2E"/>
          <w:spacing w:val="0"/>
          <w:sz w:val="27"/>
          <w:szCs w:val="27"/>
          <w:lang w:val="en-US" w:eastAsia="zh-CN"/>
          <w:rPrChange w:id="2483" w:author="野草" w:date="2023-02-05T22:59:51Z">
            <w:rPr>
              <w:del w:id="2484" w:author="野草" w:date="2023-02-06T12:06:07Z"/>
              <w:rFonts w:hint="default" w:ascii="Georgia" w:hAnsi="Georgia" w:eastAsia="宋体" w:cs="Georgia"/>
              <w:i w:val="0"/>
              <w:iCs w:val="0"/>
              <w:caps w:val="0"/>
              <w:color w:val="2E2E2E"/>
              <w:spacing w:val="0"/>
              <w:sz w:val="27"/>
              <w:szCs w:val="27"/>
              <w:lang w:val="en-US" w:eastAsia="zh-CN"/>
            </w:rPr>
          </w:rPrChange>
        </w:rPr>
      </w:pPr>
    </w:p>
    <w:p>
      <w:pPr>
        <w:rPr>
          <w:del w:id="2485" w:author="野草" w:date="2023-02-06T12:30:13Z"/>
          <w:rFonts w:hint="eastAsia" w:ascii="华文楷体" w:hAnsi="华文楷体" w:eastAsia="华文楷体" w:cs="华文楷体"/>
          <w:lang w:val="en-US"/>
          <w:rPrChange w:id="2486" w:author="野草" w:date="2023-02-05T22:59:51Z">
            <w:rPr>
              <w:del w:id="2487" w:author="野草" w:date="2023-02-06T12:30:13Z"/>
              <w:rFonts w:hint="default"/>
              <w:lang w:val="en-US"/>
            </w:rPr>
          </w:rPrChange>
        </w:rPr>
      </w:pPr>
      <w:del w:id="2488" w:author="野草" w:date="2023-02-06T12:06:06Z">
        <w:r>
          <w:rPr>
            <w:rFonts w:hint="eastAsia" w:ascii="华文楷体" w:hAnsi="华文楷体" w:eastAsia="华文楷体" w:cs="华文楷体"/>
            <w:lang w:val="en-US" w:eastAsia="zh-CN"/>
            <w:rPrChange w:id="2489" w:author="野草" w:date="2023-02-05T22:59:51Z">
              <w:rPr>
                <w:rFonts w:hint="eastAsia"/>
                <w:lang w:val="en-US" w:eastAsia="zh-CN"/>
              </w:rPr>
            </w:rPrChange>
          </w:rPr>
          <w:delText>[</w:delText>
        </w:r>
      </w:del>
      <w:del w:id="2491" w:author="野草" w:date="2023-02-06T12:06:06Z">
        <w:r>
          <w:rPr>
            <w:rFonts w:hint="eastAsia" w:ascii="华文楷体" w:hAnsi="华文楷体" w:eastAsia="华文楷体" w:cs="华文楷体"/>
            <w:lang w:val="en-US" w:eastAsia="zh-CN"/>
            <w:rPrChange w:id="2492" w:author="野草" w:date="2023-02-05T22:59:51Z">
              <w:rPr>
                <w:rFonts w:hint="eastAsia"/>
                <w:lang w:val="en-US" w:eastAsia="zh-CN"/>
              </w:rPr>
            </w:rPrChange>
          </w:rPr>
          <w:delText>up230128 16:36]</w:delText>
        </w:r>
      </w:del>
    </w:p>
    <w:p>
      <w:pPr>
        <w:rPr>
          <w:ins w:id="2494" w:author="野草" w:date="2023-02-08T01:21:31Z"/>
          <w:rFonts w:hint="eastAsia" w:ascii="华文细黑" w:hAnsi="华文细黑" w:eastAsia="华文细黑" w:cs="华文细黑"/>
          <w:lang w:val="en-US" w:eastAsia="zh-CN"/>
        </w:rPr>
      </w:pPr>
      <w:ins w:id="2495" w:author="野草" w:date="2023-02-08T01:21:31Z">
        <w:r>
          <w:rPr>
            <w:rFonts w:hint="eastAsia" w:ascii="华文细黑" w:hAnsi="华文细黑" w:eastAsia="华文细黑" w:cs="华文细黑"/>
            <w:lang w:val="en-US" w:eastAsia="zh-CN"/>
          </w:rPr>
          <w:t>[up230207]</w:t>
        </w:r>
      </w:ins>
    </w:p>
    <w:p>
      <w:pPr>
        <w:rPr>
          <w:rFonts w:hint="eastAsia" w:ascii="华文细黑" w:hAnsi="华文细黑" w:eastAsia="华文细黑" w:cs="华文细黑"/>
          <w:lang w:val="en-US" w:eastAsia="zh-CN"/>
          <w:rPrChange w:id="2496" w:author="野草" w:date="2023-02-06T12:31:38Z">
            <w:rPr>
              <w:rFonts w:hint="eastAsia"/>
              <w:lang w:val="en-US" w:eastAsia="zh-CN"/>
            </w:rPr>
          </w:rPrChange>
        </w:rPr>
      </w:pPr>
      <w:r>
        <w:rPr>
          <w:rFonts w:hint="eastAsia" w:ascii="华文细黑" w:hAnsi="华文细黑" w:eastAsia="华文细黑" w:cs="华文细黑"/>
          <w:lang w:val="en-US" w:eastAsia="zh-CN"/>
          <w:rPrChange w:id="2497" w:author="野草" w:date="2023-02-06T12:16:57Z">
            <w:rPr>
              <w:rFonts w:hint="eastAsia"/>
              <w:lang w:val="en-US" w:eastAsia="zh-CN"/>
            </w:rPr>
          </w:rPrChange>
        </w:rPr>
        <w:t>对气象参数的实地</w:t>
      </w:r>
      <w:del w:id="2498" w:author="野草" w:date="2023-02-06T12:17:43Z">
        <w:r>
          <w:rPr>
            <w:rFonts w:hint="default" w:ascii="华文细黑" w:hAnsi="华文细黑" w:eastAsia="华文细黑" w:cs="华文细黑"/>
            <w:lang w:val="en-US" w:eastAsia="zh-CN"/>
            <w:rPrChange w:id="2499" w:author="野草" w:date="2023-02-06T12:16:57Z">
              <w:rPr>
                <w:rFonts w:hint="eastAsia"/>
                <w:lang w:val="en-US" w:eastAsia="zh-CN"/>
              </w:rPr>
            </w:rPrChange>
          </w:rPr>
          <w:delText>观测</w:delText>
        </w:r>
      </w:del>
      <w:ins w:id="2501" w:author="野草" w:date="2023-02-06T12:18:57Z">
        <w:r>
          <w:rPr>
            <w:rFonts w:hint="eastAsia" w:ascii="华文细黑" w:hAnsi="华文细黑" w:eastAsia="华文细黑" w:cs="华文细黑"/>
            <w:lang w:val="en-US" w:eastAsia="zh-CN"/>
          </w:rPr>
          <w:t>观测</w:t>
        </w:r>
      </w:ins>
      <w:r>
        <w:rPr>
          <w:rFonts w:hint="eastAsia" w:ascii="华文细黑" w:hAnsi="华文细黑" w:eastAsia="华文细黑" w:cs="华文细黑"/>
          <w:lang w:val="en-US" w:eastAsia="zh-CN"/>
          <w:rPrChange w:id="2502" w:author="野草" w:date="2023-02-06T12:16:57Z">
            <w:rPr>
              <w:rFonts w:hint="eastAsia"/>
              <w:lang w:val="en-US" w:eastAsia="zh-CN"/>
            </w:rPr>
          </w:rPrChange>
        </w:rPr>
        <w:t>分析方法主要包括</w:t>
      </w:r>
      <w:bookmarkStart w:id="5" w:name="OLE_LINK25"/>
      <w:r>
        <w:rPr>
          <w:rFonts w:hint="eastAsia" w:ascii="华文细黑" w:hAnsi="华文细黑" w:eastAsia="华文细黑" w:cs="华文细黑"/>
          <w:lang w:val="en-US" w:eastAsia="zh-CN"/>
          <w:rPrChange w:id="2502" w:author="野草" w:date="2023-02-06T12:16:57Z">
            <w:rPr>
              <w:rFonts w:hint="eastAsia"/>
              <w:lang w:val="en-US" w:eastAsia="zh-CN"/>
            </w:rPr>
          </w:rPrChange>
        </w:rPr>
        <w:t>固定站点</w:t>
      </w:r>
      <w:del w:id="2503" w:author="野草" w:date="2023-02-06T12:17:45Z">
        <w:r>
          <w:rPr>
            <w:rFonts w:hint="default" w:ascii="华文细黑" w:hAnsi="华文细黑" w:eastAsia="华文细黑" w:cs="华文细黑"/>
            <w:lang w:val="en-US" w:eastAsia="zh-CN"/>
            <w:rPrChange w:id="2504" w:author="野草" w:date="2023-02-06T12:16:57Z">
              <w:rPr>
                <w:rFonts w:hint="eastAsia"/>
                <w:lang w:val="en-US" w:eastAsia="zh-CN"/>
              </w:rPr>
            </w:rPrChange>
          </w:rPr>
          <w:delText>观测</w:delText>
        </w:r>
      </w:del>
      <w:ins w:id="2506" w:author="野草" w:date="2023-02-06T12:18:06Z">
        <w:r>
          <w:rPr>
            <w:rFonts w:hint="eastAsia" w:ascii="华文细黑" w:hAnsi="华文细黑" w:eastAsia="华文细黑" w:cs="华文细黑"/>
            <w:lang w:val="en-US" w:eastAsia="zh-CN"/>
          </w:rPr>
          <w:t>观测</w:t>
        </w:r>
      </w:ins>
      <w:r>
        <w:rPr>
          <w:rFonts w:hint="eastAsia" w:ascii="华文细黑" w:hAnsi="华文细黑" w:eastAsia="华文细黑" w:cs="华文细黑"/>
          <w:lang w:val="en-US" w:eastAsia="zh-CN"/>
          <w:rPrChange w:id="2507" w:author="野草" w:date="2023-02-06T12:16:57Z">
            <w:rPr>
              <w:rFonts w:hint="eastAsia"/>
              <w:lang w:val="en-US" w:eastAsia="zh-CN"/>
            </w:rPr>
          </w:rPrChange>
        </w:rPr>
        <w:t>和移动</w:t>
      </w:r>
      <w:del w:id="2508" w:author="野草" w:date="2023-02-06T12:18:11Z">
        <w:r>
          <w:rPr>
            <w:rFonts w:hint="default" w:ascii="华文细黑" w:hAnsi="华文细黑" w:eastAsia="华文细黑" w:cs="华文细黑"/>
            <w:lang w:val="en-US" w:eastAsia="zh-CN"/>
            <w:rPrChange w:id="2509" w:author="野草" w:date="2023-02-06T12:16:57Z">
              <w:rPr>
                <w:rFonts w:hint="eastAsia"/>
                <w:lang w:val="en-US" w:eastAsia="zh-CN"/>
              </w:rPr>
            </w:rPrChange>
          </w:rPr>
          <w:delText>测量</w:delText>
        </w:r>
      </w:del>
      <w:ins w:id="2511" w:author="野草" w:date="2023-02-06T12:18:11Z">
        <w:r>
          <w:rPr>
            <w:rFonts w:hint="eastAsia" w:ascii="华文细黑" w:hAnsi="华文细黑" w:eastAsia="华文细黑" w:cs="华文细黑"/>
            <w:lang w:val="en-US" w:eastAsia="zh-CN"/>
          </w:rPr>
          <w:t>观测</w:t>
        </w:r>
        <w:bookmarkEnd w:id="5"/>
      </w:ins>
      <w:r>
        <w:rPr>
          <w:rFonts w:hint="eastAsia" w:ascii="华文细黑" w:hAnsi="华文细黑" w:eastAsia="华文细黑" w:cs="华文细黑"/>
          <w:lang w:val="en-US" w:eastAsia="zh-CN"/>
          <w:rPrChange w:id="2512" w:author="野草" w:date="2023-02-06T12:16:57Z">
            <w:rPr>
              <w:rFonts w:hint="eastAsia"/>
              <w:lang w:val="en-US" w:eastAsia="zh-CN"/>
            </w:rPr>
          </w:rPrChange>
        </w:rPr>
        <w:t>分析。</w:t>
      </w:r>
      <w:r>
        <w:rPr>
          <w:rFonts w:hint="eastAsia" w:ascii="华文细黑" w:hAnsi="华文细黑" w:eastAsia="华文细黑" w:cs="华文细黑"/>
          <w:lang w:val="en-US" w:eastAsia="zh-CN"/>
          <w:rPrChange w:id="2513" w:author="野草" w:date="2023-02-06T12:17:17Z">
            <w:rPr>
              <w:rFonts w:hint="eastAsia"/>
              <w:lang w:val="en-US" w:eastAsia="zh-CN"/>
            </w:rPr>
          </w:rPrChange>
        </w:rPr>
        <w:t>固定站点</w:t>
      </w:r>
      <w:ins w:id="2514" w:author="野草" w:date="2023-02-06T12:19:14Z">
        <w:r>
          <w:rPr>
            <w:rFonts w:hint="eastAsia" w:ascii="华文细黑" w:hAnsi="华文细黑" w:eastAsia="华文细黑" w:cs="华文细黑"/>
            <w:lang w:val="en-US" w:eastAsia="zh-CN"/>
          </w:rPr>
          <w:t>观测</w:t>
        </w:r>
      </w:ins>
      <w:del w:id="2515" w:author="野草" w:date="2023-02-06T12:17:48Z">
        <w:r>
          <w:rPr>
            <w:rFonts w:hint="eastAsia" w:ascii="华文细黑" w:hAnsi="华文细黑" w:eastAsia="华文细黑" w:cs="华文细黑"/>
            <w:lang w:val="en-US" w:eastAsia="zh-CN"/>
            <w:rPrChange w:id="2516" w:author="野草" w:date="2023-02-06T12:17:17Z">
              <w:rPr>
                <w:rFonts w:hint="eastAsia"/>
                <w:lang w:val="en-US" w:eastAsia="zh-CN"/>
              </w:rPr>
            </w:rPrChange>
          </w:rPr>
          <w:delText>观</w:delText>
        </w:r>
      </w:del>
      <w:del w:id="2518" w:author="野草" w:date="2023-02-06T12:17:48Z">
        <w:r>
          <w:rPr>
            <w:rFonts w:hint="eastAsia" w:ascii="华文细黑" w:hAnsi="华文细黑" w:eastAsia="华文细黑" w:cs="华文细黑"/>
            <w:lang w:val="en-US" w:eastAsia="zh-CN"/>
            <w:rPrChange w:id="2519" w:author="野草" w:date="2023-02-06T12:17:17Z">
              <w:rPr>
                <w:rFonts w:hint="eastAsia"/>
                <w:lang w:val="en-US" w:eastAsia="zh-CN"/>
              </w:rPr>
            </w:rPrChange>
          </w:rPr>
          <w:delText>测</w:delText>
        </w:r>
      </w:del>
      <w:r>
        <w:rPr>
          <w:rFonts w:hint="eastAsia" w:ascii="华文细黑" w:hAnsi="华文细黑" w:eastAsia="华文细黑" w:cs="华文细黑"/>
          <w:lang w:val="en-US" w:eastAsia="zh-CN"/>
          <w:rPrChange w:id="2521" w:author="野草" w:date="2023-02-06T12:17:17Z">
            <w:rPr>
              <w:rFonts w:hint="eastAsia"/>
              <w:lang w:val="en-US" w:eastAsia="zh-CN"/>
            </w:rPr>
          </w:rPrChange>
        </w:rPr>
        <w:t>通过选定合适观测站点并固定</w:t>
      </w:r>
      <w:del w:id="2522" w:author="野草" w:date="2023-02-06T12:17:54Z">
        <w:r>
          <w:rPr>
            <w:rFonts w:hint="eastAsia" w:ascii="华文细黑" w:hAnsi="华文细黑" w:eastAsia="华文细黑" w:cs="华文细黑"/>
            <w:lang w:val="en-US" w:eastAsia="zh-CN"/>
            <w:rPrChange w:id="2523" w:author="野草" w:date="2023-02-06T12:17:17Z">
              <w:rPr>
                <w:rFonts w:hint="eastAsia"/>
                <w:lang w:val="en-US" w:eastAsia="zh-CN"/>
              </w:rPr>
            </w:rPrChange>
          </w:rPr>
          <w:delText>测</w:delText>
        </w:r>
      </w:del>
      <w:del w:id="2525" w:author="野草" w:date="2023-02-06T12:17:54Z">
        <w:r>
          <w:rPr>
            <w:rFonts w:hint="eastAsia" w:ascii="华文细黑" w:hAnsi="华文细黑" w:eastAsia="华文细黑" w:cs="华文细黑"/>
            <w:lang w:val="en-US" w:eastAsia="zh-CN"/>
            <w:rPrChange w:id="2526" w:author="野草" w:date="2023-02-06T12:17:17Z">
              <w:rPr>
                <w:rFonts w:hint="eastAsia"/>
                <w:lang w:val="en-US" w:eastAsia="zh-CN"/>
              </w:rPr>
            </w:rPrChange>
          </w:rPr>
          <w:delText>量</w:delText>
        </w:r>
      </w:del>
      <w:r>
        <w:rPr>
          <w:rFonts w:hint="eastAsia" w:ascii="华文细黑" w:hAnsi="华文细黑" w:eastAsia="华文细黑" w:cs="华文细黑"/>
          <w:lang w:val="en-US" w:eastAsia="zh-CN"/>
          <w:rPrChange w:id="2528" w:author="野草" w:date="2023-02-06T12:17:17Z">
            <w:rPr>
              <w:rFonts w:hint="eastAsia"/>
              <w:lang w:val="en-US" w:eastAsia="zh-CN"/>
            </w:rPr>
          </w:rPrChange>
        </w:rPr>
        <w:t>仪器以进行相对长期的气象观测。</w:t>
      </w:r>
      <w:r>
        <w:rPr>
          <w:rFonts w:hint="eastAsia" w:ascii="华文细黑" w:hAnsi="华文细黑" w:eastAsia="华文细黑" w:cs="华文细黑"/>
          <w:lang w:val="en-US" w:eastAsia="zh-CN"/>
          <w:rPrChange w:id="2529" w:author="野草" w:date="2023-02-06T12:20:41Z">
            <w:rPr>
              <w:rFonts w:hint="eastAsia"/>
              <w:lang w:val="en-US" w:eastAsia="zh-CN"/>
            </w:rPr>
          </w:rPrChange>
        </w:rPr>
        <w:t>该方法</w:t>
      </w:r>
      <w:del w:id="2530" w:author="野草" w:date="2023-02-06T12:21:11Z">
        <w:r>
          <w:rPr>
            <w:rFonts w:hint="eastAsia" w:ascii="华文细黑" w:hAnsi="华文细黑" w:eastAsia="华文细黑" w:cs="华文细黑"/>
            <w:lang w:val="en-US" w:eastAsia="zh-CN"/>
            <w:rPrChange w:id="2531" w:author="野草" w:date="2023-02-06T12:20:41Z">
              <w:rPr>
                <w:rFonts w:hint="eastAsia"/>
                <w:lang w:val="en-US" w:eastAsia="zh-CN"/>
              </w:rPr>
            </w:rPrChange>
          </w:rPr>
          <w:delText>成本较高，</w:delText>
        </w:r>
      </w:del>
      <w:r>
        <w:rPr>
          <w:rFonts w:hint="eastAsia" w:ascii="华文细黑" w:hAnsi="华文细黑" w:eastAsia="华文细黑" w:cs="华文细黑"/>
          <w:lang w:val="en-US" w:eastAsia="zh-CN"/>
          <w:rPrChange w:id="2533" w:author="野草" w:date="2023-02-06T12:20:41Z">
            <w:rPr>
              <w:rFonts w:hint="eastAsia"/>
              <w:lang w:val="en-US" w:eastAsia="zh-CN"/>
            </w:rPr>
          </w:rPrChange>
        </w:rPr>
        <w:t>对观测站</w:t>
      </w:r>
      <w:ins w:id="2534" w:author="野草" w:date="2023-02-06T12:20:08Z">
        <w:r>
          <w:rPr>
            <w:rFonts w:hint="eastAsia" w:ascii="华文细黑" w:hAnsi="华文细黑" w:eastAsia="华文细黑" w:cs="华文细黑"/>
            <w:lang w:val="en-US" w:eastAsia="zh-CN"/>
            <w:rPrChange w:id="2535" w:author="野草" w:date="2023-02-06T12:20:41Z">
              <w:rPr>
                <w:rFonts w:hint="eastAsia" w:ascii="华文楷体" w:hAnsi="华文楷体" w:eastAsia="华文楷体" w:cs="华文楷体"/>
                <w:lang w:val="en-US" w:eastAsia="zh-CN"/>
              </w:rPr>
            </w:rPrChange>
          </w:rPr>
          <w:t>点</w:t>
        </w:r>
      </w:ins>
      <w:r>
        <w:rPr>
          <w:rFonts w:hint="eastAsia" w:ascii="华文细黑" w:hAnsi="华文细黑" w:eastAsia="华文细黑" w:cs="华文细黑"/>
          <w:lang w:val="en-US" w:eastAsia="zh-CN"/>
          <w:rPrChange w:id="2537" w:author="野草" w:date="2023-02-06T12:20:41Z">
            <w:rPr>
              <w:rFonts w:hint="eastAsia"/>
              <w:lang w:val="en-US" w:eastAsia="zh-CN"/>
            </w:rPr>
          </w:rPrChange>
        </w:rPr>
        <w:t>周边环境的稳定性具有一定要求。</w:t>
      </w:r>
      <w:r>
        <w:rPr>
          <w:rFonts w:hint="eastAsia" w:ascii="华文细黑" w:hAnsi="华文细黑" w:eastAsia="华文细黑" w:cs="华文细黑"/>
          <w:lang w:val="en-US" w:eastAsia="zh-CN"/>
          <w:rPrChange w:id="2538" w:author="野草" w:date="2023-02-06T12:22:14Z">
            <w:rPr>
              <w:rFonts w:hint="eastAsia"/>
              <w:lang w:val="en-US" w:eastAsia="zh-CN"/>
            </w:rPr>
          </w:rPrChange>
        </w:rPr>
        <w:t>而移动测量方法则是利用可移动的气象</w:t>
      </w:r>
      <w:ins w:id="2539" w:author="野草" w:date="2023-02-06T12:21:31Z">
        <w:r>
          <w:rPr>
            <w:rFonts w:hint="eastAsia" w:ascii="华文细黑" w:hAnsi="华文细黑" w:eastAsia="华文细黑" w:cs="华文细黑"/>
            <w:lang w:val="en-US" w:eastAsia="zh-CN"/>
            <w:rPrChange w:id="2540" w:author="野草" w:date="2023-02-06T12:22:14Z">
              <w:rPr>
                <w:rFonts w:hint="eastAsia" w:ascii="华文楷体" w:hAnsi="华文楷体" w:eastAsia="华文楷体" w:cs="华文楷体"/>
                <w:lang w:val="en-US" w:eastAsia="zh-CN"/>
              </w:rPr>
            </w:rPrChange>
          </w:rPr>
          <w:t>观测</w:t>
        </w:r>
      </w:ins>
      <w:del w:id="2542" w:author="野草" w:date="2023-02-06T12:21:29Z">
        <w:r>
          <w:rPr>
            <w:rFonts w:hint="eastAsia" w:ascii="华文细黑" w:hAnsi="华文细黑" w:eastAsia="华文细黑" w:cs="华文细黑"/>
            <w:lang w:val="en-US" w:eastAsia="zh-CN"/>
            <w:rPrChange w:id="2543" w:author="野草" w:date="2023-02-06T12:22:14Z">
              <w:rPr>
                <w:rFonts w:hint="eastAsia"/>
                <w:lang w:val="en-US" w:eastAsia="zh-CN"/>
              </w:rPr>
            </w:rPrChange>
          </w:rPr>
          <w:delText>监</w:delText>
        </w:r>
      </w:del>
      <w:del w:id="2545" w:author="野草" w:date="2023-02-06T12:21:29Z">
        <w:r>
          <w:rPr>
            <w:rFonts w:hint="eastAsia" w:ascii="华文细黑" w:hAnsi="华文细黑" w:eastAsia="华文细黑" w:cs="华文细黑"/>
            <w:lang w:val="en-US" w:eastAsia="zh-CN"/>
            <w:rPrChange w:id="2546" w:author="野草" w:date="2023-02-06T12:22:14Z">
              <w:rPr>
                <w:rFonts w:hint="eastAsia"/>
                <w:lang w:val="en-US" w:eastAsia="zh-CN"/>
              </w:rPr>
            </w:rPrChange>
          </w:rPr>
          <w:delText>测</w:delText>
        </w:r>
      </w:del>
      <w:r>
        <w:rPr>
          <w:rFonts w:hint="eastAsia" w:ascii="华文细黑" w:hAnsi="华文细黑" w:eastAsia="华文细黑" w:cs="华文细黑"/>
          <w:lang w:val="en-US" w:eastAsia="zh-CN"/>
          <w:rPrChange w:id="2548" w:author="野草" w:date="2023-02-06T12:22:14Z">
            <w:rPr>
              <w:rFonts w:hint="eastAsia"/>
              <w:lang w:val="en-US" w:eastAsia="zh-CN"/>
            </w:rPr>
          </w:rPrChange>
        </w:rPr>
        <w:t>设备沿着预先规划的路线在研究区域内开展相关数据的</w:t>
      </w:r>
      <w:del w:id="2549" w:author="野草" w:date="2023-02-06T12:21:39Z">
        <w:r>
          <w:rPr>
            <w:rFonts w:hint="default" w:ascii="华文细黑" w:hAnsi="华文细黑" w:eastAsia="华文细黑" w:cs="华文细黑"/>
            <w:lang w:val="en-US" w:eastAsia="zh-CN"/>
            <w:rPrChange w:id="2550" w:author="野草" w:date="2023-02-06T12:22:14Z">
              <w:rPr>
                <w:rFonts w:hint="eastAsia"/>
                <w:lang w:val="en-US" w:eastAsia="zh-CN"/>
              </w:rPr>
            </w:rPrChange>
          </w:rPr>
          <w:delText>监测</w:delText>
        </w:r>
      </w:del>
      <w:ins w:id="2552" w:author="野草" w:date="2023-02-06T12:21:39Z">
        <w:r>
          <w:rPr>
            <w:rFonts w:hint="eastAsia" w:ascii="华文细黑" w:hAnsi="华文细黑" w:eastAsia="华文细黑" w:cs="华文细黑"/>
            <w:lang w:val="en-US" w:eastAsia="zh-CN"/>
            <w:rPrChange w:id="2553" w:author="野草" w:date="2023-02-06T12:22:14Z">
              <w:rPr>
                <w:rFonts w:hint="eastAsia" w:ascii="华文楷体" w:hAnsi="华文楷体" w:eastAsia="华文楷体" w:cs="华文楷体"/>
                <w:lang w:val="en-US" w:eastAsia="zh-CN"/>
              </w:rPr>
            </w:rPrChange>
          </w:rPr>
          <w:t>测量</w:t>
        </w:r>
      </w:ins>
      <w:r>
        <w:rPr>
          <w:rFonts w:hint="eastAsia" w:ascii="华文细黑" w:hAnsi="华文细黑" w:eastAsia="华文细黑" w:cs="华文细黑"/>
          <w:lang w:val="en-US" w:eastAsia="zh-CN"/>
          <w:rPrChange w:id="2555" w:author="野草" w:date="2023-02-06T12:22:14Z">
            <w:rPr>
              <w:rFonts w:hint="eastAsia"/>
              <w:lang w:val="en-US" w:eastAsia="zh-CN"/>
            </w:rPr>
          </w:rPrChange>
        </w:rPr>
        <w:t>。</w:t>
      </w:r>
      <w:r>
        <w:rPr>
          <w:rFonts w:hint="eastAsia" w:ascii="华文细黑" w:hAnsi="华文细黑" w:eastAsia="华文细黑" w:cs="华文细黑"/>
          <w:lang w:val="en-US" w:eastAsia="zh-CN"/>
          <w:rPrChange w:id="2556" w:author="野草" w:date="2023-02-06T12:23:46Z">
            <w:rPr>
              <w:rFonts w:hint="eastAsia"/>
              <w:lang w:val="en-US" w:eastAsia="zh-CN"/>
            </w:rPr>
          </w:rPrChange>
        </w:rPr>
        <w:t>相对于固定站点观测，移动</w:t>
      </w:r>
      <w:del w:id="2557" w:author="野草" w:date="2023-02-06T12:22:30Z">
        <w:r>
          <w:rPr>
            <w:rFonts w:hint="eastAsia" w:ascii="华文细黑" w:hAnsi="华文细黑" w:eastAsia="华文细黑" w:cs="华文细黑"/>
            <w:lang w:val="en-US" w:eastAsia="zh-CN"/>
            <w:rPrChange w:id="2558" w:author="野草" w:date="2023-02-06T12:23:46Z">
              <w:rPr>
                <w:rFonts w:hint="eastAsia"/>
                <w:lang w:val="en-US" w:eastAsia="zh-CN"/>
              </w:rPr>
            </w:rPrChange>
          </w:rPr>
          <w:delText>测</w:delText>
        </w:r>
      </w:del>
      <w:ins w:id="2560" w:author="野草" w:date="2023-02-06T12:22:31Z">
        <w:r>
          <w:rPr>
            <w:rFonts w:hint="eastAsia" w:ascii="华文细黑" w:hAnsi="华文细黑" w:eastAsia="华文细黑" w:cs="华文细黑"/>
            <w:lang w:val="en-US" w:eastAsia="zh-CN"/>
            <w:rPrChange w:id="2561" w:author="野草" w:date="2023-02-06T12:23:46Z">
              <w:rPr>
                <w:rFonts w:hint="eastAsia" w:ascii="华文楷体" w:hAnsi="华文楷体" w:eastAsia="华文楷体" w:cs="华文楷体"/>
                <w:lang w:val="en-US" w:eastAsia="zh-CN"/>
              </w:rPr>
            </w:rPrChange>
          </w:rPr>
          <w:t>观测</w:t>
        </w:r>
      </w:ins>
      <w:del w:id="2563" w:author="野草" w:date="2023-02-06T12:22:31Z">
        <w:r>
          <w:rPr>
            <w:rFonts w:hint="eastAsia" w:ascii="华文细黑" w:hAnsi="华文细黑" w:eastAsia="华文细黑" w:cs="华文细黑"/>
            <w:lang w:val="en-US" w:eastAsia="zh-CN"/>
            <w:rPrChange w:id="2564" w:author="野草" w:date="2023-02-06T12:23:46Z">
              <w:rPr>
                <w:rFonts w:hint="eastAsia"/>
                <w:lang w:val="en-US" w:eastAsia="zh-CN"/>
              </w:rPr>
            </w:rPrChange>
          </w:rPr>
          <w:delText>量</w:delText>
        </w:r>
      </w:del>
      <w:r>
        <w:rPr>
          <w:rFonts w:hint="eastAsia" w:ascii="华文细黑" w:hAnsi="华文细黑" w:eastAsia="华文细黑" w:cs="华文细黑"/>
          <w:lang w:val="en-US" w:eastAsia="zh-CN"/>
          <w:rPrChange w:id="2566" w:author="野草" w:date="2023-02-06T12:23:46Z">
            <w:rPr>
              <w:rFonts w:hint="eastAsia"/>
              <w:lang w:val="en-US" w:eastAsia="zh-CN"/>
            </w:rPr>
          </w:rPrChange>
        </w:rPr>
        <w:t>更为灵活，</w:t>
      </w:r>
      <w:ins w:id="2567" w:author="野草" w:date="2023-02-06T12:22:35Z">
        <w:r>
          <w:rPr>
            <w:rFonts w:hint="eastAsia" w:ascii="华文细黑" w:hAnsi="华文细黑" w:eastAsia="华文细黑" w:cs="华文细黑"/>
            <w:lang w:val="en-US" w:eastAsia="zh-CN"/>
            <w:rPrChange w:id="2568" w:author="野草" w:date="2023-02-06T12:23:46Z">
              <w:rPr>
                <w:rFonts w:hint="eastAsia" w:ascii="华文楷体" w:hAnsi="华文楷体" w:eastAsia="华文楷体" w:cs="华文楷体"/>
                <w:lang w:val="en-US" w:eastAsia="zh-CN"/>
              </w:rPr>
            </w:rPrChange>
          </w:rPr>
          <w:t>测量</w:t>
        </w:r>
      </w:ins>
      <w:del w:id="2570" w:author="野草" w:date="2023-02-06T12:22:34Z">
        <w:r>
          <w:rPr>
            <w:rFonts w:hint="eastAsia" w:ascii="华文细黑" w:hAnsi="华文细黑" w:eastAsia="华文细黑" w:cs="华文细黑"/>
            <w:lang w:val="en-US" w:eastAsia="zh-CN"/>
            <w:rPrChange w:id="2571" w:author="野草" w:date="2023-02-06T12:23:46Z">
              <w:rPr>
                <w:rFonts w:hint="eastAsia"/>
                <w:lang w:val="en-US" w:eastAsia="zh-CN"/>
              </w:rPr>
            </w:rPrChange>
          </w:rPr>
          <w:delText>监</w:delText>
        </w:r>
      </w:del>
      <w:del w:id="2573" w:author="野草" w:date="2023-02-06T12:22:34Z">
        <w:r>
          <w:rPr>
            <w:rFonts w:hint="eastAsia" w:ascii="华文细黑" w:hAnsi="华文细黑" w:eastAsia="华文细黑" w:cs="华文细黑"/>
            <w:lang w:val="en-US" w:eastAsia="zh-CN"/>
            <w:rPrChange w:id="2574" w:author="野草" w:date="2023-02-06T12:23:46Z">
              <w:rPr>
                <w:rFonts w:hint="eastAsia"/>
                <w:lang w:val="en-US" w:eastAsia="zh-CN"/>
              </w:rPr>
            </w:rPrChange>
          </w:rPr>
          <w:delText>测</w:delText>
        </w:r>
      </w:del>
      <w:r>
        <w:rPr>
          <w:rFonts w:hint="eastAsia" w:ascii="华文细黑" w:hAnsi="华文细黑" w:eastAsia="华文细黑" w:cs="华文细黑"/>
          <w:lang w:val="en-US" w:eastAsia="zh-CN"/>
          <w:rPrChange w:id="2576" w:author="野草" w:date="2023-02-06T12:23:46Z">
            <w:rPr>
              <w:rFonts w:hint="eastAsia"/>
              <w:lang w:val="en-US" w:eastAsia="zh-CN"/>
            </w:rPr>
          </w:rPrChange>
        </w:rPr>
        <w:t>设备的安装较为容易，可以以相对较低的成本进行高密度城市</w:t>
      </w:r>
      <w:del w:id="2577" w:author="野草" w:date="2023-02-06T12:25:25Z">
        <w:r>
          <w:rPr>
            <w:rFonts w:hint="eastAsia" w:ascii="华文细黑" w:hAnsi="华文细黑" w:eastAsia="华文细黑" w:cs="华文细黑"/>
            <w:lang w:val="en-US" w:eastAsia="zh-CN"/>
            <w:rPrChange w:id="2578" w:author="野草" w:date="2023-02-06T12:23:46Z">
              <w:rPr>
                <w:rFonts w:hint="eastAsia"/>
                <w:lang w:val="en-US" w:eastAsia="zh-CN"/>
              </w:rPr>
            </w:rPrChange>
          </w:rPr>
          <w:delText>微</w:delText>
        </w:r>
      </w:del>
      <w:r>
        <w:rPr>
          <w:rFonts w:hint="eastAsia" w:ascii="华文细黑" w:hAnsi="华文细黑" w:eastAsia="华文细黑" w:cs="华文细黑"/>
          <w:lang w:val="en-US" w:eastAsia="zh-CN"/>
          <w:rPrChange w:id="2580" w:author="野草" w:date="2023-02-06T12:23:46Z">
            <w:rPr>
              <w:rFonts w:hint="eastAsia"/>
              <w:lang w:val="en-US" w:eastAsia="zh-CN"/>
            </w:rPr>
          </w:rPrChange>
        </w:rPr>
        <w:t>气候</w:t>
      </w:r>
      <w:ins w:id="2581" w:author="野草" w:date="2023-02-06T12:23:24Z">
        <w:r>
          <w:rPr>
            <w:rFonts w:hint="eastAsia" w:ascii="华文细黑" w:hAnsi="华文细黑" w:eastAsia="华文细黑" w:cs="华文细黑"/>
            <w:lang w:val="en-US" w:eastAsia="zh-CN"/>
            <w:rPrChange w:id="2582" w:author="野草" w:date="2023-02-06T12:23:46Z">
              <w:rPr>
                <w:rFonts w:hint="eastAsia" w:ascii="华文细黑" w:hAnsi="华文细黑" w:eastAsia="华文细黑" w:cs="华文细黑"/>
                <w:lang w:val="en-US" w:eastAsia="zh-CN"/>
              </w:rPr>
            </w:rPrChange>
          </w:rPr>
          <w:t>观测</w:t>
        </w:r>
      </w:ins>
      <w:del w:id="2584" w:author="野草" w:date="2023-02-06T12:23:16Z">
        <w:r>
          <w:rPr>
            <w:rFonts w:hint="eastAsia" w:ascii="华文细黑" w:hAnsi="华文细黑" w:eastAsia="华文细黑" w:cs="华文细黑"/>
            <w:lang w:val="en-US" w:eastAsia="zh-CN"/>
            <w:rPrChange w:id="2585" w:author="野草" w:date="2023-02-06T12:23:46Z">
              <w:rPr>
                <w:rFonts w:hint="eastAsia"/>
                <w:lang w:val="en-US" w:eastAsia="zh-CN"/>
              </w:rPr>
            </w:rPrChange>
          </w:rPr>
          <w:delText>监</w:delText>
        </w:r>
      </w:del>
      <w:del w:id="2587" w:author="野草" w:date="2023-02-06T12:23:16Z">
        <w:r>
          <w:rPr>
            <w:rFonts w:hint="eastAsia" w:ascii="华文细黑" w:hAnsi="华文细黑" w:eastAsia="华文细黑" w:cs="华文细黑"/>
            <w:lang w:val="en-US" w:eastAsia="zh-CN"/>
            <w:rPrChange w:id="2588" w:author="野草" w:date="2023-02-06T12:23:46Z">
              <w:rPr>
                <w:rFonts w:hint="eastAsia"/>
                <w:lang w:val="en-US" w:eastAsia="zh-CN"/>
              </w:rPr>
            </w:rPrChange>
          </w:rPr>
          <w:delText>测</w:delText>
        </w:r>
      </w:del>
      <w:r>
        <w:rPr>
          <w:rFonts w:hint="eastAsia" w:ascii="华文细黑" w:hAnsi="华文细黑" w:eastAsia="华文细黑" w:cs="华文细黑"/>
          <w:lang w:val="en-US" w:eastAsia="zh-CN"/>
          <w:rPrChange w:id="2590" w:author="野草" w:date="2023-02-06T12:23:46Z">
            <w:rPr>
              <w:rFonts w:hint="eastAsia"/>
              <w:lang w:val="en-US" w:eastAsia="zh-CN"/>
            </w:rPr>
          </w:rPrChange>
        </w:rPr>
        <w:t>。</w:t>
      </w:r>
      <w:r>
        <w:rPr>
          <w:rFonts w:hint="eastAsia" w:ascii="华文细黑" w:hAnsi="华文细黑" w:eastAsia="华文细黑" w:cs="华文细黑"/>
          <w:lang w:val="en-US" w:eastAsia="zh-CN"/>
          <w:rPrChange w:id="2591" w:author="野草" w:date="2023-02-06T12:24:59Z">
            <w:rPr>
              <w:rFonts w:hint="eastAsia"/>
              <w:lang w:val="en-US" w:eastAsia="zh-CN"/>
            </w:rPr>
          </w:rPrChange>
        </w:rPr>
        <w:t>由于其便利性，该方法已经在部分城市</w:t>
      </w:r>
      <w:ins w:id="2592" w:author="野草" w:date="2023-02-06T12:24:37Z">
        <w:r>
          <w:rPr>
            <w:rFonts w:hint="eastAsia" w:ascii="华文细黑" w:hAnsi="华文细黑" w:eastAsia="华文细黑" w:cs="华文细黑"/>
            <w:lang w:val="en-US" w:eastAsia="zh-CN"/>
            <w:rPrChange w:id="2593" w:author="野草" w:date="2023-02-06T12:24:59Z">
              <w:rPr>
                <w:rFonts w:hint="eastAsia" w:ascii="华文楷体" w:hAnsi="华文楷体" w:eastAsia="华文楷体" w:cs="华文楷体"/>
                <w:lang w:val="en-US" w:eastAsia="zh-CN"/>
              </w:rPr>
            </w:rPrChange>
          </w:rPr>
          <w:t>气候</w:t>
        </w:r>
      </w:ins>
      <w:ins w:id="2595" w:author="野草" w:date="2023-02-06T12:24:39Z">
        <w:r>
          <w:rPr>
            <w:rFonts w:hint="eastAsia" w:ascii="华文细黑" w:hAnsi="华文细黑" w:eastAsia="华文细黑" w:cs="华文细黑"/>
            <w:lang w:val="en-US" w:eastAsia="zh-CN"/>
            <w:rPrChange w:id="2596" w:author="野草" w:date="2023-02-06T12:24:59Z">
              <w:rPr>
                <w:rFonts w:hint="eastAsia" w:ascii="华文楷体" w:hAnsi="华文楷体" w:eastAsia="华文楷体" w:cs="华文楷体"/>
                <w:lang w:val="en-US" w:eastAsia="zh-CN"/>
              </w:rPr>
            </w:rPrChange>
          </w:rPr>
          <w:t>测量</w:t>
        </w:r>
      </w:ins>
      <w:del w:id="2598" w:author="野草" w:date="2023-02-06T12:24:36Z">
        <w:r>
          <w:rPr>
            <w:rFonts w:hint="eastAsia" w:ascii="华文细黑" w:hAnsi="华文细黑" w:eastAsia="华文细黑" w:cs="华文细黑"/>
            <w:lang w:val="en-US" w:eastAsia="zh-CN"/>
            <w:rPrChange w:id="2599" w:author="野草" w:date="2023-02-06T12:24:59Z">
              <w:rPr>
                <w:rFonts w:hint="eastAsia"/>
                <w:lang w:val="en-US" w:eastAsia="zh-CN"/>
              </w:rPr>
            </w:rPrChange>
          </w:rPr>
          <w:delText>气</w:delText>
        </w:r>
      </w:del>
      <w:del w:id="2601" w:author="野草" w:date="2023-02-06T12:24:36Z">
        <w:r>
          <w:rPr>
            <w:rFonts w:hint="eastAsia" w:ascii="华文细黑" w:hAnsi="华文细黑" w:eastAsia="华文细黑" w:cs="华文细黑"/>
            <w:lang w:val="en-US" w:eastAsia="zh-CN"/>
            <w:rPrChange w:id="2602" w:author="野草" w:date="2023-02-06T12:24:59Z">
              <w:rPr>
                <w:rFonts w:hint="eastAsia"/>
                <w:lang w:val="en-US" w:eastAsia="zh-CN"/>
              </w:rPr>
            </w:rPrChange>
          </w:rPr>
          <w:delText>温</w:delText>
        </w:r>
      </w:del>
      <w:del w:id="2604" w:author="野草" w:date="2023-02-06T12:24:33Z">
        <w:r>
          <w:rPr>
            <w:rFonts w:hint="eastAsia" w:ascii="华文细黑" w:hAnsi="华文细黑" w:eastAsia="华文细黑" w:cs="华文细黑"/>
            <w:lang w:val="en-US" w:eastAsia="zh-CN"/>
            <w:rPrChange w:id="2605" w:author="野草" w:date="2023-02-06T12:24:59Z">
              <w:rPr>
                <w:rFonts w:hint="eastAsia"/>
                <w:lang w:val="en-US" w:eastAsia="zh-CN"/>
              </w:rPr>
            </w:rPrChange>
          </w:rPr>
          <w:delText>监</w:delText>
        </w:r>
      </w:del>
      <w:del w:id="2607" w:author="野草" w:date="2023-02-06T12:24:32Z">
        <w:r>
          <w:rPr>
            <w:rFonts w:hint="eastAsia" w:ascii="华文细黑" w:hAnsi="华文细黑" w:eastAsia="华文细黑" w:cs="华文细黑"/>
            <w:lang w:val="en-US" w:eastAsia="zh-CN"/>
            <w:rPrChange w:id="2608" w:author="野草" w:date="2023-02-06T12:24:59Z">
              <w:rPr>
                <w:rFonts w:hint="eastAsia"/>
                <w:lang w:val="en-US" w:eastAsia="zh-CN"/>
              </w:rPr>
            </w:rPrChange>
          </w:rPr>
          <w:delText>测</w:delText>
        </w:r>
      </w:del>
      <w:r>
        <w:rPr>
          <w:rFonts w:hint="eastAsia" w:ascii="华文细黑" w:hAnsi="华文细黑" w:eastAsia="华文细黑" w:cs="华文细黑"/>
          <w:lang w:val="en-US" w:eastAsia="zh-CN"/>
          <w:rPrChange w:id="2610" w:author="野草" w:date="2023-02-06T12:24:59Z">
            <w:rPr>
              <w:rFonts w:hint="eastAsia"/>
              <w:lang w:val="en-US" w:eastAsia="zh-CN"/>
            </w:rPr>
          </w:rPrChange>
        </w:rPr>
        <w:t>研究中使用（江斯达等，2020</w:t>
      </w:r>
      <w:ins w:id="2611" w:author="野草" w:date="2023-02-06T12:23:53Z">
        <w:r>
          <w:rPr>
            <w:rFonts w:hint="eastAsia" w:ascii="华文细黑" w:hAnsi="华文细黑" w:eastAsia="华文细黑" w:cs="华文细黑"/>
            <w:lang w:val="en-US" w:eastAsia="zh-CN"/>
            <w:rPrChange w:id="2612" w:author="野草" w:date="2023-02-06T12:24:59Z">
              <w:rPr>
                <w:rFonts w:hint="eastAsia" w:ascii="华文楷体" w:hAnsi="华文楷体" w:eastAsia="华文楷体" w:cs="华文楷体"/>
                <w:lang w:val="en-US" w:eastAsia="zh-CN"/>
              </w:rPr>
            </w:rPrChange>
          </w:rPr>
          <w:t>）</w:t>
        </w:r>
      </w:ins>
      <w:del w:id="2614" w:author="野草" w:date="2023-02-06T12:23:53Z">
        <w:r>
          <w:rPr>
            <w:rFonts w:hint="eastAsia" w:ascii="华文细黑" w:hAnsi="华文细黑" w:eastAsia="华文细黑" w:cs="华文细黑"/>
            <w:lang w:val="en-US" w:eastAsia="zh-CN"/>
            <w:rPrChange w:id="2615" w:author="野草" w:date="2023-02-06T12:24:59Z">
              <w:rPr>
                <w:rFonts w:hint="eastAsia"/>
                <w:lang w:val="en-US" w:eastAsia="zh-CN"/>
              </w:rPr>
            </w:rPrChange>
          </w:rPr>
          <w:delText>）</w:delText>
        </w:r>
      </w:del>
      <w:r>
        <w:rPr>
          <w:rFonts w:hint="eastAsia" w:ascii="华文细黑" w:hAnsi="华文细黑" w:eastAsia="华文细黑" w:cs="华文细黑"/>
          <w:lang w:val="en-US" w:eastAsia="zh-CN"/>
          <w:rPrChange w:id="2617" w:author="野草" w:date="2023-02-06T12:24:59Z">
            <w:rPr>
              <w:rFonts w:hint="eastAsia"/>
              <w:lang w:val="en-US" w:eastAsia="zh-CN"/>
            </w:rPr>
          </w:rPrChange>
        </w:rPr>
        <w:t>。</w:t>
      </w:r>
      <w:r>
        <w:rPr>
          <w:rFonts w:hint="eastAsia" w:ascii="华文细黑" w:hAnsi="华文细黑" w:eastAsia="华文细黑" w:cs="华文细黑"/>
          <w:lang w:val="en-US" w:eastAsia="zh-CN"/>
          <w:rPrChange w:id="2618" w:author="野草" w:date="2023-02-06T12:26:38Z">
            <w:rPr>
              <w:rFonts w:hint="eastAsia"/>
              <w:lang w:val="en-US" w:eastAsia="zh-CN"/>
            </w:rPr>
          </w:rPrChange>
        </w:rPr>
        <w:t>在该测量方法中，仪器的移动主要依赖机动车或者步行，其中后者由于受到移动速度的限制只适用于</w:t>
      </w:r>
      <w:del w:id="2619" w:author="野草" w:date="2023-02-06T12:26:17Z">
        <w:r>
          <w:rPr>
            <w:rFonts w:hint="default" w:ascii="华文细黑" w:hAnsi="华文细黑" w:eastAsia="华文细黑" w:cs="华文细黑"/>
            <w:lang w:val="en-US" w:eastAsia="zh-CN"/>
            <w:rPrChange w:id="2620" w:author="野草" w:date="2023-02-06T12:26:38Z">
              <w:rPr>
                <w:rFonts w:hint="eastAsia"/>
                <w:lang w:val="en-US" w:eastAsia="zh-CN"/>
              </w:rPr>
            </w:rPrChange>
          </w:rPr>
          <w:delText>小</w:delText>
        </w:r>
      </w:del>
      <w:ins w:id="2622" w:author="野草" w:date="2023-02-06T12:26:18Z">
        <w:r>
          <w:rPr>
            <w:rFonts w:hint="eastAsia" w:ascii="华文细黑" w:hAnsi="华文细黑" w:eastAsia="华文细黑" w:cs="华文细黑"/>
            <w:lang w:val="en-US" w:eastAsia="zh-CN"/>
            <w:rPrChange w:id="2623" w:author="野草" w:date="2023-02-06T12:26:38Z">
              <w:rPr>
                <w:rFonts w:hint="eastAsia" w:ascii="华文楷体" w:hAnsi="华文楷体" w:eastAsia="华文楷体" w:cs="华文楷体"/>
                <w:lang w:val="en-US" w:eastAsia="zh-CN"/>
              </w:rPr>
            </w:rPrChange>
          </w:rPr>
          <w:t>微</w:t>
        </w:r>
      </w:ins>
      <w:r>
        <w:rPr>
          <w:rFonts w:hint="eastAsia" w:ascii="华文细黑" w:hAnsi="华文细黑" w:eastAsia="华文细黑" w:cs="华文细黑"/>
          <w:lang w:val="en-US" w:eastAsia="zh-CN"/>
          <w:rPrChange w:id="2625" w:author="野草" w:date="2023-02-06T12:26:38Z">
            <w:rPr>
              <w:rFonts w:hint="eastAsia"/>
              <w:lang w:val="en-US" w:eastAsia="zh-CN"/>
            </w:rPr>
          </w:rPrChange>
        </w:rPr>
        <w:t>尺度的测量。</w:t>
      </w:r>
      <w:del w:id="2626" w:author="野草" w:date="2023-02-06T12:28:44Z">
        <w:r>
          <w:rPr>
            <w:rFonts w:hint="default" w:ascii="华文细黑" w:hAnsi="华文细黑" w:eastAsia="华文细黑" w:cs="华文细黑"/>
            <w:lang w:val="en-US" w:eastAsia="zh-CN"/>
            <w:rPrChange w:id="2627" w:author="野草" w:date="2023-02-06T12:31:38Z">
              <w:rPr>
                <w:rFonts w:hint="eastAsia"/>
                <w:lang w:val="en-US" w:eastAsia="zh-CN"/>
              </w:rPr>
            </w:rPrChange>
          </w:rPr>
          <w:delText>总之，对于城市水体热环境效应的研究，目前主要采用的是</w:delText>
        </w:r>
      </w:del>
      <w:ins w:id="2629" w:author="野草" w:date="2023-02-06T12:28:45Z">
        <w:r>
          <w:rPr>
            <w:rFonts w:hint="eastAsia" w:ascii="华文细黑" w:hAnsi="华文细黑" w:eastAsia="华文细黑" w:cs="华文细黑"/>
            <w:lang w:val="en-US" w:eastAsia="zh-CN"/>
            <w:rPrChange w:id="2630" w:author="野草" w:date="2023-02-06T12:31:38Z">
              <w:rPr>
                <w:rFonts w:hint="eastAsia" w:ascii="华文楷体" w:hAnsi="华文楷体" w:eastAsia="华文楷体" w:cs="华文楷体"/>
                <w:lang w:val="en-US" w:eastAsia="zh-CN"/>
              </w:rPr>
            </w:rPrChange>
          </w:rPr>
          <w:t>总之，</w:t>
        </w:r>
      </w:ins>
      <w:del w:id="2632" w:author="野草" w:date="2023-02-06T12:31:15Z">
        <w:r>
          <w:rPr>
            <w:rFonts w:hint="eastAsia" w:ascii="华文细黑" w:hAnsi="华文细黑" w:eastAsia="华文细黑" w:cs="华文细黑"/>
            <w:lang w:val="en-US" w:eastAsia="zh-CN"/>
            <w:rPrChange w:id="2633" w:author="野草" w:date="2023-02-06T12:31:38Z">
              <w:rPr>
                <w:rFonts w:hint="eastAsia"/>
                <w:lang w:val="en-US" w:eastAsia="zh-CN"/>
              </w:rPr>
            </w:rPrChange>
          </w:rPr>
          <w:delText>遥感观测分析的</w:delText>
        </w:r>
      </w:del>
      <w:del w:id="2635" w:author="野草" w:date="2023-02-06T12:31:15Z">
        <w:r>
          <w:rPr>
            <w:rFonts w:hint="eastAsia" w:ascii="华文细黑" w:hAnsi="华文细黑" w:eastAsia="华文细黑" w:cs="华文细黑"/>
            <w:lang w:val="en-US" w:eastAsia="zh-CN"/>
            <w:rPrChange w:id="2636" w:author="野草" w:date="2023-02-06T12:31:38Z">
              <w:rPr>
                <w:rFonts w:hint="eastAsia"/>
                <w:lang w:val="en-US" w:eastAsia="zh-CN"/>
              </w:rPr>
            </w:rPrChange>
          </w:rPr>
          <w:delText>手</w:delText>
        </w:r>
      </w:del>
      <w:del w:id="2638" w:author="野草" w:date="2023-02-06T12:31:15Z">
        <w:r>
          <w:rPr>
            <w:rFonts w:hint="eastAsia" w:ascii="华文细黑" w:hAnsi="华文细黑" w:eastAsia="华文细黑" w:cs="华文细黑"/>
            <w:lang w:val="en-US" w:eastAsia="zh-CN"/>
            <w:rPrChange w:id="2639" w:author="野草" w:date="2023-02-06T12:31:38Z">
              <w:rPr>
                <w:rFonts w:hint="eastAsia"/>
                <w:lang w:val="en-US" w:eastAsia="zh-CN"/>
              </w:rPr>
            </w:rPrChange>
          </w:rPr>
          <w:delText>段</w:delText>
        </w:r>
      </w:del>
      <w:del w:id="2641" w:author="野草" w:date="2023-02-06T12:31:15Z">
        <w:r>
          <w:rPr>
            <w:rFonts w:hint="eastAsia" w:ascii="华文细黑" w:hAnsi="华文细黑" w:eastAsia="华文细黑" w:cs="华文细黑"/>
            <w:lang w:val="en-US" w:eastAsia="zh-CN"/>
            <w:rPrChange w:id="2642" w:author="野草" w:date="2023-02-06T12:31:38Z">
              <w:rPr>
                <w:rFonts w:hint="eastAsia"/>
                <w:lang w:val="en-US" w:eastAsia="zh-CN"/>
              </w:rPr>
            </w:rPrChange>
          </w:rPr>
          <w:delText>，</w:delText>
        </w:r>
      </w:del>
      <w:r>
        <w:rPr>
          <w:rFonts w:hint="eastAsia" w:ascii="华文细黑" w:hAnsi="华文细黑" w:eastAsia="华文细黑" w:cs="华文细黑"/>
          <w:lang w:val="en-US" w:eastAsia="zh-CN"/>
          <w:rPrChange w:id="2644" w:author="野草" w:date="2023-02-06T12:31:38Z">
            <w:rPr>
              <w:rFonts w:hint="eastAsia"/>
              <w:lang w:val="en-US" w:eastAsia="zh-CN"/>
            </w:rPr>
          </w:rPrChange>
        </w:rPr>
        <w:t>基于</w:t>
      </w:r>
      <w:ins w:id="2645" w:author="野草" w:date="2023-02-06T12:29:13Z">
        <w:r>
          <w:rPr>
            <w:rFonts w:hint="eastAsia" w:ascii="华文细黑" w:hAnsi="华文细黑" w:eastAsia="华文细黑" w:cs="华文细黑"/>
            <w:lang w:val="en-US" w:eastAsia="zh-CN"/>
            <w:rPrChange w:id="2646" w:author="野草" w:date="2023-02-06T12:31:38Z">
              <w:rPr>
                <w:rFonts w:hint="eastAsia" w:ascii="华文细黑" w:hAnsi="华文细黑" w:eastAsia="华文细黑" w:cs="华文细黑"/>
                <w:lang w:val="en-US" w:eastAsia="zh-CN"/>
              </w:rPr>
            </w:rPrChange>
          </w:rPr>
          <w:t>固定站点观测和移动观测</w:t>
        </w:r>
      </w:ins>
      <w:del w:id="2648" w:author="野草" w:date="2023-02-06T12:29:13Z">
        <w:r>
          <w:rPr>
            <w:rFonts w:hint="eastAsia" w:ascii="华文细黑" w:hAnsi="华文细黑" w:eastAsia="华文细黑" w:cs="华文细黑"/>
            <w:lang w:val="en-US" w:eastAsia="zh-CN"/>
            <w:rPrChange w:id="2649" w:author="野草" w:date="2023-02-06T12:31:38Z">
              <w:rPr>
                <w:rFonts w:hint="eastAsia"/>
                <w:lang w:val="en-US" w:eastAsia="zh-CN"/>
              </w:rPr>
            </w:rPrChange>
          </w:rPr>
          <w:delText>移动测量</w:delText>
        </w:r>
      </w:del>
      <w:ins w:id="2651" w:author="野草" w:date="2023-02-06T12:29:15Z">
        <w:r>
          <w:rPr>
            <w:rFonts w:hint="eastAsia" w:ascii="华文细黑" w:hAnsi="华文细黑" w:eastAsia="华文细黑" w:cs="华文细黑"/>
            <w:lang w:val="en-US" w:eastAsia="zh-CN"/>
            <w:rPrChange w:id="2652" w:author="野草" w:date="2023-02-06T12:31:38Z">
              <w:rPr>
                <w:rFonts w:hint="eastAsia" w:ascii="华文楷体" w:hAnsi="华文楷体" w:eastAsia="华文楷体" w:cs="华文楷体"/>
                <w:lang w:val="en-US" w:eastAsia="zh-CN"/>
              </w:rPr>
            </w:rPrChange>
          </w:rPr>
          <w:t>相结合</w:t>
        </w:r>
      </w:ins>
      <w:ins w:id="2654" w:author="野草" w:date="2023-02-06T12:29:16Z">
        <w:r>
          <w:rPr>
            <w:rFonts w:hint="eastAsia" w:ascii="华文细黑" w:hAnsi="华文细黑" w:eastAsia="华文细黑" w:cs="华文细黑"/>
            <w:lang w:val="en-US" w:eastAsia="zh-CN"/>
            <w:rPrChange w:id="2655" w:author="野草" w:date="2023-02-06T12:31:38Z">
              <w:rPr>
                <w:rFonts w:hint="eastAsia" w:ascii="华文楷体" w:hAnsi="华文楷体" w:eastAsia="华文楷体" w:cs="华文楷体"/>
                <w:lang w:val="en-US" w:eastAsia="zh-CN"/>
              </w:rPr>
            </w:rPrChange>
          </w:rPr>
          <w:t>的</w:t>
        </w:r>
      </w:ins>
      <w:ins w:id="2657" w:author="野草" w:date="2023-02-06T12:29:17Z">
        <w:r>
          <w:rPr>
            <w:rFonts w:hint="eastAsia" w:ascii="华文细黑" w:hAnsi="华文细黑" w:eastAsia="华文细黑" w:cs="华文细黑"/>
            <w:lang w:val="en-US" w:eastAsia="zh-CN"/>
            <w:rPrChange w:id="2658" w:author="野草" w:date="2023-02-06T12:31:38Z">
              <w:rPr>
                <w:rFonts w:hint="eastAsia" w:ascii="华文楷体" w:hAnsi="华文楷体" w:eastAsia="华文楷体" w:cs="华文楷体"/>
                <w:lang w:val="en-US" w:eastAsia="zh-CN"/>
              </w:rPr>
            </w:rPrChange>
          </w:rPr>
          <w:t>手段</w:t>
        </w:r>
      </w:ins>
      <w:ins w:id="2660" w:author="野草" w:date="2023-02-06T12:29:35Z">
        <w:r>
          <w:rPr>
            <w:rFonts w:hint="eastAsia" w:ascii="华文细黑" w:hAnsi="华文细黑" w:eastAsia="华文细黑" w:cs="华文细黑"/>
            <w:lang w:val="en-US" w:eastAsia="zh-CN"/>
            <w:rPrChange w:id="2661" w:author="野草" w:date="2023-02-06T12:31:38Z">
              <w:rPr>
                <w:rFonts w:hint="eastAsia" w:ascii="华文楷体" w:hAnsi="华文楷体" w:eastAsia="华文楷体" w:cs="华文楷体"/>
                <w:lang w:val="en-US" w:eastAsia="zh-CN"/>
              </w:rPr>
            </w:rPrChange>
          </w:rPr>
          <w:t>的</w:t>
        </w:r>
      </w:ins>
      <w:ins w:id="2663" w:author="野草" w:date="2023-02-06T12:29:30Z">
        <w:r>
          <w:rPr>
            <w:rFonts w:hint="eastAsia" w:ascii="华文细黑" w:hAnsi="华文细黑" w:eastAsia="华文细黑" w:cs="华文细黑"/>
            <w:lang w:val="en-US" w:eastAsia="zh-CN"/>
            <w:rPrChange w:id="2664" w:author="野草" w:date="2023-02-06T12:31:38Z">
              <w:rPr>
                <w:rFonts w:hint="eastAsia" w:ascii="华文楷体" w:hAnsi="华文楷体" w:eastAsia="华文楷体" w:cs="华文楷体"/>
                <w:lang w:val="en-US" w:eastAsia="zh-CN"/>
              </w:rPr>
            </w:rPrChange>
          </w:rPr>
          <w:t>研究</w:t>
        </w:r>
      </w:ins>
      <w:del w:id="2666" w:author="野草" w:date="2023-02-06T12:29:38Z">
        <w:r>
          <w:rPr>
            <w:rFonts w:hint="default" w:ascii="华文细黑" w:hAnsi="华文细黑" w:eastAsia="华文细黑" w:cs="华文细黑"/>
            <w:lang w:val="en-US" w:eastAsia="zh-CN"/>
            <w:rPrChange w:id="2667" w:author="野草" w:date="2023-02-06T12:31:38Z">
              <w:rPr>
                <w:rFonts w:hint="eastAsia"/>
                <w:lang w:val="en-US" w:eastAsia="zh-CN"/>
              </w:rPr>
            </w:rPrChange>
          </w:rPr>
          <w:delText>的研究还较少</w:delText>
        </w:r>
      </w:del>
      <w:ins w:id="2669" w:author="野草" w:date="2023-02-06T12:29:38Z">
        <w:r>
          <w:rPr>
            <w:rFonts w:hint="eastAsia" w:ascii="华文细黑" w:hAnsi="华文细黑" w:eastAsia="华文细黑" w:cs="华文细黑"/>
            <w:lang w:val="en-US" w:eastAsia="zh-CN"/>
            <w:rPrChange w:id="2670" w:author="野草" w:date="2023-02-06T12:31:38Z">
              <w:rPr>
                <w:rFonts w:hint="eastAsia" w:ascii="华文楷体" w:hAnsi="华文楷体" w:eastAsia="华文楷体" w:cs="华文楷体"/>
                <w:lang w:val="en-US" w:eastAsia="zh-CN"/>
              </w:rPr>
            </w:rPrChange>
          </w:rPr>
          <w:t>可以</w:t>
        </w:r>
      </w:ins>
      <w:ins w:id="2672" w:author="野草" w:date="2023-02-06T12:29:46Z">
        <w:r>
          <w:rPr>
            <w:rFonts w:hint="eastAsia" w:ascii="华文细黑" w:hAnsi="华文细黑" w:eastAsia="华文细黑" w:cs="华文细黑"/>
            <w:lang w:val="en-US" w:eastAsia="zh-CN"/>
            <w:rPrChange w:id="2673" w:author="野草" w:date="2023-02-06T12:31:38Z">
              <w:rPr>
                <w:rFonts w:hint="eastAsia" w:ascii="华文楷体" w:hAnsi="华文楷体" w:eastAsia="华文楷体" w:cs="华文楷体"/>
                <w:lang w:val="en-US" w:eastAsia="zh-CN"/>
              </w:rPr>
            </w:rPrChange>
          </w:rPr>
          <w:t>有效</w:t>
        </w:r>
      </w:ins>
      <w:ins w:id="2675" w:author="野草" w:date="2023-02-06T12:30:41Z">
        <w:r>
          <w:rPr>
            <w:rFonts w:hint="eastAsia" w:ascii="华文细黑" w:hAnsi="华文细黑" w:eastAsia="华文细黑" w:cs="华文细黑"/>
            <w:lang w:val="en-US" w:eastAsia="zh-CN"/>
            <w:rPrChange w:id="2676" w:author="野草" w:date="2023-02-06T12:31:38Z">
              <w:rPr>
                <w:rFonts w:hint="eastAsia" w:ascii="华文楷体" w:hAnsi="华文楷体" w:eastAsia="华文楷体" w:cs="华文楷体"/>
                <w:lang w:val="en-US" w:eastAsia="zh-CN"/>
              </w:rPr>
            </w:rPrChange>
          </w:rPr>
          <w:t>弥补</w:t>
        </w:r>
      </w:ins>
      <w:ins w:id="2678" w:author="野草" w:date="2023-02-06T12:30:43Z">
        <w:r>
          <w:rPr>
            <w:rFonts w:hint="eastAsia" w:ascii="华文细黑" w:hAnsi="华文细黑" w:eastAsia="华文细黑" w:cs="华文细黑"/>
            <w:lang w:val="en-US" w:eastAsia="zh-CN"/>
            <w:rPrChange w:id="2679" w:author="野草" w:date="2023-02-06T12:31:38Z">
              <w:rPr>
                <w:rFonts w:hint="eastAsia" w:ascii="华文楷体" w:hAnsi="华文楷体" w:eastAsia="华文楷体" w:cs="华文楷体"/>
                <w:lang w:val="en-US" w:eastAsia="zh-CN"/>
              </w:rPr>
            </w:rPrChange>
          </w:rPr>
          <w:t>遥感观测</w:t>
        </w:r>
      </w:ins>
      <w:ins w:id="2681" w:author="野草" w:date="2023-02-06T12:30:44Z">
        <w:r>
          <w:rPr>
            <w:rFonts w:hint="eastAsia" w:ascii="华文细黑" w:hAnsi="华文细黑" w:eastAsia="华文细黑" w:cs="华文细黑"/>
            <w:lang w:val="en-US" w:eastAsia="zh-CN"/>
            <w:rPrChange w:id="2682" w:author="野草" w:date="2023-02-06T12:31:38Z">
              <w:rPr>
                <w:rFonts w:hint="eastAsia" w:ascii="华文楷体" w:hAnsi="华文楷体" w:eastAsia="华文楷体" w:cs="华文楷体"/>
                <w:lang w:val="en-US" w:eastAsia="zh-CN"/>
              </w:rPr>
            </w:rPrChange>
          </w:rPr>
          <w:t>分析</w:t>
        </w:r>
      </w:ins>
      <w:ins w:id="2684" w:author="野草" w:date="2023-02-06T12:30:45Z">
        <w:r>
          <w:rPr>
            <w:rFonts w:hint="eastAsia" w:ascii="华文细黑" w:hAnsi="华文细黑" w:eastAsia="华文细黑" w:cs="华文细黑"/>
            <w:lang w:val="en-US" w:eastAsia="zh-CN"/>
            <w:rPrChange w:id="2685" w:author="野草" w:date="2023-02-06T12:31:38Z">
              <w:rPr>
                <w:rFonts w:hint="eastAsia" w:ascii="华文楷体" w:hAnsi="华文楷体" w:eastAsia="华文楷体" w:cs="华文楷体"/>
                <w:lang w:val="en-US" w:eastAsia="zh-CN"/>
              </w:rPr>
            </w:rPrChange>
          </w:rPr>
          <w:t>的</w:t>
        </w:r>
      </w:ins>
      <w:ins w:id="2687" w:author="野草" w:date="2023-02-06T12:30:46Z">
        <w:r>
          <w:rPr>
            <w:rFonts w:hint="eastAsia" w:ascii="华文细黑" w:hAnsi="华文细黑" w:eastAsia="华文细黑" w:cs="华文细黑"/>
            <w:lang w:val="en-US" w:eastAsia="zh-CN"/>
            <w:rPrChange w:id="2688" w:author="野草" w:date="2023-02-06T12:31:38Z">
              <w:rPr>
                <w:rFonts w:hint="eastAsia" w:ascii="华文楷体" w:hAnsi="华文楷体" w:eastAsia="华文楷体" w:cs="华文楷体"/>
                <w:lang w:val="en-US" w:eastAsia="zh-CN"/>
              </w:rPr>
            </w:rPrChange>
          </w:rPr>
          <w:t>不足</w:t>
        </w:r>
      </w:ins>
      <w:r>
        <w:rPr>
          <w:rFonts w:hint="eastAsia" w:ascii="华文细黑" w:hAnsi="华文细黑" w:eastAsia="华文细黑" w:cs="华文细黑"/>
          <w:lang w:val="en-US" w:eastAsia="zh-CN"/>
          <w:rPrChange w:id="2690" w:author="野草" w:date="2023-02-06T12:31:38Z">
            <w:rPr>
              <w:rFonts w:hint="eastAsia"/>
              <w:lang w:val="en-US" w:eastAsia="zh-CN"/>
            </w:rPr>
          </w:rPrChange>
        </w:rPr>
        <w:t>，</w:t>
      </w:r>
      <w:ins w:id="2691" w:author="野草" w:date="2023-02-06T12:30:56Z">
        <w:r>
          <w:rPr>
            <w:rFonts w:hint="eastAsia" w:ascii="华文细黑" w:hAnsi="华文细黑" w:eastAsia="华文细黑" w:cs="华文细黑"/>
            <w:lang w:val="en-US" w:eastAsia="zh-CN"/>
            <w:rPrChange w:id="2692" w:author="野草" w:date="2023-02-06T12:31:38Z">
              <w:rPr>
                <w:rFonts w:hint="eastAsia" w:ascii="华文楷体" w:hAnsi="华文楷体" w:eastAsia="华文楷体" w:cs="华文楷体"/>
                <w:lang w:val="en-US" w:eastAsia="zh-CN"/>
              </w:rPr>
            </w:rPrChange>
          </w:rPr>
          <w:t>有助于</w:t>
        </w:r>
      </w:ins>
      <w:ins w:id="2694" w:author="野草" w:date="2023-02-06T12:30:58Z">
        <w:r>
          <w:rPr>
            <w:rFonts w:hint="eastAsia" w:ascii="华文细黑" w:hAnsi="华文细黑" w:eastAsia="华文细黑" w:cs="华文细黑"/>
            <w:lang w:val="en-US" w:eastAsia="zh-CN"/>
            <w:rPrChange w:id="2695" w:author="野草" w:date="2023-02-06T12:31:38Z">
              <w:rPr>
                <w:rFonts w:hint="eastAsia" w:ascii="华文楷体" w:hAnsi="华文楷体" w:eastAsia="华文楷体" w:cs="华文楷体"/>
                <w:lang w:val="en-US" w:eastAsia="zh-CN"/>
              </w:rPr>
            </w:rPrChange>
          </w:rPr>
          <w:t>准确</w:t>
        </w:r>
      </w:ins>
      <w:ins w:id="2697" w:author="野草" w:date="2023-02-06T12:30:59Z">
        <w:r>
          <w:rPr>
            <w:rFonts w:hint="eastAsia" w:ascii="华文细黑" w:hAnsi="华文细黑" w:eastAsia="华文细黑" w:cs="华文细黑"/>
            <w:lang w:val="en-US" w:eastAsia="zh-CN"/>
            <w:rPrChange w:id="2698" w:author="野草" w:date="2023-02-06T12:31:38Z">
              <w:rPr>
                <w:rFonts w:hint="eastAsia" w:ascii="华文楷体" w:hAnsi="华文楷体" w:eastAsia="华文楷体" w:cs="华文楷体"/>
                <w:lang w:val="en-US" w:eastAsia="zh-CN"/>
              </w:rPr>
            </w:rPrChange>
          </w:rPr>
          <w:t>认识</w:t>
        </w:r>
      </w:ins>
      <w:del w:id="2700" w:author="野草" w:date="2023-02-06T12:30:55Z">
        <w:r>
          <w:rPr>
            <w:rFonts w:hint="eastAsia" w:ascii="华文细黑" w:hAnsi="华文细黑" w:eastAsia="华文细黑" w:cs="华文细黑"/>
            <w:lang w:val="en-US" w:eastAsia="zh-CN"/>
            <w:rPrChange w:id="2701" w:author="野草" w:date="2023-02-06T12:31:38Z">
              <w:rPr>
                <w:rFonts w:hint="eastAsia"/>
                <w:lang w:val="en-US" w:eastAsia="zh-CN"/>
              </w:rPr>
            </w:rPrChange>
          </w:rPr>
          <w:delText>对</w:delText>
        </w:r>
      </w:del>
      <w:r>
        <w:rPr>
          <w:rFonts w:hint="eastAsia" w:ascii="华文细黑" w:hAnsi="华文细黑" w:eastAsia="华文细黑" w:cs="华文细黑"/>
          <w:lang w:val="en-US" w:eastAsia="zh-CN"/>
          <w:rPrChange w:id="2703" w:author="野草" w:date="2023-02-06T12:31:38Z">
            <w:rPr>
              <w:rFonts w:hint="eastAsia"/>
              <w:lang w:val="en-US" w:eastAsia="zh-CN"/>
            </w:rPr>
          </w:rPrChange>
        </w:rPr>
        <w:t>水体在行人水平高度的热环境效应及其与环境因素的关系</w:t>
      </w:r>
      <w:del w:id="2704" w:author="野草" w:date="2023-02-06T12:31:06Z">
        <w:r>
          <w:rPr>
            <w:rFonts w:hint="eastAsia" w:ascii="华文细黑" w:hAnsi="华文细黑" w:eastAsia="华文细黑" w:cs="华文细黑"/>
            <w:lang w:val="en-US" w:eastAsia="zh-CN"/>
            <w:rPrChange w:id="2705" w:author="野草" w:date="2023-02-06T12:31:38Z">
              <w:rPr>
                <w:rFonts w:hint="eastAsia"/>
                <w:lang w:val="en-US" w:eastAsia="zh-CN"/>
              </w:rPr>
            </w:rPrChange>
          </w:rPr>
          <w:delText>的理解仍然不足，亟需基于更高密度的移动观测数据的分析</w:delText>
        </w:r>
      </w:del>
      <w:r>
        <w:rPr>
          <w:rFonts w:hint="eastAsia" w:ascii="华文细黑" w:hAnsi="华文细黑" w:eastAsia="华文细黑" w:cs="华文细黑"/>
          <w:lang w:val="en-US" w:eastAsia="zh-CN"/>
          <w:rPrChange w:id="2707" w:author="野草" w:date="2023-02-06T12:31:38Z">
            <w:rPr>
              <w:rFonts w:hint="eastAsia"/>
              <w:lang w:val="en-US" w:eastAsia="zh-CN"/>
            </w:rPr>
          </w:rPrChange>
        </w:rPr>
        <w:t>。</w:t>
      </w:r>
    </w:p>
    <w:p>
      <w:pPr>
        <w:rPr>
          <w:ins w:id="2708" w:author="野草" w:date="2023-02-06T20:10:08Z"/>
          <w:rFonts w:hint="eastAsia" w:ascii="华文楷体" w:hAnsi="华文楷体" w:eastAsia="华文楷体" w:cs="华文楷体"/>
          <w:i w:val="0"/>
          <w:iCs w:val="0"/>
          <w:caps w:val="0"/>
          <w:spacing w:val="0"/>
          <w:sz w:val="22"/>
          <w:szCs w:val="22"/>
          <w:lang w:val="en-US" w:eastAsia="zh-CN"/>
        </w:rPr>
      </w:pPr>
      <w:ins w:id="2709" w:author="野草" w:date="2023-02-08T01:21:29Z">
        <w:bookmarkStart w:id="6" w:name="OLE_LINK20"/>
        <w:r>
          <w:rPr>
            <w:rFonts w:hint="eastAsia" w:ascii="华文细黑" w:hAnsi="华文细黑" w:eastAsia="华文细黑" w:cs="华文细黑"/>
            <w:lang w:val="en-US" w:eastAsia="zh-CN"/>
          </w:rPr>
          <w:t>[up230207]</w:t>
        </w:r>
      </w:ins>
      <w:del w:id="2710" w:author="野草" w:date="2023-02-06T20:10:40Z">
        <w:r>
          <w:rPr>
            <w:rFonts w:hint="eastAsia" w:ascii="华文楷体" w:hAnsi="华文楷体" w:eastAsia="华文楷体" w:cs="华文楷体"/>
            <w:lang w:val="en-US" w:eastAsia="zh-CN"/>
            <w:rPrChange w:id="2711" w:author="野草" w:date="2023-02-05T22:59:51Z">
              <w:rPr>
                <w:rFonts w:hint="eastAsia"/>
                <w:lang w:val="en-US" w:eastAsia="zh-CN"/>
              </w:rPr>
            </w:rPrChange>
          </w:rPr>
          <w:delText>=</w:delText>
        </w:r>
      </w:del>
      <w:del w:id="2713" w:author="野草" w:date="2023-02-06T20:10:39Z">
        <w:r>
          <w:rPr>
            <w:rFonts w:hint="eastAsia" w:ascii="华文楷体" w:hAnsi="华文楷体" w:eastAsia="华文楷体" w:cs="华文楷体"/>
            <w:lang w:val="en-US" w:eastAsia="zh-CN"/>
            <w:rPrChange w:id="2714" w:author="野草" w:date="2023-02-05T22:59:51Z">
              <w:rPr>
                <w:rFonts w:hint="eastAsia"/>
                <w:lang w:val="en-US" w:eastAsia="zh-CN"/>
              </w:rPr>
            </w:rPrChange>
          </w:rPr>
          <w:delText>=</w:delText>
        </w:r>
      </w:del>
      <w:del w:id="2716" w:author="野草" w:date="2023-02-06T20:10:39Z">
        <w:r>
          <w:rPr>
            <w:rFonts w:hint="eastAsia" w:ascii="华文楷体" w:hAnsi="华文楷体" w:eastAsia="华文楷体" w:cs="华文楷体"/>
            <w:lang w:val="en-US" w:eastAsia="zh-CN"/>
            <w:rPrChange w:id="2717" w:author="野草" w:date="2023-02-05T22:59:51Z">
              <w:rPr>
                <w:rFonts w:hint="eastAsia"/>
                <w:lang w:val="en-US" w:eastAsia="zh-CN"/>
              </w:rPr>
            </w:rPrChange>
          </w:rPr>
          <w:delText>====</w:delText>
        </w:r>
      </w:del>
    </w:p>
    <w:p>
      <w:pPr>
        <w:rPr>
          <w:rFonts w:hint="eastAsia" w:ascii="华文细黑" w:hAnsi="华文细黑" w:eastAsia="华文细黑" w:cs="华文细黑"/>
          <w:i w:val="0"/>
          <w:iCs w:val="0"/>
          <w:caps w:val="0"/>
          <w:spacing w:val="0"/>
          <w:sz w:val="22"/>
          <w:szCs w:val="22"/>
          <w:lang w:val="en-US" w:eastAsia="zh-CN"/>
          <w:rPrChange w:id="2719" w:author="野草" w:date="2023-02-06T20:34:59Z">
            <w:rPr>
              <w:rFonts w:hint="default" w:ascii="Georgia" w:hAnsi="Georgia" w:eastAsia="宋体" w:cs="Georgia"/>
              <w:i w:val="0"/>
              <w:iCs w:val="0"/>
              <w:caps w:val="0"/>
              <w:color w:val="2E2E2E"/>
              <w:spacing w:val="0"/>
              <w:sz w:val="27"/>
              <w:szCs w:val="27"/>
              <w:lang w:val="en-US" w:eastAsia="zh-CN"/>
            </w:rPr>
          </w:rPrChange>
        </w:rPr>
      </w:pPr>
      <w:ins w:id="2720" w:author="野草" w:date="2023-02-06T20:10:12Z">
        <w:r>
          <w:rPr>
            <w:rFonts w:hint="eastAsia" w:ascii="华文细黑" w:hAnsi="华文细黑" w:eastAsia="华文细黑" w:cs="华文细黑"/>
            <w:lang w:val="en-US" w:eastAsia="zh-CN"/>
            <w:rPrChange w:id="2721" w:author="野草" w:date="2023-02-06T20:12:09Z">
              <w:rPr>
                <w:rFonts w:hint="eastAsia"/>
                <w:lang w:val="en-US" w:eastAsia="zh-CN"/>
              </w:rPr>
            </w:rPrChange>
          </w:rPr>
          <w:t>随着城市化的推进</w:t>
        </w:r>
      </w:ins>
      <w:ins w:id="2723" w:author="野草" w:date="2023-02-06T20:11:44Z">
        <w:r>
          <w:rPr>
            <w:rFonts w:hint="eastAsia" w:ascii="华文细黑" w:hAnsi="华文细黑" w:eastAsia="华文细黑" w:cs="华文细黑"/>
            <w:lang w:val="en-US" w:eastAsia="zh-CN"/>
            <w:rPrChange w:id="2724" w:author="野草" w:date="2023-02-06T20:12:09Z">
              <w:rPr>
                <w:rFonts w:hint="eastAsia" w:ascii="华文楷体" w:hAnsi="华文楷体" w:eastAsia="华文楷体" w:cs="华文楷体"/>
                <w:lang w:val="en-US" w:eastAsia="zh-CN"/>
              </w:rPr>
            </w:rPrChange>
          </w:rPr>
          <w:t>和</w:t>
        </w:r>
      </w:ins>
      <w:ins w:id="2726" w:author="野草" w:date="2023-02-06T20:11:45Z">
        <w:r>
          <w:rPr>
            <w:rFonts w:hint="eastAsia" w:ascii="华文细黑" w:hAnsi="华文细黑" w:eastAsia="华文细黑" w:cs="华文细黑"/>
            <w:lang w:val="en-US" w:eastAsia="zh-CN"/>
            <w:rPrChange w:id="2727" w:author="野草" w:date="2023-02-06T20:12:09Z">
              <w:rPr>
                <w:rFonts w:hint="eastAsia" w:ascii="华文楷体" w:hAnsi="华文楷体" w:eastAsia="华文楷体" w:cs="华文楷体"/>
                <w:lang w:val="en-US" w:eastAsia="zh-CN"/>
              </w:rPr>
            </w:rPrChange>
          </w:rPr>
          <w:t>气候</w:t>
        </w:r>
      </w:ins>
      <w:ins w:id="2729" w:author="野草" w:date="2023-02-06T20:11:46Z">
        <w:r>
          <w:rPr>
            <w:rFonts w:hint="eastAsia" w:ascii="华文细黑" w:hAnsi="华文细黑" w:eastAsia="华文细黑" w:cs="华文细黑"/>
            <w:lang w:val="en-US" w:eastAsia="zh-CN"/>
            <w:rPrChange w:id="2730" w:author="野草" w:date="2023-02-06T20:12:09Z">
              <w:rPr>
                <w:rFonts w:hint="eastAsia" w:ascii="华文楷体" w:hAnsi="华文楷体" w:eastAsia="华文楷体" w:cs="华文楷体"/>
                <w:lang w:val="en-US" w:eastAsia="zh-CN"/>
              </w:rPr>
            </w:rPrChange>
          </w:rPr>
          <w:t>变化</w:t>
        </w:r>
      </w:ins>
      <w:ins w:id="2732" w:author="野草" w:date="2023-02-06T20:11:48Z">
        <w:r>
          <w:rPr>
            <w:rFonts w:hint="eastAsia" w:ascii="华文细黑" w:hAnsi="华文细黑" w:eastAsia="华文细黑" w:cs="华文细黑"/>
            <w:lang w:val="en-US" w:eastAsia="zh-CN"/>
            <w:rPrChange w:id="2733" w:author="野草" w:date="2023-02-06T20:12:09Z">
              <w:rPr>
                <w:rFonts w:hint="eastAsia" w:ascii="华文楷体" w:hAnsi="华文楷体" w:eastAsia="华文楷体" w:cs="华文楷体"/>
                <w:lang w:val="en-US" w:eastAsia="zh-CN"/>
              </w:rPr>
            </w:rPrChange>
          </w:rPr>
          <w:t>的</w:t>
        </w:r>
      </w:ins>
      <w:ins w:id="2735" w:author="野草" w:date="2023-02-06T20:11:50Z">
        <w:r>
          <w:rPr>
            <w:rFonts w:hint="eastAsia" w:ascii="华文细黑" w:hAnsi="华文细黑" w:eastAsia="华文细黑" w:cs="华文细黑"/>
            <w:lang w:val="en-US" w:eastAsia="zh-CN"/>
            <w:rPrChange w:id="2736" w:author="野草" w:date="2023-02-06T20:12:09Z">
              <w:rPr>
                <w:rFonts w:hint="eastAsia" w:ascii="华文楷体" w:hAnsi="华文楷体" w:eastAsia="华文楷体" w:cs="华文楷体"/>
                <w:lang w:val="en-US" w:eastAsia="zh-CN"/>
              </w:rPr>
            </w:rPrChange>
          </w:rPr>
          <w:t>持续</w:t>
        </w:r>
      </w:ins>
      <w:ins w:id="2738" w:author="野草" w:date="2023-02-06T20:10:12Z">
        <w:r>
          <w:rPr>
            <w:rFonts w:hint="eastAsia" w:ascii="华文细黑" w:hAnsi="华文细黑" w:eastAsia="华文细黑" w:cs="华文细黑"/>
            <w:lang w:val="en-US" w:eastAsia="zh-CN"/>
            <w:rPrChange w:id="2739" w:author="野草" w:date="2023-02-06T20:12:09Z">
              <w:rPr>
                <w:rFonts w:hint="eastAsia"/>
                <w:lang w:val="en-US" w:eastAsia="zh-CN"/>
              </w:rPr>
            </w:rPrChange>
          </w:rPr>
          <w:t>，预计未来</w:t>
        </w:r>
      </w:ins>
      <w:ins w:id="2741" w:author="野草" w:date="2023-02-06T20:10:23Z">
        <w:r>
          <w:rPr>
            <w:rFonts w:hint="eastAsia" w:ascii="华文细黑" w:hAnsi="华文细黑" w:eastAsia="华文细黑" w:cs="华文细黑"/>
            <w:lang w:val="en-US" w:eastAsia="zh-CN"/>
            <w:rPrChange w:id="2742" w:author="野草" w:date="2023-02-06T20:12:09Z">
              <w:rPr>
                <w:rFonts w:hint="eastAsia" w:ascii="华文楷体" w:hAnsi="华文楷体" w:eastAsia="华文楷体" w:cs="华文楷体"/>
                <w:lang w:val="en-US" w:eastAsia="zh-CN"/>
              </w:rPr>
            </w:rPrChange>
          </w:rPr>
          <w:t>我国</w:t>
        </w:r>
      </w:ins>
      <w:ins w:id="2744" w:author="野草" w:date="2023-02-06T20:10:24Z">
        <w:r>
          <w:rPr>
            <w:rFonts w:hint="eastAsia" w:ascii="华文细黑" w:hAnsi="华文细黑" w:eastAsia="华文细黑" w:cs="华文细黑"/>
            <w:lang w:val="en-US" w:eastAsia="zh-CN"/>
            <w:rPrChange w:id="2745" w:author="野草" w:date="2023-02-06T20:12:09Z">
              <w:rPr>
                <w:rFonts w:hint="eastAsia" w:ascii="华文楷体" w:hAnsi="华文楷体" w:eastAsia="华文楷体" w:cs="华文楷体"/>
                <w:lang w:val="en-US" w:eastAsia="zh-CN"/>
              </w:rPr>
            </w:rPrChange>
          </w:rPr>
          <w:t>城市</w:t>
        </w:r>
      </w:ins>
      <w:ins w:id="2747" w:author="野草" w:date="2023-02-06T20:10:12Z">
        <w:r>
          <w:rPr>
            <w:rFonts w:hint="eastAsia" w:ascii="华文细黑" w:hAnsi="华文细黑" w:eastAsia="华文细黑" w:cs="华文细黑"/>
            <w:lang w:val="en-US" w:eastAsia="zh-CN"/>
            <w:rPrChange w:id="2748" w:author="野草" w:date="2023-02-06T20:12:09Z">
              <w:rPr>
                <w:rFonts w:hint="eastAsia"/>
                <w:lang w:val="en-US" w:eastAsia="zh-CN"/>
              </w:rPr>
            </w:rPrChange>
          </w:rPr>
          <w:t>热浪的发生频率将会继续增加。</w:t>
        </w:r>
      </w:ins>
      <w:ins w:id="2750" w:author="野草" w:date="2023-02-06T20:10:12Z">
        <w:r>
          <w:rPr>
            <w:rFonts w:hint="eastAsia" w:ascii="华文细黑" w:hAnsi="华文细黑" w:eastAsia="华文细黑" w:cs="华文细黑"/>
            <w:lang w:val="en-US" w:eastAsia="zh-CN"/>
            <w:rPrChange w:id="2751" w:author="野草" w:date="2023-02-06T20:19:05Z">
              <w:rPr>
                <w:rFonts w:hint="eastAsia"/>
                <w:lang w:val="en-US" w:eastAsia="zh-CN"/>
              </w:rPr>
            </w:rPrChange>
          </w:rPr>
          <w:t>目前相关研究对热浪事件的描述主要基于最大强度、持续时间和发生频率</w:t>
        </w:r>
      </w:ins>
      <w:ins w:id="2753" w:author="野草" w:date="2023-02-06T20:12:49Z">
        <w:r>
          <w:rPr>
            <w:rFonts w:hint="eastAsia" w:ascii="华文细黑" w:hAnsi="华文细黑" w:eastAsia="华文细黑" w:cs="华文细黑"/>
            <w:lang w:val="en-US" w:eastAsia="zh-CN"/>
            <w:rPrChange w:id="2754" w:author="野草" w:date="2023-02-06T20:19:05Z">
              <w:rPr>
                <w:rFonts w:hint="eastAsia" w:ascii="华文楷体" w:hAnsi="华文楷体" w:eastAsia="华文楷体" w:cs="华文楷体"/>
                <w:lang w:val="en-US" w:eastAsia="zh-CN"/>
              </w:rPr>
            </w:rPrChange>
          </w:rPr>
          <w:t>等</w:t>
        </w:r>
      </w:ins>
      <w:ins w:id="2756" w:author="野草" w:date="2023-02-06T20:12:50Z">
        <w:r>
          <w:rPr>
            <w:rFonts w:hint="eastAsia" w:ascii="华文细黑" w:hAnsi="华文细黑" w:eastAsia="华文细黑" w:cs="华文细黑"/>
            <w:lang w:val="en-US" w:eastAsia="zh-CN"/>
            <w:rPrChange w:id="2757" w:author="野草" w:date="2023-02-06T20:19:05Z">
              <w:rPr>
                <w:rFonts w:hint="eastAsia" w:ascii="华文楷体" w:hAnsi="华文楷体" w:eastAsia="华文楷体" w:cs="华文楷体"/>
                <w:lang w:val="en-US" w:eastAsia="zh-CN"/>
              </w:rPr>
            </w:rPrChange>
          </w:rPr>
          <w:t>指标</w:t>
        </w:r>
      </w:ins>
      <w:ins w:id="2759" w:author="野草" w:date="2023-02-06T20:17:29Z">
        <w:r>
          <w:rPr>
            <w:rFonts w:hint="eastAsia" w:ascii="华文细黑" w:hAnsi="华文细黑" w:eastAsia="华文细黑" w:cs="华文细黑"/>
            <w:lang w:val="en-US" w:eastAsia="zh-CN"/>
            <w:rPrChange w:id="2760" w:author="野草" w:date="2023-02-06T20:19:05Z">
              <w:rPr>
                <w:rFonts w:hint="eastAsia" w:ascii="华文楷体" w:hAnsi="华文楷体" w:eastAsia="华文楷体" w:cs="华文楷体"/>
                <w:lang w:val="en-US" w:eastAsia="zh-CN"/>
              </w:rPr>
            </w:rPrChange>
          </w:rPr>
          <w:t>（</w:t>
        </w:r>
      </w:ins>
      <w:ins w:id="2762" w:author="野草" w:date="2023-02-06T20:17:30Z">
        <w:r>
          <w:rPr>
            <w:rFonts w:hint="eastAsia" w:ascii="华文细黑" w:hAnsi="华文细黑" w:eastAsia="华文细黑" w:cs="华文细黑"/>
            <w:lang w:val="en-US" w:eastAsia="zh-CN"/>
            <w:rPrChange w:id="2763" w:author="野草" w:date="2023-02-06T20:19:05Z">
              <w:rPr>
                <w:rFonts w:hint="eastAsia" w:ascii="华文楷体" w:hAnsi="华文楷体" w:eastAsia="华文楷体" w:cs="华文楷体"/>
                <w:lang w:val="en-US" w:eastAsia="zh-CN"/>
              </w:rPr>
            </w:rPrChange>
          </w:rPr>
          <w:t>X</w:t>
        </w:r>
      </w:ins>
      <w:ins w:id="2765" w:author="野草" w:date="2023-02-06T20:17:31Z">
        <w:r>
          <w:rPr>
            <w:rFonts w:hint="eastAsia" w:ascii="华文细黑" w:hAnsi="华文细黑" w:eastAsia="华文细黑" w:cs="华文细黑"/>
            <w:lang w:val="en-US" w:eastAsia="zh-CN"/>
            <w:rPrChange w:id="2766" w:author="野草" w:date="2023-02-06T20:19:05Z">
              <w:rPr>
                <w:rFonts w:hint="eastAsia" w:ascii="华文楷体" w:hAnsi="华文楷体" w:eastAsia="华文楷体" w:cs="华文楷体"/>
                <w:lang w:val="en-US" w:eastAsia="zh-CN"/>
              </w:rPr>
            </w:rPrChange>
          </w:rPr>
          <w:t>u et</w:t>
        </w:r>
      </w:ins>
      <w:ins w:id="2768" w:author="野草" w:date="2023-02-06T20:17:32Z">
        <w:r>
          <w:rPr>
            <w:rFonts w:hint="eastAsia" w:ascii="华文细黑" w:hAnsi="华文细黑" w:eastAsia="华文细黑" w:cs="华文细黑"/>
            <w:lang w:val="en-US" w:eastAsia="zh-CN"/>
            <w:rPrChange w:id="2769" w:author="野草" w:date="2023-02-06T20:19:05Z">
              <w:rPr>
                <w:rFonts w:hint="eastAsia" w:ascii="华文楷体" w:hAnsi="华文楷体" w:eastAsia="华文楷体" w:cs="华文楷体"/>
                <w:lang w:val="en-US" w:eastAsia="zh-CN"/>
              </w:rPr>
            </w:rPrChange>
          </w:rPr>
          <w:t xml:space="preserve"> a</w:t>
        </w:r>
      </w:ins>
      <w:ins w:id="2771" w:author="野草" w:date="2023-02-06T20:17:33Z">
        <w:r>
          <w:rPr>
            <w:rFonts w:hint="eastAsia" w:ascii="华文细黑" w:hAnsi="华文细黑" w:eastAsia="华文细黑" w:cs="华文细黑"/>
            <w:lang w:val="en-US" w:eastAsia="zh-CN"/>
            <w:rPrChange w:id="2772" w:author="野草" w:date="2023-02-06T20:19:05Z">
              <w:rPr>
                <w:rFonts w:hint="eastAsia" w:ascii="华文楷体" w:hAnsi="华文楷体" w:eastAsia="华文楷体" w:cs="华文楷体"/>
                <w:lang w:val="en-US" w:eastAsia="zh-CN"/>
              </w:rPr>
            </w:rPrChange>
          </w:rPr>
          <w:t xml:space="preserve">l., </w:t>
        </w:r>
      </w:ins>
      <w:ins w:id="2774" w:author="野草" w:date="2023-02-06T20:17:34Z">
        <w:r>
          <w:rPr>
            <w:rFonts w:hint="eastAsia" w:ascii="华文细黑" w:hAnsi="华文细黑" w:eastAsia="华文细黑" w:cs="华文细黑"/>
            <w:lang w:val="en-US" w:eastAsia="zh-CN"/>
            <w:rPrChange w:id="2775" w:author="野草" w:date="2023-02-06T20:19:05Z">
              <w:rPr>
                <w:rFonts w:hint="eastAsia" w:ascii="华文楷体" w:hAnsi="华文楷体" w:eastAsia="华文楷体" w:cs="华文楷体"/>
                <w:lang w:val="en-US" w:eastAsia="zh-CN"/>
              </w:rPr>
            </w:rPrChange>
          </w:rPr>
          <w:t>201</w:t>
        </w:r>
      </w:ins>
      <w:ins w:id="2777" w:author="野草" w:date="2023-02-06T20:17:35Z">
        <w:r>
          <w:rPr>
            <w:rFonts w:hint="eastAsia" w:ascii="华文细黑" w:hAnsi="华文细黑" w:eastAsia="华文细黑" w:cs="华文细黑"/>
            <w:lang w:val="en-US" w:eastAsia="zh-CN"/>
            <w:rPrChange w:id="2778" w:author="野草" w:date="2023-02-06T20:19:05Z">
              <w:rPr>
                <w:rFonts w:hint="eastAsia" w:ascii="华文楷体" w:hAnsi="华文楷体" w:eastAsia="华文楷体" w:cs="华文楷体"/>
                <w:lang w:val="en-US" w:eastAsia="zh-CN"/>
              </w:rPr>
            </w:rPrChange>
          </w:rPr>
          <w:t>6</w:t>
        </w:r>
      </w:ins>
      <w:ins w:id="2780" w:author="野草" w:date="2023-02-06T20:17:29Z">
        <w:r>
          <w:rPr>
            <w:rFonts w:hint="eastAsia" w:ascii="华文细黑" w:hAnsi="华文细黑" w:eastAsia="华文细黑" w:cs="华文细黑"/>
            <w:lang w:val="en-US" w:eastAsia="zh-CN"/>
            <w:rPrChange w:id="2781" w:author="野草" w:date="2023-02-06T20:19:05Z">
              <w:rPr>
                <w:rFonts w:hint="eastAsia" w:ascii="华文楷体" w:hAnsi="华文楷体" w:eastAsia="华文楷体" w:cs="华文楷体"/>
                <w:lang w:val="en-US" w:eastAsia="zh-CN"/>
              </w:rPr>
            </w:rPrChange>
          </w:rPr>
          <w:t>）</w:t>
        </w:r>
      </w:ins>
      <w:ins w:id="2783" w:author="野草" w:date="2023-02-06T20:10:12Z">
        <w:r>
          <w:rPr>
            <w:rFonts w:hint="eastAsia" w:ascii="华文细黑" w:hAnsi="华文细黑" w:eastAsia="华文细黑" w:cs="华文细黑"/>
            <w:lang w:val="en-US" w:eastAsia="zh-CN"/>
            <w:rPrChange w:id="2784" w:author="野草" w:date="2023-02-06T20:19:05Z">
              <w:rPr>
                <w:rFonts w:hint="eastAsia"/>
                <w:lang w:val="en-US" w:eastAsia="zh-CN"/>
              </w:rPr>
            </w:rPrChange>
          </w:rPr>
          <w:t>，</w:t>
        </w:r>
      </w:ins>
      <w:ins w:id="2786" w:author="野草" w:date="2023-02-06T20:12:55Z">
        <w:r>
          <w:rPr>
            <w:rFonts w:hint="eastAsia" w:ascii="华文细黑" w:hAnsi="华文细黑" w:eastAsia="华文细黑" w:cs="华文细黑"/>
            <w:lang w:val="en-US" w:eastAsia="zh-CN"/>
            <w:rPrChange w:id="2787" w:author="野草" w:date="2023-02-06T20:19:05Z">
              <w:rPr>
                <w:rFonts w:hint="eastAsia" w:ascii="华文楷体" w:hAnsi="华文楷体" w:eastAsia="华文楷体" w:cs="华文楷体"/>
                <w:lang w:val="en-US" w:eastAsia="zh-CN"/>
              </w:rPr>
            </w:rPrChange>
          </w:rPr>
          <w:t>其</w:t>
        </w:r>
      </w:ins>
      <w:ins w:id="2789" w:author="野草" w:date="2023-02-06T20:10:12Z">
        <w:r>
          <w:rPr>
            <w:rFonts w:hint="eastAsia" w:ascii="华文细黑" w:hAnsi="华文细黑" w:eastAsia="华文细黑" w:cs="华文细黑"/>
            <w:lang w:val="en-US" w:eastAsia="zh-CN"/>
            <w:rPrChange w:id="2790" w:author="野草" w:date="2023-02-06T20:19:05Z">
              <w:rPr>
                <w:rFonts w:hint="eastAsia"/>
                <w:lang w:val="en-US" w:eastAsia="zh-CN"/>
              </w:rPr>
            </w:rPrChange>
          </w:rPr>
          <w:t>可通过</w:t>
        </w:r>
      </w:ins>
      <w:ins w:id="2792" w:author="野草" w:date="2023-02-06T20:10:12Z">
        <w:r>
          <w:rPr>
            <w:rFonts w:hint="eastAsia" w:ascii="华文细黑" w:hAnsi="华文细黑" w:eastAsia="华文细黑" w:cs="华文细黑"/>
            <w:highlight w:val="yellow"/>
            <w:lang w:val="en-US" w:eastAsia="zh-CN"/>
            <w:rPrChange w:id="2793" w:author="野草" w:date="2023-02-06T22:57:50Z">
              <w:rPr>
                <w:rFonts w:hint="eastAsia"/>
                <w:lang w:val="en-US" w:eastAsia="zh-CN"/>
              </w:rPr>
            </w:rPrChange>
          </w:rPr>
          <w:t>空气温度、表观温度或热指数</w:t>
        </w:r>
      </w:ins>
      <w:ins w:id="2795" w:author="野草" w:date="2023-02-06T20:13:05Z">
        <w:r>
          <w:rPr>
            <w:rFonts w:hint="eastAsia" w:ascii="华文细黑" w:hAnsi="华文细黑" w:eastAsia="华文细黑" w:cs="华文细黑"/>
            <w:highlight w:val="yellow"/>
            <w:lang w:val="en-US" w:eastAsia="zh-CN"/>
            <w:rPrChange w:id="2796" w:author="野草" w:date="2023-02-06T22:57:50Z">
              <w:rPr>
                <w:rFonts w:hint="eastAsia" w:ascii="华文楷体" w:hAnsi="华文楷体" w:eastAsia="华文楷体" w:cs="华文楷体"/>
                <w:lang w:val="en-US" w:eastAsia="zh-CN"/>
              </w:rPr>
            </w:rPrChange>
          </w:rPr>
          <w:t>（H</w:t>
        </w:r>
      </w:ins>
      <w:ins w:id="2798" w:author="野草" w:date="2023-02-06T20:13:07Z">
        <w:r>
          <w:rPr>
            <w:rFonts w:hint="eastAsia" w:ascii="华文细黑" w:hAnsi="华文细黑" w:eastAsia="华文细黑" w:cs="华文细黑"/>
            <w:highlight w:val="yellow"/>
            <w:lang w:val="en-US" w:eastAsia="zh-CN"/>
            <w:rPrChange w:id="2799" w:author="野草" w:date="2023-02-06T22:57:50Z">
              <w:rPr>
                <w:rFonts w:hint="eastAsia" w:ascii="华文楷体" w:hAnsi="华文楷体" w:eastAsia="华文楷体" w:cs="华文楷体"/>
                <w:lang w:val="en-US" w:eastAsia="zh-CN"/>
              </w:rPr>
            </w:rPrChange>
          </w:rPr>
          <w:t>eat In</w:t>
        </w:r>
      </w:ins>
      <w:ins w:id="2801" w:author="野草" w:date="2023-02-06T20:13:08Z">
        <w:r>
          <w:rPr>
            <w:rFonts w:hint="eastAsia" w:ascii="华文细黑" w:hAnsi="华文细黑" w:eastAsia="华文细黑" w:cs="华文细黑"/>
            <w:highlight w:val="yellow"/>
            <w:lang w:val="en-US" w:eastAsia="zh-CN"/>
            <w:rPrChange w:id="2802" w:author="野草" w:date="2023-02-06T22:57:50Z">
              <w:rPr>
                <w:rFonts w:hint="eastAsia" w:ascii="华文楷体" w:hAnsi="华文楷体" w:eastAsia="华文楷体" w:cs="华文楷体"/>
                <w:lang w:val="en-US" w:eastAsia="zh-CN"/>
              </w:rPr>
            </w:rPrChange>
          </w:rPr>
          <w:t>de</w:t>
        </w:r>
      </w:ins>
      <w:ins w:id="2804" w:author="野草" w:date="2023-02-06T20:13:09Z">
        <w:r>
          <w:rPr>
            <w:rFonts w:hint="eastAsia" w:ascii="华文细黑" w:hAnsi="华文细黑" w:eastAsia="华文细黑" w:cs="华文细黑"/>
            <w:highlight w:val="yellow"/>
            <w:lang w:val="en-US" w:eastAsia="zh-CN"/>
            <w:rPrChange w:id="2805" w:author="野草" w:date="2023-02-06T22:57:50Z">
              <w:rPr>
                <w:rFonts w:hint="eastAsia" w:ascii="华文楷体" w:hAnsi="华文楷体" w:eastAsia="华文楷体" w:cs="华文楷体"/>
                <w:lang w:val="en-US" w:eastAsia="zh-CN"/>
              </w:rPr>
            </w:rPrChange>
          </w:rPr>
          <w:t>x</w:t>
        </w:r>
      </w:ins>
      <w:ins w:id="2807" w:author="野草" w:date="2023-02-08T15:02:14Z">
        <w:r>
          <w:rPr>
            <w:rFonts w:hint="eastAsia" w:ascii="华文细黑" w:hAnsi="华文细黑" w:eastAsia="华文细黑" w:cs="华文细黑"/>
            <w:highlight w:val="yellow"/>
            <w:lang w:val="en-US" w:eastAsia="zh-CN"/>
          </w:rPr>
          <w:t xml:space="preserve">, </w:t>
        </w:r>
      </w:ins>
      <w:ins w:id="2808" w:author="野草" w:date="2023-02-08T15:02:15Z">
        <w:r>
          <w:rPr>
            <w:rFonts w:hint="eastAsia" w:ascii="华文细黑" w:hAnsi="华文细黑" w:eastAsia="华文细黑" w:cs="华文细黑"/>
            <w:highlight w:val="yellow"/>
            <w:lang w:val="en-US" w:eastAsia="zh-CN"/>
          </w:rPr>
          <w:t>HI</w:t>
        </w:r>
      </w:ins>
      <w:ins w:id="2809" w:author="野草" w:date="2023-02-06T20:13:05Z">
        <w:r>
          <w:rPr>
            <w:rFonts w:hint="eastAsia" w:ascii="华文细黑" w:hAnsi="华文细黑" w:eastAsia="华文细黑" w:cs="华文细黑"/>
            <w:highlight w:val="yellow"/>
            <w:lang w:val="en-US" w:eastAsia="zh-CN"/>
            <w:rPrChange w:id="2810" w:author="野草" w:date="2023-02-06T22:57:50Z">
              <w:rPr>
                <w:rFonts w:hint="eastAsia" w:ascii="华文楷体" w:hAnsi="华文楷体" w:eastAsia="华文楷体" w:cs="华文楷体"/>
                <w:lang w:val="en-US" w:eastAsia="zh-CN"/>
              </w:rPr>
            </w:rPrChange>
          </w:rPr>
          <w:t>）</w:t>
        </w:r>
      </w:ins>
      <w:ins w:id="2812" w:author="野草" w:date="2023-02-06T20:10:12Z">
        <w:r>
          <w:rPr>
            <w:rFonts w:hint="eastAsia" w:ascii="华文细黑" w:hAnsi="华文细黑" w:eastAsia="华文细黑" w:cs="华文细黑"/>
            <w:lang w:val="en-US" w:eastAsia="zh-CN"/>
            <w:rPrChange w:id="2813" w:author="野草" w:date="2023-02-06T20:19:05Z">
              <w:rPr>
                <w:rFonts w:hint="eastAsia"/>
                <w:lang w:val="en-US" w:eastAsia="zh-CN"/>
              </w:rPr>
            </w:rPrChange>
          </w:rPr>
          <w:t>来计算。</w:t>
        </w:r>
      </w:ins>
      <w:ins w:id="2815" w:author="野草" w:date="2023-02-06T20:10:12Z">
        <w:r>
          <w:rPr>
            <w:rFonts w:hint="eastAsia" w:ascii="华文细黑" w:hAnsi="华文细黑" w:eastAsia="华文细黑" w:cs="华文细黑"/>
            <w:lang w:val="en-US" w:eastAsia="zh-CN"/>
            <w:rPrChange w:id="2816" w:author="野草" w:date="2023-02-06T20:25:08Z">
              <w:rPr>
                <w:rFonts w:hint="eastAsia"/>
                <w:lang w:val="en-US" w:eastAsia="zh-CN"/>
              </w:rPr>
            </w:rPrChange>
          </w:rPr>
          <w:t>与基于温度</w:t>
        </w:r>
      </w:ins>
      <w:ins w:id="2818" w:author="野草" w:date="2023-02-06T20:23:43Z">
        <w:r>
          <w:rPr>
            <w:rFonts w:hint="eastAsia" w:ascii="华文细黑" w:hAnsi="华文细黑" w:eastAsia="华文细黑" w:cs="华文细黑"/>
            <w:lang w:val="en-US" w:eastAsia="zh-CN"/>
            <w:rPrChange w:id="2819" w:author="野草" w:date="2023-02-06T20:25:08Z">
              <w:rPr>
                <w:rFonts w:hint="eastAsia" w:ascii="华文楷体" w:hAnsi="华文楷体" w:eastAsia="华文楷体" w:cs="华文楷体"/>
                <w:lang w:val="en-US" w:eastAsia="zh-CN"/>
              </w:rPr>
            </w:rPrChange>
          </w:rPr>
          <w:t>计算</w:t>
        </w:r>
      </w:ins>
      <w:ins w:id="2821" w:author="野草" w:date="2023-02-06T20:10:12Z">
        <w:r>
          <w:rPr>
            <w:rFonts w:hint="eastAsia" w:ascii="华文细黑" w:hAnsi="华文细黑" w:eastAsia="华文细黑" w:cs="华文细黑"/>
            <w:lang w:val="en-US" w:eastAsia="zh-CN"/>
            <w:rPrChange w:id="2822" w:author="野草" w:date="2023-02-06T20:25:08Z">
              <w:rPr>
                <w:rFonts w:hint="eastAsia"/>
                <w:lang w:val="en-US" w:eastAsia="zh-CN"/>
              </w:rPr>
            </w:rPrChange>
          </w:rPr>
          <w:t>的指标相比，</w:t>
        </w:r>
      </w:ins>
      <w:ins w:id="2824" w:author="野草" w:date="2023-02-06T20:23:46Z">
        <w:r>
          <w:rPr>
            <w:rFonts w:hint="eastAsia" w:ascii="华文细黑" w:hAnsi="华文细黑" w:eastAsia="华文细黑" w:cs="华文细黑"/>
            <w:lang w:val="en-US" w:eastAsia="zh-CN"/>
            <w:rPrChange w:id="2825" w:author="野草" w:date="2023-02-06T20:25:08Z">
              <w:rPr>
                <w:rFonts w:hint="eastAsia" w:ascii="华文楷体" w:hAnsi="华文楷体" w:eastAsia="华文楷体" w:cs="华文楷体"/>
                <w:lang w:val="en-US" w:eastAsia="zh-CN"/>
              </w:rPr>
            </w:rPrChange>
          </w:rPr>
          <w:t>基于</w:t>
        </w:r>
      </w:ins>
      <w:ins w:id="2827" w:author="野草" w:date="2023-02-06T20:10:12Z">
        <w:r>
          <w:rPr>
            <w:rFonts w:hint="eastAsia" w:ascii="华文细黑" w:hAnsi="华文细黑" w:eastAsia="华文细黑" w:cs="华文细黑"/>
            <w:lang w:val="en-US" w:eastAsia="zh-CN"/>
            <w:rPrChange w:id="2828" w:author="野草" w:date="2023-02-06T20:25:08Z">
              <w:rPr>
                <w:rFonts w:hint="eastAsia"/>
                <w:lang w:val="en-US" w:eastAsia="zh-CN"/>
              </w:rPr>
            </w:rPrChange>
          </w:rPr>
          <w:t>表观温度和</w:t>
        </w:r>
      </w:ins>
      <w:ins w:id="2830" w:author="野草" w:date="2023-02-06T20:19:49Z">
        <w:r>
          <w:rPr>
            <w:rFonts w:hint="eastAsia" w:ascii="华文细黑" w:hAnsi="华文细黑" w:eastAsia="华文细黑" w:cs="华文细黑"/>
            <w:lang w:val="en-US" w:eastAsia="zh-CN"/>
            <w:rPrChange w:id="2831" w:author="野草" w:date="2023-02-06T20:25:08Z">
              <w:rPr>
                <w:rFonts w:hint="eastAsia" w:ascii="华文楷体" w:hAnsi="华文楷体" w:eastAsia="华文楷体" w:cs="华文楷体"/>
                <w:lang w:val="en-US" w:eastAsia="zh-CN"/>
              </w:rPr>
            </w:rPrChange>
          </w:rPr>
          <w:t>热指数</w:t>
        </w:r>
      </w:ins>
      <w:ins w:id="2833" w:author="野草" w:date="2023-02-06T20:23:52Z">
        <w:r>
          <w:rPr>
            <w:rFonts w:hint="eastAsia" w:ascii="华文细黑" w:hAnsi="华文细黑" w:eastAsia="华文细黑" w:cs="华文细黑"/>
            <w:lang w:val="en-US" w:eastAsia="zh-CN"/>
            <w:rPrChange w:id="2834" w:author="野草" w:date="2023-02-06T20:25:08Z">
              <w:rPr>
                <w:rFonts w:hint="eastAsia" w:ascii="华文楷体" w:hAnsi="华文楷体" w:eastAsia="华文楷体" w:cs="华文楷体"/>
                <w:lang w:val="en-US" w:eastAsia="zh-CN"/>
              </w:rPr>
            </w:rPrChange>
          </w:rPr>
          <w:t>计算的</w:t>
        </w:r>
      </w:ins>
      <w:ins w:id="2836" w:author="野草" w:date="2023-02-06T20:10:12Z">
        <w:r>
          <w:rPr>
            <w:rFonts w:hint="eastAsia" w:ascii="华文细黑" w:hAnsi="华文细黑" w:eastAsia="华文细黑" w:cs="华文细黑"/>
            <w:lang w:val="en-US" w:eastAsia="zh-CN"/>
            <w:rPrChange w:id="2837" w:author="野草" w:date="2023-02-06T20:25:08Z">
              <w:rPr>
                <w:rFonts w:hint="eastAsia"/>
                <w:lang w:val="en-US" w:eastAsia="zh-CN"/>
              </w:rPr>
            </w:rPrChange>
          </w:rPr>
          <w:t>热浪指标同时考虑了温度和湿度，这可能更好地</w:t>
        </w:r>
      </w:ins>
      <w:ins w:id="2839" w:author="野草" w:date="2023-02-06T20:24:32Z">
        <w:r>
          <w:rPr>
            <w:rFonts w:hint="eastAsia" w:ascii="华文细黑" w:hAnsi="华文细黑" w:eastAsia="华文细黑" w:cs="华文细黑"/>
            <w:lang w:val="en-US" w:eastAsia="zh-CN"/>
            <w:rPrChange w:id="2840" w:author="野草" w:date="2023-02-06T20:25:08Z">
              <w:rPr>
                <w:rFonts w:hint="eastAsia" w:ascii="华文楷体" w:hAnsi="华文楷体" w:eastAsia="华文楷体" w:cs="华文楷体"/>
                <w:lang w:val="en-US" w:eastAsia="zh-CN"/>
              </w:rPr>
            </w:rPrChange>
          </w:rPr>
          <w:t>反映</w:t>
        </w:r>
      </w:ins>
      <w:ins w:id="2842" w:author="野草" w:date="2023-02-06T20:24:58Z">
        <w:r>
          <w:rPr>
            <w:rFonts w:hint="eastAsia" w:ascii="华文细黑" w:hAnsi="华文细黑" w:eastAsia="华文细黑" w:cs="华文细黑"/>
            <w:lang w:val="en-US" w:eastAsia="zh-CN"/>
            <w:rPrChange w:id="2843" w:author="野草" w:date="2023-02-06T20:25:08Z">
              <w:rPr>
                <w:rFonts w:hint="eastAsia" w:ascii="华文楷体" w:hAnsi="华文楷体" w:eastAsia="华文楷体" w:cs="华文楷体"/>
                <w:lang w:val="en-US" w:eastAsia="zh-CN"/>
              </w:rPr>
            </w:rPrChange>
          </w:rPr>
          <w:t>了</w:t>
        </w:r>
      </w:ins>
      <w:ins w:id="2845" w:author="野草" w:date="2023-02-06T20:10:12Z">
        <w:r>
          <w:rPr>
            <w:rFonts w:hint="eastAsia" w:ascii="华文细黑" w:hAnsi="华文细黑" w:eastAsia="华文细黑" w:cs="华文细黑"/>
            <w:lang w:val="en-US" w:eastAsia="zh-CN"/>
            <w:rPrChange w:id="2846" w:author="野草" w:date="2023-02-06T20:25:08Z">
              <w:rPr>
                <w:rFonts w:hint="eastAsia"/>
                <w:lang w:val="en-US" w:eastAsia="zh-CN"/>
              </w:rPr>
            </w:rPrChange>
          </w:rPr>
          <w:t>人类的热应激，尤其</w:t>
        </w:r>
      </w:ins>
      <w:ins w:id="2848" w:author="野草" w:date="2023-02-06T20:25:26Z">
        <w:r>
          <w:rPr>
            <w:rFonts w:hint="eastAsia" w:ascii="华文细黑" w:hAnsi="华文细黑" w:eastAsia="华文细黑" w:cs="华文细黑"/>
            <w:lang w:val="en-US" w:eastAsia="zh-CN"/>
          </w:rPr>
          <w:t>是</w:t>
        </w:r>
      </w:ins>
      <w:ins w:id="2849" w:author="野草" w:date="2023-02-06T20:10:12Z">
        <w:r>
          <w:rPr>
            <w:rFonts w:hint="eastAsia" w:ascii="华文细黑" w:hAnsi="华文细黑" w:eastAsia="华文细黑" w:cs="华文细黑"/>
            <w:lang w:val="en-US" w:eastAsia="zh-CN"/>
            <w:rPrChange w:id="2850" w:author="野草" w:date="2023-02-06T20:25:08Z">
              <w:rPr>
                <w:rFonts w:hint="eastAsia"/>
                <w:lang w:val="en-US" w:eastAsia="zh-CN"/>
              </w:rPr>
            </w:rPrChange>
          </w:rPr>
          <w:t>在气候湿润的城市。</w:t>
        </w:r>
      </w:ins>
      <w:ins w:id="2852" w:author="野草" w:date="2023-02-06T20:20:50Z">
        <w:r>
          <w:rPr>
            <w:rFonts w:hint="eastAsia" w:ascii="华文细黑" w:hAnsi="华文细黑" w:eastAsia="华文细黑" w:cs="华文细黑"/>
            <w:i w:val="0"/>
            <w:iCs w:val="0"/>
            <w:caps w:val="0"/>
            <w:spacing w:val="0"/>
            <w:sz w:val="22"/>
            <w:szCs w:val="22"/>
            <w:shd w:val="clear"/>
            <w:rPrChange w:id="2853" w:author="野草" w:date="2023-02-06T20:25:50Z">
              <w:rPr>
                <w:rFonts w:ascii="Arial" w:hAnsi="Arial" w:eastAsia="宋体" w:cs="Arial"/>
                <w:i w:val="0"/>
                <w:iCs w:val="0"/>
                <w:caps w:val="0"/>
                <w:color w:val="222222"/>
                <w:spacing w:val="0"/>
                <w:sz w:val="19"/>
                <w:szCs w:val="19"/>
                <w:shd w:val="clear" w:fill="FFFFFF"/>
              </w:rPr>
            </w:rPrChange>
          </w:rPr>
          <w:t>高湿度对人体通过汗液排热的有</w:t>
        </w:r>
      </w:ins>
      <w:ins w:id="2855" w:author="野草" w:date="2023-02-06T20:21:06Z">
        <w:r>
          <w:rPr>
            <w:rFonts w:hint="eastAsia" w:ascii="华文细黑" w:hAnsi="华文细黑" w:eastAsia="华文细黑" w:cs="华文细黑"/>
            <w:i w:val="0"/>
            <w:iCs w:val="0"/>
            <w:caps w:val="0"/>
            <w:spacing w:val="0"/>
            <w:sz w:val="22"/>
            <w:szCs w:val="22"/>
            <w:shd w:val="clear"/>
            <w:lang w:val="en-US" w:eastAsia="zh-CN"/>
            <w:rPrChange w:id="2856"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负面</w:t>
        </w:r>
      </w:ins>
      <w:ins w:id="2858" w:author="野草" w:date="2023-02-06T20:20:50Z">
        <w:r>
          <w:rPr>
            <w:rFonts w:hint="eastAsia" w:ascii="华文细黑" w:hAnsi="华文细黑" w:eastAsia="华文细黑" w:cs="华文细黑"/>
            <w:i w:val="0"/>
            <w:iCs w:val="0"/>
            <w:caps w:val="0"/>
            <w:spacing w:val="0"/>
            <w:sz w:val="22"/>
            <w:szCs w:val="22"/>
            <w:shd w:val="clear"/>
            <w:rPrChange w:id="2859" w:author="野草" w:date="2023-02-06T20:25:50Z">
              <w:rPr>
                <w:rFonts w:ascii="Arial" w:hAnsi="Arial" w:eastAsia="宋体" w:cs="Arial"/>
                <w:i w:val="0"/>
                <w:iCs w:val="0"/>
                <w:caps w:val="0"/>
                <w:color w:val="222222"/>
                <w:spacing w:val="0"/>
                <w:sz w:val="19"/>
                <w:szCs w:val="19"/>
                <w:shd w:val="clear" w:fill="FFFFFF"/>
              </w:rPr>
            </w:rPrChange>
          </w:rPr>
          <w:t>影响，</w:t>
        </w:r>
      </w:ins>
      <w:ins w:id="2861" w:author="野草" w:date="2023-02-06T20:22:00Z">
        <w:r>
          <w:rPr>
            <w:rFonts w:hint="eastAsia" w:ascii="华文细黑" w:hAnsi="华文细黑" w:eastAsia="华文细黑" w:cs="华文细黑"/>
            <w:i w:val="0"/>
            <w:iCs w:val="0"/>
            <w:caps w:val="0"/>
            <w:spacing w:val="0"/>
            <w:sz w:val="22"/>
            <w:szCs w:val="22"/>
            <w:shd w:val="clear"/>
            <w:lang w:val="en-US" w:eastAsia="zh-CN"/>
            <w:rPrChange w:id="2862"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不利于</w:t>
        </w:r>
      </w:ins>
      <w:ins w:id="2864" w:author="野草" w:date="2023-02-06T20:20:50Z">
        <w:r>
          <w:rPr>
            <w:rFonts w:hint="eastAsia" w:ascii="华文细黑" w:hAnsi="华文细黑" w:eastAsia="华文细黑" w:cs="华文细黑"/>
            <w:i w:val="0"/>
            <w:iCs w:val="0"/>
            <w:caps w:val="0"/>
            <w:spacing w:val="0"/>
            <w:sz w:val="22"/>
            <w:szCs w:val="22"/>
            <w:shd w:val="clear"/>
            <w:rPrChange w:id="2865" w:author="野草" w:date="2023-02-06T20:25:50Z">
              <w:rPr>
                <w:rFonts w:ascii="Arial" w:hAnsi="Arial" w:eastAsia="宋体" w:cs="Arial"/>
                <w:i w:val="0"/>
                <w:iCs w:val="0"/>
                <w:caps w:val="0"/>
                <w:color w:val="222222"/>
                <w:spacing w:val="0"/>
                <w:sz w:val="19"/>
                <w:szCs w:val="19"/>
                <w:shd w:val="clear" w:fill="FFFFFF"/>
              </w:rPr>
            </w:rPrChange>
          </w:rPr>
          <w:t>人体温度</w:t>
        </w:r>
      </w:ins>
      <w:ins w:id="2867" w:author="野草" w:date="2023-02-06T20:22:02Z">
        <w:r>
          <w:rPr>
            <w:rFonts w:hint="eastAsia" w:ascii="华文细黑" w:hAnsi="华文细黑" w:eastAsia="华文细黑" w:cs="华文细黑"/>
            <w:i w:val="0"/>
            <w:iCs w:val="0"/>
            <w:caps w:val="0"/>
            <w:spacing w:val="0"/>
            <w:sz w:val="22"/>
            <w:szCs w:val="22"/>
            <w:shd w:val="clear"/>
            <w:lang w:val="en-US" w:eastAsia="zh-CN"/>
            <w:rPrChange w:id="2868"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的</w:t>
        </w:r>
      </w:ins>
      <w:ins w:id="2870" w:author="野草" w:date="2023-02-06T20:21:53Z">
        <w:r>
          <w:rPr>
            <w:rFonts w:hint="eastAsia" w:ascii="华文细黑" w:hAnsi="华文细黑" w:eastAsia="华文细黑" w:cs="华文细黑"/>
            <w:i w:val="0"/>
            <w:iCs w:val="0"/>
            <w:caps w:val="0"/>
            <w:spacing w:val="0"/>
            <w:sz w:val="22"/>
            <w:szCs w:val="22"/>
            <w:shd w:val="clear"/>
            <w:lang w:val="en-US" w:eastAsia="zh-CN"/>
            <w:rPrChange w:id="2871"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下降</w:t>
        </w:r>
      </w:ins>
      <w:ins w:id="2873" w:author="野草" w:date="2023-02-06T20:23:04Z">
        <w:r>
          <w:rPr>
            <w:rFonts w:hint="eastAsia" w:ascii="华文细黑" w:hAnsi="华文细黑" w:eastAsia="华文细黑" w:cs="华文细黑"/>
            <w:i w:val="0"/>
            <w:iCs w:val="0"/>
            <w:caps w:val="0"/>
            <w:spacing w:val="0"/>
            <w:sz w:val="22"/>
            <w:szCs w:val="22"/>
            <w:shd w:val="clear"/>
            <w:lang w:val="en-US" w:eastAsia="zh-CN"/>
            <w:rPrChange w:id="2874"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w:t>
        </w:r>
      </w:ins>
      <w:ins w:id="2876" w:author="野草" w:date="2023-02-06T20:23:07Z">
        <w:r>
          <w:rPr>
            <w:rFonts w:hint="eastAsia" w:ascii="华文细黑" w:hAnsi="华文细黑" w:eastAsia="华文细黑" w:cs="华文细黑"/>
            <w:i w:val="0"/>
            <w:iCs w:val="0"/>
            <w:caps w:val="0"/>
            <w:spacing w:val="0"/>
            <w:sz w:val="22"/>
            <w:szCs w:val="22"/>
            <w:shd w:val="clear"/>
            <w:lang w:val="en-US" w:eastAsia="zh-CN"/>
            <w:rPrChange w:id="2877"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A</w:t>
        </w:r>
      </w:ins>
      <w:ins w:id="2879" w:author="野草" w:date="2023-02-06T20:23:08Z">
        <w:r>
          <w:rPr>
            <w:rFonts w:hint="eastAsia" w:ascii="华文细黑" w:hAnsi="华文细黑" w:eastAsia="华文细黑" w:cs="华文细黑"/>
            <w:i w:val="0"/>
            <w:iCs w:val="0"/>
            <w:caps w:val="0"/>
            <w:spacing w:val="0"/>
            <w:sz w:val="22"/>
            <w:szCs w:val="22"/>
            <w:shd w:val="clear"/>
            <w:lang w:val="en-US" w:eastAsia="zh-CN"/>
            <w:rPrChange w:id="2880"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 xml:space="preserve">n </w:t>
        </w:r>
      </w:ins>
      <w:ins w:id="2882" w:author="野草" w:date="2023-02-06T20:23:09Z">
        <w:r>
          <w:rPr>
            <w:rFonts w:hint="eastAsia" w:ascii="华文细黑" w:hAnsi="华文细黑" w:eastAsia="华文细黑" w:cs="华文细黑"/>
            <w:i w:val="0"/>
            <w:iCs w:val="0"/>
            <w:caps w:val="0"/>
            <w:spacing w:val="0"/>
            <w:sz w:val="22"/>
            <w:szCs w:val="22"/>
            <w:shd w:val="clear"/>
            <w:lang w:val="en-US" w:eastAsia="zh-CN"/>
            <w:rPrChange w:id="2883"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 xml:space="preserve">et </w:t>
        </w:r>
      </w:ins>
      <w:ins w:id="2885" w:author="野草" w:date="2023-02-06T20:23:11Z">
        <w:r>
          <w:rPr>
            <w:rFonts w:hint="eastAsia" w:ascii="华文细黑" w:hAnsi="华文细黑" w:eastAsia="华文细黑" w:cs="华文细黑"/>
            <w:i w:val="0"/>
            <w:iCs w:val="0"/>
            <w:caps w:val="0"/>
            <w:spacing w:val="0"/>
            <w:sz w:val="22"/>
            <w:szCs w:val="22"/>
            <w:shd w:val="clear"/>
            <w:lang w:val="en-US" w:eastAsia="zh-CN"/>
            <w:rPrChange w:id="2886"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 xml:space="preserve">al., </w:t>
        </w:r>
      </w:ins>
      <w:ins w:id="2888" w:author="野草" w:date="2023-02-06T20:23:16Z">
        <w:r>
          <w:rPr>
            <w:rFonts w:hint="eastAsia" w:ascii="华文细黑" w:hAnsi="华文细黑" w:eastAsia="华文细黑" w:cs="华文细黑"/>
            <w:i w:val="0"/>
            <w:iCs w:val="0"/>
            <w:caps w:val="0"/>
            <w:spacing w:val="0"/>
            <w:sz w:val="22"/>
            <w:szCs w:val="22"/>
            <w:shd w:val="clear"/>
            <w:lang w:val="en-US" w:eastAsia="zh-CN"/>
            <w:rPrChange w:id="2889"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2020</w:t>
        </w:r>
      </w:ins>
      <w:ins w:id="2891" w:author="野草" w:date="2023-02-06T20:23:04Z">
        <w:r>
          <w:rPr>
            <w:rFonts w:hint="eastAsia" w:ascii="华文细黑" w:hAnsi="华文细黑" w:eastAsia="华文细黑" w:cs="华文细黑"/>
            <w:i w:val="0"/>
            <w:iCs w:val="0"/>
            <w:caps w:val="0"/>
            <w:spacing w:val="0"/>
            <w:sz w:val="22"/>
            <w:szCs w:val="22"/>
            <w:shd w:val="clear"/>
            <w:lang w:val="en-US" w:eastAsia="zh-CN"/>
            <w:rPrChange w:id="2892"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w:t>
        </w:r>
      </w:ins>
      <w:ins w:id="2894" w:author="野草" w:date="2023-02-06T20:21:54Z">
        <w:r>
          <w:rPr>
            <w:rFonts w:hint="eastAsia" w:ascii="华文细黑" w:hAnsi="华文细黑" w:eastAsia="华文细黑" w:cs="华文细黑"/>
            <w:i w:val="0"/>
            <w:iCs w:val="0"/>
            <w:caps w:val="0"/>
            <w:spacing w:val="0"/>
            <w:sz w:val="22"/>
            <w:szCs w:val="22"/>
            <w:shd w:val="clear"/>
            <w:lang w:val="en-US" w:eastAsia="zh-CN"/>
            <w:rPrChange w:id="2895" w:author="野草" w:date="2023-02-06T20:25:50Z">
              <w:rPr>
                <w:rFonts w:hint="eastAsia" w:ascii="Arial" w:hAnsi="Arial" w:eastAsia="宋体" w:cs="Arial"/>
                <w:i w:val="0"/>
                <w:iCs w:val="0"/>
                <w:caps w:val="0"/>
                <w:color w:val="222222"/>
                <w:spacing w:val="0"/>
                <w:sz w:val="19"/>
                <w:szCs w:val="19"/>
                <w:shd w:val="clear" w:fill="FFFFFF"/>
                <w:lang w:val="en-US" w:eastAsia="zh-CN"/>
              </w:rPr>
            </w:rPrChange>
          </w:rPr>
          <w:t>。</w:t>
        </w:r>
      </w:ins>
      <w:ins w:id="2897" w:author="野草" w:date="2023-02-06T20:10:12Z">
        <w:r>
          <w:rPr>
            <w:rFonts w:hint="eastAsia" w:ascii="华文细黑" w:hAnsi="华文细黑" w:eastAsia="华文细黑" w:cs="华文细黑"/>
            <w:highlight w:val="yellow"/>
            <w:lang w:val="en-US" w:eastAsia="zh-CN"/>
            <w:rPrChange w:id="2898" w:author="野草" w:date="2023-02-06T20:27:01Z">
              <w:rPr>
                <w:rFonts w:hint="eastAsia"/>
                <w:lang w:val="en-US" w:eastAsia="zh-CN"/>
              </w:rPr>
            </w:rPrChange>
          </w:rPr>
          <w:t>已经有大量研究分析并量化了各</w:t>
        </w:r>
      </w:ins>
      <w:ins w:id="2900" w:author="野草" w:date="2023-02-06T20:10:12Z">
        <w:r>
          <w:rPr>
            <w:rFonts w:hint="eastAsia" w:ascii="华文细黑" w:hAnsi="华文细黑" w:eastAsia="华文细黑" w:cs="华文细黑"/>
            <w:highlight w:val="yellow"/>
            <w:lang w:val="en-US" w:eastAsia="zh-CN"/>
            <w:rPrChange w:id="2901" w:author="野草" w:date="2023-02-06T20:27:01Z">
              <w:rPr>
                <w:rFonts w:hint="eastAsia"/>
                <w:highlight w:val="yellow"/>
                <w:lang w:val="en-US" w:eastAsia="zh-CN"/>
              </w:rPr>
            </w:rPrChange>
          </w:rPr>
          <w:t>城市热岛缓解措施</w:t>
        </w:r>
      </w:ins>
      <w:ins w:id="2903" w:author="野草" w:date="2023-02-06T20:26:19Z">
        <w:r>
          <w:rPr>
            <w:rFonts w:hint="eastAsia" w:ascii="华文细黑" w:hAnsi="华文细黑" w:eastAsia="华文细黑" w:cs="华文细黑"/>
            <w:highlight w:val="yellow"/>
            <w:lang w:val="en-US" w:eastAsia="zh-CN"/>
            <w:rPrChange w:id="2904" w:author="野草" w:date="2023-02-06T20:27:01Z">
              <w:rPr>
                <w:rFonts w:hint="eastAsia" w:ascii="华文楷体" w:hAnsi="华文楷体" w:eastAsia="华文楷体" w:cs="华文楷体"/>
                <w:lang w:val="en-US" w:eastAsia="zh-CN"/>
              </w:rPr>
            </w:rPrChange>
          </w:rPr>
          <w:t>的</w:t>
        </w:r>
      </w:ins>
      <w:ins w:id="2906" w:author="野草" w:date="2023-02-06T20:26:21Z">
        <w:r>
          <w:rPr>
            <w:rFonts w:hint="eastAsia" w:ascii="华文细黑" w:hAnsi="华文细黑" w:eastAsia="华文细黑" w:cs="华文细黑"/>
            <w:highlight w:val="yellow"/>
            <w:lang w:val="en-US" w:eastAsia="zh-CN"/>
            <w:rPrChange w:id="2907" w:author="野草" w:date="2023-02-06T20:27:01Z">
              <w:rPr>
                <w:rFonts w:hint="eastAsia" w:ascii="华文楷体" w:hAnsi="华文楷体" w:eastAsia="华文楷体" w:cs="华文楷体"/>
                <w:lang w:val="en-US" w:eastAsia="zh-CN"/>
              </w:rPr>
            </w:rPrChange>
          </w:rPr>
          <w:t>降温</w:t>
        </w:r>
      </w:ins>
      <w:ins w:id="2909" w:author="野草" w:date="2023-02-06T20:26:30Z">
        <w:r>
          <w:rPr>
            <w:rFonts w:hint="eastAsia" w:ascii="华文细黑" w:hAnsi="华文细黑" w:eastAsia="华文细黑" w:cs="华文细黑"/>
            <w:highlight w:val="yellow"/>
            <w:lang w:val="en-US" w:eastAsia="zh-CN"/>
            <w:rPrChange w:id="2910" w:author="野草" w:date="2023-02-06T20:27:01Z">
              <w:rPr>
                <w:rFonts w:hint="eastAsia" w:ascii="华文楷体" w:hAnsi="华文楷体" w:eastAsia="华文楷体" w:cs="华文楷体"/>
                <w:lang w:val="en-US" w:eastAsia="zh-CN"/>
              </w:rPr>
            </w:rPrChange>
          </w:rPr>
          <w:t>增湿</w:t>
        </w:r>
      </w:ins>
      <w:ins w:id="2912" w:author="野草" w:date="2023-02-06T20:26:22Z">
        <w:r>
          <w:rPr>
            <w:rFonts w:hint="eastAsia" w:ascii="华文细黑" w:hAnsi="华文细黑" w:eastAsia="华文细黑" w:cs="华文细黑"/>
            <w:highlight w:val="yellow"/>
            <w:lang w:val="en-US" w:eastAsia="zh-CN"/>
            <w:rPrChange w:id="2913" w:author="野草" w:date="2023-02-06T20:27:01Z">
              <w:rPr>
                <w:rFonts w:hint="eastAsia" w:ascii="华文楷体" w:hAnsi="华文楷体" w:eastAsia="华文楷体" w:cs="华文楷体"/>
                <w:lang w:val="en-US" w:eastAsia="zh-CN"/>
              </w:rPr>
            </w:rPrChange>
          </w:rPr>
          <w:t>效应</w:t>
        </w:r>
      </w:ins>
      <w:ins w:id="2915" w:author="野草" w:date="2023-02-06T20:10:12Z">
        <w:r>
          <w:rPr>
            <w:rFonts w:hint="eastAsia" w:ascii="华文细黑" w:hAnsi="华文细黑" w:eastAsia="华文细黑" w:cs="华文细黑"/>
            <w:lang w:val="en-US" w:eastAsia="zh-CN"/>
            <w:rPrChange w:id="2916" w:author="野草" w:date="2023-02-06T20:26:43Z">
              <w:rPr>
                <w:rFonts w:hint="eastAsia"/>
                <w:lang w:val="en-US" w:eastAsia="zh-CN"/>
              </w:rPr>
            </w:rPrChange>
          </w:rPr>
          <w:t>。</w:t>
        </w:r>
      </w:ins>
      <w:ins w:id="2918" w:author="野草" w:date="2023-02-06T20:10:12Z">
        <w:r>
          <w:rPr>
            <w:rFonts w:hint="eastAsia" w:ascii="华文细黑" w:hAnsi="华文细黑" w:eastAsia="华文细黑" w:cs="华文细黑"/>
            <w:lang w:val="en-US" w:eastAsia="zh-CN"/>
            <w:rPrChange w:id="2919" w:author="野草" w:date="2023-02-06T20:28:06Z">
              <w:rPr>
                <w:rFonts w:hint="eastAsia"/>
                <w:lang w:val="en-US" w:eastAsia="zh-CN"/>
              </w:rPr>
            </w:rPrChange>
          </w:rPr>
          <w:t>然而，</w:t>
        </w:r>
      </w:ins>
      <w:ins w:id="2921" w:author="野草" w:date="2023-02-06T20:10:12Z">
        <w:r>
          <w:rPr>
            <w:rFonts w:hint="eastAsia" w:ascii="华文细黑" w:hAnsi="华文细黑" w:eastAsia="华文细黑" w:cs="华文细黑"/>
            <w:u w:val="none"/>
            <w:lang w:val="en-US" w:eastAsia="zh-CN"/>
            <w:rPrChange w:id="2922" w:author="野草" w:date="2023-02-06T20:28:06Z">
              <w:rPr>
                <w:rFonts w:hint="eastAsia"/>
                <w:u w:val="single"/>
                <w:lang w:val="en-US" w:eastAsia="zh-CN"/>
              </w:rPr>
            </w:rPrChange>
          </w:rPr>
          <w:t>目前未发现有研究对各措施对热浪特征的具体影响</w:t>
        </w:r>
      </w:ins>
      <w:ins w:id="2924" w:author="野草" w:date="2023-02-06T20:27:21Z">
        <w:r>
          <w:rPr>
            <w:rFonts w:hint="eastAsia" w:ascii="华文细黑" w:hAnsi="华文细黑" w:eastAsia="华文细黑" w:cs="华文细黑"/>
            <w:u w:val="none"/>
            <w:lang w:val="en-US" w:eastAsia="zh-CN"/>
            <w:rPrChange w:id="2925" w:author="野草" w:date="2023-02-06T20:28:06Z">
              <w:rPr>
                <w:rFonts w:hint="eastAsia" w:ascii="华文楷体" w:hAnsi="华文楷体" w:eastAsia="华文楷体" w:cs="华文楷体"/>
                <w:u w:val="single"/>
                <w:lang w:val="en-US" w:eastAsia="zh-CN"/>
              </w:rPr>
            </w:rPrChange>
          </w:rPr>
          <w:t>进行</w:t>
        </w:r>
      </w:ins>
      <w:ins w:id="2927" w:author="野草" w:date="2023-02-06T20:10:12Z">
        <w:r>
          <w:rPr>
            <w:rFonts w:hint="eastAsia" w:ascii="华文细黑" w:hAnsi="华文细黑" w:eastAsia="华文细黑" w:cs="华文细黑"/>
            <w:u w:val="none"/>
            <w:lang w:val="en-US" w:eastAsia="zh-CN"/>
            <w:rPrChange w:id="2928" w:author="野草" w:date="2023-02-06T20:28:06Z">
              <w:rPr>
                <w:rFonts w:hint="eastAsia"/>
                <w:u w:val="single"/>
                <w:lang w:val="en-US" w:eastAsia="zh-CN"/>
              </w:rPr>
            </w:rPrChange>
          </w:rPr>
          <w:t>量化</w:t>
        </w:r>
      </w:ins>
      <w:ins w:id="2930" w:author="野草" w:date="2023-02-06T20:10:12Z">
        <w:r>
          <w:rPr>
            <w:rFonts w:hint="eastAsia" w:ascii="华文细黑" w:hAnsi="华文细黑" w:eastAsia="华文细黑" w:cs="华文细黑"/>
            <w:lang w:val="en-US" w:eastAsia="zh-CN"/>
            <w:rPrChange w:id="2931" w:author="野草" w:date="2023-02-06T20:28:06Z">
              <w:rPr>
                <w:rFonts w:hint="eastAsia"/>
                <w:lang w:val="en-US" w:eastAsia="zh-CN"/>
              </w:rPr>
            </w:rPrChange>
          </w:rPr>
          <w:t>，</w:t>
        </w:r>
      </w:ins>
      <w:ins w:id="2933" w:author="野草" w:date="2023-02-06T20:10:12Z">
        <w:r>
          <w:rPr>
            <w:rFonts w:hint="eastAsia" w:ascii="华文细黑" w:hAnsi="华文细黑" w:eastAsia="华文细黑" w:cs="华文细黑"/>
            <w:lang w:val="en-US" w:eastAsia="zh-CN"/>
            <w:rPrChange w:id="2934" w:author="野草" w:date="2023-02-06T20:28:06Z">
              <w:rPr>
                <w:rFonts w:hint="eastAsia"/>
                <w:lang w:val="en-US" w:eastAsia="zh-CN"/>
              </w:rPr>
            </w:rPrChange>
          </w:rPr>
          <w:t>如热浪强度、持续时间以及热浪</w:t>
        </w:r>
      </w:ins>
      <w:ins w:id="2936" w:author="野草" w:date="2023-02-06T20:27:35Z">
        <w:r>
          <w:rPr>
            <w:rFonts w:hint="eastAsia" w:ascii="华文细黑" w:hAnsi="华文细黑" w:eastAsia="华文细黑" w:cs="华文细黑"/>
            <w:lang w:val="en-US" w:eastAsia="zh-CN"/>
            <w:rPrChange w:id="2937" w:author="野草" w:date="2023-02-06T20:28:06Z">
              <w:rPr>
                <w:rFonts w:hint="eastAsia" w:ascii="华文楷体" w:hAnsi="华文楷体" w:eastAsia="华文楷体" w:cs="华文楷体"/>
                <w:lang w:val="en-US" w:eastAsia="zh-CN"/>
              </w:rPr>
            </w:rPrChange>
          </w:rPr>
          <w:t>的</w:t>
        </w:r>
      </w:ins>
      <w:ins w:id="2939" w:author="野草" w:date="2023-02-06T20:27:36Z">
        <w:r>
          <w:rPr>
            <w:rFonts w:hint="eastAsia" w:ascii="华文细黑" w:hAnsi="华文细黑" w:eastAsia="华文细黑" w:cs="华文细黑"/>
            <w:lang w:val="en-US" w:eastAsia="zh-CN"/>
            <w:rPrChange w:id="2940" w:author="野草" w:date="2023-02-06T20:28:06Z">
              <w:rPr>
                <w:rFonts w:hint="eastAsia" w:ascii="华文楷体" w:hAnsi="华文楷体" w:eastAsia="华文楷体" w:cs="华文楷体"/>
                <w:lang w:val="en-US" w:eastAsia="zh-CN"/>
              </w:rPr>
            </w:rPrChange>
          </w:rPr>
          <w:t>发生</w:t>
        </w:r>
      </w:ins>
      <w:ins w:id="2942" w:author="野草" w:date="2023-02-06T20:27:34Z">
        <w:r>
          <w:rPr>
            <w:rFonts w:hint="eastAsia" w:ascii="华文细黑" w:hAnsi="华文细黑" w:eastAsia="华文细黑" w:cs="华文细黑"/>
            <w:lang w:val="en-US" w:eastAsia="zh-CN"/>
            <w:rPrChange w:id="2943" w:author="野草" w:date="2023-02-06T20:28:06Z">
              <w:rPr>
                <w:rFonts w:hint="eastAsia" w:ascii="华文楷体" w:hAnsi="华文楷体" w:eastAsia="华文楷体" w:cs="华文楷体"/>
                <w:lang w:val="en-US" w:eastAsia="zh-CN"/>
              </w:rPr>
            </w:rPrChange>
          </w:rPr>
          <w:t>频率</w:t>
        </w:r>
      </w:ins>
      <w:ins w:id="2945" w:author="野草" w:date="2023-02-06T20:10:12Z">
        <w:r>
          <w:rPr>
            <w:rFonts w:hint="eastAsia" w:ascii="华文细黑" w:hAnsi="华文细黑" w:eastAsia="华文细黑" w:cs="华文细黑"/>
            <w:lang w:val="en-US" w:eastAsia="zh-CN"/>
            <w:rPrChange w:id="2946" w:author="野草" w:date="2023-02-06T20:28:06Z">
              <w:rPr>
                <w:rFonts w:hint="eastAsia"/>
                <w:lang w:val="en-US" w:eastAsia="zh-CN"/>
              </w:rPr>
            </w:rPrChange>
          </w:rPr>
          <w:t>。</w:t>
        </w:r>
      </w:ins>
      <w:ins w:id="2948" w:author="野草" w:date="2023-02-06T20:10:12Z">
        <w:r>
          <w:rPr>
            <w:rFonts w:hint="eastAsia" w:ascii="华文细黑" w:hAnsi="华文细黑" w:eastAsia="华文细黑" w:cs="华文细黑"/>
            <w:lang w:val="en-US" w:eastAsia="zh-CN"/>
            <w:rPrChange w:id="2949" w:author="野草" w:date="2023-02-06T20:34:59Z">
              <w:rPr>
                <w:rFonts w:hint="eastAsia"/>
                <w:lang w:val="en-US" w:eastAsia="zh-CN"/>
              </w:rPr>
            </w:rPrChange>
          </w:rPr>
          <w:t>有必要将水体的热环境效应与当地夏季气候数据相结合，以量化具体</w:t>
        </w:r>
      </w:ins>
      <w:ins w:id="2951" w:author="野草" w:date="2023-02-06T20:10:12Z">
        <w:r>
          <w:rPr>
            <w:rFonts w:hint="eastAsia" w:ascii="华文细黑" w:hAnsi="华文细黑" w:eastAsia="华文细黑" w:cs="华文细黑"/>
            <w:lang w:val="en-US" w:eastAsia="zh-CN"/>
            <w:rPrChange w:id="2952" w:author="野草" w:date="2023-02-06T20:34:59Z">
              <w:rPr>
                <w:rFonts w:hint="eastAsia"/>
                <w:highlight w:val="yellow"/>
                <w:lang w:val="en-US" w:eastAsia="zh-CN"/>
              </w:rPr>
            </w:rPrChange>
          </w:rPr>
          <w:t>城市热岛缓解措施对</w:t>
        </w:r>
      </w:ins>
      <w:ins w:id="2954" w:author="野草" w:date="2023-02-06T20:28:55Z">
        <w:r>
          <w:rPr>
            <w:rFonts w:hint="eastAsia" w:ascii="华文细黑" w:hAnsi="华文细黑" w:eastAsia="华文细黑" w:cs="华文细黑"/>
            <w:lang w:val="en-US" w:eastAsia="zh-CN"/>
            <w:rPrChange w:id="2955" w:author="野草" w:date="2023-02-06T20:34:59Z">
              <w:rPr>
                <w:rFonts w:hint="eastAsia" w:ascii="华文楷体" w:hAnsi="华文楷体" w:eastAsia="华文楷体" w:cs="华文楷体"/>
                <w:highlight w:val="yellow"/>
                <w:lang w:val="en-US" w:eastAsia="zh-CN"/>
              </w:rPr>
            </w:rPrChange>
          </w:rPr>
          <w:t>特定</w:t>
        </w:r>
      </w:ins>
      <w:ins w:id="2957" w:author="野草" w:date="2023-02-06T20:28:57Z">
        <w:r>
          <w:rPr>
            <w:rFonts w:hint="eastAsia" w:ascii="华文细黑" w:hAnsi="华文细黑" w:eastAsia="华文细黑" w:cs="华文细黑"/>
            <w:lang w:val="en-US" w:eastAsia="zh-CN"/>
            <w:rPrChange w:id="2958" w:author="野草" w:date="2023-02-06T20:34:59Z">
              <w:rPr>
                <w:rFonts w:hint="eastAsia" w:ascii="华文楷体" w:hAnsi="华文楷体" w:eastAsia="华文楷体" w:cs="华文楷体"/>
                <w:highlight w:val="yellow"/>
                <w:lang w:val="en-US" w:eastAsia="zh-CN"/>
              </w:rPr>
            </w:rPrChange>
          </w:rPr>
          <w:t>城市</w:t>
        </w:r>
      </w:ins>
      <w:ins w:id="2960" w:author="野草" w:date="2023-02-06T20:10:12Z">
        <w:r>
          <w:rPr>
            <w:rFonts w:hint="eastAsia" w:ascii="华文细黑" w:hAnsi="华文细黑" w:eastAsia="华文细黑" w:cs="华文细黑"/>
            <w:lang w:val="en-US" w:eastAsia="zh-CN"/>
            <w:rPrChange w:id="2961" w:author="野草" w:date="2023-02-06T20:34:59Z">
              <w:rPr>
                <w:rFonts w:hint="eastAsia"/>
                <w:highlight w:val="yellow"/>
                <w:lang w:val="en-US" w:eastAsia="zh-CN"/>
              </w:rPr>
            </w:rPrChange>
          </w:rPr>
          <w:t>热浪</w:t>
        </w:r>
      </w:ins>
      <w:ins w:id="2963" w:author="野草" w:date="2023-02-06T20:29:04Z">
        <w:r>
          <w:rPr>
            <w:rFonts w:hint="eastAsia" w:ascii="华文细黑" w:hAnsi="华文细黑" w:eastAsia="华文细黑" w:cs="华文细黑"/>
            <w:lang w:val="en-US" w:eastAsia="zh-CN"/>
            <w:rPrChange w:id="2964" w:author="野草" w:date="2023-02-06T20:34:59Z">
              <w:rPr>
                <w:rFonts w:hint="eastAsia" w:ascii="华文楷体" w:hAnsi="华文楷体" w:eastAsia="华文楷体" w:cs="华文楷体"/>
                <w:highlight w:val="yellow"/>
                <w:lang w:val="en-US" w:eastAsia="zh-CN"/>
              </w:rPr>
            </w:rPrChange>
          </w:rPr>
          <w:t>特征的</w:t>
        </w:r>
      </w:ins>
      <w:ins w:id="2966" w:author="野草" w:date="2023-02-06T20:29:08Z">
        <w:r>
          <w:rPr>
            <w:rFonts w:hint="eastAsia" w:ascii="华文细黑" w:hAnsi="华文细黑" w:eastAsia="华文细黑" w:cs="华文细黑"/>
            <w:lang w:val="en-US" w:eastAsia="zh-CN"/>
            <w:rPrChange w:id="2967" w:author="野草" w:date="2023-02-06T20:34:59Z">
              <w:rPr>
                <w:rFonts w:hint="eastAsia" w:ascii="华文楷体" w:hAnsi="华文楷体" w:eastAsia="华文楷体" w:cs="华文楷体"/>
                <w:highlight w:val="yellow"/>
                <w:lang w:val="en-US" w:eastAsia="zh-CN"/>
              </w:rPr>
            </w:rPrChange>
          </w:rPr>
          <w:t>影响</w:t>
        </w:r>
      </w:ins>
      <w:ins w:id="2969" w:author="野草" w:date="2023-02-06T20:34:55Z">
        <w:r>
          <w:rPr>
            <w:rFonts w:hint="eastAsia" w:ascii="华文细黑" w:hAnsi="华文细黑" w:eastAsia="华文细黑" w:cs="华文细黑"/>
            <w:lang w:val="en-US" w:eastAsia="zh-CN"/>
            <w:rPrChange w:id="2970" w:author="野草" w:date="2023-02-06T20:34:59Z">
              <w:rPr>
                <w:rFonts w:hint="eastAsia" w:ascii="华文楷体" w:hAnsi="华文楷体" w:eastAsia="华文楷体" w:cs="华文楷体"/>
                <w:highlight w:val="none"/>
                <w:lang w:val="en-US" w:eastAsia="zh-CN"/>
              </w:rPr>
            </w:rPrChange>
          </w:rPr>
          <w:t>。</w:t>
        </w:r>
      </w:ins>
    </w:p>
    <w:bookmarkEnd w:id="6"/>
    <w:p>
      <w:pPr>
        <w:rPr>
          <w:rFonts w:hint="eastAsia" w:ascii="华文楷体" w:hAnsi="华文楷体" w:eastAsia="华文楷体" w:cs="华文楷体"/>
          <w:lang w:val="en-US" w:eastAsia="zh-CN"/>
          <w:rPrChange w:id="2972" w:author="野草" w:date="2023-02-05T22:59:51Z">
            <w:rPr>
              <w:rFonts w:hint="default"/>
              <w:lang w:val="en-US" w:eastAsia="zh-CN"/>
            </w:rPr>
          </w:rPrChange>
        </w:rPr>
      </w:pPr>
      <w:ins w:id="2973" w:author="野草" w:date="2023-02-08T01:21:27Z">
        <w:r>
          <w:rPr>
            <w:rFonts w:hint="eastAsia" w:ascii="华文细黑" w:hAnsi="华文细黑" w:eastAsia="华文细黑" w:cs="华文细黑"/>
            <w:lang w:val="en-US" w:eastAsia="zh-CN"/>
          </w:rPr>
          <w:t>[up230207]</w:t>
        </w:r>
      </w:ins>
      <w:del w:id="2974" w:author="野草" w:date="2023-02-06T20:47:17Z">
        <w:r>
          <w:rPr>
            <w:rFonts w:hint="eastAsia" w:ascii="华文楷体" w:hAnsi="华文楷体" w:eastAsia="华文楷体" w:cs="华文楷体"/>
            <w:lang w:val="en-US" w:eastAsia="zh-CN"/>
            <w:rPrChange w:id="2975" w:author="野草" w:date="2023-02-05T22:59:51Z">
              <w:rPr>
                <w:rFonts w:hint="eastAsia"/>
                <w:lang w:val="en-US" w:eastAsia="zh-CN"/>
              </w:rPr>
            </w:rPrChange>
          </w:rPr>
          <w:delText>[</w:delText>
        </w:r>
      </w:del>
      <w:del w:id="2977" w:author="野草" w:date="2023-02-06T20:47:17Z">
        <w:r>
          <w:rPr>
            <w:rFonts w:hint="eastAsia" w:ascii="华文楷体" w:hAnsi="华文楷体" w:eastAsia="华文楷体" w:cs="华文楷体"/>
            <w:lang w:val="en-US" w:eastAsia="zh-CN"/>
            <w:rPrChange w:id="2978" w:author="野草" w:date="2023-02-05T22:59:51Z">
              <w:rPr>
                <w:rFonts w:hint="eastAsia"/>
                <w:lang w:val="en-US" w:eastAsia="zh-CN"/>
              </w:rPr>
            </w:rPrChange>
          </w:rPr>
          <w:delText>u</w:delText>
        </w:r>
      </w:del>
      <w:del w:id="2980" w:author="野草" w:date="2023-02-06T20:47:17Z">
        <w:r>
          <w:rPr>
            <w:rFonts w:hint="eastAsia" w:ascii="华文楷体" w:hAnsi="华文楷体" w:eastAsia="华文楷体" w:cs="华文楷体"/>
            <w:lang w:val="en-US" w:eastAsia="zh-CN"/>
            <w:rPrChange w:id="2981" w:author="野草" w:date="2023-02-05T22:59:51Z">
              <w:rPr>
                <w:rFonts w:hint="eastAsia"/>
                <w:lang w:val="en-US" w:eastAsia="zh-CN"/>
              </w:rPr>
            </w:rPrChange>
          </w:rPr>
          <w:delText>p230129 23:03]</w:delText>
        </w:r>
      </w:del>
    </w:p>
    <w:p>
      <w:pPr>
        <w:rPr>
          <w:del w:id="2983" w:author="野草" w:date="2023-02-08T01:21:48Z"/>
          <w:rFonts w:hint="eastAsia" w:ascii="华文楷体" w:hAnsi="华文楷体" w:eastAsia="华文楷体" w:cs="华文楷体"/>
          <w:lang w:val="en-US" w:eastAsia="zh-CN"/>
          <w:rPrChange w:id="2984" w:author="野草" w:date="2023-02-06T20:55:32Z">
            <w:rPr>
              <w:del w:id="2985" w:author="野草" w:date="2023-02-08T01:21:48Z"/>
              <w:rFonts w:hint="eastAsia"/>
              <w:lang w:val="en-US" w:eastAsia="zh-CN"/>
            </w:rPr>
          </w:rPrChange>
        </w:rPr>
      </w:pPr>
      <w:r>
        <w:rPr>
          <w:rFonts w:hint="eastAsia" w:ascii="华文细黑" w:hAnsi="华文细黑" w:eastAsia="华文细黑" w:cs="华文细黑"/>
          <w:lang w:val="en-US" w:eastAsia="zh-CN"/>
          <w:rPrChange w:id="2986" w:author="野草" w:date="2023-02-06T20:47:29Z">
            <w:rPr>
              <w:rFonts w:hint="eastAsia"/>
              <w:lang w:val="en-US" w:eastAsia="zh-CN"/>
            </w:rPr>
          </w:rPrChange>
        </w:rPr>
        <w:t>湖泊和河流是城市水体的主要类型，两者具有不同的形态特征。</w:t>
      </w:r>
      <w:del w:id="2987" w:author="野草" w:date="2023-02-06T20:48:28Z">
        <w:r>
          <w:rPr>
            <w:rFonts w:hint="eastAsia" w:ascii="华文细黑" w:hAnsi="华文细黑" w:eastAsia="华文细黑" w:cs="华文细黑"/>
            <w:lang w:val="en-US" w:eastAsia="zh-CN"/>
            <w:rPrChange w:id="2988" w:author="野草" w:date="2023-02-06T20:47:44Z">
              <w:rPr>
                <w:rFonts w:hint="eastAsia"/>
                <w:lang w:val="en-US" w:eastAsia="zh-CN"/>
              </w:rPr>
            </w:rPrChange>
          </w:rPr>
          <w:delText>在城市内，</w:delText>
        </w:r>
      </w:del>
      <w:r>
        <w:rPr>
          <w:rFonts w:hint="eastAsia" w:ascii="华文细黑" w:hAnsi="华文细黑" w:eastAsia="华文细黑" w:cs="华文细黑"/>
          <w:lang w:val="en-US" w:eastAsia="zh-CN"/>
          <w:rPrChange w:id="2990" w:author="野草" w:date="2023-02-06T20:47:44Z">
            <w:rPr>
              <w:rFonts w:hint="eastAsia"/>
              <w:lang w:val="en-US" w:eastAsia="zh-CN"/>
            </w:rPr>
          </w:rPrChange>
        </w:rPr>
        <w:t>多数</w:t>
      </w:r>
      <w:ins w:id="2991" w:author="野草" w:date="2023-02-06T20:48:30Z">
        <w:r>
          <w:rPr>
            <w:rFonts w:hint="eastAsia" w:ascii="华文细黑" w:hAnsi="华文细黑" w:eastAsia="华文细黑" w:cs="华文细黑"/>
            <w:lang w:val="en-US" w:eastAsia="zh-CN"/>
          </w:rPr>
          <w:t>城市</w:t>
        </w:r>
      </w:ins>
      <w:r>
        <w:rPr>
          <w:rFonts w:hint="eastAsia" w:ascii="华文细黑" w:hAnsi="华文细黑" w:eastAsia="华文细黑" w:cs="华文细黑"/>
          <w:lang w:val="en-US" w:eastAsia="zh-CN"/>
          <w:rPrChange w:id="2992" w:author="野草" w:date="2023-02-06T20:47:44Z">
            <w:rPr>
              <w:rFonts w:hint="eastAsia"/>
              <w:lang w:val="en-US" w:eastAsia="zh-CN"/>
            </w:rPr>
          </w:rPrChange>
        </w:rPr>
        <w:t>湖泊面积较小，并分散于城市内各处，而河流呈狭长型线性布局，多数贯穿整个城市</w:t>
      </w:r>
      <w:ins w:id="2993" w:author="野草" w:date="2023-02-06T20:48:09Z">
        <w:r>
          <w:rPr>
            <w:rFonts w:hint="eastAsia" w:ascii="华文细黑" w:hAnsi="华文细黑" w:eastAsia="华文细黑" w:cs="华文细黑"/>
            <w:lang w:val="en-US" w:eastAsia="zh-CN"/>
          </w:rPr>
          <w:t>或</w:t>
        </w:r>
      </w:ins>
      <w:ins w:id="2994" w:author="野草" w:date="2023-02-06T20:48:11Z">
        <w:r>
          <w:rPr>
            <w:rFonts w:hint="eastAsia" w:ascii="华文细黑" w:hAnsi="华文细黑" w:eastAsia="华文细黑" w:cs="华文细黑"/>
            <w:lang w:val="en-US" w:eastAsia="zh-CN"/>
          </w:rPr>
          <w:t>绕</w:t>
        </w:r>
      </w:ins>
      <w:ins w:id="2995" w:author="野草" w:date="2023-02-06T20:48:12Z">
        <w:r>
          <w:rPr>
            <w:rFonts w:hint="eastAsia" w:ascii="华文细黑" w:hAnsi="华文细黑" w:eastAsia="华文细黑" w:cs="华文细黑"/>
            <w:lang w:val="en-US" w:eastAsia="zh-CN"/>
          </w:rPr>
          <w:t>城市</w:t>
        </w:r>
      </w:ins>
      <w:ins w:id="2996" w:author="野草" w:date="2023-02-06T20:48:14Z">
        <w:r>
          <w:rPr>
            <w:rFonts w:hint="eastAsia" w:ascii="华文细黑" w:hAnsi="华文细黑" w:eastAsia="华文细黑" w:cs="华文细黑"/>
            <w:lang w:val="en-US" w:eastAsia="zh-CN"/>
          </w:rPr>
          <w:t>而过</w:t>
        </w:r>
      </w:ins>
      <w:r>
        <w:rPr>
          <w:rFonts w:hint="eastAsia" w:ascii="华文细黑" w:hAnsi="华文细黑" w:eastAsia="华文细黑" w:cs="华文细黑"/>
          <w:lang w:val="en-US" w:eastAsia="zh-CN"/>
          <w:rPrChange w:id="2997" w:author="野草" w:date="2023-02-06T20:47:44Z">
            <w:rPr>
              <w:rFonts w:hint="eastAsia"/>
              <w:lang w:val="en-US" w:eastAsia="zh-CN"/>
            </w:rPr>
          </w:rPrChange>
        </w:rPr>
        <w:t>。</w:t>
      </w:r>
      <w:r>
        <w:rPr>
          <w:rFonts w:hint="eastAsia" w:ascii="华文细黑" w:hAnsi="华文细黑" w:eastAsia="华文细黑" w:cs="华文细黑"/>
          <w:lang w:val="en-US" w:eastAsia="zh-CN"/>
          <w:rPrChange w:id="2998" w:author="野草" w:date="2023-02-06T20:49:29Z">
            <w:rPr>
              <w:rFonts w:hint="eastAsia"/>
              <w:lang w:val="en-US" w:eastAsia="zh-CN"/>
            </w:rPr>
          </w:rPrChange>
        </w:rPr>
        <w:t>由于上述不同，河流与湖泊对周边</w:t>
      </w:r>
      <w:del w:id="2999" w:author="野草" w:date="2023-02-06T20:49:17Z">
        <w:r>
          <w:rPr>
            <w:rFonts w:hint="default" w:ascii="华文细黑" w:hAnsi="华文细黑" w:eastAsia="华文细黑" w:cs="华文细黑"/>
            <w:lang w:val="en-US" w:eastAsia="zh-CN"/>
            <w:rPrChange w:id="3000" w:author="野草" w:date="2023-02-06T20:49:29Z">
              <w:rPr>
                <w:rFonts w:hint="eastAsia"/>
                <w:lang w:val="en-US" w:eastAsia="zh-CN"/>
              </w:rPr>
            </w:rPrChange>
          </w:rPr>
          <w:delText>环境的温湿</w:delText>
        </w:r>
      </w:del>
      <w:ins w:id="3002" w:author="野草" w:date="2023-02-06T20:49:17Z">
        <w:r>
          <w:rPr>
            <w:rFonts w:hint="eastAsia" w:ascii="华文细黑" w:hAnsi="华文细黑" w:eastAsia="华文细黑" w:cs="华文细黑"/>
            <w:lang w:val="en-US" w:eastAsia="zh-CN"/>
            <w:rPrChange w:id="3003" w:author="野草" w:date="2023-02-06T20:49:29Z">
              <w:rPr>
                <w:rFonts w:hint="eastAsia" w:ascii="华文楷体" w:hAnsi="华文楷体" w:eastAsia="华文楷体" w:cs="华文楷体"/>
                <w:lang w:val="en-US" w:eastAsia="zh-CN"/>
              </w:rPr>
            </w:rPrChange>
          </w:rPr>
          <w:t>区域</w:t>
        </w:r>
      </w:ins>
      <w:ins w:id="3005" w:author="野草" w:date="2023-02-06T20:49:18Z">
        <w:r>
          <w:rPr>
            <w:rFonts w:hint="eastAsia" w:ascii="华文细黑" w:hAnsi="华文细黑" w:eastAsia="华文细黑" w:cs="华文细黑"/>
            <w:lang w:val="en-US" w:eastAsia="zh-CN"/>
            <w:rPrChange w:id="3006" w:author="野草" w:date="2023-02-06T20:49:29Z">
              <w:rPr>
                <w:rFonts w:hint="eastAsia" w:ascii="华文楷体" w:hAnsi="华文楷体" w:eastAsia="华文楷体" w:cs="华文楷体"/>
                <w:lang w:val="en-US" w:eastAsia="zh-CN"/>
              </w:rPr>
            </w:rPrChange>
          </w:rPr>
          <w:t>的</w:t>
        </w:r>
      </w:ins>
      <w:ins w:id="3008" w:author="野草" w:date="2023-02-06T20:49:20Z">
        <w:r>
          <w:rPr>
            <w:rFonts w:hint="eastAsia" w:ascii="华文细黑" w:hAnsi="华文细黑" w:eastAsia="华文细黑" w:cs="华文细黑"/>
            <w:lang w:val="en-US" w:eastAsia="zh-CN"/>
            <w:rPrChange w:id="3009" w:author="野草" w:date="2023-02-06T20:49:29Z">
              <w:rPr>
                <w:rFonts w:hint="eastAsia" w:ascii="华文楷体" w:hAnsi="华文楷体" w:eastAsia="华文楷体" w:cs="华文楷体"/>
                <w:lang w:val="en-US" w:eastAsia="zh-CN"/>
              </w:rPr>
            </w:rPrChange>
          </w:rPr>
          <w:t>热环境</w:t>
        </w:r>
      </w:ins>
      <w:r>
        <w:rPr>
          <w:rFonts w:hint="eastAsia" w:ascii="华文细黑" w:hAnsi="华文细黑" w:eastAsia="华文细黑" w:cs="华文细黑"/>
          <w:lang w:val="en-US" w:eastAsia="zh-CN"/>
          <w:rPrChange w:id="3011" w:author="野草" w:date="2023-02-06T20:49:29Z">
            <w:rPr>
              <w:rFonts w:hint="eastAsia"/>
              <w:lang w:val="en-US" w:eastAsia="zh-CN"/>
            </w:rPr>
          </w:rPrChange>
        </w:rPr>
        <w:t>效应存在差异。</w:t>
      </w:r>
      <w:r>
        <w:rPr>
          <w:rFonts w:hint="eastAsia" w:ascii="华文细黑" w:hAnsi="华文细黑" w:eastAsia="华文细黑" w:cs="华文细黑"/>
          <w:lang w:val="en-US" w:eastAsia="zh-CN"/>
          <w:rPrChange w:id="3012" w:author="野草" w:date="2023-02-06T20:51:10Z">
            <w:rPr>
              <w:rFonts w:hint="eastAsia"/>
              <w:lang w:val="en-US" w:eastAsia="zh-CN"/>
            </w:rPr>
          </w:rPrChange>
        </w:rPr>
        <w:t>比如，在我国东北城市长春和吉林市，河流对周边</w:t>
      </w:r>
      <w:del w:id="3013" w:author="野草" w:date="2023-02-06T20:50:05Z">
        <w:r>
          <w:rPr>
            <w:rFonts w:hint="eastAsia" w:ascii="华文细黑" w:hAnsi="华文细黑" w:eastAsia="华文细黑" w:cs="华文细黑"/>
            <w:lang w:val="en-US" w:eastAsia="zh-CN"/>
            <w:rPrChange w:id="3014" w:author="野草" w:date="2023-02-06T20:51:10Z">
              <w:rPr>
                <w:rFonts w:hint="eastAsia"/>
                <w:lang w:val="en-US" w:eastAsia="zh-CN"/>
              </w:rPr>
            </w:rPrChange>
          </w:rPr>
          <w:delText>环境</w:delText>
        </w:r>
      </w:del>
      <w:ins w:id="3016" w:author="野草" w:date="2023-02-06T20:50:06Z">
        <w:r>
          <w:rPr>
            <w:rFonts w:hint="eastAsia" w:ascii="华文细黑" w:hAnsi="华文细黑" w:eastAsia="华文细黑" w:cs="华文细黑"/>
            <w:lang w:val="en-US" w:eastAsia="zh-CN"/>
            <w:rPrChange w:id="3017" w:author="野草" w:date="2023-02-06T20:51:10Z">
              <w:rPr>
                <w:rFonts w:hint="eastAsia" w:ascii="华文楷体" w:hAnsi="华文楷体" w:eastAsia="华文楷体" w:cs="华文楷体"/>
                <w:lang w:val="en-US" w:eastAsia="zh-CN"/>
              </w:rPr>
            </w:rPrChange>
          </w:rPr>
          <w:t>区域</w:t>
        </w:r>
      </w:ins>
      <w:r>
        <w:rPr>
          <w:rFonts w:hint="eastAsia" w:ascii="华文细黑" w:hAnsi="华文细黑" w:eastAsia="华文细黑" w:cs="华文细黑"/>
          <w:lang w:val="en-US" w:eastAsia="zh-CN"/>
          <w:rPrChange w:id="3019" w:author="野草" w:date="2023-02-06T20:51:10Z">
            <w:rPr>
              <w:rFonts w:hint="eastAsia"/>
              <w:lang w:val="en-US" w:eastAsia="zh-CN"/>
            </w:rPr>
          </w:rPrChange>
        </w:rPr>
        <w:t>的降温</w:t>
      </w:r>
      <w:del w:id="3020" w:author="野草" w:date="2023-02-06T20:50:10Z">
        <w:r>
          <w:rPr>
            <w:rFonts w:hint="eastAsia" w:ascii="华文细黑" w:hAnsi="华文细黑" w:eastAsia="华文细黑" w:cs="华文细黑"/>
            <w:lang w:val="en-US" w:eastAsia="zh-CN"/>
            <w:rPrChange w:id="3021" w:author="野草" w:date="2023-02-06T20:51:10Z">
              <w:rPr>
                <w:rFonts w:hint="eastAsia"/>
                <w:lang w:val="en-US" w:eastAsia="zh-CN"/>
              </w:rPr>
            </w:rPrChange>
          </w:rPr>
          <w:delText>效应</w:delText>
        </w:r>
      </w:del>
      <w:ins w:id="3023" w:author="野草" w:date="2023-02-06T20:50:11Z">
        <w:r>
          <w:rPr>
            <w:rFonts w:hint="eastAsia" w:ascii="华文细黑" w:hAnsi="华文细黑" w:eastAsia="华文细黑" w:cs="华文细黑"/>
            <w:lang w:val="en-US" w:eastAsia="zh-CN"/>
            <w:rPrChange w:id="3024" w:author="野草" w:date="2023-02-06T20:51:10Z">
              <w:rPr>
                <w:rFonts w:hint="eastAsia" w:ascii="华文楷体" w:hAnsi="华文楷体" w:eastAsia="华文楷体" w:cs="华文楷体"/>
                <w:lang w:val="en-US" w:eastAsia="zh-CN"/>
              </w:rPr>
            </w:rPrChange>
          </w:rPr>
          <w:t>作用</w:t>
        </w:r>
      </w:ins>
      <w:r>
        <w:rPr>
          <w:rFonts w:hint="eastAsia" w:ascii="华文细黑" w:hAnsi="华文细黑" w:eastAsia="华文细黑" w:cs="华文细黑"/>
          <w:lang w:val="en-US" w:eastAsia="zh-CN"/>
          <w:rPrChange w:id="3026" w:author="野草" w:date="2023-02-06T20:51:10Z">
            <w:rPr>
              <w:rFonts w:hint="eastAsia"/>
              <w:lang w:val="en-US" w:eastAsia="zh-CN"/>
            </w:rPr>
          </w:rPrChange>
        </w:rPr>
        <w:t xml:space="preserve">显著强于湖泊和绿地 </w:t>
      </w:r>
      <w:ins w:id="3027" w:author="野草" w:date="2023-02-06T20:50:27Z">
        <w:r>
          <w:rPr>
            <w:rFonts w:hint="eastAsia" w:ascii="华文细黑" w:hAnsi="华文细黑" w:eastAsia="华文细黑" w:cs="华文细黑"/>
            <w:lang w:val="en-US" w:eastAsia="zh-CN"/>
            <w:rPrChange w:id="3028" w:author="野草" w:date="2023-02-06T20:51:10Z">
              <w:rPr>
                <w:rFonts w:hint="eastAsia" w:ascii="华文细黑" w:hAnsi="华文细黑" w:eastAsia="华文细黑" w:cs="华文细黑"/>
                <w:lang w:val="en-US" w:eastAsia="zh-CN"/>
              </w:rPr>
            </w:rPrChange>
          </w:rPr>
          <w:t>（</w:t>
        </w:r>
      </w:ins>
      <w:ins w:id="3030" w:author="野草" w:date="2023-02-06T20:50:35Z">
        <w:r>
          <w:rPr>
            <w:rFonts w:hint="eastAsia" w:ascii="华文细黑" w:hAnsi="华文细黑" w:eastAsia="华文细黑" w:cs="华文细黑"/>
            <w:lang w:val="en-US" w:eastAsia="zh-CN"/>
            <w:rPrChange w:id="3031" w:author="野草" w:date="2023-02-06T20:51:10Z">
              <w:rPr>
                <w:rFonts w:hint="eastAsia" w:ascii="华文细黑" w:hAnsi="华文细黑" w:eastAsia="华文细黑" w:cs="华文细黑"/>
                <w:lang w:val="en-US" w:eastAsia="zh-CN"/>
              </w:rPr>
            </w:rPrChange>
          </w:rPr>
          <w:t>Xue et al., 2019</w:t>
        </w:r>
      </w:ins>
      <w:ins w:id="3033" w:author="野草" w:date="2023-02-06T20:50:27Z">
        <w:r>
          <w:rPr>
            <w:rFonts w:hint="eastAsia" w:ascii="华文细黑" w:hAnsi="华文细黑" w:eastAsia="华文细黑" w:cs="华文细黑"/>
            <w:lang w:val="en-US" w:eastAsia="zh-CN"/>
            <w:rPrChange w:id="3034" w:author="野草" w:date="2023-02-06T20:51:10Z">
              <w:rPr>
                <w:rFonts w:hint="eastAsia" w:ascii="华文细黑" w:hAnsi="华文细黑" w:eastAsia="华文细黑" w:cs="华文细黑"/>
                <w:lang w:val="en-US" w:eastAsia="zh-CN"/>
              </w:rPr>
            </w:rPrChange>
          </w:rPr>
          <w:t>）</w:t>
        </w:r>
      </w:ins>
      <w:del w:id="3036" w:author="野草" w:date="2023-02-06T20:50:33Z">
        <w:r>
          <w:rPr>
            <w:rFonts w:hint="eastAsia" w:ascii="华文细黑" w:hAnsi="华文细黑" w:eastAsia="华文细黑" w:cs="华文细黑"/>
            <w:lang w:val="en-US" w:eastAsia="zh-CN"/>
            <w:rPrChange w:id="3037" w:author="野草" w:date="2023-02-06T20:51:10Z">
              <w:rPr>
                <w:rFonts w:hint="eastAsia"/>
                <w:lang w:val="en-US" w:eastAsia="zh-CN"/>
              </w:rPr>
            </w:rPrChange>
          </w:rPr>
          <w:delText>(</w:delText>
        </w:r>
      </w:del>
      <w:del w:id="3039" w:author="野草" w:date="2023-02-06T20:50:33Z">
        <w:r>
          <w:rPr>
            <w:rFonts w:hint="eastAsia" w:ascii="华文细黑" w:hAnsi="华文细黑" w:eastAsia="华文细黑" w:cs="华文细黑"/>
            <w:lang w:val="en-US" w:eastAsia="zh-CN"/>
            <w:rPrChange w:id="3040" w:author="野草" w:date="2023-02-06T20:51:10Z">
              <w:rPr>
                <w:rFonts w:hint="eastAsia"/>
                <w:lang w:val="en-US" w:eastAsia="zh-CN"/>
              </w:rPr>
            </w:rPrChange>
          </w:rPr>
          <w:delText>Xue et al., 2019</w:delText>
        </w:r>
      </w:del>
      <w:del w:id="3042" w:author="野草" w:date="2023-02-06T20:50:31Z">
        <w:r>
          <w:rPr>
            <w:rFonts w:hint="eastAsia" w:ascii="华文细黑" w:hAnsi="华文细黑" w:eastAsia="华文细黑" w:cs="华文细黑"/>
            <w:lang w:val="en-US" w:eastAsia="zh-CN"/>
            <w:rPrChange w:id="3043" w:author="野草" w:date="2023-02-06T20:51:10Z">
              <w:rPr>
                <w:rFonts w:hint="eastAsia"/>
                <w:lang w:val="en-US" w:eastAsia="zh-CN"/>
              </w:rPr>
            </w:rPrChange>
          </w:rPr>
          <w:delText>)</w:delText>
        </w:r>
      </w:del>
      <w:r>
        <w:rPr>
          <w:rFonts w:hint="eastAsia" w:ascii="华文细黑" w:hAnsi="华文细黑" w:eastAsia="华文细黑" w:cs="华文细黑"/>
          <w:lang w:val="en-US" w:eastAsia="zh-CN"/>
          <w:rPrChange w:id="3045" w:author="野草" w:date="2023-02-06T20:51:10Z">
            <w:rPr>
              <w:rFonts w:hint="eastAsia"/>
              <w:lang w:val="en-US" w:eastAsia="zh-CN"/>
            </w:rPr>
          </w:rPrChange>
        </w:rPr>
        <w:t>。</w:t>
      </w:r>
      <w:r>
        <w:rPr>
          <w:rFonts w:hint="eastAsia" w:ascii="华文细黑" w:hAnsi="华文细黑" w:eastAsia="华文细黑" w:cs="华文细黑"/>
          <w:lang w:val="en-US" w:eastAsia="zh-CN"/>
          <w:rPrChange w:id="3046" w:author="野草" w:date="2023-02-06T20:52:49Z">
            <w:rPr>
              <w:rFonts w:hint="eastAsia"/>
              <w:lang w:val="en-US" w:eastAsia="zh-CN"/>
            </w:rPr>
          </w:rPrChange>
        </w:rPr>
        <w:t>目前，</w:t>
      </w:r>
      <w:ins w:id="3047" w:author="野草" w:date="2023-02-06T20:52:32Z">
        <w:r>
          <w:rPr>
            <w:rFonts w:hint="eastAsia" w:ascii="华文细黑" w:hAnsi="华文细黑" w:eastAsia="华文细黑" w:cs="华文细黑"/>
            <w:lang w:val="en-US" w:eastAsia="zh-CN"/>
            <w:rPrChange w:id="3048" w:author="野草" w:date="2023-02-06T20:52:49Z">
              <w:rPr>
                <w:rFonts w:hint="eastAsia" w:ascii="华文楷体" w:hAnsi="华文楷体" w:eastAsia="华文楷体" w:cs="华文楷体"/>
                <w:lang w:val="en-US" w:eastAsia="zh-CN"/>
              </w:rPr>
            </w:rPrChange>
          </w:rPr>
          <w:t>针对</w:t>
        </w:r>
      </w:ins>
      <w:r>
        <w:rPr>
          <w:rFonts w:hint="eastAsia" w:ascii="华文细黑" w:hAnsi="华文细黑" w:eastAsia="华文细黑" w:cs="华文细黑"/>
          <w:lang w:val="en-US" w:eastAsia="zh-CN"/>
          <w:rPrChange w:id="3050" w:author="野草" w:date="2023-02-06T20:52:49Z">
            <w:rPr>
              <w:rFonts w:hint="eastAsia"/>
              <w:lang w:val="en-US" w:eastAsia="zh-CN"/>
            </w:rPr>
          </w:rPrChange>
        </w:rPr>
        <w:t>湖泊对周边</w:t>
      </w:r>
      <w:ins w:id="3051" w:author="野草" w:date="2023-02-06T20:51:44Z">
        <w:r>
          <w:rPr>
            <w:rFonts w:hint="eastAsia" w:ascii="华文细黑" w:hAnsi="华文细黑" w:eastAsia="华文细黑" w:cs="华文细黑"/>
            <w:lang w:val="en-US" w:eastAsia="zh-CN"/>
            <w:rPrChange w:id="3052" w:author="野草" w:date="2023-02-06T20:52:49Z">
              <w:rPr>
                <w:rFonts w:hint="eastAsia" w:ascii="华文楷体" w:hAnsi="华文楷体" w:eastAsia="华文楷体" w:cs="华文楷体"/>
                <w:lang w:val="en-US" w:eastAsia="zh-CN"/>
              </w:rPr>
            </w:rPrChange>
          </w:rPr>
          <w:t>区域</w:t>
        </w:r>
      </w:ins>
      <w:ins w:id="3054" w:author="野草" w:date="2023-02-06T20:51:46Z">
        <w:r>
          <w:rPr>
            <w:rFonts w:hint="eastAsia" w:ascii="华文细黑" w:hAnsi="华文细黑" w:eastAsia="华文细黑" w:cs="华文细黑"/>
            <w:lang w:val="en-US" w:eastAsia="zh-CN"/>
            <w:rPrChange w:id="3055" w:author="野草" w:date="2023-02-06T20:52:49Z">
              <w:rPr>
                <w:rFonts w:hint="eastAsia" w:ascii="华文楷体" w:hAnsi="华文楷体" w:eastAsia="华文楷体" w:cs="华文楷体"/>
                <w:lang w:val="en-US" w:eastAsia="zh-CN"/>
              </w:rPr>
            </w:rPrChange>
          </w:rPr>
          <w:t>热环境</w:t>
        </w:r>
      </w:ins>
      <w:del w:id="3057" w:author="野草" w:date="2023-02-06T20:51:43Z">
        <w:r>
          <w:rPr>
            <w:rFonts w:hint="eastAsia" w:ascii="华文细黑" w:hAnsi="华文细黑" w:eastAsia="华文细黑" w:cs="华文细黑"/>
            <w:lang w:val="en-US" w:eastAsia="zh-CN"/>
            <w:rPrChange w:id="3058" w:author="野草" w:date="2023-02-06T20:52:49Z">
              <w:rPr>
                <w:rFonts w:hint="eastAsia"/>
                <w:lang w:val="en-US" w:eastAsia="zh-CN"/>
              </w:rPr>
            </w:rPrChange>
          </w:rPr>
          <w:delText>环</w:delText>
        </w:r>
      </w:del>
      <w:del w:id="3060" w:author="野草" w:date="2023-02-06T20:51:43Z">
        <w:r>
          <w:rPr>
            <w:rFonts w:hint="eastAsia" w:ascii="华文细黑" w:hAnsi="华文细黑" w:eastAsia="华文细黑" w:cs="华文细黑"/>
            <w:lang w:val="en-US" w:eastAsia="zh-CN"/>
            <w:rPrChange w:id="3061" w:author="野草" w:date="2023-02-06T20:52:49Z">
              <w:rPr>
                <w:rFonts w:hint="eastAsia"/>
                <w:lang w:val="en-US" w:eastAsia="zh-CN"/>
              </w:rPr>
            </w:rPrChange>
          </w:rPr>
          <w:delText>境</w:delText>
        </w:r>
      </w:del>
      <w:del w:id="3063" w:author="野草" w:date="2023-02-06T20:51:46Z">
        <w:r>
          <w:rPr>
            <w:rFonts w:hint="eastAsia" w:ascii="华文细黑" w:hAnsi="华文细黑" w:eastAsia="华文细黑" w:cs="华文细黑"/>
            <w:lang w:val="en-US" w:eastAsia="zh-CN"/>
            <w:rPrChange w:id="3064" w:author="野草" w:date="2023-02-06T20:52:49Z">
              <w:rPr>
                <w:rFonts w:hint="eastAsia"/>
                <w:lang w:val="en-US" w:eastAsia="zh-CN"/>
              </w:rPr>
            </w:rPrChange>
          </w:rPr>
          <w:delText>的</w:delText>
        </w:r>
      </w:del>
      <w:r>
        <w:rPr>
          <w:rFonts w:hint="eastAsia" w:ascii="华文细黑" w:hAnsi="华文细黑" w:eastAsia="华文细黑" w:cs="华文细黑"/>
          <w:lang w:val="en-US" w:eastAsia="zh-CN"/>
          <w:rPrChange w:id="3066" w:author="野草" w:date="2023-02-06T20:52:49Z">
            <w:rPr>
              <w:rFonts w:hint="eastAsia"/>
              <w:lang w:val="en-US" w:eastAsia="zh-CN"/>
            </w:rPr>
          </w:rPrChange>
        </w:rPr>
        <w:t>影响</w:t>
      </w:r>
      <w:ins w:id="3067" w:author="野草" w:date="2023-02-06T20:51:47Z">
        <w:r>
          <w:rPr>
            <w:rFonts w:hint="eastAsia" w:ascii="华文细黑" w:hAnsi="华文细黑" w:eastAsia="华文细黑" w:cs="华文细黑"/>
            <w:lang w:val="en-US" w:eastAsia="zh-CN"/>
            <w:rPrChange w:id="3068" w:author="野草" w:date="2023-02-06T20:52:49Z">
              <w:rPr>
                <w:rFonts w:hint="eastAsia" w:ascii="华文楷体" w:hAnsi="华文楷体" w:eastAsia="华文楷体" w:cs="华文楷体"/>
                <w:lang w:val="en-US" w:eastAsia="zh-CN"/>
              </w:rPr>
            </w:rPrChange>
          </w:rPr>
          <w:t>的</w:t>
        </w:r>
      </w:ins>
      <w:r>
        <w:rPr>
          <w:rFonts w:hint="eastAsia" w:ascii="华文细黑" w:hAnsi="华文细黑" w:eastAsia="华文细黑" w:cs="华文细黑"/>
          <w:lang w:val="en-US" w:eastAsia="zh-CN"/>
          <w:rPrChange w:id="3070" w:author="野草" w:date="2023-02-06T20:52:49Z">
            <w:rPr>
              <w:rFonts w:hint="eastAsia"/>
              <w:lang w:val="en-US" w:eastAsia="zh-CN"/>
            </w:rPr>
          </w:rPrChange>
        </w:rPr>
        <w:t>研究</w:t>
      </w:r>
      <w:del w:id="3071" w:author="野草" w:date="2023-02-06T20:52:25Z">
        <w:r>
          <w:rPr>
            <w:rFonts w:hint="eastAsia" w:ascii="华文细黑" w:hAnsi="华文细黑" w:eastAsia="华文细黑" w:cs="华文细黑"/>
            <w:lang w:val="en-US" w:eastAsia="zh-CN"/>
            <w:rPrChange w:id="3072" w:author="野草" w:date="2023-02-06T20:52:49Z">
              <w:rPr>
                <w:rFonts w:hint="eastAsia"/>
                <w:lang w:val="en-US" w:eastAsia="zh-CN"/>
              </w:rPr>
            </w:rPrChange>
          </w:rPr>
          <w:delText>分</w:delText>
        </w:r>
      </w:del>
      <w:del w:id="3074" w:author="野草" w:date="2023-02-06T20:52:25Z">
        <w:r>
          <w:rPr>
            <w:rFonts w:hint="eastAsia" w:ascii="华文细黑" w:hAnsi="华文细黑" w:eastAsia="华文细黑" w:cs="华文细黑"/>
            <w:lang w:val="en-US" w:eastAsia="zh-CN"/>
            <w:rPrChange w:id="3075" w:author="野草" w:date="2023-02-06T20:52:49Z">
              <w:rPr>
                <w:rFonts w:hint="eastAsia"/>
                <w:lang w:val="en-US" w:eastAsia="zh-CN"/>
              </w:rPr>
            </w:rPrChange>
          </w:rPr>
          <w:delText>析</w:delText>
        </w:r>
      </w:del>
      <w:r>
        <w:rPr>
          <w:rFonts w:hint="eastAsia" w:ascii="华文细黑" w:hAnsi="华文细黑" w:eastAsia="华文细黑" w:cs="华文细黑"/>
          <w:lang w:val="en-US" w:eastAsia="zh-CN"/>
          <w:rPrChange w:id="3077" w:author="野草" w:date="2023-02-06T20:52:49Z">
            <w:rPr>
              <w:rFonts w:hint="eastAsia"/>
              <w:lang w:val="en-US" w:eastAsia="zh-CN"/>
            </w:rPr>
          </w:rPrChange>
        </w:rPr>
        <w:t>较多，如</w:t>
      </w:r>
      <w:r>
        <w:rPr>
          <w:rFonts w:hint="eastAsia" w:ascii="华文细黑" w:hAnsi="华文细黑" w:eastAsia="华文细黑" w:cs="华文细黑"/>
          <w:sz w:val="22"/>
          <w:szCs w:val="22"/>
          <w:rPrChange w:id="3078" w:author="野草" w:date="2023-02-06T20:52:49Z">
            <w:rPr>
              <w:rFonts w:hint="eastAsia" w:ascii="宋体" w:hAnsi="宋体"/>
              <w:sz w:val="24"/>
              <w:szCs w:val="24"/>
            </w:rPr>
          </w:rPrChange>
        </w:rPr>
        <w:t>朱春阳</w:t>
      </w:r>
      <w:r>
        <w:rPr>
          <w:rFonts w:hint="eastAsia" w:ascii="华文细黑" w:hAnsi="华文细黑" w:eastAsia="华文细黑" w:cs="华文细黑"/>
          <w:lang w:val="en-US" w:eastAsia="zh-CN"/>
          <w:rPrChange w:id="3079" w:author="野草" w:date="2023-02-06T20:52:49Z">
            <w:rPr>
              <w:rFonts w:hint="eastAsia"/>
              <w:lang w:val="en-US" w:eastAsia="zh-CN"/>
            </w:rPr>
          </w:rPrChange>
        </w:rPr>
        <w:t xml:space="preserve"> （2015</w:t>
      </w:r>
      <w:ins w:id="3080" w:author="野草" w:date="2023-02-06T20:51:31Z">
        <w:r>
          <w:rPr>
            <w:rFonts w:hint="eastAsia" w:ascii="华文细黑" w:hAnsi="华文细黑" w:eastAsia="华文细黑" w:cs="华文细黑"/>
            <w:lang w:val="en-US" w:eastAsia="zh-CN"/>
            <w:rPrChange w:id="3081" w:author="野草" w:date="2023-02-06T20:52:49Z">
              <w:rPr>
                <w:rFonts w:hint="eastAsia" w:ascii="华文楷体" w:hAnsi="华文楷体" w:eastAsia="华文楷体" w:cs="华文楷体"/>
                <w:lang w:val="en-US" w:eastAsia="zh-CN"/>
              </w:rPr>
            </w:rPrChange>
          </w:rPr>
          <w:t>）</w:t>
        </w:r>
      </w:ins>
      <w:del w:id="3083" w:author="野草" w:date="2023-02-06T20:51:31Z">
        <w:r>
          <w:rPr>
            <w:rFonts w:hint="eastAsia" w:ascii="华文细黑" w:hAnsi="华文细黑" w:eastAsia="华文细黑" w:cs="华文细黑"/>
            <w:lang w:val="en-US" w:eastAsia="zh-CN"/>
            <w:rPrChange w:id="3084" w:author="野草" w:date="2023-02-06T20:52:49Z">
              <w:rPr>
                <w:rFonts w:hint="eastAsia"/>
                <w:lang w:val="en-US" w:eastAsia="zh-CN"/>
              </w:rPr>
            </w:rPrChange>
          </w:rPr>
          <w:delText>）</w:delText>
        </w:r>
      </w:del>
      <w:r>
        <w:rPr>
          <w:rFonts w:hint="eastAsia" w:ascii="华文细黑" w:hAnsi="华文细黑" w:eastAsia="华文细黑" w:cs="华文细黑"/>
          <w:lang w:val="en-US" w:eastAsia="zh-CN"/>
          <w:rPrChange w:id="3086" w:author="野草" w:date="2023-02-06T20:52:49Z">
            <w:rPr>
              <w:rFonts w:hint="eastAsia"/>
              <w:lang w:val="en-US" w:eastAsia="zh-CN"/>
            </w:rPr>
          </w:rPrChange>
        </w:rPr>
        <w:t>利用小尺度野外</w:t>
      </w:r>
      <w:del w:id="3087" w:author="野草" w:date="2023-02-06T20:51:53Z">
        <w:r>
          <w:rPr>
            <w:rFonts w:hint="default" w:ascii="华文细黑" w:hAnsi="华文细黑" w:eastAsia="华文细黑" w:cs="华文细黑"/>
            <w:lang w:val="en-US" w:eastAsia="zh-CN"/>
            <w:rPrChange w:id="3088" w:author="野草" w:date="2023-02-06T20:52:49Z">
              <w:rPr>
                <w:rFonts w:hint="eastAsia"/>
                <w:lang w:val="en-US" w:eastAsia="zh-CN"/>
              </w:rPr>
            </w:rPrChange>
          </w:rPr>
          <w:delText>监测</w:delText>
        </w:r>
      </w:del>
      <w:ins w:id="3090" w:author="野草" w:date="2023-02-06T20:52:00Z">
        <w:r>
          <w:rPr>
            <w:rFonts w:hint="eastAsia" w:ascii="华文细黑" w:hAnsi="华文细黑" w:eastAsia="华文细黑" w:cs="华文细黑"/>
            <w:lang w:val="en-US" w:eastAsia="zh-CN"/>
            <w:rPrChange w:id="3091" w:author="野草" w:date="2023-02-06T20:52:49Z">
              <w:rPr>
                <w:rFonts w:hint="eastAsia" w:ascii="华文楷体" w:hAnsi="华文楷体" w:eastAsia="华文楷体" w:cs="华文楷体"/>
                <w:lang w:val="en-US" w:eastAsia="zh-CN"/>
              </w:rPr>
            </w:rPrChange>
          </w:rPr>
          <w:t>观测</w:t>
        </w:r>
      </w:ins>
      <w:r>
        <w:rPr>
          <w:rFonts w:hint="eastAsia" w:ascii="华文细黑" w:hAnsi="华文细黑" w:eastAsia="华文细黑" w:cs="华文细黑"/>
          <w:lang w:val="en-US" w:eastAsia="zh-CN"/>
          <w:rPrChange w:id="3093" w:author="野草" w:date="2023-02-06T20:52:49Z">
            <w:rPr>
              <w:rFonts w:hint="eastAsia"/>
              <w:lang w:val="en-US" w:eastAsia="zh-CN"/>
            </w:rPr>
          </w:rPrChange>
        </w:rPr>
        <w:t>的方法分析了武汉14个湖泊的降温</w:t>
      </w:r>
      <w:del w:id="3094" w:author="野草" w:date="2023-02-06T20:53:23Z">
        <w:r>
          <w:rPr>
            <w:rFonts w:hint="eastAsia" w:ascii="华文细黑" w:hAnsi="华文细黑" w:eastAsia="华文细黑" w:cs="华文细黑"/>
            <w:lang w:val="en-US" w:eastAsia="zh-CN"/>
            <w:rPrChange w:id="3095" w:author="野草" w:date="2023-02-06T20:52:49Z">
              <w:rPr>
                <w:rFonts w:hint="eastAsia"/>
                <w:lang w:val="en-US" w:eastAsia="zh-CN"/>
              </w:rPr>
            </w:rPrChange>
          </w:rPr>
          <w:delText>增</w:delText>
        </w:r>
      </w:del>
      <w:del w:id="3097" w:author="野草" w:date="2023-02-06T20:53:23Z">
        <w:r>
          <w:rPr>
            <w:rFonts w:hint="eastAsia" w:ascii="华文细黑" w:hAnsi="华文细黑" w:eastAsia="华文细黑" w:cs="华文细黑"/>
            <w:lang w:val="en-US" w:eastAsia="zh-CN"/>
            <w:rPrChange w:id="3098" w:author="野草" w:date="2023-02-06T20:52:49Z">
              <w:rPr>
                <w:rFonts w:hint="eastAsia"/>
                <w:lang w:val="en-US" w:eastAsia="zh-CN"/>
              </w:rPr>
            </w:rPrChange>
          </w:rPr>
          <w:delText>湿</w:delText>
        </w:r>
      </w:del>
      <w:r>
        <w:rPr>
          <w:rFonts w:hint="eastAsia" w:ascii="华文细黑" w:hAnsi="华文细黑" w:eastAsia="华文细黑" w:cs="华文细黑"/>
          <w:lang w:val="en-US" w:eastAsia="zh-CN"/>
          <w:rPrChange w:id="3100" w:author="野草" w:date="2023-02-06T20:52:49Z">
            <w:rPr>
              <w:rFonts w:hint="eastAsia"/>
              <w:lang w:val="en-US" w:eastAsia="zh-CN"/>
            </w:rPr>
          </w:rPrChange>
        </w:rPr>
        <w:t>效应</w:t>
      </w:r>
      <w:del w:id="3101" w:author="野草" w:date="2023-02-06T20:51:36Z">
        <w:r>
          <w:rPr>
            <w:rFonts w:hint="eastAsia" w:ascii="华文细黑" w:hAnsi="华文细黑" w:eastAsia="华文细黑" w:cs="华文细黑"/>
            <w:lang w:val="en-US" w:eastAsia="zh-CN"/>
            <w:rPrChange w:id="3102" w:author="野草" w:date="2023-02-06T20:52:49Z">
              <w:rPr>
                <w:rFonts w:hint="eastAsia"/>
                <w:lang w:val="en-US" w:eastAsia="zh-CN"/>
              </w:rPr>
            </w:rPrChange>
          </w:rPr>
          <w:delText>，</w:delText>
        </w:r>
      </w:del>
      <w:del w:id="3104" w:author="野草" w:date="2023-02-06T20:51:36Z">
        <w:r>
          <w:rPr>
            <w:rFonts w:hint="eastAsia" w:ascii="华文细黑" w:hAnsi="华文细黑" w:eastAsia="华文细黑" w:cs="华文细黑"/>
            <w:lang w:val="en-US" w:eastAsia="zh-CN"/>
            <w:rPrChange w:id="3105" w:author="野草" w:date="2023-02-06T20:52:49Z">
              <w:rPr>
                <w:rFonts w:hint="eastAsia"/>
                <w:highlight w:val="yellow"/>
                <w:lang w:val="en-US" w:eastAsia="zh-CN"/>
              </w:rPr>
            </w:rPrChange>
          </w:rPr>
          <w:delText>杨永川等（2015）</w:delText>
        </w:r>
      </w:del>
      <w:del w:id="3107" w:author="野草" w:date="2023-02-06T20:51:36Z">
        <w:r>
          <w:rPr>
            <w:rFonts w:hint="eastAsia" w:ascii="华文细黑" w:hAnsi="华文细黑" w:eastAsia="华文细黑" w:cs="华文细黑"/>
            <w:lang w:val="en-US" w:eastAsia="zh-CN"/>
            <w:rPrChange w:id="3108" w:author="野草" w:date="2023-02-06T20:52:49Z">
              <w:rPr>
                <w:rFonts w:hint="eastAsia"/>
                <w:lang w:val="en-US" w:eastAsia="zh-CN"/>
              </w:rPr>
            </w:rPrChange>
          </w:rPr>
          <w:delText>通过对重庆市主城区7个人工湖泊的野外观测量化了湖泊周边温度与环境特征的关系</w:delText>
        </w:r>
      </w:del>
      <w:r>
        <w:rPr>
          <w:rFonts w:hint="eastAsia" w:ascii="华文细黑" w:hAnsi="华文细黑" w:eastAsia="华文细黑" w:cs="华文细黑"/>
          <w:lang w:val="en-US" w:eastAsia="zh-CN"/>
          <w:rPrChange w:id="3110" w:author="野草" w:date="2023-02-06T20:52:49Z">
            <w:rPr>
              <w:rFonts w:hint="eastAsia"/>
              <w:lang w:val="en-US" w:eastAsia="zh-CN"/>
            </w:rPr>
          </w:rPrChange>
        </w:rPr>
        <w:t>。</w:t>
      </w:r>
      <w:ins w:id="3111" w:author="野草" w:date="2023-02-06T21:05:23Z">
        <w:r>
          <w:rPr>
            <w:rFonts w:hint="eastAsia" w:ascii="华文细黑" w:hAnsi="华文细黑" w:eastAsia="华文细黑" w:cs="华文细黑"/>
            <w:highlight w:val="yellow"/>
            <w:lang w:val="en-US" w:eastAsia="zh-CN"/>
            <w:rPrChange w:id="3112" w:author="野草" w:date="2023-02-06T21:08:00Z">
              <w:rPr>
                <w:rFonts w:hint="eastAsia" w:ascii="华文细黑" w:hAnsi="华文细黑" w:eastAsia="华文细黑" w:cs="华文细黑"/>
                <w:highlight w:val="yellow"/>
                <w:lang w:val="en-US" w:eastAsia="zh-CN"/>
              </w:rPr>
            </w:rPrChange>
          </w:rPr>
          <w:t>相对应的是，河流热环境效应的研究较为有限</w:t>
        </w:r>
      </w:ins>
      <w:ins w:id="3114" w:author="野草" w:date="2023-02-06T21:07:15Z">
        <w:r>
          <w:rPr>
            <w:rFonts w:hint="eastAsia" w:ascii="华文细黑" w:hAnsi="华文细黑" w:eastAsia="华文细黑" w:cs="华文细黑"/>
            <w:highlight w:val="yellow"/>
            <w:lang w:val="en-US" w:eastAsia="zh-CN"/>
            <w:rPrChange w:id="3115" w:author="野草" w:date="2023-02-06T21:08:00Z">
              <w:rPr>
                <w:rFonts w:hint="eastAsia" w:ascii="华文细黑" w:hAnsi="华文细黑" w:eastAsia="华文细黑" w:cs="华文细黑"/>
                <w:highlight w:val="yellow"/>
                <w:lang w:val="en-US" w:eastAsia="zh-CN"/>
              </w:rPr>
            </w:rPrChange>
          </w:rPr>
          <w:t>，</w:t>
        </w:r>
      </w:ins>
      <w:del w:id="3117" w:author="野草" w:date="2023-02-06T21:05:22Z">
        <w:r>
          <w:rPr>
            <w:rFonts w:hint="eastAsia" w:ascii="华文细黑" w:hAnsi="华文细黑" w:eastAsia="华文细黑" w:cs="华文细黑"/>
            <w:highlight w:val="yellow"/>
            <w:lang w:val="en-US" w:eastAsia="zh-CN"/>
            <w:rPrChange w:id="3118" w:author="野草" w:date="2023-02-06T21:08:00Z">
              <w:rPr>
                <w:rFonts w:hint="eastAsia"/>
                <w:lang w:val="en-US" w:eastAsia="zh-CN"/>
              </w:rPr>
            </w:rPrChange>
          </w:rPr>
          <w:delText>相对应的是，河流</w:delText>
        </w:r>
      </w:del>
      <w:del w:id="3120" w:author="野草" w:date="2023-02-06T21:05:22Z">
        <w:r>
          <w:rPr>
            <w:rFonts w:hint="eastAsia" w:ascii="华文细黑" w:hAnsi="华文细黑" w:eastAsia="华文细黑" w:cs="华文细黑"/>
            <w:highlight w:val="yellow"/>
            <w:lang w:val="en-US" w:eastAsia="zh-CN"/>
            <w:rPrChange w:id="3121" w:author="野草" w:date="2023-02-06T21:08:00Z">
              <w:rPr>
                <w:rFonts w:hint="eastAsia"/>
                <w:lang w:val="en-US" w:eastAsia="zh-CN"/>
              </w:rPr>
            </w:rPrChange>
          </w:rPr>
          <w:delText>（</w:delText>
        </w:r>
      </w:del>
      <w:del w:id="3123" w:author="野草" w:date="2023-02-06T21:05:22Z">
        <w:r>
          <w:rPr>
            <w:rFonts w:hint="eastAsia" w:ascii="华文细黑" w:hAnsi="华文细黑" w:eastAsia="华文细黑" w:cs="华文细黑"/>
            <w:highlight w:val="yellow"/>
            <w:lang w:val="en-US" w:eastAsia="zh-CN"/>
            <w:rPrChange w:id="3124" w:author="野草" w:date="2023-02-06T21:08:00Z">
              <w:rPr>
                <w:rFonts w:hint="eastAsia"/>
                <w:highlight w:val="yellow"/>
                <w:lang w:val="en-US" w:eastAsia="zh-CN"/>
              </w:rPr>
            </w:rPrChange>
          </w:rPr>
          <w:delText>尤其是大河</w:delText>
        </w:r>
      </w:del>
      <w:del w:id="3126" w:author="野草" w:date="2023-02-06T21:05:22Z">
        <w:r>
          <w:rPr>
            <w:rFonts w:hint="eastAsia" w:ascii="华文细黑" w:hAnsi="华文细黑" w:eastAsia="华文细黑" w:cs="华文细黑"/>
            <w:highlight w:val="yellow"/>
            <w:lang w:val="en-US" w:eastAsia="zh-CN"/>
            <w:rPrChange w:id="3127" w:author="野草" w:date="2023-02-06T21:08:00Z">
              <w:rPr>
                <w:rFonts w:hint="eastAsia"/>
                <w:lang w:val="en-US" w:eastAsia="zh-CN"/>
              </w:rPr>
            </w:rPrChange>
          </w:rPr>
          <w:delText>）</w:delText>
        </w:r>
      </w:del>
      <w:del w:id="3129" w:author="野草" w:date="2023-02-06T21:05:22Z">
        <w:r>
          <w:rPr>
            <w:rFonts w:hint="eastAsia" w:ascii="华文细黑" w:hAnsi="华文细黑" w:eastAsia="华文细黑" w:cs="华文细黑"/>
            <w:highlight w:val="yellow"/>
            <w:lang w:val="en-US" w:eastAsia="zh-CN"/>
            <w:rPrChange w:id="3130" w:author="野草" w:date="2023-02-06T21:08:00Z">
              <w:rPr>
                <w:rFonts w:hint="eastAsia"/>
                <w:lang w:val="en-US" w:eastAsia="zh-CN"/>
              </w:rPr>
            </w:rPrChange>
          </w:rPr>
          <w:delText>温</w:delText>
        </w:r>
      </w:del>
      <w:del w:id="3132" w:author="野草" w:date="2023-02-06T21:05:22Z">
        <w:r>
          <w:rPr>
            <w:rFonts w:hint="eastAsia" w:ascii="华文细黑" w:hAnsi="华文细黑" w:eastAsia="华文细黑" w:cs="华文细黑"/>
            <w:highlight w:val="yellow"/>
            <w:lang w:val="en-US" w:eastAsia="zh-CN"/>
            <w:rPrChange w:id="3133" w:author="野草" w:date="2023-02-06T21:08:00Z">
              <w:rPr>
                <w:rFonts w:hint="eastAsia"/>
                <w:lang w:val="en-US" w:eastAsia="zh-CN"/>
              </w:rPr>
            </w:rPrChange>
          </w:rPr>
          <w:delText>湿</w:delText>
        </w:r>
      </w:del>
      <w:del w:id="3135" w:author="野草" w:date="2023-02-06T21:05:22Z">
        <w:r>
          <w:rPr>
            <w:rFonts w:hint="eastAsia" w:ascii="华文细黑" w:hAnsi="华文细黑" w:eastAsia="华文细黑" w:cs="华文细黑"/>
            <w:highlight w:val="yellow"/>
            <w:lang w:val="en-US" w:eastAsia="zh-CN"/>
            <w:rPrChange w:id="3136" w:author="野草" w:date="2023-02-06T21:08:00Z">
              <w:rPr>
                <w:rFonts w:hint="eastAsia"/>
                <w:lang w:val="en-US" w:eastAsia="zh-CN"/>
              </w:rPr>
            </w:rPrChange>
          </w:rPr>
          <w:delText>效应的研究较为有限</w:delText>
        </w:r>
      </w:del>
      <w:ins w:id="3138" w:author="野草" w:date="2023-02-06T21:01:36Z">
        <w:r>
          <w:rPr>
            <w:rFonts w:hint="eastAsia" w:ascii="华文细黑" w:hAnsi="华文细黑" w:eastAsia="华文细黑" w:cs="华文细黑"/>
            <w:highlight w:val="yellow"/>
            <w:lang w:val="en-US" w:eastAsia="zh-CN"/>
            <w:rPrChange w:id="3139" w:author="野草" w:date="2023-02-06T21:08:00Z">
              <w:rPr>
                <w:rFonts w:hint="eastAsia" w:ascii="华文楷体" w:hAnsi="华文楷体" w:eastAsia="华文楷体" w:cs="华文楷体"/>
                <w:lang w:val="en-US" w:eastAsia="zh-CN"/>
              </w:rPr>
            </w:rPrChange>
          </w:rPr>
          <w:t>尤其</w:t>
        </w:r>
      </w:ins>
      <w:ins w:id="3141" w:author="野草" w:date="2023-02-06T21:07:40Z">
        <w:r>
          <w:rPr>
            <w:rFonts w:hint="eastAsia" w:ascii="华文细黑" w:hAnsi="华文细黑" w:eastAsia="华文细黑" w:cs="华文细黑"/>
            <w:highlight w:val="yellow"/>
            <w:lang w:val="en-US" w:eastAsia="zh-CN"/>
            <w:rPrChange w:id="3142" w:author="野草" w:date="2023-02-06T21:08:00Z">
              <w:rPr>
                <w:rFonts w:hint="eastAsia" w:ascii="华文楷体" w:hAnsi="华文楷体" w:eastAsia="华文楷体" w:cs="华文楷体"/>
                <w:highlight w:val="yellow"/>
                <w:lang w:val="en-US" w:eastAsia="zh-CN"/>
              </w:rPr>
            </w:rPrChange>
          </w:rPr>
          <w:t>是</w:t>
        </w:r>
      </w:ins>
      <w:ins w:id="3144" w:author="野草" w:date="2023-02-06T21:06:27Z">
        <w:r>
          <w:rPr>
            <w:rFonts w:hint="eastAsia" w:ascii="华文细黑" w:hAnsi="华文细黑" w:eastAsia="华文细黑" w:cs="华文细黑"/>
            <w:highlight w:val="yellow"/>
            <w:lang w:val="en-US" w:eastAsia="zh-CN"/>
            <w:rPrChange w:id="3145" w:author="野草" w:date="2023-02-06T21:08:00Z">
              <w:rPr>
                <w:rFonts w:hint="eastAsia" w:ascii="华文细黑" w:hAnsi="华文细黑" w:eastAsia="华文细黑" w:cs="华文细黑"/>
                <w:highlight w:val="yellow"/>
                <w:lang w:val="en-US" w:eastAsia="zh-CN"/>
              </w:rPr>
            </w:rPrChange>
          </w:rPr>
          <w:t>对</w:t>
        </w:r>
      </w:ins>
      <w:del w:id="3147" w:author="野草" w:date="2023-02-06T18:23:37Z">
        <w:r>
          <w:rPr>
            <w:rFonts w:hint="eastAsia" w:ascii="华文细黑" w:hAnsi="华文细黑" w:eastAsia="华文细黑" w:cs="华文细黑"/>
            <w:highlight w:val="yellow"/>
            <w:lang w:val="en-US" w:eastAsia="zh-CN"/>
            <w:rPrChange w:id="3148" w:author="野草" w:date="2023-02-06T21:08:00Z">
              <w:rPr>
                <w:rFonts w:hint="eastAsia"/>
                <w:lang w:val="en-US" w:eastAsia="zh-CN"/>
              </w:rPr>
            </w:rPrChange>
          </w:rPr>
          <w:delText>，</w:delText>
        </w:r>
      </w:del>
      <w:del w:id="3150" w:author="野草" w:date="2023-02-06T20:55:24Z">
        <w:r>
          <w:rPr>
            <w:rFonts w:hint="eastAsia" w:ascii="华文细黑" w:hAnsi="华文细黑" w:eastAsia="华文细黑" w:cs="华文细黑"/>
            <w:highlight w:val="yellow"/>
            <w:lang w:val="en-US" w:eastAsia="zh-CN"/>
            <w:rPrChange w:id="3151" w:author="野草" w:date="2023-02-06T21:08:00Z">
              <w:rPr>
                <w:rFonts w:hint="eastAsia"/>
                <w:lang w:val="en-US" w:eastAsia="zh-CN"/>
              </w:rPr>
            </w:rPrChange>
          </w:rPr>
          <w:delText>尤</w:delText>
        </w:r>
      </w:del>
      <w:del w:id="3153" w:author="野草" w:date="2023-02-06T20:55:24Z">
        <w:r>
          <w:rPr>
            <w:rFonts w:hint="eastAsia" w:ascii="华文细黑" w:hAnsi="华文细黑" w:eastAsia="华文细黑" w:cs="华文细黑"/>
            <w:highlight w:val="yellow"/>
            <w:lang w:val="en-US" w:eastAsia="zh-CN"/>
            <w:rPrChange w:id="3154" w:author="野草" w:date="2023-02-06T21:08:00Z">
              <w:rPr>
                <w:rFonts w:hint="eastAsia"/>
                <w:lang w:val="en-US" w:eastAsia="zh-CN"/>
              </w:rPr>
            </w:rPrChange>
          </w:rPr>
          <w:delText>其</w:delText>
        </w:r>
      </w:del>
      <w:del w:id="3156" w:author="野草" w:date="2023-02-06T20:55:24Z">
        <w:r>
          <w:rPr>
            <w:rFonts w:hint="eastAsia" w:ascii="华文细黑" w:hAnsi="华文细黑" w:eastAsia="华文细黑" w:cs="华文细黑"/>
            <w:highlight w:val="yellow"/>
            <w:lang w:val="en-US" w:eastAsia="zh-CN"/>
            <w:rPrChange w:id="3157" w:author="野草" w:date="2023-02-06T21:08:00Z">
              <w:rPr>
                <w:rFonts w:hint="eastAsia"/>
                <w:lang w:val="en-US" w:eastAsia="zh-CN"/>
              </w:rPr>
            </w:rPrChange>
          </w:rPr>
          <w:delText>是</w:delText>
        </w:r>
      </w:del>
      <w:del w:id="3159" w:author="野草" w:date="2023-02-06T21:04:56Z">
        <w:r>
          <w:rPr>
            <w:rFonts w:hint="eastAsia" w:ascii="华文细黑" w:hAnsi="华文细黑" w:eastAsia="华文细黑" w:cs="华文细黑"/>
            <w:highlight w:val="yellow"/>
            <w:lang w:val="en-US" w:eastAsia="zh-CN"/>
            <w:rPrChange w:id="3160" w:author="野草" w:date="2023-02-06T21:08:00Z">
              <w:rPr>
                <w:rFonts w:hint="eastAsia"/>
                <w:lang w:val="en-US" w:eastAsia="zh-CN"/>
              </w:rPr>
            </w:rPrChange>
          </w:rPr>
          <w:delText>对</w:delText>
        </w:r>
      </w:del>
      <w:ins w:id="3162" w:author="野草" w:date="2023-02-06T21:02:58Z">
        <w:r>
          <w:rPr>
            <w:rFonts w:hint="eastAsia" w:ascii="华文细黑" w:hAnsi="华文细黑" w:eastAsia="华文细黑" w:cs="华文细黑"/>
            <w:highlight w:val="yellow"/>
            <w:lang w:val="en-US" w:eastAsia="zh-CN"/>
            <w:rPrChange w:id="3163" w:author="野草" w:date="2023-02-06T21:08:00Z">
              <w:rPr>
                <w:rFonts w:hint="eastAsia" w:ascii="华文楷体" w:hAnsi="华文楷体" w:eastAsia="华文楷体" w:cs="华文楷体"/>
                <w:lang w:val="en-US" w:eastAsia="zh-CN"/>
              </w:rPr>
            </w:rPrChange>
          </w:rPr>
          <w:t>河流</w:t>
        </w:r>
      </w:ins>
      <w:ins w:id="3165" w:author="野草" w:date="2023-02-06T21:02:59Z">
        <w:r>
          <w:rPr>
            <w:rFonts w:hint="eastAsia" w:ascii="华文细黑" w:hAnsi="华文细黑" w:eastAsia="华文细黑" w:cs="华文细黑"/>
            <w:highlight w:val="yellow"/>
            <w:lang w:val="en-US" w:eastAsia="zh-CN"/>
            <w:rPrChange w:id="3166" w:author="野草" w:date="2023-02-06T21:08:00Z">
              <w:rPr>
                <w:rFonts w:hint="eastAsia" w:ascii="华文楷体" w:hAnsi="华文楷体" w:eastAsia="华文楷体" w:cs="华文楷体"/>
                <w:lang w:val="en-US" w:eastAsia="zh-CN"/>
              </w:rPr>
            </w:rPrChange>
          </w:rPr>
          <w:t>对</w:t>
        </w:r>
      </w:ins>
      <w:ins w:id="3168" w:author="野草" w:date="2023-02-06T21:03:13Z">
        <w:r>
          <w:rPr>
            <w:rFonts w:hint="eastAsia" w:ascii="华文细黑" w:hAnsi="华文细黑" w:eastAsia="华文细黑" w:cs="华文细黑"/>
            <w:highlight w:val="yellow"/>
            <w:lang w:val="en-US" w:eastAsia="zh-CN"/>
            <w:rPrChange w:id="3169" w:author="野草" w:date="2023-02-06T21:08:00Z">
              <w:rPr>
                <w:rFonts w:hint="eastAsia" w:ascii="华文楷体" w:hAnsi="华文楷体" w:eastAsia="华文楷体" w:cs="华文楷体"/>
                <w:lang w:val="en-US" w:eastAsia="zh-CN"/>
              </w:rPr>
            </w:rPrChange>
          </w:rPr>
          <w:t>气温和</w:t>
        </w:r>
      </w:ins>
      <w:ins w:id="3171" w:author="野草" w:date="2023-02-06T21:03:14Z">
        <w:r>
          <w:rPr>
            <w:rFonts w:hint="eastAsia" w:ascii="华文细黑" w:hAnsi="华文细黑" w:eastAsia="华文细黑" w:cs="华文细黑"/>
            <w:highlight w:val="yellow"/>
            <w:lang w:val="en-US" w:eastAsia="zh-CN"/>
            <w:rPrChange w:id="3172" w:author="野草" w:date="2023-02-06T21:08:00Z">
              <w:rPr>
                <w:rFonts w:hint="eastAsia" w:ascii="华文楷体" w:hAnsi="华文楷体" w:eastAsia="华文楷体" w:cs="华文楷体"/>
                <w:lang w:val="en-US" w:eastAsia="zh-CN"/>
              </w:rPr>
            </w:rPrChange>
          </w:rPr>
          <w:t>相关</w:t>
        </w:r>
      </w:ins>
      <w:ins w:id="3174" w:author="野草" w:date="2023-02-06T21:03:18Z">
        <w:r>
          <w:rPr>
            <w:rFonts w:hint="eastAsia" w:ascii="华文细黑" w:hAnsi="华文细黑" w:eastAsia="华文细黑" w:cs="华文细黑"/>
            <w:highlight w:val="yellow"/>
            <w:lang w:val="en-US" w:eastAsia="zh-CN"/>
            <w:rPrChange w:id="3175" w:author="野草" w:date="2023-02-06T21:08:00Z">
              <w:rPr>
                <w:rFonts w:hint="eastAsia" w:ascii="华文楷体" w:hAnsi="华文楷体" w:eastAsia="华文楷体" w:cs="华文楷体"/>
                <w:lang w:val="en-US" w:eastAsia="zh-CN"/>
              </w:rPr>
            </w:rPrChange>
          </w:rPr>
          <w:t>热浪</w:t>
        </w:r>
      </w:ins>
      <w:ins w:id="3177" w:author="野草" w:date="2023-02-06T21:03:20Z">
        <w:r>
          <w:rPr>
            <w:rFonts w:hint="eastAsia" w:ascii="华文细黑" w:hAnsi="华文细黑" w:eastAsia="华文细黑" w:cs="华文细黑"/>
            <w:highlight w:val="yellow"/>
            <w:lang w:val="en-US" w:eastAsia="zh-CN"/>
            <w:rPrChange w:id="3178" w:author="野草" w:date="2023-02-06T21:08:00Z">
              <w:rPr>
                <w:rFonts w:hint="eastAsia" w:ascii="华文楷体" w:hAnsi="华文楷体" w:eastAsia="华文楷体" w:cs="华文楷体"/>
                <w:lang w:val="en-US" w:eastAsia="zh-CN"/>
              </w:rPr>
            </w:rPrChange>
          </w:rPr>
          <w:t>特征</w:t>
        </w:r>
      </w:ins>
      <w:ins w:id="3180" w:author="野草" w:date="2023-02-06T21:03:22Z">
        <w:r>
          <w:rPr>
            <w:rFonts w:hint="eastAsia" w:ascii="华文细黑" w:hAnsi="华文细黑" w:eastAsia="华文细黑" w:cs="华文细黑"/>
            <w:highlight w:val="yellow"/>
            <w:lang w:val="en-US" w:eastAsia="zh-CN"/>
            <w:rPrChange w:id="3181" w:author="野草" w:date="2023-02-06T21:08:00Z">
              <w:rPr>
                <w:rFonts w:hint="eastAsia" w:ascii="华文楷体" w:hAnsi="华文楷体" w:eastAsia="华文楷体" w:cs="华文楷体"/>
                <w:lang w:val="en-US" w:eastAsia="zh-CN"/>
              </w:rPr>
            </w:rPrChange>
          </w:rPr>
          <w:t>影响</w:t>
        </w:r>
      </w:ins>
      <w:del w:id="3183" w:author="野草" w:date="2023-02-06T21:04:09Z">
        <w:r>
          <w:rPr>
            <w:rFonts w:hint="eastAsia" w:ascii="华文细黑" w:hAnsi="华文细黑" w:eastAsia="华文细黑" w:cs="华文细黑"/>
            <w:highlight w:val="yellow"/>
            <w:lang w:val="en-US" w:eastAsia="zh-CN"/>
            <w:rPrChange w:id="3184" w:author="野草" w:date="2023-02-06T21:08:00Z">
              <w:rPr>
                <w:rFonts w:hint="eastAsia"/>
                <w:lang w:val="en-US" w:eastAsia="zh-CN"/>
              </w:rPr>
            </w:rPrChange>
          </w:rPr>
          <w:delText>其影响因子和</w:delText>
        </w:r>
      </w:del>
      <w:del w:id="3186" w:author="野草" w:date="2023-02-06T21:04:09Z">
        <w:r>
          <w:rPr>
            <w:rFonts w:hint="eastAsia" w:ascii="华文细黑" w:hAnsi="华文细黑" w:eastAsia="华文细黑" w:cs="华文细黑"/>
            <w:highlight w:val="yellow"/>
            <w:lang w:val="en-US" w:eastAsia="zh-CN"/>
            <w:rPrChange w:id="3187" w:author="野草" w:date="2023-02-06T21:08:00Z">
              <w:rPr>
                <w:rFonts w:hint="eastAsia"/>
                <w:lang w:val="en-US" w:eastAsia="zh-CN"/>
              </w:rPr>
            </w:rPrChange>
          </w:rPr>
          <w:delText>驱动机制</w:delText>
        </w:r>
      </w:del>
      <w:del w:id="3189" w:author="野草" w:date="2023-02-06T21:06:39Z">
        <w:r>
          <w:rPr>
            <w:rFonts w:hint="eastAsia" w:ascii="华文细黑" w:hAnsi="华文细黑" w:eastAsia="华文细黑" w:cs="华文细黑"/>
            <w:highlight w:val="yellow"/>
            <w:lang w:val="en-US" w:eastAsia="zh-CN"/>
            <w:rPrChange w:id="3190" w:author="野草" w:date="2023-02-06T21:08:00Z">
              <w:rPr>
                <w:rFonts w:hint="eastAsia"/>
                <w:lang w:val="en-US" w:eastAsia="zh-CN"/>
              </w:rPr>
            </w:rPrChange>
          </w:rPr>
          <w:delText>方</w:delText>
        </w:r>
      </w:del>
      <w:del w:id="3192" w:author="野草" w:date="2023-02-06T21:06:39Z">
        <w:r>
          <w:rPr>
            <w:rFonts w:hint="eastAsia" w:ascii="华文细黑" w:hAnsi="华文细黑" w:eastAsia="华文细黑" w:cs="华文细黑"/>
            <w:highlight w:val="yellow"/>
            <w:lang w:val="en-US" w:eastAsia="zh-CN"/>
            <w:rPrChange w:id="3193" w:author="野草" w:date="2023-02-06T21:08:00Z">
              <w:rPr>
                <w:rFonts w:hint="eastAsia"/>
                <w:lang w:val="en-US" w:eastAsia="zh-CN"/>
              </w:rPr>
            </w:rPrChange>
          </w:rPr>
          <w:delText>面</w:delText>
        </w:r>
      </w:del>
      <w:r>
        <w:rPr>
          <w:rFonts w:hint="eastAsia" w:ascii="华文细黑" w:hAnsi="华文细黑" w:eastAsia="华文细黑" w:cs="华文细黑"/>
          <w:highlight w:val="yellow"/>
          <w:lang w:val="en-US" w:eastAsia="zh-CN"/>
          <w:rPrChange w:id="3195" w:author="野草" w:date="2023-02-06T21:08:00Z">
            <w:rPr>
              <w:rFonts w:hint="eastAsia"/>
              <w:lang w:val="en-US" w:eastAsia="zh-CN"/>
            </w:rPr>
          </w:rPrChange>
        </w:rPr>
        <w:t>的理解还非常匮乏</w:t>
      </w:r>
      <w:ins w:id="3196" w:author="野草" w:date="2023-02-06T21:04:10Z">
        <w:r>
          <w:rPr>
            <w:rFonts w:hint="eastAsia" w:ascii="华文细黑" w:hAnsi="华文细黑" w:eastAsia="华文细黑" w:cs="华文细黑"/>
            <w:highlight w:val="yellow"/>
            <w:lang w:val="en-US" w:eastAsia="zh-CN"/>
            <w:rPrChange w:id="3197" w:author="野草" w:date="2023-02-06T21:08:00Z">
              <w:rPr>
                <w:rFonts w:hint="eastAsia" w:ascii="华文楷体" w:hAnsi="华文楷体" w:eastAsia="华文楷体" w:cs="华文楷体"/>
                <w:lang w:val="en-US" w:eastAsia="zh-CN"/>
              </w:rPr>
            </w:rPrChange>
          </w:rPr>
          <w:t>，</w:t>
        </w:r>
      </w:ins>
      <w:ins w:id="3199" w:author="野草" w:date="2023-02-06T21:04:12Z">
        <w:r>
          <w:rPr>
            <w:rFonts w:hint="eastAsia" w:ascii="华文细黑" w:hAnsi="华文细黑" w:eastAsia="华文细黑" w:cs="华文细黑"/>
            <w:highlight w:val="yellow"/>
            <w:lang w:val="en-US" w:eastAsia="zh-CN"/>
            <w:rPrChange w:id="3200" w:author="野草" w:date="2023-02-06T21:08:00Z">
              <w:rPr>
                <w:rFonts w:hint="eastAsia" w:ascii="华文楷体" w:hAnsi="华文楷体" w:eastAsia="华文楷体" w:cs="华文楷体"/>
                <w:lang w:val="en-US" w:eastAsia="zh-CN"/>
              </w:rPr>
            </w:rPrChange>
          </w:rPr>
          <w:t>更不清楚</w:t>
        </w:r>
      </w:ins>
      <w:ins w:id="3202" w:author="野草" w:date="2023-02-06T21:04:13Z">
        <w:r>
          <w:rPr>
            <w:rFonts w:hint="eastAsia" w:ascii="华文细黑" w:hAnsi="华文细黑" w:eastAsia="华文细黑" w:cs="华文细黑"/>
            <w:highlight w:val="yellow"/>
            <w:lang w:val="en-US" w:eastAsia="zh-CN"/>
            <w:rPrChange w:id="3203" w:author="野草" w:date="2023-02-06T21:08:00Z">
              <w:rPr>
                <w:rFonts w:hint="eastAsia" w:ascii="华文楷体" w:hAnsi="华文楷体" w:eastAsia="华文楷体" w:cs="华文楷体"/>
                <w:lang w:val="en-US" w:eastAsia="zh-CN"/>
              </w:rPr>
            </w:rPrChange>
          </w:rPr>
          <w:t>相应</w:t>
        </w:r>
      </w:ins>
      <w:ins w:id="3205" w:author="野草" w:date="2023-02-06T21:04:14Z">
        <w:r>
          <w:rPr>
            <w:rFonts w:hint="eastAsia" w:ascii="华文细黑" w:hAnsi="华文细黑" w:eastAsia="华文细黑" w:cs="华文细黑"/>
            <w:highlight w:val="yellow"/>
            <w:lang w:val="en-US" w:eastAsia="zh-CN"/>
            <w:rPrChange w:id="3206" w:author="野草" w:date="2023-02-06T21:08:00Z">
              <w:rPr>
                <w:rFonts w:hint="eastAsia" w:ascii="华文楷体" w:hAnsi="华文楷体" w:eastAsia="华文楷体" w:cs="华文楷体"/>
                <w:lang w:val="en-US" w:eastAsia="zh-CN"/>
              </w:rPr>
            </w:rPrChange>
          </w:rPr>
          <w:t>的</w:t>
        </w:r>
      </w:ins>
      <w:ins w:id="3208" w:author="野草" w:date="2023-02-06T21:04:15Z">
        <w:r>
          <w:rPr>
            <w:rFonts w:hint="eastAsia" w:ascii="华文细黑" w:hAnsi="华文细黑" w:eastAsia="华文细黑" w:cs="华文细黑"/>
            <w:highlight w:val="yellow"/>
            <w:lang w:val="en-US" w:eastAsia="zh-CN"/>
            <w:rPrChange w:id="3209" w:author="野草" w:date="2023-02-06T21:08:00Z">
              <w:rPr>
                <w:rFonts w:hint="eastAsia" w:ascii="华文楷体" w:hAnsi="华文楷体" w:eastAsia="华文楷体" w:cs="华文楷体"/>
                <w:lang w:val="en-US" w:eastAsia="zh-CN"/>
              </w:rPr>
            </w:rPrChange>
          </w:rPr>
          <w:t>驱动</w:t>
        </w:r>
      </w:ins>
      <w:ins w:id="3211" w:author="野草" w:date="2023-02-06T21:04:18Z">
        <w:r>
          <w:rPr>
            <w:rFonts w:hint="eastAsia" w:ascii="华文细黑" w:hAnsi="华文细黑" w:eastAsia="华文细黑" w:cs="华文细黑"/>
            <w:highlight w:val="yellow"/>
            <w:lang w:val="en-US" w:eastAsia="zh-CN"/>
            <w:rPrChange w:id="3212" w:author="野草" w:date="2023-02-06T21:08:00Z">
              <w:rPr>
                <w:rFonts w:hint="eastAsia" w:ascii="华文楷体" w:hAnsi="华文楷体" w:eastAsia="华文楷体" w:cs="华文楷体"/>
                <w:lang w:val="en-US" w:eastAsia="zh-CN"/>
              </w:rPr>
            </w:rPrChange>
          </w:rPr>
          <w:t>机制。</w:t>
        </w:r>
      </w:ins>
      <w:del w:id="3214" w:author="野草" w:date="2023-02-06T21:04:10Z">
        <w:r>
          <w:rPr>
            <w:rFonts w:hint="eastAsia" w:ascii="华文楷体" w:hAnsi="华文楷体" w:eastAsia="华文楷体" w:cs="华文楷体"/>
            <w:lang w:val="en-US" w:eastAsia="zh-CN"/>
            <w:rPrChange w:id="3215" w:author="野草" w:date="2023-02-06T20:55:32Z">
              <w:rPr>
                <w:rFonts w:hint="eastAsia"/>
                <w:lang w:val="en-US" w:eastAsia="zh-CN"/>
              </w:rPr>
            </w:rPrChange>
          </w:rPr>
          <w:delText>。</w:delText>
        </w:r>
      </w:del>
    </w:p>
    <w:p>
      <w:pPr>
        <w:rPr>
          <w:rFonts w:hint="eastAsia" w:ascii="华文楷体" w:hAnsi="华文楷体" w:eastAsia="华文楷体" w:cs="华文楷体"/>
          <w:highlight w:val="yellow"/>
          <w:lang w:val="en-US" w:eastAsia="zh-CN"/>
          <w:rPrChange w:id="3217" w:author="野草" w:date="2023-02-05T22:59:51Z">
            <w:rPr>
              <w:rFonts w:hint="default"/>
              <w:highlight w:val="yellow"/>
              <w:lang w:val="en-US" w:eastAsia="zh-CN"/>
            </w:rPr>
          </w:rPrChange>
        </w:rPr>
      </w:pPr>
      <w:del w:id="3218" w:author="野草" w:date="2023-02-06T14:25:48Z">
        <w:r>
          <w:rPr>
            <w:rFonts w:hint="eastAsia" w:ascii="华文楷体" w:hAnsi="华文楷体" w:eastAsia="华文楷体" w:cs="华文楷体"/>
            <w:highlight w:val="yellow"/>
            <w:lang w:val="en-US" w:eastAsia="zh-CN"/>
            <w:rPrChange w:id="3219" w:author="野草" w:date="2023-02-05T22:59:51Z">
              <w:rPr>
                <w:rFonts w:hint="eastAsia"/>
                <w:highlight w:val="yellow"/>
                <w:lang w:val="en-US" w:eastAsia="zh-CN"/>
              </w:rPr>
            </w:rPrChange>
          </w:rPr>
          <w:delText>[</w:delText>
        </w:r>
      </w:del>
      <w:del w:id="3221" w:author="野草" w:date="2023-02-06T14:25:48Z">
        <w:r>
          <w:rPr>
            <w:rFonts w:hint="eastAsia" w:ascii="华文楷体" w:hAnsi="华文楷体" w:eastAsia="华文楷体" w:cs="华文楷体"/>
            <w:highlight w:val="yellow"/>
            <w:lang w:val="en-US" w:eastAsia="zh-CN"/>
            <w:rPrChange w:id="3222" w:author="野草" w:date="2023-02-05T22:59:51Z">
              <w:rPr>
                <w:rFonts w:hint="eastAsia"/>
                <w:highlight w:val="yellow"/>
                <w:lang w:val="en-US" w:eastAsia="zh-CN"/>
              </w:rPr>
            </w:rPrChange>
          </w:rPr>
          <w:delText>河流的流动性]</w:delText>
        </w:r>
      </w:del>
    </w:p>
    <w:p>
      <w:pPr>
        <w:rPr>
          <w:del w:id="3224" w:author="野草" w:date="2023-02-06T21:10:47Z"/>
          <w:rFonts w:hint="eastAsia" w:ascii="华文楷体" w:hAnsi="华文楷体" w:eastAsia="华文楷体" w:cs="华文楷体"/>
          <w:lang w:val="en-US" w:eastAsia="zh-CN"/>
          <w:rPrChange w:id="3225" w:author="野草" w:date="2023-02-05T22:59:51Z">
            <w:rPr>
              <w:del w:id="3226" w:author="野草" w:date="2023-02-06T21:10:47Z"/>
              <w:rFonts w:hint="default"/>
              <w:lang w:val="en-US" w:eastAsia="zh-CN"/>
            </w:rPr>
          </w:rPrChange>
        </w:rPr>
      </w:pPr>
      <w:del w:id="3227" w:author="野草" w:date="2023-02-06T21:10:47Z">
        <w:r>
          <w:rPr>
            <w:rFonts w:hint="eastAsia" w:ascii="华文楷体" w:hAnsi="华文楷体" w:eastAsia="华文楷体" w:cs="华文楷体"/>
            <w:lang w:val="en-US" w:eastAsia="zh-CN"/>
            <w:rPrChange w:id="3228" w:author="野草" w:date="2023-02-05T22:59:51Z">
              <w:rPr>
                <w:rFonts w:hint="eastAsia"/>
                <w:lang w:val="en-US" w:eastAsia="zh-CN"/>
              </w:rPr>
            </w:rPrChange>
          </w:rPr>
          <w:delText>======</w:delText>
        </w:r>
      </w:del>
    </w:p>
    <w:p>
      <w:pPr>
        <w:rPr>
          <w:del w:id="3230" w:author="野草" w:date="2023-02-06T21:10:47Z"/>
          <w:rFonts w:hint="eastAsia" w:ascii="华文楷体" w:hAnsi="华文楷体" w:eastAsia="华文楷体" w:cs="华文楷体"/>
          <w:lang w:val="en-US" w:eastAsia="zh-CN"/>
          <w:rPrChange w:id="3231" w:author="野草" w:date="2023-02-05T22:59:51Z">
            <w:rPr>
              <w:del w:id="3232" w:author="野草" w:date="2023-02-06T21:10:47Z"/>
              <w:rFonts w:hint="default"/>
              <w:lang w:val="en-US" w:eastAsia="zh-CN"/>
            </w:rPr>
          </w:rPrChange>
        </w:rPr>
      </w:pPr>
      <w:del w:id="3233" w:author="野草" w:date="2023-02-06T21:10:47Z">
        <w:r>
          <w:rPr>
            <w:rFonts w:hint="eastAsia" w:ascii="华文楷体" w:hAnsi="华文楷体" w:eastAsia="华文楷体" w:cs="华文楷体"/>
            <w:lang w:val="en-US" w:eastAsia="zh-CN"/>
            <w:rPrChange w:id="3234" w:author="野草" w:date="2023-02-05T22:59:51Z">
              <w:rPr>
                <w:rFonts w:hint="eastAsia"/>
                <w:lang w:val="en-US" w:eastAsia="zh-CN"/>
              </w:rPr>
            </w:rPrChange>
          </w:rPr>
          <w:delText>[up230129 21:33]</w:delText>
        </w:r>
      </w:del>
    </w:p>
    <w:p>
      <w:pPr>
        <w:rPr>
          <w:ins w:id="3236" w:author="野草" w:date="2023-02-08T01:21:47Z"/>
          <w:rFonts w:hint="eastAsia" w:ascii="华文细黑" w:hAnsi="华文细黑" w:eastAsia="华文细黑" w:cs="华文细黑"/>
          <w:lang w:val="en-US" w:eastAsia="zh-CN"/>
        </w:rPr>
      </w:pPr>
      <w:ins w:id="3237" w:author="野草" w:date="2023-02-08T01:21:47Z">
        <w:r>
          <w:rPr>
            <w:rFonts w:hint="eastAsia" w:ascii="华文细黑" w:hAnsi="华文细黑" w:eastAsia="华文细黑" w:cs="华文细黑"/>
            <w:lang w:val="en-US" w:eastAsia="zh-CN"/>
          </w:rPr>
          <w:t>[up230207]</w:t>
        </w:r>
      </w:ins>
    </w:p>
    <w:p>
      <w:pPr>
        <w:rPr>
          <w:rFonts w:hint="eastAsia" w:ascii="华文细黑" w:hAnsi="华文细黑" w:eastAsia="华文细黑" w:cs="华文细黑"/>
          <w:lang w:val="en-US" w:eastAsia="zh-CN"/>
          <w:rPrChange w:id="3238" w:author="野草" w:date="2023-02-06T21:30:48Z">
            <w:rPr>
              <w:rFonts w:hint="eastAsia"/>
              <w:lang w:val="en-US" w:eastAsia="zh-CN"/>
            </w:rPr>
          </w:rPrChange>
        </w:rPr>
      </w:pPr>
      <w:r>
        <w:rPr>
          <w:rFonts w:hint="eastAsia" w:ascii="华文细黑" w:hAnsi="华文细黑" w:eastAsia="华文细黑" w:cs="华文细黑"/>
          <w:lang w:val="en-US" w:eastAsia="zh-CN"/>
          <w:rPrChange w:id="3239" w:author="野草" w:date="2023-02-06T21:30:48Z">
            <w:rPr>
              <w:rFonts w:hint="eastAsia"/>
              <w:lang w:val="en-US" w:eastAsia="zh-CN"/>
            </w:rPr>
          </w:rPrChange>
        </w:rPr>
        <w:t>针对上述的研究进展</w:t>
      </w:r>
      <w:ins w:id="3240" w:author="野草" w:date="2023-02-06T21:10:53Z">
        <w:r>
          <w:rPr>
            <w:rFonts w:hint="eastAsia" w:ascii="华文细黑" w:hAnsi="华文细黑" w:eastAsia="华文细黑" w:cs="华文细黑"/>
            <w:lang w:val="en-US" w:eastAsia="zh-CN"/>
            <w:rPrChange w:id="3241" w:author="野草" w:date="2023-02-06T21:30:48Z">
              <w:rPr>
                <w:rFonts w:hint="eastAsia" w:ascii="华文楷体" w:hAnsi="华文楷体" w:eastAsia="华文楷体" w:cs="华文楷体"/>
                <w:lang w:val="en-US" w:eastAsia="zh-CN"/>
              </w:rPr>
            </w:rPrChange>
          </w:rPr>
          <w:t>和</w:t>
        </w:r>
      </w:ins>
      <w:ins w:id="3243" w:author="野草" w:date="2023-02-06T21:10:57Z">
        <w:r>
          <w:rPr>
            <w:rFonts w:hint="eastAsia" w:ascii="华文细黑" w:hAnsi="华文细黑" w:eastAsia="华文细黑" w:cs="华文细黑"/>
            <w:lang w:val="en-US" w:eastAsia="zh-CN"/>
            <w:rPrChange w:id="3244" w:author="野草" w:date="2023-02-06T21:30:48Z">
              <w:rPr>
                <w:rFonts w:hint="eastAsia" w:ascii="华文楷体" w:hAnsi="华文楷体" w:eastAsia="华文楷体" w:cs="华文楷体"/>
                <w:lang w:val="en-US" w:eastAsia="zh-CN"/>
              </w:rPr>
            </w:rPrChange>
          </w:rPr>
          <w:t>不足</w:t>
        </w:r>
      </w:ins>
      <w:r>
        <w:rPr>
          <w:rFonts w:hint="eastAsia" w:ascii="华文细黑" w:hAnsi="华文细黑" w:eastAsia="华文细黑" w:cs="华文细黑"/>
          <w:lang w:val="en-US" w:eastAsia="zh-CN"/>
          <w:rPrChange w:id="3246" w:author="野草" w:date="2023-02-06T21:30:48Z">
            <w:rPr>
              <w:rFonts w:hint="eastAsia"/>
              <w:lang w:val="en-US" w:eastAsia="zh-CN"/>
            </w:rPr>
          </w:rPrChange>
        </w:rPr>
        <w:t>，我们</w:t>
      </w:r>
      <w:ins w:id="3247" w:author="野草" w:date="2023-02-06T21:28:53Z">
        <w:r>
          <w:rPr>
            <w:rFonts w:hint="eastAsia" w:ascii="华文细黑" w:hAnsi="华文细黑" w:eastAsia="华文细黑" w:cs="华文细黑"/>
            <w:lang w:val="en-US" w:eastAsia="zh-CN"/>
            <w:rPrChange w:id="3248" w:author="野草" w:date="2023-02-06T21:30:48Z">
              <w:rPr>
                <w:rFonts w:hint="eastAsia" w:ascii="华文细黑" w:hAnsi="华文细黑" w:eastAsia="华文细黑" w:cs="华文细黑"/>
                <w:lang w:val="en-US" w:eastAsia="zh-CN"/>
              </w:rPr>
            </w:rPrChange>
          </w:rPr>
          <w:t>拟</w:t>
        </w:r>
      </w:ins>
      <w:ins w:id="3250" w:author="野草" w:date="2023-02-06T21:11:14Z">
        <w:r>
          <w:rPr>
            <w:rFonts w:hint="eastAsia" w:ascii="华文细黑" w:hAnsi="华文细黑" w:eastAsia="华文细黑" w:cs="华文细黑"/>
            <w:lang w:val="en-US" w:eastAsia="zh-CN"/>
            <w:rPrChange w:id="3251" w:author="野草" w:date="2023-02-06T21:30:48Z">
              <w:rPr>
                <w:rFonts w:hint="eastAsia" w:ascii="华文楷体" w:hAnsi="华文楷体" w:eastAsia="华文楷体" w:cs="华文楷体"/>
                <w:lang w:val="en-US" w:eastAsia="zh-CN"/>
              </w:rPr>
            </w:rPrChange>
          </w:rPr>
          <w:t>以</w:t>
        </w:r>
      </w:ins>
      <w:ins w:id="3253" w:author="野草" w:date="2023-02-06T21:11:14Z">
        <w:r>
          <w:rPr>
            <w:rFonts w:hint="eastAsia" w:ascii="华文细黑" w:hAnsi="华文细黑" w:eastAsia="华文细黑" w:cs="华文细黑"/>
            <w:highlight w:val="yellow"/>
            <w:lang w:val="en-US" w:eastAsia="zh-CN"/>
            <w:rPrChange w:id="3254" w:author="野草" w:date="2023-02-06T21:30:48Z">
              <w:rPr>
                <w:rFonts w:hint="eastAsia" w:ascii="华文楷体" w:hAnsi="华文楷体" w:eastAsia="华文楷体" w:cs="华文楷体"/>
                <w:lang w:val="en-US" w:eastAsia="zh-CN"/>
              </w:rPr>
            </w:rPrChange>
          </w:rPr>
          <w:t>重庆市</w:t>
        </w:r>
      </w:ins>
      <w:ins w:id="3256" w:author="野草" w:date="2023-02-06T21:11:20Z">
        <w:r>
          <w:rPr>
            <w:rFonts w:hint="eastAsia" w:ascii="华文细黑" w:hAnsi="华文细黑" w:eastAsia="华文细黑" w:cs="华文细黑"/>
            <w:lang w:val="en-US" w:eastAsia="zh-CN"/>
            <w:rPrChange w:id="3257" w:author="野草" w:date="2023-02-06T21:30:48Z">
              <w:rPr>
                <w:rFonts w:hint="eastAsia" w:ascii="华文楷体" w:hAnsi="华文楷体" w:eastAsia="华文楷体" w:cs="华文楷体"/>
                <w:lang w:val="en-US" w:eastAsia="zh-CN"/>
              </w:rPr>
            </w:rPrChange>
          </w:rPr>
          <w:t>为例，</w:t>
        </w:r>
      </w:ins>
      <w:ins w:id="3259" w:author="野草" w:date="2023-02-06T21:29:01Z">
        <w:r>
          <w:rPr>
            <w:rFonts w:hint="eastAsia" w:ascii="华文细黑" w:hAnsi="华文细黑" w:eastAsia="华文细黑" w:cs="华文细黑"/>
            <w:lang w:val="en-US" w:eastAsia="zh-CN"/>
            <w:rPrChange w:id="3260" w:author="野草" w:date="2023-02-06T21:30:48Z">
              <w:rPr>
                <w:rFonts w:hint="eastAsia" w:ascii="华文细黑" w:hAnsi="华文细黑" w:eastAsia="华文细黑" w:cs="华文细黑"/>
                <w:lang w:val="en-US" w:eastAsia="zh-CN"/>
              </w:rPr>
            </w:rPrChange>
          </w:rPr>
          <w:t>通过</w:t>
        </w:r>
      </w:ins>
      <w:ins w:id="3262" w:author="野草" w:date="2023-02-06T21:29:03Z">
        <w:r>
          <w:rPr>
            <w:rFonts w:hint="eastAsia" w:ascii="华文细黑" w:hAnsi="华文细黑" w:eastAsia="华文细黑" w:cs="华文细黑"/>
            <w:lang w:val="en-US" w:eastAsia="zh-CN"/>
            <w:rPrChange w:id="3263" w:author="野草" w:date="2023-02-06T21:30:48Z">
              <w:rPr>
                <w:rFonts w:hint="eastAsia" w:ascii="华文细黑" w:hAnsi="华文细黑" w:eastAsia="华文细黑" w:cs="华文细黑"/>
                <w:lang w:val="en-US" w:eastAsia="zh-CN"/>
              </w:rPr>
            </w:rPrChange>
          </w:rPr>
          <w:t>将</w:t>
        </w:r>
      </w:ins>
      <w:del w:id="3265" w:author="野草" w:date="2023-02-06T21:28:54Z">
        <w:r>
          <w:rPr>
            <w:rFonts w:hint="eastAsia" w:ascii="华文细黑" w:hAnsi="华文细黑" w:eastAsia="华文细黑" w:cs="华文细黑"/>
            <w:lang w:val="en-US" w:eastAsia="zh-CN"/>
            <w:rPrChange w:id="3266" w:author="野草" w:date="2023-02-06T21:30:48Z">
              <w:rPr>
                <w:rFonts w:hint="eastAsia"/>
                <w:lang w:val="en-US" w:eastAsia="zh-CN"/>
              </w:rPr>
            </w:rPrChange>
          </w:rPr>
          <w:delText>拟</w:delText>
        </w:r>
      </w:del>
      <w:del w:id="3268" w:author="野草" w:date="2023-02-06T21:29:04Z">
        <w:r>
          <w:rPr>
            <w:rFonts w:hint="eastAsia" w:ascii="华文细黑" w:hAnsi="华文细黑" w:eastAsia="华文细黑" w:cs="华文细黑"/>
            <w:lang w:val="en-US" w:eastAsia="zh-CN"/>
            <w:rPrChange w:id="3269" w:author="野草" w:date="2023-02-06T21:30:48Z">
              <w:rPr>
                <w:rFonts w:hint="eastAsia"/>
                <w:lang w:val="en-US" w:eastAsia="zh-CN"/>
              </w:rPr>
            </w:rPrChange>
          </w:rPr>
          <w:delText>结</w:delText>
        </w:r>
      </w:del>
      <w:del w:id="3271" w:author="野草" w:date="2023-02-06T21:29:04Z">
        <w:r>
          <w:rPr>
            <w:rFonts w:hint="eastAsia" w:ascii="华文细黑" w:hAnsi="华文细黑" w:eastAsia="华文细黑" w:cs="华文细黑"/>
            <w:lang w:val="en-US" w:eastAsia="zh-CN"/>
            <w:rPrChange w:id="3272" w:author="野草" w:date="2023-02-06T21:30:48Z">
              <w:rPr>
                <w:rFonts w:hint="eastAsia"/>
                <w:lang w:val="en-US" w:eastAsia="zh-CN"/>
              </w:rPr>
            </w:rPrChange>
          </w:rPr>
          <w:delText>合</w:delText>
        </w:r>
      </w:del>
      <w:r>
        <w:rPr>
          <w:rFonts w:hint="eastAsia" w:ascii="华文细黑" w:hAnsi="华文细黑" w:eastAsia="华文细黑" w:cs="华文细黑"/>
          <w:lang w:val="en-US" w:eastAsia="zh-CN"/>
          <w:rPrChange w:id="3274" w:author="野草" w:date="2023-02-06T21:30:48Z">
            <w:rPr>
              <w:rFonts w:hint="eastAsia"/>
              <w:lang w:val="en-US" w:eastAsia="zh-CN"/>
            </w:rPr>
          </w:rPrChange>
        </w:rPr>
        <w:t>移动观测、固定站点观测和模型模拟</w:t>
      </w:r>
      <w:ins w:id="3275" w:author="野草" w:date="2023-02-06T21:29:11Z">
        <w:r>
          <w:rPr>
            <w:rFonts w:hint="eastAsia" w:ascii="华文细黑" w:hAnsi="华文细黑" w:eastAsia="华文细黑" w:cs="华文细黑"/>
            <w:lang w:val="en-US" w:eastAsia="zh-CN"/>
            <w:rPrChange w:id="3276" w:author="野草" w:date="2023-02-06T21:30:48Z">
              <w:rPr>
                <w:rFonts w:hint="eastAsia" w:ascii="华文细黑" w:hAnsi="华文细黑" w:eastAsia="华文细黑" w:cs="华文细黑"/>
                <w:lang w:val="en-US" w:eastAsia="zh-CN"/>
              </w:rPr>
            </w:rPrChange>
          </w:rPr>
          <w:t>相结合</w:t>
        </w:r>
      </w:ins>
      <w:r>
        <w:rPr>
          <w:rFonts w:hint="eastAsia" w:ascii="华文细黑" w:hAnsi="华文细黑" w:eastAsia="华文细黑" w:cs="华文细黑"/>
          <w:lang w:val="en-US" w:eastAsia="zh-CN"/>
          <w:rPrChange w:id="3278" w:author="野草" w:date="2023-02-06T21:30:48Z">
            <w:rPr>
              <w:rFonts w:hint="eastAsia"/>
              <w:lang w:val="en-US" w:eastAsia="zh-CN"/>
            </w:rPr>
          </w:rPrChange>
        </w:rPr>
        <w:t>的手段来分析不同尺度下</w:t>
      </w:r>
      <w:del w:id="3279" w:author="野草" w:date="2023-02-06T21:11:09Z">
        <w:r>
          <w:rPr>
            <w:rFonts w:hint="eastAsia" w:ascii="华文细黑" w:hAnsi="华文细黑" w:eastAsia="华文细黑" w:cs="华文细黑"/>
            <w:lang w:val="en-US" w:eastAsia="zh-CN"/>
            <w:rPrChange w:id="3280" w:author="野草" w:date="2023-02-06T21:30:48Z">
              <w:rPr>
                <w:rFonts w:hint="eastAsia"/>
                <w:lang w:val="en-US" w:eastAsia="zh-CN"/>
              </w:rPr>
            </w:rPrChange>
          </w:rPr>
          <w:delText>大河</w:delText>
        </w:r>
      </w:del>
      <w:ins w:id="3282" w:author="野草" w:date="2023-02-06T21:11:10Z">
        <w:r>
          <w:rPr>
            <w:rFonts w:hint="eastAsia" w:ascii="华文细黑" w:hAnsi="华文细黑" w:eastAsia="华文细黑" w:cs="华文细黑"/>
            <w:lang w:val="en-US" w:eastAsia="zh-CN"/>
            <w:rPrChange w:id="3283" w:author="野草" w:date="2023-02-06T21:30:48Z">
              <w:rPr>
                <w:rFonts w:hint="eastAsia" w:ascii="华文楷体" w:hAnsi="华文楷体" w:eastAsia="华文楷体" w:cs="华文楷体"/>
                <w:lang w:val="en-US" w:eastAsia="zh-CN"/>
              </w:rPr>
            </w:rPrChange>
          </w:rPr>
          <w:t>河流</w:t>
        </w:r>
      </w:ins>
      <w:r>
        <w:rPr>
          <w:rFonts w:hint="eastAsia" w:ascii="华文细黑" w:hAnsi="华文细黑" w:eastAsia="华文细黑" w:cs="华文细黑"/>
          <w:lang w:val="en-US" w:eastAsia="zh-CN"/>
          <w:rPrChange w:id="3285" w:author="野草" w:date="2023-02-06T21:30:48Z">
            <w:rPr>
              <w:rFonts w:hint="eastAsia"/>
              <w:lang w:val="en-US" w:eastAsia="zh-CN"/>
            </w:rPr>
          </w:rPrChange>
        </w:rPr>
        <w:t>对滨江地区</w:t>
      </w:r>
      <w:r>
        <w:rPr>
          <w:rFonts w:hint="eastAsia" w:ascii="华文细黑" w:hAnsi="华文细黑" w:eastAsia="华文细黑" w:cs="华文细黑"/>
          <w:highlight w:val="yellow"/>
          <w:lang w:val="en-US" w:eastAsia="zh-CN"/>
          <w:rPrChange w:id="3286" w:author="野草" w:date="2023-02-06T21:30:48Z">
            <w:rPr>
              <w:rFonts w:hint="eastAsia"/>
              <w:highlight w:val="yellow"/>
              <w:lang w:val="en-US" w:eastAsia="zh-CN"/>
            </w:rPr>
          </w:rPrChange>
        </w:rPr>
        <w:t>热环境效应</w:t>
      </w:r>
      <w:r>
        <w:rPr>
          <w:rFonts w:hint="eastAsia" w:ascii="华文细黑" w:hAnsi="华文细黑" w:eastAsia="华文细黑" w:cs="华文细黑"/>
          <w:lang w:val="en-US" w:eastAsia="zh-CN"/>
          <w:rPrChange w:id="3287" w:author="野草" w:date="2023-02-06T21:30:48Z">
            <w:rPr>
              <w:rFonts w:hint="eastAsia"/>
              <w:lang w:val="en-US" w:eastAsia="zh-CN"/>
            </w:rPr>
          </w:rPrChange>
        </w:rPr>
        <w:t>的空间格局及其</w:t>
      </w:r>
      <w:ins w:id="3288" w:author="野草" w:date="2023-02-06T21:14:46Z">
        <w:r>
          <w:rPr>
            <w:rFonts w:hint="eastAsia" w:ascii="华文细黑" w:hAnsi="华文细黑" w:eastAsia="华文细黑" w:cs="华文细黑"/>
            <w:lang w:val="en-US" w:eastAsia="zh-CN"/>
            <w:rPrChange w:id="3289" w:author="野草" w:date="2023-02-06T21:30:48Z">
              <w:rPr>
                <w:rFonts w:hint="eastAsia" w:ascii="华文楷体" w:hAnsi="华文楷体" w:eastAsia="华文楷体" w:cs="华文楷体"/>
                <w:lang w:val="en-US" w:eastAsia="zh-CN"/>
              </w:rPr>
            </w:rPrChange>
          </w:rPr>
          <w:t>在</w:t>
        </w:r>
      </w:ins>
      <w:ins w:id="3291" w:author="野草" w:date="2023-02-06T21:14:47Z">
        <w:r>
          <w:rPr>
            <w:rFonts w:hint="eastAsia" w:ascii="华文细黑" w:hAnsi="华文细黑" w:eastAsia="华文细黑" w:cs="华文细黑"/>
            <w:lang w:val="en-US" w:eastAsia="zh-CN"/>
            <w:rPrChange w:id="3292" w:author="野草" w:date="2023-02-06T21:30:48Z">
              <w:rPr>
                <w:rFonts w:hint="eastAsia" w:ascii="华文楷体" w:hAnsi="华文楷体" w:eastAsia="华文楷体" w:cs="华文楷体"/>
                <w:lang w:val="en-US" w:eastAsia="zh-CN"/>
              </w:rPr>
            </w:rPrChange>
          </w:rPr>
          <w:t>一天</w:t>
        </w:r>
      </w:ins>
      <w:ins w:id="3294" w:author="野草" w:date="2023-02-06T21:14:48Z">
        <w:r>
          <w:rPr>
            <w:rFonts w:hint="eastAsia" w:ascii="华文细黑" w:hAnsi="华文细黑" w:eastAsia="华文细黑" w:cs="华文细黑"/>
            <w:lang w:val="en-US" w:eastAsia="zh-CN"/>
            <w:rPrChange w:id="3295" w:author="野草" w:date="2023-02-06T21:30:48Z">
              <w:rPr>
                <w:rFonts w:hint="eastAsia" w:ascii="华文楷体" w:hAnsi="华文楷体" w:eastAsia="华文楷体" w:cs="华文楷体"/>
                <w:lang w:val="en-US" w:eastAsia="zh-CN"/>
              </w:rPr>
            </w:rPrChange>
          </w:rPr>
          <w:t>中</w:t>
        </w:r>
      </w:ins>
      <w:r>
        <w:rPr>
          <w:rFonts w:hint="eastAsia" w:ascii="华文细黑" w:hAnsi="华文细黑" w:eastAsia="华文细黑" w:cs="华文细黑"/>
          <w:lang w:val="en-US" w:eastAsia="zh-CN"/>
          <w:rPrChange w:id="3297" w:author="野草" w:date="2023-02-06T21:30:48Z">
            <w:rPr>
              <w:rFonts w:hint="eastAsia"/>
              <w:lang w:val="en-US" w:eastAsia="zh-CN"/>
            </w:rPr>
          </w:rPrChange>
        </w:rPr>
        <w:t>随时间的变化，</w:t>
      </w:r>
      <w:ins w:id="3298" w:author="野草" w:date="2023-02-06T21:28:42Z">
        <w:r>
          <w:rPr>
            <w:rFonts w:hint="eastAsia" w:ascii="华文细黑" w:hAnsi="华文细黑" w:eastAsia="华文细黑" w:cs="华文细黑"/>
            <w:lang w:val="en-US" w:eastAsia="zh-CN"/>
            <w:rPrChange w:id="3299" w:author="野草" w:date="2023-02-06T21:30:48Z">
              <w:rPr>
                <w:rFonts w:hint="eastAsia" w:ascii="华文细黑" w:hAnsi="华文细黑" w:eastAsia="华文细黑" w:cs="华文细黑"/>
                <w:lang w:val="en-US" w:eastAsia="zh-CN"/>
              </w:rPr>
            </w:rPrChange>
          </w:rPr>
          <w:t>量化</w:t>
        </w:r>
      </w:ins>
      <w:ins w:id="3301" w:author="野草" w:date="2023-02-06T21:27:36Z">
        <w:r>
          <w:rPr>
            <w:rFonts w:hint="eastAsia" w:ascii="华文细黑" w:hAnsi="华文细黑" w:eastAsia="华文细黑" w:cs="华文细黑"/>
            <w:lang w:val="en-US" w:eastAsia="zh-CN"/>
            <w:rPrChange w:id="3302" w:author="野草" w:date="2023-02-06T21:30:48Z">
              <w:rPr>
                <w:rFonts w:hint="eastAsia" w:ascii="华文楷体" w:hAnsi="华文楷体" w:eastAsia="华文楷体" w:cs="华文楷体"/>
                <w:lang w:val="en-US" w:eastAsia="zh-CN"/>
              </w:rPr>
            </w:rPrChange>
          </w:rPr>
          <w:t>环境</w:t>
        </w:r>
      </w:ins>
      <w:ins w:id="3304" w:author="野草" w:date="2023-02-06T21:16:05Z">
        <w:r>
          <w:rPr>
            <w:rFonts w:hint="eastAsia" w:ascii="华文细黑" w:hAnsi="华文细黑" w:eastAsia="华文细黑" w:cs="华文细黑"/>
            <w:lang w:val="en-US" w:eastAsia="zh-CN"/>
            <w:rPrChange w:id="3305" w:author="野草" w:date="2023-02-06T21:30:48Z">
              <w:rPr>
                <w:rFonts w:hint="eastAsia" w:ascii="华文楷体" w:hAnsi="华文楷体" w:eastAsia="华文楷体" w:cs="华文楷体"/>
                <w:lang w:val="en-US" w:eastAsia="zh-CN"/>
              </w:rPr>
            </w:rPrChange>
          </w:rPr>
          <w:t>因素对河流热环境</w:t>
        </w:r>
      </w:ins>
      <w:ins w:id="3307" w:author="野草" w:date="2023-02-06T21:16:05Z">
        <w:r>
          <w:rPr>
            <w:rFonts w:hint="eastAsia" w:ascii="华文细黑" w:hAnsi="华文细黑" w:eastAsia="华文细黑" w:cs="华文细黑"/>
            <w:lang w:val="en-US" w:eastAsia="zh-CN"/>
            <w:rPrChange w:id="3308" w:author="野草" w:date="2023-02-06T21:30:48Z">
              <w:rPr>
                <w:rFonts w:hint="eastAsia" w:ascii="华文楷体" w:hAnsi="华文楷体" w:eastAsia="华文楷体" w:cs="华文楷体"/>
                <w:highlight w:val="yellow"/>
                <w:lang w:val="en-US" w:eastAsia="zh-CN"/>
              </w:rPr>
            </w:rPrChange>
          </w:rPr>
          <w:t>效应</w:t>
        </w:r>
      </w:ins>
      <w:ins w:id="3310" w:author="野草" w:date="2023-02-06T21:16:05Z">
        <w:r>
          <w:rPr>
            <w:rFonts w:hint="eastAsia" w:ascii="华文细黑" w:hAnsi="华文细黑" w:eastAsia="华文细黑" w:cs="华文细黑"/>
            <w:lang w:val="en-US" w:eastAsia="zh-CN"/>
            <w:rPrChange w:id="3311" w:author="野草" w:date="2023-02-06T21:30:48Z">
              <w:rPr>
                <w:rFonts w:hint="eastAsia" w:ascii="华文楷体" w:hAnsi="华文楷体" w:eastAsia="华文楷体" w:cs="华文楷体"/>
                <w:lang w:val="en-US" w:eastAsia="zh-CN"/>
              </w:rPr>
            </w:rPrChange>
          </w:rPr>
          <w:t>的</w:t>
        </w:r>
      </w:ins>
      <w:ins w:id="3313" w:author="野草" w:date="2023-02-06T21:29:53Z">
        <w:r>
          <w:rPr>
            <w:rFonts w:hint="eastAsia" w:ascii="华文细黑" w:hAnsi="华文细黑" w:eastAsia="华文细黑" w:cs="华文细黑"/>
            <w:lang w:val="en-US" w:eastAsia="zh-CN"/>
            <w:rPrChange w:id="3314" w:author="野草" w:date="2023-02-06T21:30:48Z">
              <w:rPr>
                <w:rFonts w:hint="eastAsia" w:ascii="华文楷体" w:hAnsi="华文楷体" w:eastAsia="华文楷体" w:cs="华文楷体"/>
                <w:lang w:val="en-US" w:eastAsia="zh-CN"/>
              </w:rPr>
            </w:rPrChange>
          </w:rPr>
          <w:t>影响</w:t>
        </w:r>
      </w:ins>
      <w:ins w:id="3316" w:author="野草" w:date="2023-02-06T21:16:05Z">
        <w:r>
          <w:rPr>
            <w:rFonts w:hint="eastAsia" w:ascii="华文细黑" w:hAnsi="华文细黑" w:eastAsia="华文细黑" w:cs="华文细黑"/>
            <w:lang w:val="en-US" w:eastAsia="zh-CN"/>
            <w:rPrChange w:id="3317" w:author="野草" w:date="2023-02-06T21:30:48Z">
              <w:rPr>
                <w:rFonts w:hint="eastAsia" w:ascii="华文楷体" w:hAnsi="华文楷体" w:eastAsia="华文楷体" w:cs="华文楷体"/>
                <w:lang w:val="en-US" w:eastAsia="zh-CN"/>
              </w:rPr>
            </w:rPrChange>
          </w:rPr>
          <w:t>，</w:t>
        </w:r>
      </w:ins>
      <w:ins w:id="3319" w:author="野草" w:date="2023-02-06T21:26:06Z">
        <w:r>
          <w:rPr>
            <w:rFonts w:hint="eastAsia" w:ascii="华文细黑" w:hAnsi="华文细黑" w:eastAsia="华文细黑" w:cs="华文细黑"/>
            <w:lang w:val="en-US" w:eastAsia="zh-CN"/>
            <w:rPrChange w:id="3320" w:author="野草" w:date="2023-02-06T21:30:48Z">
              <w:rPr>
                <w:rFonts w:hint="eastAsia" w:ascii="华文楷体" w:hAnsi="华文楷体" w:eastAsia="华文楷体" w:cs="华文楷体"/>
                <w:lang w:val="en-US" w:eastAsia="zh-CN"/>
              </w:rPr>
            </w:rPrChange>
          </w:rPr>
          <w:t>并</w:t>
        </w:r>
      </w:ins>
      <w:ins w:id="3322" w:author="野草" w:date="2023-02-06T21:26:08Z">
        <w:r>
          <w:rPr>
            <w:rFonts w:hint="eastAsia" w:ascii="华文细黑" w:hAnsi="华文细黑" w:eastAsia="华文细黑" w:cs="华文细黑"/>
            <w:lang w:val="en-US" w:eastAsia="zh-CN"/>
            <w:rPrChange w:id="3323" w:author="野草" w:date="2023-02-06T21:30:48Z">
              <w:rPr>
                <w:rFonts w:hint="eastAsia" w:ascii="华文楷体" w:hAnsi="华文楷体" w:eastAsia="华文楷体" w:cs="华文楷体"/>
                <w:lang w:val="en-US" w:eastAsia="zh-CN"/>
              </w:rPr>
            </w:rPrChange>
          </w:rPr>
          <w:t>估算</w:t>
        </w:r>
      </w:ins>
      <w:ins w:id="3325" w:author="野草" w:date="2023-02-06T21:26:13Z">
        <w:r>
          <w:rPr>
            <w:rFonts w:hint="eastAsia" w:ascii="华文细黑" w:hAnsi="华文细黑" w:eastAsia="华文细黑" w:cs="华文细黑"/>
            <w:lang w:val="en-US" w:eastAsia="zh-CN"/>
            <w:rPrChange w:id="3326" w:author="野草" w:date="2023-02-06T21:30:48Z">
              <w:rPr>
                <w:rFonts w:hint="eastAsia" w:ascii="华文楷体" w:hAnsi="华文楷体" w:eastAsia="华文楷体" w:cs="华文楷体"/>
                <w:lang w:val="en-US" w:eastAsia="zh-CN"/>
              </w:rPr>
            </w:rPrChange>
          </w:rPr>
          <w:t>相应</w:t>
        </w:r>
      </w:ins>
      <w:ins w:id="3328" w:author="野草" w:date="2023-02-06T21:26:18Z">
        <w:r>
          <w:rPr>
            <w:rFonts w:hint="eastAsia" w:ascii="华文细黑" w:hAnsi="华文细黑" w:eastAsia="华文细黑" w:cs="华文细黑"/>
            <w:lang w:val="en-US" w:eastAsia="zh-CN"/>
            <w:rPrChange w:id="3329" w:author="野草" w:date="2023-02-06T21:30:48Z">
              <w:rPr>
                <w:rFonts w:hint="eastAsia" w:ascii="华文楷体" w:hAnsi="华文楷体" w:eastAsia="华文楷体" w:cs="华文楷体"/>
                <w:lang w:val="en-US" w:eastAsia="zh-CN"/>
              </w:rPr>
            </w:rPrChange>
          </w:rPr>
          <w:t>因素</w:t>
        </w:r>
      </w:ins>
      <w:ins w:id="3331" w:author="野草" w:date="2023-02-06T21:26:21Z">
        <w:r>
          <w:rPr>
            <w:rFonts w:hint="eastAsia" w:ascii="华文细黑" w:hAnsi="华文细黑" w:eastAsia="华文细黑" w:cs="华文细黑"/>
            <w:lang w:val="en-US" w:eastAsia="zh-CN"/>
            <w:rPrChange w:id="3332" w:author="野草" w:date="2023-02-06T21:30:48Z">
              <w:rPr>
                <w:rFonts w:hint="eastAsia" w:ascii="华文楷体" w:hAnsi="华文楷体" w:eastAsia="华文楷体" w:cs="华文楷体"/>
                <w:lang w:val="en-US" w:eastAsia="zh-CN"/>
              </w:rPr>
            </w:rPrChange>
          </w:rPr>
          <w:t>对</w:t>
        </w:r>
      </w:ins>
      <w:ins w:id="3334" w:author="野草" w:date="2023-02-06T21:26:32Z">
        <w:r>
          <w:rPr>
            <w:rFonts w:hint="eastAsia" w:ascii="华文细黑" w:hAnsi="华文细黑" w:eastAsia="华文细黑" w:cs="华文细黑"/>
            <w:lang w:val="en-US" w:eastAsia="zh-CN"/>
            <w:rPrChange w:id="3335" w:author="野草" w:date="2023-02-06T21:30:48Z">
              <w:rPr>
                <w:rFonts w:hint="eastAsia" w:ascii="华文楷体" w:hAnsi="华文楷体" w:eastAsia="华文楷体" w:cs="华文楷体"/>
                <w:lang w:val="en-US" w:eastAsia="zh-CN"/>
              </w:rPr>
            </w:rPrChange>
          </w:rPr>
          <w:t>典型</w:t>
        </w:r>
      </w:ins>
      <w:ins w:id="3337" w:author="野草" w:date="2023-02-06T21:26:23Z">
        <w:r>
          <w:rPr>
            <w:rFonts w:hint="eastAsia" w:ascii="华文细黑" w:hAnsi="华文细黑" w:eastAsia="华文细黑" w:cs="华文细黑"/>
            <w:highlight w:val="yellow"/>
            <w:lang w:val="en-US" w:eastAsia="zh-CN"/>
            <w:rPrChange w:id="3338" w:author="野草" w:date="2023-02-06T21:31:43Z">
              <w:rPr>
                <w:rFonts w:hint="eastAsia" w:ascii="华文楷体" w:hAnsi="华文楷体" w:eastAsia="华文楷体" w:cs="华文楷体"/>
                <w:lang w:val="en-US" w:eastAsia="zh-CN"/>
              </w:rPr>
            </w:rPrChange>
          </w:rPr>
          <w:t>热浪</w:t>
        </w:r>
      </w:ins>
      <w:ins w:id="3340" w:author="野草" w:date="2023-02-06T21:26:27Z">
        <w:r>
          <w:rPr>
            <w:rFonts w:hint="eastAsia" w:ascii="华文细黑" w:hAnsi="华文细黑" w:eastAsia="华文细黑" w:cs="华文细黑"/>
            <w:highlight w:val="yellow"/>
            <w:lang w:val="en-US" w:eastAsia="zh-CN"/>
            <w:rPrChange w:id="3341" w:author="野草" w:date="2023-02-06T21:31:43Z">
              <w:rPr>
                <w:rFonts w:hint="eastAsia" w:ascii="华文楷体" w:hAnsi="华文楷体" w:eastAsia="华文楷体" w:cs="华文楷体"/>
                <w:lang w:val="en-US" w:eastAsia="zh-CN"/>
              </w:rPr>
            </w:rPrChange>
          </w:rPr>
          <w:t>特征</w:t>
        </w:r>
      </w:ins>
      <w:ins w:id="3343" w:author="野草" w:date="2023-02-06T21:26:34Z">
        <w:r>
          <w:rPr>
            <w:rFonts w:hint="eastAsia" w:ascii="华文细黑" w:hAnsi="华文细黑" w:eastAsia="华文细黑" w:cs="华文细黑"/>
            <w:highlight w:val="yellow"/>
            <w:lang w:val="en-US" w:eastAsia="zh-CN"/>
            <w:rPrChange w:id="3344" w:author="野草" w:date="2023-02-06T21:31:43Z">
              <w:rPr>
                <w:rFonts w:hint="eastAsia" w:ascii="华文楷体" w:hAnsi="华文楷体" w:eastAsia="华文楷体" w:cs="华文楷体"/>
                <w:lang w:val="en-US" w:eastAsia="zh-CN"/>
              </w:rPr>
            </w:rPrChange>
          </w:rPr>
          <w:t>的</w:t>
        </w:r>
      </w:ins>
      <w:ins w:id="3346" w:author="野草" w:date="2023-02-06T21:29:49Z">
        <w:r>
          <w:rPr>
            <w:rFonts w:hint="eastAsia" w:ascii="华文细黑" w:hAnsi="华文细黑" w:eastAsia="华文细黑" w:cs="华文细黑"/>
            <w:highlight w:val="yellow"/>
            <w:lang w:val="en-US" w:eastAsia="zh-CN"/>
            <w:rPrChange w:id="3347" w:author="野草" w:date="2023-02-06T21:31:43Z">
              <w:rPr>
                <w:rFonts w:hint="eastAsia" w:ascii="华文楷体" w:hAnsi="华文楷体" w:eastAsia="华文楷体" w:cs="华文楷体"/>
                <w:lang w:val="en-US" w:eastAsia="zh-CN"/>
              </w:rPr>
            </w:rPrChange>
          </w:rPr>
          <w:t>缓解作用</w:t>
        </w:r>
      </w:ins>
      <w:ins w:id="3349" w:author="野草" w:date="2023-02-06T21:26:52Z">
        <w:r>
          <w:rPr>
            <w:rFonts w:hint="eastAsia" w:ascii="华文细黑" w:hAnsi="华文细黑" w:eastAsia="华文细黑" w:cs="华文细黑"/>
            <w:lang w:val="en-US" w:eastAsia="zh-CN"/>
            <w:rPrChange w:id="3350" w:author="野草" w:date="2023-02-06T21:30:48Z">
              <w:rPr>
                <w:rFonts w:hint="eastAsia" w:ascii="华文楷体" w:hAnsi="华文楷体" w:eastAsia="华文楷体" w:cs="华文楷体"/>
                <w:lang w:val="en-US" w:eastAsia="zh-CN"/>
              </w:rPr>
            </w:rPrChange>
          </w:rPr>
          <w:t>，</w:t>
        </w:r>
      </w:ins>
      <w:del w:id="3352" w:author="野草" w:date="2023-02-06T21:16:04Z">
        <w:r>
          <w:rPr>
            <w:rFonts w:hint="eastAsia" w:ascii="华文细黑" w:hAnsi="华文细黑" w:eastAsia="华文细黑" w:cs="华文细黑"/>
            <w:lang w:val="en-US" w:eastAsia="zh-CN"/>
            <w:rPrChange w:id="3353" w:author="野草" w:date="2023-02-06T21:30:48Z">
              <w:rPr>
                <w:rFonts w:hint="eastAsia"/>
                <w:lang w:val="en-US" w:eastAsia="zh-CN"/>
              </w:rPr>
            </w:rPrChange>
          </w:rPr>
          <w:delText>探究城市地表因素对</w:delText>
        </w:r>
      </w:del>
      <w:del w:id="3355" w:author="野草" w:date="2023-02-06T21:16:04Z">
        <w:r>
          <w:rPr>
            <w:rFonts w:hint="eastAsia" w:ascii="华文细黑" w:hAnsi="华文细黑" w:eastAsia="华文细黑" w:cs="华文细黑"/>
            <w:lang w:val="en-US" w:eastAsia="zh-CN"/>
            <w:rPrChange w:id="3356" w:author="野草" w:date="2023-02-06T21:30:48Z">
              <w:rPr>
                <w:rFonts w:hint="eastAsia"/>
                <w:lang w:val="en-US" w:eastAsia="zh-CN"/>
              </w:rPr>
            </w:rPrChange>
          </w:rPr>
          <w:delText>大</w:delText>
        </w:r>
      </w:del>
      <w:del w:id="3358" w:author="野草" w:date="2023-02-06T21:16:04Z">
        <w:r>
          <w:rPr>
            <w:rFonts w:hint="eastAsia" w:ascii="华文细黑" w:hAnsi="华文细黑" w:eastAsia="华文细黑" w:cs="华文细黑"/>
            <w:lang w:val="en-US" w:eastAsia="zh-CN"/>
            <w:rPrChange w:id="3359" w:author="野草" w:date="2023-02-06T21:30:48Z">
              <w:rPr>
                <w:rFonts w:hint="eastAsia"/>
                <w:lang w:val="en-US" w:eastAsia="zh-CN"/>
              </w:rPr>
            </w:rPrChange>
          </w:rPr>
          <w:delText>河</w:delText>
        </w:r>
      </w:del>
      <w:del w:id="3361" w:author="野草" w:date="2023-02-06T21:16:04Z">
        <w:r>
          <w:rPr>
            <w:rFonts w:hint="eastAsia" w:ascii="华文细黑" w:hAnsi="华文细黑" w:eastAsia="华文细黑" w:cs="华文细黑"/>
            <w:lang w:val="en-US" w:eastAsia="zh-CN"/>
            <w:rPrChange w:id="3362" w:author="野草" w:date="2023-02-06T21:30:48Z">
              <w:rPr>
                <w:rFonts w:hint="eastAsia"/>
                <w:highlight w:val="yellow"/>
                <w:lang w:val="en-US" w:eastAsia="zh-CN"/>
              </w:rPr>
            </w:rPrChange>
          </w:rPr>
          <w:delText>温</w:delText>
        </w:r>
      </w:del>
      <w:del w:id="3364" w:author="野草" w:date="2023-02-06T21:16:04Z">
        <w:r>
          <w:rPr>
            <w:rFonts w:hint="eastAsia" w:ascii="华文细黑" w:hAnsi="华文细黑" w:eastAsia="华文细黑" w:cs="华文细黑"/>
            <w:lang w:val="en-US" w:eastAsia="zh-CN"/>
            <w:rPrChange w:id="3365" w:author="野草" w:date="2023-02-06T21:30:48Z">
              <w:rPr>
                <w:rFonts w:hint="eastAsia"/>
                <w:highlight w:val="yellow"/>
                <w:lang w:val="en-US" w:eastAsia="zh-CN"/>
              </w:rPr>
            </w:rPrChange>
          </w:rPr>
          <w:delText>湿</w:delText>
        </w:r>
      </w:del>
      <w:del w:id="3367" w:author="野草" w:date="2023-02-06T21:16:04Z">
        <w:r>
          <w:rPr>
            <w:rFonts w:hint="eastAsia" w:ascii="华文细黑" w:hAnsi="华文细黑" w:eastAsia="华文细黑" w:cs="华文细黑"/>
            <w:lang w:val="en-US" w:eastAsia="zh-CN"/>
            <w:rPrChange w:id="3368" w:author="野草" w:date="2023-02-06T21:30:48Z">
              <w:rPr>
                <w:rFonts w:hint="eastAsia"/>
                <w:highlight w:val="yellow"/>
                <w:lang w:val="en-US" w:eastAsia="zh-CN"/>
              </w:rPr>
            </w:rPrChange>
          </w:rPr>
          <w:delText>效应</w:delText>
        </w:r>
      </w:del>
      <w:del w:id="3370" w:author="野草" w:date="2023-02-06T21:16:04Z">
        <w:r>
          <w:rPr>
            <w:rFonts w:hint="eastAsia" w:ascii="华文细黑" w:hAnsi="华文细黑" w:eastAsia="华文细黑" w:cs="华文细黑"/>
            <w:lang w:val="en-US" w:eastAsia="zh-CN"/>
            <w:rPrChange w:id="3371" w:author="野草" w:date="2023-02-06T21:30:48Z">
              <w:rPr>
                <w:rFonts w:hint="eastAsia"/>
                <w:lang w:val="en-US" w:eastAsia="zh-CN"/>
              </w:rPr>
            </w:rPrChange>
          </w:rPr>
          <w:delText>的影响，</w:delText>
        </w:r>
      </w:del>
      <w:r>
        <w:rPr>
          <w:rFonts w:hint="eastAsia" w:ascii="华文细黑" w:hAnsi="华文细黑" w:eastAsia="华文细黑" w:cs="华文细黑"/>
          <w:lang w:val="en-US" w:eastAsia="zh-CN"/>
          <w:rPrChange w:id="3373" w:author="野草" w:date="2023-02-06T21:30:48Z">
            <w:rPr>
              <w:rFonts w:hint="eastAsia"/>
              <w:lang w:val="en-US" w:eastAsia="zh-CN"/>
            </w:rPr>
          </w:rPrChange>
        </w:rPr>
        <w:t>尤其是</w:t>
      </w:r>
      <w:ins w:id="3374" w:author="野草" w:date="2023-02-06T21:12:42Z">
        <w:r>
          <w:rPr>
            <w:rFonts w:hint="eastAsia" w:ascii="华文细黑" w:hAnsi="华文细黑" w:eastAsia="华文细黑" w:cs="华文细黑"/>
            <w:lang w:val="en-US" w:eastAsia="zh-CN"/>
            <w:rPrChange w:id="3375" w:author="野草" w:date="2023-02-06T21:30:48Z">
              <w:rPr>
                <w:rFonts w:hint="eastAsia" w:ascii="华文楷体" w:hAnsi="华文楷体" w:eastAsia="华文楷体" w:cs="华文楷体"/>
                <w:lang w:val="en-US" w:eastAsia="zh-CN"/>
              </w:rPr>
            </w:rPrChange>
          </w:rPr>
          <w:t>关注</w:t>
        </w:r>
      </w:ins>
      <w:r>
        <w:rPr>
          <w:rFonts w:hint="eastAsia" w:ascii="华文细黑" w:hAnsi="华文细黑" w:eastAsia="华文细黑" w:cs="华文细黑"/>
          <w:lang w:val="en-US" w:eastAsia="zh-CN"/>
          <w:rPrChange w:id="3377" w:author="野草" w:date="2023-02-06T21:30:48Z">
            <w:rPr>
              <w:rFonts w:hint="eastAsia"/>
              <w:lang w:val="en-US" w:eastAsia="zh-CN"/>
            </w:rPr>
          </w:rPrChange>
        </w:rPr>
        <w:t>建筑三维特征的角色及其与二维特征</w:t>
      </w:r>
      <w:ins w:id="3378" w:author="野草" w:date="2023-02-06T21:16:32Z">
        <w:r>
          <w:rPr>
            <w:rFonts w:hint="eastAsia" w:ascii="华文细黑" w:hAnsi="华文细黑" w:eastAsia="华文细黑" w:cs="华文细黑"/>
            <w:lang w:val="en-US" w:eastAsia="zh-CN"/>
            <w:rPrChange w:id="3379" w:author="野草" w:date="2023-02-06T21:30:48Z">
              <w:rPr>
                <w:rFonts w:hint="eastAsia" w:ascii="华文楷体" w:hAnsi="华文楷体" w:eastAsia="华文楷体" w:cs="华文楷体"/>
                <w:lang w:val="en-US" w:eastAsia="zh-CN"/>
              </w:rPr>
            </w:rPrChange>
          </w:rPr>
          <w:t>影响</w:t>
        </w:r>
      </w:ins>
      <w:r>
        <w:rPr>
          <w:rFonts w:hint="eastAsia" w:ascii="华文细黑" w:hAnsi="华文细黑" w:eastAsia="华文细黑" w:cs="华文细黑"/>
          <w:lang w:val="en-US" w:eastAsia="zh-CN"/>
          <w:rPrChange w:id="3381" w:author="野草" w:date="2023-02-06T21:30:48Z">
            <w:rPr>
              <w:rFonts w:hint="eastAsia"/>
              <w:lang w:val="en-US" w:eastAsia="zh-CN"/>
            </w:rPr>
          </w:rPrChange>
        </w:rPr>
        <w:t>的关系，</w:t>
      </w:r>
      <w:r>
        <w:rPr>
          <w:rFonts w:hint="eastAsia" w:ascii="华文细黑" w:hAnsi="华文细黑" w:eastAsia="华文细黑" w:cs="华文细黑"/>
          <w:lang w:val="en-US" w:eastAsia="zh-CN"/>
          <w:rPrChange w:id="3382" w:author="野草" w:date="2023-02-06T21:30:48Z">
            <w:rPr>
              <w:rFonts w:hint="eastAsia"/>
              <w:lang w:val="en-US" w:eastAsia="zh-CN"/>
            </w:rPr>
          </w:rPrChange>
        </w:rPr>
        <w:t>解释相应过程背后的驱动机制，从而为城市滨江地区的城市规划与设计提供参考，以科学应对未来城市化和气候变化带来的</w:t>
      </w:r>
      <w:r>
        <w:rPr>
          <w:rFonts w:hint="eastAsia" w:ascii="华文细黑" w:hAnsi="华文细黑" w:eastAsia="华文细黑" w:cs="华文细黑"/>
          <w:lang w:val="en-US" w:eastAsia="zh-CN"/>
          <w:rPrChange w:id="3383" w:author="野草" w:date="2023-02-06T21:30:48Z">
            <w:rPr>
              <w:rFonts w:hint="eastAsia"/>
              <w:highlight w:val="yellow"/>
              <w:lang w:val="en-US" w:eastAsia="zh-CN"/>
            </w:rPr>
          </w:rPrChange>
        </w:rPr>
        <w:t>城市过热、</w:t>
      </w:r>
      <w:r>
        <w:rPr>
          <w:rFonts w:hint="eastAsia" w:ascii="华文细黑" w:hAnsi="华文细黑" w:eastAsia="华文细黑" w:cs="华文细黑"/>
          <w:highlight w:val="yellow"/>
          <w:lang w:val="en-US" w:eastAsia="zh-CN"/>
          <w:rPrChange w:id="3384" w:author="野草" w:date="2023-02-06T21:30:48Z">
            <w:rPr>
              <w:rFonts w:hint="eastAsia"/>
              <w:highlight w:val="yellow"/>
              <w:lang w:val="en-US" w:eastAsia="zh-CN"/>
            </w:rPr>
          </w:rPrChange>
        </w:rPr>
        <w:t>居民健康风险增加</w:t>
      </w:r>
      <w:r>
        <w:rPr>
          <w:rFonts w:hint="eastAsia" w:ascii="华文细黑" w:hAnsi="华文细黑" w:eastAsia="华文细黑" w:cs="华文细黑"/>
          <w:lang w:val="en-US" w:eastAsia="zh-CN"/>
          <w:rPrChange w:id="3385" w:author="野草" w:date="2023-02-06T21:30:48Z">
            <w:rPr>
              <w:rFonts w:hint="eastAsia"/>
              <w:lang w:val="en-US" w:eastAsia="zh-CN"/>
            </w:rPr>
          </w:rPrChange>
        </w:rPr>
        <w:t>等问题。</w:t>
      </w:r>
    </w:p>
    <w:p>
      <w:pPr>
        <w:rPr>
          <w:del w:id="3386" w:author="野草" w:date="2023-02-06T21:27:59Z"/>
          <w:rFonts w:hint="eastAsia" w:ascii="华文楷体" w:hAnsi="华文楷体" w:eastAsia="华文楷体" w:cs="华文楷体"/>
          <w:i w:val="0"/>
          <w:iCs w:val="0"/>
          <w:caps w:val="0"/>
          <w:color w:val="2E2E2E"/>
          <w:spacing w:val="0"/>
          <w:sz w:val="27"/>
          <w:szCs w:val="27"/>
          <w:lang w:val="en-US" w:eastAsia="zh-CN"/>
          <w:rPrChange w:id="3387" w:author="野草" w:date="2023-02-05T22:59:51Z">
            <w:rPr>
              <w:del w:id="3388" w:author="野草" w:date="2023-02-06T21:27:59Z"/>
              <w:rFonts w:hint="default" w:ascii="Georgia" w:hAnsi="Georgia" w:eastAsia="宋体" w:cs="Georgia"/>
              <w:i w:val="0"/>
              <w:iCs w:val="0"/>
              <w:caps w:val="0"/>
              <w:color w:val="2E2E2E"/>
              <w:spacing w:val="0"/>
              <w:sz w:val="27"/>
              <w:szCs w:val="27"/>
              <w:lang w:val="en-US" w:eastAsia="zh-CN"/>
            </w:rPr>
          </w:rPrChange>
        </w:rPr>
      </w:pPr>
      <w:del w:id="3389" w:author="野草" w:date="2023-02-06T21:27:59Z">
        <w:r>
          <w:rPr>
            <w:rFonts w:hint="eastAsia" w:ascii="华文楷体" w:hAnsi="华文楷体" w:eastAsia="华文楷体" w:cs="华文楷体"/>
            <w:lang w:val="en-US" w:eastAsia="zh-CN"/>
            <w:rPrChange w:id="3390" w:author="野草" w:date="2023-02-05T22:59:51Z">
              <w:rPr>
                <w:rFonts w:hint="eastAsia"/>
                <w:lang w:val="en-US" w:eastAsia="zh-CN"/>
              </w:rPr>
            </w:rPrChange>
          </w:rPr>
          <w:delText>======</w:delText>
        </w:r>
      </w:del>
    </w:p>
    <w:p>
      <w:pPr>
        <w:rPr>
          <w:rFonts w:hint="eastAsia" w:ascii="华文楷体" w:hAnsi="华文楷体" w:eastAsia="华文楷体" w:cs="华文楷体"/>
          <w:lang w:val="en-US" w:eastAsia="zh-CN"/>
          <w:rPrChange w:id="3392" w:author="野草" w:date="2023-02-05T22:59:51Z">
            <w:rPr>
              <w:rFonts w:hint="default"/>
              <w:lang w:val="en-US" w:eastAsia="zh-CN"/>
            </w:rPr>
          </w:rPrChange>
        </w:rPr>
      </w:pPr>
    </w:p>
    <w:p>
      <w:pPr>
        <w:rPr>
          <w:rFonts w:hint="eastAsia" w:ascii="华文楷体" w:hAnsi="华文楷体" w:eastAsia="华文楷体" w:cs="华文楷体"/>
          <w:lang w:val="en-US" w:eastAsia="zh-CN"/>
          <w:rPrChange w:id="3393" w:author="野草" w:date="2023-02-05T22:59:51Z">
            <w:rPr>
              <w:rFonts w:hint="eastAsia"/>
              <w:lang w:val="en-US" w:eastAsia="zh-CN"/>
            </w:rPr>
          </w:rPrChange>
        </w:rPr>
      </w:pPr>
    </w:p>
    <w:p>
      <w:pPr>
        <w:pStyle w:val="4"/>
        <w:rPr>
          <w:ins w:id="3395" w:author="野草" w:date="2023-02-06T21:33:31Z"/>
          <w:rFonts w:hint="default" w:ascii="楷体" w:hAnsi="楷体" w:eastAsia="楷体"/>
          <w:color w:val="4472C4" w:themeColor="accent1"/>
          <w:sz w:val="28"/>
          <w:szCs w:val="24"/>
          <w:rPrChange w:id="3396" w:author="野草" w:date="2023-02-07T08:55:56Z">
            <w:rPr>
              <w:ins w:id="3397" w:author="野草" w:date="2023-02-06T21:33:31Z"/>
              <w:rFonts w:hint="default" w:ascii="楷体" w:hAnsi="楷体" w:eastAsia="楷体"/>
              <w:color w:val="006FC0"/>
              <w:sz w:val="28"/>
              <w:szCs w:val="24"/>
            </w:rPr>
          </w:rPrChange>
          <w14:textFill>
            <w14:solidFill>
              <w14:schemeClr w14:val="accent1"/>
            </w14:solidFill>
          </w14:textFill>
        </w:rPr>
        <w:pPrChange w:id="3394" w:author="野草" w:date="2023-02-06T21:33:10Z">
          <w:pPr/>
        </w:pPrChange>
      </w:pPr>
      <w:ins w:id="3398" w:author="野草" w:date="2023-02-06T21:32:50Z">
        <w:r>
          <w:rPr>
            <w:rFonts w:hint="default" w:ascii="楷体" w:hAnsi="楷体" w:eastAsia="楷体"/>
            <w:color w:val="4472C4" w:themeColor="accent1"/>
            <w:sz w:val="28"/>
            <w:szCs w:val="24"/>
            <w:rPrChange w:id="3399" w:author="野草" w:date="2023-02-07T08:55:56Z">
              <w:rPr>
                <w:rFonts w:hint="default" w:ascii="æ¥·ä½“" w:hAnsi="æ¥·ä½“" w:eastAsia="æ¥·ä½“"/>
                <w:color w:val="0070C1"/>
                <w:sz w:val="28"/>
                <w:szCs w:val="24"/>
              </w:rPr>
            </w:rPrChange>
            <w14:textFill>
              <w14:solidFill>
                <w14:schemeClr w14:val="accent1"/>
              </w14:solidFill>
            </w14:textFill>
          </w:rPr>
          <w:t xml:space="preserve">2. </w:t>
        </w:r>
      </w:ins>
      <w:ins w:id="3401" w:author="野草" w:date="2023-02-06T21:32:50Z">
        <w:r>
          <w:rPr>
            <w:rFonts w:hint="default" w:ascii="楷体" w:hAnsi="楷体" w:eastAsia="楷体"/>
            <w:color w:val="4472C4" w:themeColor="accent1"/>
            <w:sz w:val="28"/>
            <w:szCs w:val="24"/>
            <w:rPrChange w:id="3402" w:author="野草" w:date="2023-02-07T08:55:56Z">
              <w:rPr>
                <w:rFonts w:hint="eastAsia" w:ascii="妤蜂綋" w:hAnsi="妤蜂綋" w:eastAsia="妤蜂綋"/>
                <w:color w:val="0070C1"/>
                <w:sz w:val="28"/>
                <w:szCs w:val="24"/>
              </w:rPr>
            </w:rPrChange>
            <w14:textFill>
              <w14:solidFill>
                <w14:schemeClr w14:val="accent1"/>
              </w14:solidFill>
            </w14:textFill>
          </w:rPr>
          <w:t>项目的研究内容、研究目标，以及拟解决的关键科学问题（此</w:t>
        </w:r>
      </w:ins>
      <w:ins w:id="3404" w:author="野草" w:date="2023-02-06T21:32:50Z">
        <w:r>
          <w:rPr>
            <w:rFonts w:hint="default" w:ascii="楷体" w:hAnsi="楷体" w:eastAsia="楷体"/>
            <w:color w:val="4472C4" w:themeColor="accent1"/>
            <w:sz w:val="28"/>
            <w:szCs w:val="24"/>
            <w:rPrChange w:id="3405" w:author="野草" w:date="2023-02-07T08:55:56Z">
              <w:rPr>
                <w:rFonts w:hint="eastAsia" w:ascii="妤蜂綋" w:hAnsi="妤蜂綋" w:eastAsia="妤蜂綋"/>
                <w:color w:val="0070C1"/>
                <w:sz w:val="28"/>
                <w:szCs w:val="24"/>
              </w:rPr>
            </w:rPrChange>
            <w14:textFill>
              <w14:solidFill>
                <w14:schemeClr w14:val="accent1"/>
              </w14:solidFill>
            </w14:textFill>
          </w:rPr>
          <w:t>部分为重点阐述内容）</w:t>
        </w:r>
      </w:ins>
    </w:p>
    <w:p>
      <w:pPr>
        <w:rPr>
          <w:ins w:id="3407" w:author="野草" w:date="2023-02-08T01:21:11Z"/>
          <w:rFonts w:hint="eastAsia" w:ascii="华文细黑" w:hAnsi="华文细黑" w:eastAsia="华文细黑" w:cs="华文细黑"/>
          <w:lang w:val="en-US" w:eastAsia="zh-CN"/>
        </w:rPr>
      </w:pPr>
      <w:ins w:id="3408" w:author="野草" w:date="2023-02-08T01:21:11Z">
        <w:r>
          <w:rPr>
            <w:rFonts w:hint="eastAsia" w:ascii="华文细黑" w:hAnsi="华文细黑" w:eastAsia="华文细黑" w:cs="华文细黑"/>
            <w:lang w:val="en-US" w:eastAsia="zh-CN"/>
          </w:rPr>
          <w:t>[up230207]</w:t>
        </w:r>
      </w:ins>
    </w:p>
    <w:p>
      <w:pPr>
        <w:spacing w:beforeLines="0" w:afterLines="0"/>
        <w:jc w:val="left"/>
        <w:rPr>
          <w:ins w:id="3409" w:author="野草" w:date="2023-02-06T21:34:36Z"/>
          <w:rFonts w:hint="eastAsia" w:ascii="华文细黑" w:hAnsi="华文细黑" w:eastAsia="华文细黑" w:cs="华文细黑"/>
          <w:sz w:val="22"/>
          <w:szCs w:val="22"/>
          <w:rPrChange w:id="3410" w:author="野草" w:date="2023-02-08T00:47:12Z">
            <w:rPr>
              <w:ins w:id="3411" w:author="野草" w:date="2023-02-06T21:34:36Z"/>
              <w:rFonts w:hint="eastAsia" w:ascii="瀹嬩綋" w:hAnsi="瀹嬩綋" w:eastAsia="瀹嬩綋"/>
              <w:sz w:val="24"/>
              <w:szCs w:val="24"/>
            </w:rPr>
          </w:rPrChange>
        </w:rPr>
      </w:pPr>
      <w:ins w:id="3412" w:author="野草" w:date="2023-02-06T21:34:36Z">
        <w:r>
          <w:rPr>
            <w:rFonts w:hint="eastAsia" w:ascii="华文细黑" w:hAnsi="华文细黑" w:eastAsia="华文细黑" w:cs="华文细黑"/>
            <w:sz w:val="22"/>
            <w:szCs w:val="22"/>
            <w:rPrChange w:id="3413" w:author="野草" w:date="2023-02-08T00:47:12Z">
              <w:rPr>
                <w:rFonts w:hint="eastAsia" w:ascii="瀹嬩綋" w:hAnsi="瀹嬩綋" w:eastAsia="瀹嬩綋"/>
                <w:sz w:val="24"/>
                <w:szCs w:val="24"/>
              </w:rPr>
            </w:rPrChange>
          </w:rPr>
          <w:t>本项目以</w:t>
        </w:r>
      </w:ins>
      <w:ins w:id="3415" w:author="野草" w:date="2023-02-06T22:18:49Z">
        <w:r>
          <w:rPr>
            <w:rFonts w:hint="eastAsia" w:ascii="华文细黑" w:hAnsi="华文细黑" w:eastAsia="华文细黑" w:cs="华文细黑"/>
            <w:sz w:val="22"/>
            <w:szCs w:val="22"/>
            <w:highlight w:val="yellow"/>
            <w:lang w:val="en-US" w:eastAsia="zh-CN"/>
            <w:rPrChange w:id="3416" w:author="野草" w:date="2023-02-08T00:47:12Z">
              <w:rPr>
                <w:rFonts w:hint="eastAsia" w:ascii="华文楷体" w:hAnsi="华文楷体" w:eastAsia="华文楷体" w:cs="华文楷体"/>
                <w:sz w:val="24"/>
                <w:szCs w:val="24"/>
                <w:lang w:val="en-US" w:eastAsia="zh-CN"/>
              </w:rPr>
            </w:rPrChange>
          </w:rPr>
          <w:t>重庆市</w:t>
        </w:r>
      </w:ins>
      <w:ins w:id="3418" w:author="野草" w:date="2023-02-08T00:34:39Z">
        <w:r>
          <w:rPr>
            <w:rFonts w:hint="eastAsia" w:ascii="华文细黑" w:hAnsi="华文细黑" w:eastAsia="华文细黑" w:cs="华文细黑"/>
            <w:sz w:val="22"/>
            <w:szCs w:val="22"/>
            <w:highlight w:val="yellow"/>
            <w:lang w:val="en-US" w:eastAsia="zh-CN"/>
            <w:rPrChange w:id="3419" w:author="野草" w:date="2023-02-08T00:47:12Z">
              <w:rPr>
                <w:rFonts w:hint="eastAsia" w:ascii="华文楷体" w:hAnsi="华文楷体" w:eastAsia="华文楷体" w:cs="华文楷体"/>
                <w:sz w:val="24"/>
                <w:szCs w:val="24"/>
                <w:highlight w:val="yellow"/>
                <w:lang w:val="en-US" w:eastAsia="zh-CN"/>
              </w:rPr>
            </w:rPrChange>
          </w:rPr>
          <w:t>城市</w:t>
        </w:r>
      </w:ins>
      <w:ins w:id="3421" w:author="野草" w:date="2023-02-06T22:19:00Z">
        <w:r>
          <w:rPr>
            <w:rFonts w:hint="eastAsia" w:ascii="华文细黑" w:hAnsi="华文细黑" w:eastAsia="华文细黑" w:cs="华文细黑"/>
            <w:sz w:val="22"/>
            <w:szCs w:val="22"/>
            <w:highlight w:val="yellow"/>
            <w:lang w:val="en-US" w:eastAsia="zh-CN"/>
            <w:rPrChange w:id="3422" w:author="野草" w:date="2023-02-08T00:47:12Z">
              <w:rPr>
                <w:rFonts w:hint="eastAsia" w:ascii="华文楷体" w:hAnsi="华文楷体" w:eastAsia="华文楷体" w:cs="华文楷体"/>
                <w:sz w:val="24"/>
                <w:szCs w:val="24"/>
                <w:lang w:val="en-US" w:eastAsia="zh-CN"/>
              </w:rPr>
            </w:rPrChange>
          </w:rPr>
          <w:t>滨江</w:t>
        </w:r>
      </w:ins>
      <w:ins w:id="3424" w:author="野草" w:date="2023-02-06T22:19:04Z">
        <w:r>
          <w:rPr>
            <w:rFonts w:hint="eastAsia" w:ascii="华文细黑" w:hAnsi="华文细黑" w:eastAsia="华文细黑" w:cs="华文细黑"/>
            <w:sz w:val="22"/>
            <w:szCs w:val="22"/>
            <w:highlight w:val="yellow"/>
            <w:lang w:val="en-US" w:eastAsia="zh-CN"/>
            <w:rPrChange w:id="3425" w:author="野草" w:date="2023-02-08T00:47:12Z">
              <w:rPr>
                <w:rFonts w:hint="eastAsia" w:ascii="华文楷体" w:hAnsi="华文楷体" w:eastAsia="华文楷体" w:cs="华文楷体"/>
                <w:sz w:val="24"/>
                <w:szCs w:val="24"/>
                <w:lang w:val="en-US" w:eastAsia="zh-CN"/>
              </w:rPr>
            </w:rPrChange>
          </w:rPr>
          <w:t>地区</w:t>
        </w:r>
      </w:ins>
      <w:ins w:id="3427" w:author="野草" w:date="2023-02-06T21:34:36Z">
        <w:r>
          <w:rPr>
            <w:rFonts w:hint="eastAsia" w:ascii="华文细黑" w:hAnsi="华文细黑" w:eastAsia="华文细黑" w:cs="华文细黑"/>
            <w:sz w:val="22"/>
            <w:szCs w:val="22"/>
            <w:rPrChange w:id="3428" w:author="野草" w:date="2023-02-08T00:47:12Z">
              <w:rPr>
                <w:rFonts w:hint="eastAsia" w:ascii="瀹嬩綋" w:hAnsi="瀹嬩綋" w:eastAsia="瀹嬩綋"/>
                <w:sz w:val="24"/>
                <w:szCs w:val="24"/>
              </w:rPr>
            </w:rPrChange>
          </w:rPr>
          <w:t>为研究区域，</w:t>
        </w:r>
      </w:ins>
      <w:ins w:id="3430" w:author="野草" w:date="2023-02-06T21:34:36Z">
        <w:r>
          <w:rPr>
            <w:rFonts w:hint="eastAsia" w:ascii="华文细黑" w:hAnsi="华文细黑" w:eastAsia="华文细黑" w:cs="华文细黑"/>
            <w:sz w:val="22"/>
            <w:szCs w:val="22"/>
            <w:rPrChange w:id="3431" w:author="野草" w:date="2023-02-08T00:47:12Z">
              <w:rPr>
                <w:rFonts w:hint="eastAsia" w:ascii="瀹嬩綋" w:hAnsi="瀹嬩綋" w:eastAsia="瀹嬩綋"/>
                <w:sz w:val="24"/>
                <w:szCs w:val="24"/>
              </w:rPr>
            </w:rPrChange>
          </w:rPr>
          <w:t>基于</w:t>
        </w:r>
      </w:ins>
      <w:ins w:id="3433" w:author="野草" w:date="2023-02-06T22:20:21Z">
        <w:r>
          <w:rPr>
            <w:rFonts w:hint="eastAsia" w:ascii="华文细黑" w:hAnsi="华文细黑" w:eastAsia="华文细黑" w:cs="华文细黑"/>
            <w:sz w:val="22"/>
            <w:szCs w:val="22"/>
            <w:lang w:val="en-US" w:eastAsia="zh-CN"/>
            <w:rPrChange w:id="3434" w:author="野草" w:date="2023-02-08T00:47:12Z">
              <w:rPr>
                <w:rFonts w:hint="eastAsia" w:ascii="华文楷体" w:hAnsi="华文楷体" w:eastAsia="华文楷体" w:cs="华文楷体"/>
                <w:sz w:val="24"/>
                <w:szCs w:val="24"/>
                <w:lang w:val="en-US" w:eastAsia="zh-CN"/>
              </w:rPr>
            </w:rPrChange>
          </w:rPr>
          <w:t>移动</w:t>
        </w:r>
      </w:ins>
      <w:ins w:id="3436" w:author="野草" w:date="2023-02-06T22:20:24Z">
        <w:r>
          <w:rPr>
            <w:rFonts w:hint="eastAsia" w:ascii="华文细黑" w:hAnsi="华文细黑" w:eastAsia="华文细黑" w:cs="华文细黑"/>
            <w:sz w:val="22"/>
            <w:szCs w:val="22"/>
            <w:lang w:val="en-US" w:eastAsia="zh-CN"/>
            <w:rPrChange w:id="3437" w:author="野草" w:date="2023-02-08T00:47:12Z">
              <w:rPr>
                <w:rFonts w:hint="eastAsia" w:ascii="华文楷体" w:hAnsi="华文楷体" w:eastAsia="华文楷体" w:cs="华文楷体"/>
                <w:sz w:val="24"/>
                <w:szCs w:val="24"/>
                <w:lang w:val="en-US" w:eastAsia="zh-CN"/>
              </w:rPr>
            </w:rPrChange>
          </w:rPr>
          <w:t>观测、</w:t>
        </w:r>
      </w:ins>
      <w:ins w:id="3439" w:author="野草" w:date="2023-02-06T22:20:26Z">
        <w:r>
          <w:rPr>
            <w:rFonts w:hint="eastAsia" w:ascii="华文细黑" w:hAnsi="华文细黑" w:eastAsia="华文细黑" w:cs="华文细黑"/>
            <w:sz w:val="22"/>
            <w:szCs w:val="22"/>
            <w:lang w:val="en-US" w:eastAsia="zh-CN"/>
            <w:rPrChange w:id="3440" w:author="野草" w:date="2023-02-08T00:47:12Z">
              <w:rPr>
                <w:rFonts w:hint="eastAsia" w:ascii="华文楷体" w:hAnsi="华文楷体" w:eastAsia="华文楷体" w:cs="华文楷体"/>
                <w:sz w:val="24"/>
                <w:szCs w:val="24"/>
                <w:lang w:val="en-US" w:eastAsia="zh-CN"/>
              </w:rPr>
            </w:rPrChange>
          </w:rPr>
          <w:t>固定</w:t>
        </w:r>
      </w:ins>
      <w:ins w:id="3442" w:author="野草" w:date="2023-02-06T22:20:27Z">
        <w:r>
          <w:rPr>
            <w:rFonts w:hint="eastAsia" w:ascii="华文细黑" w:hAnsi="华文细黑" w:eastAsia="华文细黑" w:cs="华文细黑"/>
            <w:sz w:val="22"/>
            <w:szCs w:val="22"/>
            <w:lang w:val="en-US" w:eastAsia="zh-CN"/>
            <w:rPrChange w:id="3443" w:author="野草" w:date="2023-02-08T00:47:12Z">
              <w:rPr>
                <w:rFonts w:hint="eastAsia" w:ascii="华文楷体" w:hAnsi="华文楷体" w:eastAsia="华文楷体" w:cs="华文楷体"/>
                <w:sz w:val="24"/>
                <w:szCs w:val="24"/>
                <w:lang w:val="en-US" w:eastAsia="zh-CN"/>
              </w:rPr>
            </w:rPrChange>
          </w:rPr>
          <w:t>站点</w:t>
        </w:r>
      </w:ins>
      <w:ins w:id="3445" w:author="野草" w:date="2023-02-06T22:20:29Z">
        <w:r>
          <w:rPr>
            <w:rFonts w:hint="eastAsia" w:ascii="华文细黑" w:hAnsi="华文细黑" w:eastAsia="华文细黑" w:cs="华文细黑"/>
            <w:sz w:val="22"/>
            <w:szCs w:val="22"/>
            <w:lang w:val="en-US" w:eastAsia="zh-CN"/>
            <w:rPrChange w:id="3446" w:author="野草" w:date="2023-02-08T00:47:12Z">
              <w:rPr>
                <w:rFonts w:hint="eastAsia" w:ascii="华文楷体" w:hAnsi="华文楷体" w:eastAsia="华文楷体" w:cs="华文楷体"/>
                <w:sz w:val="24"/>
                <w:szCs w:val="24"/>
                <w:lang w:val="en-US" w:eastAsia="zh-CN"/>
              </w:rPr>
            </w:rPrChange>
          </w:rPr>
          <w:t>观测和</w:t>
        </w:r>
      </w:ins>
      <w:ins w:id="3448" w:author="野草" w:date="2023-02-06T22:20:30Z">
        <w:r>
          <w:rPr>
            <w:rFonts w:hint="eastAsia" w:ascii="华文细黑" w:hAnsi="华文细黑" w:eastAsia="华文细黑" w:cs="华文细黑"/>
            <w:sz w:val="22"/>
            <w:szCs w:val="22"/>
            <w:lang w:val="en-US" w:eastAsia="zh-CN"/>
            <w:rPrChange w:id="3449" w:author="野草" w:date="2023-02-08T00:47:12Z">
              <w:rPr>
                <w:rFonts w:hint="eastAsia" w:ascii="华文楷体" w:hAnsi="华文楷体" w:eastAsia="华文楷体" w:cs="华文楷体"/>
                <w:sz w:val="24"/>
                <w:szCs w:val="24"/>
                <w:lang w:val="en-US" w:eastAsia="zh-CN"/>
              </w:rPr>
            </w:rPrChange>
          </w:rPr>
          <w:t>模型</w:t>
        </w:r>
      </w:ins>
      <w:ins w:id="3451" w:author="野草" w:date="2023-02-06T22:20:31Z">
        <w:r>
          <w:rPr>
            <w:rFonts w:hint="eastAsia" w:ascii="华文细黑" w:hAnsi="华文细黑" w:eastAsia="华文细黑" w:cs="华文细黑"/>
            <w:sz w:val="22"/>
            <w:szCs w:val="22"/>
            <w:lang w:val="en-US" w:eastAsia="zh-CN"/>
            <w:rPrChange w:id="3452" w:author="野草" w:date="2023-02-08T00:47:12Z">
              <w:rPr>
                <w:rFonts w:hint="eastAsia" w:ascii="华文楷体" w:hAnsi="华文楷体" w:eastAsia="华文楷体" w:cs="华文楷体"/>
                <w:sz w:val="24"/>
                <w:szCs w:val="24"/>
                <w:lang w:val="en-US" w:eastAsia="zh-CN"/>
              </w:rPr>
            </w:rPrChange>
          </w:rPr>
          <w:t>模拟</w:t>
        </w:r>
      </w:ins>
      <w:ins w:id="3454" w:author="野草" w:date="2023-02-06T21:34:36Z">
        <w:r>
          <w:rPr>
            <w:rFonts w:hint="eastAsia" w:ascii="华文细黑" w:hAnsi="华文细黑" w:eastAsia="华文细黑" w:cs="华文细黑"/>
            <w:sz w:val="22"/>
            <w:szCs w:val="22"/>
            <w:rPrChange w:id="3455" w:author="野草" w:date="2023-02-08T00:47:12Z">
              <w:rPr>
                <w:rFonts w:hint="eastAsia" w:ascii="瀹嬩綋" w:hAnsi="瀹嬩綋" w:eastAsia="瀹嬩綋"/>
                <w:sz w:val="24"/>
                <w:szCs w:val="24"/>
              </w:rPr>
            </w:rPrChange>
          </w:rPr>
          <w:t>相</w:t>
        </w:r>
      </w:ins>
      <w:ins w:id="3457" w:author="野草" w:date="2023-02-06T22:20:36Z">
        <w:r>
          <w:rPr>
            <w:rFonts w:hint="eastAsia" w:ascii="华文细黑" w:hAnsi="华文细黑" w:eastAsia="华文细黑" w:cs="华文细黑"/>
            <w:sz w:val="22"/>
            <w:szCs w:val="22"/>
            <w:lang w:val="en-US" w:eastAsia="zh-CN"/>
            <w:rPrChange w:id="3458" w:author="野草" w:date="2023-02-08T00:47:12Z">
              <w:rPr>
                <w:rFonts w:hint="eastAsia" w:ascii="华文楷体" w:hAnsi="华文楷体" w:eastAsia="华文楷体" w:cs="华文楷体"/>
                <w:sz w:val="24"/>
                <w:szCs w:val="24"/>
                <w:lang w:val="en-US" w:eastAsia="zh-CN"/>
              </w:rPr>
            </w:rPrChange>
          </w:rPr>
          <w:t>结合的</w:t>
        </w:r>
      </w:ins>
      <w:ins w:id="3460" w:author="野草" w:date="2023-02-06T22:20:37Z">
        <w:r>
          <w:rPr>
            <w:rFonts w:hint="eastAsia" w:ascii="华文细黑" w:hAnsi="华文细黑" w:eastAsia="华文细黑" w:cs="华文细黑"/>
            <w:sz w:val="22"/>
            <w:szCs w:val="22"/>
            <w:lang w:val="en-US" w:eastAsia="zh-CN"/>
            <w:rPrChange w:id="3461" w:author="野草" w:date="2023-02-08T00:47:12Z">
              <w:rPr>
                <w:rFonts w:hint="eastAsia" w:ascii="华文楷体" w:hAnsi="华文楷体" w:eastAsia="华文楷体" w:cs="华文楷体"/>
                <w:sz w:val="24"/>
                <w:szCs w:val="24"/>
                <w:lang w:val="en-US" w:eastAsia="zh-CN"/>
              </w:rPr>
            </w:rPrChange>
          </w:rPr>
          <w:t>手段</w:t>
        </w:r>
      </w:ins>
      <w:ins w:id="3463" w:author="野草" w:date="2023-02-06T21:34:36Z">
        <w:r>
          <w:rPr>
            <w:rFonts w:hint="eastAsia" w:ascii="华文细黑" w:hAnsi="华文细黑" w:eastAsia="华文细黑" w:cs="华文细黑"/>
            <w:sz w:val="22"/>
            <w:szCs w:val="22"/>
            <w:rPrChange w:id="3464" w:author="野草" w:date="2023-02-08T00:47:12Z">
              <w:rPr>
                <w:rFonts w:hint="eastAsia" w:ascii="瀹嬩綋" w:hAnsi="瀹嬩綋" w:eastAsia="瀹嬩綋"/>
                <w:sz w:val="24"/>
                <w:szCs w:val="24"/>
              </w:rPr>
            </w:rPrChange>
          </w:rPr>
          <w:t>，</w:t>
        </w:r>
      </w:ins>
      <w:ins w:id="3466" w:author="野草" w:date="2023-02-06T22:23:37Z">
        <w:r>
          <w:rPr>
            <w:rFonts w:hint="eastAsia" w:ascii="华文细黑" w:hAnsi="华文细黑" w:eastAsia="华文细黑" w:cs="华文细黑"/>
            <w:sz w:val="22"/>
            <w:szCs w:val="22"/>
            <w:lang w:val="en-US" w:eastAsia="zh-CN"/>
            <w:rPrChange w:id="3467" w:author="野草" w:date="2023-02-08T00:47:12Z">
              <w:rPr>
                <w:rFonts w:hint="eastAsia" w:ascii="华文楷体" w:hAnsi="华文楷体" w:eastAsia="华文楷体" w:cs="华文楷体"/>
                <w:sz w:val="24"/>
                <w:szCs w:val="24"/>
                <w:lang w:val="en-US" w:eastAsia="zh-CN"/>
              </w:rPr>
            </w:rPrChange>
          </w:rPr>
          <w:t>对</w:t>
        </w:r>
      </w:ins>
      <w:ins w:id="3469" w:author="野草" w:date="2023-02-06T22:23:22Z">
        <w:r>
          <w:rPr>
            <w:rFonts w:hint="eastAsia" w:ascii="华文细黑" w:hAnsi="华文细黑" w:eastAsia="华文细黑" w:cs="华文细黑"/>
            <w:sz w:val="22"/>
            <w:szCs w:val="22"/>
            <w:lang w:val="en-US" w:eastAsia="zh-CN"/>
            <w:rPrChange w:id="3470" w:author="野草" w:date="2023-02-08T00:47:12Z">
              <w:rPr>
                <w:rFonts w:hint="eastAsia" w:ascii="华文楷体" w:hAnsi="华文楷体" w:eastAsia="华文楷体" w:cs="华文楷体"/>
                <w:sz w:val="24"/>
                <w:szCs w:val="24"/>
                <w:lang w:val="en-US" w:eastAsia="zh-CN"/>
              </w:rPr>
            </w:rPrChange>
          </w:rPr>
          <w:t>河流</w:t>
        </w:r>
      </w:ins>
      <w:ins w:id="3472" w:author="野草" w:date="2023-02-08T00:45:11Z">
        <w:r>
          <w:rPr>
            <w:rFonts w:hint="eastAsia" w:ascii="华文细黑" w:hAnsi="华文细黑" w:eastAsia="华文细黑" w:cs="华文细黑"/>
            <w:sz w:val="22"/>
            <w:szCs w:val="22"/>
            <w:lang w:val="en-US" w:eastAsia="zh-CN"/>
            <w:rPrChange w:id="3473" w:author="野草" w:date="2023-02-08T00:47:12Z">
              <w:rPr>
                <w:rFonts w:hint="eastAsia" w:ascii="华文楷体" w:hAnsi="华文楷体" w:eastAsia="华文楷体" w:cs="华文楷体"/>
                <w:sz w:val="24"/>
                <w:szCs w:val="24"/>
                <w:lang w:val="en-US" w:eastAsia="zh-CN"/>
              </w:rPr>
            </w:rPrChange>
          </w:rPr>
          <w:t>的</w:t>
        </w:r>
      </w:ins>
      <w:ins w:id="3475" w:author="野草" w:date="2023-02-06T22:23:22Z">
        <w:r>
          <w:rPr>
            <w:rFonts w:hint="eastAsia" w:ascii="华文细黑" w:hAnsi="华文细黑" w:eastAsia="华文细黑" w:cs="华文细黑"/>
            <w:sz w:val="22"/>
            <w:szCs w:val="22"/>
            <w:lang w:val="en-US" w:eastAsia="zh-CN"/>
            <w:rPrChange w:id="3476" w:author="野草" w:date="2023-02-08T00:47:12Z">
              <w:rPr>
                <w:rFonts w:hint="eastAsia" w:ascii="华文楷体" w:hAnsi="华文楷体" w:eastAsia="华文楷体" w:cs="华文楷体"/>
                <w:sz w:val="24"/>
                <w:szCs w:val="24"/>
                <w:lang w:val="en-US" w:eastAsia="zh-CN"/>
              </w:rPr>
            </w:rPrChange>
          </w:rPr>
          <w:t>热环境</w:t>
        </w:r>
      </w:ins>
      <w:ins w:id="3478" w:author="野草" w:date="2023-02-06T22:23:22Z">
        <w:r>
          <w:rPr>
            <w:rFonts w:hint="eastAsia" w:ascii="华文细黑" w:hAnsi="华文细黑" w:eastAsia="华文细黑" w:cs="华文细黑"/>
            <w:sz w:val="22"/>
            <w:szCs w:val="22"/>
            <w:rPrChange w:id="3479" w:author="野草" w:date="2023-02-08T00:47:12Z">
              <w:rPr>
                <w:rFonts w:hint="eastAsia" w:ascii="华文楷体" w:hAnsi="华文楷体" w:eastAsia="华文楷体" w:cs="华文楷体"/>
                <w:sz w:val="24"/>
                <w:szCs w:val="24"/>
              </w:rPr>
            </w:rPrChange>
          </w:rPr>
          <w:t>效应</w:t>
        </w:r>
      </w:ins>
      <w:ins w:id="3481" w:author="野草" w:date="2023-02-08T00:45:27Z">
        <w:r>
          <w:rPr>
            <w:rFonts w:hint="eastAsia" w:ascii="华文细黑" w:hAnsi="华文细黑" w:eastAsia="华文细黑" w:cs="华文细黑"/>
            <w:sz w:val="22"/>
            <w:szCs w:val="22"/>
            <w:lang w:val="en-US" w:eastAsia="zh-CN"/>
            <w:rPrChange w:id="3482" w:author="野草" w:date="2023-02-08T00:47:12Z">
              <w:rPr>
                <w:rFonts w:hint="eastAsia" w:ascii="华文楷体" w:hAnsi="华文楷体" w:eastAsia="华文楷体" w:cs="华文楷体"/>
                <w:sz w:val="24"/>
                <w:szCs w:val="24"/>
                <w:lang w:val="en-US" w:eastAsia="zh-CN"/>
              </w:rPr>
            </w:rPrChange>
          </w:rPr>
          <w:t>及其</w:t>
        </w:r>
      </w:ins>
      <w:ins w:id="3484" w:author="野草" w:date="2023-02-08T00:45:29Z">
        <w:r>
          <w:rPr>
            <w:rFonts w:hint="eastAsia" w:ascii="华文细黑" w:hAnsi="华文细黑" w:eastAsia="华文细黑" w:cs="华文细黑"/>
            <w:sz w:val="22"/>
            <w:szCs w:val="22"/>
            <w:lang w:val="en-US" w:eastAsia="zh-CN"/>
            <w:rPrChange w:id="3485" w:author="野草" w:date="2023-02-08T00:47:12Z">
              <w:rPr>
                <w:rFonts w:hint="eastAsia" w:ascii="华文楷体" w:hAnsi="华文楷体" w:eastAsia="华文楷体" w:cs="华文楷体"/>
                <w:sz w:val="24"/>
                <w:szCs w:val="24"/>
                <w:lang w:val="en-US" w:eastAsia="zh-CN"/>
              </w:rPr>
            </w:rPrChange>
          </w:rPr>
          <w:t>驱动</w:t>
        </w:r>
      </w:ins>
      <w:ins w:id="3487" w:author="野草" w:date="2023-02-08T00:45:31Z">
        <w:r>
          <w:rPr>
            <w:rFonts w:hint="eastAsia" w:ascii="华文细黑" w:hAnsi="华文细黑" w:eastAsia="华文细黑" w:cs="华文细黑"/>
            <w:sz w:val="22"/>
            <w:szCs w:val="22"/>
            <w:lang w:val="en-US" w:eastAsia="zh-CN"/>
            <w:rPrChange w:id="3488" w:author="野草" w:date="2023-02-08T00:47:12Z">
              <w:rPr>
                <w:rFonts w:hint="eastAsia" w:ascii="华文楷体" w:hAnsi="华文楷体" w:eastAsia="华文楷体" w:cs="华文楷体"/>
                <w:sz w:val="24"/>
                <w:szCs w:val="24"/>
                <w:lang w:val="en-US" w:eastAsia="zh-CN"/>
              </w:rPr>
            </w:rPrChange>
          </w:rPr>
          <w:t>因素</w:t>
        </w:r>
      </w:ins>
      <w:ins w:id="3490" w:author="野草" w:date="2023-02-06T22:23:42Z">
        <w:r>
          <w:rPr>
            <w:rFonts w:hint="eastAsia" w:ascii="华文细黑" w:hAnsi="华文细黑" w:eastAsia="华文细黑" w:cs="华文细黑"/>
            <w:sz w:val="22"/>
            <w:szCs w:val="22"/>
            <w:lang w:val="en-US" w:eastAsia="zh-CN"/>
            <w:rPrChange w:id="3491" w:author="野草" w:date="2023-02-08T00:47:12Z">
              <w:rPr>
                <w:rFonts w:hint="eastAsia" w:ascii="华文楷体" w:hAnsi="华文楷体" w:eastAsia="华文楷体" w:cs="华文楷体"/>
                <w:sz w:val="24"/>
                <w:szCs w:val="24"/>
                <w:lang w:val="en-US" w:eastAsia="zh-CN"/>
              </w:rPr>
            </w:rPrChange>
          </w:rPr>
          <w:t>开展</w:t>
        </w:r>
      </w:ins>
      <w:ins w:id="3493" w:author="野草" w:date="2023-02-06T22:23:43Z">
        <w:r>
          <w:rPr>
            <w:rFonts w:hint="eastAsia" w:ascii="华文细黑" w:hAnsi="华文细黑" w:eastAsia="华文细黑" w:cs="华文细黑"/>
            <w:sz w:val="22"/>
            <w:szCs w:val="22"/>
            <w:lang w:val="en-US" w:eastAsia="zh-CN"/>
            <w:rPrChange w:id="3494" w:author="野草" w:date="2023-02-08T00:47:12Z">
              <w:rPr>
                <w:rFonts w:hint="eastAsia" w:ascii="华文楷体" w:hAnsi="华文楷体" w:eastAsia="华文楷体" w:cs="华文楷体"/>
                <w:sz w:val="24"/>
                <w:szCs w:val="24"/>
                <w:lang w:val="en-US" w:eastAsia="zh-CN"/>
              </w:rPr>
            </w:rPrChange>
          </w:rPr>
          <w:t>多尺度</w:t>
        </w:r>
      </w:ins>
      <w:ins w:id="3496" w:author="野草" w:date="2023-02-06T22:23:44Z">
        <w:r>
          <w:rPr>
            <w:rFonts w:hint="eastAsia" w:ascii="华文细黑" w:hAnsi="华文细黑" w:eastAsia="华文细黑" w:cs="华文细黑"/>
            <w:sz w:val="22"/>
            <w:szCs w:val="22"/>
            <w:lang w:val="en-US" w:eastAsia="zh-CN"/>
            <w:rPrChange w:id="3497" w:author="野草" w:date="2023-02-08T00:47:12Z">
              <w:rPr>
                <w:rFonts w:hint="eastAsia" w:ascii="华文楷体" w:hAnsi="华文楷体" w:eastAsia="华文楷体" w:cs="华文楷体"/>
                <w:sz w:val="24"/>
                <w:szCs w:val="24"/>
                <w:lang w:val="en-US" w:eastAsia="zh-CN"/>
              </w:rPr>
            </w:rPrChange>
          </w:rPr>
          <w:t>研究。</w:t>
        </w:r>
      </w:ins>
      <w:ins w:id="3499" w:author="野草" w:date="2023-02-06T21:34:36Z">
        <w:r>
          <w:rPr>
            <w:rFonts w:hint="eastAsia" w:ascii="华文细黑" w:hAnsi="华文细黑" w:eastAsia="华文细黑" w:cs="华文细黑"/>
            <w:sz w:val="22"/>
            <w:szCs w:val="22"/>
            <w:rPrChange w:id="3500" w:author="野草" w:date="2023-02-08T00:47:12Z">
              <w:rPr>
                <w:rFonts w:hint="eastAsia" w:ascii="瀹嬩綋" w:hAnsi="瀹嬩綋" w:eastAsia="瀹嬩綋"/>
                <w:sz w:val="24"/>
                <w:szCs w:val="24"/>
              </w:rPr>
            </w:rPrChange>
          </w:rPr>
          <w:t>首先，</w:t>
        </w:r>
      </w:ins>
      <w:ins w:id="3502" w:author="野草" w:date="2023-02-06T22:25:44Z">
        <w:r>
          <w:rPr>
            <w:rFonts w:hint="eastAsia" w:ascii="华文细黑" w:hAnsi="华文细黑" w:eastAsia="华文细黑" w:cs="华文细黑"/>
            <w:sz w:val="22"/>
            <w:szCs w:val="22"/>
            <w:lang w:val="en-US" w:eastAsia="zh-CN"/>
            <w:rPrChange w:id="3503" w:author="野草" w:date="2023-02-08T00:47:12Z">
              <w:rPr>
                <w:rFonts w:hint="eastAsia" w:ascii="华文楷体" w:hAnsi="华文楷体" w:eastAsia="华文楷体" w:cs="华文楷体"/>
                <w:sz w:val="24"/>
                <w:szCs w:val="24"/>
                <w:lang w:val="en-US" w:eastAsia="zh-CN"/>
              </w:rPr>
            </w:rPrChange>
          </w:rPr>
          <w:t>在</w:t>
        </w:r>
      </w:ins>
      <w:ins w:id="3505" w:author="野草" w:date="2023-02-06T22:25:35Z">
        <w:r>
          <w:rPr>
            <w:rFonts w:hint="eastAsia" w:ascii="华文细黑" w:hAnsi="华文细黑" w:eastAsia="华文细黑" w:cs="华文细黑"/>
            <w:sz w:val="22"/>
            <w:szCs w:val="22"/>
            <w:lang w:val="en-US" w:eastAsia="zh-CN"/>
            <w:rPrChange w:id="3506" w:author="野草" w:date="2023-02-08T00:47:12Z">
              <w:rPr>
                <w:rFonts w:hint="eastAsia" w:ascii="华文楷体" w:hAnsi="华文楷体" w:eastAsia="华文楷体" w:cs="华文楷体"/>
                <w:sz w:val="24"/>
                <w:szCs w:val="24"/>
                <w:lang w:val="en-US" w:eastAsia="zh-CN"/>
              </w:rPr>
            </w:rPrChange>
          </w:rPr>
          <w:t>微尺度</w:t>
        </w:r>
      </w:ins>
      <w:ins w:id="3508" w:author="野草" w:date="2023-02-06T22:25:48Z">
        <w:r>
          <w:rPr>
            <w:rFonts w:hint="eastAsia" w:ascii="华文细黑" w:hAnsi="华文细黑" w:eastAsia="华文细黑" w:cs="华文细黑"/>
            <w:sz w:val="22"/>
            <w:szCs w:val="22"/>
            <w:highlight w:val="yellow"/>
            <w:lang w:val="en-US" w:eastAsia="zh-CN"/>
            <w:rPrChange w:id="3509" w:author="野草" w:date="2023-02-08T00:47:12Z">
              <w:rPr>
                <w:rFonts w:hint="eastAsia" w:ascii="华文楷体" w:hAnsi="华文楷体" w:eastAsia="华文楷体" w:cs="华文楷体"/>
                <w:sz w:val="24"/>
                <w:szCs w:val="24"/>
                <w:lang w:val="en-US" w:eastAsia="zh-CN"/>
              </w:rPr>
            </w:rPrChange>
          </w:rPr>
          <w:t>（</w:t>
        </w:r>
      </w:ins>
      <w:ins w:id="3511" w:author="野草" w:date="2023-02-06T22:25:49Z">
        <w:r>
          <w:rPr>
            <w:rFonts w:hint="eastAsia" w:ascii="华文细黑" w:hAnsi="华文细黑" w:eastAsia="华文细黑" w:cs="华文细黑"/>
            <w:sz w:val="22"/>
            <w:szCs w:val="22"/>
            <w:highlight w:val="yellow"/>
            <w:lang w:val="en-US" w:eastAsia="zh-CN"/>
            <w:rPrChange w:id="3512" w:author="野草" w:date="2023-02-08T00:47:12Z">
              <w:rPr>
                <w:rFonts w:hint="eastAsia" w:ascii="华文楷体" w:hAnsi="华文楷体" w:eastAsia="华文楷体" w:cs="华文楷体"/>
                <w:sz w:val="24"/>
                <w:szCs w:val="24"/>
                <w:lang w:val="en-US" w:eastAsia="zh-CN"/>
              </w:rPr>
            </w:rPrChange>
          </w:rPr>
          <w:t>100</w:t>
        </w:r>
      </w:ins>
      <w:ins w:id="3514" w:author="野草" w:date="2023-02-06T22:25:50Z">
        <w:r>
          <w:rPr>
            <w:rFonts w:hint="eastAsia" w:ascii="华文细黑" w:hAnsi="华文细黑" w:eastAsia="华文细黑" w:cs="华文细黑"/>
            <w:sz w:val="22"/>
            <w:szCs w:val="22"/>
            <w:highlight w:val="yellow"/>
            <w:lang w:val="en-US" w:eastAsia="zh-CN"/>
            <w:rPrChange w:id="3515" w:author="野草" w:date="2023-02-08T00:47:12Z">
              <w:rPr>
                <w:rFonts w:hint="eastAsia" w:ascii="华文楷体" w:hAnsi="华文楷体" w:eastAsia="华文楷体" w:cs="华文楷体"/>
                <w:sz w:val="24"/>
                <w:szCs w:val="24"/>
                <w:lang w:val="en-US" w:eastAsia="zh-CN"/>
              </w:rPr>
            </w:rPrChange>
          </w:rPr>
          <w:t xml:space="preserve"> </w:t>
        </w:r>
      </w:ins>
      <w:ins w:id="3517" w:author="野草" w:date="2023-02-06T22:25:51Z">
        <w:r>
          <w:rPr>
            <w:rFonts w:hint="eastAsia" w:ascii="华文细黑" w:hAnsi="华文细黑" w:eastAsia="华文细黑" w:cs="华文细黑"/>
            <w:sz w:val="22"/>
            <w:szCs w:val="22"/>
            <w:highlight w:val="yellow"/>
            <w:lang w:val="en-US" w:eastAsia="zh-CN"/>
            <w:rPrChange w:id="3518" w:author="野草" w:date="2023-02-08T00:47:12Z">
              <w:rPr>
                <w:rFonts w:hint="eastAsia" w:ascii="华文楷体" w:hAnsi="华文楷体" w:eastAsia="华文楷体" w:cs="华文楷体"/>
                <w:sz w:val="24"/>
                <w:szCs w:val="24"/>
                <w:lang w:val="en-US" w:eastAsia="zh-CN"/>
              </w:rPr>
            </w:rPrChange>
          </w:rPr>
          <w:t xml:space="preserve">m </w:t>
        </w:r>
      </w:ins>
      <w:ins w:id="3520" w:author="野草" w:date="2023-02-06T22:28:27Z">
        <w:r>
          <w:rPr>
            <w:rFonts w:hint="eastAsia" w:ascii="华文细黑" w:hAnsi="华文细黑" w:eastAsia="华文细黑" w:cs="华文细黑"/>
            <w:i w:val="0"/>
            <w:iCs w:val="0"/>
            <w:caps w:val="0"/>
            <w:color w:val="333333"/>
            <w:spacing w:val="0"/>
            <w:sz w:val="22"/>
            <w:szCs w:val="22"/>
            <w:highlight w:val="yellow"/>
            <w:shd w:val="clear" w:fill="FFFFFF"/>
            <w:rPrChange w:id="3521" w:author="野草" w:date="2023-02-08T00:47:12Z">
              <w:rPr>
                <w:rFonts w:ascii="Arial" w:hAnsi="Arial" w:eastAsia="宋体" w:cs="Arial"/>
                <w:i w:val="0"/>
                <w:iCs w:val="0"/>
                <w:caps w:val="0"/>
                <w:color w:val="333333"/>
                <w:spacing w:val="0"/>
                <w:sz w:val="19"/>
                <w:szCs w:val="19"/>
                <w:shd w:val="clear" w:fill="FFFFFF"/>
              </w:rPr>
            </w:rPrChange>
          </w:rPr>
          <w:t>×</w:t>
        </w:r>
      </w:ins>
      <w:ins w:id="3523" w:author="野草" w:date="2023-02-06T22:28:35Z">
        <w:r>
          <w:rPr>
            <w:rFonts w:hint="eastAsia" w:ascii="华文细黑" w:hAnsi="华文细黑" w:eastAsia="华文细黑" w:cs="华文细黑"/>
            <w:i w:val="0"/>
            <w:iCs w:val="0"/>
            <w:caps w:val="0"/>
            <w:color w:val="333333"/>
            <w:spacing w:val="0"/>
            <w:sz w:val="22"/>
            <w:szCs w:val="22"/>
            <w:highlight w:val="yellow"/>
            <w:shd w:val="clear" w:fill="FFFFFF"/>
            <w:lang w:val="en-US" w:eastAsia="zh-CN"/>
            <w:rPrChange w:id="3524" w:author="野草" w:date="2023-02-08T00:47:12Z">
              <w:rPr>
                <w:rFonts w:hint="eastAsia" w:ascii="Arial" w:hAnsi="Arial" w:eastAsia="宋体" w:cs="Arial"/>
                <w:i w:val="0"/>
                <w:iCs w:val="0"/>
                <w:caps w:val="0"/>
                <w:color w:val="333333"/>
                <w:spacing w:val="0"/>
                <w:sz w:val="19"/>
                <w:szCs w:val="19"/>
                <w:shd w:val="clear" w:fill="FFFFFF"/>
                <w:lang w:val="en-US" w:eastAsia="zh-CN"/>
              </w:rPr>
            </w:rPrChange>
          </w:rPr>
          <w:t xml:space="preserve"> </w:t>
        </w:r>
      </w:ins>
      <w:ins w:id="3526" w:author="野草" w:date="2023-02-06T22:28:30Z">
        <w:r>
          <w:rPr>
            <w:rFonts w:hint="eastAsia" w:ascii="华文细黑" w:hAnsi="华文细黑" w:eastAsia="华文细黑" w:cs="华文细黑"/>
            <w:sz w:val="22"/>
            <w:szCs w:val="22"/>
            <w:highlight w:val="yellow"/>
            <w:lang w:val="en-US" w:eastAsia="zh-CN"/>
            <w:rPrChange w:id="3527" w:author="野草" w:date="2023-02-08T00:47:12Z">
              <w:rPr>
                <w:rFonts w:hint="eastAsia" w:ascii="华文楷体" w:hAnsi="华文楷体" w:eastAsia="华文楷体" w:cs="华文楷体"/>
                <w:sz w:val="24"/>
                <w:szCs w:val="24"/>
                <w:lang w:val="en-US" w:eastAsia="zh-CN"/>
              </w:rPr>
            </w:rPrChange>
          </w:rPr>
          <w:t>100 m</w:t>
        </w:r>
      </w:ins>
      <w:ins w:id="3529" w:author="野草" w:date="2023-02-06T22:25:48Z">
        <w:r>
          <w:rPr>
            <w:rFonts w:hint="eastAsia" w:ascii="华文细黑" w:hAnsi="华文细黑" w:eastAsia="华文细黑" w:cs="华文细黑"/>
            <w:sz w:val="22"/>
            <w:szCs w:val="22"/>
            <w:highlight w:val="yellow"/>
            <w:lang w:val="en-US" w:eastAsia="zh-CN"/>
            <w:rPrChange w:id="3530" w:author="野草" w:date="2023-02-08T00:47:12Z">
              <w:rPr>
                <w:rFonts w:hint="eastAsia" w:ascii="华文楷体" w:hAnsi="华文楷体" w:eastAsia="华文楷体" w:cs="华文楷体"/>
                <w:sz w:val="24"/>
                <w:szCs w:val="24"/>
                <w:lang w:val="en-US" w:eastAsia="zh-CN"/>
              </w:rPr>
            </w:rPrChange>
          </w:rPr>
          <w:t>）</w:t>
        </w:r>
      </w:ins>
      <w:ins w:id="3532" w:author="野草" w:date="2023-02-06T22:29:34Z">
        <w:r>
          <w:rPr>
            <w:rFonts w:hint="eastAsia" w:ascii="华文细黑" w:hAnsi="华文细黑" w:eastAsia="华文细黑" w:cs="华文细黑"/>
            <w:sz w:val="22"/>
            <w:szCs w:val="22"/>
            <w:lang w:val="en-US" w:eastAsia="zh-CN"/>
            <w:rPrChange w:id="3533" w:author="野草" w:date="2023-02-08T00:47:12Z">
              <w:rPr>
                <w:rFonts w:hint="eastAsia" w:ascii="华文楷体" w:hAnsi="华文楷体" w:eastAsia="华文楷体" w:cs="华文楷体"/>
                <w:sz w:val="24"/>
                <w:szCs w:val="24"/>
                <w:lang w:val="en-US" w:eastAsia="zh-CN"/>
              </w:rPr>
            </w:rPrChange>
          </w:rPr>
          <w:t>开展</w:t>
        </w:r>
      </w:ins>
      <w:ins w:id="3535" w:author="野草" w:date="2023-02-08T00:28:27Z">
        <w:r>
          <w:rPr>
            <w:rFonts w:hint="eastAsia" w:ascii="华文细黑" w:hAnsi="华文细黑" w:eastAsia="华文细黑" w:cs="华文细黑"/>
            <w:sz w:val="22"/>
            <w:szCs w:val="22"/>
            <w:lang w:val="en-US" w:eastAsia="zh-CN"/>
            <w:rPrChange w:id="3536" w:author="野草" w:date="2023-02-08T00:47:12Z">
              <w:rPr>
                <w:rFonts w:hint="eastAsia" w:ascii="华文楷体" w:hAnsi="华文楷体" w:eastAsia="华文楷体" w:cs="华文楷体"/>
                <w:sz w:val="24"/>
                <w:szCs w:val="24"/>
                <w:lang w:val="en-US" w:eastAsia="zh-CN"/>
              </w:rPr>
            </w:rPrChange>
          </w:rPr>
          <w:t>河流</w:t>
        </w:r>
      </w:ins>
      <w:ins w:id="3538" w:author="野草" w:date="2023-02-08T00:28:39Z">
        <w:r>
          <w:rPr>
            <w:rFonts w:hint="eastAsia" w:ascii="华文细黑" w:hAnsi="华文细黑" w:eastAsia="华文细黑" w:cs="华文细黑"/>
            <w:sz w:val="22"/>
            <w:szCs w:val="22"/>
            <w:lang w:val="en-US" w:eastAsia="zh-CN"/>
            <w:rPrChange w:id="3539" w:author="野草" w:date="2023-02-08T00:47:12Z">
              <w:rPr>
                <w:rFonts w:hint="eastAsia" w:ascii="华文楷体" w:hAnsi="华文楷体" w:eastAsia="华文楷体" w:cs="华文楷体"/>
                <w:sz w:val="24"/>
                <w:szCs w:val="24"/>
                <w:lang w:val="en-US" w:eastAsia="zh-CN"/>
              </w:rPr>
            </w:rPrChange>
          </w:rPr>
          <w:t>热环境</w:t>
        </w:r>
      </w:ins>
      <w:ins w:id="3541" w:author="野草" w:date="2023-02-08T00:28:40Z">
        <w:r>
          <w:rPr>
            <w:rFonts w:hint="eastAsia" w:ascii="华文细黑" w:hAnsi="华文细黑" w:eastAsia="华文细黑" w:cs="华文细黑"/>
            <w:sz w:val="22"/>
            <w:szCs w:val="22"/>
            <w:lang w:val="en-US" w:eastAsia="zh-CN"/>
            <w:rPrChange w:id="3542" w:author="野草" w:date="2023-02-08T00:47:12Z">
              <w:rPr>
                <w:rFonts w:hint="eastAsia" w:ascii="华文楷体" w:hAnsi="华文楷体" w:eastAsia="华文楷体" w:cs="华文楷体"/>
                <w:sz w:val="24"/>
                <w:szCs w:val="24"/>
                <w:lang w:val="en-US" w:eastAsia="zh-CN"/>
              </w:rPr>
            </w:rPrChange>
          </w:rPr>
          <w:t>效应</w:t>
        </w:r>
      </w:ins>
      <w:ins w:id="3544" w:author="野草" w:date="2023-02-08T00:28:41Z">
        <w:r>
          <w:rPr>
            <w:rFonts w:hint="eastAsia" w:ascii="华文细黑" w:hAnsi="华文细黑" w:eastAsia="华文细黑" w:cs="华文细黑"/>
            <w:sz w:val="22"/>
            <w:szCs w:val="22"/>
            <w:lang w:val="en-US" w:eastAsia="zh-CN"/>
            <w:rPrChange w:id="3545" w:author="野草" w:date="2023-02-08T00:47:12Z">
              <w:rPr>
                <w:rFonts w:hint="eastAsia" w:ascii="华文楷体" w:hAnsi="华文楷体" w:eastAsia="华文楷体" w:cs="华文楷体"/>
                <w:sz w:val="24"/>
                <w:szCs w:val="24"/>
                <w:lang w:val="en-US" w:eastAsia="zh-CN"/>
              </w:rPr>
            </w:rPrChange>
          </w:rPr>
          <w:t>的</w:t>
        </w:r>
      </w:ins>
      <w:ins w:id="3547" w:author="野草" w:date="2023-02-08T00:28:42Z">
        <w:r>
          <w:rPr>
            <w:rFonts w:hint="eastAsia" w:ascii="华文细黑" w:hAnsi="华文细黑" w:eastAsia="华文细黑" w:cs="华文细黑"/>
            <w:sz w:val="22"/>
            <w:szCs w:val="22"/>
            <w:lang w:val="en-US" w:eastAsia="zh-CN"/>
            <w:rPrChange w:id="3548" w:author="野草" w:date="2023-02-08T00:47:12Z">
              <w:rPr>
                <w:rFonts w:hint="eastAsia" w:ascii="华文楷体" w:hAnsi="华文楷体" w:eastAsia="华文楷体" w:cs="华文楷体"/>
                <w:sz w:val="24"/>
                <w:szCs w:val="24"/>
                <w:lang w:val="en-US" w:eastAsia="zh-CN"/>
              </w:rPr>
            </w:rPrChange>
          </w:rPr>
          <w:t>观测</w:t>
        </w:r>
      </w:ins>
      <w:ins w:id="3550" w:author="野草" w:date="2023-02-08T00:28:44Z">
        <w:r>
          <w:rPr>
            <w:rFonts w:hint="eastAsia" w:ascii="华文细黑" w:hAnsi="华文细黑" w:eastAsia="华文细黑" w:cs="华文细黑"/>
            <w:sz w:val="22"/>
            <w:szCs w:val="22"/>
            <w:lang w:val="en-US" w:eastAsia="zh-CN"/>
            <w:rPrChange w:id="3551" w:author="野草" w:date="2023-02-08T00:47:12Z">
              <w:rPr>
                <w:rFonts w:hint="eastAsia" w:ascii="华文楷体" w:hAnsi="华文楷体" w:eastAsia="华文楷体" w:cs="华文楷体"/>
                <w:sz w:val="24"/>
                <w:szCs w:val="24"/>
                <w:lang w:val="en-US" w:eastAsia="zh-CN"/>
              </w:rPr>
            </w:rPrChange>
          </w:rPr>
          <w:t>与</w:t>
        </w:r>
      </w:ins>
      <w:ins w:id="3553" w:author="野草" w:date="2023-02-08T00:28:45Z">
        <w:r>
          <w:rPr>
            <w:rFonts w:hint="eastAsia" w:ascii="华文细黑" w:hAnsi="华文细黑" w:eastAsia="华文细黑" w:cs="华文细黑"/>
            <w:sz w:val="22"/>
            <w:szCs w:val="22"/>
            <w:lang w:val="en-US" w:eastAsia="zh-CN"/>
            <w:rPrChange w:id="3554" w:author="野草" w:date="2023-02-08T00:47:12Z">
              <w:rPr>
                <w:rFonts w:hint="eastAsia" w:ascii="华文楷体" w:hAnsi="华文楷体" w:eastAsia="华文楷体" w:cs="华文楷体"/>
                <w:sz w:val="24"/>
                <w:szCs w:val="24"/>
                <w:lang w:val="en-US" w:eastAsia="zh-CN"/>
              </w:rPr>
            </w:rPrChange>
          </w:rPr>
          <w:t>分析</w:t>
        </w:r>
      </w:ins>
      <w:ins w:id="3556" w:author="野草" w:date="2023-02-08T00:28:46Z">
        <w:r>
          <w:rPr>
            <w:rFonts w:hint="eastAsia" w:ascii="华文细黑" w:hAnsi="华文细黑" w:eastAsia="华文细黑" w:cs="华文细黑"/>
            <w:sz w:val="22"/>
            <w:szCs w:val="22"/>
            <w:lang w:val="en-US" w:eastAsia="zh-CN"/>
            <w:rPrChange w:id="3557" w:author="野草" w:date="2023-02-08T00:47:12Z">
              <w:rPr>
                <w:rFonts w:hint="eastAsia" w:ascii="华文楷体" w:hAnsi="华文楷体" w:eastAsia="华文楷体" w:cs="华文楷体"/>
                <w:sz w:val="24"/>
                <w:szCs w:val="24"/>
                <w:lang w:val="en-US" w:eastAsia="zh-CN"/>
              </w:rPr>
            </w:rPrChange>
          </w:rPr>
          <w:t>；</w:t>
        </w:r>
      </w:ins>
      <w:ins w:id="3559" w:author="野草" w:date="2023-02-08T00:28:48Z">
        <w:r>
          <w:rPr>
            <w:rFonts w:hint="eastAsia" w:ascii="华文细黑" w:hAnsi="华文细黑" w:eastAsia="华文细黑" w:cs="华文细黑"/>
            <w:sz w:val="22"/>
            <w:szCs w:val="22"/>
            <w:lang w:val="en-US" w:eastAsia="zh-CN"/>
            <w:rPrChange w:id="3560" w:author="野草" w:date="2023-02-08T00:47:12Z">
              <w:rPr>
                <w:rFonts w:hint="eastAsia" w:ascii="华文楷体" w:hAnsi="华文楷体" w:eastAsia="华文楷体" w:cs="华文楷体"/>
                <w:sz w:val="24"/>
                <w:szCs w:val="24"/>
                <w:lang w:val="en-US" w:eastAsia="zh-CN"/>
              </w:rPr>
            </w:rPrChange>
          </w:rPr>
          <w:t>然后</w:t>
        </w:r>
      </w:ins>
      <w:ins w:id="3562" w:author="野草" w:date="2023-02-08T00:29:44Z">
        <w:r>
          <w:rPr>
            <w:rFonts w:hint="eastAsia" w:ascii="华文细黑" w:hAnsi="华文细黑" w:eastAsia="华文细黑" w:cs="华文细黑"/>
            <w:sz w:val="22"/>
            <w:szCs w:val="22"/>
            <w:lang w:val="en-US" w:eastAsia="zh-CN"/>
            <w:rPrChange w:id="3563" w:author="野草" w:date="2023-02-08T00:47:12Z">
              <w:rPr>
                <w:rFonts w:hint="eastAsia" w:ascii="华文楷体" w:hAnsi="华文楷体" w:eastAsia="华文楷体" w:cs="华文楷体"/>
                <w:sz w:val="24"/>
                <w:szCs w:val="24"/>
                <w:lang w:val="en-US" w:eastAsia="zh-CN"/>
              </w:rPr>
            </w:rPrChange>
          </w:rPr>
          <w:t>，</w:t>
        </w:r>
      </w:ins>
      <w:ins w:id="3565" w:author="野草" w:date="2023-02-08T00:28:49Z">
        <w:r>
          <w:rPr>
            <w:rFonts w:hint="eastAsia" w:ascii="华文细黑" w:hAnsi="华文细黑" w:eastAsia="华文细黑" w:cs="华文细黑"/>
            <w:sz w:val="22"/>
            <w:szCs w:val="22"/>
            <w:lang w:val="en-US" w:eastAsia="zh-CN"/>
            <w:rPrChange w:id="3566" w:author="野草" w:date="2023-02-08T00:47:12Z">
              <w:rPr>
                <w:rFonts w:hint="eastAsia" w:ascii="华文楷体" w:hAnsi="华文楷体" w:eastAsia="华文楷体" w:cs="华文楷体"/>
                <w:sz w:val="24"/>
                <w:szCs w:val="24"/>
                <w:lang w:val="en-US" w:eastAsia="zh-CN"/>
              </w:rPr>
            </w:rPrChange>
          </w:rPr>
          <w:t>将</w:t>
        </w:r>
      </w:ins>
      <w:ins w:id="3568" w:author="野草" w:date="2023-02-08T00:49:44Z">
        <w:r>
          <w:rPr>
            <w:rFonts w:hint="eastAsia" w:ascii="华文细黑" w:hAnsi="华文细黑" w:eastAsia="华文细黑" w:cs="华文细黑"/>
            <w:sz w:val="22"/>
            <w:szCs w:val="22"/>
            <w:lang w:val="en-US" w:eastAsia="zh-CN"/>
          </w:rPr>
          <w:t>研究</w:t>
        </w:r>
      </w:ins>
      <w:ins w:id="3569" w:author="野草" w:date="2023-02-08T00:28:57Z">
        <w:r>
          <w:rPr>
            <w:rFonts w:hint="eastAsia" w:ascii="华文细黑" w:hAnsi="华文细黑" w:eastAsia="华文细黑" w:cs="华文细黑"/>
            <w:sz w:val="22"/>
            <w:szCs w:val="22"/>
            <w:lang w:val="en-US" w:eastAsia="zh-CN"/>
            <w:rPrChange w:id="3570" w:author="野草" w:date="2023-02-08T00:47:12Z">
              <w:rPr>
                <w:rFonts w:hint="eastAsia" w:ascii="华文楷体" w:hAnsi="华文楷体" w:eastAsia="华文楷体" w:cs="华文楷体"/>
                <w:sz w:val="24"/>
                <w:szCs w:val="24"/>
                <w:lang w:val="en-US" w:eastAsia="zh-CN"/>
              </w:rPr>
            </w:rPrChange>
          </w:rPr>
          <w:t>扩展</w:t>
        </w:r>
      </w:ins>
      <w:ins w:id="3572" w:author="野草" w:date="2023-02-08T00:28:58Z">
        <w:r>
          <w:rPr>
            <w:rFonts w:hint="eastAsia" w:ascii="华文细黑" w:hAnsi="华文细黑" w:eastAsia="华文细黑" w:cs="华文细黑"/>
            <w:sz w:val="22"/>
            <w:szCs w:val="22"/>
            <w:lang w:val="en-US" w:eastAsia="zh-CN"/>
            <w:rPrChange w:id="3573" w:author="野草" w:date="2023-02-08T00:47:12Z">
              <w:rPr>
                <w:rFonts w:hint="eastAsia" w:ascii="华文楷体" w:hAnsi="华文楷体" w:eastAsia="华文楷体" w:cs="华文楷体"/>
                <w:sz w:val="24"/>
                <w:szCs w:val="24"/>
                <w:lang w:val="en-US" w:eastAsia="zh-CN"/>
              </w:rPr>
            </w:rPrChange>
          </w:rPr>
          <w:t>至</w:t>
        </w:r>
      </w:ins>
      <w:ins w:id="3575" w:author="野草" w:date="2023-02-08T00:29:00Z">
        <w:r>
          <w:rPr>
            <w:rFonts w:hint="eastAsia" w:ascii="华文细黑" w:hAnsi="华文细黑" w:eastAsia="华文细黑" w:cs="华文细黑"/>
            <w:sz w:val="22"/>
            <w:szCs w:val="22"/>
            <w:lang w:val="en-US" w:eastAsia="zh-CN"/>
            <w:rPrChange w:id="3576" w:author="野草" w:date="2023-02-08T00:47:12Z">
              <w:rPr>
                <w:rFonts w:hint="eastAsia" w:ascii="华文楷体" w:hAnsi="华文楷体" w:eastAsia="华文楷体" w:cs="华文楷体"/>
                <w:sz w:val="24"/>
                <w:szCs w:val="24"/>
                <w:lang w:val="en-US" w:eastAsia="zh-CN"/>
              </w:rPr>
            </w:rPrChange>
          </w:rPr>
          <w:t>局部</w:t>
        </w:r>
      </w:ins>
      <w:ins w:id="3578" w:author="野草" w:date="2023-02-08T00:29:01Z">
        <w:r>
          <w:rPr>
            <w:rFonts w:hint="eastAsia" w:ascii="华文细黑" w:hAnsi="华文细黑" w:eastAsia="华文细黑" w:cs="华文细黑"/>
            <w:sz w:val="22"/>
            <w:szCs w:val="22"/>
            <w:lang w:val="en-US" w:eastAsia="zh-CN"/>
            <w:rPrChange w:id="3579" w:author="野草" w:date="2023-02-08T00:47:12Z">
              <w:rPr>
                <w:rFonts w:hint="eastAsia" w:ascii="华文楷体" w:hAnsi="华文楷体" w:eastAsia="华文楷体" w:cs="华文楷体"/>
                <w:sz w:val="24"/>
                <w:szCs w:val="24"/>
                <w:lang w:val="en-US" w:eastAsia="zh-CN"/>
              </w:rPr>
            </w:rPrChange>
          </w:rPr>
          <w:t>气候</w:t>
        </w:r>
      </w:ins>
      <w:ins w:id="3581" w:author="野草" w:date="2023-02-08T00:29:02Z">
        <w:r>
          <w:rPr>
            <w:rFonts w:hint="eastAsia" w:ascii="华文细黑" w:hAnsi="华文细黑" w:eastAsia="华文细黑" w:cs="华文细黑"/>
            <w:sz w:val="22"/>
            <w:szCs w:val="22"/>
            <w:lang w:val="en-US" w:eastAsia="zh-CN"/>
            <w:rPrChange w:id="3582" w:author="野草" w:date="2023-02-08T00:47:12Z">
              <w:rPr>
                <w:rFonts w:hint="eastAsia" w:ascii="华文楷体" w:hAnsi="华文楷体" w:eastAsia="华文楷体" w:cs="华文楷体"/>
                <w:sz w:val="24"/>
                <w:szCs w:val="24"/>
                <w:lang w:val="en-US" w:eastAsia="zh-CN"/>
              </w:rPr>
            </w:rPrChange>
          </w:rPr>
          <w:t>区</w:t>
        </w:r>
      </w:ins>
      <w:ins w:id="3584" w:author="野草" w:date="2023-02-08T00:29:03Z">
        <w:r>
          <w:rPr>
            <w:rFonts w:hint="eastAsia" w:ascii="华文细黑" w:hAnsi="华文细黑" w:eastAsia="华文细黑" w:cs="华文细黑"/>
            <w:sz w:val="22"/>
            <w:szCs w:val="22"/>
            <w:lang w:val="en-US" w:eastAsia="zh-CN"/>
            <w:rPrChange w:id="3585" w:author="野草" w:date="2023-02-08T00:47:12Z">
              <w:rPr>
                <w:rFonts w:hint="eastAsia" w:ascii="华文楷体" w:hAnsi="华文楷体" w:eastAsia="华文楷体" w:cs="华文楷体"/>
                <w:sz w:val="24"/>
                <w:szCs w:val="24"/>
                <w:lang w:val="en-US" w:eastAsia="zh-CN"/>
              </w:rPr>
            </w:rPrChange>
          </w:rPr>
          <w:t>尺度，</w:t>
        </w:r>
      </w:ins>
      <w:ins w:id="3587" w:author="野草" w:date="2023-02-08T00:29:14Z">
        <w:r>
          <w:rPr>
            <w:rFonts w:hint="eastAsia" w:ascii="华文细黑" w:hAnsi="华文细黑" w:eastAsia="华文细黑" w:cs="华文细黑"/>
            <w:sz w:val="22"/>
            <w:szCs w:val="22"/>
            <w:lang w:val="en-US" w:eastAsia="zh-CN"/>
            <w:rPrChange w:id="3588" w:author="野草" w:date="2023-02-08T00:47:12Z">
              <w:rPr>
                <w:rFonts w:hint="eastAsia" w:ascii="华文楷体" w:hAnsi="华文楷体" w:eastAsia="华文楷体" w:cs="华文楷体"/>
                <w:sz w:val="24"/>
                <w:szCs w:val="24"/>
                <w:lang w:val="en-US" w:eastAsia="zh-CN"/>
              </w:rPr>
            </w:rPrChange>
          </w:rPr>
          <w:t>通过</w:t>
        </w:r>
      </w:ins>
      <w:ins w:id="3590" w:author="野草" w:date="2023-02-08T00:29:16Z">
        <w:r>
          <w:rPr>
            <w:rFonts w:hint="eastAsia" w:ascii="华文细黑" w:hAnsi="华文细黑" w:eastAsia="华文细黑" w:cs="华文细黑"/>
            <w:sz w:val="22"/>
            <w:szCs w:val="22"/>
            <w:lang w:val="en-US" w:eastAsia="zh-CN"/>
            <w:rPrChange w:id="3591" w:author="野草" w:date="2023-02-08T00:47:12Z">
              <w:rPr>
                <w:rFonts w:hint="eastAsia" w:ascii="华文楷体" w:hAnsi="华文楷体" w:eastAsia="华文楷体" w:cs="华文楷体"/>
                <w:sz w:val="24"/>
                <w:szCs w:val="24"/>
                <w:lang w:val="en-US" w:eastAsia="zh-CN"/>
              </w:rPr>
            </w:rPrChange>
          </w:rPr>
          <w:t>该尺度</w:t>
        </w:r>
      </w:ins>
      <w:ins w:id="3593" w:author="野草" w:date="2023-02-08T00:29:17Z">
        <w:r>
          <w:rPr>
            <w:rFonts w:hint="eastAsia" w:ascii="华文细黑" w:hAnsi="华文细黑" w:eastAsia="华文细黑" w:cs="华文细黑"/>
            <w:sz w:val="22"/>
            <w:szCs w:val="22"/>
            <w:lang w:val="en-US" w:eastAsia="zh-CN"/>
            <w:rPrChange w:id="3594" w:author="野草" w:date="2023-02-08T00:47:12Z">
              <w:rPr>
                <w:rFonts w:hint="eastAsia" w:ascii="华文楷体" w:hAnsi="华文楷体" w:eastAsia="华文楷体" w:cs="华文楷体"/>
                <w:sz w:val="24"/>
                <w:szCs w:val="24"/>
                <w:lang w:val="en-US" w:eastAsia="zh-CN"/>
              </w:rPr>
            </w:rPrChange>
          </w:rPr>
          <w:t>的</w:t>
        </w:r>
      </w:ins>
      <w:ins w:id="3596" w:author="野草" w:date="2023-02-08T00:29:18Z">
        <w:r>
          <w:rPr>
            <w:rFonts w:hint="eastAsia" w:ascii="华文细黑" w:hAnsi="华文细黑" w:eastAsia="华文细黑" w:cs="华文细黑"/>
            <w:sz w:val="22"/>
            <w:szCs w:val="22"/>
            <w:lang w:val="en-US" w:eastAsia="zh-CN"/>
            <w:rPrChange w:id="3597" w:author="野草" w:date="2023-02-08T00:47:12Z">
              <w:rPr>
                <w:rFonts w:hint="eastAsia" w:ascii="华文楷体" w:hAnsi="华文楷体" w:eastAsia="华文楷体" w:cs="华文楷体"/>
                <w:sz w:val="24"/>
                <w:szCs w:val="24"/>
                <w:lang w:val="en-US" w:eastAsia="zh-CN"/>
              </w:rPr>
            </w:rPrChange>
          </w:rPr>
          <w:t>观测</w:t>
        </w:r>
      </w:ins>
      <w:ins w:id="3599" w:author="野草" w:date="2023-02-08T00:29:20Z">
        <w:r>
          <w:rPr>
            <w:rFonts w:hint="eastAsia" w:ascii="华文细黑" w:hAnsi="华文细黑" w:eastAsia="华文细黑" w:cs="华文细黑"/>
            <w:sz w:val="22"/>
            <w:szCs w:val="22"/>
            <w:lang w:val="en-US" w:eastAsia="zh-CN"/>
            <w:rPrChange w:id="3600" w:author="野草" w:date="2023-02-08T00:47:12Z">
              <w:rPr>
                <w:rFonts w:hint="eastAsia" w:ascii="华文楷体" w:hAnsi="华文楷体" w:eastAsia="华文楷体" w:cs="华文楷体"/>
                <w:sz w:val="24"/>
                <w:szCs w:val="24"/>
                <w:lang w:val="en-US" w:eastAsia="zh-CN"/>
              </w:rPr>
            </w:rPrChange>
          </w:rPr>
          <w:t>与</w:t>
        </w:r>
      </w:ins>
      <w:ins w:id="3602" w:author="野草" w:date="2023-02-08T00:29:21Z">
        <w:r>
          <w:rPr>
            <w:rFonts w:hint="eastAsia" w:ascii="华文细黑" w:hAnsi="华文细黑" w:eastAsia="华文细黑" w:cs="华文细黑"/>
            <w:sz w:val="22"/>
            <w:szCs w:val="22"/>
            <w:lang w:val="en-US" w:eastAsia="zh-CN"/>
            <w:rPrChange w:id="3603" w:author="野草" w:date="2023-02-08T00:47:12Z">
              <w:rPr>
                <w:rFonts w:hint="eastAsia" w:ascii="华文楷体" w:hAnsi="华文楷体" w:eastAsia="华文楷体" w:cs="华文楷体"/>
                <w:sz w:val="24"/>
                <w:szCs w:val="24"/>
                <w:lang w:val="en-US" w:eastAsia="zh-CN"/>
              </w:rPr>
            </w:rPrChange>
          </w:rPr>
          <w:t>分析</w:t>
        </w:r>
      </w:ins>
      <w:ins w:id="3605" w:author="野草" w:date="2023-02-08T00:29:22Z">
        <w:r>
          <w:rPr>
            <w:rFonts w:hint="eastAsia" w:ascii="华文细黑" w:hAnsi="华文细黑" w:eastAsia="华文细黑" w:cs="华文细黑"/>
            <w:sz w:val="22"/>
            <w:szCs w:val="22"/>
            <w:lang w:val="en-US" w:eastAsia="zh-CN"/>
            <w:rPrChange w:id="3606" w:author="野草" w:date="2023-02-08T00:47:12Z">
              <w:rPr>
                <w:rFonts w:hint="eastAsia" w:ascii="华文楷体" w:hAnsi="华文楷体" w:eastAsia="华文楷体" w:cs="华文楷体"/>
                <w:sz w:val="24"/>
                <w:szCs w:val="24"/>
                <w:lang w:val="en-US" w:eastAsia="zh-CN"/>
              </w:rPr>
            </w:rPrChange>
          </w:rPr>
          <w:t>建立</w:t>
        </w:r>
      </w:ins>
      <w:ins w:id="3608" w:author="野草" w:date="2023-02-08T00:29:29Z">
        <w:r>
          <w:rPr>
            <w:rFonts w:hint="eastAsia" w:ascii="华文细黑" w:hAnsi="华文细黑" w:eastAsia="华文细黑" w:cs="华文细黑"/>
            <w:sz w:val="22"/>
            <w:szCs w:val="22"/>
            <w:lang w:val="en-US" w:eastAsia="zh-CN"/>
            <w:rPrChange w:id="3609" w:author="野草" w:date="2023-02-08T00:47:12Z">
              <w:rPr>
                <w:rFonts w:hint="eastAsia" w:ascii="华文楷体" w:hAnsi="华文楷体" w:eastAsia="华文楷体" w:cs="华文楷体"/>
                <w:sz w:val="24"/>
                <w:szCs w:val="24"/>
                <w:lang w:val="en-US" w:eastAsia="zh-CN"/>
              </w:rPr>
            </w:rPrChange>
          </w:rPr>
          <w:t>热环境</w:t>
        </w:r>
      </w:ins>
      <w:ins w:id="3611" w:author="野草" w:date="2023-02-08T00:29:30Z">
        <w:r>
          <w:rPr>
            <w:rFonts w:hint="eastAsia" w:ascii="华文细黑" w:hAnsi="华文细黑" w:eastAsia="华文细黑" w:cs="华文细黑"/>
            <w:sz w:val="22"/>
            <w:szCs w:val="22"/>
            <w:lang w:val="en-US" w:eastAsia="zh-CN"/>
            <w:rPrChange w:id="3612" w:author="野草" w:date="2023-02-08T00:47:12Z">
              <w:rPr>
                <w:rFonts w:hint="eastAsia" w:ascii="华文楷体" w:hAnsi="华文楷体" w:eastAsia="华文楷体" w:cs="华文楷体"/>
                <w:sz w:val="24"/>
                <w:szCs w:val="24"/>
                <w:lang w:val="en-US" w:eastAsia="zh-CN"/>
              </w:rPr>
            </w:rPrChange>
          </w:rPr>
          <w:t>效应与</w:t>
        </w:r>
      </w:ins>
      <w:ins w:id="3614" w:author="野草" w:date="2023-02-08T00:29:32Z">
        <w:r>
          <w:rPr>
            <w:rFonts w:hint="eastAsia" w:ascii="华文细黑" w:hAnsi="华文细黑" w:eastAsia="华文细黑" w:cs="华文细黑"/>
            <w:sz w:val="22"/>
            <w:szCs w:val="22"/>
            <w:lang w:val="en-US" w:eastAsia="zh-CN"/>
            <w:rPrChange w:id="3615" w:author="野草" w:date="2023-02-08T00:47:12Z">
              <w:rPr>
                <w:rFonts w:hint="eastAsia" w:ascii="华文楷体" w:hAnsi="华文楷体" w:eastAsia="华文楷体" w:cs="华文楷体"/>
                <w:sz w:val="24"/>
                <w:szCs w:val="24"/>
                <w:lang w:val="en-US" w:eastAsia="zh-CN"/>
              </w:rPr>
            </w:rPrChange>
          </w:rPr>
          <w:t>环境因素</w:t>
        </w:r>
      </w:ins>
      <w:ins w:id="3617" w:author="野草" w:date="2023-02-08T00:29:33Z">
        <w:r>
          <w:rPr>
            <w:rFonts w:hint="eastAsia" w:ascii="华文细黑" w:hAnsi="华文细黑" w:eastAsia="华文细黑" w:cs="华文细黑"/>
            <w:sz w:val="22"/>
            <w:szCs w:val="22"/>
            <w:lang w:val="en-US" w:eastAsia="zh-CN"/>
            <w:rPrChange w:id="3618" w:author="野草" w:date="2023-02-08T00:47:12Z">
              <w:rPr>
                <w:rFonts w:hint="eastAsia" w:ascii="华文楷体" w:hAnsi="华文楷体" w:eastAsia="华文楷体" w:cs="华文楷体"/>
                <w:sz w:val="24"/>
                <w:szCs w:val="24"/>
                <w:lang w:val="en-US" w:eastAsia="zh-CN"/>
              </w:rPr>
            </w:rPrChange>
          </w:rPr>
          <w:t>的</w:t>
        </w:r>
      </w:ins>
      <w:ins w:id="3620" w:author="野草" w:date="2023-02-08T00:29:35Z">
        <w:r>
          <w:rPr>
            <w:rFonts w:hint="eastAsia" w:ascii="华文细黑" w:hAnsi="华文细黑" w:eastAsia="华文细黑" w:cs="华文细黑"/>
            <w:sz w:val="22"/>
            <w:szCs w:val="22"/>
            <w:lang w:val="en-US" w:eastAsia="zh-CN"/>
            <w:rPrChange w:id="3621" w:author="野草" w:date="2023-02-08T00:47:12Z">
              <w:rPr>
                <w:rFonts w:hint="eastAsia" w:ascii="华文楷体" w:hAnsi="华文楷体" w:eastAsia="华文楷体" w:cs="华文楷体"/>
                <w:sz w:val="24"/>
                <w:szCs w:val="24"/>
                <w:lang w:val="en-US" w:eastAsia="zh-CN"/>
              </w:rPr>
            </w:rPrChange>
          </w:rPr>
          <w:t>定量</w:t>
        </w:r>
      </w:ins>
      <w:ins w:id="3623" w:author="野草" w:date="2023-02-08T00:29:36Z">
        <w:r>
          <w:rPr>
            <w:rFonts w:hint="eastAsia" w:ascii="华文细黑" w:hAnsi="华文细黑" w:eastAsia="华文细黑" w:cs="华文细黑"/>
            <w:sz w:val="22"/>
            <w:szCs w:val="22"/>
            <w:lang w:val="en-US" w:eastAsia="zh-CN"/>
            <w:rPrChange w:id="3624" w:author="野草" w:date="2023-02-08T00:47:12Z">
              <w:rPr>
                <w:rFonts w:hint="eastAsia" w:ascii="华文楷体" w:hAnsi="华文楷体" w:eastAsia="华文楷体" w:cs="华文楷体"/>
                <w:sz w:val="24"/>
                <w:szCs w:val="24"/>
                <w:lang w:val="en-US" w:eastAsia="zh-CN"/>
              </w:rPr>
            </w:rPrChange>
          </w:rPr>
          <w:t>关系</w:t>
        </w:r>
      </w:ins>
      <w:ins w:id="3626" w:author="野草" w:date="2023-02-08T00:29:38Z">
        <w:r>
          <w:rPr>
            <w:rFonts w:hint="eastAsia" w:ascii="华文细黑" w:hAnsi="华文细黑" w:eastAsia="华文细黑" w:cs="华文细黑"/>
            <w:sz w:val="22"/>
            <w:szCs w:val="22"/>
            <w:lang w:val="en-US" w:eastAsia="zh-CN"/>
            <w:rPrChange w:id="3627" w:author="野草" w:date="2023-02-08T00:47:12Z">
              <w:rPr>
                <w:rFonts w:hint="eastAsia" w:ascii="华文楷体" w:hAnsi="华文楷体" w:eastAsia="华文楷体" w:cs="华文楷体"/>
                <w:sz w:val="24"/>
                <w:szCs w:val="24"/>
                <w:lang w:val="en-US" w:eastAsia="zh-CN"/>
              </w:rPr>
            </w:rPrChange>
          </w:rPr>
          <w:t>；</w:t>
        </w:r>
      </w:ins>
      <w:ins w:id="3629" w:author="野草" w:date="2023-02-08T00:29:41Z">
        <w:r>
          <w:rPr>
            <w:rFonts w:hint="eastAsia" w:ascii="华文细黑" w:hAnsi="华文细黑" w:eastAsia="华文细黑" w:cs="华文细黑"/>
            <w:sz w:val="22"/>
            <w:szCs w:val="22"/>
            <w:lang w:val="en-US" w:eastAsia="zh-CN"/>
            <w:rPrChange w:id="3630" w:author="野草" w:date="2023-02-08T00:47:12Z">
              <w:rPr>
                <w:rFonts w:hint="eastAsia" w:ascii="华文楷体" w:hAnsi="华文楷体" w:eastAsia="华文楷体" w:cs="华文楷体"/>
                <w:sz w:val="24"/>
                <w:szCs w:val="24"/>
                <w:lang w:val="en-US" w:eastAsia="zh-CN"/>
              </w:rPr>
            </w:rPrChange>
          </w:rPr>
          <w:t>最后，</w:t>
        </w:r>
      </w:ins>
      <w:ins w:id="3632" w:author="野草" w:date="2023-02-08T00:29:47Z">
        <w:r>
          <w:rPr>
            <w:rFonts w:hint="eastAsia" w:ascii="华文细黑" w:hAnsi="华文细黑" w:eastAsia="华文细黑" w:cs="华文细黑"/>
            <w:sz w:val="22"/>
            <w:szCs w:val="22"/>
            <w:lang w:val="en-US" w:eastAsia="zh-CN"/>
            <w:rPrChange w:id="3633" w:author="野草" w:date="2023-02-08T00:47:12Z">
              <w:rPr>
                <w:rFonts w:hint="eastAsia" w:ascii="华文楷体" w:hAnsi="华文楷体" w:eastAsia="华文楷体" w:cs="华文楷体"/>
                <w:sz w:val="24"/>
                <w:szCs w:val="24"/>
                <w:lang w:val="en-US" w:eastAsia="zh-CN"/>
              </w:rPr>
            </w:rPrChange>
          </w:rPr>
          <w:t>对</w:t>
        </w:r>
      </w:ins>
      <w:ins w:id="3635" w:author="野草" w:date="2023-02-08T00:29:48Z">
        <w:r>
          <w:rPr>
            <w:rFonts w:hint="eastAsia" w:ascii="华文细黑" w:hAnsi="华文细黑" w:eastAsia="华文细黑" w:cs="华文细黑"/>
            <w:sz w:val="22"/>
            <w:szCs w:val="22"/>
            <w:lang w:val="en-US" w:eastAsia="zh-CN"/>
            <w:rPrChange w:id="3636" w:author="野草" w:date="2023-02-08T00:47:12Z">
              <w:rPr>
                <w:rFonts w:hint="eastAsia" w:ascii="华文楷体" w:hAnsi="华文楷体" w:eastAsia="华文楷体" w:cs="华文楷体"/>
                <w:sz w:val="24"/>
                <w:szCs w:val="24"/>
                <w:lang w:val="en-US" w:eastAsia="zh-CN"/>
              </w:rPr>
            </w:rPrChange>
          </w:rPr>
          <w:t>不同</w:t>
        </w:r>
      </w:ins>
      <w:ins w:id="3638" w:author="野草" w:date="2023-02-08T00:29:51Z">
        <w:r>
          <w:rPr>
            <w:rFonts w:hint="eastAsia" w:ascii="华文细黑" w:hAnsi="华文细黑" w:eastAsia="华文细黑" w:cs="华文细黑"/>
            <w:sz w:val="22"/>
            <w:szCs w:val="22"/>
            <w:lang w:val="en-US" w:eastAsia="zh-CN"/>
            <w:rPrChange w:id="3639" w:author="野草" w:date="2023-02-08T00:47:12Z">
              <w:rPr>
                <w:rFonts w:hint="eastAsia" w:ascii="华文楷体" w:hAnsi="华文楷体" w:eastAsia="华文楷体" w:cs="华文楷体"/>
                <w:sz w:val="24"/>
                <w:szCs w:val="24"/>
                <w:lang w:val="en-US" w:eastAsia="zh-CN"/>
              </w:rPr>
            </w:rPrChange>
          </w:rPr>
          <w:t>局地</w:t>
        </w:r>
      </w:ins>
      <w:ins w:id="3641" w:author="野草" w:date="2023-02-08T00:29:52Z">
        <w:r>
          <w:rPr>
            <w:rFonts w:hint="eastAsia" w:ascii="华文细黑" w:hAnsi="华文细黑" w:eastAsia="华文细黑" w:cs="华文细黑"/>
            <w:sz w:val="22"/>
            <w:szCs w:val="22"/>
            <w:lang w:val="en-US" w:eastAsia="zh-CN"/>
            <w:rPrChange w:id="3642" w:author="野草" w:date="2023-02-08T00:47:12Z">
              <w:rPr>
                <w:rFonts w:hint="eastAsia" w:ascii="华文楷体" w:hAnsi="华文楷体" w:eastAsia="华文楷体" w:cs="华文楷体"/>
                <w:sz w:val="24"/>
                <w:szCs w:val="24"/>
                <w:lang w:val="en-US" w:eastAsia="zh-CN"/>
              </w:rPr>
            </w:rPrChange>
          </w:rPr>
          <w:t>气候区</w:t>
        </w:r>
      </w:ins>
      <w:ins w:id="3644" w:author="野草" w:date="2023-02-08T00:29:54Z">
        <w:r>
          <w:rPr>
            <w:rFonts w:hint="eastAsia" w:ascii="华文细黑" w:hAnsi="华文细黑" w:eastAsia="华文细黑" w:cs="华文细黑"/>
            <w:sz w:val="22"/>
            <w:szCs w:val="22"/>
            <w:lang w:val="en-US" w:eastAsia="zh-CN"/>
            <w:rPrChange w:id="3645" w:author="野草" w:date="2023-02-08T00:47:12Z">
              <w:rPr>
                <w:rFonts w:hint="eastAsia" w:ascii="华文楷体" w:hAnsi="华文楷体" w:eastAsia="华文楷体" w:cs="华文楷体"/>
                <w:sz w:val="24"/>
                <w:szCs w:val="24"/>
                <w:lang w:val="en-US" w:eastAsia="zh-CN"/>
              </w:rPr>
            </w:rPrChange>
          </w:rPr>
          <w:t>进行</w:t>
        </w:r>
      </w:ins>
      <w:ins w:id="3647" w:author="野草" w:date="2023-02-08T00:29:59Z">
        <w:r>
          <w:rPr>
            <w:rFonts w:hint="eastAsia" w:ascii="华文细黑" w:hAnsi="华文细黑" w:eastAsia="华文细黑" w:cs="华文细黑"/>
            <w:sz w:val="22"/>
            <w:szCs w:val="22"/>
            <w:lang w:val="en-US" w:eastAsia="zh-CN"/>
            <w:rPrChange w:id="3648" w:author="野草" w:date="2023-02-08T00:47:12Z">
              <w:rPr>
                <w:rFonts w:hint="eastAsia" w:ascii="华文楷体" w:hAnsi="华文楷体" w:eastAsia="华文楷体" w:cs="华文楷体"/>
                <w:sz w:val="24"/>
                <w:szCs w:val="24"/>
                <w:lang w:val="en-US" w:eastAsia="zh-CN"/>
              </w:rPr>
            </w:rPrChange>
          </w:rPr>
          <w:t>城市气候</w:t>
        </w:r>
      </w:ins>
      <w:ins w:id="3650" w:author="野草" w:date="2023-02-08T00:30:00Z">
        <w:r>
          <w:rPr>
            <w:rFonts w:hint="eastAsia" w:ascii="华文细黑" w:hAnsi="华文细黑" w:eastAsia="华文细黑" w:cs="华文细黑"/>
            <w:sz w:val="22"/>
            <w:szCs w:val="22"/>
            <w:lang w:val="en-US" w:eastAsia="zh-CN"/>
            <w:rPrChange w:id="3651" w:author="野草" w:date="2023-02-08T00:47:12Z">
              <w:rPr>
                <w:rFonts w:hint="eastAsia" w:ascii="华文楷体" w:hAnsi="华文楷体" w:eastAsia="华文楷体" w:cs="华文楷体"/>
                <w:sz w:val="24"/>
                <w:szCs w:val="24"/>
                <w:lang w:val="en-US" w:eastAsia="zh-CN"/>
              </w:rPr>
            </w:rPrChange>
          </w:rPr>
          <w:t>建模，</w:t>
        </w:r>
      </w:ins>
      <w:ins w:id="3653" w:author="野草" w:date="2023-02-08T00:30:03Z">
        <w:r>
          <w:rPr>
            <w:rFonts w:hint="eastAsia" w:ascii="华文细黑" w:hAnsi="华文细黑" w:eastAsia="华文细黑" w:cs="华文细黑"/>
            <w:sz w:val="22"/>
            <w:szCs w:val="22"/>
            <w:lang w:val="en-US" w:eastAsia="zh-CN"/>
            <w:rPrChange w:id="3654" w:author="野草" w:date="2023-02-08T00:47:12Z">
              <w:rPr>
                <w:rFonts w:hint="eastAsia" w:ascii="华文楷体" w:hAnsi="华文楷体" w:eastAsia="华文楷体" w:cs="华文楷体"/>
                <w:sz w:val="24"/>
                <w:szCs w:val="24"/>
                <w:lang w:val="en-US" w:eastAsia="zh-CN"/>
              </w:rPr>
            </w:rPrChange>
          </w:rPr>
          <w:t>分析</w:t>
        </w:r>
      </w:ins>
      <w:ins w:id="3656" w:author="野草" w:date="2023-02-08T00:34:50Z">
        <w:r>
          <w:rPr>
            <w:rFonts w:hint="eastAsia" w:ascii="华文细黑" w:hAnsi="华文细黑" w:eastAsia="华文细黑" w:cs="华文细黑"/>
            <w:sz w:val="22"/>
            <w:szCs w:val="22"/>
            <w:lang w:val="en-US" w:eastAsia="zh-CN"/>
            <w:rPrChange w:id="3657" w:author="野草" w:date="2023-02-08T00:47:12Z">
              <w:rPr>
                <w:rFonts w:hint="eastAsia" w:ascii="华文楷体" w:hAnsi="华文楷体" w:eastAsia="华文楷体" w:cs="华文楷体"/>
                <w:sz w:val="24"/>
                <w:szCs w:val="24"/>
                <w:lang w:val="en-US" w:eastAsia="zh-CN"/>
              </w:rPr>
            </w:rPrChange>
          </w:rPr>
          <w:t>不同</w:t>
        </w:r>
      </w:ins>
      <w:ins w:id="3659" w:author="野草" w:date="2023-02-08T00:34:56Z">
        <w:r>
          <w:rPr>
            <w:rFonts w:hint="eastAsia" w:ascii="华文细黑" w:hAnsi="华文细黑" w:eastAsia="华文细黑" w:cs="华文细黑"/>
            <w:sz w:val="22"/>
            <w:szCs w:val="22"/>
            <w:lang w:val="en-US" w:eastAsia="zh-CN"/>
            <w:rPrChange w:id="3660" w:author="野草" w:date="2023-02-08T00:47:12Z">
              <w:rPr>
                <w:rFonts w:hint="eastAsia" w:ascii="华文楷体" w:hAnsi="华文楷体" w:eastAsia="华文楷体" w:cs="华文楷体"/>
                <w:sz w:val="24"/>
                <w:szCs w:val="24"/>
                <w:lang w:val="en-US" w:eastAsia="zh-CN"/>
              </w:rPr>
            </w:rPrChange>
          </w:rPr>
          <w:t>建筑</w:t>
        </w:r>
      </w:ins>
      <w:ins w:id="3662" w:author="野草" w:date="2023-02-08T00:34:58Z">
        <w:r>
          <w:rPr>
            <w:rFonts w:hint="eastAsia" w:ascii="华文细黑" w:hAnsi="华文细黑" w:eastAsia="华文细黑" w:cs="华文细黑"/>
            <w:sz w:val="22"/>
            <w:szCs w:val="22"/>
            <w:lang w:val="en-US" w:eastAsia="zh-CN"/>
            <w:rPrChange w:id="3663" w:author="野草" w:date="2023-02-08T00:47:12Z">
              <w:rPr>
                <w:rFonts w:hint="eastAsia" w:ascii="华文楷体" w:hAnsi="华文楷体" w:eastAsia="华文楷体" w:cs="华文楷体"/>
                <w:sz w:val="24"/>
                <w:szCs w:val="24"/>
                <w:lang w:val="en-US" w:eastAsia="zh-CN"/>
              </w:rPr>
            </w:rPrChange>
          </w:rPr>
          <w:t>和</w:t>
        </w:r>
      </w:ins>
      <w:ins w:id="3665" w:author="野草" w:date="2023-02-08T00:34:59Z">
        <w:r>
          <w:rPr>
            <w:rFonts w:hint="eastAsia" w:ascii="华文细黑" w:hAnsi="华文细黑" w:eastAsia="华文细黑" w:cs="华文细黑"/>
            <w:sz w:val="22"/>
            <w:szCs w:val="22"/>
            <w:lang w:val="en-US" w:eastAsia="zh-CN"/>
            <w:rPrChange w:id="3666" w:author="野草" w:date="2023-02-08T00:47:12Z">
              <w:rPr>
                <w:rFonts w:hint="eastAsia" w:ascii="华文楷体" w:hAnsi="华文楷体" w:eastAsia="华文楷体" w:cs="华文楷体"/>
                <w:sz w:val="24"/>
                <w:szCs w:val="24"/>
                <w:lang w:val="en-US" w:eastAsia="zh-CN"/>
              </w:rPr>
            </w:rPrChange>
          </w:rPr>
          <w:t>植被</w:t>
        </w:r>
      </w:ins>
      <w:ins w:id="3668" w:author="野草" w:date="2023-02-08T00:35:00Z">
        <w:r>
          <w:rPr>
            <w:rFonts w:hint="eastAsia" w:ascii="华文细黑" w:hAnsi="华文细黑" w:eastAsia="华文细黑" w:cs="华文细黑"/>
            <w:sz w:val="22"/>
            <w:szCs w:val="22"/>
            <w:lang w:val="en-US" w:eastAsia="zh-CN"/>
            <w:rPrChange w:id="3669" w:author="野草" w:date="2023-02-08T00:47:12Z">
              <w:rPr>
                <w:rFonts w:hint="eastAsia" w:ascii="华文楷体" w:hAnsi="华文楷体" w:eastAsia="华文楷体" w:cs="华文楷体"/>
                <w:sz w:val="24"/>
                <w:szCs w:val="24"/>
                <w:lang w:val="en-US" w:eastAsia="zh-CN"/>
              </w:rPr>
            </w:rPrChange>
          </w:rPr>
          <w:t>布局下</w:t>
        </w:r>
      </w:ins>
      <w:ins w:id="3671" w:author="野草" w:date="2023-02-08T00:35:06Z">
        <w:r>
          <w:rPr>
            <w:rFonts w:hint="eastAsia" w:ascii="华文细黑" w:hAnsi="华文细黑" w:eastAsia="华文细黑" w:cs="华文细黑"/>
            <w:sz w:val="22"/>
            <w:szCs w:val="22"/>
            <w:lang w:val="en-US" w:eastAsia="zh-CN"/>
            <w:rPrChange w:id="3672" w:author="野草" w:date="2023-02-08T00:47:12Z">
              <w:rPr>
                <w:rFonts w:hint="eastAsia" w:ascii="华文楷体" w:hAnsi="华文楷体" w:eastAsia="华文楷体" w:cs="华文楷体"/>
                <w:sz w:val="24"/>
                <w:szCs w:val="24"/>
                <w:lang w:val="en-US" w:eastAsia="zh-CN"/>
              </w:rPr>
            </w:rPrChange>
          </w:rPr>
          <w:t>的</w:t>
        </w:r>
      </w:ins>
      <w:ins w:id="3674" w:author="野草" w:date="2023-02-08T00:35:07Z">
        <w:r>
          <w:rPr>
            <w:rFonts w:hint="eastAsia" w:ascii="华文细黑" w:hAnsi="华文细黑" w:eastAsia="华文细黑" w:cs="华文细黑"/>
            <w:sz w:val="22"/>
            <w:szCs w:val="22"/>
            <w:lang w:val="en-US" w:eastAsia="zh-CN"/>
            <w:rPrChange w:id="3675" w:author="野草" w:date="2023-02-08T00:47:12Z">
              <w:rPr>
                <w:rFonts w:hint="eastAsia" w:ascii="华文楷体" w:hAnsi="华文楷体" w:eastAsia="华文楷体" w:cs="华文楷体"/>
                <w:sz w:val="24"/>
                <w:szCs w:val="24"/>
                <w:lang w:val="en-US" w:eastAsia="zh-CN"/>
              </w:rPr>
            </w:rPrChange>
          </w:rPr>
          <w:t>气候</w:t>
        </w:r>
      </w:ins>
      <w:ins w:id="3677" w:author="野草" w:date="2023-02-08T00:35:08Z">
        <w:r>
          <w:rPr>
            <w:rFonts w:hint="eastAsia" w:ascii="华文细黑" w:hAnsi="华文细黑" w:eastAsia="华文细黑" w:cs="华文细黑"/>
            <w:sz w:val="22"/>
            <w:szCs w:val="22"/>
            <w:lang w:val="en-US" w:eastAsia="zh-CN"/>
            <w:rPrChange w:id="3678" w:author="野草" w:date="2023-02-08T00:47:12Z">
              <w:rPr>
                <w:rFonts w:hint="eastAsia" w:ascii="华文楷体" w:hAnsi="华文楷体" w:eastAsia="华文楷体" w:cs="华文楷体"/>
                <w:sz w:val="24"/>
                <w:szCs w:val="24"/>
                <w:lang w:val="en-US" w:eastAsia="zh-CN"/>
              </w:rPr>
            </w:rPrChange>
          </w:rPr>
          <w:t>变量的</w:t>
        </w:r>
      </w:ins>
      <w:ins w:id="3680" w:author="野草" w:date="2023-02-08T00:35:09Z">
        <w:r>
          <w:rPr>
            <w:rFonts w:hint="eastAsia" w:ascii="华文细黑" w:hAnsi="华文细黑" w:eastAsia="华文细黑" w:cs="华文细黑"/>
            <w:sz w:val="22"/>
            <w:szCs w:val="22"/>
            <w:lang w:val="en-US" w:eastAsia="zh-CN"/>
            <w:rPrChange w:id="3681" w:author="野草" w:date="2023-02-08T00:47:12Z">
              <w:rPr>
                <w:rFonts w:hint="eastAsia" w:ascii="华文楷体" w:hAnsi="华文楷体" w:eastAsia="华文楷体" w:cs="华文楷体"/>
                <w:sz w:val="24"/>
                <w:szCs w:val="24"/>
                <w:lang w:val="en-US" w:eastAsia="zh-CN"/>
              </w:rPr>
            </w:rPrChange>
          </w:rPr>
          <w:t>时空</w:t>
        </w:r>
      </w:ins>
      <w:ins w:id="3683" w:author="野草" w:date="2023-02-08T00:35:10Z">
        <w:r>
          <w:rPr>
            <w:rFonts w:hint="eastAsia" w:ascii="华文细黑" w:hAnsi="华文细黑" w:eastAsia="华文细黑" w:cs="华文细黑"/>
            <w:sz w:val="22"/>
            <w:szCs w:val="22"/>
            <w:lang w:val="en-US" w:eastAsia="zh-CN"/>
            <w:rPrChange w:id="3684" w:author="野草" w:date="2023-02-08T00:47:12Z">
              <w:rPr>
                <w:rFonts w:hint="eastAsia" w:ascii="华文楷体" w:hAnsi="华文楷体" w:eastAsia="华文楷体" w:cs="华文楷体"/>
                <w:sz w:val="24"/>
                <w:szCs w:val="24"/>
                <w:lang w:val="en-US" w:eastAsia="zh-CN"/>
              </w:rPr>
            </w:rPrChange>
          </w:rPr>
          <w:t>格局</w:t>
        </w:r>
      </w:ins>
      <w:ins w:id="3686" w:author="野草" w:date="2023-02-08T00:35:19Z">
        <w:r>
          <w:rPr>
            <w:rFonts w:hint="eastAsia" w:ascii="华文细黑" w:hAnsi="华文细黑" w:eastAsia="华文细黑" w:cs="华文细黑"/>
            <w:sz w:val="22"/>
            <w:szCs w:val="22"/>
            <w:lang w:val="en-US" w:eastAsia="zh-CN"/>
            <w:rPrChange w:id="3687" w:author="野草" w:date="2023-02-08T00:47:12Z">
              <w:rPr>
                <w:rFonts w:hint="eastAsia" w:ascii="华文楷体" w:hAnsi="华文楷体" w:eastAsia="华文楷体" w:cs="华文楷体"/>
                <w:sz w:val="24"/>
                <w:szCs w:val="24"/>
                <w:lang w:val="en-US" w:eastAsia="zh-CN"/>
              </w:rPr>
            </w:rPrChange>
          </w:rPr>
          <w:t>。</w:t>
        </w:r>
      </w:ins>
    </w:p>
    <w:p>
      <w:pPr>
        <w:rPr>
          <w:ins w:id="3690" w:author="野草" w:date="2023-02-06T21:33:31Z"/>
          <w:rFonts w:hint="default"/>
        </w:rPr>
        <w:pPrChange w:id="3689" w:author="野草" w:date="2023-02-06T21:33:35Z">
          <w:pPr/>
        </w:pPrChange>
      </w:pPr>
    </w:p>
    <w:p>
      <w:pPr>
        <w:rPr>
          <w:del w:id="3692" w:author="野草" w:date="2023-02-06T21:32:50Z"/>
          <w:rFonts w:hint="default"/>
          <w:lang w:val="en-US" w:eastAsia="zh-CN"/>
          <w:rPrChange w:id="3693" w:author="野草" w:date="2023-02-05T22:59:51Z">
            <w:rPr>
              <w:del w:id="3694" w:author="野草" w:date="2023-02-06T21:32:50Z"/>
              <w:rFonts w:hint="eastAsia"/>
              <w:lang w:val="en-US" w:eastAsia="zh-CN"/>
            </w:rPr>
          </w:rPrChange>
        </w:rPr>
        <w:pPrChange w:id="3691" w:author="野草" w:date="2023-02-06T21:33:35Z">
          <w:pPr/>
        </w:pPrChange>
      </w:pPr>
      <w:del w:id="3695" w:author="野草" w:date="2023-02-06T21:32:50Z">
        <w:r>
          <w:rPr>
            <w:rFonts w:hint="default"/>
            <w:lang w:val="en-US" w:eastAsia="zh-CN"/>
            <w:rPrChange w:id="3696" w:author="野草" w:date="2023-02-05T22:59:51Z">
              <w:rPr>
                <w:rFonts w:hint="eastAsia"/>
                <w:lang w:val="en-US" w:eastAsia="zh-CN"/>
              </w:rPr>
            </w:rPrChange>
          </w:rPr>
          <w:delText>......</w:delText>
        </w:r>
      </w:del>
    </w:p>
    <w:p>
      <w:pPr>
        <w:pStyle w:val="5"/>
        <w:rPr>
          <w:ins w:id="3699" w:author="野草" w:date="2023-02-06T22:30:04Z"/>
          <w:rFonts w:hint="eastAsia"/>
          <w:lang w:val="en-US" w:eastAsia="zh-CN"/>
        </w:rPr>
        <w:pPrChange w:id="3698" w:author="野草" w:date="2023-02-06T22:29:59Z">
          <w:pPr/>
        </w:pPrChange>
      </w:pPr>
      <w:ins w:id="3700" w:author="野草" w:date="2023-02-06T22:29:53Z">
        <w:r>
          <w:rPr>
            <w:rFonts w:hint="eastAsia"/>
            <w:lang w:val="en-US" w:eastAsia="zh-CN"/>
          </w:rPr>
          <w:t>2.1</w:t>
        </w:r>
      </w:ins>
      <w:ins w:id="3701" w:author="野草" w:date="2023-02-06T22:31:59Z">
        <w:r>
          <w:rPr>
            <w:rFonts w:hint="eastAsia"/>
            <w:lang w:val="en-US" w:eastAsia="zh-CN"/>
          </w:rPr>
          <w:t>.</w:t>
        </w:r>
      </w:ins>
      <w:ins w:id="3702" w:author="野草" w:date="2023-02-06T22:29:54Z">
        <w:r>
          <w:rPr>
            <w:rFonts w:hint="eastAsia"/>
            <w:lang w:val="en-US" w:eastAsia="zh-CN"/>
          </w:rPr>
          <w:t xml:space="preserve"> </w:t>
        </w:r>
      </w:ins>
      <w:ins w:id="3703" w:author="野草" w:date="2023-02-06T22:29:55Z">
        <w:r>
          <w:rPr>
            <w:rFonts w:hint="eastAsia"/>
            <w:lang w:val="en-US" w:eastAsia="zh-CN"/>
          </w:rPr>
          <w:t>研究</w:t>
        </w:r>
      </w:ins>
      <w:ins w:id="3704" w:author="野草" w:date="2023-02-06T22:29:56Z">
        <w:r>
          <w:rPr>
            <w:rFonts w:hint="eastAsia"/>
            <w:lang w:val="en-US" w:eastAsia="zh-CN"/>
          </w:rPr>
          <w:t>内容</w:t>
        </w:r>
      </w:ins>
    </w:p>
    <w:p>
      <w:pPr>
        <w:pStyle w:val="6"/>
        <w:rPr>
          <w:ins w:id="3706" w:author="野草" w:date="2023-02-06T22:37:54Z"/>
        </w:rPr>
        <w:pPrChange w:id="3705" w:author="野草" w:date="2023-02-06T22:36:54Z">
          <w:pPr/>
        </w:pPrChange>
      </w:pPr>
      <w:ins w:id="3707" w:author="野草" w:date="2023-02-06T22:31:55Z">
        <w:r>
          <w:rPr>
            <w:rFonts w:hint="eastAsia"/>
            <w:lang w:val="en-US" w:eastAsia="zh-CN"/>
          </w:rPr>
          <w:t>2.</w:t>
        </w:r>
      </w:ins>
      <w:ins w:id="3708" w:author="野草" w:date="2023-02-06T22:31:56Z">
        <w:r>
          <w:rPr>
            <w:rFonts w:hint="eastAsia"/>
            <w:lang w:val="en-US" w:eastAsia="zh-CN"/>
          </w:rPr>
          <w:t>1.1</w:t>
        </w:r>
      </w:ins>
      <w:ins w:id="3709" w:author="野草" w:date="2023-02-06T22:32:05Z">
        <w:r>
          <w:rPr>
            <w:rFonts w:hint="eastAsia"/>
            <w:lang w:val="en-US" w:eastAsia="zh-CN"/>
          </w:rPr>
          <w:t xml:space="preserve">. </w:t>
        </w:r>
      </w:ins>
      <w:ins w:id="3710" w:author="野草" w:date="2023-02-06T22:32:09Z">
        <w:r>
          <w:rPr>
            <w:rFonts w:hint="eastAsia"/>
            <w:lang w:val="en-US" w:eastAsia="zh-CN"/>
          </w:rPr>
          <w:t>河流</w:t>
        </w:r>
      </w:ins>
      <w:ins w:id="3711" w:author="野草" w:date="2023-02-06T22:32:10Z">
        <w:r>
          <w:rPr>
            <w:rFonts w:hint="eastAsia"/>
            <w:lang w:val="en-US" w:eastAsia="zh-CN"/>
          </w:rPr>
          <w:t>热环境</w:t>
        </w:r>
      </w:ins>
      <w:ins w:id="3712" w:author="野草" w:date="2023-02-06T22:31:52Z">
        <w:r>
          <w:rPr/>
          <w:t>效应的微尺度观测</w:t>
        </w:r>
      </w:ins>
      <w:ins w:id="3713" w:author="野草" w:date="2023-02-06T22:38:00Z">
        <w:r>
          <w:rPr>
            <w:rFonts w:hint="eastAsia"/>
            <w:lang w:val="en-US" w:eastAsia="zh-CN"/>
          </w:rPr>
          <w:t>与</w:t>
        </w:r>
      </w:ins>
      <w:ins w:id="3714" w:author="野草" w:date="2023-02-06T22:31:52Z">
        <w:r>
          <w:rPr/>
          <w:t>分析</w:t>
        </w:r>
      </w:ins>
    </w:p>
    <w:p>
      <w:pPr>
        <w:rPr>
          <w:ins w:id="3715" w:author="野草" w:date="2023-02-08T01:20:15Z"/>
          <w:rFonts w:hint="eastAsia" w:ascii="华文细黑" w:hAnsi="华文细黑" w:eastAsia="华文细黑" w:cs="华文细黑"/>
          <w:lang w:val="en-US" w:eastAsia="zh-CN"/>
        </w:rPr>
      </w:pPr>
      <w:ins w:id="3716" w:author="野草" w:date="2023-02-08T01:20:15Z">
        <w:bookmarkStart w:id="7" w:name="OLE_LINK33"/>
        <w:r>
          <w:rPr>
            <w:rFonts w:hint="eastAsia" w:ascii="华文细黑" w:hAnsi="华文细黑" w:eastAsia="华文细黑" w:cs="华文细黑"/>
            <w:lang w:val="en-US" w:eastAsia="zh-CN"/>
          </w:rPr>
          <w:t>[up230207]</w:t>
        </w:r>
      </w:ins>
    </w:p>
    <w:bookmarkEnd w:id="7"/>
    <w:p>
      <w:pPr>
        <w:rPr>
          <w:ins w:id="3718" w:author="野草" w:date="2023-02-06T22:31:51Z"/>
          <w:rFonts w:hint="eastAsia" w:ascii="华文细黑" w:hAnsi="华文细黑" w:eastAsia="华文细黑" w:cs="华文细黑"/>
          <w:lang w:val="en-US" w:eastAsia="zh-CN"/>
          <w:rPrChange w:id="3719" w:author="野草" w:date="2023-02-08T00:53:40Z">
            <w:rPr>
              <w:ins w:id="3720" w:author="野草" w:date="2023-02-06T22:31:51Z"/>
              <w:rFonts w:hint="eastAsia" w:eastAsiaTheme="minorEastAsia"/>
              <w:lang w:val="en-US" w:eastAsia="zh-CN"/>
            </w:rPr>
          </w:rPrChange>
        </w:rPr>
        <w:pPrChange w:id="3717" w:author="野草" w:date="2023-02-06T22:36:54Z">
          <w:pPr/>
        </w:pPrChange>
      </w:pPr>
      <w:ins w:id="3721" w:author="野草" w:date="2023-02-06T22:37:56Z">
        <w:r>
          <w:rPr>
            <w:rFonts w:hint="eastAsia" w:ascii="华文细黑" w:hAnsi="华文细黑" w:eastAsia="华文细黑" w:cs="华文细黑"/>
            <w:lang w:eastAsia="zh-CN"/>
            <w:rPrChange w:id="3722" w:author="野草" w:date="2023-02-08T00:53:40Z">
              <w:rPr>
                <w:rFonts w:hint="eastAsia"/>
                <w:lang w:eastAsia="zh-CN"/>
              </w:rPr>
            </w:rPrChange>
          </w:rPr>
          <w:t>（</w:t>
        </w:r>
      </w:ins>
      <w:ins w:id="3724" w:author="野草" w:date="2023-02-06T22:37:57Z">
        <w:r>
          <w:rPr>
            <w:rFonts w:hint="eastAsia" w:ascii="华文细黑" w:hAnsi="华文细黑" w:eastAsia="华文细黑" w:cs="华文细黑"/>
            <w:lang w:val="en-US" w:eastAsia="zh-CN"/>
            <w:rPrChange w:id="3725" w:author="野草" w:date="2023-02-08T00:53:40Z">
              <w:rPr>
                <w:rFonts w:hint="eastAsia"/>
                <w:lang w:val="en-US" w:eastAsia="zh-CN"/>
              </w:rPr>
            </w:rPrChange>
          </w:rPr>
          <w:t>1</w:t>
        </w:r>
      </w:ins>
      <w:ins w:id="3727" w:author="野草" w:date="2023-02-06T22:37:56Z">
        <w:r>
          <w:rPr>
            <w:rFonts w:hint="eastAsia" w:ascii="华文细黑" w:hAnsi="华文细黑" w:eastAsia="华文细黑" w:cs="华文细黑"/>
            <w:lang w:eastAsia="zh-CN"/>
            <w:rPrChange w:id="3728" w:author="野草" w:date="2023-02-08T00:53:40Z">
              <w:rPr>
                <w:rFonts w:hint="eastAsia"/>
                <w:lang w:eastAsia="zh-CN"/>
              </w:rPr>
            </w:rPrChange>
          </w:rPr>
          <w:t>）</w:t>
        </w:r>
      </w:ins>
      <w:ins w:id="3730" w:author="野草" w:date="2023-02-06T22:38:03Z">
        <w:r>
          <w:rPr>
            <w:rFonts w:hint="eastAsia" w:ascii="华文细黑" w:hAnsi="华文细黑" w:eastAsia="华文细黑" w:cs="华文细黑"/>
            <w:lang w:val="en-US" w:eastAsia="zh-CN"/>
            <w:rPrChange w:id="3731" w:author="野草" w:date="2023-02-08T00:53:40Z">
              <w:rPr>
                <w:rFonts w:hint="eastAsia"/>
                <w:lang w:val="en-US" w:eastAsia="zh-CN"/>
              </w:rPr>
            </w:rPrChange>
          </w:rPr>
          <w:t>河流热环境</w:t>
        </w:r>
      </w:ins>
      <w:ins w:id="3733" w:author="野草" w:date="2023-02-06T22:38:03Z">
        <w:r>
          <w:rPr>
            <w:rFonts w:hint="eastAsia" w:ascii="华文细黑" w:hAnsi="华文细黑" w:eastAsia="华文细黑" w:cs="华文细黑"/>
            <w:rPrChange w:id="3734" w:author="野草" w:date="2023-02-08T00:53:40Z">
              <w:rPr/>
            </w:rPrChange>
          </w:rPr>
          <w:t>效应的微尺度观测</w:t>
        </w:r>
      </w:ins>
    </w:p>
    <w:p>
      <w:pPr>
        <w:rPr>
          <w:ins w:id="3736" w:author="野草" w:date="2023-02-06T23:44:55Z"/>
          <w:rFonts w:hint="eastAsia" w:ascii="华文细黑" w:hAnsi="华文细黑" w:eastAsia="华文细黑" w:cs="华文细黑"/>
          <w:lang w:val="en-US" w:eastAsia="zh-CN"/>
          <w:rPrChange w:id="3737" w:author="野草" w:date="2023-02-08T01:05:45Z">
            <w:rPr>
              <w:ins w:id="3738" w:author="野草" w:date="2023-02-06T23:44:55Z"/>
              <w:rFonts w:hint="eastAsia" w:ascii="华文楷体" w:hAnsi="华文楷体" w:eastAsia="华文楷体" w:cs="华文楷体"/>
              <w:lang w:val="en-US" w:eastAsia="zh-CN"/>
            </w:rPr>
          </w:rPrChange>
        </w:rPr>
      </w:pPr>
      <w:ins w:id="3739" w:author="野草" w:date="2023-02-06T22:30:14Z">
        <w:r>
          <w:rPr>
            <w:rFonts w:hint="eastAsia" w:ascii="华文细黑" w:hAnsi="华文细黑" w:eastAsia="华文细黑" w:cs="华文细黑"/>
            <w:lang w:val="en-US" w:eastAsia="zh-CN"/>
            <w:rPrChange w:id="3740" w:author="野草" w:date="2023-02-08T01:05:45Z">
              <w:rPr>
                <w:rFonts w:hint="eastAsia"/>
                <w:lang w:val="en-US" w:eastAsia="zh-CN"/>
              </w:rPr>
            </w:rPrChange>
          </w:rPr>
          <w:t>针对</w:t>
        </w:r>
      </w:ins>
      <w:ins w:id="3742" w:author="野草" w:date="2023-02-08T00:54:53Z">
        <w:r>
          <w:rPr>
            <w:rFonts w:hint="eastAsia" w:ascii="华文细黑" w:hAnsi="华文细黑" w:eastAsia="华文细黑" w:cs="华文细黑"/>
            <w:lang w:val="en-US" w:eastAsia="zh-CN"/>
            <w:rPrChange w:id="3743" w:author="野草" w:date="2023-02-08T01:05:45Z">
              <w:rPr>
                <w:rFonts w:hint="eastAsia" w:ascii="华文楷体" w:hAnsi="华文楷体" w:eastAsia="华文楷体" w:cs="华文楷体"/>
                <w:lang w:val="en-US" w:eastAsia="zh-CN"/>
              </w:rPr>
            </w:rPrChange>
          </w:rPr>
          <w:t>城市</w:t>
        </w:r>
      </w:ins>
      <w:ins w:id="3745" w:author="野草" w:date="2023-02-06T22:30:14Z">
        <w:r>
          <w:rPr>
            <w:rFonts w:hint="eastAsia" w:ascii="华文细黑" w:hAnsi="华文细黑" w:eastAsia="华文细黑" w:cs="华文细黑"/>
            <w:lang w:val="en-US" w:eastAsia="zh-CN"/>
            <w:rPrChange w:id="3746" w:author="野草" w:date="2023-02-08T01:05:45Z">
              <w:rPr>
                <w:rFonts w:hint="eastAsia"/>
                <w:lang w:val="en-US" w:eastAsia="zh-CN"/>
              </w:rPr>
            </w:rPrChange>
          </w:rPr>
          <w:t>滨江区域的</w:t>
        </w:r>
      </w:ins>
      <w:ins w:id="3748" w:author="野草" w:date="2023-02-06T23:44:30Z">
        <w:r>
          <w:rPr>
            <w:rFonts w:hint="eastAsia" w:ascii="华文细黑" w:hAnsi="华文细黑" w:eastAsia="华文细黑" w:cs="华文细黑"/>
            <w:lang w:val="en-US" w:eastAsia="zh-CN"/>
            <w:rPrChange w:id="3749" w:author="野草" w:date="2023-02-08T01:05:45Z">
              <w:rPr>
                <w:rFonts w:hint="eastAsia" w:ascii="华文楷体" w:hAnsi="华文楷体" w:eastAsia="华文楷体" w:cs="华文楷体"/>
                <w:lang w:val="en-US" w:eastAsia="zh-CN"/>
              </w:rPr>
            </w:rPrChange>
          </w:rPr>
          <w:t>每个</w:t>
        </w:r>
      </w:ins>
      <w:ins w:id="3751" w:author="野草" w:date="2023-02-08T00:54:16Z">
        <w:r>
          <w:rPr>
            <w:rFonts w:hint="eastAsia" w:ascii="华文细黑" w:hAnsi="华文细黑" w:eastAsia="华文细黑" w:cs="华文细黑"/>
            <w:highlight w:val="yellow"/>
            <w:lang w:val="en-US" w:eastAsia="zh-CN"/>
            <w:rPrChange w:id="3752" w:author="野草" w:date="2023-02-08T01:05:45Z">
              <w:rPr>
                <w:rFonts w:hint="eastAsia" w:ascii="华文楷体" w:hAnsi="华文楷体" w:eastAsia="华文楷体" w:cs="华文楷体"/>
                <w:highlight w:val="yellow"/>
                <w:lang w:val="en-US" w:eastAsia="zh-CN"/>
              </w:rPr>
            </w:rPrChange>
          </w:rPr>
          <w:t>土地利用</w:t>
        </w:r>
      </w:ins>
      <w:ins w:id="3754" w:author="野草" w:date="2023-02-06T22:30:14Z">
        <w:r>
          <w:rPr>
            <w:rFonts w:hint="eastAsia" w:ascii="华文细黑" w:hAnsi="华文细黑" w:eastAsia="华文细黑" w:cs="华文细黑"/>
            <w:highlight w:val="yellow"/>
            <w:lang w:val="en-US" w:eastAsia="zh-CN"/>
            <w:rPrChange w:id="3755" w:author="野草" w:date="2023-02-08T01:05:45Z">
              <w:rPr>
                <w:rFonts w:hint="eastAsia"/>
                <w:lang w:val="en-US" w:eastAsia="zh-CN"/>
              </w:rPr>
            </w:rPrChange>
          </w:rPr>
          <w:t>类型</w:t>
        </w:r>
      </w:ins>
      <w:ins w:id="3757" w:author="野草" w:date="2023-02-06T22:30:14Z">
        <w:r>
          <w:rPr>
            <w:rFonts w:hint="eastAsia" w:ascii="华文细黑" w:hAnsi="华文细黑" w:eastAsia="华文细黑" w:cs="华文细黑"/>
            <w:lang w:val="en-US" w:eastAsia="zh-CN"/>
            <w:rPrChange w:id="3758" w:author="野草" w:date="2023-02-08T01:05:45Z">
              <w:rPr>
                <w:rFonts w:hint="eastAsia"/>
                <w:lang w:val="en-US" w:eastAsia="zh-CN"/>
              </w:rPr>
            </w:rPrChange>
          </w:rPr>
          <w:t>（</w:t>
        </w:r>
      </w:ins>
      <w:ins w:id="3760" w:author="野草" w:date="2023-02-08T00:54:35Z">
        <w:r>
          <w:rPr>
            <w:rFonts w:hint="eastAsia" w:ascii="华文细黑" w:hAnsi="华文细黑" w:eastAsia="华文细黑" w:cs="华文细黑"/>
            <w:highlight w:val="yellow"/>
            <w:lang w:val="en-US" w:eastAsia="zh-CN"/>
            <w:rPrChange w:id="3761" w:author="野草" w:date="2023-02-08T01:05:45Z">
              <w:rPr>
                <w:rFonts w:hint="eastAsia" w:ascii="华文细黑" w:hAnsi="华文细黑" w:eastAsia="华文细黑" w:cs="华文细黑"/>
                <w:highlight w:val="yellow"/>
                <w:lang w:val="en-US" w:eastAsia="zh-CN"/>
              </w:rPr>
            </w:rPrChange>
          </w:rPr>
          <w:t>广场、中低层建筑和高层建筑</w:t>
        </w:r>
      </w:ins>
      <w:ins w:id="3763" w:author="野草" w:date="2023-02-06T22:30:14Z">
        <w:r>
          <w:rPr>
            <w:rFonts w:hint="eastAsia" w:ascii="华文细黑" w:hAnsi="华文细黑" w:eastAsia="华文细黑" w:cs="华文细黑"/>
            <w:lang w:val="en-US" w:eastAsia="zh-CN"/>
            <w:rPrChange w:id="3764" w:author="野草" w:date="2023-02-08T01:05:45Z">
              <w:rPr>
                <w:rFonts w:hint="eastAsia"/>
                <w:lang w:val="en-US" w:eastAsia="zh-CN"/>
              </w:rPr>
            </w:rPrChange>
          </w:rPr>
          <w:t>），选择</w:t>
        </w:r>
      </w:ins>
      <w:ins w:id="3766" w:author="野草" w:date="2023-02-07T11:23:27Z">
        <w:r>
          <w:rPr>
            <w:rFonts w:hint="eastAsia" w:ascii="华文细黑" w:hAnsi="华文细黑" w:eastAsia="华文细黑" w:cs="华文细黑"/>
            <w:lang w:val="en-US" w:eastAsia="zh-CN"/>
            <w:rPrChange w:id="3767" w:author="野草" w:date="2023-02-08T01:05:45Z">
              <w:rPr>
                <w:rFonts w:hint="eastAsia" w:ascii="华文楷体" w:hAnsi="华文楷体" w:eastAsia="华文楷体" w:cs="华文楷体"/>
                <w:lang w:val="en-US" w:eastAsia="zh-CN"/>
              </w:rPr>
            </w:rPrChange>
          </w:rPr>
          <w:t>一个</w:t>
        </w:r>
      </w:ins>
      <w:ins w:id="3769" w:author="野草" w:date="2023-02-06T22:30:14Z">
        <w:r>
          <w:rPr>
            <w:rFonts w:hint="eastAsia" w:ascii="华文细黑" w:hAnsi="华文细黑" w:eastAsia="华文细黑" w:cs="华文细黑"/>
            <w:lang w:val="en-US" w:eastAsia="zh-CN"/>
            <w:rPrChange w:id="3770" w:author="野草" w:date="2023-02-08T01:05:45Z">
              <w:rPr>
                <w:rFonts w:hint="eastAsia"/>
                <w:lang w:val="en-US" w:eastAsia="zh-CN"/>
              </w:rPr>
            </w:rPrChange>
          </w:rPr>
          <w:t>代表性的</w:t>
        </w:r>
      </w:ins>
      <w:ins w:id="3772" w:author="野草" w:date="2023-02-06T22:30:14Z">
        <w:r>
          <w:rPr>
            <w:rFonts w:hint="eastAsia" w:ascii="华文细黑" w:hAnsi="华文细黑" w:eastAsia="华文细黑" w:cs="华文细黑"/>
            <w:highlight w:val="yellow"/>
            <w:lang w:val="en-US" w:eastAsia="zh-CN"/>
            <w:rPrChange w:id="3773" w:author="野草" w:date="2023-02-08T01:05:45Z">
              <w:rPr>
                <w:rFonts w:hint="eastAsia"/>
                <w:lang w:val="en-US" w:eastAsia="zh-CN"/>
              </w:rPr>
            </w:rPrChange>
          </w:rPr>
          <w:t>微尺度</w:t>
        </w:r>
      </w:ins>
      <w:ins w:id="3775" w:author="野草" w:date="2023-02-06T22:30:14Z">
        <w:r>
          <w:rPr>
            <w:rFonts w:hint="eastAsia" w:ascii="华文细黑" w:hAnsi="华文细黑" w:eastAsia="华文细黑" w:cs="华文细黑"/>
            <w:lang w:val="en-US" w:eastAsia="zh-CN"/>
            <w:rPrChange w:id="3776" w:author="野草" w:date="2023-02-08T01:05:45Z">
              <w:rPr>
                <w:rFonts w:hint="eastAsia"/>
                <w:lang w:val="en-US" w:eastAsia="zh-CN"/>
              </w:rPr>
            </w:rPrChange>
          </w:rPr>
          <w:t>样地</w:t>
        </w:r>
      </w:ins>
      <w:ins w:id="3778" w:author="野草" w:date="2023-02-06T23:47:18Z">
        <w:r>
          <w:rPr>
            <w:rFonts w:hint="eastAsia" w:ascii="华文细黑" w:hAnsi="华文细黑" w:eastAsia="华文细黑" w:cs="华文细黑"/>
            <w:highlight w:val="yellow"/>
            <w:lang w:val="en-US" w:eastAsia="zh-CN"/>
            <w:rPrChange w:id="3779" w:author="野草" w:date="2023-02-08T01:05:45Z">
              <w:rPr>
                <w:rFonts w:hint="eastAsia" w:ascii="华文细黑" w:hAnsi="华文细黑" w:eastAsia="华文细黑" w:cs="华文细黑"/>
                <w:lang w:val="en-US" w:eastAsia="zh-CN"/>
              </w:rPr>
            </w:rPrChange>
          </w:rPr>
          <w:t>（</w:t>
        </w:r>
      </w:ins>
      <w:ins w:id="3781" w:author="野草" w:date="2023-02-06T23:47:18Z">
        <w:r>
          <w:rPr>
            <w:rFonts w:hint="eastAsia" w:ascii="华文细黑" w:hAnsi="华文细黑" w:eastAsia="华文细黑" w:cs="华文细黑"/>
            <w:sz w:val="22"/>
            <w:szCs w:val="22"/>
            <w:highlight w:val="yellow"/>
            <w:lang w:val="en-US" w:eastAsia="zh-CN"/>
            <w:rPrChange w:id="3782" w:author="野草" w:date="2023-02-08T01:05:45Z">
              <w:rPr>
                <w:rFonts w:hint="eastAsia" w:ascii="华文细黑" w:hAnsi="华文细黑" w:eastAsia="华文细黑" w:cs="华文细黑"/>
                <w:sz w:val="22"/>
                <w:szCs w:val="22"/>
                <w:lang w:val="en-US" w:eastAsia="zh-CN"/>
              </w:rPr>
            </w:rPrChange>
          </w:rPr>
          <w:t xml:space="preserve">100 m </w:t>
        </w:r>
      </w:ins>
      <w:ins w:id="3784" w:author="野草" w:date="2023-02-06T23:47:18Z">
        <w:r>
          <w:rPr>
            <w:rFonts w:hint="eastAsia" w:ascii="华文细黑" w:hAnsi="华文细黑" w:eastAsia="华文细黑" w:cs="华文细黑"/>
            <w:i w:val="0"/>
            <w:iCs w:val="0"/>
            <w:caps w:val="0"/>
            <w:spacing w:val="0"/>
            <w:sz w:val="22"/>
            <w:szCs w:val="22"/>
            <w:highlight w:val="yellow"/>
            <w:shd w:val="clear"/>
            <w:rPrChange w:id="3785" w:author="野草" w:date="2023-02-08T01:05:45Z">
              <w:rPr>
                <w:rFonts w:hint="eastAsia" w:ascii="华文细黑" w:hAnsi="华文细黑" w:eastAsia="华文细黑" w:cs="华文细黑"/>
                <w:i w:val="0"/>
                <w:iCs w:val="0"/>
                <w:caps w:val="0"/>
                <w:spacing w:val="0"/>
                <w:sz w:val="22"/>
                <w:szCs w:val="22"/>
                <w:shd w:val="clear"/>
              </w:rPr>
            </w:rPrChange>
          </w:rPr>
          <w:t>×</w:t>
        </w:r>
      </w:ins>
      <w:ins w:id="3787" w:author="野草" w:date="2023-02-06T23:47:18Z">
        <w:r>
          <w:rPr>
            <w:rFonts w:hint="eastAsia" w:ascii="华文细黑" w:hAnsi="华文细黑" w:eastAsia="华文细黑" w:cs="华文细黑"/>
            <w:i w:val="0"/>
            <w:iCs w:val="0"/>
            <w:caps w:val="0"/>
            <w:spacing w:val="0"/>
            <w:sz w:val="22"/>
            <w:szCs w:val="22"/>
            <w:highlight w:val="yellow"/>
            <w:shd w:val="clear"/>
            <w:lang w:val="en-US" w:eastAsia="zh-CN"/>
            <w:rPrChange w:id="3788" w:author="野草" w:date="2023-02-08T01:05:45Z">
              <w:rPr>
                <w:rFonts w:hint="eastAsia" w:ascii="华文细黑" w:hAnsi="华文细黑" w:eastAsia="华文细黑" w:cs="华文细黑"/>
                <w:i w:val="0"/>
                <w:iCs w:val="0"/>
                <w:caps w:val="0"/>
                <w:spacing w:val="0"/>
                <w:sz w:val="22"/>
                <w:szCs w:val="22"/>
                <w:shd w:val="clear"/>
                <w:lang w:val="en-US" w:eastAsia="zh-CN"/>
              </w:rPr>
            </w:rPrChange>
          </w:rPr>
          <w:t xml:space="preserve"> </w:t>
        </w:r>
      </w:ins>
      <w:ins w:id="3790" w:author="野草" w:date="2023-02-06T23:47:18Z">
        <w:r>
          <w:rPr>
            <w:rFonts w:hint="eastAsia" w:ascii="华文细黑" w:hAnsi="华文细黑" w:eastAsia="华文细黑" w:cs="华文细黑"/>
            <w:sz w:val="22"/>
            <w:szCs w:val="22"/>
            <w:highlight w:val="yellow"/>
            <w:lang w:val="en-US" w:eastAsia="zh-CN"/>
            <w:rPrChange w:id="3791" w:author="野草" w:date="2023-02-08T01:05:45Z">
              <w:rPr>
                <w:rFonts w:hint="eastAsia" w:ascii="华文细黑" w:hAnsi="华文细黑" w:eastAsia="华文细黑" w:cs="华文细黑"/>
                <w:sz w:val="22"/>
                <w:szCs w:val="22"/>
                <w:lang w:val="en-US" w:eastAsia="zh-CN"/>
              </w:rPr>
            </w:rPrChange>
          </w:rPr>
          <w:t>100 m）</w:t>
        </w:r>
      </w:ins>
      <w:ins w:id="3793" w:author="野草" w:date="2023-02-06T23:45:32Z">
        <w:r>
          <w:rPr>
            <w:rFonts w:hint="eastAsia" w:ascii="华文细黑" w:hAnsi="华文细黑" w:eastAsia="华文细黑" w:cs="华文细黑"/>
            <w:lang w:val="en-US" w:eastAsia="zh-CN"/>
            <w:rPrChange w:id="3794" w:author="野草" w:date="2023-02-08T01:05:45Z">
              <w:rPr>
                <w:rFonts w:hint="eastAsia" w:ascii="华文楷体" w:hAnsi="华文楷体" w:eastAsia="华文楷体" w:cs="华文楷体"/>
                <w:lang w:val="en-US" w:eastAsia="zh-CN"/>
              </w:rPr>
            </w:rPrChange>
          </w:rPr>
          <w:t>。</w:t>
        </w:r>
      </w:ins>
      <w:ins w:id="3796" w:author="野草" w:date="2023-02-06T23:44:55Z">
        <w:r>
          <w:rPr>
            <w:rFonts w:hint="eastAsia" w:ascii="华文细黑" w:hAnsi="华文细黑" w:eastAsia="华文细黑" w:cs="华文细黑"/>
            <w:lang w:val="en-US" w:eastAsia="zh-CN"/>
            <w:rPrChange w:id="3797" w:author="野草" w:date="2023-02-08T01:05:45Z">
              <w:rPr>
                <w:rFonts w:hint="eastAsia" w:ascii="华文楷体" w:hAnsi="华文楷体" w:eastAsia="华文楷体" w:cs="华文楷体"/>
                <w:lang w:val="en-US" w:eastAsia="zh-CN"/>
              </w:rPr>
            </w:rPrChange>
          </w:rPr>
          <w:t>在一年四个季节各选择</w:t>
        </w:r>
      </w:ins>
      <w:ins w:id="3799" w:author="野草" w:date="2023-02-07T11:23:21Z">
        <w:r>
          <w:rPr>
            <w:rFonts w:hint="eastAsia" w:ascii="华文细黑" w:hAnsi="华文细黑" w:eastAsia="华文细黑" w:cs="华文细黑"/>
            <w:lang w:val="en-US" w:eastAsia="zh-CN"/>
            <w:rPrChange w:id="3800" w:author="野草" w:date="2023-02-08T01:05:45Z">
              <w:rPr>
                <w:rFonts w:hint="eastAsia" w:ascii="华文楷体" w:hAnsi="华文楷体" w:eastAsia="华文楷体" w:cs="华文楷体"/>
                <w:lang w:val="en-US" w:eastAsia="zh-CN"/>
              </w:rPr>
            </w:rPrChange>
          </w:rPr>
          <w:t>一</w:t>
        </w:r>
      </w:ins>
      <w:ins w:id="3802" w:author="野草" w:date="2023-02-06T23:44:55Z">
        <w:r>
          <w:rPr>
            <w:rFonts w:hint="eastAsia" w:ascii="华文细黑" w:hAnsi="华文细黑" w:eastAsia="华文细黑" w:cs="华文细黑"/>
            <w:lang w:val="en-US" w:eastAsia="zh-CN"/>
            <w:rPrChange w:id="3803" w:author="野草" w:date="2023-02-08T01:05:45Z">
              <w:rPr>
                <w:rFonts w:hint="eastAsia" w:ascii="华文楷体" w:hAnsi="华文楷体" w:eastAsia="华文楷体" w:cs="华文楷体"/>
                <w:lang w:val="en-US" w:eastAsia="zh-CN"/>
              </w:rPr>
            </w:rPrChange>
          </w:rPr>
          <w:t>天，</w:t>
        </w:r>
      </w:ins>
      <w:ins w:id="3805" w:author="野草" w:date="2023-02-08T01:05:16Z">
        <w:r>
          <w:rPr>
            <w:rFonts w:hint="eastAsia" w:ascii="华文细黑" w:hAnsi="华文细黑" w:eastAsia="华文细黑" w:cs="华文细黑"/>
            <w:lang w:val="en-US" w:eastAsia="zh-CN"/>
            <w:rPrChange w:id="3806" w:author="野草" w:date="2023-02-08T01:05:45Z">
              <w:rPr>
                <w:rFonts w:hint="eastAsia" w:ascii="华文楷体" w:hAnsi="华文楷体" w:eastAsia="华文楷体" w:cs="华文楷体"/>
                <w:lang w:val="en-US" w:eastAsia="zh-CN"/>
              </w:rPr>
            </w:rPrChange>
          </w:rPr>
          <w:t>对每个样地</w:t>
        </w:r>
      </w:ins>
      <w:ins w:id="3808" w:author="野草" w:date="2023-02-06T23:44:55Z">
        <w:r>
          <w:rPr>
            <w:rFonts w:hint="eastAsia" w:ascii="华文细黑" w:hAnsi="华文细黑" w:eastAsia="华文细黑" w:cs="华文细黑"/>
            <w:lang w:val="en-US" w:eastAsia="zh-CN"/>
            <w:rPrChange w:id="3809" w:author="野草" w:date="2023-02-08T01:05:45Z">
              <w:rPr>
                <w:rFonts w:hint="eastAsia" w:ascii="华文楷体" w:hAnsi="华文楷体" w:eastAsia="华文楷体" w:cs="华文楷体"/>
                <w:lang w:val="en-US" w:eastAsia="zh-CN"/>
              </w:rPr>
            </w:rPrChange>
          </w:rPr>
          <w:t>通过固定站</w:t>
        </w:r>
      </w:ins>
      <w:ins w:id="3811" w:author="野草" w:date="2023-02-06T23:45:50Z">
        <w:r>
          <w:rPr>
            <w:rFonts w:hint="eastAsia" w:ascii="华文细黑" w:hAnsi="华文细黑" w:eastAsia="华文细黑" w:cs="华文细黑"/>
            <w:lang w:val="en-US" w:eastAsia="zh-CN"/>
            <w:rPrChange w:id="3812" w:author="野草" w:date="2023-02-08T01:05:45Z">
              <w:rPr>
                <w:rFonts w:hint="eastAsia" w:ascii="华文楷体" w:hAnsi="华文楷体" w:eastAsia="华文楷体" w:cs="华文楷体"/>
                <w:lang w:val="en-US" w:eastAsia="zh-CN"/>
              </w:rPr>
            </w:rPrChange>
          </w:rPr>
          <w:t>点</w:t>
        </w:r>
      </w:ins>
      <w:ins w:id="3814" w:author="野草" w:date="2023-02-06T23:45:51Z">
        <w:r>
          <w:rPr>
            <w:rFonts w:hint="eastAsia" w:ascii="华文细黑" w:hAnsi="华文细黑" w:eastAsia="华文细黑" w:cs="华文细黑"/>
            <w:lang w:val="en-US" w:eastAsia="zh-CN"/>
            <w:rPrChange w:id="3815" w:author="野草" w:date="2023-02-08T01:05:45Z">
              <w:rPr>
                <w:rFonts w:hint="eastAsia" w:ascii="华文楷体" w:hAnsi="华文楷体" w:eastAsia="华文楷体" w:cs="华文楷体"/>
                <w:lang w:val="en-US" w:eastAsia="zh-CN"/>
              </w:rPr>
            </w:rPrChange>
          </w:rPr>
          <w:t>观测</w:t>
        </w:r>
      </w:ins>
      <w:ins w:id="3817" w:author="野草" w:date="2023-02-06T23:44:55Z">
        <w:r>
          <w:rPr>
            <w:rFonts w:hint="eastAsia" w:ascii="华文细黑" w:hAnsi="华文细黑" w:eastAsia="华文细黑" w:cs="华文细黑"/>
            <w:lang w:val="en-US" w:eastAsia="zh-CN"/>
            <w:rPrChange w:id="3818" w:author="野草" w:date="2023-02-08T01:05:45Z">
              <w:rPr>
                <w:rFonts w:hint="eastAsia" w:ascii="华文楷体" w:hAnsi="华文楷体" w:eastAsia="华文楷体" w:cs="华文楷体"/>
                <w:lang w:val="en-US" w:eastAsia="zh-CN"/>
              </w:rPr>
            </w:rPrChange>
          </w:rPr>
          <w:t>和移动</w:t>
        </w:r>
      </w:ins>
      <w:ins w:id="3820" w:author="野草" w:date="2023-02-06T23:45:55Z">
        <w:r>
          <w:rPr>
            <w:rFonts w:hint="eastAsia" w:ascii="华文细黑" w:hAnsi="华文细黑" w:eastAsia="华文细黑" w:cs="华文细黑"/>
            <w:lang w:val="en-US" w:eastAsia="zh-CN"/>
            <w:rPrChange w:id="3821" w:author="野草" w:date="2023-02-08T01:05:45Z">
              <w:rPr>
                <w:rFonts w:hint="eastAsia" w:ascii="华文楷体" w:hAnsi="华文楷体" w:eastAsia="华文楷体" w:cs="华文楷体"/>
                <w:lang w:val="en-US" w:eastAsia="zh-CN"/>
              </w:rPr>
            </w:rPrChange>
          </w:rPr>
          <w:t>观测</w:t>
        </w:r>
      </w:ins>
      <w:ins w:id="3823" w:author="野草" w:date="2023-02-08T01:04:57Z">
        <w:r>
          <w:rPr>
            <w:rFonts w:hint="eastAsia" w:ascii="华文细黑" w:hAnsi="华文细黑" w:eastAsia="华文细黑" w:cs="华文细黑"/>
            <w:lang w:val="en-US" w:eastAsia="zh-CN"/>
            <w:rPrChange w:id="3824" w:author="野草" w:date="2023-02-08T01:05:45Z">
              <w:rPr>
                <w:rFonts w:hint="eastAsia" w:ascii="华文楷体" w:hAnsi="华文楷体" w:eastAsia="华文楷体" w:cs="华文楷体"/>
                <w:lang w:val="en-US" w:eastAsia="zh-CN"/>
              </w:rPr>
            </w:rPrChange>
          </w:rPr>
          <w:t>相结合</w:t>
        </w:r>
      </w:ins>
      <w:ins w:id="3826" w:author="野草" w:date="2023-02-06T23:44:55Z">
        <w:r>
          <w:rPr>
            <w:rFonts w:hint="eastAsia" w:ascii="华文细黑" w:hAnsi="华文细黑" w:eastAsia="华文细黑" w:cs="华文细黑"/>
            <w:lang w:val="en-US" w:eastAsia="zh-CN"/>
            <w:rPrChange w:id="3827" w:author="野草" w:date="2023-02-08T01:05:45Z">
              <w:rPr>
                <w:rFonts w:hint="eastAsia" w:ascii="华文楷体" w:hAnsi="华文楷体" w:eastAsia="华文楷体" w:cs="华文楷体"/>
                <w:lang w:val="en-US" w:eastAsia="zh-CN"/>
              </w:rPr>
            </w:rPrChange>
          </w:rPr>
          <w:t>的方式，在居民活动的主要时间段</w:t>
        </w:r>
      </w:ins>
      <w:ins w:id="3829" w:author="野草" w:date="2023-02-06T23:48:16Z">
        <w:r>
          <w:rPr>
            <w:rFonts w:hint="eastAsia" w:ascii="华文细黑" w:hAnsi="华文细黑" w:eastAsia="华文细黑" w:cs="华文细黑"/>
            <w:highlight w:val="yellow"/>
            <w:lang w:val="en-US" w:eastAsia="zh-CN"/>
            <w:rPrChange w:id="3830" w:author="野草" w:date="2023-02-08T01:05:45Z">
              <w:rPr>
                <w:rFonts w:hint="eastAsia" w:ascii="华文细黑" w:hAnsi="华文细黑" w:eastAsia="华文细黑" w:cs="华文细黑"/>
                <w:lang w:val="en-US" w:eastAsia="zh-CN"/>
              </w:rPr>
            </w:rPrChange>
          </w:rPr>
          <w:t>（</w:t>
        </w:r>
      </w:ins>
      <w:ins w:id="3832" w:author="野草" w:date="2023-02-06T23:48:46Z">
        <w:r>
          <w:rPr>
            <w:rFonts w:hint="eastAsia" w:ascii="华文细黑" w:hAnsi="华文细黑" w:eastAsia="华文细黑" w:cs="华文细黑"/>
            <w:highlight w:val="yellow"/>
            <w:lang w:val="en-US" w:eastAsia="zh-CN"/>
            <w:rPrChange w:id="3833" w:author="野草" w:date="2023-02-08T01:05:45Z">
              <w:rPr>
                <w:rFonts w:hint="eastAsia" w:ascii="华文细黑" w:hAnsi="华文细黑" w:eastAsia="华文细黑" w:cs="华文细黑"/>
                <w:lang w:val="en-US" w:eastAsia="zh-CN"/>
              </w:rPr>
            </w:rPrChange>
          </w:rPr>
          <w:t>9</w:t>
        </w:r>
      </w:ins>
      <w:ins w:id="3835" w:author="野草" w:date="2023-02-06T23:48:48Z">
        <w:r>
          <w:rPr>
            <w:rFonts w:hint="eastAsia" w:ascii="华文细黑" w:hAnsi="华文细黑" w:eastAsia="华文细黑" w:cs="华文细黑"/>
            <w:highlight w:val="yellow"/>
            <w:lang w:val="en-US" w:eastAsia="zh-CN"/>
            <w:rPrChange w:id="3836" w:author="野草" w:date="2023-02-08T01:05:45Z">
              <w:rPr>
                <w:rFonts w:hint="eastAsia" w:ascii="华文细黑" w:hAnsi="华文细黑" w:eastAsia="华文细黑" w:cs="华文细黑"/>
                <w:lang w:val="en-US" w:eastAsia="zh-CN"/>
              </w:rPr>
            </w:rPrChange>
          </w:rPr>
          <w:t>:00</w:t>
        </w:r>
      </w:ins>
      <w:ins w:id="3838" w:author="野草" w:date="2023-02-06T23:48:49Z">
        <w:r>
          <w:rPr>
            <w:rFonts w:hint="eastAsia" w:ascii="华文细黑" w:hAnsi="华文细黑" w:eastAsia="华文细黑" w:cs="华文细黑"/>
            <w:highlight w:val="yellow"/>
            <w:lang w:val="en-US" w:eastAsia="zh-CN"/>
            <w:rPrChange w:id="3839" w:author="野草" w:date="2023-02-08T01:05:45Z">
              <w:rPr>
                <w:rFonts w:hint="eastAsia" w:ascii="华文细黑" w:hAnsi="华文细黑" w:eastAsia="华文细黑" w:cs="华文细黑"/>
                <w:lang w:val="en-US" w:eastAsia="zh-CN"/>
              </w:rPr>
            </w:rPrChange>
          </w:rPr>
          <w:t xml:space="preserve"> - </w:t>
        </w:r>
      </w:ins>
      <w:ins w:id="3841" w:author="野草" w:date="2023-02-06T23:48:50Z">
        <w:r>
          <w:rPr>
            <w:rFonts w:hint="eastAsia" w:ascii="华文细黑" w:hAnsi="华文细黑" w:eastAsia="华文细黑" w:cs="华文细黑"/>
            <w:highlight w:val="yellow"/>
            <w:lang w:val="en-US" w:eastAsia="zh-CN"/>
            <w:rPrChange w:id="3842" w:author="野草" w:date="2023-02-08T01:05:45Z">
              <w:rPr>
                <w:rFonts w:hint="eastAsia" w:ascii="华文细黑" w:hAnsi="华文细黑" w:eastAsia="华文细黑" w:cs="华文细黑"/>
                <w:lang w:val="en-US" w:eastAsia="zh-CN"/>
              </w:rPr>
            </w:rPrChange>
          </w:rPr>
          <w:t>2</w:t>
        </w:r>
      </w:ins>
      <w:ins w:id="3844" w:author="野草" w:date="2023-02-08T00:55:11Z">
        <w:r>
          <w:rPr>
            <w:rFonts w:hint="eastAsia" w:ascii="华文细黑" w:hAnsi="华文细黑" w:eastAsia="华文细黑" w:cs="华文细黑"/>
            <w:highlight w:val="yellow"/>
            <w:lang w:val="en-US" w:eastAsia="zh-CN"/>
            <w:rPrChange w:id="3845" w:author="野草" w:date="2023-02-08T01:05:45Z">
              <w:rPr>
                <w:rFonts w:hint="eastAsia" w:ascii="华文楷体" w:hAnsi="华文楷体" w:eastAsia="华文楷体" w:cs="华文楷体"/>
                <w:highlight w:val="yellow"/>
                <w:lang w:val="en-US" w:eastAsia="zh-CN"/>
              </w:rPr>
            </w:rPrChange>
          </w:rPr>
          <w:t>1</w:t>
        </w:r>
      </w:ins>
      <w:ins w:id="3847" w:author="野草" w:date="2023-02-06T23:48:51Z">
        <w:r>
          <w:rPr>
            <w:rFonts w:hint="eastAsia" w:ascii="华文细黑" w:hAnsi="华文细黑" w:eastAsia="华文细黑" w:cs="华文细黑"/>
            <w:highlight w:val="yellow"/>
            <w:lang w:val="en-US" w:eastAsia="zh-CN"/>
            <w:rPrChange w:id="3848" w:author="野草" w:date="2023-02-08T01:05:45Z">
              <w:rPr>
                <w:rFonts w:hint="eastAsia" w:ascii="华文细黑" w:hAnsi="华文细黑" w:eastAsia="华文细黑" w:cs="华文细黑"/>
                <w:lang w:val="en-US" w:eastAsia="zh-CN"/>
              </w:rPr>
            </w:rPrChange>
          </w:rPr>
          <w:t>:00</w:t>
        </w:r>
      </w:ins>
      <w:ins w:id="3850" w:author="野草" w:date="2023-02-06T23:48:16Z">
        <w:r>
          <w:rPr>
            <w:rFonts w:hint="eastAsia" w:ascii="华文细黑" w:hAnsi="华文细黑" w:eastAsia="华文细黑" w:cs="华文细黑"/>
            <w:highlight w:val="yellow"/>
            <w:lang w:val="en-US" w:eastAsia="zh-CN"/>
            <w:rPrChange w:id="3851" w:author="野草" w:date="2023-02-08T01:05:45Z">
              <w:rPr>
                <w:rFonts w:hint="eastAsia" w:ascii="华文细黑" w:hAnsi="华文细黑" w:eastAsia="华文细黑" w:cs="华文细黑"/>
                <w:lang w:val="en-US" w:eastAsia="zh-CN"/>
              </w:rPr>
            </w:rPrChange>
          </w:rPr>
          <w:t>）</w:t>
        </w:r>
      </w:ins>
      <w:ins w:id="3853" w:author="野草" w:date="2023-02-06T23:44:55Z">
        <w:r>
          <w:rPr>
            <w:rFonts w:hint="eastAsia" w:ascii="华文细黑" w:hAnsi="华文细黑" w:eastAsia="华文细黑" w:cs="华文细黑"/>
            <w:lang w:val="en-US" w:eastAsia="zh-CN"/>
            <w:rPrChange w:id="3854" w:author="野草" w:date="2023-02-08T01:05:45Z">
              <w:rPr>
                <w:rFonts w:hint="eastAsia" w:ascii="华文楷体" w:hAnsi="华文楷体" w:eastAsia="华文楷体" w:cs="华文楷体"/>
                <w:lang w:val="en-US" w:eastAsia="zh-CN"/>
              </w:rPr>
            </w:rPrChange>
          </w:rPr>
          <w:t>开展</w:t>
        </w:r>
      </w:ins>
      <w:ins w:id="3856" w:author="野草" w:date="2023-02-08T00:55:40Z">
        <w:r>
          <w:rPr>
            <w:rFonts w:hint="eastAsia" w:ascii="华文细黑" w:hAnsi="华文细黑" w:eastAsia="华文细黑" w:cs="华文细黑"/>
            <w:lang w:val="en-US" w:eastAsia="zh-CN"/>
            <w:rPrChange w:id="3857" w:author="野草" w:date="2023-02-08T01:05:45Z">
              <w:rPr>
                <w:rFonts w:hint="eastAsia" w:ascii="华文楷体" w:hAnsi="华文楷体" w:eastAsia="华文楷体" w:cs="华文楷体"/>
                <w:lang w:val="en-US" w:eastAsia="zh-CN"/>
              </w:rPr>
            </w:rPrChange>
          </w:rPr>
          <w:t>气象</w:t>
        </w:r>
      </w:ins>
      <w:ins w:id="3859" w:author="野草" w:date="2023-02-08T00:55:41Z">
        <w:r>
          <w:rPr>
            <w:rFonts w:hint="eastAsia" w:ascii="华文细黑" w:hAnsi="华文细黑" w:eastAsia="华文细黑" w:cs="华文细黑"/>
            <w:lang w:val="en-US" w:eastAsia="zh-CN"/>
            <w:rPrChange w:id="3860" w:author="野草" w:date="2023-02-08T01:05:45Z">
              <w:rPr>
                <w:rFonts w:hint="eastAsia" w:ascii="华文楷体" w:hAnsi="华文楷体" w:eastAsia="华文楷体" w:cs="华文楷体"/>
                <w:lang w:val="en-US" w:eastAsia="zh-CN"/>
              </w:rPr>
            </w:rPrChange>
          </w:rPr>
          <w:t>参数</w:t>
        </w:r>
      </w:ins>
      <w:ins w:id="3862" w:author="野草" w:date="2023-02-06T23:44:55Z">
        <w:r>
          <w:rPr>
            <w:rFonts w:hint="eastAsia" w:ascii="华文细黑" w:hAnsi="华文细黑" w:eastAsia="华文细黑" w:cs="华文细黑"/>
            <w:lang w:val="en-US" w:eastAsia="zh-CN"/>
            <w:rPrChange w:id="3863" w:author="野草" w:date="2023-02-08T01:05:45Z">
              <w:rPr>
                <w:rFonts w:hint="eastAsia" w:ascii="华文楷体" w:hAnsi="华文楷体" w:eastAsia="华文楷体" w:cs="华文楷体"/>
                <w:lang w:val="en-US" w:eastAsia="zh-CN"/>
              </w:rPr>
            </w:rPrChange>
          </w:rPr>
          <w:t>的</w:t>
        </w:r>
      </w:ins>
      <w:ins w:id="3865" w:author="野草" w:date="2023-02-06T23:46:05Z">
        <w:r>
          <w:rPr>
            <w:rFonts w:hint="eastAsia" w:ascii="华文细黑" w:hAnsi="华文细黑" w:eastAsia="华文细黑" w:cs="华文细黑"/>
            <w:lang w:val="en-US" w:eastAsia="zh-CN"/>
            <w:rPrChange w:id="3866" w:author="野草" w:date="2023-02-08T01:05:45Z">
              <w:rPr>
                <w:rFonts w:hint="eastAsia" w:ascii="华文楷体" w:hAnsi="华文楷体" w:eastAsia="华文楷体" w:cs="华文楷体"/>
                <w:lang w:val="en-US" w:eastAsia="zh-CN"/>
              </w:rPr>
            </w:rPrChange>
          </w:rPr>
          <w:t>测量</w:t>
        </w:r>
      </w:ins>
      <w:ins w:id="3868" w:author="野草" w:date="2023-02-06T23:47:48Z">
        <w:r>
          <w:rPr>
            <w:rFonts w:hint="eastAsia" w:ascii="华文细黑" w:hAnsi="华文细黑" w:eastAsia="华文细黑" w:cs="华文细黑"/>
            <w:lang w:val="en-US" w:eastAsia="zh-CN"/>
            <w:rPrChange w:id="3869" w:author="野草" w:date="2023-02-08T01:05:45Z">
              <w:rPr>
                <w:rFonts w:hint="eastAsia" w:ascii="华文细黑" w:hAnsi="华文细黑" w:eastAsia="华文细黑" w:cs="华文细黑"/>
                <w:lang w:val="en-US" w:eastAsia="zh-CN"/>
              </w:rPr>
            </w:rPrChange>
          </w:rPr>
          <w:t>活动</w:t>
        </w:r>
      </w:ins>
      <w:ins w:id="3871" w:author="野草" w:date="2023-02-06T23:44:55Z">
        <w:r>
          <w:rPr>
            <w:rFonts w:hint="eastAsia" w:ascii="华文细黑" w:hAnsi="华文细黑" w:eastAsia="华文细黑" w:cs="华文细黑"/>
            <w:lang w:val="en-US" w:eastAsia="zh-CN"/>
            <w:rPrChange w:id="3872" w:author="野草" w:date="2023-02-08T01:05:45Z">
              <w:rPr>
                <w:rFonts w:hint="eastAsia" w:ascii="华文楷体" w:hAnsi="华文楷体" w:eastAsia="华文楷体" w:cs="华文楷体"/>
                <w:lang w:val="en-US" w:eastAsia="zh-CN"/>
              </w:rPr>
            </w:rPrChange>
          </w:rPr>
          <w:t>。</w:t>
        </w:r>
      </w:ins>
    </w:p>
    <w:p>
      <w:pPr>
        <w:rPr>
          <w:ins w:id="3874" w:author="野草" w:date="2023-02-06T22:52:07Z"/>
          <w:rFonts w:hint="eastAsia" w:ascii="华文楷体" w:hAnsi="华文楷体" w:eastAsia="华文楷体" w:cs="华文楷体"/>
          <w:lang w:val="en-US" w:eastAsia="zh-CN"/>
          <w:rPrChange w:id="3875" w:author="野草" w:date="2023-02-06T22:52:11Z">
            <w:rPr>
              <w:ins w:id="3876" w:author="野草" w:date="2023-02-06T22:52:07Z"/>
              <w:rFonts w:hint="eastAsia"/>
              <w:lang w:val="en-US" w:eastAsia="zh-CN"/>
            </w:rPr>
          </w:rPrChange>
        </w:rPr>
      </w:pPr>
      <w:ins w:id="3877" w:author="野草" w:date="2023-02-08T01:20:16Z">
        <w:r>
          <w:rPr>
            <w:rFonts w:hint="eastAsia" w:ascii="华文细黑" w:hAnsi="华文细黑" w:eastAsia="华文细黑" w:cs="华文细黑"/>
            <w:lang w:val="en-US" w:eastAsia="zh-CN"/>
          </w:rPr>
          <w:t>[up230207]</w:t>
        </w:r>
      </w:ins>
    </w:p>
    <w:p>
      <w:pPr>
        <w:rPr>
          <w:ins w:id="3878" w:author="野草" w:date="2023-02-06T22:30:14Z"/>
          <w:rFonts w:hint="eastAsia" w:ascii="华文细黑" w:hAnsi="华文细黑" w:eastAsia="华文细黑" w:cs="华文细黑"/>
          <w:lang w:val="en-US" w:eastAsia="zh-CN"/>
          <w:rPrChange w:id="3879" w:author="野草" w:date="2023-02-08T01:07:50Z">
            <w:rPr>
              <w:ins w:id="3880" w:author="野草" w:date="2023-02-06T22:30:14Z"/>
              <w:rFonts w:hint="eastAsia" w:eastAsiaTheme="minorEastAsia"/>
              <w:lang w:val="en-US" w:eastAsia="zh-CN"/>
            </w:rPr>
          </w:rPrChange>
        </w:rPr>
      </w:pPr>
      <w:ins w:id="3881" w:author="野草" w:date="2023-02-06T22:38:06Z">
        <w:r>
          <w:rPr>
            <w:rFonts w:hint="eastAsia" w:ascii="华文细黑" w:hAnsi="华文细黑" w:eastAsia="华文细黑" w:cs="华文细黑"/>
            <w:lang w:val="en-US" w:eastAsia="zh-CN"/>
            <w:rPrChange w:id="3882" w:author="野草" w:date="2023-02-08T01:07:50Z">
              <w:rPr>
                <w:rFonts w:hint="eastAsia"/>
                <w:lang w:val="en-US" w:eastAsia="zh-CN"/>
              </w:rPr>
            </w:rPrChange>
          </w:rPr>
          <w:t>（2）</w:t>
        </w:r>
      </w:ins>
      <w:ins w:id="3884" w:author="野草" w:date="2023-02-06T22:38:08Z">
        <w:r>
          <w:rPr>
            <w:rFonts w:hint="eastAsia" w:ascii="华文细黑" w:hAnsi="华文细黑" w:eastAsia="华文细黑" w:cs="华文细黑"/>
            <w:lang w:val="en-US" w:eastAsia="zh-CN"/>
            <w:rPrChange w:id="3885" w:author="野草" w:date="2023-02-08T01:07:50Z">
              <w:rPr>
                <w:rFonts w:hint="eastAsia"/>
                <w:lang w:val="en-US" w:eastAsia="zh-CN"/>
              </w:rPr>
            </w:rPrChange>
          </w:rPr>
          <w:t>河流热环境</w:t>
        </w:r>
      </w:ins>
      <w:ins w:id="3887" w:author="野草" w:date="2023-02-06T22:38:08Z">
        <w:r>
          <w:rPr>
            <w:rFonts w:hint="eastAsia" w:ascii="华文细黑" w:hAnsi="华文细黑" w:eastAsia="华文细黑" w:cs="华文细黑"/>
            <w:rPrChange w:id="3888" w:author="野草" w:date="2023-02-08T01:07:50Z">
              <w:rPr/>
            </w:rPrChange>
          </w:rPr>
          <w:t>效应的微尺度</w:t>
        </w:r>
      </w:ins>
      <w:ins w:id="3890" w:author="野草" w:date="2023-02-06T22:38:10Z">
        <w:r>
          <w:rPr>
            <w:rFonts w:hint="eastAsia" w:ascii="华文细黑" w:hAnsi="华文细黑" w:eastAsia="华文细黑" w:cs="华文细黑"/>
            <w:lang w:val="en-US" w:eastAsia="zh-CN"/>
            <w:rPrChange w:id="3891" w:author="野草" w:date="2023-02-08T01:07:50Z">
              <w:rPr>
                <w:rFonts w:hint="eastAsia"/>
                <w:lang w:val="en-US" w:eastAsia="zh-CN"/>
              </w:rPr>
            </w:rPrChange>
          </w:rPr>
          <w:t>分析</w:t>
        </w:r>
      </w:ins>
    </w:p>
    <w:p>
      <w:pPr>
        <w:rPr>
          <w:ins w:id="3893" w:author="野草" w:date="2023-02-06T22:53:37Z"/>
          <w:rFonts w:hint="eastAsia" w:ascii="华文细黑" w:hAnsi="华文细黑" w:eastAsia="华文细黑" w:cs="华文细黑"/>
          <w:lang w:val="en-US" w:eastAsia="zh-CN"/>
          <w:rPrChange w:id="3894" w:author="野草" w:date="2023-02-08T01:18:23Z">
            <w:rPr>
              <w:ins w:id="3895" w:author="野草" w:date="2023-02-06T22:53:37Z"/>
              <w:rFonts w:hint="eastAsia" w:ascii="华文楷体" w:hAnsi="华文楷体" w:eastAsia="华文楷体" w:cs="华文楷体"/>
              <w:lang w:val="en-US" w:eastAsia="zh-CN"/>
            </w:rPr>
          </w:rPrChange>
        </w:rPr>
      </w:pPr>
      <w:ins w:id="3896" w:author="野草" w:date="2023-02-06T23:06:49Z">
        <w:r>
          <w:rPr>
            <w:rFonts w:hint="eastAsia" w:ascii="华文细黑" w:hAnsi="华文细黑" w:eastAsia="华文细黑" w:cs="华文细黑"/>
            <w:lang w:val="en-US" w:eastAsia="zh-CN"/>
            <w:rPrChange w:id="3897" w:author="野草" w:date="2023-02-08T01:18:23Z">
              <w:rPr>
                <w:rFonts w:hint="eastAsia" w:ascii="华文楷体" w:hAnsi="华文楷体" w:eastAsia="华文楷体" w:cs="华文楷体"/>
                <w:lang w:val="en-US" w:eastAsia="zh-CN"/>
              </w:rPr>
            </w:rPrChange>
          </w:rPr>
          <w:t>基</w:t>
        </w:r>
      </w:ins>
      <w:ins w:id="3899" w:author="野草" w:date="2023-02-06T23:06:44Z">
        <w:r>
          <w:rPr>
            <w:rFonts w:hint="eastAsia" w:ascii="华文细黑" w:hAnsi="华文细黑" w:eastAsia="华文细黑" w:cs="华文细黑"/>
            <w:lang w:val="en-US" w:eastAsia="zh-CN"/>
            <w:rPrChange w:id="3900" w:author="野草" w:date="2023-02-08T01:18:23Z">
              <w:rPr>
                <w:rFonts w:hint="eastAsia" w:ascii="华文楷体" w:hAnsi="华文楷体" w:eastAsia="华文楷体" w:cs="华文楷体"/>
                <w:lang w:val="en-US" w:eastAsia="zh-CN"/>
              </w:rPr>
            </w:rPrChange>
          </w:rPr>
          <w:t>于微尺度观测的数据</w:t>
        </w:r>
      </w:ins>
      <w:ins w:id="3902" w:author="野草" w:date="2023-02-06T22:54:40Z">
        <w:r>
          <w:rPr>
            <w:rFonts w:hint="eastAsia" w:ascii="华文细黑" w:hAnsi="华文细黑" w:eastAsia="华文细黑" w:cs="华文细黑"/>
            <w:lang w:val="en-US" w:eastAsia="zh-CN"/>
            <w:rPrChange w:id="3903" w:author="野草" w:date="2023-02-08T01:18:23Z">
              <w:rPr>
                <w:rFonts w:hint="eastAsia" w:ascii="华文楷体" w:hAnsi="华文楷体" w:eastAsia="华文楷体" w:cs="华文楷体"/>
                <w:lang w:val="en-US" w:eastAsia="zh-CN"/>
              </w:rPr>
            </w:rPrChange>
          </w:rPr>
          <w:t>分析</w:t>
        </w:r>
      </w:ins>
      <w:ins w:id="3905" w:author="野草" w:date="2023-02-06T22:54:50Z">
        <w:r>
          <w:rPr>
            <w:rFonts w:hint="eastAsia" w:ascii="华文细黑" w:hAnsi="华文细黑" w:eastAsia="华文细黑" w:cs="华文细黑"/>
            <w:lang w:val="en-US" w:eastAsia="zh-CN"/>
            <w:rPrChange w:id="3906" w:author="野草" w:date="2023-02-08T01:18:23Z">
              <w:rPr>
                <w:rFonts w:hint="eastAsia" w:ascii="华文楷体" w:hAnsi="华文楷体" w:eastAsia="华文楷体" w:cs="华文楷体"/>
                <w:lang w:val="en-US" w:eastAsia="zh-CN"/>
              </w:rPr>
            </w:rPrChange>
          </w:rPr>
          <w:t>各</w:t>
        </w:r>
      </w:ins>
      <w:ins w:id="3908" w:author="野草" w:date="2023-02-06T22:54:53Z">
        <w:r>
          <w:rPr>
            <w:rFonts w:hint="eastAsia" w:ascii="华文细黑" w:hAnsi="华文细黑" w:eastAsia="华文细黑" w:cs="华文细黑"/>
            <w:highlight w:val="none"/>
            <w:lang w:val="en-US" w:eastAsia="zh-CN"/>
            <w:rPrChange w:id="3909" w:author="野草" w:date="2023-02-08T01:18:23Z">
              <w:rPr>
                <w:rFonts w:hint="eastAsia" w:ascii="华文楷体" w:hAnsi="华文楷体" w:eastAsia="华文楷体" w:cs="华文楷体"/>
                <w:lang w:val="en-US" w:eastAsia="zh-CN"/>
              </w:rPr>
            </w:rPrChange>
          </w:rPr>
          <w:t>测量</w:t>
        </w:r>
      </w:ins>
      <w:ins w:id="3911" w:author="野草" w:date="2023-02-06T22:54:56Z">
        <w:r>
          <w:rPr>
            <w:rFonts w:hint="eastAsia" w:ascii="华文细黑" w:hAnsi="华文细黑" w:eastAsia="华文细黑" w:cs="华文细黑"/>
            <w:highlight w:val="none"/>
            <w:lang w:val="en-US" w:eastAsia="zh-CN"/>
            <w:rPrChange w:id="3912" w:author="野草" w:date="2023-02-08T01:18:23Z">
              <w:rPr>
                <w:rFonts w:hint="eastAsia" w:ascii="华文楷体" w:hAnsi="华文楷体" w:eastAsia="华文楷体" w:cs="华文楷体"/>
                <w:lang w:val="en-US" w:eastAsia="zh-CN"/>
              </w:rPr>
            </w:rPrChange>
          </w:rPr>
          <w:t>点</w:t>
        </w:r>
      </w:ins>
      <w:ins w:id="3914" w:author="野草" w:date="2023-02-06T22:54:56Z">
        <w:r>
          <w:rPr>
            <w:rFonts w:hint="eastAsia" w:ascii="华文细黑" w:hAnsi="华文细黑" w:eastAsia="华文细黑" w:cs="华文细黑"/>
            <w:highlight w:val="none"/>
            <w:lang w:val="en-US" w:eastAsia="zh-CN"/>
            <w:rPrChange w:id="3915" w:author="野草" w:date="2023-02-08T01:18:23Z">
              <w:rPr>
                <w:rFonts w:hint="eastAsia" w:ascii="华文楷体" w:hAnsi="华文楷体" w:eastAsia="华文楷体" w:cs="华文楷体"/>
                <w:lang w:val="en-US" w:eastAsia="zh-CN"/>
              </w:rPr>
            </w:rPrChange>
          </w:rPr>
          <w:t>的</w:t>
        </w:r>
      </w:ins>
      <w:ins w:id="3917" w:author="野草" w:date="2023-02-08T01:15:33Z">
        <w:r>
          <w:rPr>
            <w:rFonts w:hint="eastAsia" w:ascii="华文细黑" w:hAnsi="华文细黑" w:eastAsia="华文细黑" w:cs="华文细黑"/>
            <w:lang w:val="en-US" w:eastAsia="zh-CN"/>
            <w:rPrChange w:id="3918" w:author="野草" w:date="2023-02-08T01:18:23Z">
              <w:rPr>
                <w:rFonts w:hint="eastAsia" w:ascii="华文楷体" w:hAnsi="华文楷体" w:eastAsia="华文楷体" w:cs="华文楷体"/>
                <w:lang w:val="en-US" w:eastAsia="zh-CN"/>
              </w:rPr>
            </w:rPrChange>
          </w:rPr>
          <w:t>气温、</w:t>
        </w:r>
      </w:ins>
      <w:ins w:id="3920" w:author="野草" w:date="2023-02-06T22:58:03Z">
        <w:r>
          <w:rPr>
            <w:rFonts w:hint="eastAsia" w:ascii="华文细黑" w:hAnsi="华文细黑" w:eastAsia="华文细黑" w:cs="华文细黑"/>
            <w:lang w:val="en-US" w:eastAsia="zh-CN"/>
            <w:rPrChange w:id="3921" w:author="野草" w:date="2023-02-08T01:18:23Z">
              <w:rPr>
                <w:rFonts w:hint="eastAsia" w:ascii="华文楷体" w:hAnsi="华文楷体" w:eastAsia="华文楷体" w:cs="华文楷体"/>
                <w:lang w:val="en-US" w:eastAsia="zh-CN"/>
              </w:rPr>
            </w:rPrChange>
          </w:rPr>
          <w:t>热指数</w:t>
        </w:r>
      </w:ins>
      <w:ins w:id="3923" w:author="野草" w:date="2023-02-08T01:15:46Z">
        <w:r>
          <w:rPr>
            <w:rFonts w:hint="eastAsia" w:ascii="华文细黑" w:hAnsi="华文细黑" w:eastAsia="华文细黑" w:cs="华文细黑"/>
            <w:lang w:val="en-US" w:eastAsia="zh-CN"/>
            <w:rPrChange w:id="3924" w:author="野草" w:date="2023-02-08T01:18:23Z">
              <w:rPr>
                <w:rFonts w:hint="eastAsia" w:ascii="华文楷体" w:hAnsi="华文楷体" w:eastAsia="华文楷体" w:cs="华文楷体"/>
                <w:lang w:val="en-US" w:eastAsia="zh-CN"/>
              </w:rPr>
            </w:rPrChange>
          </w:rPr>
          <w:t>以及</w:t>
        </w:r>
      </w:ins>
      <w:ins w:id="3926" w:author="野草" w:date="2023-02-08T01:15:37Z">
        <w:r>
          <w:rPr>
            <w:rFonts w:hint="eastAsia" w:ascii="华文细黑" w:hAnsi="华文细黑" w:eastAsia="华文细黑" w:cs="华文细黑"/>
            <w:lang w:val="en-US" w:eastAsia="zh-CN"/>
            <w:rPrChange w:id="3927" w:author="野草" w:date="2023-02-08T01:18:23Z">
              <w:rPr>
                <w:rFonts w:hint="eastAsia" w:ascii="华文楷体" w:hAnsi="华文楷体" w:eastAsia="华文楷体" w:cs="华文楷体"/>
                <w:lang w:val="en-US" w:eastAsia="zh-CN"/>
              </w:rPr>
            </w:rPrChange>
          </w:rPr>
          <w:t>河流</w:t>
        </w:r>
      </w:ins>
      <w:ins w:id="3929" w:author="野草" w:date="2023-02-08T01:15:38Z">
        <w:r>
          <w:rPr>
            <w:rFonts w:hint="eastAsia" w:ascii="华文细黑" w:hAnsi="华文细黑" w:eastAsia="华文细黑" w:cs="华文细黑"/>
            <w:lang w:val="en-US" w:eastAsia="zh-CN"/>
            <w:rPrChange w:id="3930" w:author="野草" w:date="2023-02-08T01:18:23Z">
              <w:rPr>
                <w:rFonts w:hint="eastAsia" w:ascii="华文楷体" w:hAnsi="华文楷体" w:eastAsia="华文楷体" w:cs="华文楷体"/>
                <w:lang w:val="en-US" w:eastAsia="zh-CN"/>
              </w:rPr>
            </w:rPrChange>
          </w:rPr>
          <w:t>热环境</w:t>
        </w:r>
      </w:ins>
      <w:ins w:id="3932" w:author="野草" w:date="2023-02-08T01:15:39Z">
        <w:r>
          <w:rPr>
            <w:rFonts w:hint="eastAsia" w:ascii="华文细黑" w:hAnsi="华文细黑" w:eastAsia="华文细黑" w:cs="华文细黑"/>
            <w:lang w:val="en-US" w:eastAsia="zh-CN"/>
            <w:rPrChange w:id="3933" w:author="野草" w:date="2023-02-08T01:18:23Z">
              <w:rPr>
                <w:rFonts w:hint="eastAsia" w:ascii="华文楷体" w:hAnsi="华文楷体" w:eastAsia="华文楷体" w:cs="华文楷体"/>
                <w:lang w:val="en-US" w:eastAsia="zh-CN"/>
              </w:rPr>
            </w:rPrChange>
          </w:rPr>
          <w:t>效应</w:t>
        </w:r>
      </w:ins>
      <w:ins w:id="3935" w:author="野草" w:date="2023-02-08T01:15:40Z">
        <w:r>
          <w:rPr>
            <w:rFonts w:hint="eastAsia" w:ascii="华文细黑" w:hAnsi="华文细黑" w:eastAsia="华文细黑" w:cs="华文细黑"/>
            <w:lang w:val="en-US" w:eastAsia="zh-CN"/>
            <w:rPrChange w:id="3936" w:author="野草" w:date="2023-02-08T01:18:23Z">
              <w:rPr>
                <w:rFonts w:hint="eastAsia" w:ascii="华文楷体" w:hAnsi="华文楷体" w:eastAsia="华文楷体" w:cs="华文楷体"/>
                <w:lang w:val="en-US" w:eastAsia="zh-CN"/>
              </w:rPr>
            </w:rPrChange>
          </w:rPr>
          <w:t>指标</w:t>
        </w:r>
      </w:ins>
      <w:ins w:id="3938" w:author="野草" w:date="2023-02-06T22:58:05Z">
        <w:r>
          <w:rPr>
            <w:rFonts w:hint="eastAsia" w:ascii="华文细黑" w:hAnsi="华文细黑" w:eastAsia="华文细黑" w:cs="华文细黑"/>
            <w:lang w:val="en-US" w:eastAsia="zh-CN"/>
            <w:rPrChange w:id="3939" w:author="野草" w:date="2023-02-08T01:18:23Z">
              <w:rPr>
                <w:rFonts w:hint="eastAsia" w:ascii="华文楷体" w:hAnsi="华文楷体" w:eastAsia="华文楷体" w:cs="华文楷体"/>
                <w:lang w:val="en-US" w:eastAsia="zh-CN"/>
              </w:rPr>
            </w:rPrChange>
          </w:rPr>
          <w:t>，</w:t>
        </w:r>
      </w:ins>
      <w:ins w:id="3941" w:author="野草" w:date="2023-02-06T23:08:34Z">
        <w:r>
          <w:rPr>
            <w:rFonts w:hint="eastAsia" w:ascii="华文细黑" w:hAnsi="华文细黑" w:eastAsia="华文细黑" w:cs="华文细黑"/>
            <w:lang w:val="en-US" w:eastAsia="zh-CN"/>
            <w:rPrChange w:id="3942" w:author="野草" w:date="2023-02-08T01:18:23Z">
              <w:rPr>
                <w:rFonts w:hint="eastAsia" w:ascii="华文楷体" w:hAnsi="华文楷体" w:eastAsia="华文楷体" w:cs="华文楷体"/>
                <w:lang w:val="en-US" w:eastAsia="zh-CN"/>
              </w:rPr>
            </w:rPrChange>
          </w:rPr>
          <w:t>探究</w:t>
        </w:r>
      </w:ins>
      <w:ins w:id="3944" w:author="野草" w:date="2023-02-06T22:53:37Z">
        <w:r>
          <w:rPr>
            <w:rFonts w:hint="eastAsia" w:ascii="华文细黑" w:hAnsi="华文细黑" w:eastAsia="华文细黑" w:cs="华文细黑"/>
            <w:lang w:val="en-US" w:eastAsia="zh-CN"/>
            <w:rPrChange w:id="3945" w:author="野草" w:date="2023-02-08T01:18:23Z">
              <w:rPr>
                <w:rFonts w:hint="eastAsia" w:ascii="华文楷体" w:hAnsi="华文楷体" w:eastAsia="华文楷体" w:cs="华文楷体"/>
                <w:lang w:val="en-US" w:eastAsia="zh-CN"/>
              </w:rPr>
            </w:rPrChange>
          </w:rPr>
          <w:t>不同</w:t>
        </w:r>
      </w:ins>
      <w:ins w:id="3947" w:author="野草" w:date="2023-02-08T01:16:18Z">
        <w:r>
          <w:rPr>
            <w:rFonts w:hint="eastAsia" w:ascii="华文细黑" w:hAnsi="华文细黑" w:eastAsia="华文细黑" w:cs="华文细黑"/>
            <w:lang w:val="en-US" w:eastAsia="zh-CN"/>
            <w:rPrChange w:id="3948" w:author="野草" w:date="2023-02-08T01:18:23Z">
              <w:rPr>
                <w:rFonts w:hint="eastAsia" w:ascii="华文楷体" w:hAnsi="华文楷体" w:eastAsia="华文楷体" w:cs="华文楷体"/>
                <w:lang w:val="en-US" w:eastAsia="zh-CN"/>
              </w:rPr>
            </w:rPrChange>
          </w:rPr>
          <w:t>土地</w:t>
        </w:r>
      </w:ins>
      <w:ins w:id="3950" w:author="野草" w:date="2023-02-08T01:16:16Z">
        <w:r>
          <w:rPr>
            <w:rFonts w:hint="eastAsia" w:ascii="华文细黑" w:hAnsi="华文细黑" w:eastAsia="华文细黑" w:cs="华文细黑"/>
            <w:lang w:val="en-US" w:eastAsia="zh-CN"/>
            <w:rPrChange w:id="3951" w:author="野草" w:date="2023-02-08T01:18:23Z">
              <w:rPr>
                <w:rFonts w:hint="eastAsia" w:ascii="华文楷体" w:hAnsi="华文楷体" w:eastAsia="华文楷体" w:cs="华文楷体"/>
                <w:lang w:val="en-US" w:eastAsia="zh-CN"/>
              </w:rPr>
            </w:rPrChange>
          </w:rPr>
          <w:t>利用类型</w:t>
        </w:r>
      </w:ins>
      <w:ins w:id="3953" w:author="野草" w:date="2023-02-06T22:54:00Z">
        <w:r>
          <w:rPr>
            <w:rFonts w:hint="eastAsia" w:ascii="华文细黑" w:hAnsi="华文细黑" w:eastAsia="华文细黑" w:cs="华文细黑"/>
            <w:lang w:val="en-US" w:eastAsia="zh-CN"/>
            <w:rPrChange w:id="3954" w:author="野草" w:date="2023-02-08T01:18:23Z">
              <w:rPr>
                <w:rFonts w:hint="eastAsia" w:ascii="华文楷体" w:hAnsi="华文楷体" w:eastAsia="华文楷体" w:cs="华文楷体"/>
                <w:lang w:val="en-US" w:eastAsia="zh-CN"/>
              </w:rPr>
            </w:rPrChange>
          </w:rPr>
          <w:t>下</w:t>
        </w:r>
      </w:ins>
      <w:ins w:id="3956" w:author="野草" w:date="2023-02-06T22:53:37Z">
        <w:r>
          <w:rPr>
            <w:rFonts w:hint="eastAsia" w:ascii="华文细黑" w:hAnsi="华文细黑" w:eastAsia="华文细黑" w:cs="华文细黑"/>
            <w:lang w:val="en-US" w:eastAsia="zh-CN"/>
            <w:rPrChange w:id="3957" w:author="野草" w:date="2023-02-08T01:18:23Z">
              <w:rPr>
                <w:rFonts w:hint="eastAsia" w:ascii="华文楷体" w:hAnsi="华文楷体" w:eastAsia="华文楷体" w:cs="华文楷体"/>
                <w:lang w:val="en-US" w:eastAsia="zh-CN"/>
              </w:rPr>
            </w:rPrChange>
          </w:rPr>
          <w:t>的</w:t>
        </w:r>
      </w:ins>
      <w:ins w:id="3959" w:author="野草" w:date="2023-02-06T22:54:19Z">
        <w:r>
          <w:rPr>
            <w:rFonts w:hint="eastAsia" w:ascii="华文细黑" w:hAnsi="华文细黑" w:eastAsia="华文细黑" w:cs="华文细黑"/>
            <w:lang w:val="en-US" w:eastAsia="zh-CN"/>
            <w:rPrChange w:id="3960" w:author="野草" w:date="2023-02-08T01:18:23Z">
              <w:rPr>
                <w:rFonts w:hint="eastAsia" w:ascii="华文楷体" w:hAnsi="华文楷体" w:eastAsia="华文楷体" w:cs="华文楷体"/>
                <w:lang w:val="en-US" w:eastAsia="zh-CN"/>
              </w:rPr>
            </w:rPrChange>
          </w:rPr>
          <w:t>河流</w:t>
        </w:r>
      </w:ins>
      <w:ins w:id="3962" w:author="野草" w:date="2023-02-06T22:53:57Z">
        <w:r>
          <w:rPr>
            <w:rFonts w:hint="eastAsia" w:ascii="华文细黑" w:hAnsi="华文细黑" w:eastAsia="华文细黑" w:cs="华文细黑"/>
            <w:lang w:val="en-US" w:eastAsia="zh-CN"/>
            <w:rPrChange w:id="3963" w:author="野草" w:date="2023-02-08T01:18:23Z">
              <w:rPr>
                <w:rFonts w:hint="eastAsia" w:ascii="华文楷体" w:hAnsi="华文楷体" w:eastAsia="华文楷体" w:cs="华文楷体"/>
                <w:lang w:val="en-US" w:eastAsia="zh-CN"/>
              </w:rPr>
            </w:rPrChange>
          </w:rPr>
          <w:t>热环境</w:t>
        </w:r>
      </w:ins>
      <w:ins w:id="3965" w:author="野草" w:date="2023-02-06T22:53:37Z">
        <w:r>
          <w:rPr>
            <w:rFonts w:hint="eastAsia" w:ascii="华文细黑" w:hAnsi="华文细黑" w:eastAsia="华文细黑" w:cs="华文细黑"/>
            <w:lang w:val="en-US" w:eastAsia="zh-CN"/>
            <w:rPrChange w:id="3966" w:author="野草" w:date="2023-02-08T01:18:23Z">
              <w:rPr>
                <w:rFonts w:hint="eastAsia" w:ascii="华文楷体" w:hAnsi="华文楷体" w:eastAsia="华文楷体" w:cs="华文楷体"/>
                <w:lang w:val="en-US" w:eastAsia="zh-CN"/>
              </w:rPr>
            </w:rPrChange>
          </w:rPr>
          <w:t>效应</w:t>
        </w:r>
      </w:ins>
      <w:ins w:id="3968" w:author="野草" w:date="2023-02-06T22:54:04Z">
        <w:r>
          <w:rPr>
            <w:rFonts w:hint="eastAsia" w:ascii="华文细黑" w:hAnsi="华文细黑" w:eastAsia="华文细黑" w:cs="华文细黑"/>
            <w:lang w:val="en-US" w:eastAsia="zh-CN"/>
            <w:rPrChange w:id="3969" w:author="野草" w:date="2023-02-08T01:18:23Z">
              <w:rPr>
                <w:rFonts w:hint="eastAsia" w:ascii="华文楷体" w:hAnsi="华文楷体" w:eastAsia="华文楷体" w:cs="华文楷体"/>
                <w:lang w:val="en-US" w:eastAsia="zh-CN"/>
              </w:rPr>
            </w:rPrChange>
          </w:rPr>
          <w:t>及其</w:t>
        </w:r>
      </w:ins>
      <w:ins w:id="3971" w:author="野草" w:date="2023-02-06T22:54:06Z">
        <w:r>
          <w:rPr>
            <w:rFonts w:hint="eastAsia" w:ascii="华文细黑" w:hAnsi="华文细黑" w:eastAsia="华文细黑" w:cs="华文细黑"/>
            <w:lang w:val="en-US" w:eastAsia="zh-CN"/>
            <w:rPrChange w:id="3972" w:author="野草" w:date="2023-02-08T01:18:23Z">
              <w:rPr>
                <w:rFonts w:hint="eastAsia" w:ascii="华文楷体" w:hAnsi="华文楷体" w:eastAsia="华文楷体" w:cs="华文楷体"/>
                <w:lang w:val="en-US" w:eastAsia="zh-CN"/>
              </w:rPr>
            </w:rPrChange>
          </w:rPr>
          <w:t>在一天</w:t>
        </w:r>
      </w:ins>
      <w:ins w:id="3974" w:author="野草" w:date="2023-02-06T22:54:07Z">
        <w:r>
          <w:rPr>
            <w:rFonts w:hint="eastAsia" w:ascii="华文细黑" w:hAnsi="华文细黑" w:eastAsia="华文细黑" w:cs="华文细黑"/>
            <w:lang w:val="en-US" w:eastAsia="zh-CN"/>
            <w:rPrChange w:id="3975" w:author="野草" w:date="2023-02-08T01:18:23Z">
              <w:rPr>
                <w:rFonts w:hint="eastAsia" w:ascii="华文楷体" w:hAnsi="华文楷体" w:eastAsia="华文楷体" w:cs="华文楷体"/>
                <w:lang w:val="en-US" w:eastAsia="zh-CN"/>
              </w:rPr>
            </w:rPrChange>
          </w:rPr>
          <w:t>内</w:t>
        </w:r>
      </w:ins>
      <w:ins w:id="3977" w:author="野草" w:date="2023-02-06T22:54:08Z">
        <w:r>
          <w:rPr>
            <w:rFonts w:hint="eastAsia" w:ascii="华文细黑" w:hAnsi="华文细黑" w:eastAsia="华文细黑" w:cs="华文细黑"/>
            <w:lang w:val="en-US" w:eastAsia="zh-CN"/>
            <w:rPrChange w:id="3978" w:author="野草" w:date="2023-02-08T01:18:23Z">
              <w:rPr>
                <w:rFonts w:hint="eastAsia" w:ascii="华文楷体" w:hAnsi="华文楷体" w:eastAsia="华文楷体" w:cs="华文楷体"/>
                <w:lang w:val="en-US" w:eastAsia="zh-CN"/>
              </w:rPr>
            </w:rPrChange>
          </w:rPr>
          <w:t>随时间的</w:t>
        </w:r>
      </w:ins>
      <w:ins w:id="3980" w:author="野草" w:date="2023-02-06T22:54:09Z">
        <w:r>
          <w:rPr>
            <w:rFonts w:hint="eastAsia" w:ascii="华文细黑" w:hAnsi="华文细黑" w:eastAsia="华文细黑" w:cs="华文细黑"/>
            <w:lang w:val="en-US" w:eastAsia="zh-CN"/>
            <w:rPrChange w:id="3981" w:author="野草" w:date="2023-02-08T01:18:23Z">
              <w:rPr>
                <w:rFonts w:hint="eastAsia" w:ascii="华文楷体" w:hAnsi="华文楷体" w:eastAsia="华文楷体" w:cs="华文楷体"/>
                <w:lang w:val="en-US" w:eastAsia="zh-CN"/>
              </w:rPr>
            </w:rPrChange>
          </w:rPr>
          <w:t>变化</w:t>
        </w:r>
      </w:ins>
      <w:ins w:id="3983" w:author="野草" w:date="2023-02-06T23:10:05Z">
        <w:r>
          <w:rPr>
            <w:rFonts w:hint="eastAsia" w:ascii="华文细黑" w:hAnsi="华文细黑" w:eastAsia="华文细黑" w:cs="华文细黑"/>
            <w:lang w:val="en-US" w:eastAsia="zh-CN"/>
            <w:rPrChange w:id="3984" w:author="野草" w:date="2023-02-08T01:18:23Z">
              <w:rPr>
                <w:rFonts w:hint="eastAsia" w:ascii="华文楷体" w:hAnsi="华文楷体" w:eastAsia="华文楷体" w:cs="华文楷体"/>
                <w:lang w:val="en-US" w:eastAsia="zh-CN"/>
              </w:rPr>
            </w:rPrChange>
          </w:rPr>
          <w:t>。</w:t>
        </w:r>
      </w:ins>
      <w:ins w:id="3986" w:author="野草" w:date="2023-02-06T23:11:28Z">
        <w:r>
          <w:rPr>
            <w:rFonts w:hint="eastAsia" w:ascii="华文细黑" w:hAnsi="华文细黑" w:eastAsia="华文细黑" w:cs="华文细黑"/>
            <w:lang w:val="en-US" w:eastAsia="zh-CN"/>
            <w:rPrChange w:id="3987" w:author="野草" w:date="2023-02-08T01:18:23Z">
              <w:rPr>
                <w:rFonts w:hint="eastAsia" w:ascii="华文楷体" w:hAnsi="华文楷体" w:eastAsia="华文楷体" w:cs="华文楷体"/>
                <w:lang w:val="en-US" w:eastAsia="zh-CN"/>
              </w:rPr>
            </w:rPrChange>
          </w:rPr>
          <w:t>选择</w:t>
        </w:r>
      </w:ins>
      <w:ins w:id="3989" w:author="野草" w:date="2023-02-06T23:11:34Z">
        <w:r>
          <w:rPr>
            <w:rFonts w:hint="eastAsia" w:ascii="华文细黑" w:hAnsi="华文细黑" w:eastAsia="华文细黑" w:cs="华文细黑"/>
            <w:lang w:val="en-US" w:eastAsia="zh-CN"/>
            <w:rPrChange w:id="3990" w:author="野草" w:date="2023-02-08T01:18:23Z">
              <w:rPr>
                <w:rFonts w:hint="eastAsia" w:ascii="华文楷体" w:hAnsi="华文楷体" w:eastAsia="华文楷体" w:cs="华文楷体"/>
                <w:lang w:val="en-US" w:eastAsia="zh-CN"/>
              </w:rPr>
            </w:rPrChange>
          </w:rPr>
          <w:t>具有</w:t>
        </w:r>
      </w:ins>
      <w:ins w:id="3992" w:author="野草" w:date="2023-02-06T23:11:35Z">
        <w:r>
          <w:rPr>
            <w:rFonts w:hint="eastAsia" w:ascii="华文细黑" w:hAnsi="华文细黑" w:eastAsia="华文细黑" w:cs="华文细黑"/>
            <w:lang w:val="en-US" w:eastAsia="zh-CN"/>
            <w:rPrChange w:id="3993" w:author="野草" w:date="2023-02-08T01:18:23Z">
              <w:rPr>
                <w:rFonts w:hint="eastAsia" w:ascii="华文楷体" w:hAnsi="华文楷体" w:eastAsia="华文楷体" w:cs="华文楷体"/>
                <w:lang w:val="en-US" w:eastAsia="zh-CN"/>
              </w:rPr>
            </w:rPrChange>
          </w:rPr>
          <w:t>代表性的</w:t>
        </w:r>
      </w:ins>
      <w:ins w:id="3995" w:author="野草" w:date="2023-02-06T23:11:40Z">
        <w:r>
          <w:rPr>
            <w:rFonts w:hint="eastAsia" w:ascii="华文细黑" w:hAnsi="华文细黑" w:eastAsia="华文细黑" w:cs="华文细黑"/>
            <w:lang w:val="en-US" w:eastAsia="zh-CN"/>
            <w:rPrChange w:id="3996" w:author="野草" w:date="2023-02-08T01:18:23Z">
              <w:rPr>
                <w:rFonts w:hint="eastAsia" w:ascii="华文楷体" w:hAnsi="华文楷体" w:eastAsia="华文楷体" w:cs="华文楷体"/>
                <w:lang w:val="en-US" w:eastAsia="zh-CN"/>
              </w:rPr>
            </w:rPrChange>
          </w:rPr>
          <w:t>环境</w:t>
        </w:r>
      </w:ins>
      <w:ins w:id="3998" w:author="野草" w:date="2023-02-06T23:11:41Z">
        <w:r>
          <w:rPr>
            <w:rFonts w:hint="eastAsia" w:ascii="华文细黑" w:hAnsi="华文细黑" w:eastAsia="华文细黑" w:cs="华文细黑"/>
            <w:lang w:val="en-US" w:eastAsia="zh-CN"/>
            <w:rPrChange w:id="3999" w:author="野草" w:date="2023-02-08T01:18:23Z">
              <w:rPr>
                <w:rFonts w:hint="eastAsia" w:ascii="华文楷体" w:hAnsi="华文楷体" w:eastAsia="华文楷体" w:cs="华文楷体"/>
                <w:lang w:val="en-US" w:eastAsia="zh-CN"/>
              </w:rPr>
            </w:rPrChange>
          </w:rPr>
          <w:t>因素，</w:t>
        </w:r>
      </w:ins>
      <w:ins w:id="4001" w:author="野草" w:date="2023-02-06T22:53:37Z">
        <w:r>
          <w:rPr>
            <w:rFonts w:hint="eastAsia" w:ascii="华文细黑" w:hAnsi="华文细黑" w:eastAsia="华文细黑" w:cs="华文细黑"/>
            <w:lang w:val="en-US" w:eastAsia="zh-CN"/>
            <w:rPrChange w:id="4002" w:author="野草" w:date="2023-02-08T01:18:23Z">
              <w:rPr>
                <w:rFonts w:hint="eastAsia" w:ascii="华文楷体" w:hAnsi="华文楷体" w:eastAsia="华文楷体" w:cs="华文楷体"/>
                <w:lang w:val="en-US" w:eastAsia="zh-CN"/>
              </w:rPr>
            </w:rPrChange>
          </w:rPr>
          <w:t>通过量化</w:t>
        </w:r>
      </w:ins>
      <w:ins w:id="4004" w:author="野草" w:date="2023-02-06T22:54:35Z">
        <w:r>
          <w:rPr>
            <w:rFonts w:hint="eastAsia" w:ascii="华文细黑" w:hAnsi="华文细黑" w:eastAsia="华文细黑" w:cs="华文细黑"/>
            <w:lang w:val="en-US" w:eastAsia="zh-CN"/>
            <w:rPrChange w:id="4005" w:author="野草" w:date="2023-02-08T01:18:23Z">
              <w:rPr>
                <w:rFonts w:hint="eastAsia" w:ascii="华文楷体" w:hAnsi="华文楷体" w:eastAsia="华文楷体" w:cs="华文楷体"/>
                <w:lang w:val="en-US" w:eastAsia="zh-CN"/>
              </w:rPr>
            </w:rPrChange>
          </w:rPr>
          <w:t>热环境</w:t>
        </w:r>
      </w:ins>
      <w:ins w:id="4007" w:author="野草" w:date="2023-02-06T22:53:37Z">
        <w:r>
          <w:rPr>
            <w:rFonts w:hint="eastAsia" w:ascii="华文细黑" w:hAnsi="华文细黑" w:eastAsia="华文细黑" w:cs="华文细黑"/>
            <w:lang w:val="en-US" w:eastAsia="zh-CN"/>
            <w:rPrChange w:id="4008" w:author="野草" w:date="2023-02-08T01:18:23Z">
              <w:rPr>
                <w:rFonts w:hint="eastAsia" w:ascii="华文楷体" w:hAnsi="华文楷体" w:eastAsia="华文楷体" w:cs="华文楷体"/>
                <w:lang w:val="en-US" w:eastAsia="zh-CN"/>
              </w:rPr>
            </w:rPrChange>
          </w:rPr>
          <w:t>效应与背景气候</w:t>
        </w:r>
      </w:ins>
      <w:ins w:id="4010" w:author="野草" w:date="2023-02-07T00:01:53Z">
        <w:r>
          <w:rPr>
            <w:rFonts w:hint="eastAsia" w:ascii="华文细黑" w:hAnsi="华文细黑" w:eastAsia="华文细黑" w:cs="华文细黑"/>
            <w:lang w:val="en-US" w:eastAsia="zh-CN"/>
            <w:rPrChange w:id="4011" w:author="野草" w:date="2023-02-08T01:18:23Z">
              <w:rPr>
                <w:rFonts w:hint="eastAsia" w:ascii="华文楷体" w:hAnsi="华文楷体" w:eastAsia="华文楷体" w:cs="华文楷体"/>
                <w:lang w:val="en-US" w:eastAsia="zh-CN"/>
              </w:rPr>
            </w:rPrChange>
          </w:rPr>
          <w:t>、</w:t>
        </w:r>
      </w:ins>
      <w:ins w:id="4013" w:author="野草" w:date="2023-02-07T00:02:05Z">
        <w:r>
          <w:rPr>
            <w:rFonts w:hint="eastAsia" w:ascii="华文细黑" w:hAnsi="华文细黑" w:eastAsia="华文细黑" w:cs="华文细黑"/>
            <w:lang w:val="en-US" w:eastAsia="zh-CN"/>
            <w:rPrChange w:id="4014" w:author="野草" w:date="2023-02-08T01:18:23Z">
              <w:rPr>
                <w:rFonts w:hint="eastAsia" w:ascii="华文楷体" w:hAnsi="华文楷体" w:eastAsia="华文楷体" w:cs="华文楷体"/>
                <w:lang w:val="en-US" w:eastAsia="zh-CN"/>
              </w:rPr>
            </w:rPrChange>
          </w:rPr>
          <w:t>场地空间形态特征</w:t>
        </w:r>
      </w:ins>
      <w:ins w:id="4016" w:author="野草" w:date="2023-02-07T00:02:06Z">
        <w:r>
          <w:rPr>
            <w:rFonts w:hint="eastAsia" w:ascii="华文细黑" w:hAnsi="华文细黑" w:eastAsia="华文细黑" w:cs="华文细黑"/>
            <w:lang w:val="en-US" w:eastAsia="zh-CN"/>
            <w:rPrChange w:id="4017" w:author="野草" w:date="2023-02-08T01:18:23Z">
              <w:rPr>
                <w:rFonts w:hint="eastAsia" w:ascii="华文楷体" w:hAnsi="华文楷体" w:eastAsia="华文楷体" w:cs="华文楷体"/>
                <w:lang w:val="en-US" w:eastAsia="zh-CN"/>
              </w:rPr>
            </w:rPrChange>
          </w:rPr>
          <w:t>和</w:t>
        </w:r>
      </w:ins>
      <w:ins w:id="4019" w:author="野草" w:date="2023-02-07T00:01:56Z">
        <w:r>
          <w:rPr>
            <w:rFonts w:hint="eastAsia" w:ascii="华文细黑" w:hAnsi="华文细黑" w:eastAsia="华文细黑" w:cs="华文细黑"/>
            <w:lang w:val="en-US" w:eastAsia="zh-CN"/>
            <w:rPrChange w:id="4020" w:author="野草" w:date="2023-02-08T01:18:23Z">
              <w:rPr>
                <w:rFonts w:hint="eastAsia" w:ascii="华文楷体" w:hAnsi="华文楷体" w:eastAsia="华文楷体" w:cs="华文楷体"/>
                <w:lang w:val="en-US" w:eastAsia="zh-CN"/>
              </w:rPr>
            </w:rPrChange>
          </w:rPr>
          <w:t>土地</w:t>
        </w:r>
      </w:ins>
      <w:ins w:id="4022" w:author="野草" w:date="2023-02-08T01:17:21Z">
        <w:r>
          <w:rPr>
            <w:rFonts w:hint="eastAsia" w:ascii="华文细黑" w:hAnsi="华文细黑" w:eastAsia="华文细黑" w:cs="华文细黑"/>
            <w:lang w:val="en-US" w:eastAsia="zh-CN"/>
            <w:rPrChange w:id="4023" w:author="野草" w:date="2023-02-08T01:18:23Z">
              <w:rPr>
                <w:rFonts w:hint="eastAsia" w:ascii="华文楷体" w:hAnsi="华文楷体" w:eastAsia="华文楷体" w:cs="华文楷体"/>
                <w:lang w:val="en-US" w:eastAsia="zh-CN"/>
              </w:rPr>
            </w:rPrChange>
          </w:rPr>
          <w:t>覆盖</w:t>
        </w:r>
      </w:ins>
      <w:ins w:id="4025" w:author="野草" w:date="2023-02-07T00:01:59Z">
        <w:r>
          <w:rPr>
            <w:rFonts w:hint="eastAsia" w:ascii="华文细黑" w:hAnsi="华文细黑" w:eastAsia="华文细黑" w:cs="华文细黑"/>
            <w:lang w:val="en-US" w:eastAsia="zh-CN"/>
            <w:rPrChange w:id="4026" w:author="野草" w:date="2023-02-08T01:18:23Z">
              <w:rPr>
                <w:rFonts w:hint="eastAsia" w:ascii="华文楷体" w:hAnsi="华文楷体" w:eastAsia="华文楷体" w:cs="华文楷体"/>
                <w:lang w:val="en-US" w:eastAsia="zh-CN"/>
              </w:rPr>
            </w:rPrChange>
          </w:rPr>
          <w:t>与</w:t>
        </w:r>
      </w:ins>
      <w:ins w:id="4028" w:author="野草" w:date="2023-02-08T01:17:26Z">
        <w:r>
          <w:rPr>
            <w:rFonts w:hint="eastAsia" w:ascii="华文细黑" w:hAnsi="华文细黑" w:eastAsia="华文细黑" w:cs="华文细黑"/>
            <w:lang w:val="en-US" w:eastAsia="zh-CN"/>
            <w:rPrChange w:id="4029" w:author="野草" w:date="2023-02-08T01:18:23Z">
              <w:rPr>
                <w:rFonts w:hint="eastAsia" w:ascii="华文楷体" w:hAnsi="华文楷体" w:eastAsia="华文楷体" w:cs="华文楷体"/>
                <w:lang w:val="en-US" w:eastAsia="zh-CN"/>
              </w:rPr>
            </w:rPrChange>
          </w:rPr>
          <w:t>利用</w:t>
        </w:r>
      </w:ins>
      <w:ins w:id="4031" w:author="野草" w:date="2023-02-06T22:53:37Z">
        <w:r>
          <w:rPr>
            <w:rFonts w:hint="eastAsia" w:ascii="华文细黑" w:hAnsi="华文细黑" w:eastAsia="华文细黑" w:cs="华文细黑"/>
            <w:lang w:val="en-US" w:eastAsia="zh-CN"/>
            <w:rPrChange w:id="4032" w:author="野草" w:date="2023-02-08T01:18:23Z">
              <w:rPr>
                <w:rFonts w:hint="eastAsia" w:ascii="华文楷体" w:hAnsi="华文楷体" w:eastAsia="华文楷体" w:cs="华文楷体"/>
                <w:lang w:val="en-US" w:eastAsia="zh-CN"/>
              </w:rPr>
            </w:rPrChange>
          </w:rPr>
          <w:t>的</w:t>
        </w:r>
      </w:ins>
      <w:ins w:id="4034" w:author="野草" w:date="2023-02-07T00:02:19Z">
        <w:r>
          <w:rPr>
            <w:rFonts w:hint="eastAsia" w:ascii="华文细黑" w:hAnsi="华文细黑" w:eastAsia="华文细黑" w:cs="华文细黑"/>
            <w:lang w:val="en-US" w:eastAsia="zh-CN"/>
            <w:rPrChange w:id="4035" w:author="野草" w:date="2023-02-08T01:18:23Z">
              <w:rPr>
                <w:rFonts w:hint="eastAsia" w:ascii="华文楷体" w:hAnsi="华文楷体" w:eastAsia="华文楷体" w:cs="华文楷体"/>
                <w:lang w:val="en-US" w:eastAsia="zh-CN"/>
              </w:rPr>
            </w:rPrChange>
          </w:rPr>
          <w:t>相关性</w:t>
        </w:r>
      </w:ins>
      <w:ins w:id="4037" w:author="野草" w:date="2023-02-06T22:53:37Z">
        <w:r>
          <w:rPr>
            <w:rFonts w:hint="eastAsia" w:ascii="华文细黑" w:hAnsi="华文细黑" w:eastAsia="华文细黑" w:cs="华文细黑"/>
            <w:lang w:val="en-US" w:eastAsia="zh-CN"/>
            <w:rPrChange w:id="4038" w:author="野草" w:date="2023-02-08T01:18:23Z">
              <w:rPr>
                <w:rFonts w:hint="eastAsia" w:ascii="华文楷体" w:hAnsi="华文楷体" w:eastAsia="华文楷体" w:cs="华文楷体"/>
                <w:lang w:val="en-US" w:eastAsia="zh-CN"/>
              </w:rPr>
            </w:rPrChange>
          </w:rPr>
          <w:t>，刻画气流、建筑遮阴等多个过程对</w:t>
        </w:r>
      </w:ins>
      <w:ins w:id="4040" w:author="野草" w:date="2023-02-06T23:09:02Z">
        <w:r>
          <w:rPr>
            <w:rFonts w:hint="eastAsia" w:ascii="华文细黑" w:hAnsi="华文细黑" w:eastAsia="华文细黑" w:cs="华文细黑"/>
            <w:lang w:val="en-US" w:eastAsia="zh-CN"/>
            <w:rPrChange w:id="4041" w:author="野草" w:date="2023-02-08T01:18:23Z">
              <w:rPr>
                <w:rFonts w:hint="eastAsia" w:ascii="华文楷体" w:hAnsi="华文楷体" w:eastAsia="华文楷体" w:cs="华文楷体"/>
                <w:lang w:val="en-US" w:eastAsia="zh-CN"/>
              </w:rPr>
            </w:rPrChange>
          </w:rPr>
          <w:t>河流</w:t>
        </w:r>
      </w:ins>
      <w:ins w:id="4043" w:author="野草" w:date="2023-02-06T23:09:04Z">
        <w:r>
          <w:rPr>
            <w:rFonts w:hint="eastAsia" w:ascii="华文细黑" w:hAnsi="华文细黑" w:eastAsia="华文细黑" w:cs="华文细黑"/>
            <w:lang w:val="en-US" w:eastAsia="zh-CN"/>
            <w:rPrChange w:id="4044" w:author="野草" w:date="2023-02-08T01:18:23Z">
              <w:rPr>
                <w:rFonts w:hint="eastAsia" w:ascii="华文楷体" w:hAnsi="华文楷体" w:eastAsia="华文楷体" w:cs="华文楷体"/>
                <w:lang w:val="en-US" w:eastAsia="zh-CN"/>
              </w:rPr>
            </w:rPrChange>
          </w:rPr>
          <w:t>热环境</w:t>
        </w:r>
      </w:ins>
      <w:ins w:id="4046" w:author="野草" w:date="2023-02-06T23:09:05Z">
        <w:r>
          <w:rPr>
            <w:rFonts w:hint="eastAsia" w:ascii="华文细黑" w:hAnsi="华文细黑" w:eastAsia="华文细黑" w:cs="华文细黑"/>
            <w:lang w:val="en-US" w:eastAsia="zh-CN"/>
            <w:rPrChange w:id="4047" w:author="野草" w:date="2023-02-08T01:18:23Z">
              <w:rPr>
                <w:rFonts w:hint="eastAsia" w:ascii="华文楷体" w:hAnsi="华文楷体" w:eastAsia="华文楷体" w:cs="华文楷体"/>
                <w:lang w:val="en-US" w:eastAsia="zh-CN"/>
              </w:rPr>
            </w:rPrChange>
          </w:rPr>
          <w:t>效应</w:t>
        </w:r>
      </w:ins>
      <w:ins w:id="4049" w:author="野草" w:date="2023-02-06T22:53:37Z">
        <w:r>
          <w:rPr>
            <w:rFonts w:hint="eastAsia" w:ascii="华文细黑" w:hAnsi="华文细黑" w:eastAsia="华文细黑" w:cs="华文细黑"/>
            <w:lang w:val="en-US" w:eastAsia="zh-CN"/>
            <w:rPrChange w:id="4050" w:author="野草" w:date="2023-02-08T01:18:23Z">
              <w:rPr>
                <w:rFonts w:hint="eastAsia" w:ascii="华文楷体" w:hAnsi="华文楷体" w:eastAsia="华文楷体" w:cs="华文楷体"/>
                <w:lang w:val="en-US" w:eastAsia="zh-CN"/>
              </w:rPr>
            </w:rPrChange>
          </w:rPr>
          <w:t>的</w:t>
        </w:r>
      </w:ins>
      <w:ins w:id="4052" w:author="野草" w:date="2023-02-06T23:15:02Z">
        <w:r>
          <w:rPr>
            <w:rFonts w:hint="eastAsia" w:ascii="华文细黑" w:hAnsi="华文细黑" w:eastAsia="华文细黑" w:cs="华文细黑"/>
            <w:lang w:val="en-US" w:eastAsia="zh-CN"/>
            <w:rPrChange w:id="4053" w:author="野草" w:date="2023-02-08T01:18:23Z">
              <w:rPr>
                <w:rFonts w:hint="eastAsia" w:ascii="华文楷体" w:hAnsi="华文楷体" w:eastAsia="华文楷体" w:cs="华文楷体"/>
                <w:lang w:val="en-US" w:eastAsia="zh-CN"/>
              </w:rPr>
            </w:rPrChange>
          </w:rPr>
          <w:t>作用</w:t>
        </w:r>
      </w:ins>
      <w:ins w:id="4055" w:author="野草" w:date="2023-02-06T22:53:37Z">
        <w:r>
          <w:rPr>
            <w:rFonts w:hint="eastAsia" w:ascii="华文细黑" w:hAnsi="华文细黑" w:eastAsia="华文细黑" w:cs="华文细黑"/>
            <w:lang w:val="en-US" w:eastAsia="zh-CN"/>
            <w:rPrChange w:id="4056" w:author="野草" w:date="2023-02-08T01:18:23Z">
              <w:rPr>
                <w:rFonts w:hint="eastAsia" w:ascii="华文楷体" w:hAnsi="华文楷体" w:eastAsia="华文楷体" w:cs="华文楷体"/>
                <w:lang w:val="en-US" w:eastAsia="zh-CN"/>
              </w:rPr>
            </w:rPrChange>
          </w:rPr>
          <w:t>，厘清其时空变化背后的驱动机制。</w:t>
        </w:r>
      </w:ins>
    </w:p>
    <w:p>
      <w:pPr>
        <w:pStyle w:val="6"/>
        <w:rPr>
          <w:ins w:id="4058" w:author="野草" w:date="2023-02-06T23:15:39Z"/>
        </w:rPr>
      </w:pPr>
      <w:ins w:id="4059" w:author="野草" w:date="2023-02-06T23:15:19Z">
        <w:bookmarkStart w:id="8" w:name="OLE_LINK27"/>
        <w:r>
          <w:rPr>
            <w:rFonts w:hint="eastAsia"/>
            <w:lang w:val="en-US" w:eastAsia="zh-CN"/>
          </w:rPr>
          <w:t>2.1.</w:t>
        </w:r>
      </w:ins>
      <w:ins w:id="4060" w:author="野草" w:date="2023-02-06T23:15:23Z">
        <w:r>
          <w:rPr>
            <w:rFonts w:hint="eastAsia"/>
            <w:lang w:val="en-US" w:eastAsia="zh-CN"/>
          </w:rPr>
          <w:t>2</w:t>
        </w:r>
      </w:ins>
      <w:ins w:id="4061" w:author="野草" w:date="2023-02-06T23:15:19Z">
        <w:r>
          <w:rPr>
            <w:rFonts w:hint="eastAsia"/>
            <w:lang w:val="en-US" w:eastAsia="zh-CN"/>
          </w:rPr>
          <w:t>. 河流热环境</w:t>
        </w:r>
      </w:ins>
      <w:ins w:id="4062" w:author="野草" w:date="2023-02-06T23:15:19Z">
        <w:r>
          <w:rPr/>
          <w:t>效应的</w:t>
        </w:r>
      </w:ins>
      <w:ins w:id="4063" w:author="野草" w:date="2023-02-06T23:15:26Z">
        <w:r>
          <w:rPr>
            <w:rFonts w:hint="eastAsia"/>
            <w:lang w:val="en-US" w:eastAsia="zh-CN"/>
          </w:rPr>
          <w:t>局地</w:t>
        </w:r>
      </w:ins>
      <w:ins w:id="4064" w:author="野草" w:date="2023-02-06T23:15:27Z">
        <w:r>
          <w:rPr>
            <w:rFonts w:hint="eastAsia"/>
            <w:lang w:val="en-US" w:eastAsia="zh-CN"/>
          </w:rPr>
          <w:t>气候</w:t>
        </w:r>
      </w:ins>
      <w:ins w:id="4065" w:author="野草" w:date="2023-02-06T23:15:28Z">
        <w:r>
          <w:rPr>
            <w:rFonts w:hint="eastAsia"/>
            <w:lang w:val="en-US" w:eastAsia="zh-CN"/>
          </w:rPr>
          <w:t>区</w:t>
        </w:r>
      </w:ins>
      <w:ins w:id="4066" w:author="野草" w:date="2023-02-06T23:15:19Z">
        <w:r>
          <w:rPr/>
          <w:t>尺度观测</w:t>
        </w:r>
      </w:ins>
      <w:ins w:id="4067" w:author="野草" w:date="2023-02-06T23:15:19Z">
        <w:r>
          <w:rPr>
            <w:rFonts w:hint="eastAsia"/>
            <w:lang w:val="en-US" w:eastAsia="zh-CN"/>
          </w:rPr>
          <w:t>与</w:t>
        </w:r>
      </w:ins>
      <w:ins w:id="4068" w:author="野草" w:date="2023-02-06T23:15:19Z">
        <w:r>
          <w:rPr/>
          <w:t>分析</w:t>
        </w:r>
      </w:ins>
    </w:p>
    <w:bookmarkEnd w:id="8"/>
    <w:p>
      <w:pPr>
        <w:rPr>
          <w:ins w:id="4069" w:author="野草" w:date="2023-02-06T23:15:50Z"/>
          <w:rFonts w:hint="eastAsia" w:ascii="华文细黑" w:hAnsi="华文细黑" w:eastAsia="华文细黑" w:cs="华文细黑"/>
          <w:lang w:val="en-US" w:eastAsia="zh-CN"/>
          <w:rPrChange w:id="4070" w:author="野草" w:date="2023-02-08T22:58:53Z">
            <w:rPr>
              <w:ins w:id="4071" w:author="野草" w:date="2023-02-06T23:15:50Z"/>
              <w:rFonts w:hint="eastAsia" w:ascii="华文楷体" w:hAnsi="华文楷体" w:eastAsia="华文楷体" w:cs="华文楷体"/>
              <w:lang w:val="en-US" w:eastAsia="zh-CN"/>
            </w:rPr>
          </w:rPrChange>
        </w:rPr>
      </w:pPr>
      <w:ins w:id="4072" w:author="野草" w:date="2023-02-06T23:15:50Z">
        <w:r>
          <w:rPr>
            <w:rFonts w:hint="eastAsia" w:ascii="华文细黑" w:hAnsi="华文细黑" w:eastAsia="华文细黑" w:cs="华文细黑"/>
            <w:lang w:eastAsia="zh-CN"/>
            <w:rPrChange w:id="4073" w:author="野草" w:date="2023-02-08T22:58:53Z">
              <w:rPr>
                <w:rFonts w:hint="eastAsia" w:ascii="华文楷体" w:hAnsi="华文楷体" w:eastAsia="华文楷体" w:cs="华文楷体"/>
                <w:lang w:eastAsia="zh-CN"/>
              </w:rPr>
            </w:rPrChange>
          </w:rPr>
          <w:t>（</w:t>
        </w:r>
      </w:ins>
      <w:ins w:id="4075" w:author="野草" w:date="2023-02-06T23:15:50Z">
        <w:r>
          <w:rPr>
            <w:rFonts w:hint="eastAsia" w:ascii="华文细黑" w:hAnsi="华文细黑" w:eastAsia="华文细黑" w:cs="华文细黑"/>
            <w:lang w:val="en-US" w:eastAsia="zh-CN"/>
            <w:rPrChange w:id="4076" w:author="野草" w:date="2023-02-08T22:58:53Z">
              <w:rPr>
                <w:rFonts w:hint="eastAsia" w:ascii="华文楷体" w:hAnsi="华文楷体" w:eastAsia="华文楷体" w:cs="华文楷体"/>
                <w:lang w:val="en-US" w:eastAsia="zh-CN"/>
              </w:rPr>
            </w:rPrChange>
          </w:rPr>
          <w:t>1</w:t>
        </w:r>
      </w:ins>
      <w:ins w:id="4078" w:author="野草" w:date="2023-02-06T23:15:50Z">
        <w:r>
          <w:rPr>
            <w:rFonts w:hint="eastAsia" w:ascii="华文细黑" w:hAnsi="华文细黑" w:eastAsia="华文细黑" w:cs="华文细黑"/>
            <w:lang w:eastAsia="zh-CN"/>
            <w:rPrChange w:id="4079" w:author="野草" w:date="2023-02-08T22:58:53Z">
              <w:rPr>
                <w:rFonts w:hint="eastAsia" w:ascii="华文楷体" w:hAnsi="华文楷体" w:eastAsia="华文楷体" w:cs="华文楷体"/>
                <w:lang w:eastAsia="zh-CN"/>
              </w:rPr>
            </w:rPrChange>
          </w:rPr>
          <w:t>）</w:t>
        </w:r>
      </w:ins>
      <w:ins w:id="4081" w:author="野草" w:date="2023-02-06T23:15:50Z">
        <w:r>
          <w:rPr>
            <w:rFonts w:hint="eastAsia" w:ascii="华文细黑" w:hAnsi="华文细黑" w:eastAsia="华文细黑" w:cs="华文细黑"/>
            <w:lang w:val="en-US" w:eastAsia="zh-CN"/>
            <w:rPrChange w:id="4082" w:author="野草" w:date="2023-02-08T22:58:53Z">
              <w:rPr>
                <w:rFonts w:hint="eastAsia" w:ascii="华文楷体" w:hAnsi="华文楷体" w:eastAsia="华文楷体" w:cs="华文楷体"/>
                <w:lang w:val="en-US" w:eastAsia="zh-CN"/>
              </w:rPr>
            </w:rPrChange>
          </w:rPr>
          <w:t>河流热环境</w:t>
        </w:r>
      </w:ins>
      <w:ins w:id="4084" w:author="野草" w:date="2023-02-06T23:15:50Z">
        <w:r>
          <w:rPr>
            <w:rFonts w:hint="eastAsia" w:ascii="华文细黑" w:hAnsi="华文细黑" w:eastAsia="华文细黑" w:cs="华文细黑"/>
            <w:rPrChange w:id="4085" w:author="野草" w:date="2023-02-08T22:58:53Z">
              <w:rPr>
                <w:rFonts w:hint="eastAsia" w:ascii="华文楷体" w:hAnsi="华文楷体" w:eastAsia="华文楷体" w:cs="华文楷体"/>
              </w:rPr>
            </w:rPrChange>
          </w:rPr>
          <w:t>效应的</w:t>
        </w:r>
      </w:ins>
      <w:ins w:id="4087" w:author="野草" w:date="2023-02-06T23:15:57Z">
        <w:r>
          <w:rPr>
            <w:rFonts w:hint="eastAsia" w:ascii="华文细黑" w:hAnsi="华文细黑" w:eastAsia="华文细黑" w:cs="华文细黑"/>
            <w:lang w:val="en-US" w:eastAsia="zh-CN"/>
            <w:rPrChange w:id="4088" w:author="野草" w:date="2023-02-08T22:58:53Z">
              <w:rPr>
                <w:rFonts w:hint="eastAsia" w:ascii="华文楷体" w:hAnsi="华文楷体" w:eastAsia="华文楷体" w:cs="华文楷体"/>
                <w:lang w:val="en-US" w:eastAsia="zh-CN"/>
              </w:rPr>
            </w:rPrChange>
          </w:rPr>
          <w:t>局地</w:t>
        </w:r>
      </w:ins>
      <w:ins w:id="4090" w:author="野草" w:date="2023-02-06T23:15:58Z">
        <w:r>
          <w:rPr>
            <w:rFonts w:hint="eastAsia" w:ascii="华文细黑" w:hAnsi="华文细黑" w:eastAsia="华文细黑" w:cs="华文细黑"/>
            <w:lang w:val="en-US" w:eastAsia="zh-CN"/>
            <w:rPrChange w:id="4091" w:author="野草" w:date="2023-02-08T22:58:53Z">
              <w:rPr>
                <w:rFonts w:hint="eastAsia" w:ascii="华文楷体" w:hAnsi="华文楷体" w:eastAsia="华文楷体" w:cs="华文楷体"/>
                <w:lang w:val="en-US" w:eastAsia="zh-CN"/>
              </w:rPr>
            </w:rPrChange>
          </w:rPr>
          <w:t>气候区</w:t>
        </w:r>
      </w:ins>
      <w:ins w:id="4093" w:author="野草" w:date="2023-02-06T23:15:50Z">
        <w:r>
          <w:rPr>
            <w:rFonts w:hint="eastAsia" w:ascii="华文细黑" w:hAnsi="华文细黑" w:eastAsia="华文细黑" w:cs="华文细黑"/>
            <w:rPrChange w:id="4094" w:author="野草" w:date="2023-02-08T22:58:53Z">
              <w:rPr>
                <w:rFonts w:hint="eastAsia" w:ascii="华文楷体" w:hAnsi="华文楷体" w:eastAsia="华文楷体" w:cs="华文楷体"/>
              </w:rPr>
            </w:rPrChange>
          </w:rPr>
          <w:t>尺度观测</w:t>
        </w:r>
      </w:ins>
    </w:p>
    <w:p>
      <w:pPr>
        <w:rPr>
          <w:ins w:id="4096" w:author="野草" w:date="2023-02-06T23:23:15Z"/>
          <w:rFonts w:hint="eastAsia" w:ascii="华文细黑" w:hAnsi="华文细黑" w:eastAsia="华文细黑" w:cs="华文细黑"/>
          <w:lang w:val="en-US" w:eastAsia="zh-CN"/>
          <w:rPrChange w:id="4097" w:author="野草" w:date="2023-02-08T22:59:26Z">
            <w:rPr>
              <w:ins w:id="4098" w:author="野草" w:date="2023-02-06T23:23:15Z"/>
              <w:rFonts w:hint="eastAsia" w:ascii="华文楷体" w:hAnsi="华文楷体" w:eastAsia="华文楷体" w:cs="华文楷体"/>
              <w:lang w:val="en-US" w:eastAsia="zh-CN"/>
            </w:rPr>
          </w:rPrChange>
        </w:rPr>
      </w:pPr>
      <w:ins w:id="4099" w:author="野草" w:date="2023-02-06T23:15:39Z">
        <w:r>
          <w:rPr>
            <w:rFonts w:hint="eastAsia" w:ascii="华文细黑" w:hAnsi="华文细黑" w:eastAsia="华文细黑" w:cs="华文细黑"/>
            <w:lang w:val="en-US" w:eastAsia="zh-CN"/>
            <w:rPrChange w:id="4100" w:author="野草" w:date="2023-02-08T22:59:26Z">
              <w:rPr>
                <w:rFonts w:hint="eastAsia"/>
                <w:lang w:val="en-US" w:eastAsia="zh-CN"/>
              </w:rPr>
            </w:rPrChange>
          </w:rPr>
          <w:t>根据长江</w:t>
        </w:r>
      </w:ins>
      <w:ins w:id="4102" w:author="野草" w:date="2023-02-07T00:07:29Z">
        <w:r>
          <w:rPr>
            <w:rFonts w:hint="eastAsia" w:ascii="华文细黑" w:hAnsi="华文细黑" w:eastAsia="华文细黑" w:cs="华文细黑"/>
            <w:lang w:val="en-US" w:eastAsia="zh-CN"/>
            <w:rPrChange w:id="4103" w:author="野草" w:date="2023-02-08T22:59:26Z">
              <w:rPr>
                <w:rFonts w:hint="eastAsia" w:ascii="华文楷体" w:hAnsi="华文楷体" w:eastAsia="华文楷体" w:cs="华文楷体"/>
                <w:lang w:val="en-US" w:eastAsia="zh-CN"/>
              </w:rPr>
            </w:rPrChange>
          </w:rPr>
          <w:t>流域</w:t>
        </w:r>
      </w:ins>
      <w:ins w:id="4105" w:author="野草" w:date="2023-02-06T23:15:39Z">
        <w:r>
          <w:rPr>
            <w:rFonts w:hint="eastAsia" w:ascii="华文细黑" w:hAnsi="华文细黑" w:eastAsia="华文细黑" w:cs="华文细黑"/>
            <w:lang w:val="en-US" w:eastAsia="zh-CN"/>
            <w:rPrChange w:id="4106" w:author="野草" w:date="2023-02-08T22:59:26Z">
              <w:rPr>
                <w:rFonts w:hint="eastAsia"/>
                <w:lang w:val="en-US" w:eastAsia="zh-CN"/>
              </w:rPr>
            </w:rPrChange>
          </w:rPr>
          <w:t>上游城市常见的局地气候区类型，选择3个典型街区，分别代表</w:t>
        </w:r>
      </w:ins>
      <w:ins w:id="4108" w:author="野草" w:date="2023-02-06T23:15:39Z">
        <w:r>
          <w:rPr>
            <w:rFonts w:hint="eastAsia" w:ascii="华文细黑" w:hAnsi="华文细黑" w:eastAsia="华文细黑" w:cs="华文细黑"/>
            <w:highlight w:val="yellow"/>
            <w:lang w:val="en-US" w:eastAsia="zh-CN"/>
            <w:rPrChange w:id="4109" w:author="野草" w:date="2023-02-08T22:59:26Z">
              <w:rPr>
                <w:rFonts w:hint="eastAsia"/>
                <w:highlight w:val="yellow"/>
                <w:lang w:val="en-US" w:eastAsia="zh-CN"/>
              </w:rPr>
            </w:rPrChange>
          </w:rPr>
          <w:t>紧凑</w:t>
        </w:r>
      </w:ins>
      <w:ins w:id="4111" w:author="野草" w:date="2023-02-07T00:09:14Z">
        <w:r>
          <w:rPr>
            <w:rFonts w:hint="eastAsia" w:ascii="华文细黑" w:hAnsi="华文细黑" w:eastAsia="华文细黑" w:cs="华文细黑"/>
            <w:highlight w:val="yellow"/>
            <w:lang w:val="en-US" w:eastAsia="zh-CN"/>
            <w:rPrChange w:id="4112" w:author="野草" w:date="2023-02-08T22:59:26Z">
              <w:rPr>
                <w:rFonts w:hint="eastAsia" w:ascii="华文楷体" w:hAnsi="华文楷体" w:eastAsia="华文楷体" w:cs="华文楷体"/>
                <w:highlight w:val="yellow"/>
                <w:lang w:val="en-US" w:eastAsia="zh-CN"/>
              </w:rPr>
            </w:rPrChange>
          </w:rPr>
          <w:t>型</w:t>
        </w:r>
      </w:ins>
      <w:ins w:id="4114" w:author="野草" w:date="2023-02-06T23:15:39Z">
        <w:r>
          <w:rPr>
            <w:rFonts w:hint="eastAsia" w:ascii="华文细黑" w:hAnsi="华文细黑" w:eastAsia="华文细黑" w:cs="华文细黑"/>
            <w:highlight w:val="yellow"/>
            <w:lang w:val="en-US" w:eastAsia="zh-CN"/>
            <w:rPrChange w:id="4115" w:author="野草" w:date="2023-02-08T22:59:26Z">
              <w:rPr>
                <w:rFonts w:hint="eastAsia"/>
                <w:highlight w:val="yellow"/>
                <w:lang w:val="en-US" w:eastAsia="zh-CN"/>
              </w:rPr>
            </w:rPrChange>
          </w:rPr>
          <w:t>中低层街区、开放</w:t>
        </w:r>
      </w:ins>
      <w:ins w:id="4117" w:author="野草" w:date="2023-02-07T00:09:17Z">
        <w:r>
          <w:rPr>
            <w:rFonts w:hint="eastAsia" w:ascii="华文细黑" w:hAnsi="华文细黑" w:eastAsia="华文细黑" w:cs="华文细黑"/>
            <w:highlight w:val="yellow"/>
            <w:lang w:val="en-US" w:eastAsia="zh-CN"/>
            <w:rPrChange w:id="4118" w:author="野草" w:date="2023-02-08T22:59:26Z">
              <w:rPr>
                <w:rFonts w:hint="eastAsia" w:ascii="华文楷体" w:hAnsi="华文楷体" w:eastAsia="华文楷体" w:cs="华文楷体"/>
                <w:highlight w:val="yellow"/>
                <w:lang w:val="en-US" w:eastAsia="zh-CN"/>
              </w:rPr>
            </w:rPrChange>
          </w:rPr>
          <w:t>型</w:t>
        </w:r>
      </w:ins>
      <w:ins w:id="4120" w:author="野草" w:date="2023-02-06T23:15:39Z">
        <w:r>
          <w:rPr>
            <w:rFonts w:hint="eastAsia" w:ascii="华文细黑" w:hAnsi="华文细黑" w:eastAsia="华文细黑" w:cs="华文细黑"/>
            <w:highlight w:val="yellow"/>
            <w:lang w:val="en-US" w:eastAsia="zh-CN"/>
            <w:rPrChange w:id="4121" w:author="野草" w:date="2023-02-08T22:59:26Z">
              <w:rPr>
                <w:rFonts w:hint="eastAsia"/>
                <w:highlight w:val="yellow"/>
                <w:lang w:val="en-US" w:eastAsia="zh-CN"/>
              </w:rPr>
            </w:rPrChange>
          </w:rPr>
          <w:t>高层街区和大型低层街区</w:t>
        </w:r>
      </w:ins>
      <w:ins w:id="4123" w:author="野草" w:date="2023-02-06T23:15:39Z">
        <w:r>
          <w:rPr>
            <w:rFonts w:hint="eastAsia" w:ascii="华文细黑" w:hAnsi="华文细黑" w:eastAsia="华文细黑" w:cs="华文细黑"/>
            <w:lang w:val="en-US" w:eastAsia="zh-CN"/>
            <w:rPrChange w:id="4124" w:author="野草" w:date="2023-02-08T22:59:26Z">
              <w:rPr>
                <w:rFonts w:hint="eastAsia"/>
                <w:highlight w:val="yellow"/>
                <w:lang w:val="en-US" w:eastAsia="zh-CN"/>
              </w:rPr>
            </w:rPrChange>
          </w:rPr>
          <w:t>。</w:t>
        </w:r>
      </w:ins>
      <w:ins w:id="4126" w:author="野草" w:date="2023-02-06T23:15:39Z">
        <w:r>
          <w:rPr>
            <w:rFonts w:hint="eastAsia" w:ascii="华文细黑" w:hAnsi="华文细黑" w:eastAsia="华文细黑" w:cs="华文细黑"/>
            <w:lang w:val="en-US" w:eastAsia="zh-CN"/>
            <w:rPrChange w:id="4127" w:author="野草" w:date="2023-02-08T22:59:26Z">
              <w:rPr>
                <w:rFonts w:hint="eastAsia"/>
                <w:highlight w:val="none"/>
                <w:lang w:val="en-US" w:eastAsia="zh-CN"/>
              </w:rPr>
            </w:rPrChange>
          </w:rPr>
          <w:t>基于</w:t>
        </w:r>
      </w:ins>
      <w:ins w:id="4129" w:author="野草" w:date="2023-02-07T00:08:01Z">
        <w:r>
          <w:rPr>
            <w:rFonts w:hint="eastAsia" w:ascii="华文细黑" w:hAnsi="华文细黑" w:eastAsia="华文细黑" w:cs="华文细黑"/>
            <w:lang w:val="en-US" w:eastAsia="zh-CN"/>
            <w:rPrChange w:id="4130" w:author="野草" w:date="2023-02-08T22:59:26Z">
              <w:rPr>
                <w:rFonts w:hint="eastAsia" w:ascii="华文楷体" w:hAnsi="华文楷体" w:eastAsia="华文楷体" w:cs="华文楷体"/>
                <w:lang w:val="en-US" w:eastAsia="zh-CN"/>
              </w:rPr>
            </w:rPrChange>
          </w:rPr>
          <w:t>各</w:t>
        </w:r>
      </w:ins>
      <w:ins w:id="4132" w:author="野草" w:date="2023-02-06T23:15:39Z">
        <w:r>
          <w:rPr>
            <w:rFonts w:hint="eastAsia" w:ascii="华文细黑" w:hAnsi="华文细黑" w:eastAsia="华文细黑" w:cs="华文细黑"/>
            <w:lang w:val="en-US" w:eastAsia="zh-CN"/>
            <w:rPrChange w:id="4133" w:author="野草" w:date="2023-02-08T22:59:26Z">
              <w:rPr>
                <w:rFonts w:hint="eastAsia"/>
                <w:lang w:val="en-US" w:eastAsia="zh-CN"/>
              </w:rPr>
            </w:rPrChange>
          </w:rPr>
          <w:t>街区内部的空间形态特征，相对均匀地布置站点，并</w:t>
        </w:r>
        <w:bookmarkStart w:id="9" w:name="OLE_LINK26"/>
        <w:r>
          <w:rPr>
            <w:rFonts w:hint="eastAsia" w:ascii="华文细黑" w:hAnsi="华文细黑" w:eastAsia="华文细黑" w:cs="华文细黑"/>
            <w:lang w:val="en-US" w:eastAsia="zh-CN"/>
            <w:rPrChange w:id="4133" w:author="野草" w:date="2023-02-08T22:59:26Z">
              <w:rPr>
                <w:rFonts w:hint="eastAsia"/>
                <w:lang w:val="en-US" w:eastAsia="zh-CN"/>
              </w:rPr>
            </w:rPrChange>
          </w:rPr>
          <w:t>在一年四个季节各选择</w:t>
        </w:r>
      </w:ins>
      <w:ins w:id="4135" w:author="野草" w:date="2023-02-08T01:24:48Z">
        <w:r>
          <w:rPr>
            <w:rFonts w:hint="eastAsia" w:ascii="华文细黑" w:hAnsi="华文细黑" w:eastAsia="华文细黑" w:cs="华文细黑"/>
            <w:lang w:val="en-US" w:eastAsia="zh-CN"/>
            <w:rPrChange w:id="4136" w:author="野草" w:date="2023-02-08T22:59:26Z">
              <w:rPr>
                <w:rFonts w:hint="eastAsia" w:ascii="华文楷体" w:hAnsi="华文楷体" w:eastAsia="华文楷体" w:cs="华文楷体"/>
                <w:lang w:val="en-US" w:eastAsia="zh-CN"/>
              </w:rPr>
            </w:rPrChange>
          </w:rPr>
          <w:t>一</w:t>
        </w:r>
      </w:ins>
      <w:ins w:id="4138" w:author="野草" w:date="2023-02-06T23:15:39Z">
        <w:r>
          <w:rPr>
            <w:rFonts w:hint="eastAsia" w:ascii="华文细黑" w:hAnsi="华文细黑" w:eastAsia="华文细黑" w:cs="华文细黑"/>
            <w:lang w:val="en-US" w:eastAsia="zh-CN"/>
            <w:rPrChange w:id="4139" w:author="野草" w:date="2023-02-08T22:59:26Z">
              <w:rPr>
                <w:rFonts w:hint="eastAsia"/>
                <w:lang w:val="en-US" w:eastAsia="zh-CN"/>
              </w:rPr>
            </w:rPrChange>
          </w:rPr>
          <w:t>天，</w:t>
        </w:r>
      </w:ins>
      <w:ins w:id="4141" w:author="野草" w:date="2023-02-06T23:23:38Z">
        <w:r>
          <w:rPr>
            <w:rFonts w:hint="eastAsia" w:ascii="华文细黑" w:hAnsi="华文细黑" w:eastAsia="华文细黑" w:cs="华文细黑"/>
            <w:lang w:val="en-US" w:eastAsia="zh-CN"/>
            <w:rPrChange w:id="4142" w:author="野草" w:date="2023-02-08T22:59:26Z">
              <w:rPr>
                <w:rFonts w:hint="eastAsia" w:ascii="华文楷体" w:hAnsi="华文楷体" w:eastAsia="华文楷体" w:cs="华文楷体"/>
                <w:lang w:val="en-US" w:eastAsia="zh-CN"/>
              </w:rPr>
            </w:rPrChange>
          </w:rPr>
          <w:t>通过固定站</w:t>
        </w:r>
      </w:ins>
      <w:ins w:id="4144" w:author="野草" w:date="2023-02-07T00:08:21Z">
        <w:r>
          <w:rPr>
            <w:rFonts w:hint="eastAsia" w:ascii="华文细黑" w:hAnsi="华文细黑" w:eastAsia="华文细黑" w:cs="华文细黑"/>
            <w:lang w:val="en-US" w:eastAsia="zh-CN"/>
            <w:rPrChange w:id="4145" w:author="野草" w:date="2023-02-08T22:59:26Z">
              <w:rPr>
                <w:rFonts w:hint="eastAsia" w:ascii="华文楷体" w:hAnsi="华文楷体" w:eastAsia="华文楷体" w:cs="华文楷体"/>
                <w:lang w:val="en-US" w:eastAsia="zh-CN"/>
              </w:rPr>
            </w:rPrChange>
          </w:rPr>
          <w:t>点</w:t>
        </w:r>
      </w:ins>
      <w:ins w:id="4147" w:author="野草" w:date="2023-02-07T00:08:22Z">
        <w:r>
          <w:rPr>
            <w:rFonts w:hint="eastAsia" w:ascii="华文细黑" w:hAnsi="华文细黑" w:eastAsia="华文细黑" w:cs="华文细黑"/>
            <w:lang w:val="en-US" w:eastAsia="zh-CN"/>
            <w:rPrChange w:id="4148" w:author="野草" w:date="2023-02-08T22:59:26Z">
              <w:rPr>
                <w:rFonts w:hint="eastAsia" w:ascii="华文楷体" w:hAnsi="华文楷体" w:eastAsia="华文楷体" w:cs="华文楷体"/>
                <w:lang w:val="en-US" w:eastAsia="zh-CN"/>
              </w:rPr>
            </w:rPrChange>
          </w:rPr>
          <w:t>观测</w:t>
        </w:r>
      </w:ins>
      <w:ins w:id="4150" w:author="野草" w:date="2023-02-06T23:23:38Z">
        <w:r>
          <w:rPr>
            <w:rFonts w:hint="eastAsia" w:ascii="华文细黑" w:hAnsi="华文细黑" w:eastAsia="华文细黑" w:cs="华文细黑"/>
            <w:lang w:val="en-US" w:eastAsia="zh-CN"/>
            <w:rPrChange w:id="4151" w:author="野草" w:date="2023-02-08T22:59:26Z">
              <w:rPr>
                <w:rFonts w:hint="eastAsia" w:ascii="华文楷体" w:hAnsi="华文楷体" w:eastAsia="华文楷体" w:cs="华文楷体"/>
                <w:lang w:val="en-US" w:eastAsia="zh-CN"/>
              </w:rPr>
            </w:rPrChange>
          </w:rPr>
          <w:t>和移动</w:t>
        </w:r>
      </w:ins>
      <w:ins w:id="4153" w:author="野草" w:date="2023-02-07T00:08:25Z">
        <w:r>
          <w:rPr>
            <w:rFonts w:hint="eastAsia" w:ascii="华文细黑" w:hAnsi="华文细黑" w:eastAsia="华文细黑" w:cs="华文细黑"/>
            <w:lang w:val="en-US" w:eastAsia="zh-CN"/>
            <w:rPrChange w:id="4154" w:author="野草" w:date="2023-02-08T22:59:26Z">
              <w:rPr>
                <w:rFonts w:hint="eastAsia" w:ascii="华文楷体" w:hAnsi="华文楷体" w:eastAsia="华文楷体" w:cs="华文楷体"/>
                <w:lang w:val="en-US" w:eastAsia="zh-CN"/>
              </w:rPr>
            </w:rPrChange>
          </w:rPr>
          <w:t>观测</w:t>
        </w:r>
      </w:ins>
      <w:ins w:id="4156" w:author="野草" w:date="2023-02-06T23:23:38Z">
        <w:r>
          <w:rPr>
            <w:rFonts w:hint="eastAsia" w:ascii="华文细黑" w:hAnsi="华文细黑" w:eastAsia="华文细黑" w:cs="华文细黑"/>
            <w:lang w:val="en-US" w:eastAsia="zh-CN"/>
            <w:rPrChange w:id="4157" w:author="野草" w:date="2023-02-08T22:59:26Z">
              <w:rPr>
                <w:rFonts w:hint="eastAsia" w:ascii="华文楷体" w:hAnsi="华文楷体" w:eastAsia="华文楷体" w:cs="华文楷体"/>
                <w:lang w:val="en-US" w:eastAsia="zh-CN"/>
              </w:rPr>
            </w:rPrChange>
          </w:rPr>
          <w:t>的方式，在居民活动</w:t>
        </w:r>
      </w:ins>
      <w:ins w:id="4159" w:author="野草" w:date="2023-02-07T00:08:42Z">
        <w:r>
          <w:rPr>
            <w:rFonts w:hint="eastAsia" w:ascii="华文细黑" w:hAnsi="华文细黑" w:eastAsia="华文细黑" w:cs="华文细黑"/>
            <w:lang w:val="en-US" w:eastAsia="zh-CN"/>
            <w:rPrChange w:id="4160" w:author="野草" w:date="2023-02-08T22:59:26Z">
              <w:rPr>
                <w:rFonts w:hint="eastAsia" w:ascii="华文楷体" w:hAnsi="华文楷体" w:eastAsia="华文楷体" w:cs="华文楷体"/>
                <w:lang w:val="en-US" w:eastAsia="zh-CN"/>
              </w:rPr>
            </w:rPrChange>
          </w:rPr>
          <w:t>活跃</w:t>
        </w:r>
      </w:ins>
      <w:ins w:id="4162" w:author="野草" w:date="2023-02-06T23:23:38Z">
        <w:r>
          <w:rPr>
            <w:rFonts w:hint="eastAsia" w:ascii="华文细黑" w:hAnsi="华文细黑" w:eastAsia="华文细黑" w:cs="华文细黑"/>
            <w:lang w:val="en-US" w:eastAsia="zh-CN"/>
            <w:rPrChange w:id="4163" w:author="野草" w:date="2023-02-08T22:59:26Z">
              <w:rPr>
                <w:rFonts w:hint="eastAsia" w:ascii="华文楷体" w:hAnsi="华文楷体" w:eastAsia="华文楷体" w:cs="华文楷体"/>
                <w:lang w:val="en-US" w:eastAsia="zh-CN"/>
              </w:rPr>
            </w:rPrChange>
          </w:rPr>
          <w:t>的时间段</w:t>
        </w:r>
      </w:ins>
      <w:ins w:id="4165" w:author="野草" w:date="2023-02-07T00:08:33Z">
        <w:r>
          <w:rPr>
            <w:rFonts w:hint="eastAsia" w:ascii="华文细黑" w:hAnsi="华文细黑" w:eastAsia="华文细黑" w:cs="华文细黑"/>
            <w:lang w:val="en-US" w:eastAsia="zh-CN"/>
            <w:rPrChange w:id="4166" w:author="野草" w:date="2023-02-08T22:59:26Z">
              <w:rPr>
                <w:rFonts w:hint="eastAsia" w:ascii="华文楷体" w:hAnsi="华文楷体" w:eastAsia="华文楷体" w:cs="华文楷体"/>
                <w:lang w:val="en-US" w:eastAsia="zh-CN"/>
              </w:rPr>
            </w:rPrChange>
          </w:rPr>
          <w:t>测量</w:t>
        </w:r>
      </w:ins>
      <w:ins w:id="4168" w:author="野草" w:date="2023-02-08T01:25:21Z">
        <w:r>
          <w:rPr>
            <w:rFonts w:hint="eastAsia" w:ascii="华文细黑" w:hAnsi="华文细黑" w:eastAsia="华文细黑" w:cs="华文细黑"/>
            <w:lang w:val="en-US" w:eastAsia="zh-CN"/>
            <w:rPrChange w:id="4169" w:author="野草" w:date="2023-02-08T22:59:26Z">
              <w:rPr>
                <w:rFonts w:hint="eastAsia" w:ascii="华文楷体" w:hAnsi="华文楷体" w:eastAsia="华文楷体" w:cs="华文楷体"/>
                <w:lang w:val="en-US" w:eastAsia="zh-CN"/>
              </w:rPr>
            </w:rPrChange>
          </w:rPr>
          <w:t>包括</w:t>
        </w:r>
      </w:ins>
      <w:ins w:id="4171" w:author="野草" w:date="2023-02-08T01:25:22Z">
        <w:r>
          <w:rPr>
            <w:rFonts w:hint="eastAsia" w:ascii="华文细黑" w:hAnsi="华文细黑" w:eastAsia="华文细黑" w:cs="华文细黑"/>
            <w:lang w:val="en-US" w:eastAsia="zh-CN"/>
            <w:rPrChange w:id="4172" w:author="野草" w:date="2023-02-08T22:59:26Z">
              <w:rPr>
                <w:rFonts w:hint="eastAsia" w:ascii="华文楷体" w:hAnsi="华文楷体" w:eastAsia="华文楷体" w:cs="华文楷体"/>
                <w:lang w:val="en-US" w:eastAsia="zh-CN"/>
              </w:rPr>
            </w:rPrChange>
          </w:rPr>
          <w:t>气温、</w:t>
        </w:r>
      </w:ins>
      <w:ins w:id="4174" w:author="野草" w:date="2023-02-08T01:25:24Z">
        <w:r>
          <w:rPr>
            <w:rFonts w:hint="eastAsia" w:ascii="华文细黑" w:hAnsi="华文细黑" w:eastAsia="华文细黑" w:cs="华文细黑"/>
            <w:lang w:val="en-US" w:eastAsia="zh-CN"/>
            <w:rPrChange w:id="4175" w:author="野草" w:date="2023-02-08T22:59:26Z">
              <w:rPr>
                <w:rFonts w:hint="eastAsia" w:ascii="华文楷体" w:hAnsi="华文楷体" w:eastAsia="华文楷体" w:cs="华文楷体"/>
                <w:lang w:val="en-US" w:eastAsia="zh-CN"/>
              </w:rPr>
            </w:rPrChange>
          </w:rPr>
          <w:t>相对湿度</w:t>
        </w:r>
      </w:ins>
      <w:ins w:id="4177" w:author="野草" w:date="2023-02-08T01:25:26Z">
        <w:r>
          <w:rPr>
            <w:rFonts w:hint="eastAsia" w:ascii="华文细黑" w:hAnsi="华文细黑" w:eastAsia="华文细黑" w:cs="华文细黑"/>
            <w:lang w:val="en-US" w:eastAsia="zh-CN"/>
            <w:rPrChange w:id="4178" w:author="野草" w:date="2023-02-08T22:59:26Z">
              <w:rPr>
                <w:rFonts w:hint="eastAsia" w:ascii="华文楷体" w:hAnsi="华文楷体" w:eastAsia="华文楷体" w:cs="华文楷体"/>
                <w:lang w:val="en-US" w:eastAsia="zh-CN"/>
              </w:rPr>
            </w:rPrChange>
          </w:rPr>
          <w:t>在内的</w:t>
        </w:r>
      </w:ins>
      <w:ins w:id="4180" w:author="野草" w:date="2023-02-08T01:24:56Z">
        <w:r>
          <w:rPr>
            <w:rFonts w:hint="eastAsia" w:ascii="华文细黑" w:hAnsi="华文细黑" w:eastAsia="华文细黑" w:cs="华文细黑"/>
            <w:lang w:val="en-US" w:eastAsia="zh-CN"/>
            <w:rPrChange w:id="4181" w:author="野草" w:date="2023-02-08T22:59:26Z">
              <w:rPr>
                <w:rFonts w:hint="eastAsia" w:ascii="华文楷体" w:hAnsi="华文楷体" w:eastAsia="华文楷体" w:cs="华文楷体"/>
                <w:lang w:val="en-US" w:eastAsia="zh-CN"/>
              </w:rPr>
            </w:rPrChange>
          </w:rPr>
          <w:t>气象</w:t>
        </w:r>
      </w:ins>
      <w:ins w:id="4183" w:author="野草" w:date="2023-02-08T01:24:57Z">
        <w:r>
          <w:rPr>
            <w:rFonts w:hint="eastAsia" w:ascii="华文细黑" w:hAnsi="华文细黑" w:eastAsia="华文细黑" w:cs="华文细黑"/>
            <w:lang w:val="en-US" w:eastAsia="zh-CN"/>
            <w:rPrChange w:id="4184" w:author="野草" w:date="2023-02-08T22:59:26Z">
              <w:rPr>
                <w:rFonts w:hint="eastAsia" w:ascii="华文楷体" w:hAnsi="华文楷体" w:eastAsia="华文楷体" w:cs="华文楷体"/>
                <w:lang w:val="en-US" w:eastAsia="zh-CN"/>
              </w:rPr>
            </w:rPrChange>
          </w:rPr>
          <w:t>变量</w:t>
        </w:r>
      </w:ins>
      <w:ins w:id="4186" w:author="野草" w:date="2023-02-06T23:23:43Z">
        <w:r>
          <w:rPr>
            <w:rFonts w:hint="eastAsia" w:ascii="华文细黑" w:hAnsi="华文细黑" w:eastAsia="华文细黑" w:cs="华文细黑"/>
            <w:lang w:val="en-US" w:eastAsia="zh-CN"/>
            <w:rPrChange w:id="4187" w:author="野草" w:date="2023-02-08T22:59:26Z">
              <w:rPr>
                <w:rFonts w:hint="eastAsia" w:ascii="华文楷体" w:hAnsi="华文楷体" w:eastAsia="华文楷体" w:cs="华文楷体"/>
                <w:lang w:val="en-US" w:eastAsia="zh-CN"/>
              </w:rPr>
            </w:rPrChange>
          </w:rPr>
          <w:t>。</w:t>
        </w:r>
      </w:ins>
    </w:p>
    <w:bookmarkEnd w:id="9"/>
    <w:p>
      <w:pPr>
        <w:numPr>
          <w:ilvl w:val="-1"/>
          <w:numId w:val="0"/>
        </w:numPr>
        <w:rPr>
          <w:ins w:id="4190" w:author="野草" w:date="2023-02-06T23:23:57Z"/>
          <w:rFonts w:hint="eastAsia" w:ascii="华文细黑" w:hAnsi="华文细黑" w:eastAsia="华文细黑" w:cs="华文细黑"/>
          <w:lang w:val="en-US" w:eastAsia="zh-CN"/>
          <w:rPrChange w:id="4191" w:author="野草" w:date="2023-02-08T23:00:32Z">
            <w:rPr>
              <w:ins w:id="4192" w:author="野草" w:date="2023-02-06T23:23:57Z"/>
              <w:rFonts w:hint="eastAsia" w:ascii="华文楷体" w:hAnsi="华文楷体" w:eastAsia="华文楷体" w:cs="华文楷体"/>
              <w:lang w:val="en-US" w:eastAsia="zh-CN"/>
            </w:rPr>
          </w:rPrChange>
        </w:rPr>
        <w:pPrChange w:id="4189" w:author="野草" w:date="2023-02-06T23:24:03Z">
          <w:pPr/>
        </w:pPrChange>
      </w:pPr>
      <w:ins w:id="4193" w:author="野草" w:date="2023-02-06T23:24:04Z">
        <w:r>
          <w:rPr>
            <w:rFonts w:hint="eastAsia" w:ascii="华文细黑" w:hAnsi="华文细黑" w:eastAsia="华文细黑" w:cs="华文细黑"/>
            <w:lang w:val="en-US" w:eastAsia="zh-CN"/>
            <w:rPrChange w:id="4194" w:author="野草" w:date="2023-02-08T23:00:32Z">
              <w:rPr>
                <w:rFonts w:hint="eastAsia" w:ascii="华文楷体" w:hAnsi="华文楷体" w:eastAsia="华文楷体" w:cs="华文楷体"/>
                <w:lang w:val="en-US" w:eastAsia="zh-CN"/>
              </w:rPr>
            </w:rPrChange>
          </w:rPr>
          <w:t>（2）</w:t>
        </w:r>
      </w:ins>
      <w:ins w:id="4196" w:author="野草" w:date="2023-02-06T23:23:49Z">
        <w:r>
          <w:rPr>
            <w:rFonts w:hint="eastAsia" w:ascii="华文细黑" w:hAnsi="华文细黑" w:eastAsia="华文细黑" w:cs="华文细黑"/>
            <w:lang w:val="en-US" w:eastAsia="zh-CN"/>
            <w:rPrChange w:id="4197" w:author="野草" w:date="2023-02-08T23:00:32Z">
              <w:rPr>
                <w:rFonts w:hint="eastAsia" w:ascii="华文楷体" w:hAnsi="华文楷体" w:eastAsia="华文楷体" w:cs="华文楷体"/>
                <w:lang w:val="en-US" w:eastAsia="zh-CN"/>
              </w:rPr>
            </w:rPrChange>
          </w:rPr>
          <w:t>河流热环境</w:t>
        </w:r>
      </w:ins>
      <w:ins w:id="4199" w:author="野草" w:date="2023-02-06T23:23:49Z">
        <w:r>
          <w:rPr>
            <w:rFonts w:hint="eastAsia" w:ascii="华文细黑" w:hAnsi="华文细黑" w:eastAsia="华文细黑" w:cs="华文细黑"/>
            <w:rPrChange w:id="4200" w:author="野草" w:date="2023-02-08T23:00:32Z">
              <w:rPr>
                <w:rFonts w:hint="eastAsia" w:ascii="华文楷体" w:hAnsi="华文楷体" w:eastAsia="华文楷体" w:cs="华文楷体"/>
              </w:rPr>
            </w:rPrChange>
          </w:rPr>
          <w:t>效应的</w:t>
        </w:r>
      </w:ins>
      <w:ins w:id="4202" w:author="野草" w:date="2023-02-06T23:23:49Z">
        <w:r>
          <w:rPr>
            <w:rFonts w:hint="eastAsia" w:ascii="华文细黑" w:hAnsi="华文细黑" w:eastAsia="华文细黑" w:cs="华文细黑"/>
            <w:lang w:val="en-US" w:eastAsia="zh-CN"/>
            <w:rPrChange w:id="4203" w:author="野草" w:date="2023-02-08T23:00:32Z">
              <w:rPr>
                <w:rFonts w:hint="eastAsia" w:ascii="华文楷体" w:hAnsi="华文楷体" w:eastAsia="华文楷体" w:cs="华文楷体"/>
                <w:lang w:val="en-US" w:eastAsia="zh-CN"/>
              </w:rPr>
            </w:rPrChange>
          </w:rPr>
          <w:t>局地气候区</w:t>
        </w:r>
      </w:ins>
      <w:ins w:id="4205" w:author="野草" w:date="2023-02-06T23:23:49Z">
        <w:r>
          <w:rPr>
            <w:rFonts w:hint="eastAsia" w:ascii="华文细黑" w:hAnsi="华文细黑" w:eastAsia="华文细黑" w:cs="华文细黑"/>
            <w:rPrChange w:id="4206" w:author="野草" w:date="2023-02-08T23:00:32Z">
              <w:rPr>
                <w:rFonts w:hint="eastAsia" w:ascii="华文楷体" w:hAnsi="华文楷体" w:eastAsia="华文楷体" w:cs="华文楷体"/>
              </w:rPr>
            </w:rPrChange>
          </w:rPr>
          <w:t>尺度</w:t>
        </w:r>
      </w:ins>
      <w:ins w:id="4208" w:author="野草" w:date="2023-02-06T23:23:51Z">
        <w:r>
          <w:rPr>
            <w:rFonts w:hint="eastAsia" w:ascii="华文细黑" w:hAnsi="华文细黑" w:eastAsia="华文细黑" w:cs="华文细黑"/>
            <w:lang w:val="en-US" w:eastAsia="zh-CN"/>
            <w:rPrChange w:id="4209" w:author="野草" w:date="2023-02-08T23:00:32Z">
              <w:rPr>
                <w:rFonts w:hint="eastAsia" w:ascii="华文楷体" w:hAnsi="华文楷体" w:eastAsia="华文楷体" w:cs="华文楷体"/>
                <w:lang w:val="en-US" w:eastAsia="zh-CN"/>
              </w:rPr>
            </w:rPrChange>
          </w:rPr>
          <w:t>分析</w:t>
        </w:r>
      </w:ins>
    </w:p>
    <w:p>
      <w:pPr>
        <w:numPr>
          <w:ilvl w:val="-1"/>
          <w:numId w:val="0"/>
        </w:numPr>
        <w:rPr>
          <w:ins w:id="4211" w:author="野草" w:date="2023-02-08T23:08:50Z"/>
          <w:rFonts w:hint="eastAsia" w:ascii="华文细黑" w:hAnsi="华文细黑" w:eastAsia="华文细黑" w:cs="华文细黑"/>
          <w:lang w:val="en-US" w:eastAsia="zh-CN"/>
          <w:rPrChange w:id="4212" w:author="野草" w:date="2023-02-08T23:09:23Z">
            <w:rPr>
              <w:ins w:id="4213" w:author="野草" w:date="2023-02-08T23:08:50Z"/>
              <w:rFonts w:hint="eastAsia" w:ascii="华文楷体" w:hAnsi="华文楷体" w:eastAsia="华文楷体" w:cs="华文楷体"/>
              <w:lang w:val="en-US" w:eastAsia="zh-CN"/>
            </w:rPr>
          </w:rPrChange>
        </w:rPr>
      </w:pPr>
      <w:ins w:id="4214" w:author="野草" w:date="2023-02-06T23:15:39Z">
        <w:r>
          <w:rPr>
            <w:rFonts w:hint="eastAsia" w:ascii="华文细黑" w:hAnsi="华文细黑" w:eastAsia="华文细黑" w:cs="华文细黑"/>
            <w:lang w:val="en-US" w:eastAsia="zh-CN"/>
            <w:rPrChange w:id="4215" w:author="野草" w:date="2023-02-08T23:09:23Z">
              <w:rPr>
                <w:rFonts w:hint="eastAsia"/>
                <w:lang w:val="en-US" w:eastAsia="zh-CN"/>
              </w:rPr>
            </w:rPrChange>
          </w:rPr>
          <w:t>利用遥感和地图数据分析量化各站点邻近区域的空间形态特征和土地利用特征指标，理解不同街区空间格局的差异性</w:t>
        </w:r>
      </w:ins>
      <w:ins w:id="4217" w:author="野草" w:date="2023-02-08T23:04:58Z">
        <w:r>
          <w:rPr>
            <w:rFonts w:hint="eastAsia" w:ascii="华文细黑" w:hAnsi="华文细黑" w:eastAsia="华文细黑" w:cs="华文细黑"/>
            <w:lang w:val="en-US" w:eastAsia="zh-CN"/>
            <w:rPrChange w:id="4218" w:author="野草" w:date="2023-02-08T23:09:23Z">
              <w:rPr>
                <w:rFonts w:hint="eastAsia" w:ascii="华文楷体" w:hAnsi="华文楷体" w:eastAsia="华文楷体" w:cs="华文楷体"/>
                <w:lang w:val="en-US" w:eastAsia="zh-CN"/>
              </w:rPr>
            </w:rPrChange>
          </w:rPr>
          <w:t>。</w:t>
        </w:r>
      </w:ins>
      <w:ins w:id="4220" w:author="野草" w:date="2023-02-08T23:05:00Z">
        <w:r>
          <w:rPr>
            <w:rFonts w:hint="eastAsia" w:ascii="华文细黑" w:hAnsi="华文细黑" w:eastAsia="华文细黑" w:cs="华文细黑"/>
            <w:lang w:val="en-US" w:eastAsia="zh-CN"/>
            <w:rPrChange w:id="4221" w:author="野草" w:date="2023-02-08T23:09:23Z">
              <w:rPr>
                <w:rFonts w:hint="eastAsia" w:ascii="华文楷体" w:hAnsi="华文楷体" w:eastAsia="华文楷体" w:cs="华文楷体"/>
                <w:lang w:val="en-US" w:eastAsia="zh-CN"/>
              </w:rPr>
            </w:rPrChange>
          </w:rPr>
          <w:t>同时计算</w:t>
        </w:r>
      </w:ins>
      <w:ins w:id="4223" w:author="野草" w:date="2023-02-08T23:05:04Z">
        <w:r>
          <w:rPr>
            <w:rFonts w:hint="eastAsia" w:ascii="华文细黑" w:hAnsi="华文细黑" w:eastAsia="华文细黑" w:cs="华文细黑"/>
            <w:lang w:val="en-US" w:eastAsia="zh-CN"/>
            <w:rPrChange w:id="4224" w:author="野草" w:date="2023-02-08T23:09:23Z">
              <w:rPr>
                <w:rFonts w:hint="eastAsia" w:ascii="华文楷体" w:hAnsi="华文楷体" w:eastAsia="华文楷体" w:cs="华文楷体"/>
                <w:lang w:val="en-US" w:eastAsia="zh-CN"/>
              </w:rPr>
            </w:rPrChange>
          </w:rPr>
          <w:t>各</w:t>
        </w:r>
      </w:ins>
      <w:ins w:id="4226" w:author="野草" w:date="2023-02-08T23:05:12Z">
        <w:r>
          <w:rPr>
            <w:rFonts w:hint="eastAsia" w:ascii="华文细黑" w:hAnsi="华文细黑" w:eastAsia="华文细黑" w:cs="华文细黑"/>
            <w:lang w:val="en-US" w:eastAsia="zh-CN"/>
            <w:rPrChange w:id="4227" w:author="野草" w:date="2023-02-08T23:09:23Z">
              <w:rPr>
                <w:rFonts w:hint="eastAsia" w:ascii="华文楷体" w:hAnsi="华文楷体" w:eastAsia="华文楷体" w:cs="华文楷体"/>
                <w:lang w:val="en-US" w:eastAsia="zh-CN"/>
              </w:rPr>
            </w:rPrChange>
          </w:rPr>
          <w:t>街区</w:t>
        </w:r>
      </w:ins>
      <w:ins w:id="4229" w:author="野草" w:date="2023-02-08T23:05:13Z">
        <w:r>
          <w:rPr>
            <w:rFonts w:hint="eastAsia" w:ascii="华文细黑" w:hAnsi="华文细黑" w:eastAsia="华文细黑" w:cs="华文细黑"/>
            <w:lang w:val="en-US" w:eastAsia="zh-CN"/>
            <w:rPrChange w:id="4230" w:author="野草" w:date="2023-02-08T23:09:23Z">
              <w:rPr>
                <w:rFonts w:hint="eastAsia" w:ascii="华文楷体" w:hAnsi="华文楷体" w:eastAsia="华文楷体" w:cs="华文楷体"/>
                <w:lang w:val="en-US" w:eastAsia="zh-CN"/>
              </w:rPr>
            </w:rPrChange>
          </w:rPr>
          <w:t>的</w:t>
        </w:r>
      </w:ins>
      <w:ins w:id="4232" w:author="野草" w:date="2023-02-08T23:08:07Z">
        <w:r>
          <w:rPr>
            <w:rFonts w:hint="eastAsia" w:ascii="华文细黑" w:hAnsi="华文细黑" w:eastAsia="华文细黑" w:cs="华文细黑"/>
            <w:lang w:val="en-US" w:eastAsia="zh-CN"/>
            <w:rPrChange w:id="4233" w:author="野草" w:date="2023-02-08T23:09:23Z">
              <w:rPr>
                <w:rFonts w:hint="eastAsia" w:ascii="华文楷体" w:hAnsi="华文楷体" w:eastAsia="华文楷体" w:cs="华文楷体"/>
                <w:lang w:val="en-US" w:eastAsia="zh-CN"/>
              </w:rPr>
            </w:rPrChange>
          </w:rPr>
          <w:t>河流</w:t>
        </w:r>
      </w:ins>
      <w:ins w:id="4235" w:author="野草" w:date="2023-02-08T23:08:05Z">
        <w:r>
          <w:rPr>
            <w:rFonts w:hint="eastAsia" w:ascii="华文细黑" w:hAnsi="华文细黑" w:eastAsia="华文细黑" w:cs="华文细黑"/>
            <w:lang w:val="en-US" w:eastAsia="zh-CN"/>
            <w:rPrChange w:id="4236" w:author="野草" w:date="2023-02-08T23:09:23Z">
              <w:rPr>
                <w:rFonts w:hint="eastAsia" w:ascii="华文楷体" w:hAnsi="华文楷体" w:eastAsia="华文楷体" w:cs="华文楷体"/>
                <w:lang w:val="en-US" w:eastAsia="zh-CN"/>
              </w:rPr>
            </w:rPrChange>
          </w:rPr>
          <w:t>热环境</w:t>
        </w:r>
      </w:ins>
      <w:ins w:id="4238" w:author="野草" w:date="2023-02-08T23:08:09Z">
        <w:r>
          <w:rPr>
            <w:rFonts w:hint="eastAsia" w:ascii="华文细黑" w:hAnsi="华文细黑" w:eastAsia="华文细黑" w:cs="华文细黑"/>
            <w:lang w:val="en-US" w:eastAsia="zh-CN"/>
            <w:rPrChange w:id="4239" w:author="野草" w:date="2023-02-08T23:09:23Z">
              <w:rPr>
                <w:rFonts w:hint="eastAsia" w:ascii="华文楷体" w:hAnsi="华文楷体" w:eastAsia="华文楷体" w:cs="华文楷体"/>
                <w:lang w:val="en-US" w:eastAsia="zh-CN"/>
              </w:rPr>
            </w:rPrChange>
          </w:rPr>
          <w:t>效应</w:t>
        </w:r>
      </w:ins>
      <w:ins w:id="4241" w:author="野草" w:date="2023-02-08T23:08:10Z">
        <w:r>
          <w:rPr>
            <w:rFonts w:hint="eastAsia" w:ascii="华文细黑" w:hAnsi="华文细黑" w:eastAsia="华文细黑" w:cs="华文细黑"/>
            <w:lang w:val="en-US" w:eastAsia="zh-CN"/>
            <w:rPrChange w:id="4242" w:author="野草" w:date="2023-02-08T23:09:23Z">
              <w:rPr>
                <w:rFonts w:hint="eastAsia" w:ascii="华文楷体" w:hAnsi="华文楷体" w:eastAsia="华文楷体" w:cs="华文楷体"/>
                <w:lang w:val="en-US" w:eastAsia="zh-CN"/>
              </w:rPr>
            </w:rPrChange>
          </w:rPr>
          <w:t>相关</w:t>
        </w:r>
      </w:ins>
      <w:ins w:id="4244" w:author="野草" w:date="2023-02-08T23:10:06Z">
        <w:r>
          <w:rPr>
            <w:rFonts w:hint="eastAsia" w:ascii="华文细黑" w:hAnsi="华文细黑" w:eastAsia="华文细黑" w:cs="华文细黑"/>
            <w:lang w:val="en-US" w:eastAsia="zh-CN"/>
          </w:rPr>
          <w:t>指标</w:t>
        </w:r>
      </w:ins>
      <w:ins w:id="4245" w:author="野草" w:date="2023-02-08T23:08:45Z">
        <w:r>
          <w:rPr>
            <w:rFonts w:hint="eastAsia" w:ascii="华文细黑" w:hAnsi="华文细黑" w:eastAsia="华文细黑" w:cs="华文细黑"/>
            <w:lang w:val="en-US" w:eastAsia="zh-CN"/>
            <w:rPrChange w:id="4246" w:author="野草" w:date="2023-02-08T23:09:23Z">
              <w:rPr>
                <w:rFonts w:hint="eastAsia" w:ascii="华文楷体" w:hAnsi="华文楷体" w:eastAsia="华文楷体" w:cs="华文楷体"/>
                <w:lang w:val="en-US" w:eastAsia="zh-CN"/>
              </w:rPr>
            </w:rPrChange>
          </w:rPr>
          <w:t>及其随时间的变化特征</w:t>
        </w:r>
      </w:ins>
      <w:ins w:id="4248" w:author="野草" w:date="2023-02-08T23:09:46Z">
        <w:r>
          <w:rPr>
            <w:rFonts w:hint="eastAsia" w:ascii="华文细黑" w:hAnsi="华文细黑" w:eastAsia="华文细黑" w:cs="华文细黑"/>
            <w:lang w:val="en-US" w:eastAsia="zh-CN"/>
          </w:rPr>
          <w:t>，</w:t>
        </w:r>
      </w:ins>
      <w:ins w:id="4249" w:author="野草" w:date="2023-02-06T23:15:39Z">
        <w:r>
          <w:rPr>
            <w:rFonts w:hint="eastAsia" w:ascii="华文细黑" w:hAnsi="华文细黑" w:eastAsia="华文细黑" w:cs="华文细黑"/>
            <w:lang w:val="en-US" w:eastAsia="zh-CN"/>
            <w:rPrChange w:id="4250" w:author="野草" w:date="2023-02-08T23:09:23Z">
              <w:rPr>
                <w:rFonts w:hint="eastAsia"/>
                <w:lang w:val="en-US" w:eastAsia="zh-CN"/>
              </w:rPr>
            </w:rPrChange>
          </w:rPr>
          <w:t>通过相关分析探究各</w:t>
        </w:r>
      </w:ins>
      <w:ins w:id="4252" w:author="野草" w:date="2023-02-08T23:08:22Z">
        <w:r>
          <w:rPr>
            <w:rFonts w:hint="eastAsia" w:ascii="华文细黑" w:hAnsi="华文细黑" w:eastAsia="华文细黑" w:cs="华文细黑"/>
            <w:lang w:val="en-US" w:eastAsia="zh-CN"/>
            <w:rPrChange w:id="4253" w:author="野草" w:date="2023-02-08T23:09:23Z">
              <w:rPr>
                <w:rFonts w:hint="eastAsia" w:ascii="华文楷体" w:hAnsi="华文楷体" w:eastAsia="华文楷体" w:cs="华文楷体"/>
                <w:lang w:val="en-US" w:eastAsia="zh-CN"/>
              </w:rPr>
            </w:rPrChange>
          </w:rPr>
          <w:t>环境因素</w:t>
        </w:r>
      </w:ins>
      <w:ins w:id="4255" w:author="野草" w:date="2023-02-08T23:08:24Z">
        <w:r>
          <w:rPr>
            <w:rFonts w:hint="eastAsia" w:ascii="华文细黑" w:hAnsi="华文细黑" w:eastAsia="华文细黑" w:cs="华文细黑"/>
            <w:lang w:val="en-US" w:eastAsia="zh-CN"/>
            <w:rPrChange w:id="4256" w:author="野草" w:date="2023-02-08T23:09:23Z">
              <w:rPr>
                <w:rFonts w:hint="eastAsia" w:ascii="华文楷体" w:hAnsi="华文楷体" w:eastAsia="华文楷体" w:cs="华文楷体"/>
                <w:lang w:val="en-US" w:eastAsia="zh-CN"/>
              </w:rPr>
            </w:rPrChange>
          </w:rPr>
          <w:t>（</w:t>
        </w:r>
      </w:ins>
      <w:ins w:id="4258" w:author="野草" w:date="2023-02-08T23:08:26Z">
        <w:r>
          <w:rPr>
            <w:rFonts w:hint="eastAsia" w:ascii="华文细黑" w:hAnsi="华文细黑" w:eastAsia="华文细黑" w:cs="华文细黑"/>
            <w:lang w:val="en-US" w:eastAsia="zh-CN"/>
            <w:rPrChange w:id="4259" w:author="野草" w:date="2023-02-08T23:09:23Z">
              <w:rPr>
                <w:rFonts w:hint="eastAsia" w:ascii="华文楷体" w:hAnsi="华文楷体" w:eastAsia="华文楷体" w:cs="华文楷体"/>
                <w:lang w:val="en-US" w:eastAsia="zh-CN"/>
              </w:rPr>
            </w:rPrChange>
          </w:rPr>
          <w:t>尤其是</w:t>
        </w:r>
      </w:ins>
      <w:ins w:id="4261" w:author="野草" w:date="2023-02-08T23:08:27Z">
        <w:r>
          <w:rPr>
            <w:rFonts w:hint="eastAsia" w:ascii="华文细黑" w:hAnsi="华文细黑" w:eastAsia="华文细黑" w:cs="华文细黑"/>
            <w:lang w:val="en-US" w:eastAsia="zh-CN"/>
            <w:rPrChange w:id="4262" w:author="野草" w:date="2023-02-08T23:09:23Z">
              <w:rPr>
                <w:rFonts w:hint="eastAsia" w:ascii="华文楷体" w:hAnsi="华文楷体" w:eastAsia="华文楷体" w:cs="华文楷体"/>
                <w:lang w:val="en-US" w:eastAsia="zh-CN"/>
              </w:rPr>
            </w:rPrChange>
          </w:rPr>
          <w:t>三维</w:t>
        </w:r>
      </w:ins>
      <w:ins w:id="4264" w:author="野草" w:date="2023-02-08T23:08:28Z">
        <w:r>
          <w:rPr>
            <w:rFonts w:hint="eastAsia" w:ascii="华文细黑" w:hAnsi="华文细黑" w:eastAsia="华文细黑" w:cs="华文细黑"/>
            <w:lang w:val="en-US" w:eastAsia="zh-CN"/>
            <w:rPrChange w:id="4265" w:author="野草" w:date="2023-02-08T23:09:23Z">
              <w:rPr>
                <w:rFonts w:hint="eastAsia" w:ascii="华文楷体" w:hAnsi="华文楷体" w:eastAsia="华文楷体" w:cs="华文楷体"/>
                <w:lang w:val="en-US" w:eastAsia="zh-CN"/>
              </w:rPr>
            </w:rPrChange>
          </w:rPr>
          <w:t>空间</w:t>
        </w:r>
      </w:ins>
      <w:ins w:id="4267" w:author="野草" w:date="2023-02-08T23:08:30Z">
        <w:r>
          <w:rPr>
            <w:rFonts w:hint="eastAsia" w:ascii="华文细黑" w:hAnsi="华文细黑" w:eastAsia="华文细黑" w:cs="华文细黑"/>
            <w:lang w:val="en-US" w:eastAsia="zh-CN"/>
            <w:rPrChange w:id="4268" w:author="野草" w:date="2023-02-08T23:09:23Z">
              <w:rPr>
                <w:rFonts w:hint="eastAsia" w:ascii="华文楷体" w:hAnsi="华文楷体" w:eastAsia="华文楷体" w:cs="华文楷体"/>
                <w:lang w:val="en-US" w:eastAsia="zh-CN"/>
              </w:rPr>
            </w:rPrChange>
          </w:rPr>
          <w:t>形态因素</w:t>
        </w:r>
      </w:ins>
      <w:ins w:id="4270" w:author="野草" w:date="2023-02-08T23:08:24Z">
        <w:r>
          <w:rPr>
            <w:rFonts w:hint="eastAsia" w:ascii="华文细黑" w:hAnsi="华文细黑" w:eastAsia="华文细黑" w:cs="华文细黑"/>
            <w:lang w:val="en-US" w:eastAsia="zh-CN"/>
            <w:rPrChange w:id="4271" w:author="野草" w:date="2023-02-08T23:09:23Z">
              <w:rPr>
                <w:rFonts w:hint="eastAsia" w:ascii="华文楷体" w:hAnsi="华文楷体" w:eastAsia="华文楷体" w:cs="华文楷体"/>
                <w:lang w:val="en-US" w:eastAsia="zh-CN"/>
              </w:rPr>
            </w:rPrChange>
          </w:rPr>
          <w:t>）</w:t>
        </w:r>
      </w:ins>
      <w:ins w:id="4273" w:author="野草" w:date="2023-02-06T23:15:39Z">
        <w:r>
          <w:rPr>
            <w:rFonts w:hint="eastAsia" w:ascii="华文细黑" w:hAnsi="华文细黑" w:eastAsia="华文细黑" w:cs="华文细黑"/>
            <w:lang w:val="en-US" w:eastAsia="zh-CN"/>
            <w:rPrChange w:id="4274" w:author="野草" w:date="2023-02-08T23:09:23Z">
              <w:rPr>
                <w:rFonts w:hint="eastAsia"/>
                <w:lang w:val="en-US" w:eastAsia="zh-CN"/>
              </w:rPr>
            </w:rPrChange>
          </w:rPr>
          <w:t>对各街区</w:t>
        </w:r>
      </w:ins>
      <w:ins w:id="4276" w:author="野草" w:date="2023-02-07T00:21:25Z">
        <w:r>
          <w:rPr>
            <w:rFonts w:hint="eastAsia" w:ascii="华文细黑" w:hAnsi="华文细黑" w:eastAsia="华文细黑" w:cs="华文细黑"/>
            <w:lang w:val="en-US" w:eastAsia="zh-CN"/>
            <w:rPrChange w:id="4277" w:author="野草" w:date="2023-02-08T23:09:23Z">
              <w:rPr>
                <w:rFonts w:hint="eastAsia" w:ascii="华文楷体" w:hAnsi="华文楷体" w:eastAsia="华文楷体" w:cs="华文楷体"/>
                <w:lang w:val="en-US" w:eastAsia="zh-CN"/>
              </w:rPr>
            </w:rPrChange>
          </w:rPr>
          <w:t>河流</w:t>
        </w:r>
      </w:ins>
      <w:ins w:id="4279" w:author="野草" w:date="2023-02-07T00:21:27Z">
        <w:r>
          <w:rPr>
            <w:rFonts w:hint="eastAsia" w:ascii="华文细黑" w:hAnsi="华文细黑" w:eastAsia="华文细黑" w:cs="华文细黑"/>
            <w:lang w:val="en-US" w:eastAsia="zh-CN"/>
            <w:rPrChange w:id="4280" w:author="野草" w:date="2023-02-08T23:09:23Z">
              <w:rPr>
                <w:rFonts w:hint="eastAsia" w:ascii="华文楷体" w:hAnsi="华文楷体" w:eastAsia="华文楷体" w:cs="华文楷体"/>
                <w:lang w:val="en-US" w:eastAsia="zh-CN"/>
              </w:rPr>
            </w:rPrChange>
          </w:rPr>
          <w:t>热环境</w:t>
        </w:r>
      </w:ins>
      <w:ins w:id="4282" w:author="野草" w:date="2023-02-07T00:21:28Z">
        <w:r>
          <w:rPr>
            <w:rFonts w:hint="eastAsia" w:ascii="华文细黑" w:hAnsi="华文细黑" w:eastAsia="华文细黑" w:cs="华文细黑"/>
            <w:lang w:val="en-US" w:eastAsia="zh-CN"/>
            <w:rPrChange w:id="4283" w:author="野草" w:date="2023-02-08T23:09:23Z">
              <w:rPr>
                <w:rFonts w:hint="eastAsia" w:ascii="华文楷体" w:hAnsi="华文楷体" w:eastAsia="华文楷体" w:cs="华文楷体"/>
                <w:lang w:val="en-US" w:eastAsia="zh-CN"/>
              </w:rPr>
            </w:rPrChange>
          </w:rPr>
          <w:t>效应</w:t>
        </w:r>
      </w:ins>
      <w:ins w:id="4285" w:author="野草" w:date="2023-02-06T23:15:39Z">
        <w:r>
          <w:rPr>
            <w:rFonts w:hint="eastAsia" w:ascii="华文细黑" w:hAnsi="华文细黑" w:eastAsia="华文细黑" w:cs="华文细黑"/>
            <w:lang w:val="en-US" w:eastAsia="zh-CN"/>
            <w:rPrChange w:id="4286" w:author="野草" w:date="2023-02-08T23:09:23Z">
              <w:rPr>
                <w:rFonts w:hint="eastAsia"/>
                <w:lang w:val="en-US" w:eastAsia="zh-CN"/>
              </w:rPr>
            </w:rPrChange>
          </w:rPr>
          <w:t>的影响</w:t>
        </w:r>
      </w:ins>
      <w:ins w:id="4288" w:author="野草" w:date="2023-02-08T23:08:55Z">
        <w:r>
          <w:rPr>
            <w:rFonts w:hint="eastAsia" w:ascii="华文细黑" w:hAnsi="华文细黑" w:eastAsia="华文细黑" w:cs="华文细黑"/>
            <w:lang w:val="en-US" w:eastAsia="zh-CN"/>
            <w:rPrChange w:id="4289" w:author="野草" w:date="2023-02-08T23:09:23Z">
              <w:rPr>
                <w:rFonts w:hint="eastAsia" w:ascii="华文楷体" w:hAnsi="华文楷体" w:eastAsia="华文楷体" w:cs="华文楷体"/>
                <w:lang w:val="en-US" w:eastAsia="zh-CN"/>
              </w:rPr>
            </w:rPrChange>
          </w:rPr>
          <w:t>，</w:t>
        </w:r>
      </w:ins>
      <w:ins w:id="4291" w:author="野草" w:date="2023-02-08T23:08:50Z">
        <w:r>
          <w:rPr>
            <w:rFonts w:hint="eastAsia" w:ascii="华文细黑" w:hAnsi="华文细黑" w:eastAsia="华文细黑" w:cs="华文细黑"/>
            <w:lang w:val="en-US" w:eastAsia="zh-CN"/>
            <w:rPrChange w:id="4292" w:author="野草" w:date="2023-02-08T23:09:23Z">
              <w:rPr>
                <w:rFonts w:hint="eastAsia" w:ascii="华文楷体" w:hAnsi="华文楷体" w:eastAsia="华文楷体" w:cs="华文楷体"/>
                <w:lang w:val="en-US" w:eastAsia="zh-CN"/>
              </w:rPr>
            </w:rPrChange>
          </w:rPr>
          <w:t>厘清局地气候区尺度下背景天气和空间形态对气候的影响机制。</w:t>
        </w:r>
      </w:ins>
    </w:p>
    <w:p>
      <w:pPr>
        <w:numPr>
          <w:ilvl w:val="-1"/>
          <w:numId w:val="0"/>
        </w:numPr>
        <w:rPr>
          <w:ins w:id="4295" w:author="野草" w:date="2023-02-06T23:24:25Z"/>
          <w:rFonts w:hint="eastAsia" w:ascii="华文楷体" w:hAnsi="华文楷体" w:eastAsia="华文楷体" w:cs="华文楷体"/>
          <w:lang w:val="en-US" w:eastAsia="zh-CN"/>
        </w:rPr>
        <w:pPrChange w:id="4294" w:author="野草" w:date="2023-02-06T23:23:59Z">
          <w:pPr/>
        </w:pPrChange>
      </w:pPr>
    </w:p>
    <w:p>
      <w:pPr>
        <w:pStyle w:val="6"/>
        <w:rPr>
          <w:ins w:id="4297" w:author="野草" w:date="2023-02-06T23:25:13Z"/>
          <w:rFonts w:hint="eastAsia"/>
          <w:lang w:val="en-US" w:eastAsia="zh-CN"/>
        </w:rPr>
        <w:pPrChange w:id="4296" w:author="野草" w:date="2023-02-06T23:24:52Z">
          <w:pPr/>
        </w:pPrChange>
      </w:pPr>
      <w:ins w:id="4298" w:author="野草" w:date="2023-02-06T23:24:49Z">
        <w:r>
          <w:rPr>
            <w:rFonts w:hint="eastAsia"/>
            <w:lang w:val="en-US" w:eastAsia="zh-CN"/>
          </w:rPr>
          <w:t>2.1.</w:t>
        </w:r>
      </w:ins>
      <w:ins w:id="4299" w:author="野草" w:date="2023-02-06T23:24:55Z">
        <w:r>
          <w:rPr>
            <w:rFonts w:hint="eastAsia"/>
            <w:lang w:val="en-US" w:eastAsia="zh-CN"/>
          </w:rPr>
          <w:t>3</w:t>
        </w:r>
      </w:ins>
      <w:ins w:id="4300" w:author="野草" w:date="2023-02-06T23:24:49Z">
        <w:r>
          <w:rPr>
            <w:rFonts w:hint="eastAsia"/>
            <w:lang w:val="en-US" w:eastAsia="zh-CN"/>
          </w:rPr>
          <w:t>. 河流热环境</w:t>
        </w:r>
      </w:ins>
      <w:ins w:id="4301" w:author="野草" w:date="2023-02-06T23:24:49Z">
        <w:r>
          <w:rPr/>
          <w:t>效应的</w:t>
        </w:r>
      </w:ins>
      <w:ins w:id="4302" w:author="野草" w:date="2023-02-06T23:24:49Z">
        <w:r>
          <w:rPr>
            <w:rFonts w:hint="eastAsia"/>
            <w:lang w:val="en-US" w:eastAsia="zh-CN"/>
          </w:rPr>
          <w:t>局地气候区</w:t>
        </w:r>
      </w:ins>
      <w:ins w:id="4303" w:author="野草" w:date="2023-02-06T23:24:57Z">
        <w:r>
          <w:rPr>
            <w:rFonts w:hint="eastAsia"/>
            <w:lang w:val="en-US" w:eastAsia="zh-CN"/>
          </w:rPr>
          <w:t>模拟</w:t>
        </w:r>
      </w:ins>
    </w:p>
    <w:p>
      <w:pPr>
        <w:numPr>
          <w:numId w:val="0"/>
        </w:numPr>
        <w:rPr>
          <w:ins w:id="4305" w:author="野草" w:date="2023-02-06T23:25:25Z"/>
          <w:rFonts w:hint="eastAsia" w:ascii="华文细黑" w:hAnsi="华文细黑" w:eastAsia="华文细黑" w:cs="华文细黑"/>
          <w:lang w:val="en-US" w:eastAsia="zh-CN"/>
          <w:rPrChange w:id="4306" w:author="野草" w:date="2023-02-08T23:10:42Z">
            <w:rPr>
              <w:ins w:id="4307" w:author="野草" w:date="2023-02-06T23:25:25Z"/>
              <w:rFonts w:hint="eastAsia"/>
              <w:lang w:val="en-US" w:eastAsia="zh-CN"/>
            </w:rPr>
          </w:rPrChange>
        </w:rPr>
        <w:pPrChange w:id="4304" w:author="野草" w:date="2023-02-06T23:34:09Z">
          <w:pPr/>
        </w:pPrChange>
      </w:pPr>
      <w:ins w:id="4308" w:author="野草" w:date="2023-02-06T23:25:14Z">
        <w:r>
          <w:rPr>
            <w:rFonts w:hint="eastAsia" w:ascii="华文细黑" w:hAnsi="华文细黑" w:eastAsia="华文细黑" w:cs="华文细黑"/>
            <w:lang w:val="en-US" w:eastAsia="zh-CN"/>
            <w:rPrChange w:id="4309" w:author="野草" w:date="2023-02-08T23:10:42Z">
              <w:rPr>
                <w:rFonts w:hint="eastAsia"/>
                <w:lang w:val="en-US" w:eastAsia="zh-CN"/>
              </w:rPr>
            </w:rPrChange>
          </w:rPr>
          <w:t>（1）</w:t>
        </w:r>
      </w:ins>
      <w:ins w:id="4311" w:author="野草" w:date="2023-02-06T23:25:16Z">
        <w:r>
          <w:rPr>
            <w:rFonts w:hint="eastAsia" w:ascii="华文细黑" w:hAnsi="华文细黑" w:eastAsia="华文细黑" w:cs="华文细黑"/>
            <w:lang w:val="en-US" w:eastAsia="zh-CN"/>
            <w:rPrChange w:id="4312" w:author="野草" w:date="2023-02-08T23:10:42Z">
              <w:rPr>
                <w:rFonts w:hint="eastAsia"/>
                <w:lang w:val="en-US" w:eastAsia="zh-CN"/>
              </w:rPr>
            </w:rPrChange>
          </w:rPr>
          <w:t>模型</w:t>
        </w:r>
      </w:ins>
      <w:ins w:id="4314" w:author="野草" w:date="2023-02-06T23:25:17Z">
        <w:r>
          <w:rPr>
            <w:rFonts w:hint="eastAsia" w:ascii="华文细黑" w:hAnsi="华文细黑" w:eastAsia="华文细黑" w:cs="华文细黑"/>
            <w:lang w:val="en-US" w:eastAsia="zh-CN"/>
            <w:rPrChange w:id="4315" w:author="野草" w:date="2023-02-08T23:10:42Z">
              <w:rPr>
                <w:rFonts w:hint="eastAsia"/>
                <w:lang w:val="en-US" w:eastAsia="zh-CN"/>
              </w:rPr>
            </w:rPrChange>
          </w:rPr>
          <w:t>模拟</w:t>
        </w:r>
      </w:ins>
      <w:ins w:id="4317" w:author="野草" w:date="2023-02-06T23:25:18Z">
        <w:r>
          <w:rPr>
            <w:rFonts w:hint="eastAsia" w:ascii="华文细黑" w:hAnsi="华文细黑" w:eastAsia="华文细黑" w:cs="华文细黑"/>
            <w:lang w:val="en-US" w:eastAsia="zh-CN"/>
            <w:rPrChange w:id="4318" w:author="野草" w:date="2023-02-08T23:10:42Z">
              <w:rPr>
                <w:rFonts w:hint="eastAsia"/>
                <w:lang w:val="en-US" w:eastAsia="zh-CN"/>
              </w:rPr>
            </w:rPrChange>
          </w:rPr>
          <w:t>的</w:t>
        </w:r>
      </w:ins>
      <w:ins w:id="4320" w:author="野草" w:date="2023-02-06T23:25:19Z">
        <w:r>
          <w:rPr>
            <w:rFonts w:hint="eastAsia" w:ascii="华文细黑" w:hAnsi="华文细黑" w:eastAsia="华文细黑" w:cs="华文细黑"/>
            <w:lang w:val="en-US" w:eastAsia="zh-CN"/>
            <w:rPrChange w:id="4321" w:author="野草" w:date="2023-02-08T23:10:42Z">
              <w:rPr>
                <w:rFonts w:hint="eastAsia"/>
                <w:lang w:val="en-US" w:eastAsia="zh-CN"/>
              </w:rPr>
            </w:rPrChange>
          </w:rPr>
          <w:t>初始化</w:t>
        </w:r>
      </w:ins>
      <w:ins w:id="4323" w:author="野草" w:date="2023-02-06T23:25:23Z">
        <w:r>
          <w:rPr>
            <w:rFonts w:hint="eastAsia" w:ascii="华文细黑" w:hAnsi="华文细黑" w:eastAsia="华文细黑" w:cs="华文细黑"/>
            <w:lang w:val="en-US" w:eastAsia="zh-CN"/>
            <w:rPrChange w:id="4324" w:author="野草" w:date="2023-02-08T23:10:42Z">
              <w:rPr>
                <w:rFonts w:hint="eastAsia"/>
                <w:lang w:val="en-US" w:eastAsia="zh-CN"/>
              </w:rPr>
            </w:rPrChange>
          </w:rPr>
          <w:t>和</w:t>
        </w:r>
      </w:ins>
      <w:ins w:id="4326" w:author="野草" w:date="2023-02-06T23:25:24Z">
        <w:r>
          <w:rPr>
            <w:rFonts w:hint="eastAsia" w:ascii="华文细黑" w:hAnsi="华文细黑" w:eastAsia="华文细黑" w:cs="华文细黑"/>
            <w:lang w:val="en-US" w:eastAsia="zh-CN"/>
            <w:rPrChange w:id="4327" w:author="野草" w:date="2023-02-08T23:10:42Z">
              <w:rPr>
                <w:rFonts w:hint="eastAsia"/>
                <w:lang w:val="en-US" w:eastAsia="zh-CN"/>
              </w:rPr>
            </w:rPrChange>
          </w:rPr>
          <w:t>情景</w:t>
        </w:r>
      </w:ins>
      <w:ins w:id="4329" w:author="野草" w:date="2023-02-06T23:25:25Z">
        <w:r>
          <w:rPr>
            <w:rFonts w:hint="eastAsia" w:ascii="华文细黑" w:hAnsi="华文细黑" w:eastAsia="华文细黑" w:cs="华文细黑"/>
            <w:lang w:val="en-US" w:eastAsia="zh-CN"/>
            <w:rPrChange w:id="4330" w:author="野草" w:date="2023-02-08T23:10:42Z">
              <w:rPr>
                <w:rFonts w:hint="eastAsia"/>
                <w:lang w:val="en-US" w:eastAsia="zh-CN"/>
              </w:rPr>
            </w:rPrChange>
          </w:rPr>
          <w:t>设置</w:t>
        </w:r>
      </w:ins>
    </w:p>
    <w:p>
      <w:pPr>
        <w:numPr>
          <w:numId w:val="0"/>
        </w:numPr>
        <w:rPr>
          <w:ins w:id="4333" w:author="野草" w:date="2023-02-06T23:33:52Z"/>
          <w:rFonts w:hint="eastAsia" w:ascii="华文楷体" w:hAnsi="华文楷体" w:eastAsia="华文楷体" w:cs="华文楷体"/>
          <w:lang w:val="en-US" w:eastAsia="zh-CN"/>
          <w:rPrChange w:id="4334" w:author="野草" w:date="2023-02-06T23:34:09Z">
            <w:rPr>
              <w:ins w:id="4335" w:author="野草" w:date="2023-02-06T23:33:52Z"/>
              <w:rFonts w:hint="eastAsia"/>
              <w:lang w:val="en-US" w:eastAsia="zh-CN"/>
            </w:rPr>
          </w:rPrChange>
        </w:rPr>
        <w:pPrChange w:id="4332" w:author="野草" w:date="2023-02-06T23:34:09Z">
          <w:pPr/>
        </w:pPrChange>
      </w:pPr>
      <w:ins w:id="4336" w:author="野草" w:date="2023-02-06T23:33:38Z">
        <w:r>
          <w:rPr>
            <w:rFonts w:hint="eastAsia" w:ascii="华文细黑" w:hAnsi="华文细黑" w:eastAsia="华文细黑" w:cs="华文细黑"/>
            <w:lang w:val="en-US" w:eastAsia="zh-CN"/>
            <w:rPrChange w:id="4337" w:author="野草" w:date="2023-02-08T23:11:25Z">
              <w:rPr>
                <w:rFonts w:hint="eastAsia"/>
                <w:lang w:val="en-US" w:eastAsia="zh-CN"/>
              </w:rPr>
            </w:rPrChange>
          </w:rPr>
          <w:t>将实地</w:t>
        </w:r>
      </w:ins>
      <w:ins w:id="4339" w:author="野草" w:date="2023-02-08T23:10:47Z">
        <w:r>
          <w:rPr>
            <w:rFonts w:hint="eastAsia" w:ascii="华文细黑" w:hAnsi="华文细黑" w:eastAsia="华文细黑" w:cs="华文细黑"/>
            <w:lang w:val="en-US" w:eastAsia="zh-CN"/>
            <w:rPrChange w:id="4340" w:author="野草" w:date="2023-02-08T23:11:25Z">
              <w:rPr>
                <w:rFonts w:hint="eastAsia" w:ascii="华文楷体" w:hAnsi="华文楷体" w:eastAsia="华文楷体" w:cs="华文楷体"/>
                <w:lang w:val="en-US" w:eastAsia="zh-CN"/>
              </w:rPr>
            </w:rPrChange>
          </w:rPr>
          <w:t>观测</w:t>
        </w:r>
      </w:ins>
      <w:ins w:id="4342" w:author="野草" w:date="2023-02-06T23:33:38Z">
        <w:r>
          <w:rPr>
            <w:rFonts w:hint="eastAsia" w:ascii="华文细黑" w:hAnsi="华文细黑" w:eastAsia="华文细黑" w:cs="华文细黑"/>
            <w:lang w:val="en-US" w:eastAsia="zh-CN"/>
            <w:rPrChange w:id="4343" w:author="野草" w:date="2023-02-08T23:11:25Z">
              <w:rPr>
                <w:rFonts w:hint="eastAsia"/>
                <w:lang w:val="en-US" w:eastAsia="zh-CN"/>
              </w:rPr>
            </w:rPrChange>
          </w:rPr>
          <w:t>的数据作为输入，基于Envi-met城市气候模型对</w:t>
        </w:r>
      </w:ins>
      <w:ins w:id="4345" w:author="野草" w:date="2023-02-08T23:11:42Z">
        <w:r>
          <w:rPr>
            <w:rFonts w:hint="eastAsia" w:ascii="华文细黑" w:hAnsi="华文细黑" w:eastAsia="华文细黑" w:cs="华文细黑"/>
            <w:lang w:val="en-US" w:eastAsia="zh-CN"/>
          </w:rPr>
          <w:t>上一部分</w:t>
        </w:r>
      </w:ins>
      <w:ins w:id="4346" w:author="野草" w:date="2023-02-08T23:11:11Z">
        <w:r>
          <w:rPr>
            <w:rFonts w:hint="eastAsia" w:ascii="华文细黑" w:hAnsi="华文细黑" w:eastAsia="华文细黑" w:cs="华文细黑"/>
            <w:lang w:val="en-US" w:eastAsia="zh-CN"/>
            <w:rPrChange w:id="4347" w:author="野草" w:date="2023-02-08T23:11:25Z">
              <w:rPr>
                <w:rFonts w:hint="eastAsia" w:ascii="华文楷体" w:hAnsi="华文楷体" w:eastAsia="华文楷体" w:cs="华文楷体"/>
                <w:lang w:val="en-US" w:eastAsia="zh-CN"/>
              </w:rPr>
            </w:rPrChange>
          </w:rPr>
          <w:t>观</w:t>
        </w:r>
      </w:ins>
      <w:ins w:id="4349" w:author="野草" w:date="2023-02-06T23:33:38Z">
        <w:r>
          <w:rPr>
            <w:rFonts w:hint="eastAsia" w:ascii="华文细黑" w:hAnsi="华文细黑" w:eastAsia="华文细黑" w:cs="华文细黑"/>
            <w:lang w:val="en-US" w:eastAsia="zh-CN"/>
            <w:rPrChange w:id="4350" w:author="野草" w:date="2023-02-08T23:11:25Z">
              <w:rPr>
                <w:rFonts w:hint="eastAsia"/>
                <w:lang w:val="en-US" w:eastAsia="zh-CN"/>
              </w:rPr>
            </w:rPrChange>
          </w:rPr>
          <w:t>测的3个典型</w:t>
        </w:r>
      </w:ins>
      <w:ins w:id="4352" w:author="野草" w:date="2023-02-08T23:11:55Z">
        <w:r>
          <w:rPr>
            <w:rFonts w:hint="eastAsia" w:ascii="华文细黑" w:hAnsi="华文细黑" w:eastAsia="华文细黑" w:cs="华文细黑"/>
            <w:lang w:val="en-US" w:eastAsia="zh-CN"/>
          </w:rPr>
          <w:t>局地</w:t>
        </w:r>
      </w:ins>
      <w:ins w:id="4353" w:author="野草" w:date="2023-02-08T23:11:56Z">
        <w:r>
          <w:rPr>
            <w:rFonts w:hint="eastAsia" w:ascii="华文细黑" w:hAnsi="华文细黑" w:eastAsia="华文细黑" w:cs="华文细黑"/>
            <w:lang w:val="en-US" w:eastAsia="zh-CN"/>
          </w:rPr>
          <w:t>气候区</w:t>
        </w:r>
      </w:ins>
      <w:ins w:id="4354" w:author="野草" w:date="2023-02-08T23:11:57Z">
        <w:r>
          <w:rPr>
            <w:rFonts w:hint="eastAsia" w:ascii="华文细黑" w:hAnsi="华文细黑" w:eastAsia="华文细黑" w:cs="华文细黑"/>
            <w:lang w:val="en-US" w:eastAsia="zh-CN"/>
          </w:rPr>
          <w:t>尺度</w:t>
        </w:r>
      </w:ins>
      <w:ins w:id="4355" w:author="野草" w:date="2023-02-08T23:11:58Z">
        <w:r>
          <w:rPr>
            <w:rFonts w:hint="eastAsia" w:ascii="华文细黑" w:hAnsi="华文细黑" w:eastAsia="华文细黑" w:cs="华文细黑"/>
            <w:lang w:val="en-US" w:eastAsia="zh-CN"/>
          </w:rPr>
          <w:t>街区</w:t>
        </w:r>
      </w:ins>
      <w:ins w:id="4356" w:author="野草" w:date="2023-02-06T23:33:38Z">
        <w:r>
          <w:rPr>
            <w:rFonts w:hint="eastAsia" w:ascii="华文细黑" w:hAnsi="华文细黑" w:eastAsia="华文细黑" w:cs="华文细黑"/>
            <w:lang w:val="en-US" w:eastAsia="zh-CN"/>
            <w:rPrChange w:id="4357" w:author="野草" w:date="2023-02-08T23:11:25Z">
              <w:rPr>
                <w:rFonts w:hint="eastAsia"/>
                <w:lang w:val="en-US" w:eastAsia="zh-CN"/>
              </w:rPr>
            </w:rPrChange>
          </w:rPr>
          <w:t>开展热环境模拟，再通过基于固定气象站测量的数据对模拟精度进行验证。</w:t>
        </w:r>
      </w:ins>
      <w:ins w:id="4359" w:author="野草" w:date="2023-02-06T23:33:38Z">
        <w:r>
          <w:rPr>
            <w:rFonts w:hint="eastAsia" w:ascii="华文细黑" w:hAnsi="华文细黑" w:eastAsia="华文细黑" w:cs="华文细黑"/>
            <w:lang w:val="en-US" w:eastAsia="zh-CN"/>
            <w:rPrChange w:id="4360" w:author="野草" w:date="2023-02-08T23:15:28Z">
              <w:rPr>
                <w:rFonts w:hint="eastAsia"/>
                <w:lang w:val="en-US" w:eastAsia="zh-CN"/>
              </w:rPr>
            </w:rPrChange>
          </w:rPr>
          <w:t>验证指标采用</w:t>
        </w:r>
      </w:ins>
      <w:ins w:id="4362" w:author="野草" w:date="2023-02-06T23:33:38Z">
        <w:r>
          <w:rPr>
            <w:rFonts w:hint="eastAsia" w:ascii="华文细黑" w:hAnsi="华文细黑" w:eastAsia="华文细黑" w:cs="华文细黑"/>
            <w:lang w:val="en-US" w:eastAsia="zh-CN"/>
            <w:rPrChange w:id="4363" w:author="野草" w:date="2023-02-08T23:15:28Z">
              <w:rPr>
                <w:rFonts w:hint="eastAsia"/>
                <w:highlight w:val="yellow"/>
                <w:lang w:val="en-US" w:eastAsia="zh-CN"/>
              </w:rPr>
            </w:rPrChange>
          </w:rPr>
          <w:t>均方根误差RMSE和R</w:t>
        </w:r>
      </w:ins>
      <w:ins w:id="4365" w:author="野草" w:date="2023-02-06T23:33:38Z">
        <w:r>
          <w:rPr>
            <w:rFonts w:hint="eastAsia" w:ascii="华文细黑" w:hAnsi="华文细黑" w:eastAsia="华文细黑" w:cs="华文细黑"/>
            <w:vertAlign w:val="superscript"/>
            <w:lang w:val="en-US" w:eastAsia="zh-CN"/>
            <w:rPrChange w:id="4366" w:author="野草" w:date="2023-02-08T23:15:28Z">
              <w:rPr>
                <w:rFonts w:hint="eastAsia"/>
                <w:highlight w:val="yellow"/>
                <w:lang w:val="en-US" w:eastAsia="zh-CN"/>
              </w:rPr>
            </w:rPrChange>
          </w:rPr>
          <w:t>2</w:t>
        </w:r>
      </w:ins>
      <w:ins w:id="4368" w:author="野草" w:date="2023-02-06T23:33:38Z">
        <w:r>
          <w:rPr>
            <w:rFonts w:hint="eastAsia" w:ascii="华文细黑" w:hAnsi="华文细黑" w:eastAsia="华文细黑" w:cs="华文细黑"/>
            <w:lang w:val="en-US" w:eastAsia="zh-CN"/>
            <w:rPrChange w:id="4369" w:author="野草" w:date="2023-02-08T23:15:28Z">
              <w:rPr>
                <w:rFonts w:hint="eastAsia"/>
                <w:lang w:val="en-US" w:eastAsia="zh-CN"/>
              </w:rPr>
            </w:rPrChange>
          </w:rPr>
          <w:t>。当模型模拟精度达到要求时，</w:t>
        </w:r>
      </w:ins>
      <w:ins w:id="4371" w:author="野草" w:date="2023-02-08T23:12:45Z">
        <w:r>
          <w:rPr>
            <w:rFonts w:hint="eastAsia" w:ascii="华文细黑" w:hAnsi="华文细黑" w:eastAsia="华文细黑" w:cs="华文细黑"/>
            <w:lang w:val="en-US" w:eastAsia="zh-CN"/>
          </w:rPr>
          <w:t>通过对建筑高度和建筑密度的调整来设置不同的模拟情景</w:t>
        </w:r>
      </w:ins>
      <w:ins w:id="4372" w:author="野草" w:date="2023-02-08T23:12:48Z">
        <w:r>
          <w:rPr>
            <w:rFonts w:hint="eastAsia" w:ascii="华文细黑" w:hAnsi="华文细黑" w:eastAsia="华文细黑" w:cs="华文细黑"/>
            <w:lang w:val="en-US" w:eastAsia="zh-CN"/>
          </w:rPr>
          <w:t>，</w:t>
        </w:r>
      </w:ins>
      <w:ins w:id="4373" w:author="野草" w:date="2023-02-08T23:12:52Z">
        <w:r>
          <w:rPr>
            <w:rFonts w:hint="eastAsia" w:ascii="华文细黑" w:hAnsi="华文细黑" w:eastAsia="华文细黑" w:cs="华文细黑"/>
            <w:lang w:val="en-US" w:eastAsia="zh-CN"/>
          </w:rPr>
          <w:t>并</w:t>
        </w:r>
      </w:ins>
      <w:ins w:id="4374" w:author="野草" w:date="2023-02-06T23:33:38Z">
        <w:r>
          <w:rPr>
            <w:rFonts w:hint="eastAsia" w:ascii="华文细黑" w:hAnsi="华文细黑" w:eastAsia="华文细黑" w:cs="华文细黑"/>
            <w:lang w:val="en-US" w:eastAsia="zh-CN"/>
            <w:rPrChange w:id="4375" w:author="野草" w:date="2023-02-08T23:15:28Z">
              <w:rPr>
                <w:rFonts w:hint="eastAsia"/>
                <w:lang w:val="en-US" w:eastAsia="zh-CN"/>
              </w:rPr>
            </w:rPrChange>
          </w:rPr>
          <w:t>进一步模拟分析</w:t>
        </w:r>
      </w:ins>
      <w:ins w:id="4377" w:author="野草" w:date="2023-02-08T23:12:54Z">
        <w:r>
          <w:rPr>
            <w:rFonts w:hint="eastAsia" w:ascii="华文细黑" w:hAnsi="华文细黑" w:eastAsia="华文细黑" w:cs="华文细黑"/>
            <w:lang w:val="en-US" w:eastAsia="zh-CN"/>
            <w:rPrChange w:id="4378" w:author="野草" w:date="2023-02-08T23:15:28Z">
              <w:rPr>
                <w:rFonts w:hint="eastAsia" w:ascii="华文楷体" w:hAnsi="华文楷体" w:eastAsia="华文楷体" w:cs="华文楷体"/>
                <w:lang w:val="en-US" w:eastAsia="zh-CN"/>
              </w:rPr>
            </w:rPrChange>
          </w:rPr>
          <w:t>不同</w:t>
        </w:r>
      </w:ins>
      <w:ins w:id="4380" w:author="野草" w:date="2023-02-08T23:12:56Z">
        <w:r>
          <w:rPr>
            <w:rFonts w:hint="eastAsia" w:ascii="华文细黑" w:hAnsi="华文细黑" w:eastAsia="华文细黑" w:cs="华文细黑"/>
            <w:lang w:val="en-US" w:eastAsia="zh-CN"/>
            <w:rPrChange w:id="4381" w:author="野草" w:date="2023-02-08T23:15:28Z">
              <w:rPr>
                <w:rFonts w:hint="eastAsia" w:ascii="华文楷体" w:hAnsi="华文楷体" w:eastAsia="华文楷体" w:cs="华文楷体"/>
                <w:lang w:val="en-US" w:eastAsia="zh-CN"/>
              </w:rPr>
            </w:rPrChange>
          </w:rPr>
          <w:t>情景</w:t>
        </w:r>
      </w:ins>
      <w:ins w:id="4383" w:author="野草" w:date="2023-02-08T23:12:57Z">
        <w:r>
          <w:rPr>
            <w:rFonts w:hint="eastAsia" w:ascii="华文细黑" w:hAnsi="华文细黑" w:eastAsia="华文细黑" w:cs="华文细黑"/>
            <w:lang w:val="en-US" w:eastAsia="zh-CN"/>
            <w:rPrChange w:id="4384" w:author="野草" w:date="2023-02-08T23:15:28Z">
              <w:rPr>
                <w:rFonts w:hint="eastAsia" w:ascii="华文楷体" w:hAnsi="华文楷体" w:eastAsia="华文楷体" w:cs="华文楷体"/>
                <w:lang w:val="en-US" w:eastAsia="zh-CN"/>
              </w:rPr>
            </w:rPrChange>
          </w:rPr>
          <w:t>下的</w:t>
        </w:r>
      </w:ins>
      <w:ins w:id="4386" w:author="野草" w:date="2023-02-08T23:12:58Z">
        <w:r>
          <w:rPr>
            <w:rFonts w:hint="eastAsia" w:ascii="华文细黑" w:hAnsi="华文细黑" w:eastAsia="华文细黑" w:cs="华文细黑"/>
            <w:lang w:val="en-US" w:eastAsia="zh-CN"/>
            <w:rPrChange w:id="4387" w:author="野草" w:date="2023-02-08T23:15:28Z">
              <w:rPr>
                <w:rFonts w:hint="eastAsia" w:ascii="华文楷体" w:hAnsi="华文楷体" w:eastAsia="华文楷体" w:cs="华文楷体"/>
                <w:lang w:val="en-US" w:eastAsia="zh-CN"/>
              </w:rPr>
            </w:rPrChange>
          </w:rPr>
          <w:t>气象</w:t>
        </w:r>
      </w:ins>
      <w:ins w:id="4389" w:author="野草" w:date="2023-02-08T23:12:59Z">
        <w:r>
          <w:rPr>
            <w:rFonts w:hint="eastAsia" w:ascii="华文细黑" w:hAnsi="华文细黑" w:eastAsia="华文细黑" w:cs="华文细黑"/>
            <w:lang w:val="en-US" w:eastAsia="zh-CN"/>
            <w:rPrChange w:id="4390" w:author="野草" w:date="2023-02-08T23:15:28Z">
              <w:rPr>
                <w:rFonts w:hint="eastAsia" w:ascii="华文楷体" w:hAnsi="华文楷体" w:eastAsia="华文楷体" w:cs="华文楷体"/>
                <w:lang w:val="en-US" w:eastAsia="zh-CN"/>
              </w:rPr>
            </w:rPrChange>
          </w:rPr>
          <w:t>变量</w:t>
        </w:r>
      </w:ins>
      <w:ins w:id="4392" w:author="野草" w:date="2023-02-08T23:13:00Z">
        <w:r>
          <w:rPr>
            <w:rFonts w:hint="eastAsia" w:ascii="华文细黑" w:hAnsi="华文细黑" w:eastAsia="华文细黑" w:cs="华文细黑"/>
            <w:lang w:val="en-US" w:eastAsia="zh-CN"/>
            <w:rPrChange w:id="4393" w:author="野草" w:date="2023-02-08T23:15:28Z">
              <w:rPr>
                <w:rFonts w:hint="eastAsia" w:ascii="华文楷体" w:hAnsi="华文楷体" w:eastAsia="华文楷体" w:cs="华文楷体"/>
                <w:lang w:val="en-US" w:eastAsia="zh-CN"/>
              </w:rPr>
            </w:rPrChange>
          </w:rPr>
          <w:t>和</w:t>
        </w:r>
      </w:ins>
      <w:ins w:id="4395" w:author="野草" w:date="2023-02-08T23:13:02Z">
        <w:r>
          <w:rPr>
            <w:rFonts w:hint="eastAsia" w:ascii="华文细黑" w:hAnsi="华文细黑" w:eastAsia="华文细黑" w:cs="华文细黑"/>
            <w:lang w:val="en-US" w:eastAsia="zh-CN"/>
            <w:rPrChange w:id="4396" w:author="野草" w:date="2023-02-08T23:15:28Z">
              <w:rPr>
                <w:rFonts w:hint="eastAsia" w:ascii="华文楷体" w:hAnsi="华文楷体" w:eastAsia="华文楷体" w:cs="华文楷体"/>
                <w:lang w:val="en-US" w:eastAsia="zh-CN"/>
              </w:rPr>
            </w:rPrChange>
          </w:rPr>
          <w:t>河流</w:t>
        </w:r>
      </w:ins>
      <w:ins w:id="4398" w:author="野草" w:date="2023-02-08T23:13:04Z">
        <w:r>
          <w:rPr>
            <w:rFonts w:hint="eastAsia" w:ascii="华文细黑" w:hAnsi="华文细黑" w:eastAsia="华文细黑" w:cs="华文细黑"/>
            <w:lang w:val="en-US" w:eastAsia="zh-CN"/>
            <w:rPrChange w:id="4399" w:author="野草" w:date="2023-02-08T23:15:28Z">
              <w:rPr>
                <w:rFonts w:hint="eastAsia" w:ascii="华文楷体" w:hAnsi="华文楷体" w:eastAsia="华文楷体" w:cs="华文楷体"/>
                <w:lang w:val="en-US" w:eastAsia="zh-CN"/>
              </w:rPr>
            </w:rPrChange>
          </w:rPr>
          <w:t>热环境</w:t>
        </w:r>
      </w:ins>
      <w:ins w:id="4401" w:author="野草" w:date="2023-02-08T23:13:05Z">
        <w:r>
          <w:rPr>
            <w:rFonts w:hint="eastAsia" w:ascii="华文细黑" w:hAnsi="华文细黑" w:eastAsia="华文细黑" w:cs="华文细黑"/>
            <w:lang w:val="en-US" w:eastAsia="zh-CN"/>
            <w:rPrChange w:id="4402" w:author="野草" w:date="2023-02-08T23:15:28Z">
              <w:rPr>
                <w:rFonts w:hint="eastAsia" w:ascii="华文楷体" w:hAnsi="华文楷体" w:eastAsia="华文楷体" w:cs="华文楷体"/>
                <w:lang w:val="en-US" w:eastAsia="zh-CN"/>
              </w:rPr>
            </w:rPrChange>
          </w:rPr>
          <w:t>效应</w:t>
        </w:r>
      </w:ins>
      <w:ins w:id="4404" w:author="野草" w:date="2023-02-06T23:33:38Z">
        <w:r>
          <w:rPr>
            <w:rFonts w:hint="eastAsia" w:ascii="华文细黑" w:hAnsi="华文细黑" w:eastAsia="华文细黑" w:cs="华文细黑"/>
            <w:lang w:val="en-US" w:eastAsia="zh-CN"/>
            <w:rPrChange w:id="4405" w:author="野草" w:date="2023-02-08T23:15:28Z">
              <w:rPr>
                <w:rFonts w:hint="eastAsia"/>
                <w:lang w:val="en-US" w:eastAsia="zh-CN"/>
              </w:rPr>
            </w:rPrChange>
          </w:rPr>
          <w:t>。</w:t>
        </w:r>
      </w:ins>
    </w:p>
    <w:p>
      <w:pPr>
        <w:numPr>
          <w:ilvl w:val="-1"/>
          <w:numId w:val="0"/>
        </w:numPr>
        <w:rPr>
          <w:ins w:id="4408" w:author="野草" w:date="2023-02-06T23:34:03Z"/>
          <w:rFonts w:hint="eastAsia" w:ascii="华文细黑" w:hAnsi="华文细黑" w:eastAsia="华文细黑" w:cs="华文细黑"/>
          <w:lang w:val="en-US" w:eastAsia="zh-CN"/>
          <w:rPrChange w:id="4409" w:author="野草" w:date="2023-02-08T23:17:07Z">
            <w:rPr>
              <w:ins w:id="4410" w:author="野草" w:date="2023-02-06T23:34:03Z"/>
              <w:rFonts w:hint="eastAsia"/>
              <w:lang w:val="en-US" w:eastAsia="zh-CN"/>
            </w:rPr>
          </w:rPrChange>
        </w:rPr>
        <w:pPrChange w:id="4407" w:author="野草" w:date="2023-02-06T23:34:09Z">
          <w:pPr/>
        </w:pPrChange>
      </w:pPr>
      <w:ins w:id="4411" w:author="野草" w:date="2023-02-06T23:34:12Z">
        <w:r>
          <w:rPr>
            <w:rFonts w:hint="eastAsia" w:ascii="华文细黑" w:hAnsi="华文细黑" w:eastAsia="华文细黑" w:cs="华文细黑"/>
            <w:lang w:val="en-US" w:eastAsia="zh-CN"/>
            <w:rPrChange w:id="4412" w:author="野草" w:date="2023-02-08T23:17:07Z">
              <w:rPr>
                <w:rFonts w:hint="eastAsia" w:ascii="华文楷体" w:hAnsi="华文楷体" w:eastAsia="华文楷体" w:cs="华文楷体"/>
                <w:lang w:val="en-US" w:eastAsia="zh-CN"/>
              </w:rPr>
            </w:rPrChange>
          </w:rPr>
          <w:t>（2）</w:t>
        </w:r>
      </w:ins>
      <w:ins w:id="4414" w:author="野草" w:date="2023-02-06T23:33:58Z">
        <w:r>
          <w:rPr>
            <w:rFonts w:hint="eastAsia" w:ascii="华文细黑" w:hAnsi="华文细黑" w:eastAsia="华文细黑" w:cs="华文细黑"/>
            <w:lang w:val="en-US" w:eastAsia="zh-CN"/>
            <w:rPrChange w:id="4415" w:author="野草" w:date="2023-02-08T23:17:07Z">
              <w:rPr>
                <w:rFonts w:hint="eastAsia"/>
                <w:lang w:val="en-US" w:eastAsia="zh-CN"/>
              </w:rPr>
            </w:rPrChange>
          </w:rPr>
          <w:t>模型模拟</w:t>
        </w:r>
      </w:ins>
      <w:ins w:id="4417" w:author="野草" w:date="2023-02-06T23:34:02Z">
        <w:r>
          <w:rPr>
            <w:rFonts w:hint="eastAsia" w:ascii="华文细黑" w:hAnsi="华文细黑" w:eastAsia="华文细黑" w:cs="华文细黑"/>
            <w:lang w:val="en-US" w:eastAsia="zh-CN"/>
            <w:rPrChange w:id="4418" w:author="野草" w:date="2023-02-08T23:17:07Z">
              <w:rPr>
                <w:rFonts w:hint="eastAsia"/>
                <w:lang w:val="en-US" w:eastAsia="zh-CN"/>
              </w:rPr>
            </w:rPrChange>
          </w:rPr>
          <w:t>结果的</w:t>
        </w:r>
      </w:ins>
      <w:ins w:id="4420" w:author="野草" w:date="2023-02-06T23:34:03Z">
        <w:r>
          <w:rPr>
            <w:rFonts w:hint="eastAsia" w:ascii="华文细黑" w:hAnsi="华文细黑" w:eastAsia="华文细黑" w:cs="华文细黑"/>
            <w:lang w:val="en-US" w:eastAsia="zh-CN"/>
            <w:rPrChange w:id="4421" w:author="野草" w:date="2023-02-08T23:17:07Z">
              <w:rPr>
                <w:rFonts w:hint="eastAsia"/>
                <w:lang w:val="en-US" w:eastAsia="zh-CN"/>
              </w:rPr>
            </w:rPrChange>
          </w:rPr>
          <w:t>分析</w:t>
        </w:r>
      </w:ins>
    </w:p>
    <w:p>
      <w:pPr>
        <w:numPr>
          <w:ilvl w:val="-1"/>
          <w:numId w:val="0"/>
        </w:numPr>
        <w:rPr>
          <w:ins w:id="4424" w:author="野草" w:date="2023-02-07T08:54:41Z"/>
          <w:rFonts w:hint="eastAsia" w:ascii="华文细黑" w:hAnsi="华文细黑" w:eastAsia="华文细黑" w:cs="华文细黑"/>
          <w:lang w:val="en-US" w:eastAsia="zh-CN"/>
          <w:rPrChange w:id="4425" w:author="野草" w:date="2023-02-08T23:37:00Z">
            <w:rPr>
              <w:ins w:id="4426" w:author="野草" w:date="2023-02-07T08:54:41Z"/>
              <w:rFonts w:hint="eastAsia" w:ascii="华文楷体" w:hAnsi="华文楷体" w:eastAsia="华文楷体" w:cs="华文楷体"/>
              <w:lang w:val="en-US" w:eastAsia="zh-CN"/>
            </w:rPr>
          </w:rPrChange>
        </w:rPr>
        <w:pPrChange w:id="4423" w:author="野草" w:date="2023-02-06T23:34:09Z">
          <w:pPr/>
        </w:pPrChange>
      </w:pPr>
      <w:ins w:id="4427" w:author="野草" w:date="2023-02-08T23:37:33Z">
        <w:r>
          <w:rPr>
            <w:rFonts w:hint="eastAsia" w:ascii="华文细黑" w:hAnsi="华文细黑" w:eastAsia="华文细黑" w:cs="华文细黑"/>
            <w:lang w:val="en-US" w:eastAsia="zh-CN"/>
          </w:rPr>
          <w:t>在</w:t>
        </w:r>
      </w:ins>
      <w:ins w:id="4428" w:author="野草" w:date="2023-02-06T23:33:54Z">
        <w:r>
          <w:rPr>
            <w:rFonts w:hint="eastAsia" w:ascii="华文细黑" w:hAnsi="华文细黑" w:eastAsia="华文细黑" w:cs="华文细黑"/>
            <w:lang w:val="en-US" w:eastAsia="zh-CN"/>
            <w:rPrChange w:id="4429" w:author="野草" w:date="2023-02-08T23:37:00Z">
              <w:rPr>
                <w:rFonts w:hint="eastAsia"/>
                <w:lang w:val="en-US" w:eastAsia="zh-CN"/>
              </w:rPr>
            </w:rPrChange>
          </w:rPr>
          <w:t>不同情景设置下</w:t>
        </w:r>
      </w:ins>
      <w:ins w:id="4431" w:author="野草" w:date="2023-02-08T23:37:35Z">
        <w:r>
          <w:rPr>
            <w:rFonts w:hint="eastAsia" w:ascii="华文细黑" w:hAnsi="华文细黑" w:eastAsia="华文细黑" w:cs="华文细黑"/>
            <w:lang w:val="en-US" w:eastAsia="zh-CN"/>
          </w:rPr>
          <w:t>对</w:t>
        </w:r>
      </w:ins>
      <w:ins w:id="4432" w:author="野草" w:date="2023-02-06T23:33:54Z">
        <w:r>
          <w:rPr>
            <w:rFonts w:hint="eastAsia" w:ascii="华文细黑" w:hAnsi="华文细黑" w:eastAsia="华文细黑" w:cs="华文细黑"/>
            <w:lang w:val="en-US" w:eastAsia="zh-CN"/>
            <w:rPrChange w:id="4433" w:author="野草" w:date="2023-02-08T23:37:00Z">
              <w:rPr>
                <w:rFonts w:hint="eastAsia"/>
                <w:lang w:val="en-US" w:eastAsia="zh-CN"/>
              </w:rPr>
            </w:rPrChange>
          </w:rPr>
          <w:t>不同气象变量的模拟结果进行分析，量化街区尺度的空间形态特征及土地利用特征对</w:t>
        </w:r>
      </w:ins>
      <w:ins w:id="4435" w:author="野草" w:date="2023-02-08T23:33:30Z">
        <w:r>
          <w:rPr>
            <w:rFonts w:hint="eastAsia" w:ascii="华文细黑" w:hAnsi="华文细黑" w:eastAsia="华文细黑" w:cs="华文细黑"/>
            <w:lang w:val="en-US" w:eastAsia="zh-CN"/>
            <w:rPrChange w:id="4436" w:author="野草" w:date="2023-02-08T23:37:00Z">
              <w:rPr>
                <w:rFonts w:hint="eastAsia" w:ascii="华文楷体" w:hAnsi="华文楷体" w:eastAsia="华文楷体" w:cs="华文楷体"/>
                <w:lang w:val="en-US" w:eastAsia="zh-CN"/>
              </w:rPr>
            </w:rPrChange>
          </w:rPr>
          <w:t>城市</w:t>
        </w:r>
      </w:ins>
      <w:ins w:id="4438" w:author="野草" w:date="2023-02-06T23:33:54Z">
        <w:r>
          <w:rPr>
            <w:rFonts w:hint="eastAsia" w:ascii="华文细黑" w:hAnsi="华文细黑" w:eastAsia="华文细黑" w:cs="华文细黑"/>
            <w:lang w:val="en-US" w:eastAsia="zh-CN"/>
            <w:rPrChange w:id="4439" w:author="野草" w:date="2023-02-08T23:37:00Z">
              <w:rPr>
                <w:rFonts w:hint="eastAsia"/>
                <w:lang w:val="en-US" w:eastAsia="zh-CN"/>
              </w:rPr>
            </w:rPrChange>
          </w:rPr>
          <w:t>气候的影响，尤其是要关注</w:t>
        </w:r>
      </w:ins>
      <w:ins w:id="4441" w:author="野草" w:date="2023-02-08T23:36:22Z">
        <w:r>
          <w:rPr>
            <w:rFonts w:hint="eastAsia" w:ascii="华文细黑" w:hAnsi="华文细黑" w:eastAsia="华文细黑" w:cs="华文细黑"/>
            <w:lang w:val="en-US" w:eastAsia="zh-CN"/>
            <w:rPrChange w:id="4442" w:author="野草" w:date="2023-02-08T23:37:00Z">
              <w:rPr>
                <w:rFonts w:hint="eastAsia" w:ascii="华文楷体" w:hAnsi="华文楷体" w:eastAsia="华文楷体" w:cs="华文楷体"/>
                <w:lang w:val="en-US" w:eastAsia="zh-CN"/>
              </w:rPr>
            </w:rPrChange>
          </w:rPr>
          <w:t>对</w:t>
        </w:r>
      </w:ins>
      <w:ins w:id="4444" w:author="野草" w:date="2023-02-08T23:33:04Z">
        <w:r>
          <w:rPr>
            <w:rFonts w:hint="eastAsia" w:ascii="华文细黑" w:hAnsi="华文细黑" w:eastAsia="华文细黑" w:cs="华文细黑"/>
            <w:lang w:val="en-US" w:eastAsia="zh-CN"/>
            <w:rPrChange w:id="4445" w:author="野草" w:date="2023-02-08T23:37:00Z">
              <w:rPr>
                <w:rFonts w:hint="eastAsia" w:ascii="华文楷体" w:hAnsi="华文楷体" w:eastAsia="华文楷体" w:cs="华文楷体"/>
                <w:lang w:val="en-US" w:eastAsia="zh-CN"/>
              </w:rPr>
            </w:rPrChange>
          </w:rPr>
          <w:t>河流</w:t>
        </w:r>
      </w:ins>
      <w:ins w:id="4447" w:author="野草" w:date="2023-02-08T23:33:08Z">
        <w:r>
          <w:rPr>
            <w:rFonts w:hint="eastAsia" w:ascii="华文细黑" w:hAnsi="华文细黑" w:eastAsia="华文细黑" w:cs="华文细黑"/>
            <w:lang w:val="en-US" w:eastAsia="zh-CN"/>
            <w:rPrChange w:id="4448" w:author="野草" w:date="2023-02-08T23:37:00Z">
              <w:rPr>
                <w:rFonts w:hint="eastAsia" w:ascii="华文楷体" w:hAnsi="华文楷体" w:eastAsia="华文楷体" w:cs="华文楷体"/>
                <w:lang w:val="en-US" w:eastAsia="zh-CN"/>
              </w:rPr>
            </w:rPrChange>
          </w:rPr>
          <w:t>热环境</w:t>
        </w:r>
      </w:ins>
      <w:ins w:id="4450" w:author="野草" w:date="2023-02-06T23:33:54Z">
        <w:r>
          <w:rPr>
            <w:rFonts w:hint="eastAsia" w:ascii="华文细黑" w:hAnsi="华文细黑" w:eastAsia="华文细黑" w:cs="华文细黑"/>
            <w:lang w:val="en-US" w:eastAsia="zh-CN"/>
            <w:rPrChange w:id="4451" w:author="野草" w:date="2023-02-08T23:37:00Z">
              <w:rPr>
                <w:rFonts w:hint="eastAsia"/>
                <w:lang w:val="en-US" w:eastAsia="zh-CN"/>
              </w:rPr>
            </w:rPrChange>
          </w:rPr>
          <w:t>效应</w:t>
        </w:r>
      </w:ins>
      <w:ins w:id="4453" w:author="野草" w:date="2023-02-08T23:36:25Z">
        <w:r>
          <w:rPr>
            <w:rFonts w:hint="eastAsia" w:ascii="华文细黑" w:hAnsi="华文细黑" w:eastAsia="华文细黑" w:cs="华文细黑"/>
            <w:lang w:val="en-US" w:eastAsia="zh-CN"/>
            <w:rPrChange w:id="4454" w:author="野草" w:date="2023-02-08T23:37:00Z">
              <w:rPr>
                <w:rFonts w:hint="eastAsia" w:ascii="华文楷体" w:hAnsi="华文楷体" w:eastAsia="华文楷体" w:cs="华文楷体"/>
                <w:lang w:val="en-US" w:eastAsia="zh-CN"/>
              </w:rPr>
            </w:rPrChange>
          </w:rPr>
          <w:t>的影响</w:t>
        </w:r>
      </w:ins>
      <w:ins w:id="4456" w:author="野草" w:date="2023-02-06T23:33:54Z">
        <w:r>
          <w:rPr>
            <w:rFonts w:hint="eastAsia" w:ascii="华文细黑" w:hAnsi="华文细黑" w:eastAsia="华文细黑" w:cs="华文细黑"/>
            <w:lang w:val="en-US" w:eastAsia="zh-CN"/>
            <w:rPrChange w:id="4457" w:author="野草" w:date="2023-02-08T23:37:00Z">
              <w:rPr>
                <w:rFonts w:hint="eastAsia"/>
                <w:lang w:val="en-US" w:eastAsia="zh-CN"/>
              </w:rPr>
            </w:rPrChange>
          </w:rPr>
          <w:t>。</w:t>
        </w:r>
      </w:ins>
      <w:ins w:id="4459" w:author="野草" w:date="2023-02-08T23:31:30Z">
        <w:r>
          <w:rPr>
            <w:rFonts w:hint="eastAsia" w:ascii="华文细黑" w:hAnsi="华文细黑" w:eastAsia="华文细黑" w:cs="华文细黑"/>
            <w:lang w:val="en-US" w:eastAsia="zh-CN"/>
          </w:rPr>
          <w:t>通过对气候变量空间格局的可视化，阐释不同城市地表要素（如广场、植被、不同类型的建筑）对城市气候的驱动机制</w:t>
        </w:r>
      </w:ins>
      <w:ins w:id="4460" w:author="野草" w:date="2023-02-08T23:31:32Z">
        <w:r>
          <w:rPr>
            <w:rFonts w:hint="eastAsia" w:ascii="华文细黑" w:hAnsi="华文细黑" w:eastAsia="华文细黑" w:cs="华文细黑"/>
            <w:lang w:val="en-US" w:eastAsia="zh-CN"/>
          </w:rPr>
          <w:t>。</w:t>
        </w:r>
      </w:ins>
      <w:ins w:id="4461" w:author="野草" w:date="2023-02-06T23:33:54Z">
        <w:r>
          <w:rPr>
            <w:rFonts w:hint="eastAsia" w:ascii="华文细黑" w:hAnsi="华文细黑" w:eastAsia="华文细黑" w:cs="华文细黑"/>
            <w:lang w:val="en-US" w:eastAsia="zh-CN"/>
            <w:rPrChange w:id="4462" w:author="野草" w:date="2023-02-08T23:37:00Z">
              <w:rPr>
                <w:rFonts w:hint="eastAsia"/>
                <w:lang w:val="en-US" w:eastAsia="zh-CN"/>
              </w:rPr>
            </w:rPrChange>
          </w:rPr>
          <w:t>该研究可作为对实地调查数据在区域空间分析上的不足的补充，同时也为城市规划与设计提供更全面地参考。</w:t>
        </w:r>
      </w:ins>
    </w:p>
    <w:p>
      <w:pPr>
        <w:numPr>
          <w:ilvl w:val="-1"/>
          <w:numId w:val="0"/>
        </w:numPr>
        <w:rPr>
          <w:ins w:id="4465" w:author="野草" w:date="2023-02-07T08:54:41Z"/>
          <w:rFonts w:hint="eastAsia" w:ascii="华文楷体" w:hAnsi="华文楷体" w:eastAsia="华文楷体" w:cs="华文楷体"/>
          <w:lang w:val="en-US" w:eastAsia="zh-CN"/>
        </w:rPr>
        <w:pPrChange w:id="4464" w:author="野草" w:date="2023-02-06T23:34:09Z">
          <w:pPr/>
        </w:pPrChange>
      </w:pPr>
    </w:p>
    <w:p>
      <w:pPr>
        <w:pStyle w:val="5"/>
        <w:rPr>
          <w:ins w:id="4467" w:author="野草" w:date="2023-02-09T09:08:44Z"/>
          <w:rFonts w:hint="eastAsia" w:ascii="华文楷体" w:hAnsi="华文楷体" w:eastAsia="华文楷体" w:cs="华文楷体"/>
          <w:lang w:val="en-US" w:eastAsia="zh-CN"/>
        </w:rPr>
        <w:pPrChange w:id="4466" w:author="野草" w:date="2023-02-07T08:55:09Z">
          <w:pPr/>
        </w:pPrChange>
      </w:pPr>
      <w:ins w:id="4468" w:author="野草" w:date="2023-02-07T08:54:41Z">
        <w:r>
          <w:rPr>
            <w:rFonts w:hint="default" w:ascii="华文楷体" w:hAnsi="华文楷体" w:eastAsia="华文楷体" w:cs="华文楷体"/>
            <w:lang w:val="en-AU" w:eastAsia="zh-CN"/>
          </w:rPr>
          <w:t>2</w:t>
        </w:r>
      </w:ins>
      <w:ins w:id="4469" w:author="野草" w:date="2023-02-07T08:54:42Z">
        <w:r>
          <w:rPr>
            <w:rFonts w:hint="default" w:ascii="华文楷体" w:hAnsi="华文楷体" w:eastAsia="华文楷体" w:cs="华文楷体"/>
            <w:lang w:val="en-AU" w:eastAsia="zh-CN"/>
          </w:rPr>
          <w:t>.2</w:t>
        </w:r>
      </w:ins>
      <w:ins w:id="4470" w:author="野草" w:date="2023-02-07T08:54:52Z">
        <w:r>
          <w:rPr>
            <w:rFonts w:hint="eastAsia" w:ascii="华文楷体" w:hAnsi="华文楷体" w:eastAsia="华文楷体" w:cs="华文楷体"/>
            <w:lang w:val="en-US" w:eastAsia="zh-CN"/>
          </w:rPr>
          <w:t xml:space="preserve">. </w:t>
        </w:r>
      </w:ins>
      <w:ins w:id="4471" w:author="野草" w:date="2023-02-07T08:54:54Z">
        <w:r>
          <w:rPr>
            <w:rFonts w:hint="eastAsia" w:ascii="华文楷体" w:hAnsi="华文楷体" w:eastAsia="华文楷体" w:cs="华文楷体"/>
            <w:lang w:val="en-US" w:eastAsia="zh-CN"/>
          </w:rPr>
          <w:t>研究</w:t>
        </w:r>
      </w:ins>
      <w:ins w:id="4472" w:author="野草" w:date="2023-02-07T08:54:55Z">
        <w:r>
          <w:rPr>
            <w:rFonts w:hint="eastAsia" w:ascii="华文楷体" w:hAnsi="华文楷体" w:eastAsia="华文楷体" w:cs="华文楷体"/>
            <w:lang w:val="en-US" w:eastAsia="zh-CN"/>
          </w:rPr>
          <w:t>目标</w:t>
        </w:r>
      </w:ins>
    </w:p>
    <w:p>
      <w:pPr>
        <w:spacing w:beforeLines="0" w:afterLines="0"/>
        <w:rPr>
          <w:ins w:id="4474" w:author="野草" w:date="2023-02-09T09:08:47Z"/>
          <w:rFonts w:hint="eastAsia" w:ascii="华文细黑" w:hAnsi="华文细黑" w:eastAsia="华文细黑" w:cs="华文细黑"/>
          <w:sz w:val="24"/>
          <w:szCs w:val="24"/>
          <w:rPrChange w:id="4475" w:author="野草" w:date="2023-02-09T11:26:05Z">
            <w:rPr>
              <w:ins w:id="4476" w:author="野草" w:date="2023-02-09T09:08:47Z"/>
              <w:rFonts w:hint="eastAsia" w:ascii="瀹嬩綋" w:hAnsi="瀹嬩綋" w:eastAsia="瀹嬩綋"/>
              <w:sz w:val="24"/>
              <w:szCs w:val="24"/>
            </w:rPr>
          </w:rPrChange>
        </w:rPr>
        <w:pPrChange w:id="4473" w:author="野草" w:date="2023-02-09T11:19:23Z">
          <w:pPr/>
        </w:pPrChange>
      </w:pPr>
      <w:ins w:id="4477" w:author="野草" w:date="2023-02-09T09:08:45Z">
        <w:r>
          <w:rPr>
            <w:rFonts w:hint="eastAsia" w:ascii="华文细黑" w:hAnsi="华文细黑" w:eastAsia="华文细黑" w:cs="华文细黑"/>
            <w:sz w:val="24"/>
            <w:szCs w:val="24"/>
            <w:rPrChange w:id="4478" w:author="野草" w:date="2023-02-09T11:26:05Z">
              <w:rPr>
                <w:rFonts w:hint="eastAsia" w:ascii="瀹嬩綋" w:hAnsi="瀹嬩綋" w:eastAsia="瀹嬩綋"/>
                <w:sz w:val="24"/>
                <w:szCs w:val="24"/>
              </w:rPr>
            </w:rPrChange>
          </w:rPr>
          <w:t>本项目围绕</w:t>
        </w:r>
      </w:ins>
      <w:ins w:id="4480" w:author="野草" w:date="2023-02-09T09:10:06Z">
        <w:r>
          <w:rPr>
            <w:rFonts w:hint="eastAsia" w:ascii="华文细黑" w:hAnsi="华文细黑" w:eastAsia="华文细黑" w:cs="华文细黑"/>
            <w:sz w:val="24"/>
            <w:szCs w:val="24"/>
            <w:lang w:val="en-US" w:eastAsia="zh-CN"/>
            <w:rPrChange w:id="4481" w:author="野草" w:date="2023-02-09T11:26:05Z">
              <w:rPr>
                <w:rFonts w:hint="eastAsia" w:ascii="华文楷体" w:hAnsi="华文楷体" w:eastAsia="华文楷体" w:cs="华文楷体"/>
                <w:sz w:val="24"/>
                <w:szCs w:val="24"/>
                <w:lang w:val="en-US" w:eastAsia="zh-CN"/>
              </w:rPr>
            </w:rPrChange>
          </w:rPr>
          <w:t>城市化</w:t>
        </w:r>
      </w:ins>
      <w:ins w:id="4483" w:author="野草" w:date="2023-02-09T09:10:07Z">
        <w:r>
          <w:rPr>
            <w:rFonts w:hint="eastAsia" w:ascii="华文细黑" w:hAnsi="华文细黑" w:eastAsia="华文细黑" w:cs="华文细黑"/>
            <w:sz w:val="24"/>
            <w:szCs w:val="24"/>
            <w:lang w:val="en-US" w:eastAsia="zh-CN"/>
            <w:rPrChange w:id="4484" w:author="野草" w:date="2023-02-09T11:26:05Z">
              <w:rPr>
                <w:rFonts w:hint="eastAsia" w:ascii="华文楷体" w:hAnsi="华文楷体" w:eastAsia="华文楷体" w:cs="华文楷体"/>
                <w:sz w:val="24"/>
                <w:szCs w:val="24"/>
                <w:lang w:val="en-US" w:eastAsia="zh-CN"/>
              </w:rPr>
            </w:rPrChange>
          </w:rPr>
          <w:t>背景下</w:t>
        </w:r>
      </w:ins>
      <w:ins w:id="4486" w:author="野草" w:date="2023-02-09T09:14:30Z">
        <w:r>
          <w:rPr>
            <w:rFonts w:hint="eastAsia" w:ascii="华文细黑" w:hAnsi="华文细黑" w:eastAsia="华文细黑" w:cs="华文细黑"/>
            <w:sz w:val="24"/>
            <w:szCs w:val="24"/>
            <w:lang w:val="en-US" w:eastAsia="zh-CN"/>
            <w:rPrChange w:id="4487" w:author="野草" w:date="2023-02-09T11:26:05Z">
              <w:rPr>
                <w:rFonts w:hint="eastAsia" w:ascii="华文楷体" w:hAnsi="华文楷体" w:eastAsia="华文楷体" w:cs="华文楷体"/>
                <w:sz w:val="24"/>
                <w:szCs w:val="24"/>
                <w:lang w:val="en-US" w:eastAsia="zh-CN"/>
              </w:rPr>
            </w:rPrChange>
          </w:rPr>
          <w:t>的</w:t>
        </w:r>
      </w:ins>
      <w:ins w:id="4489" w:author="野草" w:date="2023-02-09T09:14:33Z">
        <w:r>
          <w:rPr>
            <w:rFonts w:hint="eastAsia" w:ascii="华文细黑" w:hAnsi="华文细黑" w:eastAsia="华文细黑" w:cs="华文细黑"/>
            <w:sz w:val="24"/>
            <w:szCs w:val="24"/>
            <w:lang w:val="en-US" w:eastAsia="zh-CN"/>
            <w:rPrChange w:id="4490" w:author="野草" w:date="2023-02-09T11:26:05Z">
              <w:rPr>
                <w:rFonts w:hint="eastAsia" w:ascii="华文楷体" w:hAnsi="华文楷体" w:eastAsia="华文楷体" w:cs="华文楷体"/>
                <w:sz w:val="24"/>
                <w:szCs w:val="24"/>
                <w:lang w:val="en-US" w:eastAsia="zh-CN"/>
              </w:rPr>
            </w:rPrChange>
          </w:rPr>
          <w:t>城市</w:t>
        </w:r>
      </w:ins>
      <w:ins w:id="4492" w:author="野草" w:date="2023-02-09T09:14:34Z">
        <w:r>
          <w:rPr>
            <w:rFonts w:hint="eastAsia" w:ascii="华文细黑" w:hAnsi="华文细黑" w:eastAsia="华文细黑" w:cs="华文细黑"/>
            <w:sz w:val="24"/>
            <w:szCs w:val="24"/>
            <w:lang w:val="en-US" w:eastAsia="zh-CN"/>
            <w:rPrChange w:id="4493" w:author="野草" w:date="2023-02-09T11:26:05Z">
              <w:rPr>
                <w:rFonts w:hint="eastAsia" w:ascii="华文楷体" w:hAnsi="华文楷体" w:eastAsia="华文楷体" w:cs="华文楷体"/>
                <w:sz w:val="24"/>
                <w:szCs w:val="24"/>
                <w:lang w:val="en-US" w:eastAsia="zh-CN"/>
              </w:rPr>
            </w:rPrChange>
          </w:rPr>
          <w:t>气候</w:t>
        </w:r>
      </w:ins>
      <w:ins w:id="4495" w:author="野草" w:date="2023-02-09T09:14:35Z">
        <w:r>
          <w:rPr>
            <w:rFonts w:hint="eastAsia" w:ascii="华文细黑" w:hAnsi="华文细黑" w:eastAsia="华文细黑" w:cs="华文细黑"/>
            <w:sz w:val="24"/>
            <w:szCs w:val="24"/>
            <w:lang w:val="en-US" w:eastAsia="zh-CN"/>
            <w:rPrChange w:id="4496" w:author="野草" w:date="2023-02-09T11:26:05Z">
              <w:rPr>
                <w:rFonts w:hint="eastAsia" w:ascii="华文楷体" w:hAnsi="华文楷体" w:eastAsia="华文楷体" w:cs="华文楷体"/>
                <w:sz w:val="24"/>
                <w:szCs w:val="24"/>
                <w:lang w:val="en-US" w:eastAsia="zh-CN"/>
              </w:rPr>
            </w:rPrChange>
          </w:rPr>
          <w:t>调节</w:t>
        </w:r>
      </w:ins>
      <w:ins w:id="4498" w:author="野草" w:date="2023-02-09T09:08:45Z">
        <w:r>
          <w:rPr>
            <w:rFonts w:hint="eastAsia" w:ascii="华文细黑" w:hAnsi="华文细黑" w:eastAsia="华文细黑" w:cs="华文细黑"/>
            <w:sz w:val="24"/>
            <w:szCs w:val="24"/>
            <w:rPrChange w:id="4499" w:author="野草" w:date="2023-02-09T11:26:05Z">
              <w:rPr>
                <w:rFonts w:hint="eastAsia" w:ascii="瀹嬩綋" w:hAnsi="瀹嬩綋" w:eastAsia="瀹嬩綋"/>
                <w:sz w:val="24"/>
                <w:szCs w:val="24"/>
              </w:rPr>
            </w:rPrChange>
          </w:rPr>
          <w:t>这一前沿科</w:t>
        </w:r>
      </w:ins>
      <w:ins w:id="4501" w:author="野草" w:date="2023-02-09T09:08:45Z">
        <w:r>
          <w:rPr>
            <w:rFonts w:hint="eastAsia" w:ascii="华文细黑" w:hAnsi="华文细黑" w:eastAsia="华文细黑" w:cs="华文细黑"/>
            <w:sz w:val="24"/>
            <w:szCs w:val="24"/>
            <w:rPrChange w:id="4502" w:author="野草" w:date="2023-02-09T11:26:05Z">
              <w:rPr>
                <w:rFonts w:hint="eastAsia" w:ascii="瀹嬩綋" w:hAnsi="瀹嬩綋" w:eastAsia="瀹嬩綋"/>
                <w:sz w:val="24"/>
                <w:szCs w:val="24"/>
              </w:rPr>
            </w:rPrChange>
          </w:rPr>
          <w:t>学问题，聚焦前人研究中较少关注的</w:t>
        </w:r>
      </w:ins>
      <w:ins w:id="4504" w:author="野草" w:date="2023-02-09T09:09:35Z">
        <w:r>
          <w:rPr>
            <w:rFonts w:hint="eastAsia" w:ascii="华文细黑" w:hAnsi="华文细黑" w:eastAsia="华文细黑" w:cs="华文细黑"/>
            <w:sz w:val="24"/>
            <w:szCs w:val="24"/>
            <w:lang w:val="en-US" w:eastAsia="zh-CN"/>
            <w:rPrChange w:id="4505" w:author="野草" w:date="2023-02-09T11:26:05Z">
              <w:rPr>
                <w:rFonts w:hint="eastAsia" w:ascii="华文楷体" w:hAnsi="华文楷体" w:eastAsia="华文楷体" w:cs="华文楷体"/>
                <w:sz w:val="24"/>
                <w:szCs w:val="24"/>
                <w:lang w:val="en-US" w:eastAsia="zh-CN"/>
              </w:rPr>
            </w:rPrChange>
          </w:rPr>
          <w:t>河流热环境</w:t>
        </w:r>
      </w:ins>
      <w:ins w:id="4507" w:author="野草" w:date="2023-02-09T09:09:35Z">
        <w:r>
          <w:rPr>
            <w:rFonts w:hint="eastAsia" w:ascii="华文细黑" w:hAnsi="华文细黑" w:eastAsia="华文细黑" w:cs="华文细黑"/>
            <w:sz w:val="24"/>
            <w:szCs w:val="24"/>
            <w:rPrChange w:id="4508" w:author="野草" w:date="2023-02-09T11:26:05Z">
              <w:rPr>
                <w:rFonts w:hint="eastAsia" w:ascii="华文楷体" w:hAnsi="华文楷体" w:eastAsia="华文楷体" w:cs="华文楷体"/>
                <w:sz w:val="24"/>
                <w:szCs w:val="24"/>
              </w:rPr>
            </w:rPrChange>
          </w:rPr>
          <w:t>效应</w:t>
        </w:r>
      </w:ins>
      <w:ins w:id="4510" w:author="野草" w:date="2023-02-09T09:08:45Z">
        <w:r>
          <w:rPr>
            <w:rFonts w:hint="eastAsia" w:ascii="华文细黑" w:hAnsi="华文细黑" w:eastAsia="华文细黑" w:cs="华文细黑"/>
            <w:sz w:val="24"/>
            <w:szCs w:val="24"/>
            <w:rPrChange w:id="4511" w:author="野草" w:date="2023-02-09T11:26:05Z">
              <w:rPr>
                <w:rFonts w:hint="eastAsia" w:ascii="瀹嬩綋" w:hAnsi="瀹嬩綋" w:eastAsia="瀹嬩綋"/>
                <w:sz w:val="24"/>
                <w:szCs w:val="24"/>
              </w:rPr>
            </w:rPrChange>
          </w:rPr>
          <w:t>，</w:t>
        </w:r>
      </w:ins>
      <w:ins w:id="4513" w:author="野草" w:date="2023-02-09T09:09:26Z">
        <w:r>
          <w:rPr>
            <w:rFonts w:hint="eastAsia" w:ascii="华文细黑" w:hAnsi="华文细黑" w:eastAsia="华文细黑" w:cs="华文细黑"/>
            <w:sz w:val="24"/>
            <w:szCs w:val="24"/>
            <w:lang w:val="en-US" w:eastAsia="zh-CN"/>
            <w:rPrChange w:id="4514" w:author="野草" w:date="2023-02-09T11:26:05Z">
              <w:rPr>
                <w:rFonts w:hint="eastAsia" w:ascii="华文楷体" w:hAnsi="华文楷体" w:eastAsia="华文楷体" w:cs="华文楷体"/>
                <w:sz w:val="24"/>
                <w:szCs w:val="24"/>
                <w:lang w:val="en-US" w:eastAsia="zh-CN"/>
              </w:rPr>
            </w:rPrChange>
          </w:rPr>
          <w:t>以长江流域上游城市</w:t>
        </w:r>
      </w:ins>
      <w:ins w:id="4516" w:author="野草" w:date="2023-02-09T09:14:50Z">
        <w:r>
          <w:rPr>
            <w:rFonts w:hint="eastAsia" w:ascii="华文细黑" w:hAnsi="华文细黑" w:eastAsia="华文细黑" w:cs="华文细黑"/>
            <w:sz w:val="24"/>
            <w:szCs w:val="24"/>
            <w:lang w:val="en-US" w:eastAsia="zh-CN"/>
            <w:rPrChange w:id="4517" w:author="野草" w:date="2023-02-09T11:26:05Z">
              <w:rPr>
                <w:rFonts w:hint="eastAsia" w:ascii="华文楷体" w:hAnsi="华文楷体" w:eastAsia="华文楷体" w:cs="华文楷体"/>
                <w:sz w:val="24"/>
                <w:szCs w:val="24"/>
                <w:lang w:val="en-US" w:eastAsia="zh-CN"/>
              </w:rPr>
            </w:rPrChange>
          </w:rPr>
          <w:t>重庆市为例</w:t>
        </w:r>
      </w:ins>
      <w:ins w:id="4519" w:author="野草" w:date="2023-02-09T09:14:51Z">
        <w:r>
          <w:rPr>
            <w:rFonts w:hint="eastAsia" w:ascii="华文细黑" w:hAnsi="华文细黑" w:eastAsia="华文细黑" w:cs="华文细黑"/>
            <w:sz w:val="24"/>
            <w:szCs w:val="24"/>
            <w:lang w:val="en-US" w:eastAsia="zh-CN"/>
            <w:rPrChange w:id="4520" w:author="野草" w:date="2023-02-09T11:26:05Z">
              <w:rPr>
                <w:rFonts w:hint="eastAsia" w:ascii="华文楷体" w:hAnsi="华文楷体" w:eastAsia="华文楷体" w:cs="华文楷体"/>
                <w:sz w:val="24"/>
                <w:szCs w:val="24"/>
                <w:lang w:val="en-US" w:eastAsia="zh-CN"/>
              </w:rPr>
            </w:rPrChange>
          </w:rPr>
          <w:t>，</w:t>
        </w:r>
      </w:ins>
      <w:ins w:id="4522" w:author="野草" w:date="2023-02-09T09:08:45Z">
        <w:r>
          <w:rPr>
            <w:rFonts w:hint="eastAsia" w:ascii="华文细黑" w:hAnsi="华文细黑" w:eastAsia="华文细黑" w:cs="华文细黑"/>
            <w:sz w:val="24"/>
            <w:szCs w:val="24"/>
            <w:rPrChange w:id="4523" w:author="野草" w:date="2023-02-09T11:26:05Z">
              <w:rPr>
                <w:rFonts w:hint="eastAsia" w:ascii="瀹嬩綋" w:hAnsi="瀹嬩綋" w:eastAsia="瀹嬩綋"/>
                <w:sz w:val="24"/>
                <w:szCs w:val="24"/>
              </w:rPr>
            </w:rPrChange>
          </w:rPr>
          <w:t>旨在</w:t>
        </w:r>
      </w:ins>
      <w:ins w:id="4525" w:author="野草" w:date="2023-02-09T09:15:00Z">
        <w:r>
          <w:rPr>
            <w:rFonts w:hint="eastAsia" w:ascii="华文细黑" w:hAnsi="华文细黑" w:eastAsia="华文细黑" w:cs="华文细黑"/>
            <w:sz w:val="24"/>
            <w:szCs w:val="24"/>
            <w:lang w:eastAsia="zh-CN"/>
            <w:rPrChange w:id="4526" w:author="野草" w:date="2023-02-09T11:26:05Z">
              <w:rPr>
                <w:rFonts w:hint="eastAsia" w:ascii="华文楷体" w:hAnsi="华文楷体" w:eastAsia="华文楷体" w:cs="华文楷体"/>
                <w:sz w:val="24"/>
                <w:szCs w:val="24"/>
                <w:lang w:eastAsia="zh-CN"/>
              </w:rPr>
            </w:rPrChange>
          </w:rPr>
          <w:t>通过</w:t>
        </w:r>
      </w:ins>
      <w:ins w:id="4528" w:author="野草" w:date="2023-02-09T09:15:08Z">
        <w:r>
          <w:rPr>
            <w:rFonts w:hint="eastAsia" w:ascii="华文细黑" w:hAnsi="华文细黑" w:eastAsia="华文细黑" w:cs="华文细黑"/>
            <w:sz w:val="24"/>
            <w:szCs w:val="24"/>
            <w:lang w:val="en-US" w:eastAsia="zh-CN"/>
            <w:rPrChange w:id="4529" w:author="野草" w:date="2023-02-09T11:26:05Z">
              <w:rPr>
                <w:rFonts w:hint="eastAsia" w:ascii="华文楷体" w:hAnsi="华文楷体" w:eastAsia="华文楷体" w:cs="华文楷体"/>
                <w:sz w:val="24"/>
                <w:szCs w:val="24"/>
                <w:lang w:val="en-US" w:eastAsia="zh-CN"/>
              </w:rPr>
            </w:rPrChange>
          </w:rPr>
          <w:t>固定</w:t>
        </w:r>
      </w:ins>
      <w:ins w:id="4531" w:author="野草" w:date="2023-02-09T09:15:09Z">
        <w:r>
          <w:rPr>
            <w:rFonts w:hint="eastAsia" w:ascii="华文细黑" w:hAnsi="华文细黑" w:eastAsia="华文细黑" w:cs="华文细黑"/>
            <w:sz w:val="24"/>
            <w:szCs w:val="24"/>
            <w:lang w:val="en-US" w:eastAsia="zh-CN"/>
            <w:rPrChange w:id="4532" w:author="野草" w:date="2023-02-09T11:26:05Z">
              <w:rPr>
                <w:rFonts w:hint="eastAsia" w:ascii="华文楷体" w:hAnsi="华文楷体" w:eastAsia="华文楷体" w:cs="华文楷体"/>
                <w:sz w:val="24"/>
                <w:szCs w:val="24"/>
                <w:lang w:val="en-US" w:eastAsia="zh-CN"/>
              </w:rPr>
            </w:rPrChange>
          </w:rPr>
          <w:t>站点</w:t>
        </w:r>
      </w:ins>
      <w:ins w:id="4534" w:author="野草" w:date="2023-02-09T09:15:10Z">
        <w:r>
          <w:rPr>
            <w:rFonts w:hint="eastAsia" w:ascii="华文细黑" w:hAnsi="华文细黑" w:eastAsia="华文细黑" w:cs="华文细黑"/>
            <w:sz w:val="24"/>
            <w:szCs w:val="24"/>
            <w:lang w:val="en-US" w:eastAsia="zh-CN"/>
            <w:rPrChange w:id="4535" w:author="野草" w:date="2023-02-09T11:26:05Z">
              <w:rPr>
                <w:rFonts w:hint="eastAsia" w:ascii="华文楷体" w:hAnsi="华文楷体" w:eastAsia="华文楷体" w:cs="华文楷体"/>
                <w:sz w:val="24"/>
                <w:szCs w:val="24"/>
                <w:lang w:val="en-US" w:eastAsia="zh-CN"/>
              </w:rPr>
            </w:rPrChange>
          </w:rPr>
          <w:t>观测</w:t>
        </w:r>
      </w:ins>
      <w:ins w:id="4537" w:author="野草" w:date="2023-02-09T09:15:11Z">
        <w:r>
          <w:rPr>
            <w:rFonts w:hint="eastAsia" w:ascii="华文细黑" w:hAnsi="华文细黑" w:eastAsia="华文细黑" w:cs="华文细黑"/>
            <w:sz w:val="24"/>
            <w:szCs w:val="24"/>
            <w:lang w:val="en-US" w:eastAsia="zh-CN"/>
            <w:rPrChange w:id="4538" w:author="野草" w:date="2023-02-09T11:26:05Z">
              <w:rPr>
                <w:rFonts w:hint="eastAsia" w:ascii="华文楷体" w:hAnsi="华文楷体" w:eastAsia="华文楷体" w:cs="华文楷体"/>
                <w:sz w:val="24"/>
                <w:szCs w:val="24"/>
                <w:lang w:val="en-US" w:eastAsia="zh-CN"/>
              </w:rPr>
            </w:rPrChange>
          </w:rPr>
          <w:t>、</w:t>
        </w:r>
      </w:ins>
      <w:ins w:id="4540" w:author="野草" w:date="2023-02-09T09:15:13Z">
        <w:r>
          <w:rPr>
            <w:rFonts w:hint="eastAsia" w:ascii="华文细黑" w:hAnsi="华文细黑" w:eastAsia="华文细黑" w:cs="华文细黑"/>
            <w:sz w:val="24"/>
            <w:szCs w:val="24"/>
            <w:lang w:val="en-US" w:eastAsia="zh-CN"/>
            <w:rPrChange w:id="4541" w:author="野草" w:date="2023-02-09T11:26:05Z">
              <w:rPr>
                <w:rFonts w:hint="eastAsia" w:ascii="华文楷体" w:hAnsi="华文楷体" w:eastAsia="华文楷体" w:cs="华文楷体"/>
                <w:sz w:val="24"/>
                <w:szCs w:val="24"/>
                <w:lang w:val="en-US" w:eastAsia="zh-CN"/>
              </w:rPr>
            </w:rPrChange>
          </w:rPr>
          <w:t>移动</w:t>
        </w:r>
      </w:ins>
      <w:ins w:id="4543" w:author="野草" w:date="2023-02-09T09:15:16Z">
        <w:r>
          <w:rPr>
            <w:rFonts w:hint="eastAsia" w:ascii="华文细黑" w:hAnsi="华文细黑" w:eastAsia="华文细黑" w:cs="华文细黑"/>
            <w:sz w:val="24"/>
            <w:szCs w:val="24"/>
            <w:lang w:val="en-US" w:eastAsia="zh-CN"/>
            <w:rPrChange w:id="4544" w:author="野草" w:date="2023-02-09T11:26:05Z">
              <w:rPr>
                <w:rFonts w:hint="eastAsia" w:ascii="华文楷体" w:hAnsi="华文楷体" w:eastAsia="华文楷体" w:cs="华文楷体"/>
                <w:sz w:val="24"/>
                <w:szCs w:val="24"/>
                <w:lang w:val="en-US" w:eastAsia="zh-CN"/>
              </w:rPr>
            </w:rPrChange>
          </w:rPr>
          <w:t>观测和</w:t>
        </w:r>
      </w:ins>
      <w:ins w:id="4546" w:author="野草" w:date="2023-02-09T09:15:18Z">
        <w:r>
          <w:rPr>
            <w:rFonts w:hint="eastAsia" w:ascii="华文细黑" w:hAnsi="华文细黑" w:eastAsia="华文细黑" w:cs="华文细黑"/>
            <w:sz w:val="24"/>
            <w:szCs w:val="24"/>
            <w:lang w:val="en-US" w:eastAsia="zh-CN"/>
            <w:rPrChange w:id="4547" w:author="野草" w:date="2023-02-09T11:26:05Z">
              <w:rPr>
                <w:rFonts w:hint="eastAsia" w:ascii="华文楷体" w:hAnsi="华文楷体" w:eastAsia="华文楷体" w:cs="华文楷体"/>
                <w:sz w:val="24"/>
                <w:szCs w:val="24"/>
                <w:lang w:val="en-US" w:eastAsia="zh-CN"/>
              </w:rPr>
            </w:rPrChange>
          </w:rPr>
          <w:t>模型</w:t>
        </w:r>
      </w:ins>
      <w:ins w:id="4549" w:author="野草" w:date="2023-02-09T09:15:19Z">
        <w:r>
          <w:rPr>
            <w:rFonts w:hint="eastAsia" w:ascii="华文细黑" w:hAnsi="华文细黑" w:eastAsia="华文细黑" w:cs="华文细黑"/>
            <w:sz w:val="24"/>
            <w:szCs w:val="24"/>
            <w:lang w:val="en-US" w:eastAsia="zh-CN"/>
            <w:rPrChange w:id="4550" w:author="野草" w:date="2023-02-09T11:26:05Z">
              <w:rPr>
                <w:rFonts w:hint="eastAsia" w:ascii="华文楷体" w:hAnsi="华文楷体" w:eastAsia="华文楷体" w:cs="华文楷体"/>
                <w:sz w:val="24"/>
                <w:szCs w:val="24"/>
                <w:lang w:val="en-US" w:eastAsia="zh-CN"/>
              </w:rPr>
            </w:rPrChange>
          </w:rPr>
          <w:t>模拟</w:t>
        </w:r>
      </w:ins>
      <w:ins w:id="4552" w:author="野草" w:date="2023-02-09T09:15:23Z">
        <w:r>
          <w:rPr>
            <w:rFonts w:hint="eastAsia" w:ascii="华文细黑" w:hAnsi="华文细黑" w:eastAsia="华文细黑" w:cs="华文细黑"/>
            <w:sz w:val="24"/>
            <w:szCs w:val="24"/>
            <w:lang w:val="en-US" w:eastAsia="zh-CN"/>
            <w:rPrChange w:id="4553" w:author="野草" w:date="2023-02-09T11:26:05Z">
              <w:rPr>
                <w:rFonts w:hint="eastAsia" w:ascii="华文楷体" w:hAnsi="华文楷体" w:eastAsia="华文楷体" w:cs="华文楷体"/>
                <w:sz w:val="24"/>
                <w:szCs w:val="24"/>
                <w:lang w:val="en-US" w:eastAsia="zh-CN"/>
              </w:rPr>
            </w:rPrChange>
          </w:rPr>
          <w:t>相结合</w:t>
        </w:r>
      </w:ins>
      <w:ins w:id="4555" w:author="野草" w:date="2023-02-09T09:08:45Z">
        <w:r>
          <w:rPr>
            <w:rFonts w:hint="eastAsia" w:ascii="华文细黑" w:hAnsi="华文细黑" w:eastAsia="华文细黑" w:cs="华文细黑"/>
            <w:sz w:val="24"/>
            <w:szCs w:val="24"/>
            <w:rPrChange w:id="4556" w:author="野草" w:date="2023-02-09T11:26:05Z">
              <w:rPr>
                <w:rFonts w:hint="eastAsia" w:ascii="瀹嬩綋" w:hAnsi="瀹嬩綋" w:eastAsia="瀹嬩綋"/>
                <w:sz w:val="24"/>
                <w:szCs w:val="24"/>
              </w:rPr>
            </w:rPrChange>
          </w:rPr>
          <w:t>的方法，</w:t>
        </w:r>
      </w:ins>
      <w:ins w:id="4558" w:author="野草" w:date="2023-02-09T09:15:28Z">
        <w:r>
          <w:rPr>
            <w:rFonts w:hint="eastAsia" w:ascii="华文细黑" w:hAnsi="华文细黑" w:eastAsia="华文细黑" w:cs="华文细黑"/>
            <w:sz w:val="24"/>
            <w:szCs w:val="24"/>
            <w:lang w:val="en-US" w:eastAsia="zh-CN"/>
            <w:rPrChange w:id="4559" w:author="野草" w:date="2023-02-09T11:26:05Z">
              <w:rPr>
                <w:rFonts w:hint="eastAsia" w:ascii="华文楷体" w:hAnsi="华文楷体" w:eastAsia="华文楷体" w:cs="华文楷体"/>
                <w:sz w:val="24"/>
                <w:szCs w:val="24"/>
                <w:lang w:val="en-US" w:eastAsia="zh-CN"/>
              </w:rPr>
            </w:rPrChange>
          </w:rPr>
          <w:t>建立</w:t>
        </w:r>
      </w:ins>
      <w:ins w:id="4561" w:author="野草" w:date="2023-02-09T09:15:30Z">
        <w:r>
          <w:rPr>
            <w:rFonts w:hint="eastAsia" w:ascii="华文细黑" w:hAnsi="华文细黑" w:eastAsia="华文细黑" w:cs="华文细黑"/>
            <w:sz w:val="24"/>
            <w:szCs w:val="24"/>
            <w:lang w:val="en-US" w:eastAsia="zh-CN"/>
            <w:rPrChange w:id="4562" w:author="野草" w:date="2023-02-09T11:26:05Z">
              <w:rPr>
                <w:rFonts w:hint="eastAsia" w:ascii="华文楷体" w:hAnsi="华文楷体" w:eastAsia="华文楷体" w:cs="华文楷体"/>
                <w:sz w:val="24"/>
                <w:szCs w:val="24"/>
                <w:lang w:val="en-US" w:eastAsia="zh-CN"/>
              </w:rPr>
            </w:rPrChange>
          </w:rPr>
          <w:t>河流</w:t>
        </w:r>
      </w:ins>
      <w:ins w:id="4564" w:author="野草" w:date="2023-02-09T09:15:35Z">
        <w:r>
          <w:rPr>
            <w:rFonts w:hint="eastAsia" w:ascii="华文细黑" w:hAnsi="华文细黑" w:eastAsia="华文细黑" w:cs="华文细黑"/>
            <w:sz w:val="24"/>
            <w:szCs w:val="24"/>
            <w:lang w:val="en-US" w:eastAsia="zh-CN"/>
            <w:rPrChange w:id="4565" w:author="野草" w:date="2023-02-09T11:26:05Z">
              <w:rPr>
                <w:rFonts w:hint="eastAsia" w:ascii="华文楷体" w:hAnsi="华文楷体" w:eastAsia="华文楷体" w:cs="华文楷体"/>
                <w:sz w:val="24"/>
                <w:szCs w:val="24"/>
                <w:lang w:val="en-US" w:eastAsia="zh-CN"/>
              </w:rPr>
            </w:rPrChange>
          </w:rPr>
          <w:t>热环境</w:t>
        </w:r>
      </w:ins>
      <w:ins w:id="4567" w:author="野草" w:date="2023-02-09T09:15:36Z">
        <w:r>
          <w:rPr>
            <w:rFonts w:hint="eastAsia" w:ascii="华文细黑" w:hAnsi="华文细黑" w:eastAsia="华文细黑" w:cs="华文细黑"/>
            <w:sz w:val="24"/>
            <w:szCs w:val="24"/>
            <w:lang w:val="en-US" w:eastAsia="zh-CN"/>
            <w:rPrChange w:id="4568" w:author="野草" w:date="2023-02-09T11:26:05Z">
              <w:rPr>
                <w:rFonts w:hint="eastAsia" w:ascii="华文楷体" w:hAnsi="华文楷体" w:eastAsia="华文楷体" w:cs="华文楷体"/>
                <w:sz w:val="24"/>
                <w:szCs w:val="24"/>
                <w:lang w:val="en-US" w:eastAsia="zh-CN"/>
              </w:rPr>
            </w:rPrChange>
          </w:rPr>
          <w:t>效应的</w:t>
        </w:r>
      </w:ins>
      <w:ins w:id="4570" w:author="野草" w:date="2023-02-09T09:15:37Z">
        <w:r>
          <w:rPr>
            <w:rFonts w:hint="eastAsia" w:ascii="华文细黑" w:hAnsi="华文细黑" w:eastAsia="华文细黑" w:cs="华文细黑"/>
            <w:sz w:val="24"/>
            <w:szCs w:val="24"/>
            <w:lang w:val="en-US" w:eastAsia="zh-CN"/>
            <w:rPrChange w:id="4571" w:author="野草" w:date="2023-02-09T11:26:05Z">
              <w:rPr>
                <w:rFonts w:hint="eastAsia" w:ascii="华文楷体" w:hAnsi="华文楷体" w:eastAsia="华文楷体" w:cs="华文楷体"/>
                <w:sz w:val="24"/>
                <w:szCs w:val="24"/>
                <w:lang w:val="en-US" w:eastAsia="zh-CN"/>
              </w:rPr>
            </w:rPrChange>
          </w:rPr>
          <w:t>新的</w:t>
        </w:r>
      </w:ins>
      <w:ins w:id="4573" w:author="野草" w:date="2023-02-09T09:15:38Z">
        <w:r>
          <w:rPr>
            <w:rFonts w:hint="eastAsia" w:ascii="华文细黑" w:hAnsi="华文细黑" w:eastAsia="华文细黑" w:cs="华文细黑"/>
            <w:sz w:val="24"/>
            <w:szCs w:val="24"/>
            <w:lang w:val="en-US" w:eastAsia="zh-CN"/>
            <w:rPrChange w:id="4574" w:author="野草" w:date="2023-02-09T11:26:05Z">
              <w:rPr>
                <w:rFonts w:hint="eastAsia" w:ascii="华文楷体" w:hAnsi="华文楷体" w:eastAsia="华文楷体" w:cs="华文楷体"/>
                <w:sz w:val="24"/>
                <w:szCs w:val="24"/>
                <w:lang w:val="en-US" w:eastAsia="zh-CN"/>
              </w:rPr>
            </w:rPrChange>
          </w:rPr>
          <w:t>评估</w:t>
        </w:r>
      </w:ins>
      <w:ins w:id="4576" w:author="野草" w:date="2023-02-09T09:15:39Z">
        <w:r>
          <w:rPr>
            <w:rFonts w:hint="eastAsia" w:ascii="华文细黑" w:hAnsi="华文细黑" w:eastAsia="华文细黑" w:cs="华文细黑"/>
            <w:sz w:val="24"/>
            <w:szCs w:val="24"/>
            <w:lang w:val="en-US" w:eastAsia="zh-CN"/>
            <w:rPrChange w:id="4577" w:author="野草" w:date="2023-02-09T11:26:05Z">
              <w:rPr>
                <w:rFonts w:hint="eastAsia" w:ascii="华文楷体" w:hAnsi="华文楷体" w:eastAsia="华文楷体" w:cs="华文楷体"/>
                <w:sz w:val="24"/>
                <w:szCs w:val="24"/>
                <w:lang w:val="en-US" w:eastAsia="zh-CN"/>
              </w:rPr>
            </w:rPrChange>
          </w:rPr>
          <w:t>体系，</w:t>
        </w:r>
      </w:ins>
      <w:ins w:id="4579" w:author="野草" w:date="2023-02-09T09:18:50Z">
        <w:r>
          <w:rPr>
            <w:rFonts w:hint="eastAsia" w:ascii="华文细黑" w:hAnsi="华文细黑" w:eastAsia="华文细黑" w:cs="华文细黑"/>
            <w:lang w:val="en-US" w:eastAsia="zh-CN"/>
            <w:rPrChange w:id="4580" w:author="野草" w:date="2023-02-09T11:26:05Z">
              <w:rPr>
                <w:rFonts w:hint="eastAsia" w:ascii="华文细黑" w:hAnsi="华文细黑" w:eastAsia="华文细黑" w:cs="华文细黑"/>
                <w:lang w:val="en-US" w:eastAsia="zh-CN"/>
              </w:rPr>
            </w:rPrChange>
          </w:rPr>
          <w:t>量化环境因素对河流热环境效应的影响，并估算相应因素对典型</w:t>
        </w:r>
      </w:ins>
      <w:ins w:id="4582" w:author="野草" w:date="2023-02-09T09:18:50Z">
        <w:r>
          <w:rPr>
            <w:rFonts w:hint="eastAsia" w:ascii="华文细黑" w:hAnsi="华文细黑" w:eastAsia="华文细黑" w:cs="华文细黑"/>
            <w:highlight w:val="yellow"/>
            <w:lang w:val="en-US" w:eastAsia="zh-CN"/>
            <w:rPrChange w:id="4583" w:author="野草" w:date="2023-02-09T11:26:05Z">
              <w:rPr>
                <w:rFonts w:hint="eastAsia" w:ascii="华文细黑" w:hAnsi="华文细黑" w:eastAsia="华文细黑" w:cs="华文细黑"/>
                <w:highlight w:val="yellow"/>
                <w:lang w:val="en-US" w:eastAsia="zh-CN"/>
              </w:rPr>
            </w:rPrChange>
          </w:rPr>
          <w:t>热浪特征的缓解作用</w:t>
        </w:r>
      </w:ins>
      <w:ins w:id="4585" w:author="野草" w:date="2023-02-09T09:18:50Z">
        <w:r>
          <w:rPr>
            <w:rFonts w:hint="eastAsia" w:ascii="华文细黑" w:hAnsi="华文细黑" w:eastAsia="华文细黑" w:cs="华文细黑"/>
            <w:lang w:val="en-US" w:eastAsia="zh-CN"/>
            <w:rPrChange w:id="4586" w:author="野草" w:date="2023-02-09T11:26:05Z">
              <w:rPr>
                <w:rFonts w:hint="eastAsia" w:ascii="华文细黑" w:hAnsi="华文细黑" w:eastAsia="华文细黑" w:cs="华文细黑"/>
                <w:lang w:val="en-US" w:eastAsia="zh-CN"/>
              </w:rPr>
            </w:rPrChange>
          </w:rPr>
          <w:t>，尤其是关注建筑三维特征的角色及其与二维特征影响的关系，解释相应过程背后的驱动机制，从而为城市滨江地区的城市规划与设计提供参考</w:t>
        </w:r>
      </w:ins>
      <w:ins w:id="4588" w:author="野草" w:date="2023-02-09T11:19:20Z">
        <w:r>
          <w:rPr>
            <w:rFonts w:hint="eastAsia" w:ascii="华文细黑" w:hAnsi="华文细黑" w:eastAsia="华文细黑" w:cs="华文细黑"/>
            <w:lang w:val="en-US" w:eastAsia="zh-CN"/>
            <w:rPrChange w:id="4589" w:author="野草" w:date="2023-02-09T11:26:05Z">
              <w:rPr>
                <w:rFonts w:hint="eastAsia" w:ascii="华文楷体" w:hAnsi="华文楷体" w:eastAsia="华文楷体" w:cs="华文楷体"/>
                <w:lang w:val="en-US" w:eastAsia="zh-CN"/>
              </w:rPr>
            </w:rPrChange>
          </w:rPr>
          <w:t>。</w:t>
        </w:r>
      </w:ins>
    </w:p>
    <w:p>
      <w:pPr>
        <w:rPr>
          <w:ins w:id="4592" w:author="野草" w:date="2023-02-07T08:54:55Z"/>
          <w:rFonts w:hint="eastAsia" w:ascii="瀹嬩綋" w:hAnsi="瀹嬩綋" w:eastAsia="瀹嬩綋"/>
          <w:sz w:val="24"/>
          <w:szCs w:val="24"/>
          <w:lang w:val="en-US" w:eastAsia="zh-CN"/>
        </w:rPr>
        <w:pPrChange w:id="4591" w:author="野草" w:date="2023-02-07T08:55:09Z">
          <w:pPr/>
        </w:pPrChange>
      </w:pPr>
    </w:p>
    <w:p>
      <w:pPr>
        <w:pStyle w:val="5"/>
        <w:rPr>
          <w:ins w:id="4594" w:author="野草" w:date="2023-02-06T23:33:38Z"/>
          <w:rFonts w:hint="default" w:ascii="华文楷体" w:hAnsi="华文楷体" w:eastAsia="华文楷体" w:cs="华文楷体"/>
          <w:lang w:val="en-US" w:eastAsia="zh-CN"/>
          <w:rPrChange w:id="4595" w:author="野草" w:date="2023-02-06T23:34:09Z">
            <w:rPr>
              <w:ins w:id="4596" w:author="野草" w:date="2023-02-06T23:33:38Z"/>
              <w:rFonts w:hint="default"/>
              <w:lang w:val="en-US" w:eastAsia="zh-CN"/>
            </w:rPr>
          </w:rPrChange>
        </w:rPr>
        <w:pPrChange w:id="4593" w:author="野草" w:date="2023-02-07T08:55:06Z">
          <w:pPr/>
        </w:pPrChange>
      </w:pPr>
      <w:ins w:id="4597" w:author="野草" w:date="2023-02-07T08:54:56Z">
        <w:r>
          <w:rPr>
            <w:rFonts w:hint="eastAsia" w:ascii="华文楷体" w:hAnsi="华文楷体" w:eastAsia="华文楷体" w:cs="华文楷体"/>
            <w:lang w:val="en-US" w:eastAsia="zh-CN"/>
          </w:rPr>
          <w:t>2.3.</w:t>
        </w:r>
      </w:ins>
      <w:ins w:id="4598" w:author="野草" w:date="2023-02-07T08:54:57Z">
        <w:r>
          <w:rPr>
            <w:rFonts w:hint="eastAsia" w:ascii="华文楷体" w:hAnsi="华文楷体" w:eastAsia="华文楷体" w:cs="华文楷体"/>
            <w:lang w:val="en-US" w:eastAsia="zh-CN"/>
          </w:rPr>
          <w:t xml:space="preserve"> </w:t>
        </w:r>
      </w:ins>
      <w:ins w:id="4599" w:author="野草" w:date="2023-02-07T08:54:59Z">
        <w:r>
          <w:rPr>
            <w:rFonts w:hint="eastAsia" w:ascii="华文楷体" w:hAnsi="华文楷体" w:eastAsia="华文楷体" w:cs="华文楷体"/>
            <w:lang w:val="en-US" w:eastAsia="zh-CN"/>
          </w:rPr>
          <w:t>拟解决</w:t>
        </w:r>
      </w:ins>
      <w:ins w:id="4600" w:author="野草" w:date="2023-02-07T08:55:00Z">
        <w:r>
          <w:rPr>
            <w:rFonts w:hint="eastAsia" w:ascii="华文楷体" w:hAnsi="华文楷体" w:eastAsia="华文楷体" w:cs="华文楷体"/>
            <w:lang w:val="en-US" w:eastAsia="zh-CN"/>
          </w:rPr>
          <w:t>的</w:t>
        </w:r>
      </w:ins>
      <w:ins w:id="4601" w:author="野草" w:date="2023-02-07T08:55:01Z">
        <w:r>
          <w:rPr>
            <w:rFonts w:hint="eastAsia" w:ascii="华文楷体" w:hAnsi="华文楷体" w:eastAsia="华文楷体" w:cs="华文楷体"/>
            <w:lang w:val="en-US" w:eastAsia="zh-CN"/>
          </w:rPr>
          <w:t>关键科学</w:t>
        </w:r>
      </w:ins>
      <w:ins w:id="4602" w:author="野草" w:date="2023-02-07T08:55:02Z">
        <w:r>
          <w:rPr>
            <w:rFonts w:hint="eastAsia" w:ascii="华文楷体" w:hAnsi="华文楷体" w:eastAsia="华文楷体" w:cs="华文楷体"/>
            <w:lang w:val="en-US" w:eastAsia="zh-CN"/>
          </w:rPr>
          <w:t>问题</w:t>
        </w:r>
      </w:ins>
    </w:p>
    <w:p>
      <w:pPr>
        <w:rPr>
          <w:ins w:id="4604" w:author="野草" w:date="2023-02-06T23:15:19Z"/>
          <w:rFonts w:hint="default"/>
          <w:lang w:val="en-US" w:eastAsia="zh-CN"/>
        </w:rPr>
        <w:pPrChange w:id="4603" w:author="野草" w:date="2023-02-06T23:24:52Z">
          <w:pPr/>
        </w:pPrChange>
      </w:pPr>
    </w:p>
    <w:p>
      <w:pPr>
        <w:pStyle w:val="4"/>
        <w:rPr>
          <w:ins w:id="4606" w:author="野草" w:date="2023-02-06T22:30:05Z"/>
          <w:rFonts w:hint="eastAsia"/>
          <w:lang w:val="en-US" w:eastAsia="zh-CN"/>
        </w:rPr>
        <w:pPrChange w:id="4605" w:author="野草" w:date="2023-02-07T09:32:56Z">
          <w:pPr/>
        </w:pPrChange>
      </w:pPr>
      <w:ins w:id="4607" w:author="野草" w:date="2023-02-07T08:55:37Z">
        <w:r>
          <w:rPr>
            <w:rFonts w:hint="eastAsia"/>
            <w:color w:val="4472C4" w:themeColor="accent1"/>
            <w:lang w:val="en-US" w:eastAsia="zh-CN"/>
            <w:rPrChange w:id="4608" w:author="野草" w:date="2023-02-07T08:56:04Z">
              <w:rPr>
                <w:rFonts w:hint="eastAsia"/>
                <w:lang w:val="en-US" w:eastAsia="zh-CN"/>
              </w:rPr>
            </w:rPrChange>
            <w14:textFill>
              <w14:solidFill>
                <w14:schemeClr w14:val="accent1"/>
              </w14:solidFill>
            </w14:textFill>
          </w:rPr>
          <w:t>3. 拟采取的研究方案及可行性分析（包括研究方法、技术路线、实验手段、关键技术等说明）；</w:t>
        </w:r>
      </w:ins>
    </w:p>
    <w:p>
      <w:pPr>
        <w:rPr>
          <w:ins w:id="4610" w:author="野草" w:date="2023-02-08T01:20:09Z"/>
          <w:rFonts w:hint="eastAsia" w:ascii="华文细黑" w:hAnsi="华文细黑" w:eastAsia="华文细黑" w:cs="华文细黑"/>
          <w:lang w:val="en-US" w:eastAsia="zh-CN"/>
        </w:rPr>
      </w:pPr>
      <w:ins w:id="4611" w:author="野草" w:date="2023-02-08T01:20:09Z">
        <w:r>
          <w:rPr>
            <w:rFonts w:hint="eastAsia" w:ascii="华文细黑" w:hAnsi="华文细黑" w:eastAsia="华文细黑" w:cs="华文细黑"/>
            <w:lang w:val="en-US" w:eastAsia="zh-CN"/>
          </w:rPr>
          <w:t>[up230207]</w:t>
        </w:r>
      </w:ins>
    </w:p>
    <w:p>
      <w:pPr>
        <w:rPr>
          <w:ins w:id="4613" w:author="野草" w:date="2023-02-09T11:18:12Z"/>
          <w:rFonts w:hint="eastAsia" w:ascii="华文细黑" w:hAnsi="华文细黑" w:eastAsia="华文细黑" w:cs="华文细黑"/>
          <w:sz w:val="22"/>
          <w:szCs w:val="22"/>
        </w:rPr>
        <w:pPrChange w:id="4612" w:author="野草" w:date="2023-02-06T22:29:59Z">
          <w:pPr/>
        </w:pPrChange>
      </w:pPr>
      <w:ins w:id="4614" w:author="野草" w:date="2023-02-07T09:18:46Z">
        <w:r>
          <w:rPr>
            <w:rFonts w:hint="eastAsia" w:ascii="华文细黑" w:hAnsi="华文细黑" w:eastAsia="华文细黑" w:cs="华文细黑"/>
            <w:sz w:val="22"/>
            <w:szCs w:val="22"/>
            <w:lang w:val="en-US" w:eastAsia="zh-CN"/>
            <w:rPrChange w:id="4615" w:author="野草" w:date="2023-02-07T10:03:16Z">
              <w:rPr>
                <w:rFonts w:hint="eastAsia" w:ascii="华文楷体" w:hAnsi="华文楷体" w:eastAsia="华文楷体" w:cs="华文楷体"/>
                <w:sz w:val="24"/>
                <w:szCs w:val="24"/>
                <w:lang w:val="en-US" w:eastAsia="zh-CN"/>
              </w:rPr>
            </w:rPrChange>
          </w:rPr>
          <w:t>针对上述</w:t>
        </w:r>
      </w:ins>
      <w:ins w:id="4617" w:author="野草" w:date="2023-02-07T09:18:48Z">
        <w:r>
          <w:rPr>
            <w:rFonts w:hint="eastAsia" w:ascii="华文细黑" w:hAnsi="华文细黑" w:eastAsia="华文细黑" w:cs="华文细黑"/>
            <w:sz w:val="22"/>
            <w:szCs w:val="22"/>
            <w:lang w:val="en-US" w:eastAsia="zh-CN"/>
            <w:rPrChange w:id="4618" w:author="野草" w:date="2023-02-07T10:03:16Z">
              <w:rPr>
                <w:rFonts w:hint="eastAsia" w:ascii="华文楷体" w:hAnsi="华文楷体" w:eastAsia="华文楷体" w:cs="华文楷体"/>
                <w:sz w:val="24"/>
                <w:szCs w:val="24"/>
                <w:lang w:val="en-US" w:eastAsia="zh-CN"/>
              </w:rPr>
            </w:rPrChange>
          </w:rPr>
          <w:t>的</w:t>
        </w:r>
      </w:ins>
      <w:ins w:id="4620" w:author="野草" w:date="2023-02-07T08:57:11Z">
        <w:r>
          <w:rPr>
            <w:rFonts w:hint="eastAsia" w:ascii="华文细黑" w:hAnsi="华文细黑" w:eastAsia="华文细黑" w:cs="华文细黑"/>
            <w:sz w:val="22"/>
            <w:szCs w:val="22"/>
            <w:rPrChange w:id="4621" w:author="野草" w:date="2023-02-07T10:03:16Z">
              <w:rPr>
                <w:rFonts w:hint="eastAsia" w:ascii="瀹嬩綋" w:hAnsi="瀹嬩綋" w:eastAsia="瀹嬩綋"/>
                <w:sz w:val="24"/>
                <w:szCs w:val="24"/>
              </w:rPr>
            </w:rPrChange>
          </w:rPr>
          <w:t>研究内容</w:t>
        </w:r>
      </w:ins>
      <w:ins w:id="4623" w:author="野草" w:date="2023-02-07T09:18:53Z">
        <w:r>
          <w:rPr>
            <w:rFonts w:hint="eastAsia" w:ascii="华文细黑" w:hAnsi="华文细黑" w:eastAsia="华文细黑" w:cs="华文细黑"/>
            <w:sz w:val="22"/>
            <w:szCs w:val="22"/>
            <w:lang w:val="en-US" w:eastAsia="zh-CN"/>
            <w:rPrChange w:id="4624" w:author="野草" w:date="2023-02-07T10:03:16Z">
              <w:rPr>
                <w:rFonts w:hint="eastAsia" w:ascii="华文楷体" w:hAnsi="华文楷体" w:eastAsia="华文楷体" w:cs="华文楷体"/>
                <w:sz w:val="24"/>
                <w:szCs w:val="24"/>
                <w:lang w:val="en-US" w:eastAsia="zh-CN"/>
              </w:rPr>
            </w:rPrChange>
          </w:rPr>
          <w:t>和</w:t>
        </w:r>
      </w:ins>
      <w:ins w:id="4626" w:author="野草" w:date="2023-02-07T09:18:55Z">
        <w:r>
          <w:rPr>
            <w:rFonts w:hint="eastAsia" w:ascii="华文细黑" w:hAnsi="华文细黑" w:eastAsia="华文细黑" w:cs="华文细黑"/>
            <w:sz w:val="22"/>
            <w:szCs w:val="22"/>
            <w:lang w:val="en-US" w:eastAsia="zh-CN"/>
            <w:rPrChange w:id="4627" w:author="野草" w:date="2023-02-07T10:03:16Z">
              <w:rPr>
                <w:rFonts w:hint="eastAsia" w:ascii="华文楷体" w:hAnsi="华文楷体" w:eastAsia="华文楷体" w:cs="华文楷体"/>
                <w:sz w:val="24"/>
                <w:szCs w:val="24"/>
                <w:lang w:val="en-US" w:eastAsia="zh-CN"/>
              </w:rPr>
            </w:rPrChange>
          </w:rPr>
          <w:t>目标</w:t>
        </w:r>
      </w:ins>
      <w:ins w:id="4629" w:author="野草" w:date="2023-02-07T08:57:11Z">
        <w:r>
          <w:rPr>
            <w:rFonts w:hint="eastAsia" w:ascii="华文细黑" w:hAnsi="华文细黑" w:eastAsia="华文细黑" w:cs="华文细黑"/>
            <w:sz w:val="22"/>
            <w:szCs w:val="22"/>
            <w:rPrChange w:id="4630" w:author="野草" w:date="2023-02-07T10:03:16Z">
              <w:rPr>
                <w:rFonts w:hint="eastAsia" w:ascii="瀹嬩綋" w:hAnsi="瀹嬩綋" w:eastAsia="瀹嬩綋"/>
                <w:sz w:val="24"/>
                <w:szCs w:val="24"/>
              </w:rPr>
            </w:rPrChange>
          </w:rPr>
          <w:t>，本项目</w:t>
        </w:r>
      </w:ins>
      <w:ins w:id="4632" w:author="野草" w:date="2023-02-07T09:15:57Z">
        <w:r>
          <w:rPr>
            <w:rFonts w:hint="eastAsia" w:ascii="华文细黑" w:hAnsi="华文细黑" w:eastAsia="华文细黑" w:cs="华文细黑"/>
            <w:sz w:val="22"/>
            <w:szCs w:val="22"/>
            <w:lang w:val="en-US" w:eastAsia="zh-CN"/>
            <w:rPrChange w:id="4633" w:author="野草" w:date="2023-02-07T10:03:16Z">
              <w:rPr>
                <w:rFonts w:hint="eastAsia" w:ascii="华文楷体" w:hAnsi="华文楷体" w:eastAsia="华文楷体" w:cs="华文楷体"/>
                <w:sz w:val="24"/>
                <w:szCs w:val="24"/>
                <w:lang w:val="en-US" w:eastAsia="zh-CN"/>
              </w:rPr>
            </w:rPrChange>
          </w:rPr>
          <w:t>构建河流</w:t>
        </w:r>
      </w:ins>
      <w:ins w:id="4635" w:author="野草" w:date="2023-02-07T09:16:12Z">
        <w:r>
          <w:rPr>
            <w:rFonts w:hint="eastAsia" w:ascii="华文细黑" w:hAnsi="华文细黑" w:eastAsia="华文细黑" w:cs="华文细黑"/>
            <w:sz w:val="22"/>
            <w:szCs w:val="22"/>
            <w:lang w:val="en-US" w:eastAsia="zh-CN"/>
            <w:rPrChange w:id="4636" w:author="野草" w:date="2023-02-07T10:03:16Z">
              <w:rPr>
                <w:rFonts w:hint="eastAsia" w:ascii="华文楷体" w:hAnsi="华文楷体" w:eastAsia="华文楷体" w:cs="华文楷体"/>
                <w:sz w:val="24"/>
                <w:szCs w:val="24"/>
                <w:lang w:val="en-US" w:eastAsia="zh-CN"/>
              </w:rPr>
            </w:rPrChange>
          </w:rPr>
          <w:t>对</w:t>
        </w:r>
      </w:ins>
      <w:ins w:id="4638" w:author="野草" w:date="2023-02-07T09:16:13Z">
        <w:r>
          <w:rPr>
            <w:rFonts w:hint="eastAsia" w:ascii="华文细黑" w:hAnsi="华文细黑" w:eastAsia="华文细黑" w:cs="华文细黑"/>
            <w:sz w:val="22"/>
            <w:szCs w:val="22"/>
            <w:lang w:val="en-US" w:eastAsia="zh-CN"/>
            <w:rPrChange w:id="4639" w:author="野草" w:date="2023-02-07T10:03:16Z">
              <w:rPr>
                <w:rFonts w:hint="eastAsia" w:ascii="华文楷体" w:hAnsi="华文楷体" w:eastAsia="华文楷体" w:cs="华文楷体"/>
                <w:sz w:val="24"/>
                <w:szCs w:val="24"/>
                <w:lang w:val="en-US" w:eastAsia="zh-CN"/>
              </w:rPr>
            </w:rPrChange>
          </w:rPr>
          <w:t>周边</w:t>
        </w:r>
      </w:ins>
      <w:ins w:id="4641" w:author="野草" w:date="2023-02-07T09:16:14Z">
        <w:r>
          <w:rPr>
            <w:rFonts w:hint="eastAsia" w:ascii="华文细黑" w:hAnsi="华文细黑" w:eastAsia="华文细黑" w:cs="华文细黑"/>
            <w:sz w:val="22"/>
            <w:szCs w:val="22"/>
            <w:lang w:val="en-US" w:eastAsia="zh-CN"/>
            <w:rPrChange w:id="4642" w:author="野草" w:date="2023-02-07T10:03:16Z">
              <w:rPr>
                <w:rFonts w:hint="eastAsia" w:ascii="华文楷体" w:hAnsi="华文楷体" w:eastAsia="华文楷体" w:cs="华文楷体"/>
                <w:sz w:val="24"/>
                <w:szCs w:val="24"/>
                <w:lang w:val="en-US" w:eastAsia="zh-CN"/>
              </w:rPr>
            </w:rPrChange>
          </w:rPr>
          <w:t>区域</w:t>
        </w:r>
      </w:ins>
      <w:ins w:id="4644" w:author="野草" w:date="2023-02-07T09:15:57Z">
        <w:r>
          <w:rPr>
            <w:rFonts w:hint="eastAsia" w:ascii="华文细黑" w:hAnsi="华文细黑" w:eastAsia="华文细黑" w:cs="华文细黑"/>
            <w:sz w:val="22"/>
            <w:szCs w:val="22"/>
            <w:lang w:val="en-US" w:eastAsia="zh-CN"/>
            <w:rPrChange w:id="4645" w:author="野草" w:date="2023-02-07T10:03:16Z">
              <w:rPr>
                <w:rFonts w:hint="eastAsia" w:ascii="华文楷体" w:hAnsi="华文楷体" w:eastAsia="华文楷体" w:cs="华文楷体"/>
                <w:sz w:val="24"/>
                <w:szCs w:val="24"/>
                <w:lang w:val="en-US" w:eastAsia="zh-CN"/>
              </w:rPr>
            </w:rPrChange>
          </w:rPr>
          <w:t>热环境效应的评估体系</w:t>
        </w:r>
      </w:ins>
      <w:ins w:id="4647" w:author="野草" w:date="2023-02-07T09:14:14Z">
        <w:r>
          <w:rPr>
            <w:rFonts w:hint="eastAsia" w:ascii="华文细黑" w:hAnsi="华文细黑" w:eastAsia="华文细黑" w:cs="华文细黑"/>
            <w:sz w:val="22"/>
            <w:szCs w:val="22"/>
            <w:lang w:val="en-US" w:eastAsia="zh-CN"/>
            <w:rPrChange w:id="4648" w:author="野草" w:date="2023-02-07T10:03:16Z">
              <w:rPr>
                <w:rFonts w:hint="eastAsia" w:ascii="华文楷体" w:hAnsi="华文楷体" w:eastAsia="华文楷体" w:cs="华文楷体"/>
                <w:sz w:val="24"/>
                <w:szCs w:val="24"/>
                <w:lang w:val="en-US" w:eastAsia="zh-CN"/>
              </w:rPr>
            </w:rPrChange>
          </w:rPr>
          <w:t>，</w:t>
        </w:r>
      </w:ins>
      <w:ins w:id="4650" w:author="野草" w:date="2023-02-07T09:14:16Z">
        <w:r>
          <w:rPr>
            <w:rFonts w:hint="eastAsia" w:ascii="华文细黑" w:hAnsi="华文细黑" w:eastAsia="华文细黑" w:cs="华文细黑"/>
            <w:sz w:val="22"/>
            <w:szCs w:val="22"/>
            <w:lang w:val="en-US" w:eastAsia="zh-CN"/>
            <w:rPrChange w:id="4651" w:author="野草" w:date="2023-02-07T10:03:16Z">
              <w:rPr>
                <w:rFonts w:hint="eastAsia" w:ascii="华文楷体" w:hAnsi="华文楷体" w:eastAsia="华文楷体" w:cs="华文楷体"/>
                <w:sz w:val="24"/>
                <w:szCs w:val="24"/>
                <w:lang w:val="en-US" w:eastAsia="zh-CN"/>
              </w:rPr>
            </w:rPrChange>
          </w:rPr>
          <w:t>尤其</w:t>
        </w:r>
      </w:ins>
      <w:ins w:id="4653" w:author="野草" w:date="2023-02-07T09:16:44Z">
        <w:r>
          <w:rPr>
            <w:rFonts w:hint="eastAsia" w:ascii="华文细黑" w:hAnsi="华文细黑" w:eastAsia="华文细黑" w:cs="华文细黑"/>
            <w:sz w:val="22"/>
            <w:szCs w:val="22"/>
            <w:lang w:val="en-US" w:eastAsia="zh-CN"/>
            <w:rPrChange w:id="4654" w:author="野草" w:date="2023-02-07T10:03:16Z">
              <w:rPr>
                <w:rFonts w:hint="eastAsia" w:ascii="华文楷体" w:hAnsi="华文楷体" w:eastAsia="华文楷体" w:cs="华文楷体"/>
                <w:sz w:val="24"/>
                <w:szCs w:val="24"/>
                <w:lang w:val="en-US" w:eastAsia="zh-CN"/>
              </w:rPr>
            </w:rPrChange>
          </w:rPr>
          <w:t>关注</w:t>
        </w:r>
      </w:ins>
      <w:ins w:id="4656" w:author="野草" w:date="2023-02-07T09:16:46Z">
        <w:r>
          <w:rPr>
            <w:rFonts w:hint="eastAsia" w:ascii="华文细黑" w:hAnsi="华文细黑" w:eastAsia="华文细黑" w:cs="华文细黑"/>
            <w:sz w:val="22"/>
            <w:szCs w:val="22"/>
            <w:lang w:val="en-US" w:eastAsia="zh-CN"/>
            <w:rPrChange w:id="4657" w:author="野草" w:date="2023-02-07T10:03:16Z">
              <w:rPr>
                <w:rFonts w:hint="eastAsia" w:ascii="华文楷体" w:hAnsi="华文楷体" w:eastAsia="华文楷体" w:cs="华文楷体"/>
                <w:sz w:val="24"/>
                <w:szCs w:val="24"/>
                <w:lang w:val="en-US" w:eastAsia="zh-CN"/>
              </w:rPr>
            </w:rPrChange>
          </w:rPr>
          <w:t>对</w:t>
        </w:r>
      </w:ins>
      <w:ins w:id="4659" w:author="野草" w:date="2023-02-07T09:14:19Z">
        <w:r>
          <w:rPr>
            <w:rFonts w:hint="eastAsia" w:ascii="华文细黑" w:hAnsi="华文细黑" w:eastAsia="华文细黑" w:cs="华文细黑"/>
            <w:sz w:val="22"/>
            <w:szCs w:val="22"/>
            <w:lang w:val="en-US" w:eastAsia="zh-CN"/>
            <w:rPrChange w:id="4660" w:author="野草" w:date="2023-02-07T10:03:16Z">
              <w:rPr>
                <w:rFonts w:hint="eastAsia" w:ascii="华文楷体" w:hAnsi="华文楷体" w:eastAsia="华文楷体" w:cs="华文楷体"/>
                <w:sz w:val="24"/>
                <w:szCs w:val="24"/>
                <w:lang w:val="en-US" w:eastAsia="zh-CN"/>
              </w:rPr>
            </w:rPrChange>
          </w:rPr>
          <w:t>热浪</w:t>
        </w:r>
      </w:ins>
      <w:ins w:id="4662" w:author="野草" w:date="2023-02-07T09:14:20Z">
        <w:r>
          <w:rPr>
            <w:rFonts w:hint="eastAsia" w:ascii="华文细黑" w:hAnsi="华文细黑" w:eastAsia="华文细黑" w:cs="华文细黑"/>
            <w:sz w:val="22"/>
            <w:szCs w:val="22"/>
            <w:lang w:val="en-US" w:eastAsia="zh-CN"/>
            <w:rPrChange w:id="4663" w:author="野草" w:date="2023-02-07T10:03:16Z">
              <w:rPr>
                <w:rFonts w:hint="eastAsia" w:ascii="华文楷体" w:hAnsi="华文楷体" w:eastAsia="华文楷体" w:cs="华文楷体"/>
                <w:sz w:val="24"/>
                <w:szCs w:val="24"/>
                <w:lang w:val="en-US" w:eastAsia="zh-CN"/>
              </w:rPr>
            </w:rPrChange>
          </w:rPr>
          <w:t>特征的</w:t>
        </w:r>
      </w:ins>
      <w:ins w:id="4665" w:author="野草" w:date="2023-02-07T09:14:21Z">
        <w:r>
          <w:rPr>
            <w:rFonts w:hint="eastAsia" w:ascii="华文细黑" w:hAnsi="华文细黑" w:eastAsia="华文细黑" w:cs="华文细黑"/>
            <w:sz w:val="22"/>
            <w:szCs w:val="22"/>
            <w:lang w:val="en-US" w:eastAsia="zh-CN"/>
            <w:rPrChange w:id="4666" w:author="野草" w:date="2023-02-07T10:03:16Z">
              <w:rPr>
                <w:rFonts w:hint="eastAsia" w:ascii="华文楷体" w:hAnsi="华文楷体" w:eastAsia="华文楷体" w:cs="华文楷体"/>
                <w:sz w:val="24"/>
                <w:szCs w:val="24"/>
                <w:lang w:val="en-US" w:eastAsia="zh-CN"/>
              </w:rPr>
            </w:rPrChange>
          </w:rPr>
          <w:t>影响</w:t>
        </w:r>
      </w:ins>
      <w:ins w:id="4668" w:author="野草" w:date="2023-02-07T09:14:23Z">
        <w:r>
          <w:rPr>
            <w:rFonts w:hint="eastAsia" w:ascii="华文细黑" w:hAnsi="华文细黑" w:eastAsia="华文细黑" w:cs="华文细黑"/>
            <w:sz w:val="22"/>
            <w:szCs w:val="22"/>
            <w:lang w:val="en-US" w:eastAsia="zh-CN"/>
            <w:rPrChange w:id="4669" w:author="野草" w:date="2023-02-07T10:03:16Z">
              <w:rPr>
                <w:rFonts w:hint="eastAsia" w:ascii="华文楷体" w:hAnsi="华文楷体" w:eastAsia="华文楷体" w:cs="华文楷体"/>
                <w:sz w:val="24"/>
                <w:szCs w:val="24"/>
                <w:lang w:val="en-US" w:eastAsia="zh-CN"/>
              </w:rPr>
            </w:rPrChange>
          </w:rPr>
          <w:t>，</w:t>
        </w:r>
      </w:ins>
      <w:ins w:id="4671" w:author="野草" w:date="2023-02-07T09:14:43Z">
        <w:r>
          <w:rPr>
            <w:rFonts w:hint="eastAsia" w:ascii="华文细黑" w:hAnsi="华文细黑" w:eastAsia="华文细黑" w:cs="华文细黑"/>
            <w:sz w:val="22"/>
            <w:szCs w:val="22"/>
            <w:lang w:val="en-US" w:eastAsia="zh-CN"/>
            <w:rPrChange w:id="4672" w:author="野草" w:date="2023-02-07T10:03:16Z">
              <w:rPr>
                <w:rFonts w:hint="eastAsia" w:ascii="华文楷体" w:hAnsi="华文楷体" w:eastAsia="华文楷体" w:cs="华文楷体"/>
                <w:sz w:val="24"/>
                <w:szCs w:val="24"/>
                <w:lang w:val="en-US" w:eastAsia="zh-CN"/>
              </w:rPr>
            </w:rPrChange>
          </w:rPr>
          <w:t>以</w:t>
        </w:r>
      </w:ins>
      <w:ins w:id="4674" w:author="野草" w:date="2023-02-07T09:14:44Z">
        <w:r>
          <w:rPr>
            <w:rFonts w:hint="eastAsia" w:ascii="华文细黑" w:hAnsi="华文细黑" w:eastAsia="华文细黑" w:cs="华文细黑"/>
            <w:sz w:val="22"/>
            <w:szCs w:val="22"/>
            <w:lang w:val="en-US" w:eastAsia="zh-CN"/>
            <w:rPrChange w:id="4675" w:author="野草" w:date="2023-02-07T10:03:16Z">
              <w:rPr>
                <w:rFonts w:hint="eastAsia" w:ascii="华文楷体" w:hAnsi="华文楷体" w:eastAsia="华文楷体" w:cs="华文楷体"/>
                <w:sz w:val="24"/>
                <w:szCs w:val="24"/>
                <w:lang w:val="en-US" w:eastAsia="zh-CN"/>
              </w:rPr>
            </w:rPrChange>
          </w:rPr>
          <w:t>“</w:t>
        </w:r>
      </w:ins>
      <w:ins w:id="4677" w:author="野草" w:date="2023-02-07T09:17:14Z">
        <w:bookmarkStart w:id="10" w:name="OLE_LINK32"/>
        <w:r>
          <w:rPr>
            <w:rFonts w:hint="eastAsia" w:ascii="华文细黑" w:hAnsi="华文细黑" w:eastAsia="华文细黑" w:cs="华文细黑"/>
            <w:sz w:val="22"/>
            <w:szCs w:val="22"/>
            <w:lang w:val="en-US" w:eastAsia="zh-CN"/>
            <w:rPrChange w:id="4678" w:author="野草" w:date="2023-02-07T10:03:16Z">
              <w:rPr>
                <w:rFonts w:hint="eastAsia" w:ascii="华文楷体" w:hAnsi="华文楷体" w:eastAsia="华文楷体" w:cs="华文楷体"/>
                <w:sz w:val="24"/>
                <w:szCs w:val="24"/>
                <w:lang w:val="en-US" w:eastAsia="zh-CN"/>
              </w:rPr>
            </w:rPrChange>
          </w:rPr>
          <w:t>指标</w:t>
        </w:r>
      </w:ins>
      <w:ins w:id="4680" w:author="野草" w:date="2023-02-07T09:17:21Z">
        <w:r>
          <w:rPr>
            <w:rFonts w:hint="eastAsia" w:ascii="华文细黑" w:hAnsi="华文细黑" w:eastAsia="华文细黑" w:cs="华文细黑"/>
            <w:sz w:val="22"/>
            <w:szCs w:val="22"/>
            <w:lang w:val="en-US" w:eastAsia="zh-CN"/>
            <w:rPrChange w:id="4681" w:author="野草" w:date="2023-02-07T10:03:16Z">
              <w:rPr>
                <w:rFonts w:hint="eastAsia" w:ascii="华文楷体" w:hAnsi="华文楷体" w:eastAsia="华文楷体" w:cs="华文楷体"/>
                <w:sz w:val="24"/>
                <w:szCs w:val="24"/>
                <w:lang w:val="en-US" w:eastAsia="zh-CN"/>
              </w:rPr>
            </w:rPrChange>
          </w:rPr>
          <w:t>评估</w:t>
        </w:r>
      </w:ins>
      <w:ins w:id="4683" w:author="野草" w:date="2023-02-07T09:14:51Z">
        <w:r>
          <w:rPr>
            <w:rFonts w:hint="eastAsia" w:ascii="华文细黑" w:hAnsi="华文细黑" w:eastAsia="华文细黑" w:cs="华文细黑"/>
            <w:sz w:val="22"/>
            <w:szCs w:val="22"/>
            <w:lang w:val="en-US" w:eastAsia="zh-CN"/>
            <w:rPrChange w:id="4684" w:author="野草" w:date="2023-02-07T10:03:16Z">
              <w:rPr>
                <w:rFonts w:hint="eastAsia" w:ascii="华文楷体" w:hAnsi="华文楷体" w:eastAsia="华文楷体" w:cs="华文楷体"/>
                <w:sz w:val="24"/>
                <w:szCs w:val="24"/>
                <w:lang w:val="en-US" w:eastAsia="zh-CN"/>
              </w:rPr>
            </w:rPrChange>
          </w:rPr>
          <w:t>——</w:t>
        </w:r>
      </w:ins>
      <w:ins w:id="4686" w:author="野草" w:date="2023-02-07T09:17:34Z">
        <w:r>
          <w:rPr>
            <w:rFonts w:hint="eastAsia" w:ascii="华文细黑" w:hAnsi="华文细黑" w:eastAsia="华文细黑" w:cs="华文细黑"/>
            <w:sz w:val="22"/>
            <w:szCs w:val="22"/>
            <w:lang w:val="en-US" w:eastAsia="zh-CN"/>
            <w:rPrChange w:id="4687" w:author="野草" w:date="2023-02-07T10:03:16Z">
              <w:rPr>
                <w:rFonts w:hint="eastAsia" w:ascii="华文楷体" w:hAnsi="华文楷体" w:eastAsia="华文楷体" w:cs="华文楷体"/>
                <w:sz w:val="24"/>
                <w:szCs w:val="24"/>
                <w:lang w:val="en-US" w:eastAsia="zh-CN"/>
              </w:rPr>
            </w:rPrChange>
          </w:rPr>
          <w:t>时空</w:t>
        </w:r>
      </w:ins>
      <w:ins w:id="4689" w:author="野草" w:date="2023-02-07T09:17:59Z">
        <w:r>
          <w:rPr>
            <w:rFonts w:hint="eastAsia" w:ascii="华文细黑" w:hAnsi="华文细黑" w:eastAsia="华文细黑" w:cs="华文细黑"/>
            <w:sz w:val="22"/>
            <w:szCs w:val="22"/>
            <w:lang w:val="en-US" w:eastAsia="zh-CN"/>
            <w:rPrChange w:id="4690" w:author="野草" w:date="2023-02-07T10:03:16Z">
              <w:rPr>
                <w:rFonts w:hint="eastAsia" w:ascii="华文楷体" w:hAnsi="华文楷体" w:eastAsia="华文楷体" w:cs="华文楷体"/>
                <w:sz w:val="24"/>
                <w:szCs w:val="24"/>
                <w:lang w:val="en-US" w:eastAsia="zh-CN"/>
              </w:rPr>
            </w:rPrChange>
          </w:rPr>
          <w:t>响应</w:t>
        </w:r>
      </w:ins>
      <w:ins w:id="4692" w:author="野草" w:date="2023-02-07T09:17:45Z">
        <w:r>
          <w:rPr>
            <w:rFonts w:hint="eastAsia" w:ascii="华文细黑" w:hAnsi="华文细黑" w:eastAsia="华文细黑" w:cs="华文细黑"/>
            <w:sz w:val="22"/>
            <w:szCs w:val="22"/>
            <w:lang w:val="en-US" w:eastAsia="zh-CN"/>
            <w:rPrChange w:id="4693" w:author="野草" w:date="2023-02-07T10:03:16Z">
              <w:rPr>
                <w:rFonts w:hint="eastAsia" w:ascii="华文楷体" w:hAnsi="华文楷体" w:eastAsia="华文楷体" w:cs="华文楷体"/>
                <w:sz w:val="24"/>
                <w:szCs w:val="24"/>
                <w:lang w:val="en-US" w:eastAsia="zh-CN"/>
              </w:rPr>
            </w:rPrChange>
          </w:rPr>
          <w:t>——</w:t>
        </w:r>
      </w:ins>
      <w:ins w:id="4695" w:author="野草" w:date="2023-02-07T09:18:01Z">
        <w:r>
          <w:rPr>
            <w:rFonts w:hint="eastAsia" w:ascii="华文细黑" w:hAnsi="华文细黑" w:eastAsia="华文细黑" w:cs="华文细黑"/>
            <w:sz w:val="22"/>
            <w:szCs w:val="22"/>
            <w:lang w:val="en-US" w:eastAsia="zh-CN"/>
            <w:rPrChange w:id="4696" w:author="野草" w:date="2023-02-07T10:03:16Z">
              <w:rPr>
                <w:rFonts w:hint="eastAsia" w:ascii="华文楷体" w:hAnsi="华文楷体" w:eastAsia="华文楷体" w:cs="华文楷体"/>
                <w:sz w:val="24"/>
                <w:szCs w:val="24"/>
                <w:lang w:val="en-US" w:eastAsia="zh-CN"/>
              </w:rPr>
            </w:rPrChange>
          </w:rPr>
          <w:t>驱动</w:t>
        </w:r>
      </w:ins>
      <w:ins w:id="4698" w:author="野草" w:date="2023-02-07T09:18:02Z">
        <w:r>
          <w:rPr>
            <w:rFonts w:hint="eastAsia" w:ascii="华文细黑" w:hAnsi="华文细黑" w:eastAsia="华文细黑" w:cs="华文细黑"/>
            <w:sz w:val="22"/>
            <w:szCs w:val="22"/>
            <w:lang w:val="en-US" w:eastAsia="zh-CN"/>
            <w:rPrChange w:id="4699" w:author="野草" w:date="2023-02-07T10:03:16Z">
              <w:rPr>
                <w:rFonts w:hint="eastAsia" w:ascii="华文楷体" w:hAnsi="华文楷体" w:eastAsia="华文楷体" w:cs="华文楷体"/>
                <w:sz w:val="24"/>
                <w:szCs w:val="24"/>
                <w:lang w:val="en-US" w:eastAsia="zh-CN"/>
              </w:rPr>
            </w:rPrChange>
          </w:rPr>
          <w:t>机制</w:t>
        </w:r>
      </w:ins>
      <w:ins w:id="4701" w:author="野草" w:date="2023-02-07T09:14:44Z">
        <w:r>
          <w:rPr>
            <w:rFonts w:hint="eastAsia" w:ascii="华文细黑" w:hAnsi="华文细黑" w:eastAsia="华文细黑" w:cs="华文细黑"/>
            <w:sz w:val="22"/>
            <w:szCs w:val="22"/>
            <w:lang w:val="en-US" w:eastAsia="zh-CN"/>
            <w:rPrChange w:id="4702" w:author="野草" w:date="2023-02-07T10:03:16Z">
              <w:rPr>
                <w:rFonts w:hint="eastAsia" w:ascii="华文楷体" w:hAnsi="华文楷体" w:eastAsia="华文楷体" w:cs="华文楷体"/>
                <w:sz w:val="24"/>
                <w:szCs w:val="24"/>
                <w:lang w:val="en-US" w:eastAsia="zh-CN"/>
              </w:rPr>
            </w:rPrChange>
          </w:rPr>
          <w:t>”</w:t>
        </w:r>
      </w:ins>
      <w:ins w:id="4704" w:author="野草" w:date="2023-02-07T09:18:20Z">
        <w:r>
          <w:rPr>
            <w:rFonts w:hint="eastAsia" w:ascii="华文细黑" w:hAnsi="华文细黑" w:eastAsia="华文细黑" w:cs="华文细黑"/>
            <w:sz w:val="22"/>
            <w:szCs w:val="22"/>
            <w:lang w:val="en-US" w:eastAsia="zh-CN"/>
            <w:rPrChange w:id="4705" w:author="野草" w:date="2023-02-07T10:03:16Z">
              <w:rPr>
                <w:rFonts w:hint="eastAsia" w:ascii="华文楷体" w:hAnsi="华文楷体" w:eastAsia="华文楷体" w:cs="华文楷体"/>
                <w:sz w:val="24"/>
                <w:szCs w:val="24"/>
                <w:lang w:val="en-US" w:eastAsia="zh-CN"/>
              </w:rPr>
            </w:rPrChange>
          </w:rPr>
          <w:t>作为</w:t>
        </w:r>
      </w:ins>
      <w:ins w:id="4707" w:author="野草" w:date="2023-02-07T09:18:05Z">
        <w:r>
          <w:rPr>
            <w:rFonts w:hint="eastAsia" w:ascii="华文细黑" w:hAnsi="华文细黑" w:eastAsia="华文细黑" w:cs="华文细黑"/>
            <w:sz w:val="22"/>
            <w:szCs w:val="22"/>
            <w:lang w:val="en-US" w:eastAsia="zh-CN"/>
            <w:rPrChange w:id="4708" w:author="野草" w:date="2023-02-07T10:03:16Z">
              <w:rPr>
                <w:rFonts w:hint="eastAsia" w:ascii="华文楷体" w:hAnsi="华文楷体" w:eastAsia="华文楷体" w:cs="华文楷体"/>
                <w:sz w:val="24"/>
                <w:szCs w:val="24"/>
                <w:lang w:val="en-US" w:eastAsia="zh-CN"/>
              </w:rPr>
            </w:rPrChange>
          </w:rPr>
          <w:t>研究</w:t>
        </w:r>
      </w:ins>
      <w:ins w:id="4710" w:author="野草" w:date="2023-02-07T09:19:19Z">
        <w:r>
          <w:rPr>
            <w:rFonts w:hint="eastAsia" w:ascii="华文细黑" w:hAnsi="华文细黑" w:eastAsia="华文细黑" w:cs="华文细黑"/>
            <w:sz w:val="22"/>
            <w:szCs w:val="22"/>
            <w:lang w:val="en-US" w:eastAsia="zh-CN"/>
            <w:rPrChange w:id="4711" w:author="野草" w:date="2023-02-07T10:03:16Z">
              <w:rPr>
                <w:rFonts w:hint="eastAsia" w:ascii="华文楷体" w:hAnsi="华文楷体" w:eastAsia="华文楷体" w:cs="华文楷体"/>
                <w:sz w:val="24"/>
                <w:szCs w:val="24"/>
                <w:lang w:val="en-US" w:eastAsia="zh-CN"/>
              </w:rPr>
            </w:rPrChange>
          </w:rPr>
          <w:t>线索</w:t>
        </w:r>
        <w:bookmarkEnd w:id="10"/>
      </w:ins>
      <w:ins w:id="4713" w:author="野草" w:date="2023-02-07T08:57:11Z">
        <w:r>
          <w:rPr>
            <w:rFonts w:hint="eastAsia" w:ascii="华文细黑" w:hAnsi="华文细黑" w:eastAsia="华文细黑" w:cs="华文细黑"/>
            <w:sz w:val="22"/>
            <w:szCs w:val="22"/>
            <w:rPrChange w:id="4714" w:author="野草" w:date="2023-02-07T10:03:16Z">
              <w:rPr>
                <w:rFonts w:hint="eastAsia" w:ascii="瀹嬩綋" w:hAnsi="瀹嬩綋" w:eastAsia="瀹嬩綋"/>
                <w:sz w:val="24"/>
                <w:szCs w:val="24"/>
              </w:rPr>
            </w:rPrChange>
          </w:rPr>
          <w:t>，</w:t>
        </w:r>
      </w:ins>
      <w:ins w:id="4716" w:author="野草" w:date="2023-02-07T09:10:30Z">
        <w:r>
          <w:rPr>
            <w:rFonts w:hint="eastAsia" w:ascii="华文细黑" w:hAnsi="华文细黑" w:eastAsia="华文细黑" w:cs="华文细黑"/>
            <w:sz w:val="22"/>
            <w:szCs w:val="22"/>
            <w:lang w:val="en-US" w:eastAsia="zh-CN"/>
            <w:rPrChange w:id="4717" w:author="野草" w:date="2023-02-07T10:03:16Z">
              <w:rPr>
                <w:rFonts w:hint="eastAsia" w:ascii="华文楷体" w:hAnsi="华文楷体" w:eastAsia="华文楷体" w:cs="华文楷体"/>
                <w:sz w:val="24"/>
                <w:szCs w:val="24"/>
                <w:lang w:val="en-US" w:eastAsia="zh-CN"/>
              </w:rPr>
            </w:rPrChange>
          </w:rPr>
          <w:t>通过</w:t>
        </w:r>
      </w:ins>
      <w:ins w:id="4719" w:author="野草" w:date="2023-02-07T09:10:35Z">
        <w:r>
          <w:rPr>
            <w:rFonts w:hint="eastAsia" w:ascii="华文细黑" w:hAnsi="华文细黑" w:eastAsia="华文细黑" w:cs="华文细黑"/>
            <w:sz w:val="22"/>
            <w:szCs w:val="22"/>
            <w:lang w:val="en-US" w:eastAsia="zh-CN"/>
            <w:rPrChange w:id="4720" w:author="野草" w:date="2023-02-07T10:03:16Z">
              <w:rPr>
                <w:rFonts w:hint="eastAsia" w:ascii="华文楷体" w:hAnsi="华文楷体" w:eastAsia="华文楷体" w:cs="华文楷体"/>
                <w:sz w:val="24"/>
                <w:szCs w:val="24"/>
                <w:lang w:val="en-US" w:eastAsia="zh-CN"/>
              </w:rPr>
            </w:rPrChange>
          </w:rPr>
          <w:t>基于</w:t>
        </w:r>
      </w:ins>
      <w:ins w:id="4722" w:author="野草" w:date="2023-02-07T09:03:05Z">
        <w:r>
          <w:rPr>
            <w:rFonts w:hint="eastAsia" w:ascii="华文细黑" w:hAnsi="华文细黑" w:eastAsia="华文细黑" w:cs="华文细黑"/>
            <w:sz w:val="22"/>
            <w:szCs w:val="22"/>
            <w:lang w:val="en-US" w:eastAsia="zh-CN"/>
            <w:rPrChange w:id="4723" w:author="野草" w:date="2023-02-07T10:03:16Z">
              <w:rPr>
                <w:rFonts w:hint="eastAsia" w:ascii="瀹嬩綋" w:hAnsi="瀹嬩綋" w:eastAsia="瀹嬩綋"/>
                <w:sz w:val="24"/>
                <w:szCs w:val="24"/>
                <w:lang w:val="en-US" w:eastAsia="zh-CN"/>
              </w:rPr>
            </w:rPrChange>
          </w:rPr>
          <w:t>实地测量</w:t>
        </w:r>
      </w:ins>
      <w:ins w:id="4725" w:author="野草" w:date="2023-02-07T09:03:06Z">
        <w:r>
          <w:rPr>
            <w:rFonts w:hint="eastAsia" w:ascii="华文细黑" w:hAnsi="华文细黑" w:eastAsia="华文细黑" w:cs="华文细黑"/>
            <w:sz w:val="22"/>
            <w:szCs w:val="22"/>
            <w:lang w:val="en-US" w:eastAsia="zh-CN"/>
            <w:rPrChange w:id="4726" w:author="野草" w:date="2023-02-07T10:03:16Z">
              <w:rPr>
                <w:rFonts w:hint="eastAsia" w:ascii="瀹嬩綋" w:hAnsi="瀹嬩綋" w:eastAsia="瀹嬩綋"/>
                <w:sz w:val="24"/>
                <w:szCs w:val="24"/>
                <w:lang w:val="en-US" w:eastAsia="zh-CN"/>
              </w:rPr>
            </w:rPrChange>
          </w:rPr>
          <w:t>和</w:t>
        </w:r>
      </w:ins>
      <w:ins w:id="4728" w:author="野草" w:date="2023-02-07T09:03:07Z">
        <w:r>
          <w:rPr>
            <w:rFonts w:hint="eastAsia" w:ascii="华文细黑" w:hAnsi="华文细黑" w:eastAsia="华文细黑" w:cs="华文细黑"/>
            <w:sz w:val="22"/>
            <w:szCs w:val="22"/>
            <w:lang w:val="en-US" w:eastAsia="zh-CN"/>
            <w:rPrChange w:id="4729" w:author="野草" w:date="2023-02-07T10:03:16Z">
              <w:rPr>
                <w:rFonts w:hint="eastAsia" w:ascii="瀹嬩綋" w:hAnsi="瀹嬩綋" w:eastAsia="瀹嬩綋"/>
                <w:sz w:val="24"/>
                <w:szCs w:val="24"/>
                <w:lang w:val="en-US" w:eastAsia="zh-CN"/>
              </w:rPr>
            </w:rPrChange>
          </w:rPr>
          <w:t>模型模拟</w:t>
        </w:r>
      </w:ins>
      <w:ins w:id="4731" w:author="野草" w:date="2023-02-07T09:03:08Z">
        <w:r>
          <w:rPr>
            <w:rFonts w:hint="eastAsia" w:ascii="华文细黑" w:hAnsi="华文细黑" w:eastAsia="华文细黑" w:cs="华文细黑"/>
            <w:sz w:val="22"/>
            <w:szCs w:val="22"/>
            <w:lang w:val="en-US" w:eastAsia="zh-CN"/>
            <w:rPrChange w:id="4732" w:author="野草" w:date="2023-02-07T10:03:16Z">
              <w:rPr>
                <w:rFonts w:hint="eastAsia" w:ascii="瀹嬩綋" w:hAnsi="瀹嬩綋" w:eastAsia="瀹嬩綋"/>
                <w:sz w:val="24"/>
                <w:szCs w:val="24"/>
                <w:lang w:val="en-US" w:eastAsia="zh-CN"/>
              </w:rPr>
            </w:rPrChange>
          </w:rPr>
          <w:t>的</w:t>
        </w:r>
      </w:ins>
      <w:ins w:id="4734" w:author="野草" w:date="2023-02-07T09:10:38Z">
        <w:r>
          <w:rPr>
            <w:rFonts w:hint="eastAsia" w:ascii="华文细黑" w:hAnsi="华文细黑" w:eastAsia="华文细黑" w:cs="华文细黑"/>
            <w:sz w:val="22"/>
            <w:szCs w:val="22"/>
            <w:lang w:val="en-US" w:eastAsia="zh-CN"/>
            <w:rPrChange w:id="4735" w:author="野草" w:date="2023-02-07T10:03:16Z">
              <w:rPr>
                <w:rFonts w:hint="eastAsia" w:ascii="华文楷体" w:hAnsi="华文楷体" w:eastAsia="华文楷体" w:cs="华文楷体"/>
                <w:sz w:val="24"/>
                <w:szCs w:val="24"/>
                <w:lang w:val="en-US" w:eastAsia="zh-CN"/>
              </w:rPr>
            </w:rPrChange>
          </w:rPr>
          <w:t>分析</w:t>
        </w:r>
      </w:ins>
      <w:ins w:id="4737" w:author="野草" w:date="2023-02-07T09:10:07Z">
        <w:r>
          <w:rPr>
            <w:rFonts w:hint="eastAsia" w:ascii="华文细黑" w:hAnsi="华文细黑" w:eastAsia="华文细黑" w:cs="华文细黑"/>
            <w:sz w:val="22"/>
            <w:szCs w:val="22"/>
            <w:lang w:val="en-US" w:eastAsia="zh-CN"/>
            <w:rPrChange w:id="4738" w:author="野草" w:date="2023-02-07T10:03:16Z">
              <w:rPr>
                <w:rFonts w:hint="eastAsia" w:ascii="华文楷体" w:hAnsi="华文楷体" w:eastAsia="华文楷体" w:cs="华文楷体"/>
                <w:sz w:val="24"/>
                <w:szCs w:val="24"/>
                <w:lang w:val="en-US" w:eastAsia="zh-CN"/>
              </w:rPr>
            </w:rPrChange>
          </w:rPr>
          <w:t>，</w:t>
        </w:r>
      </w:ins>
      <w:ins w:id="4740" w:author="野草" w:date="2023-02-07T08:57:25Z">
        <w:r>
          <w:rPr>
            <w:rFonts w:hint="eastAsia" w:ascii="华文细黑" w:hAnsi="华文细黑" w:eastAsia="华文细黑" w:cs="华文细黑"/>
            <w:sz w:val="22"/>
            <w:szCs w:val="22"/>
            <w:rPrChange w:id="4741" w:author="野草" w:date="2023-02-07T10:03:16Z">
              <w:rPr>
                <w:rFonts w:hint="eastAsia" w:ascii="瀹嬩綋" w:hAnsi="瀹嬩綋" w:eastAsia="瀹嬩綋"/>
                <w:sz w:val="24"/>
                <w:szCs w:val="24"/>
              </w:rPr>
            </w:rPrChange>
          </w:rPr>
          <w:t>对应</w:t>
        </w:r>
      </w:ins>
      <w:ins w:id="4743" w:author="野草" w:date="2023-02-07T08:57:25Z">
        <w:r>
          <w:rPr>
            <w:rFonts w:hint="eastAsia" w:ascii="华文细黑" w:hAnsi="华文细黑" w:eastAsia="华文细黑" w:cs="华文细黑"/>
            <w:sz w:val="22"/>
            <w:szCs w:val="22"/>
            <w:rPrChange w:id="4744" w:author="野草" w:date="2023-02-07T10:03:16Z">
              <w:rPr>
                <w:rFonts w:hint="eastAsia" w:ascii="瀹嬩綋" w:hAnsi="瀹嬩綋" w:eastAsia="瀹嬩綋"/>
                <w:sz w:val="24"/>
                <w:szCs w:val="24"/>
              </w:rPr>
            </w:rPrChange>
          </w:rPr>
          <w:t>开展</w:t>
        </w:r>
      </w:ins>
      <w:ins w:id="4746" w:author="野草" w:date="2023-02-07T09:11:00Z">
        <w:r>
          <w:rPr>
            <w:rFonts w:hint="eastAsia" w:ascii="华文细黑" w:hAnsi="华文细黑" w:eastAsia="华文细黑" w:cs="华文细黑"/>
            <w:sz w:val="22"/>
            <w:szCs w:val="22"/>
            <w:lang w:val="en-US" w:eastAsia="zh-CN"/>
            <w:rPrChange w:id="4747" w:author="野草" w:date="2023-02-07T10:03:16Z">
              <w:rPr>
                <w:rFonts w:hint="eastAsia" w:ascii="华文楷体" w:hAnsi="华文楷体" w:eastAsia="华文楷体" w:cs="华文楷体"/>
                <w:sz w:val="24"/>
                <w:szCs w:val="24"/>
                <w:lang w:val="en-US" w:eastAsia="zh-CN"/>
              </w:rPr>
            </w:rPrChange>
          </w:rPr>
          <w:t>河流</w:t>
        </w:r>
      </w:ins>
      <w:ins w:id="4749" w:author="野草" w:date="2023-02-07T09:11:04Z">
        <w:r>
          <w:rPr>
            <w:rFonts w:hint="eastAsia" w:ascii="华文细黑" w:hAnsi="华文细黑" w:eastAsia="华文细黑" w:cs="华文细黑"/>
            <w:sz w:val="22"/>
            <w:szCs w:val="22"/>
            <w:lang w:val="en-US" w:eastAsia="zh-CN"/>
            <w:rPrChange w:id="4750" w:author="野草" w:date="2023-02-07T10:03:16Z">
              <w:rPr>
                <w:rFonts w:hint="eastAsia" w:ascii="华文楷体" w:hAnsi="华文楷体" w:eastAsia="华文楷体" w:cs="华文楷体"/>
                <w:sz w:val="24"/>
                <w:szCs w:val="24"/>
                <w:lang w:val="en-US" w:eastAsia="zh-CN"/>
              </w:rPr>
            </w:rPrChange>
          </w:rPr>
          <w:t>热环境</w:t>
        </w:r>
      </w:ins>
      <w:ins w:id="4752" w:author="野草" w:date="2023-02-07T09:11:06Z">
        <w:r>
          <w:rPr>
            <w:rFonts w:hint="eastAsia" w:ascii="华文细黑" w:hAnsi="华文细黑" w:eastAsia="华文细黑" w:cs="华文细黑"/>
            <w:sz w:val="22"/>
            <w:szCs w:val="22"/>
            <w:lang w:val="en-US" w:eastAsia="zh-CN"/>
            <w:rPrChange w:id="4753" w:author="野草" w:date="2023-02-07T10:03:16Z">
              <w:rPr>
                <w:rFonts w:hint="eastAsia" w:ascii="华文楷体" w:hAnsi="华文楷体" w:eastAsia="华文楷体" w:cs="华文楷体"/>
                <w:sz w:val="24"/>
                <w:szCs w:val="24"/>
                <w:lang w:val="en-US" w:eastAsia="zh-CN"/>
              </w:rPr>
            </w:rPrChange>
          </w:rPr>
          <w:t>效应的</w:t>
        </w:r>
      </w:ins>
      <w:ins w:id="4755" w:author="野草" w:date="2023-02-07T09:11:10Z">
        <w:r>
          <w:rPr>
            <w:rFonts w:hint="eastAsia" w:ascii="华文细黑" w:hAnsi="华文细黑" w:eastAsia="华文细黑" w:cs="华文细黑"/>
            <w:sz w:val="22"/>
            <w:szCs w:val="22"/>
            <w:lang w:val="en-US" w:eastAsia="zh-CN"/>
            <w:rPrChange w:id="4756" w:author="野草" w:date="2023-02-07T10:03:16Z">
              <w:rPr>
                <w:rFonts w:hint="eastAsia" w:ascii="华文楷体" w:hAnsi="华文楷体" w:eastAsia="华文楷体" w:cs="华文楷体"/>
                <w:sz w:val="24"/>
                <w:szCs w:val="24"/>
                <w:lang w:val="en-US" w:eastAsia="zh-CN"/>
              </w:rPr>
            </w:rPrChange>
          </w:rPr>
          <w:t>微尺度</w:t>
        </w:r>
      </w:ins>
      <w:ins w:id="4758" w:author="野草" w:date="2023-02-07T09:11:14Z">
        <w:r>
          <w:rPr>
            <w:rFonts w:hint="eastAsia" w:ascii="华文细黑" w:hAnsi="华文细黑" w:eastAsia="华文细黑" w:cs="华文细黑"/>
            <w:sz w:val="22"/>
            <w:szCs w:val="22"/>
            <w:lang w:val="en-US" w:eastAsia="zh-CN"/>
            <w:rPrChange w:id="4759" w:author="野草" w:date="2023-02-07T10:03:16Z">
              <w:rPr>
                <w:rFonts w:hint="eastAsia" w:ascii="华文楷体" w:hAnsi="华文楷体" w:eastAsia="华文楷体" w:cs="华文楷体"/>
                <w:sz w:val="24"/>
                <w:szCs w:val="24"/>
                <w:lang w:val="en-US" w:eastAsia="zh-CN"/>
              </w:rPr>
            </w:rPrChange>
          </w:rPr>
          <w:t>观测</w:t>
        </w:r>
      </w:ins>
      <w:ins w:id="4761" w:author="野草" w:date="2023-02-07T09:11:15Z">
        <w:r>
          <w:rPr>
            <w:rFonts w:hint="eastAsia" w:ascii="华文细黑" w:hAnsi="华文细黑" w:eastAsia="华文细黑" w:cs="华文细黑"/>
            <w:sz w:val="22"/>
            <w:szCs w:val="22"/>
            <w:lang w:val="en-US" w:eastAsia="zh-CN"/>
            <w:rPrChange w:id="4762" w:author="野草" w:date="2023-02-07T10:03:16Z">
              <w:rPr>
                <w:rFonts w:hint="eastAsia" w:ascii="华文楷体" w:hAnsi="华文楷体" w:eastAsia="华文楷体" w:cs="华文楷体"/>
                <w:sz w:val="24"/>
                <w:szCs w:val="24"/>
                <w:lang w:val="en-US" w:eastAsia="zh-CN"/>
              </w:rPr>
            </w:rPrChange>
          </w:rPr>
          <w:t>、</w:t>
        </w:r>
      </w:ins>
      <w:ins w:id="4764" w:author="野草" w:date="2023-02-07T09:11:26Z">
        <w:r>
          <w:rPr>
            <w:rFonts w:hint="eastAsia" w:ascii="华文细黑" w:hAnsi="华文细黑" w:eastAsia="华文细黑" w:cs="华文细黑"/>
            <w:sz w:val="22"/>
            <w:szCs w:val="22"/>
            <w:lang w:val="en-US" w:eastAsia="zh-CN"/>
            <w:rPrChange w:id="4765" w:author="野草" w:date="2023-02-07T10:03:16Z">
              <w:rPr>
                <w:rFonts w:hint="eastAsia" w:ascii="华文楷体" w:hAnsi="华文楷体" w:eastAsia="华文楷体" w:cs="华文楷体"/>
                <w:sz w:val="24"/>
                <w:szCs w:val="24"/>
                <w:lang w:val="en-US" w:eastAsia="zh-CN"/>
              </w:rPr>
            </w:rPrChange>
          </w:rPr>
          <w:t>局地</w:t>
        </w:r>
      </w:ins>
      <w:ins w:id="4767" w:author="野草" w:date="2023-02-07T09:11:27Z">
        <w:r>
          <w:rPr>
            <w:rFonts w:hint="eastAsia" w:ascii="华文细黑" w:hAnsi="华文细黑" w:eastAsia="华文细黑" w:cs="华文细黑"/>
            <w:sz w:val="22"/>
            <w:szCs w:val="22"/>
            <w:lang w:val="en-US" w:eastAsia="zh-CN"/>
            <w:rPrChange w:id="4768" w:author="野草" w:date="2023-02-07T10:03:16Z">
              <w:rPr>
                <w:rFonts w:hint="eastAsia" w:ascii="华文楷体" w:hAnsi="华文楷体" w:eastAsia="华文楷体" w:cs="华文楷体"/>
                <w:sz w:val="24"/>
                <w:szCs w:val="24"/>
                <w:lang w:val="en-US" w:eastAsia="zh-CN"/>
              </w:rPr>
            </w:rPrChange>
          </w:rPr>
          <w:t>气候区</w:t>
        </w:r>
      </w:ins>
      <w:ins w:id="4770" w:author="野草" w:date="2023-02-07T09:11:42Z">
        <w:r>
          <w:rPr>
            <w:rFonts w:hint="eastAsia" w:ascii="华文细黑" w:hAnsi="华文细黑" w:eastAsia="华文细黑" w:cs="华文细黑"/>
            <w:sz w:val="22"/>
            <w:szCs w:val="22"/>
            <w:lang w:val="en-US" w:eastAsia="zh-CN"/>
            <w:rPrChange w:id="4771" w:author="野草" w:date="2023-02-07T10:03:16Z">
              <w:rPr>
                <w:rFonts w:hint="eastAsia" w:ascii="华文楷体" w:hAnsi="华文楷体" w:eastAsia="华文楷体" w:cs="华文楷体"/>
                <w:sz w:val="24"/>
                <w:szCs w:val="24"/>
                <w:lang w:val="en-US" w:eastAsia="zh-CN"/>
              </w:rPr>
            </w:rPrChange>
          </w:rPr>
          <w:t>尺度</w:t>
        </w:r>
      </w:ins>
      <w:ins w:id="4773" w:author="野草" w:date="2023-02-07T09:11:28Z">
        <w:r>
          <w:rPr>
            <w:rFonts w:hint="eastAsia" w:ascii="华文细黑" w:hAnsi="华文细黑" w:eastAsia="华文细黑" w:cs="华文细黑"/>
            <w:sz w:val="22"/>
            <w:szCs w:val="22"/>
            <w:lang w:val="en-US" w:eastAsia="zh-CN"/>
            <w:rPrChange w:id="4774" w:author="野草" w:date="2023-02-07T10:03:16Z">
              <w:rPr>
                <w:rFonts w:hint="eastAsia" w:ascii="华文楷体" w:hAnsi="华文楷体" w:eastAsia="华文楷体" w:cs="华文楷体"/>
                <w:sz w:val="24"/>
                <w:szCs w:val="24"/>
                <w:lang w:val="en-US" w:eastAsia="zh-CN"/>
              </w:rPr>
            </w:rPrChange>
          </w:rPr>
          <w:t>观测和</w:t>
        </w:r>
      </w:ins>
      <w:ins w:id="4776" w:author="野草" w:date="2023-02-07T09:11:30Z">
        <w:r>
          <w:rPr>
            <w:rFonts w:hint="eastAsia" w:ascii="华文细黑" w:hAnsi="华文细黑" w:eastAsia="华文细黑" w:cs="华文细黑"/>
            <w:sz w:val="22"/>
            <w:szCs w:val="22"/>
            <w:lang w:val="en-US" w:eastAsia="zh-CN"/>
            <w:rPrChange w:id="4777" w:author="野草" w:date="2023-02-07T10:03:16Z">
              <w:rPr>
                <w:rFonts w:hint="eastAsia" w:ascii="华文楷体" w:hAnsi="华文楷体" w:eastAsia="华文楷体" w:cs="华文楷体"/>
                <w:sz w:val="24"/>
                <w:szCs w:val="24"/>
                <w:lang w:val="en-US" w:eastAsia="zh-CN"/>
              </w:rPr>
            </w:rPrChange>
          </w:rPr>
          <w:t>局地</w:t>
        </w:r>
      </w:ins>
      <w:ins w:id="4779" w:author="野草" w:date="2023-02-07T09:11:31Z">
        <w:r>
          <w:rPr>
            <w:rFonts w:hint="eastAsia" w:ascii="华文细黑" w:hAnsi="华文细黑" w:eastAsia="华文细黑" w:cs="华文细黑"/>
            <w:sz w:val="22"/>
            <w:szCs w:val="22"/>
            <w:lang w:val="en-US" w:eastAsia="zh-CN"/>
            <w:rPrChange w:id="4780" w:author="野草" w:date="2023-02-07T10:03:16Z">
              <w:rPr>
                <w:rFonts w:hint="eastAsia" w:ascii="华文楷体" w:hAnsi="华文楷体" w:eastAsia="华文楷体" w:cs="华文楷体"/>
                <w:sz w:val="24"/>
                <w:szCs w:val="24"/>
                <w:lang w:val="en-US" w:eastAsia="zh-CN"/>
              </w:rPr>
            </w:rPrChange>
          </w:rPr>
          <w:t>气候区</w:t>
        </w:r>
      </w:ins>
      <w:ins w:id="4782" w:author="野草" w:date="2023-02-07T09:11:33Z">
        <w:r>
          <w:rPr>
            <w:rFonts w:hint="eastAsia" w:ascii="华文细黑" w:hAnsi="华文细黑" w:eastAsia="华文细黑" w:cs="华文细黑"/>
            <w:sz w:val="22"/>
            <w:szCs w:val="22"/>
            <w:lang w:val="en-US" w:eastAsia="zh-CN"/>
            <w:rPrChange w:id="4783" w:author="野草" w:date="2023-02-07T10:03:16Z">
              <w:rPr>
                <w:rFonts w:hint="eastAsia" w:ascii="华文楷体" w:hAnsi="华文楷体" w:eastAsia="华文楷体" w:cs="华文楷体"/>
                <w:sz w:val="24"/>
                <w:szCs w:val="24"/>
                <w:lang w:val="en-US" w:eastAsia="zh-CN"/>
              </w:rPr>
            </w:rPrChange>
          </w:rPr>
          <w:t>模拟</w:t>
        </w:r>
      </w:ins>
      <w:ins w:id="4785" w:author="野草" w:date="2023-02-07T08:57:25Z">
        <w:r>
          <w:rPr>
            <w:rFonts w:hint="eastAsia" w:ascii="华文细黑" w:hAnsi="华文细黑" w:eastAsia="华文细黑" w:cs="华文细黑"/>
            <w:sz w:val="22"/>
            <w:szCs w:val="22"/>
            <w:highlight w:val="yellow"/>
            <w:rPrChange w:id="4786" w:author="野草" w:date="2023-02-07T10:03:16Z">
              <w:rPr>
                <w:rFonts w:hint="eastAsia" w:ascii="瀹嬩綋" w:hAnsi="瀹嬩綋" w:eastAsia="瀹嬩綋"/>
                <w:sz w:val="24"/>
                <w:szCs w:val="24"/>
              </w:rPr>
            </w:rPrChange>
          </w:rPr>
          <w:t>三大研究内容</w:t>
        </w:r>
      </w:ins>
      <w:ins w:id="4788" w:author="野草" w:date="2023-02-07T08:57:25Z">
        <w:r>
          <w:rPr>
            <w:rFonts w:hint="eastAsia" w:ascii="华文细黑" w:hAnsi="华文细黑" w:eastAsia="华文细黑" w:cs="华文细黑"/>
            <w:sz w:val="22"/>
            <w:szCs w:val="22"/>
            <w:rPrChange w:id="4789" w:author="野草" w:date="2023-02-07T10:03:16Z">
              <w:rPr>
                <w:rFonts w:hint="eastAsia" w:ascii="瀹嬩綋" w:hAnsi="瀹嬩綋" w:eastAsia="瀹嬩綋"/>
                <w:sz w:val="24"/>
                <w:szCs w:val="24"/>
              </w:rPr>
            </w:rPrChange>
          </w:rPr>
          <w:t>，理解</w:t>
        </w:r>
      </w:ins>
      <w:ins w:id="4791" w:author="野草" w:date="2023-02-07T09:19:36Z">
        <w:r>
          <w:rPr>
            <w:rFonts w:hint="eastAsia" w:ascii="华文细黑" w:hAnsi="华文细黑" w:eastAsia="华文细黑" w:cs="华文细黑"/>
            <w:sz w:val="22"/>
            <w:szCs w:val="22"/>
            <w:lang w:val="en-US" w:eastAsia="zh-CN"/>
            <w:rPrChange w:id="4792" w:author="野草" w:date="2023-02-07T10:03:16Z">
              <w:rPr>
                <w:rFonts w:hint="eastAsia" w:ascii="华文楷体" w:hAnsi="华文楷体" w:eastAsia="华文楷体" w:cs="华文楷体"/>
                <w:sz w:val="24"/>
                <w:szCs w:val="24"/>
                <w:lang w:val="en-US" w:eastAsia="zh-CN"/>
              </w:rPr>
            </w:rPrChange>
          </w:rPr>
          <w:t>长江</w:t>
        </w:r>
      </w:ins>
      <w:ins w:id="4794" w:author="野草" w:date="2023-02-07T09:19:38Z">
        <w:r>
          <w:rPr>
            <w:rFonts w:hint="eastAsia" w:ascii="华文细黑" w:hAnsi="华文细黑" w:eastAsia="华文细黑" w:cs="华文细黑"/>
            <w:sz w:val="22"/>
            <w:szCs w:val="22"/>
            <w:lang w:val="en-US" w:eastAsia="zh-CN"/>
            <w:rPrChange w:id="4795" w:author="野草" w:date="2023-02-07T10:03:16Z">
              <w:rPr>
                <w:rFonts w:hint="eastAsia" w:ascii="华文楷体" w:hAnsi="华文楷体" w:eastAsia="华文楷体" w:cs="华文楷体"/>
                <w:sz w:val="24"/>
                <w:szCs w:val="24"/>
                <w:lang w:val="en-US" w:eastAsia="zh-CN"/>
              </w:rPr>
            </w:rPrChange>
          </w:rPr>
          <w:t>流域</w:t>
        </w:r>
      </w:ins>
      <w:ins w:id="4797" w:author="野草" w:date="2023-02-07T09:19:39Z">
        <w:r>
          <w:rPr>
            <w:rFonts w:hint="eastAsia" w:ascii="华文细黑" w:hAnsi="华文细黑" w:eastAsia="华文细黑" w:cs="华文细黑"/>
            <w:sz w:val="22"/>
            <w:szCs w:val="22"/>
            <w:lang w:val="en-US" w:eastAsia="zh-CN"/>
            <w:rPrChange w:id="4798" w:author="野草" w:date="2023-02-07T10:03:16Z">
              <w:rPr>
                <w:rFonts w:hint="eastAsia" w:ascii="华文楷体" w:hAnsi="华文楷体" w:eastAsia="华文楷体" w:cs="华文楷体"/>
                <w:sz w:val="24"/>
                <w:szCs w:val="24"/>
                <w:lang w:val="en-US" w:eastAsia="zh-CN"/>
              </w:rPr>
            </w:rPrChange>
          </w:rPr>
          <w:t>上游</w:t>
        </w:r>
      </w:ins>
      <w:ins w:id="4800" w:author="野草" w:date="2023-02-07T09:31:54Z">
        <w:r>
          <w:rPr>
            <w:rFonts w:hint="eastAsia" w:ascii="华文细黑" w:hAnsi="华文细黑" w:eastAsia="华文细黑" w:cs="华文细黑"/>
            <w:sz w:val="22"/>
            <w:szCs w:val="22"/>
            <w:lang w:val="en-US" w:eastAsia="zh-CN"/>
            <w:rPrChange w:id="4801" w:author="野草" w:date="2023-02-07T10:03:16Z">
              <w:rPr>
                <w:rFonts w:hint="eastAsia" w:ascii="华文楷体" w:hAnsi="华文楷体" w:eastAsia="华文楷体" w:cs="华文楷体"/>
                <w:sz w:val="24"/>
                <w:szCs w:val="24"/>
                <w:lang w:val="en-US" w:eastAsia="zh-CN"/>
              </w:rPr>
            </w:rPrChange>
          </w:rPr>
          <w:t>城市</w:t>
        </w:r>
      </w:ins>
      <w:ins w:id="4803" w:author="野草" w:date="2023-02-07T09:32:16Z">
        <w:r>
          <w:rPr>
            <w:rFonts w:hint="eastAsia" w:ascii="华文细黑" w:hAnsi="华文细黑" w:eastAsia="华文细黑" w:cs="华文细黑"/>
            <w:sz w:val="22"/>
            <w:szCs w:val="22"/>
            <w:lang w:val="en-US" w:eastAsia="zh-CN"/>
            <w:rPrChange w:id="4804" w:author="野草" w:date="2023-02-07T10:03:16Z">
              <w:rPr>
                <w:rFonts w:hint="eastAsia" w:ascii="华文楷体" w:hAnsi="华文楷体" w:eastAsia="华文楷体" w:cs="华文楷体"/>
                <w:sz w:val="24"/>
                <w:szCs w:val="24"/>
                <w:lang w:val="en-US" w:eastAsia="zh-CN"/>
              </w:rPr>
            </w:rPrChange>
          </w:rPr>
          <w:t>的</w:t>
        </w:r>
      </w:ins>
      <w:ins w:id="4806" w:author="野草" w:date="2023-02-07T09:31:57Z">
        <w:r>
          <w:rPr>
            <w:rFonts w:hint="eastAsia" w:ascii="华文细黑" w:hAnsi="华文细黑" w:eastAsia="华文细黑" w:cs="华文细黑"/>
            <w:sz w:val="22"/>
            <w:szCs w:val="22"/>
            <w:lang w:val="en-US" w:eastAsia="zh-CN"/>
            <w:rPrChange w:id="4807" w:author="野草" w:date="2023-02-07T10:03:16Z">
              <w:rPr>
                <w:rFonts w:hint="eastAsia" w:ascii="华文楷体" w:hAnsi="华文楷体" w:eastAsia="华文楷体" w:cs="华文楷体"/>
                <w:sz w:val="24"/>
                <w:szCs w:val="24"/>
                <w:lang w:val="en-US" w:eastAsia="zh-CN"/>
              </w:rPr>
            </w:rPrChange>
          </w:rPr>
          <w:t>热环境</w:t>
        </w:r>
      </w:ins>
      <w:ins w:id="4809" w:author="野草" w:date="2023-02-07T09:31:58Z">
        <w:r>
          <w:rPr>
            <w:rFonts w:hint="eastAsia" w:ascii="华文细黑" w:hAnsi="华文细黑" w:eastAsia="华文细黑" w:cs="华文细黑"/>
            <w:sz w:val="22"/>
            <w:szCs w:val="22"/>
            <w:lang w:val="en-US" w:eastAsia="zh-CN"/>
            <w:rPrChange w:id="4810" w:author="野草" w:date="2023-02-07T10:03:16Z">
              <w:rPr>
                <w:rFonts w:hint="eastAsia" w:ascii="华文楷体" w:hAnsi="华文楷体" w:eastAsia="华文楷体" w:cs="华文楷体"/>
                <w:sz w:val="24"/>
                <w:szCs w:val="24"/>
                <w:lang w:val="en-US" w:eastAsia="zh-CN"/>
              </w:rPr>
            </w:rPrChange>
          </w:rPr>
          <w:t>过程</w:t>
        </w:r>
      </w:ins>
      <w:ins w:id="4812" w:author="野草" w:date="2023-02-07T09:32:18Z">
        <w:r>
          <w:rPr>
            <w:rFonts w:hint="eastAsia" w:ascii="华文细黑" w:hAnsi="华文细黑" w:eastAsia="华文细黑" w:cs="华文细黑"/>
            <w:sz w:val="22"/>
            <w:szCs w:val="22"/>
            <w:lang w:val="en-US" w:eastAsia="zh-CN"/>
            <w:rPrChange w:id="4813" w:author="野草" w:date="2023-02-07T10:03:16Z">
              <w:rPr>
                <w:rFonts w:hint="eastAsia" w:ascii="华文楷体" w:hAnsi="华文楷体" w:eastAsia="华文楷体" w:cs="华文楷体"/>
                <w:sz w:val="24"/>
                <w:szCs w:val="24"/>
                <w:lang w:val="en-US" w:eastAsia="zh-CN"/>
              </w:rPr>
            </w:rPrChange>
          </w:rPr>
          <w:t>，</w:t>
        </w:r>
      </w:ins>
      <w:ins w:id="4815" w:author="野草" w:date="2023-02-07T09:32:19Z">
        <w:r>
          <w:rPr>
            <w:rFonts w:hint="eastAsia" w:ascii="华文细黑" w:hAnsi="华文细黑" w:eastAsia="华文细黑" w:cs="华文细黑"/>
            <w:sz w:val="22"/>
            <w:szCs w:val="22"/>
            <w:lang w:val="en-US" w:eastAsia="zh-CN"/>
            <w:rPrChange w:id="4816" w:author="野草" w:date="2023-02-07T10:03:16Z">
              <w:rPr>
                <w:rFonts w:hint="eastAsia" w:ascii="华文楷体" w:hAnsi="华文楷体" w:eastAsia="华文楷体" w:cs="华文楷体"/>
                <w:sz w:val="24"/>
                <w:szCs w:val="24"/>
                <w:lang w:val="en-US" w:eastAsia="zh-CN"/>
              </w:rPr>
            </w:rPrChange>
          </w:rPr>
          <w:t>为</w:t>
        </w:r>
      </w:ins>
      <w:ins w:id="4818" w:author="野草" w:date="2023-02-07T09:32:21Z">
        <w:r>
          <w:rPr>
            <w:rFonts w:hint="eastAsia" w:ascii="华文细黑" w:hAnsi="华文细黑" w:eastAsia="华文细黑" w:cs="华文细黑"/>
            <w:sz w:val="22"/>
            <w:szCs w:val="22"/>
            <w:lang w:val="en-US" w:eastAsia="zh-CN"/>
            <w:rPrChange w:id="4819" w:author="野草" w:date="2023-02-07T10:03:16Z">
              <w:rPr>
                <w:rFonts w:hint="eastAsia" w:ascii="华文楷体" w:hAnsi="华文楷体" w:eastAsia="华文楷体" w:cs="华文楷体"/>
                <w:sz w:val="24"/>
                <w:szCs w:val="24"/>
                <w:lang w:val="en-US" w:eastAsia="zh-CN"/>
              </w:rPr>
            </w:rPrChange>
          </w:rPr>
          <w:t>未来</w:t>
        </w:r>
      </w:ins>
      <w:ins w:id="4821" w:author="野草" w:date="2023-02-07T09:32:33Z">
        <w:r>
          <w:rPr>
            <w:rFonts w:hint="eastAsia" w:ascii="华文细黑" w:hAnsi="华文细黑" w:eastAsia="华文细黑" w:cs="华文细黑"/>
            <w:sz w:val="22"/>
            <w:szCs w:val="22"/>
            <w:lang w:val="en-US" w:eastAsia="zh-CN"/>
            <w:rPrChange w:id="4822" w:author="野草" w:date="2023-02-07T10:03:16Z">
              <w:rPr>
                <w:rFonts w:hint="eastAsia" w:ascii="华文楷体" w:hAnsi="华文楷体" w:eastAsia="华文楷体" w:cs="华文楷体"/>
                <w:sz w:val="24"/>
                <w:szCs w:val="24"/>
                <w:lang w:val="en-US" w:eastAsia="zh-CN"/>
              </w:rPr>
            </w:rPrChange>
          </w:rPr>
          <w:t>通过</w:t>
        </w:r>
      </w:ins>
      <w:ins w:id="4824" w:author="野草" w:date="2023-02-07T09:32:34Z">
        <w:r>
          <w:rPr>
            <w:rFonts w:hint="eastAsia" w:ascii="华文细黑" w:hAnsi="华文细黑" w:eastAsia="华文细黑" w:cs="华文细黑"/>
            <w:sz w:val="22"/>
            <w:szCs w:val="22"/>
            <w:lang w:val="en-US" w:eastAsia="zh-CN"/>
            <w:rPrChange w:id="4825" w:author="野草" w:date="2023-02-07T10:03:16Z">
              <w:rPr>
                <w:rFonts w:hint="eastAsia" w:ascii="华文楷体" w:hAnsi="华文楷体" w:eastAsia="华文楷体" w:cs="华文楷体"/>
                <w:sz w:val="24"/>
                <w:szCs w:val="24"/>
                <w:lang w:val="en-US" w:eastAsia="zh-CN"/>
              </w:rPr>
            </w:rPrChange>
          </w:rPr>
          <w:t>城市</w:t>
        </w:r>
      </w:ins>
      <w:ins w:id="4827" w:author="野草" w:date="2023-02-07T09:32:35Z">
        <w:r>
          <w:rPr>
            <w:rFonts w:hint="eastAsia" w:ascii="华文细黑" w:hAnsi="华文细黑" w:eastAsia="华文细黑" w:cs="华文细黑"/>
            <w:sz w:val="22"/>
            <w:szCs w:val="22"/>
            <w:lang w:val="en-US" w:eastAsia="zh-CN"/>
            <w:rPrChange w:id="4828" w:author="野草" w:date="2023-02-07T10:03:16Z">
              <w:rPr>
                <w:rFonts w:hint="eastAsia" w:ascii="华文楷体" w:hAnsi="华文楷体" w:eastAsia="华文楷体" w:cs="华文楷体"/>
                <w:sz w:val="24"/>
                <w:szCs w:val="24"/>
                <w:lang w:val="en-US" w:eastAsia="zh-CN"/>
              </w:rPr>
            </w:rPrChange>
          </w:rPr>
          <w:t>规划</w:t>
        </w:r>
      </w:ins>
      <w:ins w:id="4830" w:author="野草" w:date="2023-02-07T09:32:36Z">
        <w:r>
          <w:rPr>
            <w:rFonts w:hint="eastAsia" w:ascii="华文细黑" w:hAnsi="华文细黑" w:eastAsia="华文细黑" w:cs="华文细黑"/>
            <w:sz w:val="22"/>
            <w:szCs w:val="22"/>
            <w:lang w:val="en-US" w:eastAsia="zh-CN"/>
            <w:rPrChange w:id="4831" w:author="野草" w:date="2023-02-07T10:03:16Z">
              <w:rPr>
                <w:rFonts w:hint="eastAsia" w:ascii="华文楷体" w:hAnsi="华文楷体" w:eastAsia="华文楷体" w:cs="华文楷体"/>
                <w:sz w:val="24"/>
                <w:szCs w:val="24"/>
                <w:lang w:val="en-US" w:eastAsia="zh-CN"/>
              </w:rPr>
            </w:rPrChange>
          </w:rPr>
          <w:t>和</w:t>
        </w:r>
      </w:ins>
      <w:ins w:id="4833" w:author="野草" w:date="2023-02-07T09:32:39Z">
        <w:r>
          <w:rPr>
            <w:rFonts w:hint="eastAsia" w:ascii="华文细黑" w:hAnsi="华文细黑" w:eastAsia="华文细黑" w:cs="华文细黑"/>
            <w:sz w:val="22"/>
            <w:szCs w:val="22"/>
            <w:lang w:val="en-US" w:eastAsia="zh-CN"/>
            <w:rPrChange w:id="4834" w:author="野草" w:date="2023-02-07T10:03:16Z">
              <w:rPr>
                <w:rFonts w:hint="eastAsia" w:ascii="华文楷体" w:hAnsi="华文楷体" w:eastAsia="华文楷体" w:cs="华文楷体"/>
                <w:sz w:val="24"/>
                <w:szCs w:val="24"/>
                <w:lang w:val="en-US" w:eastAsia="zh-CN"/>
              </w:rPr>
            </w:rPrChange>
          </w:rPr>
          <w:t>设计</w:t>
        </w:r>
      </w:ins>
      <w:ins w:id="4836" w:author="野草" w:date="2023-02-07T10:04:45Z">
        <w:r>
          <w:rPr>
            <w:rFonts w:hint="eastAsia" w:ascii="华文细黑" w:hAnsi="华文细黑" w:eastAsia="华文细黑" w:cs="华文细黑"/>
            <w:sz w:val="22"/>
            <w:szCs w:val="22"/>
            <w:lang w:val="en-US" w:eastAsia="zh-CN"/>
          </w:rPr>
          <w:t>实现</w:t>
        </w:r>
      </w:ins>
      <w:ins w:id="4837" w:author="野草" w:date="2023-02-07T09:32:45Z">
        <w:r>
          <w:rPr>
            <w:rFonts w:hint="eastAsia" w:ascii="华文细黑" w:hAnsi="华文细黑" w:eastAsia="华文细黑" w:cs="华文细黑"/>
            <w:sz w:val="22"/>
            <w:szCs w:val="22"/>
            <w:lang w:val="en-US" w:eastAsia="zh-CN"/>
            <w:rPrChange w:id="4838" w:author="野草" w:date="2023-02-07T10:03:16Z">
              <w:rPr>
                <w:rFonts w:hint="eastAsia" w:ascii="华文楷体" w:hAnsi="华文楷体" w:eastAsia="华文楷体" w:cs="华文楷体"/>
                <w:sz w:val="24"/>
                <w:szCs w:val="24"/>
                <w:lang w:val="en-US" w:eastAsia="zh-CN"/>
              </w:rPr>
            </w:rPrChange>
          </w:rPr>
          <w:t>更宜居</w:t>
        </w:r>
      </w:ins>
      <w:ins w:id="4840" w:author="野草" w:date="2023-02-07T09:32:46Z">
        <w:r>
          <w:rPr>
            <w:rFonts w:hint="eastAsia" w:ascii="华文细黑" w:hAnsi="华文细黑" w:eastAsia="华文细黑" w:cs="华文细黑"/>
            <w:sz w:val="22"/>
            <w:szCs w:val="22"/>
            <w:lang w:val="en-US" w:eastAsia="zh-CN"/>
            <w:rPrChange w:id="4841" w:author="野草" w:date="2023-02-07T10:03:16Z">
              <w:rPr>
                <w:rFonts w:hint="eastAsia" w:ascii="华文楷体" w:hAnsi="华文楷体" w:eastAsia="华文楷体" w:cs="华文楷体"/>
                <w:sz w:val="24"/>
                <w:szCs w:val="24"/>
                <w:lang w:val="en-US" w:eastAsia="zh-CN"/>
              </w:rPr>
            </w:rPrChange>
          </w:rPr>
          <w:t>的</w:t>
        </w:r>
      </w:ins>
      <w:ins w:id="4843" w:author="野草" w:date="2023-02-07T09:32:47Z">
        <w:r>
          <w:rPr>
            <w:rFonts w:hint="eastAsia" w:ascii="华文细黑" w:hAnsi="华文细黑" w:eastAsia="华文细黑" w:cs="华文细黑"/>
            <w:sz w:val="22"/>
            <w:szCs w:val="22"/>
            <w:lang w:val="en-US" w:eastAsia="zh-CN"/>
            <w:rPrChange w:id="4844" w:author="野草" w:date="2023-02-07T10:03:16Z">
              <w:rPr>
                <w:rFonts w:hint="eastAsia" w:ascii="华文楷体" w:hAnsi="华文楷体" w:eastAsia="华文楷体" w:cs="华文楷体"/>
                <w:sz w:val="24"/>
                <w:szCs w:val="24"/>
                <w:lang w:val="en-US" w:eastAsia="zh-CN"/>
              </w:rPr>
            </w:rPrChange>
          </w:rPr>
          <w:t>城市</w:t>
        </w:r>
      </w:ins>
      <w:ins w:id="4846" w:author="野草" w:date="2023-02-07T09:32:48Z">
        <w:r>
          <w:rPr>
            <w:rFonts w:hint="eastAsia" w:ascii="华文细黑" w:hAnsi="华文细黑" w:eastAsia="华文细黑" w:cs="华文细黑"/>
            <w:sz w:val="22"/>
            <w:szCs w:val="22"/>
            <w:lang w:val="en-US" w:eastAsia="zh-CN"/>
            <w:rPrChange w:id="4847" w:author="野草" w:date="2023-02-07T10:03:16Z">
              <w:rPr>
                <w:rFonts w:hint="eastAsia" w:ascii="华文楷体" w:hAnsi="华文楷体" w:eastAsia="华文楷体" w:cs="华文楷体"/>
                <w:sz w:val="24"/>
                <w:szCs w:val="24"/>
                <w:lang w:val="en-US" w:eastAsia="zh-CN"/>
              </w:rPr>
            </w:rPrChange>
          </w:rPr>
          <w:t>环境</w:t>
        </w:r>
      </w:ins>
      <w:ins w:id="4849" w:author="野草" w:date="2023-02-07T08:57:25Z">
        <w:r>
          <w:rPr>
            <w:rFonts w:hint="eastAsia" w:ascii="华文细黑" w:hAnsi="华文细黑" w:eastAsia="华文细黑" w:cs="华文细黑"/>
            <w:sz w:val="22"/>
            <w:szCs w:val="22"/>
            <w:rPrChange w:id="4850" w:author="野草" w:date="2023-02-07T10:03:16Z">
              <w:rPr>
                <w:rFonts w:hint="eastAsia" w:ascii="瀹嬩綋" w:hAnsi="瀹嬩綋" w:eastAsia="瀹嬩綋"/>
                <w:sz w:val="24"/>
                <w:szCs w:val="24"/>
              </w:rPr>
            </w:rPrChange>
          </w:rPr>
          <w:t>提供科学依据。项目技术路线如</w:t>
        </w:r>
      </w:ins>
      <w:ins w:id="4852" w:author="野草" w:date="2023-02-07T08:57:25Z">
        <w:r>
          <w:rPr>
            <w:rFonts w:hint="eastAsia" w:ascii="华文细黑" w:hAnsi="华文细黑" w:eastAsia="华文细黑" w:cs="华文细黑"/>
            <w:sz w:val="22"/>
            <w:szCs w:val="22"/>
            <w:highlight w:val="yellow"/>
            <w:rPrChange w:id="4853" w:author="野草" w:date="2023-02-07T10:03:16Z">
              <w:rPr>
                <w:rFonts w:hint="eastAsia" w:ascii="瀹嬩綋" w:hAnsi="瀹嬩綋" w:eastAsia="瀹嬩綋"/>
                <w:sz w:val="24"/>
                <w:szCs w:val="24"/>
              </w:rPr>
            </w:rPrChange>
          </w:rPr>
          <w:t>图</w:t>
        </w:r>
      </w:ins>
      <w:ins w:id="4855" w:author="野草" w:date="2023-02-09T11:18:10Z">
        <w:r>
          <w:rPr>
            <w:rFonts w:hint="eastAsia" w:ascii="华文细黑" w:hAnsi="华文细黑" w:eastAsia="华文细黑" w:cs="华文细黑"/>
            <w:sz w:val="22"/>
            <w:szCs w:val="22"/>
            <w:highlight w:val="yellow"/>
            <w:lang w:val="en-US" w:eastAsia="zh-CN"/>
          </w:rPr>
          <w:t>1</w:t>
        </w:r>
      </w:ins>
      <w:ins w:id="4856" w:author="野草" w:date="2023-02-07T08:57:25Z">
        <w:r>
          <w:rPr>
            <w:rFonts w:hint="eastAsia" w:ascii="华文细黑" w:hAnsi="华文细黑" w:eastAsia="华文细黑" w:cs="华文细黑"/>
            <w:sz w:val="22"/>
            <w:szCs w:val="22"/>
            <w:rPrChange w:id="4857" w:author="野草" w:date="2023-02-07T10:03:16Z">
              <w:rPr>
                <w:rFonts w:hint="eastAsia" w:ascii="瀹嬩綋" w:hAnsi="瀹嬩綋" w:eastAsia="瀹嬩綋"/>
                <w:sz w:val="24"/>
                <w:szCs w:val="24"/>
              </w:rPr>
            </w:rPrChange>
          </w:rPr>
          <w:t>所示：</w:t>
        </w:r>
      </w:ins>
    </w:p>
    <w:p>
      <w:pPr>
        <w:rPr>
          <w:rFonts w:hint="eastAsia" w:ascii="华文细黑" w:hAnsi="华文细黑" w:eastAsia="华文细黑" w:cs="华文细黑"/>
          <w:sz w:val="22"/>
          <w:szCs w:val="22"/>
          <w:lang w:val="en-US" w:eastAsia="zh-CN"/>
          <w:rPrChange w:id="4860" w:author="野草" w:date="2023-02-07T10:03:16Z">
            <w:rPr>
              <w:rFonts w:hint="eastAsia"/>
              <w:highlight w:val="yellow"/>
              <w:lang w:val="en-US" w:eastAsia="zh-CN"/>
            </w:rPr>
          </w:rPrChange>
        </w:rPr>
        <w:pPrChange w:id="4859" w:author="野草" w:date="2023-02-06T22:29:59Z">
          <w:pPr/>
        </w:pPrChange>
      </w:pPr>
      <w:ins w:id="4861" w:author="野草" w:date="2023-02-09T11:19:11Z">
        <w:r>
          <w:rPr/>
          <w:drawing>
            <wp:inline distT="0" distB="0" distL="114300" distR="114300">
              <wp:extent cx="5478145" cy="3077845"/>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78145" cy="3077845"/>
                      </a:xfrm>
                      <a:prstGeom prst="rect">
                        <a:avLst/>
                      </a:prstGeom>
                      <a:noFill/>
                      <a:ln>
                        <a:noFill/>
                      </a:ln>
                    </pic:spPr>
                  </pic:pic>
                </a:graphicData>
              </a:graphic>
            </wp:inline>
          </w:drawing>
        </w:r>
      </w:ins>
    </w:p>
    <w:p>
      <w:pPr>
        <w:rPr>
          <w:ins w:id="4863" w:author="野草" w:date="2023-02-07T10:26:17Z"/>
          <w:rFonts w:hint="eastAsia" w:ascii="华文楷体" w:hAnsi="华文楷体" w:eastAsia="华文楷体" w:cs="华文楷体"/>
          <w:lang w:val="en-US" w:eastAsia="zh-CN"/>
        </w:rPr>
      </w:pPr>
    </w:p>
    <w:p>
      <w:pPr>
        <w:rPr>
          <w:ins w:id="4864" w:author="野草" w:date="2023-02-08T01:20:08Z"/>
          <w:rFonts w:hint="eastAsia" w:ascii="华文细黑" w:hAnsi="华文细黑" w:eastAsia="华文细黑" w:cs="华文细黑"/>
          <w:lang w:val="en-US" w:eastAsia="zh-CN"/>
        </w:rPr>
      </w:pPr>
      <w:ins w:id="4865" w:author="野草" w:date="2023-02-08T01:20:08Z">
        <w:r>
          <w:rPr>
            <w:rFonts w:hint="eastAsia" w:ascii="华文细黑" w:hAnsi="华文细黑" w:eastAsia="华文细黑" w:cs="华文细黑"/>
            <w:lang w:val="en-US" w:eastAsia="zh-CN"/>
          </w:rPr>
          <w:t>[up230207]</w:t>
        </w:r>
      </w:ins>
    </w:p>
    <w:p>
      <w:pPr>
        <w:rPr>
          <w:ins w:id="4866" w:author="野草" w:date="2023-02-07T10:26:17Z"/>
          <w:rFonts w:hint="eastAsia" w:ascii="华文细黑" w:hAnsi="华文细黑" w:eastAsia="华文细黑" w:cs="华文细黑"/>
          <w:lang w:val="en-US" w:eastAsia="zh-CN"/>
        </w:rPr>
      </w:pPr>
      <w:ins w:id="4867" w:author="野草" w:date="2023-02-07T10:26:17Z">
        <w:r>
          <w:rPr>
            <w:rFonts w:hint="eastAsia" w:ascii="华文细黑" w:hAnsi="华文细黑" w:eastAsia="华文细黑" w:cs="华文细黑"/>
            <w:lang w:val="en-US" w:eastAsia="zh-CN"/>
          </w:rPr>
          <w:t>本项目拟在位于我国长江流域上游的</w:t>
        </w:r>
      </w:ins>
      <w:ins w:id="4868" w:author="野草" w:date="2023-02-07T10:26:17Z">
        <w:r>
          <w:rPr>
            <w:rFonts w:hint="eastAsia" w:ascii="华文细黑" w:hAnsi="华文细黑" w:eastAsia="华文细黑" w:cs="华文细黑"/>
            <w:highlight w:val="yellow"/>
            <w:lang w:val="en-US" w:eastAsia="zh-CN"/>
          </w:rPr>
          <w:t>重庆市</w:t>
        </w:r>
      </w:ins>
      <w:ins w:id="4869" w:author="野草" w:date="2023-02-07T10:26:17Z">
        <w:r>
          <w:rPr>
            <w:rFonts w:hint="eastAsia" w:ascii="华文细黑" w:hAnsi="华文细黑" w:eastAsia="华文细黑" w:cs="华文细黑"/>
            <w:lang w:val="en-US" w:eastAsia="zh-CN"/>
          </w:rPr>
          <w:t>开展观测和模拟研究。研究区域为滨江城市区域，江面宽度在</w:t>
        </w:r>
      </w:ins>
      <w:ins w:id="4870" w:author="野草" w:date="2023-02-07T10:26:17Z">
        <w:r>
          <w:rPr>
            <w:rFonts w:hint="eastAsia" w:ascii="华文细黑" w:hAnsi="华文细黑" w:eastAsia="华文细黑" w:cs="华文细黑"/>
            <w:highlight w:val="yellow"/>
            <w:lang w:val="en-US" w:eastAsia="zh-CN"/>
          </w:rPr>
          <w:t>700 - 1000米之间</w:t>
        </w:r>
      </w:ins>
      <w:ins w:id="4871" w:author="野草" w:date="2023-02-07T10:26:17Z">
        <w:r>
          <w:rPr>
            <w:rFonts w:hint="eastAsia" w:ascii="华文细黑" w:hAnsi="华文细黑" w:eastAsia="华文细黑" w:cs="华文细黑"/>
            <w:lang w:val="en-US" w:eastAsia="zh-CN"/>
          </w:rPr>
          <w:t>，江面平均海拔约为</w:t>
        </w:r>
      </w:ins>
      <w:ins w:id="4872" w:author="野草" w:date="2023-02-07T10:26:17Z">
        <w:r>
          <w:rPr>
            <w:rFonts w:hint="eastAsia" w:ascii="华文细黑" w:hAnsi="华文细黑" w:eastAsia="华文细黑" w:cs="华文细黑"/>
            <w:highlight w:val="yellow"/>
            <w:lang w:val="en-US" w:eastAsia="zh-CN"/>
          </w:rPr>
          <w:t>XXX米，而研究区域的海拔略高于江面。</w:t>
        </w:r>
      </w:ins>
      <w:ins w:id="4873" w:author="野草" w:date="2023-02-07T10:26:17Z">
        <w:r>
          <w:rPr>
            <w:rFonts w:hint="eastAsia" w:ascii="华文细黑" w:hAnsi="华文细黑" w:eastAsia="华文细黑" w:cs="华文细黑"/>
            <w:highlight w:val="none"/>
            <w:lang w:val="en-US" w:eastAsia="zh-CN"/>
          </w:rPr>
          <w:t>研究区</w:t>
        </w:r>
      </w:ins>
      <w:ins w:id="4874" w:author="野草" w:date="2023-02-07T10:26:17Z">
        <w:r>
          <w:rPr>
            <w:rFonts w:hint="eastAsia" w:ascii="华文细黑" w:hAnsi="华文细黑" w:eastAsia="华文细黑" w:cs="华文细黑"/>
            <w:lang w:val="en-US" w:eastAsia="zh-CN"/>
          </w:rPr>
          <w:t>气候类型为亚热带季风气候，夏季炎热潮湿，冬季阴冷，日照偏少。建筑和道路沿江岸布局，包含不同类型的局地气候区，包括紧凑型中低层街区、开放型高层街区、大型低层街区等，在</w:t>
        </w:r>
      </w:ins>
      <w:ins w:id="4875" w:author="野草" w:date="2023-02-07T10:26:17Z">
        <w:r>
          <w:rPr>
            <w:rFonts w:hint="eastAsia" w:ascii="华文细黑" w:hAnsi="华文细黑" w:eastAsia="华文细黑" w:cs="华文细黑"/>
            <w:highlight w:val="yellow"/>
            <w:lang w:val="en-US" w:eastAsia="zh-CN"/>
          </w:rPr>
          <w:t>长江流域上游</w:t>
        </w:r>
      </w:ins>
      <w:ins w:id="4876" w:author="野草" w:date="2023-02-07T10:26:17Z">
        <w:r>
          <w:rPr>
            <w:rFonts w:hint="eastAsia" w:ascii="华文细黑" w:hAnsi="华文细黑" w:eastAsia="华文细黑" w:cs="华文细黑"/>
            <w:lang w:val="en-US" w:eastAsia="zh-CN"/>
          </w:rPr>
          <w:t>城市中具有很好的代表性。</w:t>
        </w:r>
      </w:ins>
    </w:p>
    <w:p>
      <w:pPr>
        <w:rPr>
          <w:ins w:id="4877" w:author="野草" w:date="2023-02-07T09:38:02Z"/>
          <w:rFonts w:hint="eastAsia" w:ascii="华文楷体" w:hAnsi="华文楷体" w:eastAsia="华文楷体" w:cs="华文楷体"/>
          <w:lang w:val="en-US" w:eastAsia="zh-CN"/>
        </w:rPr>
      </w:pPr>
    </w:p>
    <w:p>
      <w:pPr>
        <w:pStyle w:val="5"/>
        <w:rPr>
          <w:ins w:id="4879" w:author="野草" w:date="2023-02-07T10:28:13Z"/>
          <w:rFonts w:hint="default"/>
          <w:lang w:val="en-US" w:eastAsia="zh-CN"/>
        </w:rPr>
        <w:pPrChange w:id="4878" w:author="野草" w:date="2023-02-07T09:38:25Z">
          <w:pPr/>
        </w:pPrChange>
      </w:pPr>
      <w:ins w:id="4880" w:author="野草" w:date="2023-02-07T09:38:03Z">
        <w:r>
          <w:rPr>
            <w:rFonts w:hint="eastAsia"/>
            <w:lang w:val="en-US" w:eastAsia="zh-CN"/>
          </w:rPr>
          <w:t xml:space="preserve">3.1. </w:t>
        </w:r>
      </w:ins>
      <w:ins w:id="4881" w:author="野草" w:date="2023-02-07T10:28:15Z">
        <w:r>
          <w:rPr>
            <w:rFonts w:hint="eastAsia"/>
            <w:lang w:val="en-US" w:eastAsia="zh-CN"/>
          </w:rPr>
          <w:t>研究</w:t>
        </w:r>
      </w:ins>
      <w:ins w:id="4882" w:author="野草" w:date="2023-02-07T10:28:16Z">
        <w:r>
          <w:rPr>
            <w:rFonts w:hint="eastAsia"/>
            <w:lang w:val="en-US" w:eastAsia="zh-CN"/>
          </w:rPr>
          <w:t>方案</w:t>
        </w:r>
      </w:ins>
    </w:p>
    <w:p>
      <w:pPr>
        <w:pStyle w:val="6"/>
        <w:rPr>
          <w:ins w:id="4884" w:author="野草" w:date="2023-02-07T10:19:40Z"/>
          <w:rFonts w:hint="eastAsia" w:ascii="华文细黑" w:hAnsi="华文细黑" w:eastAsia="华文细黑" w:cs="华文细黑"/>
          <w:lang w:val="en-US" w:eastAsia="zh-CN"/>
        </w:rPr>
        <w:pPrChange w:id="4883" w:author="野草" w:date="2023-02-07T10:28:37Z">
          <w:pPr/>
        </w:pPrChange>
      </w:pPr>
      <w:ins w:id="4885" w:author="野草" w:date="2023-02-07T10:28:17Z">
        <w:r>
          <w:rPr>
            <w:rFonts w:hint="eastAsia"/>
            <w:lang w:val="en-US" w:eastAsia="zh-CN"/>
          </w:rPr>
          <w:t>3.</w:t>
        </w:r>
      </w:ins>
      <w:ins w:id="4886" w:author="野草" w:date="2023-02-07T10:28:18Z">
        <w:r>
          <w:rPr>
            <w:rFonts w:hint="eastAsia"/>
            <w:lang w:val="en-US" w:eastAsia="zh-CN"/>
          </w:rPr>
          <w:t xml:space="preserve">1.1. </w:t>
        </w:r>
      </w:ins>
      <w:ins w:id="4887" w:author="野草" w:date="2023-02-07T09:38:21Z">
        <w:r>
          <w:rPr>
            <w:rFonts w:hint="eastAsia"/>
            <w:lang w:val="en-US" w:eastAsia="zh-CN"/>
          </w:rPr>
          <w:t>河流热环境</w:t>
        </w:r>
      </w:ins>
      <w:ins w:id="4888" w:author="野草" w:date="2023-02-07T09:38:21Z">
        <w:r>
          <w:rPr/>
          <w:t>效应的微尺度观测</w:t>
        </w:r>
      </w:ins>
      <w:ins w:id="4889" w:author="野草" w:date="2023-02-07T09:38:21Z">
        <w:r>
          <w:rPr>
            <w:rFonts w:hint="eastAsia"/>
            <w:lang w:val="en-US" w:eastAsia="zh-CN"/>
          </w:rPr>
          <w:t>与</w:t>
        </w:r>
      </w:ins>
      <w:ins w:id="4890" w:author="野草" w:date="2023-02-07T09:38:21Z">
        <w:r>
          <w:rPr/>
          <w:t>分析</w:t>
        </w:r>
      </w:ins>
    </w:p>
    <w:p>
      <w:pPr>
        <w:rPr>
          <w:ins w:id="4891" w:author="野草" w:date="2023-02-08T01:20:07Z"/>
          <w:rFonts w:hint="eastAsia" w:ascii="华文细黑" w:hAnsi="华文细黑" w:eastAsia="华文细黑" w:cs="华文细黑"/>
          <w:lang w:val="en-US" w:eastAsia="zh-CN"/>
        </w:rPr>
      </w:pPr>
      <w:ins w:id="4892" w:author="野草" w:date="2023-02-08T01:20:07Z">
        <w:r>
          <w:rPr>
            <w:rFonts w:hint="eastAsia" w:ascii="华文细黑" w:hAnsi="华文细黑" w:eastAsia="华文细黑" w:cs="华文细黑"/>
            <w:lang w:val="en-US" w:eastAsia="zh-CN"/>
          </w:rPr>
          <w:t>[up230207]</w:t>
        </w:r>
      </w:ins>
    </w:p>
    <w:p>
      <w:pPr>
        <w:rPr>
          <w:ins w:id="4893" w:author="野草" w:date="2023-02-07T10:58:45Z"/>
          <w:rFonts w:hint="eastAsia" w:ascii="华文细黑" w:hAnsi="华文细黑" w:eastAsia="华文细黑" w:cs="华文细黑"/>
          <w:lang w:val="en-US" w:eastAsia="zh-CN"/>
          <w:rPrChange w:id="4894" w:author="野草" w:date="2023-02-07T15:54:47Z">
            <w:rPr>
              <w:ins w:id="4895" w:author="野草" w:date="2023-02-07T10:58:45Z"/>
              <w:rFonts w:hint="eastAsia" w:ascii="华文楷体" w:hAnsi="华文楷体" w:eastAsia="华文楷体" w:cs="华文楷体"/>
              <w:lang w:val="en-US" w:eastAsia="zh-CN"/>
            </w:rPr>
          </w:rPrChange>
        </w:rPr>
      </w:pPr>
      <w:ins w:id="4896" w:author="野草" w:date="2023-02-07T10:19:41Z">
        <w:r>
          <w:rPr>
            <w:rFonts w:hint="eastAsia" w:ascii="华文细黑" w:hAnsi="华文细黑" w:eastAsia="华文细黑" w:cs="华文细黑"/>
            <w:lang w:val="en-US" w:eastAsia="zh-CN"/>
            <w:rPrChange w:id="4897" w:author="野草" w:date="2023-02-07T11:25:20Z">
              <w:rPr>
                <w:rFonts w:hint="eastAsia"/>
                <w:lang w:val="en-US" w:eastAsia="zh-CN"/>
              </w:rPr>
            </w:rPrChange>
          </w:rPr>
          <w:t>城市街区内</w:t>
        </w:r>
      </w:ins>
      <w:ins w:id="4899" w:author="野草" w:date="2023-02-07T10:50:55Z">
        <w:r>
          <w:rPr>
            <w:rFonts w:hint="eastAsia" w:ascii="华文细黑" w:hAnsi="华文细黑" w:eastAsia="华文细黑" w:cs="华文细黑"/>
            <w:lang w:val="en-US" w:eastAsia="zh-CN"/>
            <w:rPrChange w:id="4900" w:author="野草" w:date="2023-02-07T11:25:20Z">
              <w:rPr>
                <w:rFonts w:hint="eastAsia" w:ascii="华文楷体" w:hAnsi="华文楷体" w:eastAsia="华文楷体" w:cs="华文楷体"/>
                <w:lang w:val="en-US" w:eastAsia="zh-CN"/>
              </w:rPr>
            </w:rPrChange>
          </w:rPr>
          <w:t>空间</w:t>
        </w:r>
      </w:ins>
      <w:ins w:id="4902" w:author="野草" w:date="2023-02-07T10:19:41Z">
        <w:r>
          <w:rPr>
            <w:rFonts w:hint="eastAsia" w:ascii="华文细黑" w:hAnsi="华文细黑" w:eastAsia="华文细黑" w:cs="华文细黑"/>
            <w:lang w:val="en-US" w:eastAsia="zh-CN"/>
            <w:rPrChange w:id="4903" w:author="野草" w:date="2023-02-07T11:25:20Z">
              <w:rPr>
                <w:rFonts w:hint="eastAsia"/>
                <w:lang w:val="en-US" w:eastAsia="zh-CN"/>
              </w:rPr>
            </w:rPrChange>
          </w:rPr>
          <w:t>形态特征对周边局地</w:t>
        </w:r>
      </w:ins>
      <w:ins w:id="4905" w:author="野草" w:date="2023-02-07T10:19:41Z">
        <w:r>
          <w:rPr>
            <w:rFonts w:hint="eastAsia" w:ascii="华文细黑" w:hAnsi="华文细黑" w:eastAsia="华文细黑" w:cs="华文细黑"/>
            <w:highlight w:val="yellow"/>
            <w:lang w:val="en-US" w:eastAsia="zh-CN"/>
            <w:rPrChange w:id="4906" w:author="野草" w:date="2023-02-07T11:25:20Z">
              <w:rPr>
                <w:rFonts w:hint="eastAsia"/>
                <w:lang w:val="en-US" w:eastAsia="zh-CN"/>
              </w:rPr>
            </w:rPrChange>
          </w:rPr>
          <w:t>微</w:t>
        </w:r>
      </w:ins>
      <w:ins w:id="4908" w:author="野草" w:date="2023-02-07T10:40:34Z">
        <w:r>
          <w:rPr>
            <w:rFonts w:hint="eastAsia" w:ascii="华文细黑" w:hAnsi="华文细黑" w:eastAsia="华文细黑" w:cs="华文细黑"/>
            <w:highlight w:val="yellow"/>
            <w:lang w:val="en-US" w:eastAsia="zh-CN"/>
            <w:rPrChange w:id="4909" w:author="野草" w:date="2023-02-07T11:25:20Z">
              <w:rPr>
                <w:rFonts w:hint="eastAsia" w:ascii="华文楷体" w:hAnsi="华文楷体" w:eastAsia="华文楷体" w:cs="华文楷体"/>
                <w:highlight w:val="yellow"/>
                <w:lang w:val="en-US" w:eastAsia="zh-CN"/>
              </w:rPr>
            </w:rPrChange>
          </w:rPr>
          <w:t>尺度</w:t>
        </w:r>
      </w:ins>
      <w:ins w:id="4911" w:author="野草" w:date="2023-02-07T10:19:41Z">
        <w:r>
          <w:rPr>
            <w:rFonts w:hint="eastAsia" w:ascii="华文细黑" w:hAnsi="华文细黑" w:eastAsia="华文细黑" w:cs="华文细黑"/>
            <w:highlight w:val="yellow"/>
            <w:lang w:val="en-US" w:eastAsia="zh-CN"/>
            <w:rPrChange w:id="4912" w:author="野草" w:date="2023-02-07T11:25:20Z">
              <w:rPr>
                <w:rFonts w:hint="eastAsia"/>
                <w:lang w:val="en-US" w:eastAsia="zh-CN"/>
              </w:rPr>
            </w:rPrChange>
          </w:rPr>
          <w:t>气候</w:t>
        </w:r>
      </w:ins>
      <w:ins w:id="4914" w:author="野草" w:date="2023-02-07T10:19:41Z">
        <w:r>
          <w:rPr>
            <w:rFonts w:hint="eastAsia" w:ascii="华文细黑" w:hAnsi="华文细黑" w:eastAsia="华文细黑" w:cs="华文细黑"/>
            <w:lang w:val="en-US" w:eastAsia="zh-CN"/>
            <w:rPrChange w:id="4915" w:author="野草" w:date="2023-02-07T11:25:20Z">
              <w:rPr>
                <w:rFonts w:hint="eastAsia"/>
                <w:lang w:val="en-US" w:eastAsia="zh-CN"/>
              </w:rPr>
            </w:rPrChange>
          </w:rPr>
          <w:t>有显著的影响。</w:t>
        </w:r>
      </w:ins>
      <w:ins w:id="4917" w:author="野草" w:date="2023-02-07T10:19:41Z">
        <w:r>
          <w:rPr>
            <w:rFonts w:hint="eastAsia" w:ascii="华文细黑" w:hAnsi="华文细黑" w:eastAsia="华文细黑" w:cs="华文细黑"/>
            <w:highlight w:val="yellow"/>
            <w:lang w:val="en-US" w:eastAsia="zh-CN"/>
            <w:rPrChange w:id="4918" w:author="野草" w:date="2023-02-07T11:25:35Z">
              <w:rPr>
                <w:rFonts w:hint="eastAsia"/>
                <w:lang w:val="en-US" w:eastAsia="zh-CN"/>
              </w:rPr>
            </w:rPrChange>
          </w:rPr>
          <w:t>本项目</w:t>
        </w:r>
      </w:ins>
      <w:ins w:id="4920" w:author="野草" w:date="2023-02-07T10:19:41Z">
        <w:r>
          <w:rPr>
            <w:rFonts w:hint="eastAsia" w:ascii="华文细黑" w:hAnsi="华文细黑" w:eastAsia="华文细黑" w:cs="华文细黑"/>
            <w:lang w:val="en-US" w:eastAsia="zh-CN"/>
            <w:rPrChange w:id="4921" w:author="野草" w:date="2023-02-07T11:25:35Z">
              <w:rPr>
                <w:rFonts w:hint="eastAsia"/>
                <w:lang w:val="en-US" w:eastAsia="zh-CN"/>
              </w:rPr>
            </w:rPrChange>
          </w:rPr>
          <w:t>将选择</w:t>
        </w:r>
      </w:ins>
      <w:ins w:id="4923" w:author="野草" w:date="2023-02-07T10:42:36Z">
        <w:r>
          <w:rPr>
            <w:rFonts w:hint="eastAsia" w:ascii="华文细黑" w:hAnsi="华文细黑" w:eastAsia="华文细黑" w:cs="华文细黑"/>
            <w:lang w:val="en-US" w:eastAsia="zh-CN"/>
            <w:rPrChange w:id="4924" w:author="野草" w:date="2023-02-07T11:25:35Z">
              <w:rPr>
                <w:rFonts w:hint="eastAsia" w:ascii="华文楷体" w:hAnsi="华文楷体" w:eastAsia="华文楷体" w:cs="华文楷体"/>
                <w:lang w:val="en-US" w:eastAsia="zh-CN"/>
              </w:rPr>
            </w:rPrChange>
          </w:rPr>
          <w:t>滨江</w:t>
        </w:r>
      </w:ins>
      <w:ins w:id="4926" w:author="野草" w:date="2023-02-07T10:42:37Z">
        <w:r>
          <w:rPr>
            <w:rFonts w:hint="eastAsia" w:ascii="华文细黑" w:hAnsi="华文细黑" w:eastAsia="华文细黑" w:cs="华文细黑"/>
            <w:lang w:val="en-US" w:eastAsia="zh-CN"/>
            <w:rPrChange w:id="4927" w:author="野草" w:date="2023-02-07T11:25:35Z">
              <w:rPr>
                <w:rFonts w:hint="eastAsia" w:ascii="华文楷体" w:hAnsi="华文楷体" w:eastAsia="华文楷体" w:cs="华文楷体"/>
                <w:lang w:val="en-US" w:eastAsia="zh-CN"/>
              </w:rPr>
            </w:rPrChange>
          </w:rPr>
          <w:t>城市区域</w:t>
        </w:r>
      </w:ins>
      <w:ins w:id="4929" w:author="野草" w:date="2023-02-07T10:19:41Z">
        <w:r>
          <w:rPr>
            <w:rFonts w:hint="eastAsia" w:ascii="华文细黑" w:hAnsi="华文细黑" w:eastAsia="华文细黑" w:cs="华文细黑"/>
            <w:lang w:val="en-US" w:eastAsia="zh-CN"/>
            <w:rPrChange w:id="4930" w:author="野草" w:date="2023-02-07T11:25:35Z">
              <w:rPr>
                <w:rFonts w:hint="eastAsia"/>
                <w:lang w:val="en-US" w:eastAsia="zh-CN"/>
              </w:rPr>
            </w:rPrChange>
          </w:rPr>
          <w:t>代表性的</w:t>
        </w:r>
      </w:ins>
      <w:ins w:id="4932" w:author="野草" w:date="2023-02-07T10:19:41Z">
        <w:r>
          <w:rPr>
            <w:rFonts w:hint="eastAsia" w:ascii="华文细黑" w:hAnsi="华文细黑" w:eastAsia="华文细黑" w:cs="华文细黑"/>
            <w:highlight w:val="yellow"/>
            <w:lang w:val="en-US" w:eastAsia="zh-CN"/>
            <w:rPrChange w:id="4933" w:author="野草" w:date="2023-02-07T11:25:35Z">
              <w:rPr>
                <w:rFonts w:hint="eastAsia"/>
                <w:highlight w:val="yellow"/>
                <w:lang w:val="en-US" w:eastAsia="zh-CN"/>
              </w:rPr>
            </w:rPrChange>
          </w:rPr>
          <w:t>城市</w:t>
        </w:r>
      </w:ins>
      <w:ins w:id="4935" w:author="野草" w:date="2023-02-07T10:50:30Z">
        <w:r>
          <w:rPr>
            <w:rFonts w:hint="eastAsia" w:ascii="华文细黑" w:hAnsi="华文细黑" w:eastAsia="华文细黑" w:cs="华文细黑"/>
            <w:highlight w:val="yellow"/>
            <w:lang w:val="en-US" w:eastAsia="zh-CN"/>
            <w:rPrChange w:id="4936" w:author="野草" w:date="2023-02-07T11:25:35Z">
              <w:rPr>
                <w:rFonts w:hint="eastAsia" w:ascii="华文楷体" w:hAnsi="华文楷体" w:eastAsia="华文楷体" w:cs="华文楷体"/>
                <w:highlight w:val="yellow"/>
                <w:lang w:val="en-US" w:eastAsia="zh-CN"/>
              </w:rPr>
            </w:rPrChange>
          </w:rPr>
          <w:t>土地</w:t>
        </w:r>
      </w:ins>
      <w:ins w:id="4938" w:author="野草" w:date="2023-02-07T10:50:31Z">
        <w:r>
          <w:rPr>
            <w:rFonts w:hint="eastAsia" w:ascii="华文细黑" w:hAnsi="华文细黑" w:eastAsia="华文细黑" w:cs="华文细黑"/>
            <w:highlight w:val="yellow"/>
            <w:lang w:val="en-US" w:eastAsia="zh-CN"/>
            <w:rPrChange w:id="4939" w:author="野草" w:date="2023-02-07T11:25:35Z">
              <w:rPr>
                <w:rFonts w:hint="eastAsia" w:ascii="华文楷体" w:hAnsi="华文楷体" w:eastAsia="华文楷体" w:cs="华文楷体"/>
                <w:highlight w:val="yellow"/>
                <w:lang w:val="en-US" w:eastAsia="zh-CN"/>
              </w:rPr>
            </w:rPrChange>
          </w:rPr>
          <w:t>利用</w:t>
        </w:r>
      </w:ins>
      <w:ins w:id="4941" w:author="野草" w:date="2023-02-07T10:50:32Z">
        <w:r>
          <w:rPr>
            <w:rFonts w:hint="eastAsia" w:ascii="华文细黑" w:hAnsi="华文细黑" w:eastAsia="华文细黑" w:cs="华文细黑"/>
            <w:highlight w:val="yellow"/>
            <w:lang w:val="en-US" w:eastAsia="zh-CN"/>
            <w:rPrChange w:id="4942" w:author="野草" w:date="2023-02-07T11:25:35Z">
              <w:rPr>
                <w:rFonts w:hint="eastAsia" w:ascii="华文楷体" w:hAnsi="华文楷体" w:eastAsia="华文楷体" w:cs="华文楷体"/>
                <w:highlight w:val="yellow"/>
                <w:lang w:val="en-US" w:eastAsia="zh-CN"/>
              </w:rPr>
            </w:rPrChange>
          </w:rPr>
          <w:t>类型</w:t>
        </w:r>
      </w:ins>
      <w:ins w:id="4944" w:author="野草" w:date="2023-02-07T10:19:41Z">
        <w:r>
          <w:rPr>
            <w:rFonts w:hint="eastAsia" w:ascii="华文细黑" w:hAnsi="华文细黑" w:eastAsia="华文细黑" w:cs="华文细黑"/>
            <w:lang w:val="en-US" w:eastAsia="zh-CN"/>
            <w:rPrChange w:id="4945" w:author="野草" w:date="2023-02-07T11:25:35Z">
              <w:rPr>
                <w:rFonts w:hint="eastAsia"/>
                <w:lang w:val="en-US" w:eastAsia="zh-CN"/>
              </w:rPr>
            </w:rPrChange>
          </w:rPr>
          <w:t>来分析相应</w:t>
        </w:r>
      </w:ins>
      <w:ins w:id="4947" w:author="野草" w:date="2023-02-07T10:51:00Z">
        <w:r>
          <w:rPr>
            <w:rFonts w:hint="eastAsia" w:ascii="华文细黑" w:hAnsi="华文细黑" w:eastAsia="华文细黑" w:cs="华文细黑"/>
            <w:lang w:val="en-US" w:eastAsia="zh-CN"/>
            <w:rPrChange w:id="4948" w:author="野草" w:date="2023-02-07T11:25:35Z">
              <w:rPr>
                <w:rFonts w:hint="eastAsia" w:ascii="华文楷体" w:hAnsi="华文楷体" w:eastAsia="华文楷体" w:cs="华文楷体"/>
                <w:lang w:val="en-US" w:eastAsia="zh-CN"/>
              </w:rPr>
            </w:rPrChange>
          </w:rPr>
          <w:t>空间</w:t>
        </w:r>
      </w:ins>
      <w:ins w:id="4950" w:author="野草" w:date="2023-02-07T10:50:48Z">
        <w:r>
          <w:rPr>
            <w:rFonts w:hint="eastAsia" w:ascii="华文细黑" w:hAnsi="华文细黑" w:eastAsia="华文细黑" w:cs="华文细黑"/>
            <w:lang w:val="en-US" w:eastAsia="zh-CN"/>
            <w:rPrChange w:id="4951" w:author="野草" w:date="2023-02-07T11:25:35Z">
              <w:rPr>
                <w:rFonts w:hint="eastAsia" w:ascii="华文楷体" w:hAnsi="华文楷体" w:eastAsia="华文楷体" w:cs="华文楷体"/>
                <w:lang w:val="en-US" w:eastAsia="zh-CN"/>
              </w:rPr>
            </w:rPrChange>
          </w:rPr>
          <w:t>形态特征</w:t>
        </w:r>
      </w:ins>
      <w:ins w:id="4953" w:author="野草" w:date="2023-02-07T10:19:41Z">
        <w:r>
          <w:rPr>
            <w:rFonts w:hint="eastAsia" w:ascii="华文细黑" w:hAnsi="华文细黑" w:eastAsia="华文细黑" w:cs="华文细黑"/>
            <w:lang w:val="en-US" w:eastAsia="zh-CN"/>
            <w:rPrChange w:id="4954" w:author="野草" w:date="2023-02-07T11:25:35Z">
              <w:rPr>
                <w:rFonts w:hint="eastAsia"/>
                <w:lang w:val="en-US" w:eastAsia="zh-CN"/>
              </w:rPr>
            </w:rPrChange>
          </w:rPr>
          <w:t>的作用。</w:t>
        </w:r>
      </w:ins>
      <w:ins w:id="4956" w:author="野草" w:date="2023-02-07T10:19:41Z">
        <w:r>
          <w:rPr>
            <w:rFonts w:hint="eastAsia" w:ascii="华文细黑" w:hAnsi="华文细黑" w:eastAsia="华文细黑" w:cs="华文细黑"/>
            <w:lang w:val="en-US" w:eastAsia="zh-CN"/>
            <w:rPrChange w:id="4957" w:author="野草" w:date="2023-02-07T11:25:57Z">
              <w:rPr>
                <w:rFonts w:hint="eastAsia"/>
                <w:lang w:val="en-US" w:eastAsia="zh-CN"/>
              </w:rPr>
            </w:rPrChange>
          </w:rPr>
          <w:t>根据长江</w:t>
        </w:r>
      </w:ins>
      <w:ins w:id="4959" w:author="野草" w:date="2023-02-07T10:51:06Z">
        <w:r>
          <w:rPr>
            <w:rFonts w:hint="eastAsia" w:ascii="华文细黑" w:hAnsi="华文细黑" w:eastAsia="华文细黑" w:cs="华文细黑"/>
            <w:lang w:val="en-US" w:eastAsia="zh-CN"/>
            <w:rPrChange w:id="4960" w:author="野草" w:date="2023-02-07T11:25:57Z">
              <w:rPr>
                <w:rFonts w:hint="eastAsia" w:ascii="华文楷体" w:hAnsi="华文楷体" w:eastAsia="华文楷体" w:cs="华文楷体"/>
                <w:lang w:val="en-US" w:eastAsia="zh-CN"/>
              </w:rPr>
            </w:rPrChange>
          </w:rPr>
          <w:t>流域</w:t>
        </w:r>
      </w:ins>
      <w:ins w:id="4962" w:author="野草" w:date="2023-02-07T10:19:41Z">
        <w:r>
          <w:rPr>
            <w:rFonts w:hint="eastAsia" w:ascii="华文细黑" w:hAnsi="华文细黑" w:eastAsia="华文细黑" w:cs="华文细黑"/>
            <w:lang w:val="en-US" w:eastAsia="zh-CN"/>
            <w:rPrChange w:id="4963" w:author="野草" w:date="2023-02-07T11:25:57Z">
              <w:rPr>
                <w:rFonts w:hint="eastAsia"/>
                <w:lang w:val="en-US" w:eastAsia="zh-CN"/>
              </w:rPr>
            </w:rPrChange>
          </w:rPr>
          <w:t>上游城市</w:t>
        </w:r>
      </w:ins>
      <w:ins w:id="4965" w:author="野草" w:date="2023-02-07T10:51:27Z">
        <w:r>
          <w:rPr>
            <w:rFonts w:hint="eastAsia" w:ascii="华文细黑" w:hAnsi="华文细黑" w:eastAsia="华文细黑" w:cs="华文细黑"/>
            <w:lang w:val="en-US" w:eastAsia="zh-CN"/>
            <w:rPrChange w:id="4966" w:author="野草" w:date="2023-02-07T11:25:57Z">
              <w:rPr>
                <w:rFonts w:hint="eastAsia" w:ascii="华文楷体" w:hAnsi="华文楷体" w:eastAsia="华文楷体" w:cs="华文楷体"/>
                <w:lang w:val="en-US" w:eastAsia="zh-CN"/>
              </w:rPr>
            </w:rPrChange>
          </w:rPr>
          <w:t>滨江</w:t>
        </w:r>
      </w:ins>
      <w:ins w:id="4968" w:author="野草" w:date="2023-02-07T10:19:41Z">
        <w:r>
          <w:rPr>
            <w:rFonts w:hint="eastAsia" w:ascii="华文细黑" w:hAnsi="华文细黑" w:eastAsia="华文细黑" w:cs="华文细黑"/>
            <w:lang w:val="en-US" w:eastAsia="zh-CN"/>
            <w:rPrChange w:id="4969" w:author="野草" w:date="2023-02-07T11:25:57Z">
              <w:rPr>
                <w:rFonts w:hint="eastAsia"/>
                <w:lang w:val="en-US" w:eastAsia="zh-CN"/>
              </w:rPr>
            </w:rPrChange>
          </w:rPr>
          <w:t>区域的主要土地利用</w:t>
        </w:r>
      </w:ins>
      <w:ins w:id="4971" w:author="野草" w:date="2023-02-07T10:52:42Z">
        <w:r>
          <w:rPr>
            <w:rFonts w:hint="eastAsia" w:ascii="华文细黑" w:hAnsi="华文细黑" w:eastAsia="华文细黑" w:cs="华文细黑"/>
            <w:lang w:val="en-US" w:eastAsia="zh-CN"/>
            <w:rPrChange w:id="4972" w:author="野草" w:date="2023-02-07T11:25:57Z">
              <w:rPr>
                <w:rFonts w:hint="eastAsia" w:ascii="华文楷体" w:hAnsi="华文楷体" w:eastAsia="华文楷体" w:cs="华文楷体"/>
                <w:lang w:val="en-US" w:eastAsia="zh-CN"/>
              </w:rPr>
            </w:rPrChange>
          </w:rPr>
          <w:t>状况</w:t>
        </w:r>
      </w:ins>
      <w:ins w:id="4974" w:author="野草" w:date="2023-02-07T10:19:41Z">
        <w:r>
          <w:rPr>
            <w:rFonts w:hint="eastAsia" w:ascii="华文细黑" w:hAnsi="华文细黑" w:eastAsia="华文细黑" w:cs="华文细黑"/>
            <w:lang w:val="en-US" w:eastAsia="zh-CN"/>
            <w:rPrChange w:id="4975" w:author="野草" w:date="2023-02-07T11:25:57Z">
              <w:rPr>
                <w:rFonts w:hint="eastAsia"/>
                <w:lang w:val="en-US" w:eastAsia="zh-CN"/>
              </w:rPr>
            </w:rPrChange>
          </w:rPr>
          <w:t>，</w:t>
        </w:r>
      </w:ins>
      <w:ins w:id="4977" w:author="野草" w:date="2023-02-07T10:19:41Z">
        <w:r>
          <w:rPr>
            <w:rFonts w:hint="eastAsia" w:ascii="华文细黑" w:hAnsi="华文细黑" w:eastAsia="华文细黑" w:cs="华文细黑"/>
            <w:highlight w:val="yellow"/>
            <w:lang w:val="en-US" w:eastAsia="zh-CN"/>
            <w:rPrChange w:id="4978" w:author="野草" w:date="2023-02-07T11:25:57Z">
              <w:rPr>
                <w:rFonts w:hint="eastAsia"/>
                <w:highlight w:val="yellow"/>
                <w:lang w:val="en-US" w:eastAsia="zh-CN"/>
              </w:rPr>
            </w:rPrChange>
          </w:rPr>
          <w:t>广场、中低层</w:t>
        </w:r>
      </w:ins>
      <w:ins w:id="4980" w:author="野草" w:date="2023-02-07T10:53:31Z">
        <w:r>
          <w:rPr>
            <w:rFonts w:hint="eastAsia" w:ascii="华文细黑" w:hAnsi="华文细黑" w:eastAsia="华文细黑" w:cs="华文细黑"/>
            <w:highlight w:val="yellow"/>
            <w:lang w:val="en-US" w:eastAsia="zh-CN"/>
            <w:rPrChange w:id="4981" w:author="野草" w:date="2023-02-07T11:25:57Z">
              <w:rPr>
                <w:rFonts w:hint="eastAsia" w:ascii="华文楷体" w:hAnsi="华文楷体" w:eastAsia="华文楷体" w:cs="华文楷体"/>
                <w:highlight w:val="yellow"/>
                <w:lang w:val="en-US" w:eastAsia="zh-CN"/>
              </w:rPr>
            </w:rPrChange>
          </w:rPr>
          <w:t>建筑</w:t>
        </w:r>
      </w:ins>
      <w:ins w:id="4983" w:author="野草" w:date="2023-02-07T10:53:38Z">
        <w:r>
          <w:rPr>
            <w:rFonts w:hint="eastAsia" w:ascii="华文细黑" w:hAnsi="华文细黑" w:eastAsia="华文细黑" w:cs="华文细黑"/>
            <w:highlight w:val="yellow"/>
            <w:lang w:val="en-US" w:eastAsia="zh-CN"/>
            <w:rPrChange w:id="4984" w:author="野草" w:date="2023-02-07T11:25:57Z">
              <w:rPr>
                <w:rFonts w:hint="eastAsia" w:ascii="华文楷体" w:hAnsi="华文楷体" w:eastAsia="华文楷体" w:cs="华文楷体"/>
                <w:highlight w:val="yellow"/>
                <w:lang w:val="en-US" w:eastAsia="zh-CN"/>
              </w:rPr>
            </w:rPrChange>
          </w:rPr>
          <w:t>和</w:t>
        </w:r>
      </w:ins>
      <w:ins w:id="4986" w:author="野草" w:date="2023-02-07T10:19:41Z">
        <w:r>
          <w:rPr>
            <w:rFonts w:hint="eastAsia" w:ascii="华文细黑" w:hAnsi="华文细黑" w:eastAsia="华文细黑" w:cs="华文细黑"/>
            <w:highlight w:val="yellow"/>
            <w:lang w:val="en-US" w:eastAsia="zh-CN"/>
            <w:rPrChange w:id="4987" w:author="野草" w:date="2023-02-07T11:25:57Z">
              <w:rPr>
                <w:rFonts w:hint="eastAsia"/>
                <w:highlight w:val="yellow"/>
                <w:lang w:val="en-US" w:eastAsia="zh-CN"/>
              </w:rPr>
            </w:rPrChange>
          </w:rPr>
          <w:t>高层</w:t>
        </w:r>
      </w:ins>
      <w:ins w:id="4989" w:author="野草" w:date="2023-02-07T10:53:34Z">
        <w:r>
          <w:rPr>
            <w:rFonts w:hint="eastAsia" w:ascii="华文细黑" w:hAnsi="华文细黑" w:eastAsia="华文细黑" w:cs="华文细黑"/>
            <w:highlight w:val="yellow"/>
            <w:lang w:val="en-US" w:eastAsia="zh-CN"/>
            <w:rPrChange w:id="4990" w:author="野草" w:date="2023-02-07T11:25:57Z">
              <w:rPr>
                <w:rFonts w:hint="eastAsia" w:ascii="华文楷体" w:hAnsi="华文楷体" w:eastAsia="华文楷体" w:cs="华文楷体"/>
                <w:highlight w:val="yellow"/>
                <w:lang w:val="en-US" w:eastAsia="zh-CN"/>
              </w:rPr>
            </w:rPrChange>
          </w:rPr>
          <w:t>建筑</w:t>
        </w:r>
      </w:ins>
      <w:ins w:id="4992" w:author="野草" w:date="2023-02-07T10:19:41Z">
        <w:r>
          <w:rPr>
            <w:rFonts w:hint="eastAsia" w:ascii="华文细黑" w:hAnsi="华文细黑" w:eastAsia="华文细黑" w:cs="华文细黑"/>
            <w:lang w:val="en-US" w:eastAsia="zh-CN"/>
            <w:rPrChange w:id="4993" w:author="野草" w:date="2023-02-07T11:25:57Z">
              <w:rPr>
                <w:rFonts w:hint="eastAsia"/>
                <w:lang w:val="en-US" w:eastAsia="zh-CN"/>
              </w:rPr>
            </w:rPrChange>
          </w:rPr>
          <w:t>被选择为研究对象。</w:t>
        </w:r>
      </w:ins>
      <w:ins w:id="4995" w:author="野草" w:date="2023-02-07T10:19:41Z">
        <w:r>
          <w:rPr>
            <w:rFonts w:hint="eastAsia" w:ascii="华文细黑" w:hAnsi="华文细黑" w:eastAsia="华文细黑" w:cs="华文细黑"/>
            <w:lang w:val="en-US" w:eastAsia="zh-CN"/>
            <w:rPrChange w:id="4996" w:author="野草" w:date="2023-02-07T11:26:14Z">
              <w:rPr>
                <w:rFonts w:hint="eastAsia"/>
                <w:lang w:val="en-US" w:eastAsia="zh-CN"/>
              </w:rPr>
            </w:rPrChange>
          </w:rPr>
          <w:t>对每</w:t>
        </w:r>
      </w:ins>
      <w:ins w:id="4998" w:author="野草" w:date="2023-02-07T11:11:46Z">
        <w:r>
          <w:rPr>
            <w:rFonts w:hint="eastAsia" w:ascii="华文细黑" w:hAnsi="华文细黑" w:eastAsia="华文细黑" w:cs="华文细黑"/>
            <w:lang w:val="en-US" w:eastAsia="zh-CN"/>
            <w:rPrChange w:id="4999" w:author="野草" w:date="2023-02-07T11:26:14Z">
              <w:rPr>
                <w:rFonts w:hint="eastAsia" w:ascii="华文楷体" w:hAnsi="华文楷体" w:eastAsia="华文楷体" w:cs="华文楷体"/>
                <w:lang w:val="en-US" w:eastAsia="zh-CN"/>
              </w:rPr>
            </w:rPrChange>
          </w:rPr>
          <w:t>一</w:t>
        </w:r>
      </w:ins>
      <w:ins w:id="5001" w:author="野草" w:date="2023-02-07T11:11:47Z">
        <w:r>
          <w:rPr>
            <w:rFonts w:hint="eastAsia" w:ascii="华文细黑" w:hAnsi="华文细黑" w:eastAsia="华文细黑" w:cs="华文细黑"/>
            <w:lang w:val="en-US" w:eastAsia="zh-CN"/>
            <w:rPrChange w:id="5002" w:author="野草" w:date="2023-02-07T11:26:14Z">
              <w:rPr>
                <w:rFonts w:hint="eastAsia" w:ascii="华文楷体" w:hAnsi="华文楷体" w:eastAsia="华文楷体" w:cs="华文楷体"/>
                <w:lang w:val="en-US" w:eastAsia="zh-CN"/>
              </w:rPr>
            </w:rPrChange>
          </w:rPr>
          <w:t>类型</w:t>
        </w:r>
      </w:ins>
      <w:ins w:id="5004" w:author="野草" w:date="2023-02-07T10:19:41Z">
        <w:r>
          <w:rPr>
            <w:rFonts w:hint="eastAsia" w:ascii="华文细黑" w:hAnsi="华文细黑" w:eastAsia="华文细黑" w:cs="华文细黑"/>
            <w:lang w:val="en-US" w:eastAsia="zh-CN"/>
            <w:rPrChange w:id="5005" w:author="野草" w:date="2023-02-07T11:26:14Z">
              <w:rPr>
                <w:rFonts w:hint="eastAsia"/>
                <w:lang w:val="en-US" w:eastAsia="zh-CN"/>
              </w:rPr>
            </w:rPrChange>
          </w:rPr>
          <w:t>，根据地理位置、空间形态特征、场地条件和地形条件选择</w:t>
        </w:r>
      </w:ins>
      <w:ins w:id="5007" w:author="野草" w:date="2023-02-07T12:00:31Z">
        <w:r>
          <w:rPr>
            <w:rFonts w:hint="eastAsia" w:ascii="华文细黑" w:hAnsi="华文细黑" w:eastAsia="华文细黑" w:cs="华文细黑"/>
            <w:highlight w:val="yellow"/>
            <w:lang w:val="en-US" w:eastAsia="zh-CN"/>
            <w:rPrChange w:id="5008" w:author="野草" w:date="2023-02-07T12:00:35Z">
              <w:rPr>
                <w:rFonts w:hint="eastAsia" w:ascii="华文细黑" w:hAnsi="华文细黑" w:eastAsia="华文细黑" w:cs="华文细黑"/>
                <w:lang w:val="en-US" w:eastAsia="zh-CN"/>
              </w:rPr>
            </w:rPrChange>
          </w:rPr>
          <w:t>一</w:t>
        </w:r>
      </w:ins>
      <w:ins w:id="5010" w:author="野草" w:date="2023-02-07T10:19:41Z">
        <w:r>
          <w:rPr>
            <w:rFonts w:hint="eastAsia" w:ascii="华文细黑" w:hAnsi="华文细黑" w:eastAsia="华文细黑" w:cs="华文细黑"/>
            <w:highlight w:val="yellow"/>
            <w:lang w:val="en-US" w:eastAsia="zh-CN"/>
            <w:rPrChange w:id="5011" w:author="野草" w:date="2023-02-07T11:26:14Z">
              <w:rPr>
                <w:rFonts w:hint="eastAsia"/>
                <w:highlight w:val="yellow"/>
                <w:lang w:val="en-US" w:eastAsia="zh-CN"/>
              </w:rPr>
            </w:rPrChange>
          </w:rPr>
          <w:t>个</w:t>
        </w:r>
      </w:ins>
      <w:ins w:id="5013" w:author="野草" w:date="2023-02-07T10:19:41Z">
        <w:r>
          <w:rPr>
            <w:rFonts w:hint="eastAsia" w:ascii="华文细黑" w:hAnsi="华文细黑" w:eastAsia="华文细黑" w:cs="华文细黑"/>
            <w:lang w:val="en-US" w:eastAsia="zh-CN"/>
            <w:rPrChange w:id="5014" w:author="野草" w:date="2023-02-07T11:26:14Z">
              <w:rPr>
                <w:rFonts w:hint="eastAsia"/>
                <w:lang w:val="en-US" w:eastAsia="zh-CN"/>
              </w:rPr>
            </w:rPrChange>
          </w:rPr>
          <w:t>样地</w:t>
        </w:r>
      </w:ins>
      <w:ins w:id="5016" w:author="野草" w:date="2023-02-07T11:18:13Z">
        <w:r>
          <w:rPr>
            <w:rFonts w:hint="eastAsia" w:ascii="华文细黑" w:hAnsi="华文细黑" w:eastAsia="华文细黑" w:cs="华文细黑"/>
            <w:lang w:val="en-US" w:eastAsia="zh-CN"/>
            <w:rPrChange w:id="5017" w:author="野草" w:date="2023-02-07T11:26:14Z">
              <w:rPr>
                <w:rFonts w:hint="eastAsia" w:ascii="华文楷体" w:hAnsi="华文楷体" w:eastAsia="华文楷体" w:cs="华文楷体"/>
                <w:lang w:val="en-US" w:eastAsia="zh-CN"/>
              </w:rPr>
            </w:rPrChange>
          </w:rPr>
          <w:t>。</w:t>
        </w:r>
      </w:ins>
      <w:ins w:id="5019" w:author="野草" w:date="2023-02-07T11:12:11Z">
        <w:r>
          <w:rPr>
            <w:rFonts w:hint="eastAsia" w:ascii="华文细黑" w:hAnsi="华文细黑" w:eastAsia="华文细黑" w:cs="华文细黑"/>
            <w:lang w:val="en-US" w:eastAsia="zh-CN"/>
            <w:rPrChange w:id="5020" w:author="野草" w:date="2023-02-07T11:26:38Z">
              <w:rPr>
                <w:rFonts w:hint="eastAsia" w:ascii="华文楷体" w:hAnsi="华文楷体" w:eastAsia="华文楷体" w:cs="华文楷体"/>
                <w:lang w:val="en-US" w:eastAsia="zh-CN"/>
              </w:rPr>
            </w:rPrChange>
          </w:rPr>
          <w:t>各</w:t>
        </w:r>
      </w:ins>
      <w:ins w:id="5022" w:author="野草" w:date="2023-02-07T11:12:12Z">
        <w:r>
          <w:rPr>
            <w:rFonts w:hint="eastAsia" w:ascii="华文细黑" w:hAnsi="华文细黑" w:eastAsia="华文细黑" w:cs="华文细黑"/>
            <w:lang w:val="en-US" w:eastAsia="zh-CN"/>
            <w:rPrChange w:id="5023" w:author="野草" w:date="2023-02-07T11:26:38Z">
              <w:rPr>
                <w:rFonts w:hint="eastAsia" w:ascii="华文楷体" w:hAnsi="华文楷体" w:eastAsia="华文楷体" w:cs="华文楷体"/>
                <w:lang w:val="en-US" w:eastAsia="zh-CN"/>
              </w:rPr>
            </w:rPrChange>
          </w:rPr>
          <w:t>样地的</w:t>
        </w:r>
      </w:ins>
      <w:ins w:id="5025" w:author="野草" w:date="2023-02-07T11:12:14Z">
        <w:r>
          <w:rPr>
            <w:rFonts w:hint="eastAsia" w:ascii="华文细黑" w:hAnsi="华文细黑" w:eastAsia="华文细黑" w:cs="华文细黑"/>
            <w:lang w:val="en-US" w:eastAsia="zh-CN"/>
            <w:rPrChange w:id="5026" w:author="野草" w:date="2023-02-07T11:26:38Z">
              <w:rPr>
                <w:rFonts w:hint="eastAsia" w:ascii="华文楷体" w:hAnsi="华文楷体" w:eastAsia="华文楷体" w:cs="华文楷体"/>
                <w:lang w:val="en-US" w:eastAsia="zh-CN"/>
              </w:rPr>
            </w:rPrChange>
          </w:rPr>
          <w:t>空间</w:t>
        </w:r>
      </w:ins>
      <w:ins w:id="5028" w:author="野草" w:date="2023-02-07T11:12:15Z">
        <w:r>
          <w:rPr>
            <w:rFonts w:hint="eastAsia" w:ascii="华文细黑" w:hAnsi="华文细黑" w:eastAsia="华文细黑" w:cs="华文细黑"/>
            <w:lang w:val="en-US" w:eastAsia="zh-CN"/>
            <w:rPrChange w:id="5029" w:author="野草" w:date="2023-02-07T11:26:38Z">
              <w:rPr>
                <w:rFonts w:hint="eastAsia" w:ascii="华文楷体" w:hAnsi="华文楷体" w:eastAsia="华文楷体" w:cs="华文楷体"/>
                <w:lang w:val="en-US" w:eastAsia="zh-CN"/>
              </w:rPr>
            </w:rPrChange>
          </w:rPr>
          <w:t>尺寸</w:t>
        </w:r>
      </w:ins>
      <w:ins w:id="5031" w:author="野草" w:date="2023-02-07T11:12:16Z">
        <w:r>
          <w:rPr>
            <w:rFonts w:hint="eastAsia" w:ascii="华文细黑" w:hAnsi="华文细黑" w:eastAsia="华文细黑" w:cs="华文细黑"/>
            <w:lang w:val="en-US" w:eastAsia="zh-CN"/>
            <w:rPrChange w:id="5032" w:author="野草" w:date="2023-02-07T11:26:38Z">
              <w:rPr>
                <w:rFonts w:hint="eastAsia" w:ascii="华文楷体" w:hAnsi="华文楷体" w:eastAsia="华文楷体" w:cs="华文楷体"/>
                <w:lang w:val="en-US" w:eastAsia="zh-CN"/>
              </w:rPr>
            </w:rPrChange>
          </w:rPr>
          <w:t>为</w:t>
        </w:r>
      </w:ins>
      <w:ins w:id="5034" w:author="野草" w:date="2023-02-07T10:57:02Z">
        <w:r>
          <w:rPr>
            <w:rFonts w:hint="eastAsia" w:ascii="华文细黑" w:hAnsi="华文细黑" w:eastAsia="华文细黑" w:cs="华文细黑"/>
            <w:highlight w:val="yellow"/>
            <w:lang w:val="en-US" w:eastAsia="zh-CN"/>
            <w:rPrChange w:id="5035" w:author="野草" w:date="2023-02-07T11:26:38Z">
              <w:rPr>
                <w:rFonts w:hint="eastAsia" w:ascii="华文楷体" w:hAnsi="华文楷体" w:eastAsia="华文楷体" w:cs="华文楷体"/>
                <w:lang w:val="en-US" w:eastAsia="zh-CN"/>
              </w:rPr>
            </w:rPrChange>
          </w:rPr>
          <w:t>1</w:t>
        </w:r>
      </w:ins>
      <w:ins w:id="5037" w:author="野草" w:date="2023-02-07T10:57:03Z">
        <w:r>
          <w:rPr>
            <w:rFonts w:hint="eastAsia" w:ascii="华文细黑" w:hAnsi="华文细黑" w:eastAsia="华文细黑" w:cs="华文细黑"/>
            <w:highlight w:val="yellow"/>
            <w:lang w:val="en-US" w:eastAsia="zh-CN"/>
            <w:rPrChange w:id="5038" w:author="野草" w:date="2023-02-07T11:26:38Z">
              <w:rPr>
                <w:rFonts w:hint="eastAsia" w:ascii="华文楷体" w:hAnsi="华文楷体" w:eastAsia="华文楷体" w:cs="华文楷体"/>
                <w:lang w:val="en-US" w:eastAsia="zh-CN"/>
              </w:rPr>
            </w:rPrChange>
          </w:rPr>
          <w:t>00</w:t>
        </w:r>
      </w:ins>
      <w:ins w:id="5040" w:author="野草" w:date="2023-02-07T10:57:19Z">
        <w:r>
          <w:rPr>
            <w:rFonts w:hint="eastAsia" w:ascii="华文细黑" w:hAnsi="华文细黑" w:eastAsia="华文细黑" w:cs="华文细黑"/>
            <w:highlight w:val="yellow"/>
            <w:lang w:val="en-US" w:eastAsia="zh-CN"/>
            <w:rPrChange w:id="5041" w:author="野草" w:date="2023-02-07T11:26:38Z">
              <w:rPr>
                <w:rFonts w:hint="eastAsia" w:ascii="华文楷体" w:hAnsi="华文楷体" w:eastAsia="华文楷体" w:cs="华文楷体"/>
                <w:lang w:val="en-US" w:eastAsia="zh-CN"/>
              </w:rPr>
            </w:rPrChange>
          </w:rPr>
          <w:t xml:space="preserve"> </w:t>
        </w:r>
      </w:ins>
      <w:ins w:id="5043" w:author="野草" w:date="2023-02-07T10:57:20Z">
        <w:r>
          <w:rPr>
            <w:rFonts w:hint="eastAsia" w:ascii="华文细黑" w:hAnsi="华文细黑" w:eastAsia="华文细黑" w:cs="华文细黑"/>
            <w:highlight w:val="yellow"/>
            <w:lang w:val="en-US" w:eastAsia="zh-CN"/>
            <w:rPrChange w:id="5044" w:author="野草" w:date="2023-02-07T11:26:38Z">
              <w:rPr>
                <w:rFonts w:hint="eastAsia" w:ascii="华文楷体" w:hAnsi="华文楷体" w:eastAsia="华文楷体" w:cs="华文楷体"/>
                <w:lang w:val="en-US" w:eastAsia="zh-CN"/>
              </w:rPr>
            </w:rPrChange>
          </w:rPr>
          <w:t>m</w:t>
        </w:r>
      </w:ins>
      <w:ins w:id="5046" w:author="野草" w:date="2023-02-07T10:57:13Z">
        <w:r>
          <w:rPr>
            <w:rFonts w:hint="eastAsia" w:ascii="华文细黑" w:hAnsi="华文细黑" w:eastAsia="华文细黑" w:cs="华文细黑"/>
            <w:highlight w:val="yellow"/>
            <w:lang w:val="en-US" w:eastAsia="zh-CN"/>
            <w:rPrChange w:id="5047" w:author="野草" w:date="2023-02-07T11:26:38Z">
              <w:rPr>
                <w:rFonts w:hint="eastAsia" w:ascii="华文楷体" w:hAnsi="华文楷体" w:eastAsia="华文楷体" w:cs="华文楷体"/>
                <w:highlight w:val="yellow"/>
                <w:lang w:val="en-US" w:eastAsia="zh-CN"/>
              </w:rPr>
            </w:rPrChange>
          </w:rPr>
          <w:t>×</w:t>
        </w:r>
      </w:ins>
      <w:ins w:id="5049" w:author="野草" w:date="2023-02-07T10:57:18Z">
        <w:r>
          <w:rPr>
            <w:rFonts w:hint="eastAsia" w:ascii="华文细黑" w:hAnsi="华文细黑" w:eastAsia="华文细黑" w:cs="华文细黑"/>
            <w:highlight w:val="yellow"/>
            <w:lang w:val="en-US" w:eastAsia="zh-CN"/>
            <w:rPrChange w:id="5050" w:author="野草" w:date="2023-02-07T11:26:38Z">
              <w:rPr>
                <w:rFonts w:hint="eastAsia" w:ascii="华文楷体" w:hAnsi="华文楷体" w:eastAsia="华文楷体" w:cs="华文楷体"/>
                <w:highlight w:val="yellow"/>
                <w:lang w:val="en-US" w:eastAsia="zh-CN"/>
              </w:rPr>
            </w:rPrChange>
          </w:rPr>
          <w:t>100m</w:t>
        </w:r>
      </w:ins>
      <w:ins w:id="5052" w:author="野草" w:date="2023-02-07T10:57:23Z">
        <w:r>
          <w:rPr>
            <w:rFonts w:hint="eastAsia" w:ascii="华文细黑" w:hAnsi="华文细黑" w:eastAsia="华文细黑" w:cs="华文细黑"/>
            <w:highlight w:val="yellow"/>
            <w:lang w:val="en-US" w:eastAsia="zh-CN"/>
            <w:rPrChange w:id="5053" w:author="野草" w:date="2023-02-07T11:26:38Z">
              <w:rPr>
                <w:rFonts w:hint="eastAsia" w:ascii="华文楷体" w:hAnsi="华文楷体" w:eastAsia="华文楷体" w:cs="华文楷体"/>
                <w:highlight w:val="yellow"/>
                <w:lang w:val="en-US" w:eastAsia="zh-CN"/>
              </w:rPr>
            </w:rPrChange>
          </w:rPr>
          <w:t xml:space="preserve"> </w:t>
        </w:r>
      </w:ins>
      <w:ins w:id="5055" w:author="野草" w:date="2023-02-07T10:57:32Z">
        <w:r>
          <w:rPr>
            <w:rFonts w:hint="eastAsia" w:ascii="华文细黑" w:hAnsi="华文细黑" w:eastAsia="华文细黑" w:cs="华文细黑"/>
            <w:highlight w:val="yellow"/>
            <w:lang w:val="en-US" w:eastAsia="zh-CN"/>
            <w:rPrChange w:id="5056" w:author="野草" w:date="2023-02-07T11:26:38Z">
              <w:rPr>
                <w:rFonts w:hint="eastAsia" w:ascii="华文楷体" w:hAnsi="华文楷体" w:eastAsia="华文楷体" w:cs="华文楷体"/>
                <w:highlight w:val="yellow"/>
                <w:lang w:val="en-US" w:eastAsia="zh-CN"/>
              </w:rPr>
            </w:rPrChange>
          </w:rPr>
          <w:t>，</w:t>
        </w:r>
      </w:ins>
      <w:ins w:id="5058" w:author="野草" w:date="2023-02-07T11:18:23Z">
        <w:r>
          <w:rPr>
            <w:rFonts w:hint="eastAsia" w:ascii="华文细黑" w:hAnsi="华文细黑" w:eastAsia="华文细黑" w:cs="华文细黑"/>
            <w:highlight w:val="none"/>
            <w:lang w:val="en-US" w:eastAsia="zh-CN"/>
            <w:rPrChange w:id="5059" w:author="野草" w:date="2023-02-07T11:26:38Z">
              <w:rPr>
                <w:rFonts w:hint="eastAsia" w:ascii="华文楷体" w:hAnsi="华文楷体" w:eastAsia="华文楷体" w:cs="华文楷体"/>
                <w:highlight w:val="none"/>
                <w:lang w:val="en-US" w:eastAsia="zh-CN"/>
              </w:rPr>
            </w:rPrChange>
          </w:rPr>
          <w:t>涵盖选定的土地利用类型</w:t>
        </w:r>
      </w:ins>
      <w:ins w:id="5061" w:author="野草" w:date="2023-02-07T11:19:02Z">
        <w:r>
          <w:rPr>
            <w:rFonts w:hint="eastAsia" w:ascii="华文细黑" w:hAnsi="华文细黑" w:eastAsia="华文细黑" w:cs="华文细黑"/>
            <w:highlight w:val="none"/>
            <w:lang w:val="en-US" w:eastAsia="zh-CN"/>
            <w:rPrChange w:id="5062" w:author="野草" w:date="2023-02-07T11:26:38Z">
              <w:rPr>
                <w:rFonts w:hint="eastAsia" w:ascii="华文楷体" w:hAnsi="华文楷体" w:eastAsia="华文楷体" w:cs="华文楷体"/>
                <w:highlight w:val="none"/>
                <w:lang w:val="en-US" w:eastAsia="zh-CN"/>
              </w:rPr>
            </w:rPrChange>
          </w:rPr>
          <w:t>和</w:t>
        </w:r>
      </w:ins>
      <w:ins w:id="5064" w:author="野草" w:date="2023-02-07T11:19:05Z">
        <w:r>
          <w:rPr>
            <w:rFonts w:hint="eastAsia" w:ascii="华文细黑" w:hAnsi="华文细黑" w:eastAsia="华文细黑" w:cs="华文细黑"/>
            <w:highlight w:val="none"/>
            <w:lang w:val="en-US" w:eastAsia="zh-CN"/>
            <w:rPrChange w:id="5065" w:author="野草" w:date="2023-02-07T11:26:38Z">
              <w:rPr>
                <w:rFonts w:hint="eastAsia" w:ascii="华文楷体" w:hAnsi="华文楷体" w:eastAsia="华文楷体" w:cs="华文楷体"/>
                <w:highlight w:val="none"/>
                <w:lang w:val="en-US" w:eastAsia="zh-CN"/>
              </w:rPr>
            </w:rPrChange>
          </w:rPr>
          <w:t>周边</w:t>
        </w:r>
      </w:ins>
      <w:ins w:id="5067" w:author="野草" w:date="2023-02-07T11:19:06Z">
        <w:r>
          <w:rPr>
            <w:rFonts w:hint="eastAsia" w:ascii="华文细黑" w:hAnsi="华文细黑" w:eastAsia="华文细黑" w:cs="华文细黑"/>
            <w:highlight w:val="none"/>
            <w:lang w:val="en-US" w:eastAsia="zh-CN"/>
            <w:rPrChange w:id="5068" w:author="野草" w:date="2023-02-07T11:26:38Z">
              <w:rPr>
                <w:rFonts w:hint="eastAsia" w:ascii="华文楷体" w:hAnsi="华文楷体" w:eastAsia="华文楷体" w:cs="华文楷体"/>
                <w:highlight w:val="none"/>
                <w:lang w:val="en-US" w:eastAsia="zh-CN"/>
              </w:rPr>
            </w:rPrChange>
          </w:rPr>
          <w:t>的</w:t>
        </w:r>
      </w:ins>
      <w:ins w:id="5070" w:author="野草" w:date="2023-02-07T11:19:08Z">
        <w:r>
          <w:rPr>
            <w:rFonts w:hint="eastAsia" w:ascii="华文细黑" w:hAnsi="华文细黑" w:eastAsia="华文细黑" w:cs="华文细黑"/>
            <w:highlight w:val="none"/>
            <w:lang w:val="en-US" w:eastAsia="zh-CN"/>
            <w:rPrChange w:id="5071" w:author="野草" w:date="2023-02-07T11:26:38Z">
              <w:rPr>
                <w:rFonts w:hint="eastAsia" w:ascii="华文楷体" w:hAnsi="华文楷体" w:eastAsia="华文楷体" w:cs="华文楷体"/>
                <w:highlight w:val="none"/>
                <w:lang w:val="en-US" w:eastAsia="zh-CN"/>
              </w:rPr>
            </w:rPrChange>
          </w:rPr>
          <w:t>相关</w:t>
        </w:r>
      </w:ins>
      <w:ins w:id="5073" w:author="野草" w:date="2023-02-07T11:18:23Z">
        <w:r>
          <w:rPr>
            <w:rFonts w:hint="eastAsia" w:ascii="华文细黑" w:hAnsi="华文细黑" w:eastAsia="华文细黑" w:cs="华文细黑"/>
            <w:highlight w:val="none"/>
            <w:lang w:val="en-US" w:eastAsia="zh-CN"/>
            <w:rPrChange w:id="5074" w:author="野草" w:date="2023-02-07T11:26:38Z">
              <w:rPr>
                <w:rFonts w:hint="eastAsia" w:ascii="华文楷体" w:hAnsi="华文楷体" w:eastAsia="华文楷体" w:cs="华文楷体"/>
                <w:highlight w:val="none"/>
                <w:lang w:val="en-US" w:eastAsia="zh-CN"/>
              </w:rPr>
            </w:rPrChange>
          </w:rPr>
          <w:t>区域（如广场和周边的建筑、住宅和周边的道路等</w:t>
        </w:r>
      </w:ins>
      <w:ins w:id="5076" w:author="野草" w:date="2023-02-07T11:18:23Z">
        <w:r>
          <w:rPr>
            <w:rFonts w:hint="eastAsia" w:ascii="华文细黑" w:hAnsi="华文细黑" w:eastAsia="华文细黑" w:cs="华文细黑"/>
            <w:lang w:val="en-US" w:eastAsia="zh-CN"/>
            <w:rPrChange w:id="5077" w:author="野草" w:date="2023-02-07T11:26:38Z">
              <w:rPr>
                <w:rFonts w:hint="eastAsia" w:ascii="华文楷体" w:hAnsi="华文楷体" w:eastAsia="华文楷体" w:cs="华文楷体"/>
                <w:highlight w:val="none"/>
                <w:lang w:val="en-US" w:eastAsia="zh-CN"/>
              </w:rPr>
            </w:rPrChange>
          </w:rPr>
          <w:t>）</w:t>
        </w:r>
      </w:ins>
      <w:ins w:id="5079" w:author="野草" w:date="2023-02-07T11:19:14Z">
        <w:r>
          <w:rPr>
            <w:rFonts w:hint="eastAsia" w:ascii="华文细黑" w:hAnsi="华文细黑" w:eastAsia="华文细黑" w:cs="华文细黑"/>
            <w:lang w:val="en-US" w:eastAsia="zh-CN"/>
            <w:rPrChange w:id="5080" w:author="野草" w:date="2023-02-07T11:26:38Z">
              <w:rPr>
                <w:rFonts w:hint="eastAsia" w:ascii="华文楷体" w:hAnsi="华文楷体" w:eastAsia="华文楷体" w:cs="华文楷体"/>
                <w:highlight w:val="none"/>
                <w:lang w:val="en-US" w:eastAsia="zh-CN"/>
              </w:rPr>
            </w:rPrChange>
          </w:rPr>
          <w:t>。</w:t>
        </w:r>
      </w:ins>
      <w:ins w:id="5082" w:author="野草" w:date="2023-02-07T11:20:56Z">
        <w:r>
          <w:rPr>
            <w:rFonts w:hint="eastAsia" w:ascii="华文细黑" w:hAnsi="华文细黑" w:eastAsia="华文细黑" w:cs="华文细黑"/>
            <w:lang w:val="en-US" w:eastAsia="zh-CN"/>
            <w:rPrChange w:id="5083" w:author="野草" w:date="2023-02-07T11:27:05Z">
              <w:rPr>
                <w:rFonts w:hint="eastAsia" w:ascii="华文楷体" w:hAnsi="华文楷体" w:eastAsia="华文楷体" w:cs="华文楷体"/>
                <w:lang w:val="en-US" w:eastAsia="zh-CN"/>
              </w:rPr>
            </w:rPrChange>
          </w:rPr>
          <w:t>各样地在</w:t>
        </w:r>
      </w:ins>
      <w:ins w:id="5085" w:author="野草" w:date="2023-02-07T11:20:56Z">
        <w:r>
          <w:rPr>
            <w:rFonts w:hint="eastAsia" w:ascii="华文细黑" w:hAnsi="华文细黑" w:eastAsia="华文细黑" w:cs="华文细黑"/>
            <w:highlight w:val="yellow"/>
            <w:lang w:val="en-US" w:eastAsia="zh-CN"/>
            <w:rPrChange w:id="5086" w:author="野草" w:date="2023-02-07T11:27:05Z">
              <w:rPr>
                <w:rFonts w:hint="eastAsia" w:ascii="华文楷体" w:hAnsi="华文楷体" w:eastAsia="华文楷体" w:cs="华文楷体"/>
                <w:lang w:val="en-US" w:eastAsia="zh-CN"/>
              </w:rPr>
            </w:rPrChange>
          </w:rPr>
          <w:t>重庆市</w:t>
        </w:r>
      </w:ins>
      <w:ins w:id="5088" w:author="野草" w:date="2023-02-07T11:20:56Z">
        <w:r>
          <w:rPr>
            <w:rFonts w:hint="eastAsia" w:ascii="华文细黑" w:hAnsi="华文细黑" w:eastAsia="华文细黑" w:cs="华文细黑"/>
            <w:lang w:val="en-US" w:eastAsia="zh-CN"/>
            <w:rPrChange w:id="5089" w:author="野草" w:date="2023-02-07T11:27:05Z">
              <w:rPr>
                <w:rFonts w:hint="eastAsia" w:ascii="华文楷体" w:hAnsi="华文楷体" w:eastAsia="华文楷体" w:cs="华文楷体"/>
                <w:lang w:val="en-US" w:eastAsia="zh-CN"/>
              </w:rPr>
            </w:rPrChange>
          </w:rPr>
          <w:t>的位置和</w:t>
        </w:r>
      </w:ins>
      <w:ins w:id="5091" w:author="野草" w:date="2023-02-07T11:21:12Z">
        <w:r>
          <w:rPr>
            <w:rFonts w:hint="eastAsia" w:ascii="华文细黑" w:hAnsi="华文细黑" w:eastAsia="华文细黑" w:cs="华文细黑"/>
            <w:lang w:val="en-US" w:eastAsia="zh-CN"/>
            <w:rPrChange w:id="5092" w:author="野草" w:date="2023-02-07T11:27:05Z">
              <w:rPr>
                <w:rFonts w:hint="eastAsia" w:ascii="华文楷体" w:hAnsi="华文楷体" w:eastAsia="华文楷体" w:cs="华文楷体"/>
                <w:lang w:val="en-US" w:eastAsia="zh-CN"/>
              </w:rPr>
            </w:rPrChange>
          </w:rPr>
          <w:t>遥感</w:t>
        </w:r>
      </w:ins>
      <w:ins w:id="5094" w:author="野草" w:date="2023-02-07T11:21:13Z">
        <w:r>
          <w:rPr>
            <w:rFonts w:hint="eastAsia" w:ascii="华文细黑" w:hAnsi="华文细黑" w:eastAsia="华文细黑" w:cs="华文细黑"/>
            <w:lang w:val="en-US" w:eastAsia="zh-CN"/>
            <w:rPrChange w:id="5095" w:author="野草" w:date="2023-02-07T11:27:05Z">
              <w:rPr>
                <w:rFonts w:hint="eastAsia" w:ascii="华文楷体" w:hAnsi="华文楷体" w:eastAsia="华文楷体" w:cs="华文楷体"/>
                <w:lang w:val="en-US" w:eastAsia="zh-CN"/>
              </w:rPr>
            </w:rPrChange>
          </w:rPr>
          <w:t>图像</w:t>
        </w:r>
      </w:ins>
      <w:ins w:id="5097" w:author="野草" w:date="2023-02-07T11:20:56Z">
        <w:r>
          <w:rPr>
            <w:rFonts w:hint="eastAsia" w:ascii="华文细黑" w:hAnsi="华文细黑" w:eastAsia="华文细黑" w:cs="华文细黑"/>
            <w:lang w:val="en-US" w:eastAsia="zh-CN"/>
            <w:rPrChange w:id="5098" w:author="野草" w:date="2023-02-07T11:27:05Z">
              <w:rPr>
                <w:rFonts w:hint="eastAsia" w:ascii="华文楷体" w:hAnsi="华文楷体" w:eastAsia="华文楷体" w:cs="华文楷体"/>
                <w:lang w:val="en-US" w:eastAsia="zh-CN"/>
              </w:rPr>
            </w:rPrChange>
          </w:rPr>
          <w:t>如</w:t>
        </w:r>
      </w:ins>
      <w:ins w:id="5100" w:author="野草" w:date="2023-02-07T11:20:56Z">
        <w:r>
          <w:rPr>
            <w:rFonts w:hint="eastAsia" w:ascii="华文细黑" w:hAnsi="华文细黑" w:eastAsia="华文细黑" w:cs="华文细黑"/>
            <w:highlight w:val="yellow"/>
            <w:lang w:val="en-US" w:eastAsia="zh-CN"/>
            <w:rPrChange w:id="5101" w:author="野草" w:date="2023-02-07T11:27:05Z">
              <w:rPr>
                <w:rFonts w:hint="eastAsia" w:ascii="华文楷体" w:hAnsi="华文楷体" w:eastAsia="华文楷体" w:cs="华文楷体"/>
                <w:lang w:val="en-US" w:eastAsia="zh-CN"/>
              </w:rPr>
            </w:rPrChange>
          </w:rPr>
          <w:t>图XXX</w:t>
        </w:r>
      </w:ins>
      <w:ins w:id="5103" w:author="野草" w:date="2023-02-07T11:20:56Z">
        <w:r>
          <w:rPr>
            <w:rFonts w:hint="eastAsia" w:ascii="华文细黑" w:hAnsi="华文细黑" w:eastAsia="华文细黑" w:cs="华文细黑"/>
            <w:lang w:val="en-US" w:eastAsia="zh-CN"/>
            <w:rPrChange w:id="5104" w:author="野草" w:date="2023-02-07T11:27:05Z">
              <w:rPr>
                <w:rFonts w:hint="eastAsia" w:ascii="华文楷体" w:hAnsi="华文楷体" w:eastAsia="华文楷体" w:cs="华文楷体"/>
                <w:lang w:val="en-US" w:eastAsia="zh-CN"/>
              </w:rPr>
            </w:rPrChange>
          </w:rPr>
          <w:t>所示</w:t>
        </w:r>
      </w:ins>
      <w:ins w:id="5106" w:author="野草" w:date="2023-02-07T11:21:01Z">
        <w:r>
          <w:rPr>
            <w:rFonts w:hint="eastAsia" w:ascii="华文细黑" w:hAnsi="华文细黑" w:eastAsia="华文细黑" w:cs="华文细黑"/>
            <w:lang w:val="en-US" w:eastAsia="zh-CN"/>
            <w:rPrChange w:id="5107" w:author="野草" w:date="2023-02-07T11:27:05Z">
              <w:rPr>
                <w:rFonts w:hint="eastAsia" w:ascii="华文楷体" w:hAnsi="华文楷体" w:eastAsia="华文楷体" w:cs="华文楷体"/>
                <w:lang w:val="en-US" w:eastAsia="zh-CN"/>
              </w:rPr>
            </w:rPrChange>
          </w:rPr>
          <w:t>。</w:t>
        </w:r>
      </w:ins>
      <w:ins w:id="5109" w:author="野草" w:date="2023-02-07T10:19:41Z">
        <w:r>
          <w:rPr>
            <w:rFonts w:hint="eastAsia" w:ascii="华文细黑" w:hAnsi="华文细黑" w:eastAsia="华文细黑" w:cs="华文细黑"/>
            <w:lang w:val="en-US" w:eastAsia="zh-CN"/>
            <w:rPrChange w:id="5110" w:author="野草" w:date="2023-02-07T11:27:22Z">
              <w:rPr>
                <w:rFonts w:hint="eastAsia"/>
                <w:lang w:val="en-US" w:eastAsia="zh-CN"/>
              </w:rPr>
            </w:rPrChange>
          </w:rPr>
          <w:t>对每个样地设置</w:t>
        </w:r>
      </w:ins>
      <w:ins w:id="5112" w:author="野草" w:date="2023-02-07T10:57:50Z">
        <w:r>
          <w:rPr>
            <w:rFonts w:hint="eastAsia" w:ascii="华文细黑" w:hAnsi="华文细黑" w:eastAsia="华文细黑" w:cs="华文细黑"/>
            <w:highlight w:val="yellow"/>
            <w:lang w:val="en-US" w:eastAsia="zh-CN"/>
            <w:rPrChange w:id="5113" w:author="野草" w:date="2023-02-07T11:27:22Z">
              <w:rPr>
                <w:rFonts w:hint="eastAsia" w:ascii="华文楷体" w:hAnsi="华文楷体" w:eastAsia="华文楷体" w:cs="华文楷体"/>
                <w:highlight w:val="yellow"/>
                <w:lang w:val="en-US" w:eastAsia="zh-CN"/>
              </w:rPr>
            </w:rPrChange>
          </w:rPr>
          <w:t>25</w:t>
        </w:r>
      </w:ins>
      <w:ins w:id="5115" w:author="野草" w:date="2023-02-07T10:57:51Z">
        <w:r>
          <w:rPr>
            <w:rFonts w:hint="eastAsia" w:ascii="华文细黑" w:hAnsi="华文细黑" w:eastAsia="华文细黑" w:cs="华文细黑"/>
            <w:highlight w:val="yellow"/>
            <w:lang w:val="en-US" w:eastAsia="zh-CN"/>
            <w:rPrChange w:id="5116" w:author="野草" w:date="2023-02-07T11:27:22Z">
              <w:rPr>
                <w:rFonts w:hint="eastAsia" w:ascii="华文楷体" w:hAnsi="华文楷体" w:eastAsia="华文楷体" w:cs="华文楷体"/>
                <w:highlight w:val="yellow"/>
                <w:lang w:val="en-US" w:eastAsia="zh-CN"/>
              </w:rPr>
            </w:rPrChange>
          </w:rPr>
          <w:t xml:space="preserve"> </w:t>
        </w:r>
      </w:ins>
      <w:ins w:id="5118" w:author="野草" w:date="2023-02-07T10:57:52Z">
        <w:r>
          <w:rPr>
            <w:rFonts w:hint="eastAsia" w:ascii="华文细黑" w:hAnsi="华文细黑" w:eastAsia="华文细黑" w:cs="华文细黑"/>
            <w:highlight w:val="yellow"/>
            <w:lang w:val="en-US" w:eastAsia="zh-CN"/>
            <w:rPrChange w:id="5119" w:author="野草" w:date="2023-02-07T11:27:22Z">
              <w:rPr>
                <w:rFonts w:hint="eastAsia" w:ascii="华文楷体" w:hAnsi="华文楷体" w:eastAsia="华文楷体" w:cs="华文楷体"/>
                <w:highlight w:val="yellow"/>
                <w:lang w:val="en-US" w:eastAsia="zh-CN"/>
              </w:rPr>
            </w:rPrChange>
          </w:rPr>
          <w:t xml:space="preserve">- </w:t>
        </w:r>
      </w:ins>
      <w:ins w:id="5121" w:author="野草" w:date="2023-02-07T10:57:53Z">
        <w:r>
          <w:rPr>
            <w:rFonts w:hint="eastAsia" w:ascii="华文细黑" w:hAnsi="华文细黑" w:eastAsia="华文细黑" w:cs="华文细黑"/>
            <w:highlight w:val="yellow"/>
            <w:lang w:val="en-US" w:eastAsia="zh-CN"/>
            <w:rPrChange w:id="5122" w:author="野草" w:date="2023-02-07T11:27:22Z">
              <w:rPr>
                <w:rFonts w:hint="eastAsia" w:ascii="华文楷体" w:hAnsi="华文楷体" w:eastAsia="华文楷体" w:cs="华文楷体"/>
                <w:highlight w:val="yellow"/>
                <w:lang w:val="en-US" w:eastAsia="zh-CN"/>
              </w:rPr>
            </w:rPrChange>
          </w:rPr>
          <w:t>30</w:t>
        </w:r>
      </w:ins>
      <w:ins w:id="5124" w:author="野草" w:date="2023-02-07T10:19:41Z">
        <w:r>
          <w:rPr>
            <w:rFonts w:hint="eastAsia" w:ascii="华文细黑" w:hAnsi="华文细黑" w:eastAsia="华文细黑" w:cs="华文细黑"/>
            <w:highlight w:val="yellow"/>
            <w:lang w:val="en-US" w:eastAsia="zh-CN"/>
            <w:rPrChange w:id="5125" w:author="野草" w:date="2023-02-07T11:27:22Z">
              <w:rPr>
                <w:rFonts w:hint="eastAsia"/>
                <w:highlight w:val="yellow"/>
                <w:lang w:val="en-US" w:eastAsia="zh-CN"/>
              </w:rPr>
            </w:rPrChange>
          </w:rPr>
          <w:t>个</w:t>
        </w:r>
      </w:ins>
      <w:ins w:id="5127" w:author="野草" w:date="2023-02-07T10:57:58Z">
        <w:r>
          <w:rPr>
            <w:rFonts w:hint="eastAsia" w:ascii="华文细黑" w:hAnsi="华文细黑" w:eastAsia="华文细黑" w:cs="华文细黑"/>
            <w:highlight w:val="yellow"/>
            <w:lang w:val="en-US" w:eastAsia="zh-CN"/>
            <w:rPrChange w:id="5128" w:author="野草" w:date="2023-02-07T11:27:22Z">
              <w:rPr>
                <w:rFonts w:hint="eastAsia" w:ascii="华文楷体" w:hAnsi="华文楷体" w:eastAsia="华文楷体" w:cs="华文楷体"/>
                <w:highlight w:val="yellow"/>
                <w:lang w:val="en-US" w:eastAsia="zh-CN"/>
              </w:rPr>
            </w:rPrChange>
          </w:rPr>
          <w:t>移动测量</w:t>
        </w:r>
      </w:ins>
      <w:ins w:id="5130" w:author="野草" w:date="2023-02-07T10:57:59Z">
        <w:r>
          <w:rPr>
            <w:rFonts w:hint="eastAsia" w:ascii="华文细黑" w:hAnsi="华文细黑" w:eastAsia="华文细黑" w:cs="华文细黑"/>
            <w:highlight w:val="yellow"/>
            <w:lang w:val="en-US" w:eastAsia="zh-CN"/>
            <w:rPrChange w:id="5131" w:author="野草" w:date="2023-02-07T11:27:22Z">
              <w:rPr>
                <w:rFonts w:hint="eastAsia" w:ascii="华文楷体" w:hAnsi="华文楷体" w:eastAsia="华文楷体" w:cs="华文楷体"/>
                <w:highlight w:val="yellow"/>
                <w:lang w:val="en-US" w:eastAsia="zh-CN"/>
              </w:rPr>
            </w:rPrChange>
          </w:rPr>
          <w:t>点</w:t>
        </w:r>
      </w:ins>
      <w:ins w:id="5133" w:author="野草" w:date="2023-02-07T10:19:41Z">
        <w:r>
          <w:rPr>
            <w:rFonts w:hint="eastAsia" w:ascii="华文细黑" w:hAnsi="华文细黑" w:eastAsia="华文细黑" w:cs="华文细黑"/>
            <w:lang w:val="en-US" w:eastAsia="zh-CN"/>
            <w:rPrChange w:id="5134" w:author="野草" w:date="2023-02-07T11:27:22Z">
              <w:rPr>
                <w:rFonts w:hint="eastAsia"/>
                <w:lang w:val="en-US" w:eastAsia="zh-CN"/>
              </w:rPr>
            </w:rPrChange>
          </w:rPr>
          <w:t>进行实地测量。</w:t>
        </w:r>
      </w:ins>
      <w:ins w:id="5136" w:author="野草" w:date="2023-02-07T15:46:12Z">
        <w:r>
          <w:rPr>
            <w:rFonts w:hint="eastAsia" w:ascii="华文细黑" w:hAnsi="华文细黑" w:eastAsia="华文细黑" w:cs="华文细黑"/>
            <w:lang w:val="en-US" w:eastAsia="zh-CN"/>
          </w:rPr>
          <w:t>在每个小时的整点</w:t>
        </w:r>
      </w:ins>
      <w:ins w:id="5137" w:author="野草" w:date="2023-02-07T15:46:12Z">
        <w:r>
          <w:rPr>
            <w:rFonts w:hint="eastAsia" w:ascii="华文细黑" w:hAnsi="华文细黑" w:eastAsia="华文细黑" w:cs="华文细黑"/>
            <w:highlight w:val="yellow"/>
            <w:lang w:val="en-US" w:eastAsia="zh-CN"/>
          </w:rPr>
          <w:t>开始一轮</w:t>
        </w:r>
      </w:ins>
      <w:ins w:id="5138" w:author="野草" w:date="2023-02-07T15:46:12Z">
        <w:r>
          <w:rPr>
            <w:rFonts w:hint="eastAsia" w:ascii="华文细黑" w:hAnsi="华文细黑" w:eastAsia="华文细黑" w:cs="华文细黑"/>
            <w:lang w:val="en-US" w:eastAsia="zh-CN"/>
          </w:rPr>
          <w:t>气象观测，因此在一个研究日</w:t>
        </w:r>
      </w:ins>
      <w:ins w:id="5139" w:author="野草" w:date="2023-02-07T15:46:33Z">
        <w:r>
          <w:rPr>
            <w:rFonts w:hint="eastAsia" w:ascii="华文细黑" w:hAnsi="华文细黑" w:eastAsia="华文细黑" w:cs="华文细黑"/>
            <w:lang w:val="en-US" w:eastAsia="zh-CN"/>
          </w:rPr>
          <w:t>需</w:t>
        </w:r>
      </w:ins>
      <w:ins w:id="5140" w:author="野草" w:date="2023-02-07T15:46:12Z">
        <w:r>
          <w:rPr>
            <w:rFonts w:hint="eastAsia" w:ascii="华文细黑" w:hAnsi="华文细黑" w:eastAsia="华文细黑" w:cs="华文细黑"/>
            <w:lang w:val="en-US" w:eastAsia="zh-CN"/>
          </w:rPr>
          <w:t>进行</w:t>
        </w:r>
      </w:ins>
      <w:ins w:id="5141" w:author="野草" w:date="2023-02-07T15:46:12Z">
        <w:r>
          <w:rPr>
            <w:rFonts w:hint="eastAsia" w:ascii="华文细黑" w:hAnsi="华文细黑" w:eastAsia="华文细黑" w:cs="华文细黑"/>
            <w:highlight w:val="yellow"/>
            <w:lang w:val="en-US" w:eastAsia="zh-CN"/>
            <w:rPrChange w:id="5142" w:author="野草" w:date="2023-02-07T15:53:23Z">
              <w:rPr>
                <w:rFonts w:hint="eastAsia" w:ascii="华文细黑" w:hAnsi="华文细黑" w:eastAsia="华文细黑" w:cs="华文细黑"/>
                <w:lang w:val="en-US" w:eastAsia="zh-CN"/>
              </w:rPr>
            </w:rPrChange>
          </w:rPr>
          <w:t>12</w:t>
        </w:r>
      </w:ins>
      <w:ins w:id="5144" w:author="野草" w:date="2023-02-07T15:46:12Z">
        <w:r>
          <w:rPr>
            <w:rFonts w:hint="eastAsia" w:ascii="华文细黑" w:hAnsi="华文细黑" w:eastAsia="华文细黑" w:cs="华文细黑"/>
            <w:highlight w:val="yellow"/>
            <w:lang w:val="en-US" w:eastAsia="zh-CN"/>
          </w:rPr>
          <w:t>轮</w:t>
        </w:r>
      </w:ins>
      <w:ins w:id="5145" w:author="野草" w:date="2023-02-07T15:46:12Z">
        <w:r>
          <w:rPr>
            <w:rFonts w:hint="eastAsia" w:ascii="华文细黑" w:hAnsi="华文细黑" w:eastAsia="华文细黑" w:cs="华文细黑"/>
            <w:highlight w:val="none"/>
            <w:lang w:val="en-US" w:eastAsia="zh-CN"/>
            <w:rPrChange w:id="5146" w:author="野草" w:date="2023-02-07T15:53:27Z">
              <w:rPr>
                <w:rFonts w:hint="eastAsia" w:ascii="华文细黑" w:hAnsi="华文细黑" w:eastAsia="华文细黑" w:cs="华文细黑"/>
                <w:highlight w:val="yellow"/>
                <w:lang w:val="en-US" w:eastAsia="zh-CN"/>
              </w:rPr>
            </w:rPrChange>
          </w:rPr>
          <w:t>观测</w:t>
        </w:r>
      </w:ins>
      <w:ins w:id="5148" w:author="野草" w:date="2023-02-07T15:46:12Z">
        <w:r>
          <w:rPr>
            <w:rFonts w:hint="eastAsia" w:ascii="华文楷体" w:hAnsi="华文楷体" w:eastAsia="华文楷体" w:cs="华文楷体"/>
            <w:lang w:val="en-US" w:eastAsia="zh-CN"/>
          </w:rPr>
          <w:t>。</w:t>
        </w:r>
      </w:ins>
      <w:ins w:id="5149" w:author="野草" w:date="2023-02-07T15:41:41Z">
        <w:r>
          <w:rPr>
            <w:rFonts w:hint="eastAsia" w:ascii="华文细黑" w:hAnsi="华文细黑" w:eastAsia="华文细黑" w:cs="华文细黑"/>
            <w:lang w:val="en-US" w:eastAsia="zh-CN"/>
            <w:rPrChange w:id="5150" w:author="野草" w:date="2023-02-07T15:54:47Z">
              <w:rPr>
                <w:rFonts w:hint="eastAsia" w:ascii="华文楷体" w:hAnsi="华文楷体" w:eastAsia="华文楷体" w:cs="华文楷体"/>
                <w:lang w:val="en-US" w:eastAsia="zh-CN"/>
              </w:rPr>
            </w:rPrChange>
          </w:rPr>
          <w:t>由于各</w:t>
        </w:r>
      </w:ins>
      <w:ins w:id="5152" w:author="野草" w:date="2023-02-07T15:41:52Z">
        <w:r>
          <w:rPr>
            <w:rFonts w:hint="eastAsia" w:ascii="华文细黑" w:hAnsi="华文细黑" w:eastAsia="华文细黑" w:cs="华文细黑"/>
            <w:lang w:val="en-US" w:eastAsia="zh-CN"/>
            <w:rPrChange w:id="5153" w:author="野草" w:date="2023-02-07T15:54:47Z">
              <w:rPr>
                <w:rFonts w:hint="eastAsia" w:ascii="华文楷体" w:hAnsi="华文楷体" w:eastAsia="华文楷体" w:cs="华文楷体"/>
                <w:lang w:val="en-US" w:eastAsia="zh-CN"/>
              </w:rPr>
            </w:rPrChange>
          </w:rPr>
          <w:t>样地</w:t>
        </w:r>
      </w:ins>
      <w:ins w:id="5155" w:author="野草" w:date="2023-02-07T15:41:41Z">
        <w:r>
          <w:rPr>
            <w:rFonts w:hint="eastAsia" w:ascii="华文细黑" w:hAnsi="华文细黑" w:eastAsia="华文细黑" w:cs="华文细黑"/>
            <w:lang w:val="en-US" w:eastAsia="zh-CN"/>
            <w:rPrChange w:id="5156" w:author="野草" w:date="2023-02-07T15:54:47Z">
              <w:rPr>
                <w:rFonts w:hint="eastAsia" w:ascii="华文楷体" w:hAnsi="华文楷体" w:eastAsia="华文楷体" w:cs="华文楷体"/>
                <w:lang w:val="en-US" w:eastAsia="zh-CN"/>
              </w:rPr>
            </w:rPrChange>
          </w:rPr>
          <w:t>内不同移动测量点的测量时间存在差异，因此需要在各</w:t>
        </w:r>
      </w:ins>
      <w:ins w:id="5158" w:author="野草" w:date="2023-02-07T15:42:10Z">
        <w:r>
          <w:rPr>
            <w:rFonts w:hint="eastAsia" w:ascii="华文细黑" w:hAnsi="华文细黑" w:eastAsia="华文细黑" w:cs="华文细黑"/>
            <w:lang w:val="en-US" w:eastAsia="zh-CN"/>
            <w:rPrChange w:id="5159" w:author="野草" w:date="2023-02-07T15:54:47Z">
              <w:rPr>
                <w:rFonts w:hint="eastAsia" w:ascii="华文楷体" w:hAnsi="华文楷体" w:eastAsia="华文楷体" w:cs="华文楷体"/>
                <w:lang w:val="en-US" w:eastAsia="zh-CN"/>
              </w:rPr>
            </w:rPrChange>
          </w:rPr>
          <w:t>样地</w:t>
        </w:r>
      </w:ins>
      <w:ins w:id="5161" w:author="野草" w:date="2023-02-07T15:42:12Z">
        <w:r>
          <w:rPr>
            <w:rFonts w:hint="eastAsia" w:ascii="华文细黑" w:hAnsi="华文细黑" w:eastAsia="华文细黑" w:cs="华文细黑"/>
            <w:lang w:val="en-US" w:eastAsia="zh-CN"/>
            <w:rPrChange w:id="5162" w:author="野草" w:date="2023-02-07T15:54:47Z">
              <w:rPr>
                <w:rFonts w:hint="eastAsia" w:ascii="华文楷体" w:hAnsi="华文楷体" w:eastAsia="华文楷体" w:cs="华文楷体"/>
                <w:lang w:val="en-US" w:eastAsia="zh-CN"/>
              </w:rPr>
            </w:rPrChange>
          </w:rPr>
          <w:t>中心</w:t>
        </w:r>
      </w:ins>
      <w:ins w:id="5164" w:author="野草" w:date="2023-02-07T15:42:13Z">
        <w:r>
          <w:rPr>
            <w:rFonts w:hint="eastAsia" w:ascii="华文细黑" w:hAnsi="华文细黑" w:eastAsia="华文细黑" w:cs="华文细黑"/>
            <w:lang w:val="en-US" w:eastAsia="zh-CN"/>
            <w:rPrChange w:id="5165" w:author="野草" w:date="2023-02-07T15:54:47Z">
              <w:rPr>
                <w:rFonts w:hint="eastAsia" w:ascii="华文楷体" w:hAnsi="华文楷体" w:eastAsia="华文楷体" w:cs="华文楷体"/>
                <w:lang w:val="en-US" w:eastAsia="zh-CN"/>
              </w:rPr>
            </w:rPrChange>
          </w:rPr>
          <w:t>位置</w:t>
        </w:r>
      </w:ins>
      <w:ins w:id="5167" w:author="野草" w:date="2023-02-07T15:41:41Z">
        <w:r>
          <w:rPr>
            <w:rFonts w:hint="eastAsia" w:ascii="华文细黑" w:hAnsi="华文细黑" w:eastAsia="华文细黑" w:cs="华文细黑"/>
            <w:lang w:val="en-US" w:eastAsia="zh-CN"/>
            <w:rPrChange w:id="5168" w:author="野草" w:date="2023-02-07T15:54:47Z">
              <w:rPr>
                <w:rFonts w:hint="eastAsia" w:ascii="华文楷体" w:hAnsi="华文楷体" w:eastAsia="华文楷体" w:cs="华文楷体"/>
                <w:lang w:val="en-US" w:eastAsia="zh-CN"/>
              </w:rPr>
            </w:rPrChange>
          </w:rPr>
          <w:t>分别设置一个固定测量站点，作为移动测量的校准。在进行数据分析时，</w:t>
        </w:r>
      </w:ins>
      <w:ins w:id="5170" w:author="野草" w:date="2023-02-07T15:47:03Z">
        <w:r>
          <w:rPr>
            <w:rFonts w:hint="eastAsia" w:ascii="华文细黑" w:hAnsi="华文细黑" w:eastAsia="华文细黑" w:cs="华文细黑"/>
            <w:lang w:val="en-US" w:eastAsia="zh-CN"/>
            <w:rPrChange w:id="5171" w:author="野草" w:date="2023-02-07T15:54:47Z">
              <w:rPr>
                <w:rFonts w:hint="eastAsia" w:ascii="华文楷体" w:hAnsi="华文楷体" w:eastAsia="华文楷体" w:cs="华文楷体"/>
                <w:lang w:val="en-US" w:eastAsia="zh-CN"/>
              </w:rPr>
            </w:rPrChange>
          </w:rPr>
          <w:t>来自</w:t>
        </w:r>
      </w:ins>
      <w:ins w:id="5173" w:author="野草" w:date="2023-02-07T15:47:04Z">
        <w:r>
          <w:rPr>
            <w:rFonts w:hint="eastAsia" w:ascii="华文细黑" w:hAnsi="华文细黑" w:eastAsia="华文细黑" w:cs="华文细黑"/>
            <w:lang w:val="en-US" w:eastAsia="zh-CN"/>
            <w:rPrChange w:id="5174" w:author="野草" w:date="2023-02-07T15:54:47Z">
              <w:rPr>
                <w:rFonts w:hint="eastAsia" w:ascii="华文楷体" w:hAnsi="华文楷体" w:eastAsia="华文楷体" w:cs="华文楷体"/>
                <w:lang w:val="en-US" w:eastAsia="zh-CN"/>
              </w:rPr>
            </w:rPrChange>
          </w:rPr>
          <w:t>移动</w:t>
        </w:r>
      </w:ins>
      <w:ins w:id="5176" w:author="野草" w:date="2023-02-07T15:47:05Z">
        <w:r>
          <w:rPr>
            <w:rFonts w:hint="eastAsia" w:ascii="华文细黑" w:hAnsi="华文细黑" w:eastAsia="华文细黑" w:cs="华文细黑"/>
            <w:lang w:val="en-US" w:eastAsia="zh-CN"/>
            <w:rPrChange w:id="5177" w:author="野草" w:date="2023-02-07T15:54:47Z">
              <w:rPr>
                <w:rFonts w:hint="eastAsia" w:ascii="华文楷体" w:hAnsi="华文楷体" w:eastAsia="华文楷体" w:cs="华文楷体"/>
                <w:lang w:val="en-US" w:eastAsia="zh-CN"/>
              </w:rPr>
            </w:rPrChange>
          </w:rPr>
          <w:t>测量点的</w:t>
        </w:r>
      </w:ins>
      <w:ins w:id="5179" w:author="野草" w:date="2023-02-07T15:41:41Z">
        <w:r>
          <w:rPr>
            <w:rFonts w:hint="eastAsia" w:ascii="华文细黑" w:hAnsi="华文细黑" w:eastAsia="华文细黑" w:cs="华文细黑"/>
            <w:lang w:val="en-US" w:eastAsia="zh-CN"/>
            <w:rPrChange w:id="5180" w:author="野草" w:date="2023-02-07T15:54:47Z">
              <w:rPr>
                <w:rFonts w:hint="eastAsia" w:ascii="华文楷体" w:hAnsi="华文楷体" w:eastAsia="华文楷体" w:cs="华文楷体"/>
                <w:lang w:val="en-US" w:eastAsia="zh-CN"/>
              </w:rPr>
            </w:rPrChange>
          </w:rPr>
          <w:t>气象数据需要根据测量时刻与参考时刻（每一轮测量的起始</w:t>
        </w:r>
      </w:ins>
      <w:ins w:id="5182" w:author="野草" w:date="2023-02-07T15:42:22Z">
        <w:r>
          <w:rPr>
            <w:rFonts w:hint="eastAsia" w:ascii="华文细黑" w:hAnsi="华文细黑" w:eastAsia="华文细黑" w:cs="华文细黑"/>
            <w:lang w:val="en-US" w:eastAsia="zh-CN"/>
            <w:rPrChange w:id="5183" w:author="野草" w:date="2023-02-07T15:54:47Z">
              <w:rPr>
                <w:rFonts w:hint="eastAsia" w:ascii="华文楷体" w:hAnsi="华文楷体" w:eastAsia="华文楷体" w:cs="华文楷体"/>
                <w:lang w:val="en-US" w:eastAsia="zh-CN"/>
              </w:rPr>
            </w:rPrChange>
          </w:rPr>
          <w:t>时刻</w:t>
        </w:r>
      </w:ins>
      <w:ins w:id="5185" w:author="野草" w:date="2023-02-07T15:41:41Z">
        <w:r>
          <w:rPr>
            <w:rFonts w:hint="eastAsia" w:ascii="华文细黑" w:hAnsi="华文细黑" w:eastAsia="华文细黑" w:cs="华文细黑"/>
            <w:lang w:val="en-US" w:eastAsia="zh-CN"/>
            <w:rPrChange w:id="5186" w:author="野草" w:date="2023-02-07T15:54:47Z">
              <w:rPr>
                <w:rFonts w:hint="eastAsia" w:ascii="华文楷体" w:hAnsi="华文楷体" w:eastAsia="华文楷体" w:cs="华文楷体"/>
                <w:lang w:val="en-US" w:eastAsia="zh-CN"/>
              </w:rPr>
            </w:rPrChange>
          </w:rPr>
          <w:t>）对应气象变量</w:t>
        </w:r>
      </w:ins>
      <w:ins w:id="5188" w:author="野草" w:date="2023-02-07T15:47:12Z">
        <w:r>
          <w:rPr>
            <w:rFonts w:hint="eastAsia" w:ascii="华文细黑" w:hAnsi="华文细黑" w:eastAsia="华文细黑" w:cs="华文细黑"/>
            <w:lang w:val="en-US" w:eastAsia="zh-CN"/>
            <w:rPrChange w:id="5189" w:author="野草" w:date="2023-02-07T15:54:47Z">
              <w:rPr>
                <w:rFonts w:hint="eastAsia" w:ascii="华文楷体" w:hAnsi="华文楷体" w:eastAsia="华文楷体" w:cs="华文楷体"/>
                <w:lang w:val="en-US" w:eastAsia="zh-CN"/>
              </w:rPr>
            </w:rPrChange>
          </w:rPr>
          <w:t>在</w:t>
        </w:r>
      </w:ins>
      <w:ins w:id="5191" w:author="野草" w:date="2023-02-07T15:47:13Z">
        <w:r>
          <w:rPr>
            <w:rFonts w:hint="eastAsia" w:ascii="华文细黑" w:hAnsi="华文细黑" w:eastAsia="华文细黑" w:cs="华文细黑"/>
            <w:lang w:val="en-US" w:eastAsia="zh-CN"/>
            <w:rPrChange w:id="5192" w:author="野草" w:date="2023-02-07T15:54:47Z">
              <w:rPr>
                <w:rFonts w:hint="eastAsia" w:ascii="华文楷体" w:hAnsi="华文楷体" w:eastAsia="华文楷体" w:cs="华文楷体"/>
                <w:lang w:val="en-US" w:eastAsia="zh-CN"/>
              </w:rPr>
            </w:rPrChange>
          </w:rPr>
          <w:t>固定</w:t>
        </w:r>
      </w:ins>
      <w:ins w:id="5194" w:author="野草" w:date="2023-02-07T15:47:16Z">
        <w:r>
          <w:rPr>
            <w:rFonts w:hint="eastAsia" w:ascii="华文细黑" w:hAnsi="华文细黑" w:eastAsia="华文细黑" w:cs="华文细黑"/>
            <w:lang w:val="en-US" w:eastAsia="zh-CN"/>
            <w:rPrChange w:id="5195" w:author="野草" w:date="2023-02-07T15:54:47Z">
              <w:rPr>
                <w:rFonts w:hint="eastAsia" w:ascii="华文楷体" w:hAnsi="华文楷体" w:eastAsia="华文楷体" w:cs="华文楷体"/>
                <w:lang w:val="en-US" w:eastAsia="zh-CN"/>
              </w:rPr>
            </w:rPrChange>
          </w:rPr>
          <w:t>观测</w:t>
        </w:r>
      </w:ins>
      <w:ins w:id="5197" w:author="野草" w:date="2023-02-07T15:47:17Z">
        <w:r>
          <w:rPr>
            <w:rFonts w:hint="eastAsia" w:ascii="华文细黑" w:hAnsi="华文细黑" w:eastAsia="华文细黑" w:cs="华文细黑"/>
            <w:lang w:val="en-US" w:eastAsia="zh-CN"/>
            <w:rPrChange w:id="5198" w:author="野草" w:date="2023-02-07T15:54:47Z">
              <w:rPr>
                <w:rFonts w:hint="eastAsia" w:ascii="华文楷体" w:hAnsi="华文楷体" w:eastAsia="华文楷体" w:cs="华文楷体"/>
                <w:lang w:val="en-US" w:eastAsia="zh-CN"/>
              </w:rPr>
            </w:rPrChange>
          </w:rPr>
          <w:t>站点</w:t>
        </w:r>
      </w:ins>
      <w:ins w:id="5200" w:author="野草" w:date="2023-02-07T15:47:18Z">
        <w:r>
          <w:rPr>
            <w:rFonts w:hint="eastAsia" w:ascii="华文细黑" w:hAnsi="华文细黑" w:eastAsia="华文细黑" w:cs="华文细黑"/>
            <w:lang w:val="en-US" w:eastAsia="zh-CN"/>
            <w:rPrChange w:id="5201" w:author="野草" w:date="2023-02-07T15:54:47Z">
              <w:rPr>
                <w:rFonts w:hint="eastAsia" w:ascii="华文楷体" w:hAnsi="华文楷体" w:eastAsia="华文楷体" w:cs="华文楷体"/>
                <w:lang w:val="en-US" w:eastAsia="zh-CN"/>
              </w:rPr>
            </w:rPrChange>
          </w:rPr>
          <w:t>的</w:t>
        </w:r>
      </w:ins>
      <w:ins w:id="5203" w:author="野草" w:date="2023-02-07T15:41:41Z">
        <w:r>
          <w:rPr>
            <w:rFonts w:hint="eastAsia" w:ascii="华文细黑" w:hAnsi="华文细黑" w:eastAsia="华文细黑" w:cs="华文细黑"/>
            <w:lang w:val="en-US" w:eastAsia="zh-CN"/>
            <w:rPrChange w:id="5204" w:author="野草" w:date="2023-02-07T15:54:47Z">
              <w:rPr>
                <w:rFonts w:hint="eastAsia" w:ascii="华文楷体" w:hAnsi="华文楷体" w:eastAsia="华文楷体" w:cs="华文楷体"/>
                <w:lang w:val="en-US" w:eastAsia="zh-CN"/>
              </w:rPr>
            </w:rPrChange>
          </w:rPr>
          <w:t>差值进行调整</w:t>
        </w:r>
      </w:ins>
      <w:ins w:id="5206" w:author="野草" w:date="2023-02-07T15:48:04Z">
        <w:r>
          <w:rPr>
            <w:rFonts w:hint="eastAsia" w:ascii="华文细黑" w:hAnsi="华文细黑" w:eastAsia="华文细黑" w:cs="华文细黑"/>
            <w:lang w:val="en-US" w:eastAsia="zh-CN"/>
            <w:rPrChange w:id="5207" w:author="野草" w:date="2023-02-07T15:54:47Z">
              <w:rPr>
                <w:rFonts w:hint="eastAsia" w:ascii="华文楷体" w:hAnsi="华文楷体" w:eastAsia="华文楷体" w:cs="华文楷体"/>
                <w:lang w:val="en-US" w:eastAsia="zh-CN"/>
              </w:rPr>
            </w:rPrChange>
          </w:rPr>
          <w:t>，</w:t>
        </w:r>
      </w:ins>
      <w:ins w:id="5209" w:author="野草" w:date="2023-02-07T15:48:05Z">
        <w:r>
          <w:rPr>
            <w:rFonts w:hint="eastAsia" w:ascii="华文细黑" w:hAnsi="华文细黑" w:eastAsia="华文细黑" w:cs="华文细黑"/>
            <w:lang w:val="en-US" w:eastAsia="zh-CN"/>
            <w:rPrChange w:id="5210" w:author="野草" w:date="2023-02-07T15:54:47Z">
              <w:rPr>
                <w:rFonts w:hint="eastAsia" w:ascii="华文楷体" w:hAnsi="华文楷体" w:eastAsia="华文楷体" w:cs="华文楷体"/>
                <w:lang w:val="en-US" w:eastAsia="zh-CN"/>
              </w:rPr>
            </w:rPrChange>
          </w:rPr>
          <w:t>从而</w:t>
        </w:r>
      </w:ins>
      <w:ins w:id="5212" w:author="野草" w:date="2023-02-07T15:48:06Z">
        <w:r>
          <w:rPr>
            <w:rFonts w:hint="eastAsia" w:ascii="华文细黑" w:hAnsi="华文细黑" w:eastAsia="华文细黑" w:cs="华文细黑"/>
            <w:lang w:val="en-US" w:eastAsia="zh-CN"/>
            <w:rPrChange w:id="5213" w:author="野草" w:date="2023-02-07T15:54:47Z">
              <w:rPr>
                <w:rFonts w:hint="eastAsia" w:ascii="华文楷体" w:hAnsi="华文楷体" w:eastAsia="华文楷体" w:cs="华文楷体"/>
                <w:lang w:val="en-US" w:eastAsia="zh-CN"/>
              </w:rPr>
            </w:rPrChange>
          </w:rPr>
          <w:t>在</w:t>
        </w:r>
      </w:ins>
      <w:ins w:id="5215" w:author="野草" w:date="2023-02-07T15:48:07Z">
        <w:r>
          <w:rPr>
            <w:rFonts w:hint="eastAsia" w:ascii="华文细黑" w:hAnsi="华文细黑" w:eastAsia="华文细黑" w:cs="华文细黑"/>
            <w:lang w:val="en-US" w:eastAsia="zh-CN"/>
            <w:rPrChange w:id="5216" w:author="野草" w:date="2023-02-07T15:54:47Z">
              <w:rPr>
                <w:rFonts w:hint="eastAsia" w:ascii="华文楷体" w:hAnsi="华文楷体" w:eastAsia="华文楷体" w:cs="华文楷体"/>
                <w:lang w:val="en-US" w:eastAsia="zh-CN"/>
              </w:rPr>
            </w:rPrChange>
          </w:rPr>
          <w:t>最大</w:t>
        </w:r>
      </w:ins>
      <w:ins w:id="5218" w:author="野草" w:date="2023-02-07T15:48:09Z">
        <w:r>
          <w:rPr>
            <w:rFonts w:hint="eastAsia" w:ascii="华文细黑" w:hAnsi="华文细黑" w:eastAsia="华文细黑" w:cs="华文细黑"/>
            <w:lang w:val="en-US" w:eastAsia="zh-CN"/>
            <w:rPrChange w:id="5219" w:author="野草" w:date="2023-02-07T15:54:47Z">
              <w:rPr>
                <w:rFonts w:hint="eastAsia" w:ascii="华文楷体" w:hAnsi="华文楷体" w:eastAsia="华文楷体" w:cs="华文楷体"/>
                <w:lang w:val="en-US" w:eastAsia="zh-CN"/>
              </w:rPr>
            </w:rPrChange>
          </w:rPr>
          <w:t>程度</w:t>
        </w:r>
      </w:ins>
      <w:ins w:id="5221" w:author="野草" w:date="2023-02-07T15:48:10Z">
        <w:r>
          <w:rPr>
            <w:rFonts w:hint="eastAsia" w:ascii="华文细黑" w:hAnsi="华文细黑" w:eastAsia="华文细黑" w:cs="华文细黑"/>
            <w:lang w:val="en-US" w:eastAsia="zh-CN"/>
            <w:rPrChange w:id="5222" w:author="野草" w:date="2023-02-07T15:54:47Z">
              <w:rPr>
                <w:rFonts w:hint="eastAsia" w:ascii="华文楷体" w:hAnsi="华文楷体" w:eastAsia="华文楷体" w:cs="华文楷体"/>
                <w:lang w:val="en-US" w:eastAsia="zh-CN"/>
              </w:rPr>
            </w:rPrChange>
          </w:rPr>
          <w:t>上</w:t>
        </w:r>
      </w:ins>
      <w:ins w:id="5224" w:author="野草" w:date="2023-02-07T15:48:11Z">
        <w:r>
          <w:rPr>
            <w:rFonts w:hint="eastAsia" w:ascii="华文细黑" w:hAnsi="华文细黑" w:eastAsia="华文细黑" w:cs="华文细黑"/>
            <w:lang w:val="en-US" w:eastAsia="zh-CN"/>
            <w:rPrChange w:id="5225" w:author="野草" w:date="2023-02-07T15:54:47Z">
              <w:rPr>
                <w:rFonts w:hint="eastAsia" w:ascii="华文楷体" w:hAnsi="华文楷体" w:eastAsia="华文楷体" w:cs="华文楷体"/>
                <w:lang w:val="en-US" w:eastAsia="zh-CN"/>
              </w:rPr>
            </w:rPrChange>
          </w:rPr>
          <w:t>降低</w:t>
        </w:r>
      </w:ins>
      <w:ins w:id="5227" w:author="野草" w:date="2023-02-07T15:48:13Z">
        <w:r>
          <w:rPr>
            <w:rFonts w:hint="eastAsia" w:ascii="华文细黑" w:hAnsi="华文细黑" w:eastAsia="华文细黑" w:cs="华文细黑"/>
            <w:lang w:val="en-US" w:eastAsia="zh-CN"/>
            <w:rPrChange w:id="5228" w:author="野草" w:date="2023-02-07T15:54:47Z">
              <w:rPr>
                <w:rFonts w:hint="eastAsia" w:ascii="华文楷体" w:hAnsi="华文楷体" w:eastAsia="华文楷体" w:cs="华文楷体"/>
                <w:lang w:val="en-US" w:eastAsia="zh-CN"/>
              </w:rPr>
            </w:rPrChange>
          </w:rPr>
          <w:t>移动</w:t>
        </w:r>
      </w:ins>
      <w:ins w:id="5230" w:author="野草" w:date="2023-02-07T15:48:14Z">
        <w:r>
          <w:rPr>
            <w:rFonts w:hint="eastAsia" w:ascii="华文细黑" w:hAnsi="华文细黑" w:eastAsia="华文细黑" w:cs="华文细黑"/>
            <w:lang w:val="en-US" w:eastAsia="zh-CN"/>
            <w:rPrChange w:id="5231" w:author="野草" w:date="2023-02-07T15:54:47Z">
              <w:rPr>
                <w:rFonts w:hint="eastAsia" w:ascii="华文楷体" w:hAnsi="华文楷体" w:eastAsia="华文楷体" w:cs="华文楷体"/>
                <w:lang w:val="en-US" w:eastAsia="zh-CN"/>
              </w:rPr>
            </w:rPrChange>
          </w:rPr>
          <w:t>测量</w:t>
        </w:r>
      </w:ins>
      <w:ins w:id="5233" w:author="野草" w:date="2023-02-07T15:48:17Z">
        <w:r>
          <w:rPr>
            <w:rFonts w:hint="eastAsia" w:ascii="华文细黑" w:hAnsi="华文细黑" w:eastAsia="华文细黑" w:cs="华文细黑"/>
            <w:lang w:val="en-US" w:eastAsia="zh-CN"/>
            <w:rPrChange w:id="5234" w:author="野草" w:date="2023-02-07T15:54:47Z">
              <w:rPr>
                <w:rFonts w:hint="eastAsia" w:ascii="华文楷体" w:hAnsi="华文楷体" w:eastAsia="华文楷体" w:cs="华文楷体"/>
                <w:lang w:val="en-US" w:eastAsia="zh-CN"/>
              </w:rPr>
            </w:rPrChange>
          </w:rPr>
          <w:t>时间</w:t>
        </w:r>
      </w:ins>
      <w:ins w:id="5236" w:author="野草" w:date="2023-02-07T15:48:19Z">
        <w:r>
          <w:rPr>
            <w:rFonts w:hint="eastAsia" w:ascii="华文细黑" w:hAnsi="华文细黑" w:eastAsia="华文细黑" w:cs="华文细黑"/>
            <w:lang w:val="en-US" w:eastAsia="zh-CN"/>
            <w:rPrChange w:id="5237" w:author="野草" w:date="2023-02-07T15:54:47Z">
              <w:rPr>
                <w:rFonts w:hint="eastAsia" w:ascii="华文楷体" w:hAnsi="华文楷体" w:eastAsia="华文楷体" w:cs="华文楷体"/>
                <w:lang w:val="en-US" w:eastAsia="zh-CN"/>
              </w:rPr>
            </w:rPrChange>
          </w:rPr>
          <w:t>不一致</w:t>
        </w:r>
      </w:ins>
      <w:ins w:id="5239" w:author="野草" w:date="2023-02-07T15:49:06Z">
        <w:r>
          <w:rPr>
            <w:rFonts w:hint="eastAsia" w:ascii="华文细黑" w:hAnsi="华文细黑" w:eastAsia="华文细黑" w:cs="华文细黑"/>
            <w:lang w:val="en-US" w:eastAsia="zh-CN"/>
            <w:rPrChange w:id="5240" w:author="野草" w:date="2023-02-07T15:54:47Z">
              <w:rPr>
                <w:rFonts w:hint="eastAsia" w:ascii="华文楷体" w:hAnsi="华文楷体" w:eastAsia="华文楷体" w:cs="华文楷体"/>
                <w:lang w:val="en-US" w:eastAsia="zh-CN"/>
              </w:rPr>
            </w:rPrChange>
          </w:rPr>
          <w:t>对</w:t>
        </w:r>
      </w:ins>
      <w:ins w:id="5242" w:author="野草" w:date="2023-02-07T15:49:07Z">
        <w:r>
          <w:rPr>
            <w:rFonts w:hint="eastAsia" w:ascii="华文细黑" w:hAnsi="华文细黑" w:eastAsia="华文细黑" w:cs="华文细黑"/>
            <w:lang w:val="en-US" w:eastAsia="zh-CN"/>
            <w:rPrChange w:id="5243" w:author="野草" w:date="2023-02-07T15:54:47Z">
              <w:rPr>
                <w:rFonts w:hint="eastAsia" w:ascii="华文楷体" w:hAnsi="华文楷体" w:eastAsia="华文楷体" w:cs="华文楷体"/>
                <w:lang w:val="en-US" w:eastAsia="zh-CN"/>
              </w:rPr>
            </w:rPrChange>
          </w:rPr>
          <w:t>数据</w:t>
        </w:r>
      </w:ins>
      <w:ins w:id="5245" w:author="野草" w:date="2023-02-07T15:54:39Z">
        <w:r>
          <w:rPr>
            <w:rFonts w:hint="eastAsia" w:ascii="华文细黑" w:hAnsi="华文细黑" w:eastAsia="华文细黑" w:cs="华文细黑"/>
            <w:lang w:val="en-US" w:eastAsia="zh-CN"/>
            <w:rPrChange w:id="5246" w:author="野草" w:date="2023-02-07T15:54:47Z">
              <w:rPr>
                <w:rFonts w:hint="eastAsia" w:ascii="华文楷体" w:hAnsi="华文楷体" w:eastAsia="华文楷体" w:cs="华文楷体"/>
                <w:lang w:val="en-US" w:eastAsia="zh-CN"/>
              </w:rPr>
            </w:rPrChange>
          </w:rPr>
          <w:t>分析</w:t>
        </w:r>
      </w:ins>
      <w:ins w:id="5248" w:author="野草" w:date="2023-02-07T15:48:20Z">
        <w:r>
          <w:rPr>
            <w:rFonts w:hint="eastAsia" w:ascii="华文细黑" w:hAnsi="华文细黑" w:eastAsia="华文细黑" w:cs="华文细黑"/>
            <w:lang w:val="en-US" w:eastAsia="zh-CN"/>
            <w:rPrChange w:id="5249" w:author="野草" w:date="2023-02-07T15:54:47Z">
              <w:rPr>
                <w:rFonts w:hint="eastAsia" w:ascii="华文楷体" w:hAnsi="华文楷体" w:eastAsia="华文楷体" w:cs="华文楷体"/>
                <w:lang w:val="en-US" w:eastAsia="zh-CN"/>
              </w:rPr>
            </w:rPrChange>
          </w:rPr>
          <w:t>造成的</w:t>
        </w:r>
      </w:ins>
      <w:ins w:id="5251" w:author="野草" w:date="2023-02-07T15:48:21Z">
        <w:r>
          <w:rPr>
            <w:rFonts w:hint="eastAsia" w:ascii="华文细黑" w:hAnsi="华文细黑" w:eastAsia="华文细黑" w:cs="华文细黑"/>
            <w:lang w:val="en-US" w:eastAsia="zh-CN"/>
            <w:rPrChange w:id="5252" w:author="野草" w:date="2023-02-07T15:54:47Z">
              <w:rPr>
                <w:rFonts w:hint="eastAsia" w:ascii="华文楷体" w:hAnsi="华文楷体" w:eastAsia="华文楷体" w:cs="华文楷体"/>
                <w:lang w:val="en-US" w:eastAsia="zh-CN"/>
              </w:rPr>
            </w:rPrChange>
          </w:rPr>
          <w:t>影响。</w:t>
        </w:r>
      </w:ins>
    </w:p>
    <w:p>
      <w:pPr>
        <w:rPr>
          <w:ins w:id="5254" w:author="野草" w:date="2023-02-08T01:20:04Z"/>
          <w:rFonts w:hint="eastAsia" w:ascii="华文细黑" w:hAnsi="华文细黑" w:eastAsia="华文细黑" w:cs="华文细黑"/>
          <w:lang w:val="en-US" w:eastAsia="zh-CN"/>
        </w:rPr>
      </w:pPr>
      <w:ins w:id="5255" w:author="野草" w:date="2023-02-08T01:20:04Z">
        <w:r>
          <w:rPr>
            <w:rFonts w:hint="eastAsia" w:ascii="华文细黑" w:hAnsi="华文细黑" w:eastAsia="华文细黑" w:cs="华文细黑"/>
            <w:lang w:val="en-US" w:eastAsia="zh-CN"/>
          </w:rPr>
          <w:t>[up230207]</w:t>
        </w:r>
      </w:ins>
    </w:p>
    <w:p>
      <w:pPr>
        <w:rPr>
          <w:ins w:id="5256" w:author="野草" w:date="2023-02-07T14:21:45Z"/>
          <w:rFonts w:hint="eastAsia" w:ascii="华文楷体" w:hAnsi="华文楷体" w:eastAsia="华文楷体" w:cs="华文楷体"/>
          <w:highlight w:val="yellow"/>
          <w:lang w:val="en-US" w:eastAsia="zh-CN"/>
        </w:rPr>
      </w:pPr>
      <w:ins w:id="5257" w:author="野草" w:date="2023-02-07T12:00:51Z">
        <w:r>
          <w:rPr>
            <w:rFonts w:hint="eastAsia" w:ascii="华文细黑" w:hAnsi="华文细黑" w:eastAsia="华文细黑" w:cs="华文细黑"/>
            <w:lang w:val="en-US" w:eastAsia="zh-CN"/>
            <w:rPrChange w:id="5258" w:author="野草" w:date="2023-02-07T12:01:21Z">
              <w:rPr>
                <w:rFonts w:hint="eastAsia" w:ascii="华文楷体" w:hAnsi="华文楷体" w:eastAsia="华文楷体" w:cs="华文楷体"/>
                <w:lang w:val="en-US" w:eastAsia="zh-CN"/>
              </w:rPr>
            </w:rPrChange>
          </w:rPr>
          <w:t>对</w:t>
        </w:r>
      </w:ins>
      <w:ins w:id="5260" w:author="野草" w:date="2023-02-07T12:00:53Z">
        <w:r>
          <w:rPr>
            <w:rFonts w:hint="eastAsia" w:ascii="华文细黑" w:hAnsi="华文细黑" w:eastAsia="华文细黑" w:cs="华文细黑"/>
            <w:lang w:val="en-US" w:eastAsia="zh-CN"/>
            <w:rPrChange w:id="5261" w:author="野草" w:date="2023-02-07T12:01:21Z">
              <w:rPr>
                <w:rFonts w:hint="eastAsia" w:ascii="华文楷体" w:hAnsi="华文楷体" w:eastAsia="华文楷体" w:cs="华文楷体"/>
                <w:lang w:val="en-US" w:eastAsia="zh-CN"/>
              </w:rPr>
            </w:rPrChange>
          </w:rPr>
          <w:t>每个</w:t>
        </w:r>
      </w:ins>
      <w:ins w:id="5263" w:author="野草" w:date="2023-02-07T12:00:54Z">
        <w:r>
          <w:rPr>
            <w:rFonts w:hint="eastAsia" w:ascii="华文细黑" w:hAnsi="华文细黑" w:eastAsia="华文细黑" w:cs="华文细黑"/>
            <w:lang w:val="en-US" w:eastAsia="zh-CN"/>
            <w:rPrChange w:id="5264" w:author="野草" w:date="2023-02-07T12:01:21Z">
              <w:rPr>
                <w:rFonts w:hint="eastAsia" w:ascii="华文楷体" w:hAnsi="华文楷体" w:eastAsia="华文楷体" w:cs="华文楷体"/>
                <w:lang w:val="en-US" w:eastAsia="zh-CN"/>
              </w:rPr>
            </w:rPrChange>
          </w:rPr>
          <w:t>样地，</w:t>
        </w:r>
      </w:ins>
      <w:ins w:id="5266" w:author="野草" w:date="2023-02-07T11:33:35Z">
        <w:r>
          <w:rPr>
            <w:rFonts w:hint="eastAsia" w:ascii="华文细黑" w:hAnsi="华文细黑" w:eastAsia="华文细黑" w:cs="华文细黑"/>
            <w:lang w:val="en-US" w:eastAsia="zh-CN"/>
            <w:rPrChange w:id="5267" w:author="野草" w:date="2023-02-07T12:01:21Z">
              <w:rPr>
                <w:rFonts w:hint="eastAsia" w:ascii="华文楷体" w:hAnsi="华文楷体" w:eastAsia="华文楷体" w:cs="华文楷体"/>
                <w:lang w:val="en-US" w:eastAsia="zh-CN"/>
              </w:rPr>
            </w:rPrChange>
          </w:rPr>
          <w:t>在一年四个季节各选择一</w:t>
        </w:r>
      </w:ins>
      <w:ins w:id="5269" w:author="野草" w:date="2023-02-07T11:59:40Z">
        <w:r>
          <w:rPr>
            <w:rFonts w:hint="eastAsia" w:ascii="华文细黑" w:hAnsi="华文细黑" w:eastAsia="华文细黑" w:cs="华文细黑"/>
            <w:lang w:val="en-US" w:eastAsia="zh-CN"/>
            <w:rPrChange w:id="5270" w:author="野草" w:date="2023-02-07T12:01:21Z">
              <w:rPr>
                <w:rFonts w:hint="eastAsia" w:ascii="华文细黑" w:hAnsi="华文细黑" w:eastAsia="华文细黑" w:cs="华文细黑"/>
                <w:lang w:val="en-US" w:eastAsia="zh-CN"/>
              </w:rPr>
            </w:rPrChange>
          </w:rPr>
          <w:t>个</w:t>
        </w:r>
      </w:ins>
      <w:ins w:id="5272" w:author="野草" w:date="2023-02-07T13:57:44Z">
        <w:r>
          <w:rPr>
            <w:rFonts w:hint="eastAsia" w:ascii="华文细黑" w:hAnsi="华文细黑" w:eastAsia="华文细黑" w:cs="华文细黑"/>
            <w:lang w:val="en-US" w:eastAsia="zh-CN"/>
          </w:rPr>
          <w:t>低风速</w:t>
        </w:r>
      </w:ins>
      <w:ins w:id="5273" w:author="野草" w:date="2023-02-07T11:59:42Z">
        <w:r>
          <w:rPr>
            <w:rFonts w:hint="eastAsia" w:ascii="华文细黑" w:hAnsi="华文细黑" w:eastAsia="华文细黑" w:cs="华文细黑"/>
            <w:lang w:val="en-US" w:eastAsia="zh-CN"/>
            <w:rPrChange w:id="5274" w:author="野草" w:date="2023-02-07T12:01:21Z">
              <w:rPr>
                <w:rFonts w:hint="eastAsia" w:ascii="华文细黑" w:hAnsi="华文细黑" w:eastAsia="华文细黑" w:cs="华文细黑"/>
                <w:lang w:val="en-US" w:eastAsia="zh-CN"/>
              </w:rPr>
            </w:rPrChange>
          </w:rPr>
          <w:t>无云</w:t>
        </w:r>
      </w:ins>
      <w:ins w:id="5276" w:author="野草" w:date="2023-02-07T11:59:43Z">
        <w:r>
          <w:rPr>
            <w:rFonts w:hint="eastAsia" w:ascii="华文细黑" w:hAnsi="华文细黑" w:eastAsia="华文细黑" w:cs="华文细黑"/>
            <w:lang w:val="en-US" w:eastAsia="zh-CN"/>
            <w:rPrChange w:id="5277" w:author="野草" w:date="2023-02-07T12:01:21Z">
              <w:rPr>
                <w:rFonts w:hint="eastAsia" w:ascii="华文细黑" w:hAnsi="华文细黑" w:eastAsia="华文细黑" w:cs="华文细黑"/>
                <w:lang w:val="en-US" w:eastAsia="zh-CN"/>
              </w:rPr>
            </w:rPrChange>
          </w:rPr>
          <w:t>晴</w:t>
        </w:r>
      </w:ins>
      <w:ins w:id="5279" w:author="野草" w:date="2023-02-07T11:33:35Z">
        <w:r>
          <w:rPr>
            <w:rFonts w:hint="eastAsia" w:ascii="华文细黑" w:hAnsi="华文细黑" w:eastAsia="华文细黑" w:cs="华文细黑"/>
            <w:lang w:val="en-US" w:eastAsia="zh-CN"/>
            <w:rPrChange w:id="5280" w:author="野草" w:date="2023-02-07T12:01:21Z">
              <w:rPr>
                <w:rFonts w:hint="eastAsia" w:ascii="华文楷体" w:hAnsi="华文楷体" w:eastAsia="华文楷体" w:cs="华文楷体"/>
                <w:lang w:val="en-US" w:eastAsia="zh-CN"/>
              </w:rPr>
            </w:rPrChange>
          </w:rPr>
          <w:t>天，通过固定站点观测和移动观测的方式</w:t>
        </w:r>
      </w:ins>
      <w:ins w:id="5282" w:author="野草" w:date="2023-02-07T11:34:03Z">
        <w:r>
          <w:rPr>
            <w:rFonts w:hint="eastAsia" w:ascii="华文细黑" w:hAnsi="华文细黑" w:eastAsia="华文细黑" w:cs="华文细黑"/>
            <w:lang w:val="en-US" w:eastAsia="zh-CN"/>
            <w:rPrChange w:id="5283" w:author="野草" w:date="2023-02-07T12:01:21Z">
              <w:rPr>
                <w:rFonts w:hint="eastAsia" w:ascii="华文楷体" w:hAnsi="华文楷体" w:eastAsia="华文楷体" w:cs="华文楷体"/>
                <w:lang w:val="en-US" w:eastAsia="zh-CN"/>
              </w:rPr>
            </w:rPrChange>
          </w:rPr>
          <w:t>开展</w:t>
        </w:r>
      </w:ins>
      <w:ins w:id="5285" w:author="野草" w:date="2023-02-07T11:34:05Z">
        <w:r>
          <w:rPr>
            <w:rFonts w:hint="eastAsia" w:ascii="华文细黑" w:hAnsi="华文细黑" w:eastAsia="华文细黑" w:cs="华文细黑"/>
            <w:lang w:val="en-US" w:eastAsia="zh-CN"/>
            <w:rPrChange w:id="5286" w:author="野草" w:date="2023-02-07T12:01:21Z">
              <w:rPr>
                <w:rFonts w:hint="eastAsia" w:ascii="华文楷体" w:hAnsi="华文楷体" w:eastAsia="华文楷体" w:cs="华文楷体"/>
                <w:lang w:val="en-US" w:eastAsia="zh-CN"/>
              </w:rPr>
            </w:rPrChange>
          </w:rPr>
          <w:t>实地</w:t>
        </w:r>
      </w:ins>
      <w:ins w:id="5288" w:author="野草" w:date="2023-02-07T11:34:07Z">
        <w:r>
          <w:rPr>
            <w:rFonts w:hint="eastAsia" w:ascii="华文细黑" w:hAnsi="华文细黑" w:eastAsia="华文细黑" w:cs="华文细黑"/>
            <w:lang w:val="en-US" w:eastAsia="zh-CN"/>
            <w:rPrChange w:id="5289" w:author="野草" w:date="2023-02-07T12:01:21Z">
              <w:rPr>
                <w:rFonts w:hint="eastAsia" w:ascii="华文楷体" w:hAnsi="华文楷体" w:eastAsia="华文楷体" w:cs="华文楷体"/>
                <w:lang w:val="en-US" w:eastAsia="zh-CN"/>
              </w:rPr>
            </w:rPrChange>
          </w:rPr>
          <w:t>测量</w:t>
        </w:r>
      </w:ins>
      <w:ins w:id="5291" w:author="野草" w:date="2023-02-07T11:34:08Z">
        <w:r>
          <w:rPr>
            <w:rFonts w:hint="eastAsia" w:ascii="华文细黑" w:hAnsi="华文细黑" w:eastAsia="华文细黑" w:cs="华文细黑"/>
            <w:lang w:val="en-US" w:eastAsia="zh-CN"/>
            <w:rPrChange w:id="5292" w:author="野草" w:date="2023-02-07T12:01:21Z">
              <w:rPr>
                <w:rFonts w:hint="eastAsia" w:ascii="华文楷体" w:hAnsi="华文楷体" w:eastAsia="华文楷体" w:cs="华文楷体"/>
                <w:lang w:val="en-US" w:eastAsia="zh-CN"/>
              </w:rPr>
            </w:rPrChange>
          </w:rPr>
          <w:t>活动</w:t>
        </w:r>
      </w:ins>
      <w:ins w:id="5294" w:author="野草" w:date="2023-02-07T11:34:10Z">
        <w:r>
          <w:rPr>
            <w:rFonts w:hint="eastAsia" w:ascii="华文细黑" w:hAnsi="华文细黑" w:eastAsia="华文细黑" w:cs="华文细黑"/>
            <w:lang w:val="en-US" w:eastAsia="zh-CN"/>
            <w:rPrChange w:id="5295" w:author="野草" w:date="2023-02-07T12:01:21Z">
              <w:rPr>
                <w:rFonts w:hint="eastAsia" w:ascii="华文楷体" w:hAnsi="华文楷体" w:eastAsia="华文楷体" w:cs="华文楷体"/>
                <w:lang w:val="en-US" w:eastAsia="zh-CN"/>
              </w:rPr>
            </w:rPrChange>
          </w:rPr>
          <w:t>。</w:t>
        </w:r>
      </w:ins>
      <w:ins w:id="5297" w:author="野草" w:date="2023-02-07T13:57:39Z">
        <w:r>
          <w:rPr>
            <w:rFonts w:hint="eastAsia" w:ascii="华文细黑" w:hAnsi="华文细黑" w:eastAsia="华文细黑" w:cs="华文细黑"/>
            <w:lang w:val="en-US" w:eastAsia="zh-CN"/>
            <w:rPrChange w:id="5298" w:author="野草" w:date="2023-02-07T13:58:00Z">
              <w:rPr>
                <w:rFonts w:hint="eastAsia" w:ascii="华文楷体" w:hAnsi="华文楷体" w:eastAsia="华文楷体" w:cs="华文楷体"/>
                <w:lang w:val="en-US" w:eastAsia="zh-CN"/>
              </w:rPr>
            </w:rPrChange>
          </w:rPr>
          <w:t>低风速无云晴天的选择是为了避免大尺度天气背景因素（背景风、云量、降水等）对</w:t>
        </w:r>
      </w:ins>
      <w:ins w:id="5300" w:author="野草" w:date="2023-02-07T13:58:06Z">
        <w:r>
          <w:rPr>
            <w:rFonts w:hint="eastAsia" w:ascii="华文细黑" w:hAnsi="华文细黑" w:eastAsia="华文细黑" w:cs="华文细黑"/>
            <w:lang w:val="en-US" w:eastAsia="zh-CN"/>
          </w:rPr>
          <w:t>研究</w:t>
        </w:r>
      </w:ins>
      <w:ins w:id="5301" w:author="野草" w:date="2023-02-07T13:58:07Z">
        <w:r>
          <w:rPr>
            <w:rFonts w:hint="eastAsia" w:ascii="华文细黑" w:hAnsi="华文细黑" w:eastAsia="华文细黑" w:cs="华文细黑"/>
            <w:lang w:val="en-US" w:eastAsia="zh-CN"/>
          </w:rPr>
          <w:t>范围内</w:t>
        </w:r>
      </w:ins>
      <w:ins w:id="5302" w:author="野草" w:date="2023-02-07T13:57:39Z">
        <w:r>
          <w:rPr>
            <w:rFonts w:hint="eastAsia" w:ascii="华文细黑" w:hAnsi="华文细黑" w:eastAsia="华文细黑" w:cs="华文细黑"/>
            <w:lang w:val="en-US" w:eastAsia="zh-CN"/>
            <w:rPrChange w:id="5303" w:author="野草" w:date="2023-02-07T13:58:00Z">
              <w:rPr>
                <w:rFonts w:hint="eastAsia" w:ascii="华文楷体" w:hAnsi="华文楷体" w:eastAsia="华文楷体" w:cs="华文楷体"/>
                <w:lang w:val="en-US" w:eastAsia="zh-CN"/>
              </w:rPr>
            </w:rPrChange>
          </w:rPr>
          <w:t>气象变量的影响。</w:t>
        </w:r>
      </w:ins>
      <w:ins w:id="5305" w:author="野草" w:date="2023-02-07T11:30:16Z">
        <w:r>
          <w:rPr>
            <w:rFonts w:hint="eastAsia" w:ascii="华文细黑" w:hAnsi="华文细黑" w:eastAsia="华文细黑" w:cs="华文细黑"/>
            <w:lang w:val="en-US" w:eastAsia="zh-CN"/>
            <w:rPrChange w:id="5306" w:author="野草" w:date="2023-02-07T12:01:21Z">
              <w:rPr>
                <w:rFonts w:hint="eastAsia"/>
                <w:lang w:val="en-US" w:eastAsia="zh-CN"/>
              </w:rPr>
            </w:rPrChange>
          </w:rPr>
          <w:t>考虑到</w:t>
        </w:r>
      </w:ins>
      <w:ins w:id="5308" w:author="野草" w:date="2023-02-07T11:30:16Z">
        <w:r>
          <w:rPr>
            <w:rFonts w:hint="eastAsia" w:ascii="华文细黑" w:hAnsi="华文细黑" w:eastAsia="华文细黑" w:cs="华文细黑"/>
            <w:lang w:val="en-US" w:eastAsia="zh-CN"/>
            <w:rPrChange w:id="5309" w:author="野草" w:date="2023-02-07T12:01:21Z">
              <w:rPr>
                <w:rFonts w:hint="default"/>
                <w:lang w:val="en-US" w:eastAsia="zh-CN"/>
              </w:rPr>
            </w:rPrChange>
          </w:rPr>
          <w:t>安全问题和后勤安排，测量</w:t>
        </w:r>
      </w:ins>
      <w:ins w:id="5311" w:author="野草" w:date="2023-02-07T11:30:16Z">
        <w:r>
          <w:rPr>
            <w:rFonts w:hint="eastAsia" w:ascii="华文细黑" w:hAnsi="华文细黑" w:eastAsia="华文细黑" w:cs="华文细黑"/>
            <w:highlight w:val="yellow"/>
            <w:lang w:val="en-US" w:eastAsia="zh-CN"/>
            <w:rPrChange w:id="5312" w:author="野草" w:date="2023-02-07T12:01:25Z">
              <w:rPr>
                <w:rFonts w:hint="default"/>
                <w:highlight w:val="yellow"/>
                <w:lang w:val="en-US" w:eastAsia="zh-CN"/>
              </w:rPr>
            </w:rPrChange>
          </w:rPr>
          <w:t>从</w:t>
        </w:r>
      </w:ins>
      <w:ins w:id="5314" w:author="野草" w:date="2023-02-07T11:30:24Z">
        <w:bookmarkStart w:id="11" w:name="OLE_LINK28"/>
        <w:r>
          <w:rPr>
            <w:rFonts w:hint="eastAsia" w:ascii="华文细黑" w:hAnsi="华文细黑" w:eastAsia="华文细黑" w:cs="华文细黑"/>
            <w:highlight w:val="yellow"/>
            <w:lang w:val="en-US" w:eastAsia="zh-CN"/>
            <w:rPrChange w:id="5315" w:author="野草" w:date="2023-02-07T12:01:25Z">
              <w:rPr>
                <w:rFonts w:hint="eastAsia" w:ascii="华文楷体" w:hAnsi="华文楷体" w:eastAsia="华文楷体" w:cs="华文楷体"/>
                <w:highlight w:val="yellow"/>
                <w:lang w:val="en-US" w:eastAsia="zh-CN"/>
              </w:rPr>
            </w:rPrChange>
          </w:rPr>
          <w:t>9</w:t>
        </w:r>
      </w:ins>
      <w:ins w:id="5317" w:author="野草" w:date="2023-02-07T11:30:16Z">
        <w:r>
          <w:rPr>
            <w:rFonts w:hint="eastAsia" w:ascii="华文细黑" w:hAnsi="华文细黑" w:eastAsia="华文细黑" w:cs="华文细黑"/>
            <w:highlight w:val="yellow"/>
            <w:lang w:val="en-US" w:eastAsia="zh-CN"/>
            <w:rPrChange w:id="5318" w:author="野草" w:date="2023-02-07T12:01:25Z">
              <w:rPr>
                <w:rFonts w:hint="eastAsia"/>
                <w:highlight w:val="yellow"/>
                <w:lang w:val="en-US" w:eastAsia="zh-CN"/>
              </w:rPr>
            </w:rPrChange>
          </w:rPr>
          <w:t>:</w:t>
        </w:r>
      </w:ins>
      <w:ins w:id="5320" w:author="野草" w:date="2023-02-07T11:30:16Z">
        <w:r>
          <w:rPr>
            <w:rFonts w:hint="eastAsia" w:ascii="华文细黑" w:hAnsi="华文细黑" w:eastAsia="华文细黑" w:cs="华文细黑"/>
            <w:highlight w:val="yellow"/>
            <w:lang w:val="en-US" w:eastAsia="zh-CN"/>
            <w:rPrChange w:id="5321" w:author="野草" w:date="2023-02-07T12:01:25Z">
              <w:rPr>
                <w:rFonts w:hint="default"/>
                <w:highlight w:val="yellow"/>
                <w:lang w:val="en-US" w:eastAsia="zh-CN"/>
              </w:rPr>
            </w:rPrChange>
          </w:rPr>
          <w:t>00到</w:t>
        </w:r>
      </w:ins>
      <w:ins w:id="5323" w:author="野草" w:date="2023-02-07T11:30:27Z">
        <w:r>
          <w:rPr>
            <w:rFonts w:hint="eastAsia" w:ascii="华文细黑" w:hAnsi="华文细黑" w:eastAsia="华文细黑" w:cs="华文细黑"/>
            <w:highlight w:val="yellow"/>
            <w:lang w:val="en-US" w:eastAsia="zh-CN"/>
            <w:rPrChange w:id="5324" w:author="野草" w:date="2023-02-07T12:01:25Z">
              <w:rPr>
                <w:rFonts w:hint="eastAsia" w:ascii="华文楷体" w:hAnsi="华文楷体" w:eastAsia="华文楷体" w:cs="华文楷体"/>
                <w:highlight w:val="yellow"/>
                <w:lang w:val="en-US" w:eastAsia="zh-CN"/>
              </w:rPr>
            </w:rPrChange>
          </w:rPr>
          <w:t>2</w:t>
        </w:r>
      </w:ins>
      <w:ins w:id="5326" w:author="野草" w:date="2023-02-07T11:30:36Z">
        <w:r>
          <w:rPr>
            <w:rFonts w:hint="eastAsia" w:ascii="华文细黑" w:hAnsi="华文细黑" w:eastAsia="华文细黑" w:cs="华文细黑"/>
            <w:highlight w:val="yellow"/>
            <w:lang w:val="en-US" w:eastAsia="zh-CN"/>
            <w:rPrChange w:id="5327" w:author="野草" w:date="2023-02-07T12:01:25Z">
              <w:rPr>
                <w:rFonts w:hint="eastAsia" w:ascii="华文楷体" w:hAnsi="华文楷体" w:eastAsia="华文楷体" w:cs="华文楷体"/>
                <w:highlight w:val="yellow"/>
                <w:lang w:val="en-US" w:eastAsia="zh-CN"/>
              </w:rPr>
            </w:rPrChange>
          </w:rPr>
          <w:t>1</w:t>
        </w:r>
      </w:ins>
      <w:ins w:id="5329" w:author="野草" w:date="2023-02-07T11:30:16Z">
        <w:r>
          <w:rPr>
            <w:rFonts w:hint="eastAsia" w:ascii="华文细黑" w:hAnsi="华文细黑" w:eastAsia="华文细黑" w:cs="华文细黑"/>
            <w:highlight w:val="yellow"/>
            <w:lang w:val="en-US" w:eastAsia="zh-CN"/>
            <w:rPrChange w:id="5330" w:author="野草" w:date="2023-02-07T12:01:25Z">
              <w:rPr>
                <w:rFonts w:hint="eastAsia"/>
                <w:highlight w:val="yellow"/>
                <w:lang w:val="en-US" w:eastAsia="zh-CN"/>
              </w:rPr>
            </w:rPrChange>
          </w:rPr>
          <w:t>:</w:t>
        </w:r>
      </w:ins>
      <w:ins w:id="5332" w:author="野草" w:date="2023-02-07T11:30:16Z">
        <w:r>
          <w:rPr>
            <w:rFonts w:hint="eastAsia" w:ascii="华文细黑" w:hAnsi="华文细黑" w:eastAsia="华文细黑" w:cs="华文细黑"/>
            <w:highlight w:val="yellow"/>
            <w:lang w:val="en-US" w:eastAsia="zh-CN"/>
            <w:rPrChange w:id="5333" w:author="野草" w:date="2023-02-07T12:01:25Z">
              <w:rPr>
                <w:rFonts w:hint="default"/>
                <w:highlight w:val="yellow"/>
                <w:lang w:val="en-US" w:eastAsia="zh-CN"/>
              </w:rPr>
            </w:rPrChange>
          </w:rPr>
          <w:t>00</w:t>
        </w:r>
        <w:bookmarkEnd w:id="11"/>
      </w:ins>
      <w:ins w:id="5335" w:author="野草" w:date="2023-02-07T11:30:16Z">
        <w:r>
          <w:rPr>
            <w:rFonts w:hint="eastAsia" w:ascii="华文细黑" w:hAnsi="华文细黑" w:eastAsia="华文细黑" w:cs="华文细黑"/>
            <w:lang w:val="en-US" w:eastAsia="zh-CN"/>
            <w:rPrChange w:id="5336" w:author="野草" w:date="2023-02-07T12:01:21Z">
              <w:rPr>
                <w:rFonts w:hint="default"/>
                <w:lang w:val="en-US" w:eastAsia="zh-CN"/>
              </w:rPr>
            </w:rPrChange>
          </w:rPr>
          <w:t>进行，涵盖了白天最热的</w:t>
        </w:r>
      </w:ins>
      <w:ins w:id="5338" w:author="野草" w:date="2023-02-07T11:30:16Z">
        <w:r>
          <w:rPr>
            <w:rFonts w:hint="eastAsia" w:ascii="华文细黑" w:hAnsi="华文细黑" w:eastAsia="华文细黑" w:cs="华文细黑"/>
            <w:lang w:val="en-US" w:eastAsia="zh-CN"/>
            <w:rPrChange w:id="5339" w:author="野草" w:date="2023-02-07T12:01:21Z">
              <w:rPr>
                <w:rFonts w:hint="eastAsia"/>
                <w:lang w:val="en-US" w:eastAsia="zh-CN"/>
              </w:rPr>
            </w:rPrChange>
          </w:rPr>
          <w:t>时段</w:t>
        </w:r>
      </w:ins>
      <w:ins w:id="5341" w:author="野草" w:date="2023-02-07T11:30:16Z">
        <w:r>
          <w:rPr>
            <w:rFonts w:hint="eastAsia" w:ascii="华文细黑" w:hAnsi="华文细黑" w:eastAsia="华文细黑" w:cs="华文细黑"/>
            <w:lang w:val="en-US" w:eastAsia="zh-CN"/>
            <w:rPrChange w:id="5342" w:author="野草" w:date="2023-02-07T12:01:21Z">
              <w:rPr>
                <w:rFonts w:hint="default"/>
                <w:lang w:val="en-US" w:eastAsia="zh-CN"/>
              </w:rPr>
            </w:rPrChange>
          </w:rPr>
          <w:t>和人们户外活动仍然活跃的</w:t>
        </w:r>
      </w:ins>
      <w:ins w:id="5344" w:author="野草" w:date="2023-02-07T11:30:16Z">
        <w:r>
          <w:rPr>
            <w:rFonts w:hint="eastAsia" w:ascii="华文细黑" w:hAnsi="华文细黑" w:eastAsia="华文细黑" w:cs="华文细黑"/>
            <w:lang w:val="en-US" w:eastAsia="zh-CN"/>
            <w:rPrChange w:id="5345" w:author="野草" w:date="2023-02-07T12:01:21Z">
              <w:rPr>
                <w:rFonts w:hint="eastAsia"/>
                <w:lang w:val="en-US" w:eastAsia="zh-CN"/>
              </w:rPr>
            </w:rPrChange>
          </w:rPr>
          <w:t>晚间</w:t>
        </w:r>
      </w:ins>
      <w:ins w:id="5347" w:author="野草" w:date="2023-02-07T11:30:16Z">
        <w:r>
          <w:rPr>
            <w:rFonts w:hint="eastAsia" w:ascii="华文细黑" w:hAnsi="华文细黑" w:eastAsia="华文细黑" w:cs="华文细黑"/>
            <w:lang w:val="en-US" w:eastAsia="zh-CN"/>
            <w:rPrChange w:id="5348" w:author="野草" w:date="2023-02-07T12:01:21Z">
              <w:rPr>
                <w:rFonts w:hint="default"/>
                <w:lang w:val="en-US" w:eastAsia="zh-CN"/>
              </w:rPr>
            </w:rPrChange>
          </w:rPr>
          <w:t>时段。</w:t>
        </w:r>
      </w:ins>
      <w:ins w:id="5350" w:author="野草" w:date="2023-02-07T11:57:32Z">
        <w:r>
          <w:rPr>
            <w:rFonts w:hint="eastAsia" w:ascii="华文细黑" w:hAnsi="华文细黑" w:eastAsia="华文细黑" w:cs="华文细黑"/>
            <w:lang w:val="en-US" w:eastAsia="zh-CN"/>
            <w:rPrChange w:id="5351" w:author="野草" w:date="2023-02-07T12:01:21Z">
              <w:rPr>
                <w:rFonts w:hint="eastAsia" w:ascii="华文细黑" w:hAnsi="华文细黑" w:eastAsia="华文细黑" w:cs="华文细黑"/>
                <w:lang w:val="en-US" w:eastAsia="zh-CN"/>
              </w:rPr>
            </w:rPrChange>
          </w:rPr>
          <w:t>使用</w:t>
        </w:r>
      </w:ins>
      <w:ins w:id="5353" w:author="野草" w:date="2023-02-07T11:57:34Z">
        <w:r>
          <w:rPr>
            <w:rFonts w:hint="eastAsia" w:ascii="华文细黑" w:hAnsi="华文细黑" w:eastAsia="华文细黑" w:cs="华文细黑"/>
            <w:highlight w:val="yellow"/>
            <w:lang w:val="en-US" w:eastAsia="zh-CN"/>
            <w:rPrChange w:id="5354" w:author="野草" w:date="2023-02-07T12:01:28Z">
              <w:rPr>
                <w:rFonts w:hint="eastAsia" w:ascii="华文细黑" w:hAnsi="华文细黑" w:eastAsia="华文细黑" w:cs="华文细黑"/>
                <w:lang w:val="en-US" w:eastAsia="zh-CN"/>
              </w:rPr>
            </w:rPrChange>
          </w:rPr>
          <w:t>HOBO</w:t>
        </w:r>
      </w:ins>
      <w:ins w:id="5356" w:author="野草" w:date="2023-02-07T11:57:37Z">
        <w:r>
          <w:rPr>
            <w:rFonts w:hint="eastAsia" w:ascii="华文细黑" w:hAnsi="华文细黑" w:eastAsia="华文细黑" w:cs="华文细黑"/>
            <w:highlight w:val="yellow"/>
            <w:lang w:val="en-US" w:eastAsia="zh-CN"/>
            <w:rPrChange w:id="5357" w:author="野草" w:date="2023-02-07T12:01:28Z">
              <w:rPr>
                <w:rFonts w:hint="eastAsia" w:ascii="华文细黑" w:hAnsi="华文细黑" w:eastAsia="华文细黑" w:cs="华文细黑"/>
                <w:lang w:val="en-US" w:eastAsia="zh-CN"/>
              </w:rPr>
            </w:rPrChange>
          </w:rPr>
          <w:t>便携式</w:t>
        </w:r>
      </w:ins>
      <w:ins w:id="5359" w:author="野草" w:date="2023-02-07T11:57:42Z">
        <w:r>
          <w:rPr>
            <w:rFonts w:hint="eastAsia" w:ascii="华文细黑" w:hAnsi="华文细黑" w:eastAsia="华文细黑" w:cs="华文细黑"/>
            <w:highlight w:val="yellow"/>
            <w:lang w:val="en-US" w:eastAsia="zh-CN"/>
            <w:rPrChange w:id="5360" w:author="野草" w:date="2023-02-07T12:01:28Z">
              <w:rPr>
                <w:rFonts w:hint="eastAsia" w:ascii="华文细黑" w:hAnsi="华文细黑" w:eastAsia="华文细黑" w:cs="华文细黑"/>
                <w:lang w:val="en-US" w:eastAsia="zh-CN"/>
              </w:rPr>
            </w:rPrChange>
          </w:rPr>
          <w:t>气象站</w:t>
        </w:r>
      </w:ins>
      <w:ins w:id="5362" w:author="野草" w:date="2023-02-07T11:57:43Z">
        <w:r>
          <w:rPr>
            <w:rFonts w:hint="eastAsia" w:ascii="华文细黑" w:hAnsi="华文细黑" w:eastAsia="华文细黑" w:cs="华文细黑"/>
            <w:lang w:val="en-US" w:eastAsia="zh-CN"/>
            <w:rPrChange w:id="5363" w:author="野草" w:date="2023-02-07T12:01:21Z">
              <w:rPr>
                <w:rFonts w:hint="eastAsia" w:ascii="华文细黑" w:hAnsi="华文细黑" w:eastAsia="华文细黑" w:cs="华文细黑"/>
                <w:lang w:val="en-US" w:eastAsia="zh-CN"/>
              </w:rPr>
            </w:rPrChange>
          </w:rPr>
          <w:t>进行测量</w:t>
        </w:r>
      </w:ins>
      <w:ins w:id="5365" w:author="野草" w:date="2023-02-07T11:57:44Z">
        <w:r>
          <w:rPr>
            <w:rFonts w:hint="eastAsia" w:ascii="华文细黑" w:hAnsi="华文细黑" w:eastAsia="华文细黑" w:cs="华文细黑"/>
            <w:lang w:val="en-US" w:eastAsia="zh-CN"/>
            <w:rPrChange w:id="5366" w:author="野草" w:date="2023-02-07T12:01:21Z">
              <w:rPr>
                <w:rFonts w:hint="eastAsia" w:ascii="华文细黑" w:hAnsi="华文细黑" w:eastAsia="华文细黑" w:cs="华文细黑"/>
                <w:lang w:val="en-US" w:eastAsia="zh-CN"/>
              </w:rPr>
            </w:rPrChange>
          </w:rPr>
          <w:t>，</w:t>
        </w:r>
      </w:ins>
      <w:ins w:id="5368" w:author="野草" w:date="2023-02-07T11:56:44Z">
        <w:r>
          <w:rPr>
            <w:rFonts w:hint="eastAsia" w:ascii="华文细黑" w:hAnsi="华文细黑" w:eastAsia="华文细黑" w:cs="华文细黑"/>
            <w:lang w:val="en-US" w:eastAsia="zh-CN"/>
            <w:rPrChange w:id="5369" w:author="野草" w:date="2023-02-07T12:01:21Z">
              <w:rPr>
                <w:rFonts w:hint="eastAsia" w:ascii="华文细黑" w:hAnsi="华文细黑" w:eastAsia="华文细黑" w:cs="华文细黑"/>
                <w:lang w:val="en-US" w:eastAsia="zh-CN"/>
              </w:rPr>
            </w:rPrChange>
          </w:rPr>
          <w:t>测量</w:t>
        </w:r>
      </w:ins>
      <w:ins w:id="5371" w:author="野草" w:date="2023-02-07T11:57:19Z">
        <w:r>
          <w:rPr>
            <w:rFonts w:hint="eastAsia" w:ascii="华文细黑" w:hAnsi="华文细黑" w:eastAsia="华文细黑" w:cs="华文细黑"/>
            <w:lang w:val="en-US" w:eastAsia="zh-CN"/>
            <w:rPrChange w:id="5372" w:author="野草" w:date="2023-02-07T12:01:21Z">
              <w:rPr>
                <w:rFonts w:hint="eastAsia" w:ascii="华文细黑" w:hAnsi="华文细黑" w:eastAsia="华文细黑" w:cs="华文细黑"/>
                <w:lang w:val="en-US" w:eastAsia="zh-CN"/>
              </w:rPr>
            </w:rPrChange>
          </w:rPr>
          <w:t>的</w:t>
        </w:r>
      </w:ins>
      <w:ins w:id="5374" w:author="野草" w:date="2023-02-07T11:57:20Z">
        <w:r>
          <w:rPr>
            <w:rFonts w:hint="eastAsia" w:ascii="华文细黑" w:hAnsi="华文细黑" w:eastAsia="华文细黑" w:cs="华文细黑"/>
            <w:lang w:val="en-US" w:eastAsia="zh-CN"/>
            <w:rPrChange w:id="5375" w:author="野草" w:date="2023-02-07T12:01:21Z">
              <w:rPr>
                <w:rFonts w:hint="eastAsia" w:ascii="华文细黑" w:hAnsi="华文细黑" w:eastAsia="华文细黑" w:cs="华文细黑"/>
                <w:lang w:val="en-US" w:eastAsia="zh-CN"/>
              </w:rPr>
            </w:rPrChange>
          </w:rPr>
          <w:t>气象</w:t>
        </w:r>
      </w:ins>
      <w:ins w:id="5377" w:author="野草" w:date="2023-02-07T11:57:21Z">
        <w:r>
          <w:rPr>
            <w:rFonts w:hint="eastAsia" w:ascii="华文细黑" w:hAnsi="华文细黑" w:eastAsia="华文细黑" w:cs="华文细黑"/>
            <w:lang w:val="en-US" w:eastAsia="zh-CN"/>
            <w:rPrChange w:id="5378" w:author="野草" w:date="2023-02-07T12:01:21Z">
              <w:rPr>
                <w:rFonts w:hint="eastAsia" w:ascii="华文细黑" w:hAnsi="华文细黑" w:eastAsia="华文细黑" w:cs="华文细黑"/>
                <w:lang w:val="en-US" w:eastAsia="zh-CN"/>
              </w:rPr>
            </w:rPrChange>
          </w:rPr>
          <w:t>变量</w:t>
        </w:r>
      </w:ins>
      <w:ins w:id="5380" w:author="野草" w:date="2023-02-07T11:57:22Z">
        <w:r>
          <w:rPr>
            <w:rFonts w:hint="eastAsia" w:ascii="华文细黑" w:hAnsi="华文细黑" w:eastAsia="华文细黑" w:cs="华文细黑"/>
            <w:lang w:val="en-US" w:eastAsia="zh-CN"/>
            <w:rPrChange w:id="5381" w:author="野草" w:date="2023-02-07T12:01:21Z">
              <w:rPr>
                <w:rFonts w:hint="eastAsia" w:ascii="华文细黑" w:hAnsi="华文细黑" w:eastAsia="华文细黑" w:cs="华文细黑"/>
                <w:lang w:val="en-US" w:eastAsia="zh-CN"/>
              </w:rPr>
            </w:rPrChange>
          </w:rPr>
          <w:t>包括</w:t>
        </w:r>
      </w:ins>
      <w:ins w:id="5383" w:author="野草" w:date="2023-02-07T11:55:07Z">
        <w:bookmarkStart w:id="12" w:name="OLE_LINK37"/>
        <w:r>
          <w:rPr>
            <w:rFonts w:hint="eastAsia" w:ascii="华文细黑" w:hAnsi="华文细黑" w:eastAsia="华文细黑" w:cs="华文细黑"/>
            <w:lang w:val="en-US" w:eastAsia="zh-CN"/>
            <w:rPrChange w:id="5384" w:author="野草" w:date="2023-02-07T12:01:21Z">
              <w:rPr>
                <w:rFonts w:hint="eastAsia" w:ascii="华文楷体" w:hAnsi="华文楷体" w:eastAsia="华文楷体" w:cs="华文楷体"/>
                <w:lang w:val="en-US" w:eastAsia="zh-CN"/>
              </w:rPr>
            </w:rPrChange>
          </w:rPr>
          <w:t>气温、</w:t>
        </w:r>
      </w:ins>
      <w:ins w:id="5386" w:author="野草" w:date="2023-02-07T11:55:09Z">
        <w:r>
          <w:rPr>
            <w:rFonts w:hint="eastAsia" w:ascii="华文细黑" w:hAnsi="华文细黑" w:eastAsia="华文细黑" w:cs="华文细黑"/>
            <w:lang w:val="en-US" w:eastAsia="zh-CN"/>
            <w:rPrChange w:id="5387" w:author="野草" w:date="2023-02-07T12:01:21Z">
              <w:rPr>
                <w:rFonts w:hint="eastAsia" w:ascii="华文楷体" w:hAnsi="华文楷体" w:eastAsia="华文楷体" w:cs="华文楷体"/>
                <w:lang w:val="en-US" w:eastAsia="zh-CN"/>
              </w:rPr>
            </w:rPrChange>
          </w:rPr>
          <w:t>相对</w:t>
        </w:r>
      </w:ins>
      <w:ins w:id="5389" w:author="野草" w:date="2023-02-07T11:55:10Z">
        <w:r>
          <w:rPr>
            <w:rFonts w:hint="eastAsia" w:ascii="华文细黑" w:hAnsi="华文细黑" w:eastAsia="华文细黑" w:cs="华文细黑"/>
            <w:lang w:val="en-US" w:eastAsia="zh-CN"/>
            <w:rPrChange w:id="5390" w:author="野草" w:date="2023-02-07T12:01:21Z">
              <w:rPr>
                <w:rFonts w:hint="eastAsia" w:ascii="华文楷体" w:hAnsi="华文楷体" w:eastAsia="华文楷体" w:cs="华文楷体"/>
                <w:lang w:val="en-US" w:eastAsia="zh-CN"/>
              </w:rPr>
            </w:rPrChange>
          </w:rPr>
          <w:t>湿度、</w:t>
        </w:r>
      </w:ins>
      <w:ins w:id="5392" w:author="野草" w:date="2023-02-07T11:55:12Z">
        <w:r>
          <w:rPr>
            <w:rFonts w:hint="eastAsia" w:ascii="华文细黑" w:hAnsi="华文细黑" w:eastAsia="华文细黑" w:cs="华文细黑"/>
            <w:lang w:val="en-US" w:eastAsia="zh-CN"/>
            <w:rPrChange w:id="5393" w:author="野草" w:date="2023-02-07T12:01:21Z">
              <w:rPr>
                <w:rFonts w:hint="eastAsia" w:ascii="华文楷体" w:hAnsi="华文楷体" w:eastAsia="华文楷体" w:cs="华文楷体"/>
                <w:lang w:val="en-US" w:eastAsia="zh-CN"/>
              </w:rPr>
            </w:rPrChange>
          </w:rPr>
          <w:t>风速、</w:t>
        </w:r>
      </w:ins>
      <w:ins w:id="5395" w:author="野草" w:date="2023-02-07T11:55:13Z">
        <w:r>
          <w:rPr>
            <w:rFonts w:hint="eastAsia" w:ascii="华文细黑" w:hAnsi="华文细黑" w:eastAsia="华文细黑" w:cs="华文细黑"/>
            <w:lang w:val="en-US" w:eastAsia="zh-CN"/>
            <w:rPrChange w:id="5396" w:author="野草" w:date="2023-02-07T12:01:21Z">
              <w:rPr>
                <w:rFonts w:hint="eastAsia" w:ascii="华文楷体" w:hAnsi="华文楷体" w:eastAsia="华文楷体" w:cs="华文楷体"/>
                <w:lang w:val="en-US" w:eastAsia="zh-CN"/>
              </w:rPr>
            </w:rPrChange>
          </w:rPr>
          <w:t>风向</w:t>
        </w:r>
      </w:ins>
      <w:ins w:id="5398" w:author="野草" w:date="2023-02-07T11:55:14Z">
        <w:r>
          <w:rPr>
            <w:rFonts w:hint="eastAsia" w:ascii="华文细黑" w:hAnsi="华文细黑" w:eastAsia="华文细黑" w:cs="华文细黑"/>
            <w:lang w:val="en-US" w:eastAsia="zh-CN"/>
            <w:rPrChange w:id="5399" w:author="野草" w:date="2023-02-07T12:01:21Z">
              <w:rPr>
                <w:rFonts w:hint="eastAsia" w:ascii="华文楷体" w:hAnsi="华文楷体" w:eastAsia="华文楷体" w:cs="华文楷体"/>
                <w:lang w:val="en-US" w:eastAsia="zh-CN"/>
              </w:rPr>
            </w:rPrChange>
          </w:rPr>
          <w:t>和</w:t>
        </w:r>
      </w:ins>
      <w:ins w:id="5401" w:author="野草" w:date="2023-02-07T11:55:15Z">
        <w:r>
          <w:rPr>
            <w:rFonts w:hint="eastAsia" w:ascii="华文细黑" w:hAnsi="华文细黑" w:eastAsia="华文细黑" w:cs="华文细黑"/>
            <w:lang w:val="en-US" w:eastAsia="zh-CN"/>
            <w:rPrChange w:id="5402" w:author="野草" w:date="2023-02-07T12:01:21Z">
              <w:rPr>
                <w:rFonts w:hint="eastAsia" w:ascii="华文楷体" w:hAnsi="华文楷体" w:eastAsia="华文楷体" w:cs="华文楷体"/>
                <w:lang w:val="en-US" w:eastAsia="zh-CN"/>
              </w:rPr>
            </w:rPrChange>
          </w:rPr>
          <w:t>太阳辐射</w:t>
        </w:r>
        <w:bookmarkEnd w:id="12"/>
      </w:ins>
      <w:ins w:id="5404" w:author="野草" w:date="2023-02-07T11:48:07Z">
        <w:r>
          <w:rPr>
            <w:rFonts w:hint="eastAsia" w:ascii="华文细黑" w:hAnsi="华文细黑" w:eastAsia="华文细黑" w:cs="华文细黑"/>
            <w:lang w:val="en-US" w:eastAsia="zh-CN"/>
            <w:rPrChange w:id="5405" w:author="野草" w:date="2023-02-07T12:01:21Z">
              <w:rPr>
                <w:rFonts w:hint="eastAsia" w:ascii="华文楷体" w:hAnsi="华文楷体" w:eastAsia="华文楷体" w:cs="华文楷体"/>
                <w:highlight w:val="yellow"/>
                <w:lang w:val="en-US" w:eastAsia="zh-CN"/>
              </w:rPr>
            </w:rPrChange>
          </w:rPr>
          <w:t>。</w:t>
        </w:r>
      </w:ins>
    </w:p>
    <w:p>
      <w:pPr>
        <w:rPr>
          <w:ins w:id="5407" w:author="野草" w:date="2023-02-08T01:20:03Z"/>
          <w:rFonts w:hint="eastAsia" w:ascii="华文细黑" w:hAnsi="华文细黑" w:eastAsia="华文细黑" w:cs="华文细黑"/>
          <w:lang w:val="en-US" w:eastAsia="zh-CN"/>
        </w:rPr>
      </w:pPr>
      <w:ins w:id="5408" w:author="野草" w:date="2023-02-08T01:20:03Z">
        <w:r>
          <w:rPr>
            <w:rFonts w:hint="eastAsia" w:ascii="华文细黑" w:hAnsi="华文细黑" w:eastAsia="华文细黑" w:cs="华文细黑"/>
            <w:lang w:val="en-US" w:eastAsia="zh-CN"/>
          </w:rPr>
          <w:t>[up230207]</w:t>
        </w:r>
      </w:ins>
    </w:p>
    <w:p>
      <w:pPr>
        <w:rPr>
          <w:ins w:id="5409" w:author="野草" w:date="2023-02-07T14:55:30Z"/>
          <w:rFonts w:hint="eastAsia" w:ascii="华文细黑" w:hAnsi="华文细黑" w:eastAsia="华文细黑" w:cs="华文细黑"/>
          <w:lang w:val="en-US" w:eastAsia="zh-CN"/>
        </w:rPr>
      </w:pPr>
      <w:ins w:id="5410" w:author="野草" w:date="2023-02-07T14:21:45Z">
        <w:r>
          <w:rPr>
            <w:rFonts w:hint="eastAsia" w:ascii="华文细黑" w:hAnsi="华文细黑" w:eastAsia="华文细黑" w:cs="华文细黑"/>
            <w:lang w:val="en-US" w:eastAsia="zh-CN"/>
            <w:rPrChange w:id="5411" w:author="野草" w:date="2023-02-07T14:49:49Z">
              <w:rPr>
                <w:rFonts w:hint="eastAsia"/>
                <w:highlight w:val="yellow"/>
                <w:lang w:val="en-US" w:eastAsia="zh-CN"/>
              </w:rPr>
            </w:rPrChange>
          </w:rPr>
          <w:t>对于研究区域内的</w:t>
        </w:r>
      </w:ins>
      <w:ins w:id="5413" w:author="野草" w:date="2023-02-07T14:21:45Z">
        <w:r>
          <w:rPr>
            <w:rFonts w:hint="eastAsia" w:ascii="华文细黑" w:hAnsi="华文细黑" w:eastAsia="华文细黑" w:cs="华文细黑"/>
            <w:highlight w:val="yellow"/>
            <w:lang w:val="en-US" w:eastAsia="zh-CN"/>
            <w:rPrChange w:id="5414" w:author="野草" w:date="2023-02-07T14:49:49Z">
              <w:rPr>
                <w:rFonts w:hint="eastAsia"/>
                <w:highlight w:val="yellow"/>
                <w:lang w:val="en-US" w:eastAsia="zh-CN"/>
              </w:rPr>
            </w:rPrChange>
          </w:rPr>
          <w:t>3个</w:t>
        </w:r>
      </w:ins>
      <w:ins w:id="5416" w:author="野草" w:date="2023-02-07T14:28:37Z">
        <w:r>
          <w:rPr>
            <w:rFonts w:hint="eastAsia" w:ascii="华文细黑" w:hAnsi="华文细黑" w:eastAsia="华文细黑" w:cs="华文细黑"/>
            <w:lang w:val="en-US" w:eastAsia="zh-CN"/>
            <w:rPrChange w:id="5417" w:author="野草" w:date="2023-02-07T14:49:49Z">
              <w:rPr>
                <w:rFonts w:hint="eastAsia" w:ascii="华文楷体" w:hAnsi="华文楷体" w:eastAsia="华文楷体" w:cs="华文楷体"/>
                <w:highlight w:val="none"/>
                <w:lang w:val="en-US" w:eastAsia="zh-CN"/>
              </w:rPr>
            </w:rPrChange>
          </w:rPr>
          <w:t>样地</w:t>
        </w:r>
      </w:ins>
      <w:ins w:id="5419" w:author="野草" w:date="2023-02-07T14:21:45Z">
        <w:r>
          <w:rPr>
            <w:rFonts w:hint="eastAsia" w:ascii="华文细黑" w:hAnsi="华文细黑" w:eastAsia="华文细黑" w:cs="华文细黑"/>
            <w:lang w:val="en-US" w:eastAsia="zh-CN"/>
            <w:rPrChange w:id="5420" w:author="野草" w:date="2023-02-07T14:49:49Z">
              <w:rPr>
                <w:rFonts w:hint="eastAsia"/>
                <w:highlight w:val="yellow"/>
                <w:lang w:val="en-US" w:eastAsia="zh-CN"/>
              </w:rPr>
            </w:rPrChange>
          </w:rPr>
          <w:t>，分别分析</w:t>
        </w:r>
      </w:ins>
      <w:ins w:id="5422" w:author="野草" w:date="2023-02-07T14:28:43Z">
        <w:r>
          <w:rPr>
            <w:rFonts w:hint="eastAsia" w:ascii="华文细黑" w:hAnsi="华文细黑" w:eastAsia="华文细黑" w:cs="华文细黑"/>
            <w:lang w:val="en-US" w:eastAsia="zh-CN"/>
            <w:rPrChange w:id="5423" w:author="野草" w:date="2023-02-07T14:49:49Z">
              <w:rPr>
                <w:rFonts w:hint="eastAsia" w:ascii="华文楷体" w:hAnsi="华文楷体" w:eastAsia="华文楷体" w:cs="华文楷体"/>
                <w:highlight w:val="none"/>
                <w:lang w:val="en-US" w:eastAsia="zh-CN"/>
              </w:rPr>
            </w:rPrChange>
          </w:rPr>
          <w:t>不同</w:t>
        </w:r>
      </w:ins>
      <w:ins w:id="5425" w:author="野草" w:date="2023-02-07T14:28:44Z">
        <w:r>
          <w:rPr>
            <w:rFonts w:hint="eastAsia" w:ascii="华文细黑" w:hAnsi="华文细黑" w:eastAsia="华文细黑" w:cs="华文细黑"/>
            <w:lang w:val="en-US" w:eastAsia="zh-CN"/>
            <w:rPrChange w:id="5426" w:author="野草" w:date="2023-02-07T14:49:49Z">
              <w:rPr>
                <w:rFonts w:hint="eastAsia" w:ascii="华文楷体" w:hAnsi="华文楷体" w:eastAsia="华文楷体" w:cs="华文楷体"/>
                <w:highlight w:val="none"/>
                <w:lang w:val="en-US" w:eastAsia="zh-CN"/>
              </w:rPr>
            </w:rPrChange>
          </w:rPr>
          <w:t>季节</w:t>
        </w:r>
      </w:ins>
      <w:ins w:id="5428" w:author="野草" w:date="2023-02-07T14:22:02Z">
        <w:r>
          <w:rPr>
            <w:rFonts w:hint="eastAsia" w:ascii="华文细黑" w:hAnsi="华文细黑" w:eastAsia="华文细黑" w:cs="华文细黑"/>
            <w:lang w:val="en-US" w:eastAsia="zh-CN"/>
            <w:rPrChange w:id="5429" w:author="野草" w:date="2023-02-07T14:49:49Z">
              <w:rPr>
                <w:rFonts w:hint="eastAsia" w:ascii="华文楷体" w:hAnsi="华文楷体" w:eastAsia="华文楷体" w:cs="华文楷体"/>
                <w:highlight w:val="none"/>
                <w:lang w:val="en-US" w:eastAsia="zh-CN"/>
              </w:rPr>
            </w:rPrChange>
          </w:rPr>
          <w:t>的</w:t>
        </w:r>
      </w:ins>
      <w:ins w:id="5431" w:author="野草" w:date="2023-02-07T14:21:45Z">
        <w:r>
          <w:rPr>
            <w:rFonts w:hint="eastAsia" w:ascii="华文细黑" w:hAnsi="华文细黑" w:eastAsia="华文细黑" w:cs="华文细黑"/>
            <w:lang w:val="en-US" w:eastAsia="zh-CN"/>
            <w:rPrChange w:id="5432" w:author="野草" w:date="2023-02-07T14:49:49Z">
              <w:rPr>
                <w:rFonts w:hint="eastAsia"/>
                <w:highlight w:val="yellow"/>
                <w:lang w:val="en-US" w:eastAsia="zh-CN"/>
              </w:rPr>
            </w:rPrChange>
          </w:rPr>
          <w:t>气象变量</w:t>
        </w:r>
      </w:ins>
      <w:ins w:id="5434" w:author="野草" w:date="2023-02-07T14:28:53Z">
        <w:r>
          <w:rPr>
            <w:rFonts w:hint="eastAsia" w:ascii="华文细黑" w:hAnsi="华文细黑" w:eastAsia="华文细黑" w:cs="华文细黑"/>
            <w:lang w:val="en-US" w:eastAsia="zh-CN"/>
            <w:rPrChange w:id="5435" w:author="野草" w:date="2023-02-07T14:49:49Z">
              <w:rPr>
                <w:rFonts w:hint="eastAsia" w:ascii="华文楷体" w:hAnsi="华文楷体" w:eastAsia="华文楷体" w:cs="华文楷体"/>
                <w:highlight w:val="none"/>
                <w:lang w:val="en-US" w:eastAsia="zh-CN"/>
              </w:rPr>
            </w:rPrChange>
          </w:rPr>
          <w:t>以及</w:t>
        </w:r>
      </w:ins>
      <w:ins w:id="5437" w:author="野草" w:date="2023-02-07T14:22:08Z">
        <w:r>
          <w:rPr>
            <w:rFonts w:hint="eastAsia" w:ascii="华文细黑" w:hAnsi="华文细黑" w:eastAsia="华文细黑" w:cs="华文细黑"/>
            <w:lang w:val="en-US" w:eastAsia="zh-CN"/>
            <w:rPrChange w:id="5438" w:author="野草" w:date="2023-02-07T14:49:49Z">
              <w:rPr>
                <w:rFonts w:hint="eastAsia" w:ascii="华文楷体" w:hAnsi="华文楷体" w:eastAsia="华文楷体" w:cs="华文楷体"/>
                <w:highlight w:val="none"/>
                <w:lang w:val="en-US" w:eastAsia="zh-CN"/>
              </w:rPr>
            </w:rPrChange>
          </w:rPr>
          <w:t>河流</w:t>
        </w:r>
      </w:ins>
      <w:ins w:id="5440" w:author="野草" w:date="2023-02-07T14:22:09Z">
        <w:r>
          <w:rPr>
            <w:rFonts w:hint="eastAsia" w:ascii="华文细黑" w:hAnsi="华文细黑" w:eastAsia="华文细黑" w:cs="华文细黑"/>
            <w:lang w:val="en-US" w:eastAsia="zh-CN"/>
            <w:rPrChange w:id="5441" w:author="野草" w:date="2023-02-07T14:49:49Z">
              <w:rPr>
                <w:rFonts w:hint="eastAsia" w:ascii="华文楷体" w:hAnsi="华文楷体" w:eastAsia="华文楷体" w:cs="华文楷体"/>
                <w:highlight w:val="none"/>
                <w:lang w:val="en-US" w:eastAsia="zh-CN"/>
              </w:rPr>
            </w:rPrChange>
          </w:rPr>
          <w:t>热环境</w:t>
        </w:r>
      </w:ins>
      <w:ins w:id="5443" w:author="野草" w:date="2023-02-07T14:21:45Z">
        <w:r>
          <w:rPr>
            <w:rFonts w:hint="eastAsia" w:ascii="华文细黑" w:hAnsi="华文细黑" w:eastAsia="华文细黑" w:cs="华文细黑"/>
            <w:lang w:val="en-US" w:eastAsia="zh-CN"/>
            <w:rPrChange w:id="5444" w:author="野草" w:date="2023-02-07T14:49:49Z">
              <w:rPr>
                <w:rFonts w:hint="eastAsia"/>
                <w:highlight w:val="yellow"/>
                <w:lang w:val="en-US" w:eastAsia="zh-CN"/>
              </w:rPr>
            </w:rPrChange>
          </w:rPr>
          <w:t>效应的相关</w:t>
        </w:r>
      </w:ins>
      <w:ins w:id="5446" w:author="野草" w:date="2023-02-07T14:30:43Z">
        <w:r>
          <w:rPr>
            <w:rFonts w:hint="eastAsia" w:ascii="华文细黑" w:hAnsi="华文细黑" w:eastAsia="华文细黑" w:cs="华文细黑"/>
            <w:lang w:val="en-US" w:eastAsia="zh-CN"/>
            <w:rPrChange w:id="5447" w:author="野草" w:date="2023-02-07T14:49:49Z">
              <w:rPr>
                <w:rFonts w:hint="eastAsia" w:ascii="华文楷体" w:hAnsi="华文楷体" w:eastAsia="华文楷体" w:cs="华文楷体"/>
                <w:highlight w:val="none"/>
                <w:lang w:val="en-US" w:eastAsia="zh-CN"/>
              </w:rPr>
            </w:rPrChange>
          </w:rPr>
          <w:t>指标</w:t>
        </w:r>
      </w:ins>
      <w:ins w:id="5449" w:author="野草" w:date="2023-02-07T14:28:59Z">
        <w:r>
          <w:rPr>
            <w:rFonts w:hint="eastAsia" w:ascii="华文细黑" w:hAnsi="华文细黑" w:eastAsia="华文细黑" w:cs="华文细黑"/>
            <w:lang w:val="en-US" w:eastAsia="zh-CN"/>
            <w:rPrChange w:id="5450" w:author="野草" w:date="2023-02-07T14:49:49Z">
              <w:rPr>
                <w:rFonts w:hint="eastAsia" w:ascii="华文楷体" w:hAnsi="华文楷体" w:eastAsia="华文楷体" w:cs="华文楷体"/>
                <w:highlight w:val="none"/>
                <w:lang w:val="en-US" w:eastAsia="zh-CN"/>
              </w:rPr>
            </w:rPrChange>
          </w:rPr>
          <w:t>，</w:t>
        </w:r>
      </w:ins>
      <w:ins w:id="5452" w:author="野草" w:date="2023-02-07T14:29:00Z">
        <w:r>
          <w:rPr>
            <w:rFonts w:hint="eastAsia" w:ascii="华文细黑" w:hAnsi="华文细黑" w:eastAsia="华文细黑" w:cs="华文细黑"/>
            <w:lang w:val="en-US" w:eastAsia="zh-CN"/>
            <w:rPrChange w:id="5453" w:author="野草" w:date="2023-02-07T14:49:49Z">
              <w:rPr>
                <w:rFonts w:hint="eastAsia" w:ascii="华文楷体" w:hAnsi="华文楷体" w:eastAsia="华文楷体" w:cs="华文楷体"/>
                <w:highlight w:val="none"/>
                <w:lang w:val="en-US" w:eastAsia="zh-CN"/>
              </w:rPr>
            </w:rPrChange>
          </w:rPr>
          <w:t>探究</w:t>
        </w:r>
      </w:ins>
      <w:ins w:id="5455" w:author="野草" w:date="2023-02-07T14:29:01Z">
        <w:r>
          <w:rPr>
            <w:rFonts w:hint="eastAsia" w:ascii="华文细黑" w:hAnsi="华文细黑" w:eastAsia="华文细黑" w:cs="华文细黑"/>
            <w:lang w:val="en-US" w:eastAsia="zh-CN"/>
            <w:rPrChange w:id="5456" w:author="野草" w:date="2023-02-07T14:49:49Z">
              <w:rPr>
                <w:rFonts w:hint="eastAsia" w:ascii="华文楷体" w:hAnsi="华文楷体" w:eastAsia="华文楷体" w:cs="华文楷体"/>
                <w:highlight w:val="none"/>
                <w:lang w:val="en-US" w:eastAsia="zh-CN"/>
              </w:rPr>
            </w:rPrChange>
          </w:rPr>
          <w:t>其</w:t>
        </w:r>
      </w:ins>
      <w:ins w:id="5458" w:author="野草" w:date="2023-02-07T14:22:34Z">
        <w:r>
          <w:rPr>
            <w:rFonts w:hint="eastAsia" w:ascii="华文细黑" w:hAnsi="华文细黑" w:eastAsia="华文细黑" w:cs="华文细黑"/>
            <w:lang w:val="en-US" w:eastAsia="zh-CN"/>
            <w:rPrChange w:id="5459" w:author="野草" w:date="2023-02-07T14:49:49Z">
              <w:rPr>
                <w:rFonts w:hint="eastAsia" w:ascii="华文楷体" w:hAnsi="华文楷体" w:eastAsia="华文楷体" w:cs="华文楷体"/>
                <w:highlight w:val="none"/>
                <w:lang w:val="en-US" w:eastAsia="zh-CN"/>
              </w:rPr>
            </w:rPrChange>
          </w:rPr>
          <w:t>空间</w:t>
        </w:r>
      </w:ins>
      <w:ins w:id="5461" w:author="野草" w:date="2023-02-07T14:22:35Z">
        <w:r>
          <w:rPr>
            <w:rFonts w:hint="eastAsia" w:ascii="华文细黑" w:hAnsi="华文细黑" w:eastAsia="华文细黑" w:cs="华文细黑"/>
            <w:lang w:val="en-US" w:eastAsia="zh-CN"/>
            <w:rPrChange w:id="5462" w:author="野草" w:date="2023-02-07T14:49:49Z">
              <w:rPr>
                <w:rFonts w:hint="eastAsia" w:ascii="华文楷体" w:hAnsi="华文楷体" w:eastAsia="华文楷体" w:cs="华文楷体"/>
                <w:highlight w:val="none"/>
                <w:lang w:val="en-US" w:eastAsia="zh-CN"/>
              </w:rPr>
            </w:rPrChange>
          </w:rPr>
          <w:t>分布</w:t>
        </w:r>
      </w:ins>
      <w:ins w:id="5464" w:author="野草" w:date="2023-02-07T14:22:36Z">
        <w:r>
          <w:rPr>
            <w:rFonts w:hint="eastAsia" w:ascii="华文细黑" w:hAnsi="华文细黑" w:eastAsia="华文细黑" w:cs="华文细黑"/>
            <w:lang w:val="en-US" w:eastAsia="zh-CN"/>
            <w:rPrChange w:id="5465" w:author="野草" w:date="2023-02-07T14:49:49Z">
              <w:rPr>
                <w:rFonts w:hint="eastAsia" w:ascii="华文楷体" w:hAnsi="华文楷体" w:eastAsia="华文楷体" w:cs="华文楷体"/>
                <w:highlight w:val="none"/>
                <w:lang w:val="en-US" w:eastAsia="zh-CN"/>
              </w:rPr>
            </w:rPrChange>
          </w:rPr>
          <w:t>及其</w:t>
        </w:r>
      </w:ins>
      <w:ins w:id="5467" w:author="野草" w:date="2023-02-07T14:22:38Z">
        <w:r>
          <w:rPr>
            <w:rFonts w:hint="eastAsia" w:ascii="华文细黑" w:hAnsi="华文细黑" w:eastAsia="华文细黑" w:cs="华文细黑"/>
            <w:lang w:val="en-US" w:eastAsia="zh-CN"/>
            <w:rPrChange w:id="5468" w:author="野草" w:date="2023-02-07T14:49:49Z">
              <w:rPr>
                <w:rFonts w:hint="eastAsia" w:ascii="华文楷体" w:hAnsi="华文楷体" w:eastAsia="华文楷体" w:cs="华文楷体"/>
                <w:highlight w:val="none"/>
                <w:lang w:val="en-US" w:eastAsia="zh-CN"/>
              </w:rPr>
            </w:rPrChange>
          </w:rPr>
          <w:t>随</w:t>
        </w:r>
      </w:ins>
      <w:ins w:id="5470" w:author="野草" w:date="2023-02-07T14:22:39Z">
        <w:r>
          <w:rPr>
            <w:rFonts w:hint="eastAsia" w:ascii="华文细黑" w:hAnsi="华文细黑" w:eastAsia="华文细黑" w:cs="华文细黑"/>
            <w:lang w:val="en-US" w:eastAsia="zh-CN"/>
            <w:rPrChange w:id="5471" w:author="野草" w:date="2023-02-07T14:49:49Z">
              <w:rPr>
                <w:rFonts w:hint="eastAsia" w:ascii="华文楷体" w:hAnsi="华文楷体" w:eastAsia="华文楷体" w:cs="华文楷体"/>
                <w:highlight w:val="none"/>
                <w:lang w:val="en-US" w:eastAsia="zh-CN"/>
              </w:rPr>
            </w:rPrChange>
          </w:rPr>
          <w:t>时间的</w:t>
        </w:r>
      </w:ins>
      <w:ins w:id="5473" w:author="野草" w:date="2023-02-07T14:22:40Z">
        <w:r>
          <w:rPr>
            <w:rFonts w:hint="eastAsia" w:ascii="华文细黑" w:hAnsi="华文细黑" w:eastAsia="华文细黑" w:cs="华文细黑"/>
            <w:lang w:val="en-US" w:eastAsia="zh-CN"/>
            <w:rPrChange w:id="5474" w:author="野草" w:date="2023-02-07T14:49:49Z">
              <w:rPr>
                <w:rFonts w:hint="eastAsia" w:ascii="华文楷体" w:hAnsi="华文楷体" w:eastAsia="华文楷体" w:cs="华文楷体"/>
                <w:highlight w:val="none"/>
                <w:lang w:val="en-US" w:eastAsia="zh-CN"/>
              </w:rPr>
            </w:rPrChange>
          </w:rPr>
          <w:t>变化</w:t>
        </w:r>
      </w:ins>
      <w:ins w:id="5476" w:author="野草" w:date="2023-02-07T14:31:03Z">
        <w:r>
          <w:rPr>
            <w:rFonts w:hint="eastAsia" w:ascii="华文细黑" w:hAnsi="华文细黑" w:eastAsia="华文细黑" w:cs="华文细黑"/>
            <w:lang w:val="en-US" w:eastAsia="zh-CN"/>
            <w:rPrChange w:id="5477" w:author="野草" w:date="2023-02-07T14:49:49Z">
              <w:rPr>
                <w:rFonts w:hint="eastAsia" w:ascii="华文楷体" w:hAnsi="华文楷体" w:eastAsia="华文楷体" w:cs="华文楷体"/>
                <w:highlight w:val="none"/>
                <w:lang w:val="en-US" w:eastAsia="zh-CN"/>
              </w:rPr>
            </w:rPrChange>
          </w:rPr>
          <w:t>，</w:t>
        </w:r>
      </w:ins>
      <w:ins w:id="5479" w:author="野草" w:date="2023-02-07T14:45:00Z">
        <w:r>
          <w:rPr>
            <w:rFonts w:hint="eastAsia" w:ascii="华文细黑" w:hAnsi="华文细黑" w:eastAsia="华文细黑" w:cs="华文细黑"/>
            <w:lang w:val="en-US" w:eastAsia="zh-CN"/>
            <w:rPrChange w:id="5480" w:author="野草" w:date="2023-02-07T14:49:49Z">
              <w:rPr>
                <w:rFonts w:hint="eastAsia" w:ascii="华文楷体" w:hAnsi="华文楷体" w:eastAsia="华文楷体" w:cs="华文楷体"/>
                <w:highlight w:val="none"/>
                <w:lang w:val="en-US" w:eastAsia="zh-CN"/>
              </w:rPr>
            </w:rPrChange>
          </w:rPr>
          <w:t>阐释</w:t>
        </w:r>
      </w:ins>
      <w:ins w:id="5482" w:author="野草" w:date="2023-02-07T14:47:49Z">
        <w:r>
          <w:rPr>
            <w:rFonts w:hint="eastAsia" w:ascii="华文细黑" w:hAnsi="华文细黑" w:eastAsia="华文细黑" w:cs="华文细黑"/>
            <w:lang w:val="en-US" w:eastAsia="zh-CN"/>
            <w:rPrChange w:id="5483" w:author="野草" w:date="2023-02-07T14:49:49Z">
              <w:rPr>
                <w:rFonts w:hint="eastAsia" w:ascii="华文细黑" w:hAnsi="华文细黑" w:eastAsia="华文细黑" w:cs="华文细黑"/>
                <w:lang w:val="en-US" w:eastAsia="zh-CN"/>
              </w:rPr>
            </w:rPrChange>
          </w:rPr>
          <w:t>一天</w:t>
        </w:r>
      </w:ins>
      <w:ins w:id="5485" w:author="野草" w:date="2023-02-07T14:47:50Z">
        <w:r>
          <w:rPr>
            <w:rFonts w:hint="eastAsia" w:ascii="华文细黑" w:hAnsi="华文细黑" w:eastAsia="华文细黑" w:cs="华文细黑"/>
            <w:lang w:val="en-US" w:eastAsia="zh-CN"/>
            <w:rPrChange w:id="5486" w:author="野草" w:date="2023-02-07T14:49:49Z">
              <w:rPr>
                <w:rFonts w:hint="eastAsia" w:ascii="华文细黑" w:hAnsi="华文细黑" w:eastAsia="华文细黑" w:cs="华文细黑"/>
                <w:lang w:val="en-US" w:eastAsia="zh-CN"/>
              </w:rPr>
            </w:rPrChange>
          </w:rPr>
          <w:t>内不同</w:t>
        </w:r>
      </w:ins>
      <w:ins w:id="5488" w:author="野草" w:date="2023-02-07T14:47:51Z">
        <w:r>
          <w:rPr>
            <w:rFonts w:hint="eastAsia" w:ascii="华文细黑" w:hAnsi="华文细黑" w:eastAsia="华文细黑" w:cs="华文细黑"/>
            <w:lang w:val="en-US" w:eastAsia="zh-CN"/>
            <w:rPrChange w:id="5489" w:author="野草" w:date="2023-02-07T14:49:49Z">
              <w:rPr>
                <w:rFonts w:hint="eastAsia" w:ascii="华文细黑" w:hAnsi="华文细黑" w:eastAsia="华文细黑" w:cs="华文细黑"/>
                <w:lang w:val="en-US" w:eastAsia="zh-CN"/>
              </w:rPr>
            </w:rPrChange>
          </w:rPr>
          <w:t>时期</w:t>
        </w:r>
      </w:ins>
      <w:ins w:id="5491" w:author="野草" w:date="2023-02-07T14:31:15Z">
        <w:r>
          <w:rPr>
            <w:rFonts w:hint="eastAsia" w:ascii="华文细黑" w:hAnsi="华文细黑" w:eastAsia="华文细黑" w:cs="华文细黑"/>
            <w:lang w:val="en-US" w:eastAsia="zh-CN"/>
            <w:rPrChange w:id="5492" w:author="野草" w:date="2023-02-07T14:49:49Z">
              <w:rPr>
                <w:rFonts w:hint="eastAsia" w:ascii="华文楷体" w:hAnsi="华文楷体" w:eastAsia="华文楷体" w:cs="华文楷体"/>
                <w:highlight w:val="none"/>
                <w:lang w:val="en-US" w:eastAsia="zh-CN"/>
              </w:rPr>
            </w:rPrChange>
          </w:rPr>
          <w:t>土地利用</w:t>
        </w:r>
      </w:ins>
      <w:ins w:id="5494" w:author="野草" w:date="2023-02-07T14:31:16Z">
        <w:r>
          <w:rPr>
            <w:rFonts w:hint="eastAsia" w:ascii="华文细黑" w:hAnsi="华文细黑" w:eastAsia="华文细黑" w:cs="华文细黑"/>
            <w:lang w:val="en-US" w:eastAsia="zh-CN"/>
            <w:rPrChange w:id="5495" w:author="野草" w:date="2023-02-07T14:49:49Z">
              <w:rPr>
                <w:rFonts w:hint="eastAsia" w:ascii="华文楷体" w:hAnsi="华文楷体" w:eastAsia="华文楷体" w:cs="华文楷体"/>
                <w:highlight w:val="none"/>
                <w:lang w:val="en-US" w:eastAsia="zh-CN"/>
              </w:rPr>
            </w:rPrChange>
          </w:rPr>
          <w:t>对</w:t>
        </w:r>
      </w:ins>
      <w:ins w:id="5497" w:author="野草" w:date="2023-02-07T14:31:17Z">
        <w:r>
          <w:rPr>
            <w:rFonts w:hint="eastAsia" w:ascii="华文细黑" w:hAnsi="华文细黑" w:eastAsia="华文细黑" w:cs="华文细黑"/>
            <w:lang w:val="en-US" w:eastAsia="zh-CN"/>
            <w:rPrChange w:id="5498" w:author="野草" w:date="2023-02-07T14:49:49Z">
              <w:rPr>
                <w:rFonts w:hint="eastAsia" w:ascii="华文楷体" w:hAnsi="华文楷体" w:eastAsia="华文楷体" w:cs="华文楷体"/>
                <w:highlight w:val="none"/>
                <w:lang w:val="en-US" w:eastAsia="zh-CN"/>
              </w:rPr>
            </w:rPrChange>
          </w:rPr>
          <w:t>微尺度</w:t>
        </w:r>
      </w:ins>
      <w:ins w:id="5500" w:author="野草" w:date="2023-02-07T14:31:29Z">
        <w:r>
          <w:rPr>
            <w:rFonts w:hint="eastAsia" w:ascii="华文细黑" w:hAnsi="华文细黑" w:eastAsia="华文细黑" w:cs="华文细黑"/>
            <w:lang w:val="en-US" w:eastAsia="zh-CN"/>
            <w:rPrChange w:id="5501" w:author="野草" w:date="2023-02-07T14:49:49Z">
              <w:rPr>
                <w:rFonts w:hint="eastAsia" w:ascii="华文楷体" w:hAnsi="华文楷体" w:eastAsia="华文楷体" w:cs="华文楷体"/>
                <w:highlight w:val="none"/>
                <w:lang w:val="en-US" w:eastAsia="zh-CN"/>
              </w:rPr>
            </w:rPrChange>
          </w:rPr>
          <w:t>气候</w:t>
        </w:r>
      </w:ins>
      <w:ins w:id="5503" w:author="野草" w:date="2023-02-07T14:31:39Z">
        <w:r>
          <w:rPr>
            <w:rFonts w:hint="eastAsia" w:ascii="华文细黑" w:hAnsi="华文细黑" w:eastAsia="华文细黑" w:cs="华文细黑"/>
            <w:lang w:val="en-US" w:eastAsia="zh-CN"/>
            <w:rPrChange w:id="5504" w:author="野草" w:date="2023-02-07T14:49:49Z">
              <w:rPr>
                <w:rFonts w:hint="eastAsia" w:ascii="华文楷体" w:hAnsi="华文楷体" w:eastAsia="华文楷体" w:cs="华文楷体"/>
                <w:highlight w:val="none"/>
                <w:lang w:val="en-US" w:eastAsia="zh-CN"/>
              </w:rPr>
            </w:rPrChange>
          </w:rPr>
          <w:t>的</w:t>
        </w:r>
      </w:ins>
      <w:ins w:id="5506" w:author="野草" w:date="2023-02-07T14:31:40Z">
        <w:r>
          <w:rPr>
            <w:rFonts w:hint="eastAsia" w:ascii="华文细黑" w:hAnsi="华文细黑" w:eastAsia="华文细黑" w:cs="华文细黑"/>
            <w:lang w:val="en-US" w:eastAsia="zh-CN"/>
            <w:rPrChange w:id="5507" w:author="野草" w:date="2023-02-07T14:49:49Z">
              <w:rPr>
                <w:rFonts w:hint="eastAsia" w:ascii="华文楷体" w:hAnsi="华文楷体" w:eastAsia="华文楷体" w:cs="华文楷体"/>
                <w:highlight w:val="none"/>
                <w:lang w:val="en-US" w:eastAsia="zh-CN"/>
              </w:rPr>
            </w:rPrChange>
          </w:rPr>
          <w:t>影响</w:t>
        </w:r>
      </w:ins>
      <w:ins w:id="5509" w:author="野草" w:date="2023-02-07T14:45:05Z">
        <w:r>
          <w:rPr>
            <w:rFonts w:hint="eastAsia" w:ascii="华文细黑" w:hAnsi="华文细黑" w:eastAsia="华文细黑" w:cs="华文细黑"/>
            <w:lang w:val="en-US" w:eastAsia="zh-CN"/>
            <w:rPrChange w:id="5510" w:author="野草" w:date="2023-02-07T14:49:49Z">
              <w:rPr>
                <w:rFonts w:hint="eastAsia" w:ascii="华文楷体" w:hAnsi="华文楷体" w:eastAsia="华文楷体" w:cs="华文楷体"/>
                <w:highlight w:val="none"/>
                <w:lang w:val="en-US" w:eastAsia="zh-CN"/>
              </w:rPr>
            </w:rPrChange>
          </w:rPr>
          <w:t>机制</w:t>
        </w:r>
      </w:ins>
      <w:ins w:id="5512" w:author="野草" w:date="2023-02-07T14:21:45Z">
        <w:r>
          <w:rPr>
            <w:rFonts w:hint="eastAsia" w:ascii="华文细黑" w:hAnsi="华文细黑" w:eastAsia="华文细黑" w:cs="华文细黑"/>
            <w:lang w:val="en-US" w:eastAsia="zh-CN"/>
            <w:rPrChange w:id="5513" w:author="野草" w:date="2023-02-07T14:49:49Z">
              <w:rPr>
                <w:rFonts w:hint="eastAsia"/>
                <w:highlight w:val="yellow"/>
                <w:lang w:val="en-US" w:eastAsia="zh-CN"/>
              </w:rPr>
            </w:rPrChange>
          </w:rPr>
          <w:t>。</w:t>
        </w:r>
      </w:ins>
      <w:ins w:id="5515" w:author="野草" w:date="2023-02-07T14:29:26Z">
        <w:r>
          <w:rPr>
            <w:rFonts w:hint="eastAsia" w:ascii="华文细黑" w:hAnsi="华文细黑" w:eastAsia="华文细黑" w:cs="华文细黑"/>
            <w:lang w:val="en-US" w:eastAsia="zh-CN"/>
            <w:rPrChange w:id="5516" w:author="野草" w:date="2023-02-07T14:49:49Z">
              <w:rPr>
                <w:rFonts w:hint="eastAsia" w:ascii="华文楷体" w:hAnsi="华文楷体" w:eastAsia="华文楷体" w:cs="华文楷体"/>
                <w:highlight w:val="none"/>
                <w:lang w:val="en-US" w:eastAsia="zh-CN"/>
              </w:rPr>
            </w:rPrChange>
          </w:rPr>
          <w:t>在</w:t>
        </w:r>
      </w:ins>
      <w:ins w:id="5518" w:author="野草" w:date="2023-02-07T14:29:15Z">
        <w:r>
          <w:rPr>
            <w:rFonts w:hint="eastAsia" w:ascii="华文细黑" w:hAnsi="华文细黑" w:eastAsia="华文细黑" w:cs="华文细黑"/>
            <w:lang w:val="en-US" w:eastAsia="zh-CN"/>
            <w:rPrChange w:id="5519" w:author="野草" w:date="2023-02-07T14:49:49Z">
              <w:rPr>
                <w:rFonts w:hint="eastAsia" w:ascii="华文楷体" w:hAnsi="华文楷体" w:eastAsia="华文楷体" w:cs="华文楷体"/>
                <w:highlight w:val="none"/>
                <w:lang w:val="en-US" w:eastAsia="zh-CN"/>
              </w:rPr>
            </w:rPrChange>
          </w:rPr>
          <w:t>上午</w:t>
        </w:r>
      </w:ins>
      <w:ins w:id="5521" w:author="野草" w:date="2023-02-07T14:21:45Z">
        <w:r>
          <w:rPr>
            <w:rFonts w:hint="eastAsia" w:ascii="华文细黑" w:hAnsi="华文细黑" w:eastAsia="华文细黑" w:cs="华文细黑"/>
            <w:lang w:val="en-US" w:eastAsia="zh-CN"/>
            <w:rPrChange w:id="5522" w:author="野草" w:date="2023-02-07T14:49:49Z">
              <w:rPr>
                <w:rFonts w:hint="eastAsia"/>
                <w:highlight w:val="yellow"/>
                <w:lang w:val="en-US" w:eastAsia="zh-CN"/>
              </w:rPr>
            </w:rPrChange>
          </w:rPr>
          <w:t>、</w:t>
        </w:r>
      </w:ins>
      <w:ins w:id="5524" w:author="野草" w:date="2023-02-07T14:29:20Z">
        <w:r>
          <w:rPr>
            <w:rFonts w:hint="eastAsia" w:ascii="华文细黑" w:hAnsi="华文细黑" w:eastAsia="华文细黑" w:cs="华文细黑"/>
            <w:lang w:val="en-US" w:eastAsia="zh-CN"/>
            <w:rPrChange w:id="5525" w:author="野草" w:date="2023-02-07T14:49:49Z">
              <w:rPr>
                <w:rFonts w:hint="eastAsia" w:ascii="华文楷体" w:hAnsi="华文楷体" w:eastAsia="华文楷体" w:cs="华文楷体"/>
                <w:highlight w:val="none"/>
                <w:lang w:val="en-US" w:eastAsia="zh-CN"/>
              </w:rPr>
            </w:rPrChange>
          </w:rPr>
          <w:t>午后</w:t>
        </w:r>
      </w:ins>
      <w:ins w:id="5527" w:author="野草" w:date="2023-02-07T14:21:45Z">
        <w:r>
          <w:rPr>
            <w:rFonts w:hint="eastAsia" w:ascii="华文细黑" w:hAnsi="华文细黑" w:eastAsia="华文细黑" w:cs="华文细黑"/>
            <w:lang w:val="en-US" w:eastAsia="zh-CN"/>
            <w:rPrChange w:id="5528" w:author="野草" w:date="2023-02-07T14:49:49Z">
              <w:rPr>
                <w:rFonts w:hint="eastAsia"/>
                <w:highlight w:val="yellow"/>
                <w:lang w:val="en-US" w:eastAsia="zh-CN"/>
              </w:rPr>
            </w:rPrChange>
          </w:rPr>
          <w:t>、夜间三个时期各选择一个时刻，对每个时刻的</w:t>
        </w:r>
      </w:ins>
      <w:ins w:id="5530" w:author="野草" w:date="2023-02-07T14:29:58Z">
        <w:r>
          <w:rPr>
            <w:rFonts w:hint="eastAsia" w:ascii="华文细黑" w:hAnsi="华文细黑" w:eastAsia="华文细黑" w:cs="华文细黑"/>
            <w:lang w:val="en-US" w:eastAsia="zh-CN"/>
            <w:rPrChange w:id="5531" w:author="野草" w:date="2023-02-07T14:49:49Z">
              <w:rPr>
                <w:rFonts w:hint="eastAsia" w:ascii="华文楷体" w:hAnsi="华文楷体" w:eastAsia="华文楷体" w:cs="华文楷体"/>
                <w:highlight w:val="none"/>
                <w:lang w:val="en-US" w:eastAsia="zh-CN"/>
              </w:rPr>
            </w:rPrChange>
          </w:rPr>
          <w:t>热环境</w:t>
        </w:r>
      </w:ins>
      <w:ins w:id="5533" w:author="野草" w:date="2023-02-07T14:29:59Z">
        <w:r>
          <w:rPr>
            <w:rFonts w:hint="eastAsia" w:ascii="华文细黑" w:hAnsi="华文细黑" w:eastAsia="华文细黑" w:cs="华文细黑"/>
            <w:lang w:val="en-US" w:eastAsia="zh-CN"/>
            <w:rPrChange w:id="5534" w:author="野草" w:date="2023-02-07T14:49:49Z">
              <w:rPr>
                <w:rFonts w:hint="eastAsia" w:ascii="华文楷体" w:hAnsi="华文楷体" w:eastAsia="华文楷体" w:cs="华文楷体"/>
                <w:highlight w:val="none"/>
                <w:lang w:val="en-US" w:eastAsia="zh-CN"/>
              </w:rPr>
            </w:rPrChange>
          </w:rPr>
          <w:t>效应</w:t>
        </w:r>
      </w:ins>
      <w:ins w:id="5536" w:author="野草" w:date="2023-02-07T14:30:04Z">
        <w:r>
          <w:rPr>
            <w:rFonts w:hint="eastAsia" w:ascii="华文细黑" w:hAnsi="华文细黑" w:eastAsia="华文细黑" w:cs="华文细黑"/>
            <w:lang w:val="en-US" w:eastAsia="zh-CN"/>
            <w:rPrChange w:id="5537" w:author="野草" w:date="2023-02-07T14:49:49Z">
              <w:rPr>
                <w:rFonts w:hint="eastAsia" w:ascii="华文楷体" w:hAnsi="华文楷体" w:eastAsia="华文楷体" w:cs="华文楷体"/>
                <w:highlight w:val="none"/>
                <w:lang w:val="en-US" w:eastAsia="zh-CN"/>
              </w:rPr>
            </w:rPrChange>
          </w:rPr>
          <w:t>相关</w:t>
        </w:r>
      </w:ins>
      <w:ins w:id="5539" w:author="野草" w:date="2023-02-07T14:30:05Z">
        <w:r>
          <w:rPr>
            <w:rFonts w:hint="eastAsia" w:ascii="华文细黑" w:hAnsi="华文细黑" w:eastAsia="华文细黑" w:cs="华文细黑"/>
            <w:lang w:val="en-US" w:eastAsia="zh-CN"/>
            <w:rPrChange w:id="5540" w:author="野草" w:date="2023-02-07T14:49:49Z">
              <w:rPr>
                <w:rFonts w:hint="eastAsia" w:ascii="华文楷体" w:hAnsi="华文楷体" w:eastAsia="华文楷体" w:cs="华文楷体"/>
                <w:highlight w:val="none"/>
                <w:lang w:val="en-US" w:eastAsia="zh-CN"/>
              </w:rPr>
            </w:rPrChange>
          </w:rPr>
          <w:t>指标</w:t>
        </w:r>
      </w:ins>
      <w:ins w:id="5542" w:author="野草" w:date="2023-02-07T14:21:45Z">
        <w:r>
          <w:rPr>
            <w:rFonts w:hint="eastAsia" w:ascii="华文细黑" w:hAnsi="华文细黑" w:eastAsia="华文细黑" w:cs="华文细黑"/>
            <w:lang w:val="en-US" w:eastAsia="zh-CN"/>
            <w:rPrChange w:id="5543" w:author="野草" w:date="2023-02-07T14:49:49Z">
              <w:rPr>
                <w:rFonts w:hint="eastAsia"/>
                <w:highlight w:val="yellow"/>
                <w:lang w:val="en-US" w:eastAsia="zh-CN"/>
              </w:rPr>
            </w:rPrChange>
          </w:rPr>
          <w:t>与环境因素进行相关分析，判断</w:t>
        </w:r>
      </w:ins>
      <w:ins w:id="5545" w:author="野草" w:date="2023-02-07T14:37:53Z">
        <w:r>
          <w:rPr>
            <w:rFonts w:hint="eastAsia" w:ascii="华文细黑" w:hAnsi="华文细黑" w:eastAsia="华文细黑" w:cs="华文细黑"/>
            <w:lang w:val="en-US" w:eastAsia="zh-CN"/>
            <w:rPrChange w:id="5546" w:author="野草" w:date="2023-02-07T14:49:49Z">
              <w:rPr>
                <w:rFonts w:hint="eastAsia" w:ascii="华文楷体" w:hAnsi="华文楷体" w:eastAsia="华文楷体" w:cs="华文楷体"/>
                <w:highlight w:val="none"/>
                <w:lang w:val="en-US" w:eastAsia="zh-CN"/>
              </w:rPr>
            </w:rPrChange>
          </w:rPr>
          <w:t>热环境</w:t>
        </w:r>
      </w:ins>
      <w:ins w:id="5548" w:author="野草" w:date="2023-02-07T14:21:45Z">
        <w:r>
          <w:rPr>
            <w:rFonts w:hint="eastAsia" w:ascii="华文细黑" w:hAnsi="华文细黑" w:eastAsia="华文细黑" w:cs="华文细黑"/>
            <w:lang w:val="en-US" w:eastAsia="zh-CN"/>
            <w:rPrChange w:id="5549" w:author="野草" w:date="2023-02-07T14:49:49Z">
              <w:rPr>
                <w:rFonts w:hint="eastAsia"/>
                <w:highlight w:val="yellow"/>
                <w:lang w:val="en-US" w:eastAsia="zh-CN"/>
              </w:rPr>
            </w:rPrChange>
          </w:rPr>
          <w:t>效应对各环境因素的敏感性，</w:t>
        </w:r>
      </w:ins>
      <w:ins w:id="5551" w:author="野草" w:date="2023-02-07T14:46:36Z">
        <w:r>
          <w:rPr>
            <w:rFonts w:hint="eastAsia" w:ascii="华文细黑" w:hAnsi="华文细黑" w:eastAsia="华文细黑" w:cs="华文细黑"/>
            <w:lang w:val="en-US" w:eastAsia="zh-CN"/>
            <w:rPrChange w:id="5552" w:author="野草" w:date="2023-02-07T14:49:49Z">
              <w:rPr>
                <w:rFonts w:hint="eastAsia" w:ascii="华文细黑" w:hAnsi="华文细黑" w:eastAsia="华文细黑" w:cs="华文细黑"/>
                <w:lang w:val="en-US" w:eastAsia="zh-CN"/>
              </w:rPr>
            </w:rPrChange>
          </w:rPr>
          <w:t>并</w:t>
        </w:r>
      </w:ins>
      <w:ins w:id="5554" w:author="野草" w:date="2023-02-07T14:21:45Z">
        <w:r>
          <w:rPr>
            <w:rFonts w:hint="eastAsia" w:ascii="华文细黑" w:hAnsi="华文细黑" w:eastAsia="华文细黑" w:cs="华文细黑"/>
            <w:lang w:val="en-US" w:eastAsia="zh-CN"/>
            <w:rPrChange w:id="5555" w:author="野草" w:date="2023-02-07T14:49:49Z">
              <w:rPr>
                <w:rFonts w:hint="eastAsia"/>
                <w:highlight w:val="yellow"/>
                <w:lang w:val="en-US" w:eastAsia="zh-CN"/>
              </w:rPr>
            </w:rPrChange>
          </w:rPr>
          <w:t>筛选出影响显著的</w:t>
        </w:r>
      </w:ins>
      <w:ins w:id="5557" w:author="野草" w:date="2023-02-07T14:43:42Z">
        <w:r>
          <w:rPr>
            <w:rFonts w:hint="eastAsia" w:ascii="华文细黑" w:hAnsi="华文细黑" w:eastAsia="华文细黑" w:cs="华文细黑"/>
            <w:lang w:val="en-US" w:eastAsia="zh-CN"/>
            <w:rPrChange w:id="5558" w:author="野草" w:date="2023-02-07T14:49:49Z">
              <w:rPr>
                <w:rFonts w:hint="eastAsia" w:ascii="华文楷体" w:hAnsi="华文楷体" w:eastAsia="华文楷体" w:cs="华文楷体"/>
                <w:highlight w:val="none"/>
                <w:lang w:val="en-US" w:eastAsia="zh-CN"/>
              </w:rPr>
            </w:rPrChange>
          </w:rPr>
          <w:t>环境</w:t>
        </w:r>
      </w:ins>
      <w:ins w:id="5560" w:author="野草" w:date="2023-02-07T14:21:45Z">
        <w:r>
          <w:rPr>
            <w:rFonts w:hint="eastAsia" w:ascii="华文细黑" w:hAnsi="华文细黑" w:eastAsia="华文细黑" w:cs="华文细黑"/>
            <w:lang w:val="en-US" w:eastAsia="zh-CN"/>
            <w:rPrChange w:id="5561" w:author="野草" w:date="2023-02-07T14:49:49Z">
              <w:rPr>
                <w:rFonts w:hint="eastAsia"/>
                <w:highlight w:val="yellow"/>
                <w:lang w:val="en-US" w:eastAsia="zh-CN"/>
              </w:rPr>
            </w:rPrChange>
          </w:rPr>
          <w:t>因素，基于</w:t>
        </w:r>
      </w:ins>
      <w:ins w:id="5563" w:author="野草" w:date="2023-02-07T14:46:42Z">
        <w:r>
          <w:rPr>
            <w:rFonts w:hint="eastAsia" w:ascii="华文细黑" w:hAnsi="华文细黑" w:eastAsia="华文细黑" w:cs="华文细黑"/>
            <w:highlight w:val="yellow"/>
            <w:lang w:val="en-US" w:eastAsia="zh-CN"/>
            <w:rPrChange w:id="5564" w:author="野草" w:date="2023-02-07T14:49:49Z">
              <w:rPr>
                <w:rFonts w:hint="eastAsia" w:ascii="华文细黑" w:hAnsi="华文细黑" w:eastAsia="华文细黑" w:cs="华文细黑"/>
                <w:lang w:val="en-US" w:eastAsia="zh-CN"/>
              </w:rPr>
            </w:rPrChange>
          </w:rPr>
          <w:t>多元</w:t>
        </w:r>
      </w:ins>
      <w:ins w:id="5566" w:author="野草" w:date="2023-02-07T14:46:43Z">
        <w:r>
          <w:rPr>
            <w:rFonts w:hint="eastAsia" w:ascii="华文细黑" w:hAnsi="华文细黑" w:eastAsia="华文细黑" w:cs="华文细黑"/>
            <w:highlight w:val="yellow"/>
            <w:lang w:val="en-US" w:eastAsia="zh-CN"/>
            <w:rPrChange w:id="5567" w:author="野草" w:date="2023-02-07T14:49:49Z">
              <w:rPr>
                <w:rFonts w:hint="eastAsia" w:ascii="华文细黑" w:hAnsi="华文细黑" w:eastAsia="华文细黑" w:cs="华文细黑"/>
                <w:lang w:val="en-US" w:eastAsia="zh-CN"/>
              </w:rPr>
            </w:rPrChange>
          </w:rPr>
          <w:t>回归</w:t>
        </w:r>
      </w:ins>
      <w:ins w:id="5569" w:author="野草" w:date="2023-02-07T14:46:44Z">
        <w:r>
          <w:rPr>
            <w:rFonts w:hint="eastAsia" w:ascii="华文细黑" w:hAnsi="华文细黑" w:eastAsia="华文细黑" w:cs="华文细黑"/>
            <w:highlight w:val="yellow"/>
            <w:lang w:val="en-US" w:eastAsia="zh-CN"/>
            <w:rPrChange w:id="5570" w:author="野草" w:date="2023-02-07T14:49:49Z">
              <w:rPr>
                <w:rFonts w:hint="eastAsia" w:ascii="华文细黑" w:hAnsi="华文细黑" w:eastAsia="华文细黑" w:cs="华文细黑"/>
                <w:lang w:val="en-US" w:eastAsia="zh-CN"/>
              </w:rPr>
            </w:rPrChange>
          </w:rPr>
          <w:t>模型</w:t>
        </w:r>
      </w:ins>
      <w:ins w:id="5572" w:author="野草" w:date="2023-02-07T14:21:45Z">
        <w:r>
          <w:rPr>
            <w:rFonts w:hint="eastAsia" w:ascii="华文细黑" w:hAnsi="华文细黑" w:eastAsia="华文细黑" w:cs="华文细黑"/>
            <w:lang w:val="en-US" w:eastAsia="zh-CN"/>
            <w:rPrChange w:id="5573" w:author="野草" w:date="2023-02-07T14:49:49Z">
              <w:rPr>
                <w:rFonts w:hint="eastAsia"/>
                <w:highlight w:val="yellow"/>
                <w:lang w:val="en-US" w:eastAsia="zh-CN"/>
              </w:rPr>
            </w:rPrChange>
          </w:rPr>
          <w:t>建立</w:t>
        </w:r>
      </w:ins>
      <w:ins w:id="5575" w:author="野草" w:date="2023-02-07T14:49:23Z">
        <w:r>
          <w:rPr>
            <w:rFonts w:hint="eastAsia" w:ascii="华文细黑" w:hAnsi="华文细黑" w:eastAsia="华文细黑" w:cs="华文细黑"/>
            <w:lang w:val="en-US" w:eastAsia="zh-CN"/>
            <w:rPrChange w:id="5576" w:author="野草" w:date="2023-02-07T14:49:49Z">
              <w:rPr>
                <w:rFonts w:hint="eastAsia" w:ascii="华文楷体" w:hAnsi="华文楷体" w:eastAsia="华文楷体" w:cs="华文楷体"/>
                <w:lang w:val="en-US" w:eastAsia="zh-CN"/>
              </w:rPr>
            </w:rPrChange>
          </w:rPr>
          <w:t>河流</w:t>
        </w:r>
      </w:ins>
      <w:ins w:id="5578" w:author="野草" w:date="2023-02-07T14:44:07Z">
        <w:r>
          <w:rPr>
            <w:rFonts w:hint="eastAsia" w:ascii="华文细黑" w:hAnsi="华文细黑" w:eastAsia="华文细黑" w:cs="华文细黑"/>
            <w:lang w:val="en-US" w:eastAsia="zh-CN"/>
            <w:rPrChange w:id="5579" w:author="野草" w:date="2023-02-07T14:49:49Z">
              <w:rPr>
                <w:rFonts w:hint="eastAsia" w:ascii="华文楷体" w:hAnsi="华文楷体" w:eastAsia="华文楷体" w:cs="华文楷体"/>
                <w:highlight w:val="none"/>
                <w:lang w:val="en-US" w:eastAsia="zh-CN"/>
              </w:rPr>
            </w:rPrChange>
          </w:rPr>
          <w:t>热环境</w:t>
        </w:r>
      </w:ins>
      <w:ins w:id="5581" w:author="野草" w:date="2023-02-07T14:21:45Z">
        <w:r>
          <w:rPr>
            <w:rFonts w:hint="eastAsia" w:ascii="华文细黑" w:hAnsi="华文细黑" w:eastAsia="华文细黑" w:cs="华文细黑"/>
            <w:lang w:val="en-US" w:eastAsia="zh-CN"/>
            <w:rPrChange w:id="5582" w:author="野草" w:date="2023-02-07T14:49:49Z">
              <w:rPr>
                <w:rFonts w:hint="eastAsia"/>
                <w:highlight w:val="yellow"/>
                <w:lang w:val="en-US" w:eastAsia="zh-CN"/>
              </w:rPr>
            </w:rPrChange>
          </w:rPr>
          <w:t>效应的估算模型。</w:t>
        </w:r>
      </w:ins>
    </w:p>
    <w:p>
      <w:pPr>
        <w:rPr>
          <w:ins w:id="5584" w:author="野草" w:date="2023-02-07T14:21:45Z"/>
          <w:rFonts w:hint="eastAsia" w:ascii="华文细黑" w:hAnsi="华文细黑" w:eastAsia="华文细黑" w:cs="华文细黑"/>
          <w:lang w:val="en-US" w:eastAsia="zh-CN"/>
          <w:rPrChange w:id="5585" w:author="野草" w:date="2023-02-07T14:49:49Z">
            <w:rPr>
              <w:ins w:id="5586" w:author="野草" w:date="2023-02-07T14:21:45Z"/>
              <w:rFonts w:hint="default"/>
              <w:highlight w:val="yellow"/>
              <w:lang w:val="en-US" w:eastAsia="zh-CN"/>
            </w:rPr>
          </w:rPrChange>
        </w:rPr>
      </w:pPr>
    </w:p>
    <w:p>
      <w:pPr>
        <w:rPr>
          <w:ins w:id="5587" w:author="野草" w:date="2023-02-07T11:51:56Z"/>
          <w:rFonts w:hint="eastAsia" w:ascii="华文楷体" w:hAnsi="华文楷体" w:eastAsia="华文楷体" w:cs="华文楷体"/>
          <w:highlight w:val="yellow"/>
          <w:lang w:val="en-US" w:eastAsia="zh-CN"/>
        </w:rPr>
      </w:pPr>
    </w:p>
    <w:p>
      <w:pPr>
        <w:pStyle w:val="6"/>
        <w:rPr>
          <w:ins w:id="5588" w:author="野草" w:date="2023-02-07T12:08:31Z"/>
        </w:rPr>
      </w:pPr>
      <w:ins w:id="5589" w:author="野草" w:date="2023-02-07T12:08:33Z">
        <w:r>
          <w:rPr>
            <w:rFonts w:hint="eastAsia"/>
            <w:lang w:val="en-US" w:eastAsia="zh-CN"/>
          </w:rPr>
          <w:t>3</w:t>
        </w:r>
      </w:ins>
      <w:ins w:id="5590" w:author="野草" w:date="2023-02-07T12:08:31Z">
        <w:r>
          <w:rPr>
            <w:rFonts w:hint="eastAsia"/>
            <w:lang w:val="en-US" w:eastAsia="zh-CN"/>
          </w:rPr>
          <w:t>.1.2. 河流热环境</w:t>
        </w:r>
      </w:ins>
      <w:ins w:id="5591" w:author="野草" w:date="2023-02-07T12:08:31Z">
        <w:r>
          <w:rPr/>
          <w:t>效应的</w:t>
        </w:r>
      </w:ins>
      <w:ins w:id="5592" w:author="野草" w:date="2023-02-07T12:08:31Z">
        <w:r>
          <w:rPr>
            <w:rFonts w:hint="eastAsia"/>
            <w:lang w:val="en-US" w:eastAsia="zh-CN"/>
          </w:rPr>
          <w:t>局地气候区</w:t>
        </w:r>
      </w:ins>
      <w:ins w:id="5593" w:author="野草" w:date="2023-02-07T12:08:31Z">
        <w:r>
          <w:rPr/>
          <w:t>尺度观测</w:t>
        </w:r>
      </w:ins>
      <w:ins w:id="5594" w:author="野草" w:date="2023-02-07T12:08:31Z">
        <w:r>
          <w:rPr>
            <w:rFonts w:hint="eastAsia"/>
            <w:lang w:val="en-US" w:eastAsia="zh-CN"/>
          </w:rPr>
          <w:t>与</w:t>
        </w:r>
      </w:ins>
      <w:ins w:id="5595" w:author="野草" w:date="2023-02-07T12:08:31Z">
        <w:r>
          <w:rPr/>
          <w:t>分析</w:t>
        </w:r>
      </w:ins>
    </w:p>
    <w:p>
      <w:pPr>
        <w:rPr>
          <w:ins w:id="5596" w:author="野草" w:date="2023-02-08T01:19:44Z"/>
          <w:rFonts w:hint="eastAsia" w:ascii="华文细黑" w:hAnsi="华文细黑" w:eastAsia="华文细黑" w:cs="华文细黑"/>
          <w:lang w:val="en-US" w:eastAsia="zh-CN"/>
        </w:rPr>
      </w:pPr>
      <w:ins w:id="5597" w:author="野草" w:date="2023-02-08T01:19:34Z">
        <w:r>
          <w:rPr>
            <w:rFonts w:hint="eastAsia" w:ascii="华文细黑" w:hAnsi="华文细黑" w:eastAsia="华文细黑" w:cs="华文细黑"/>
            <w:lang w:val="en-US" w:eastAsia="zh-CN"/>
          </w:rPr>
          <w:t>[</w:t>
        </w:r>
      </w:ins>
      <w:ins w:id="5598" w:author="野草" w:date="2023-02-08T01:19:39Z">
        <w:r>
          <w:rPr>
            <w:rFonts w:hint="eastAsia" w:ascii="华文细黑" w:hAnsi="华文细黑" w:eastAsia="华文细黑" w:cs="华文细黑"/>
            <w:lang w:val="en-US" w:eastAsia="zh-CN"/>
          </w:rPr>
          <w:t>up2</w:t>
        </w:r>
      </w:ins>
      <w:ins w:id="5599" w:author="野草" w:date="2023-02-08T01:19:40Z">
        <w:r>
          <w:rPr>
            <w:rFonts w:hint="eastAsia" w:ascii="华文细黑" w:hAnsi="华文细黑" w:eastAsia="华文细黑" w:cs="华文细黑"/>
            <w:lang w:val="en-US" w:eastAsia="zh-CN"/>
          </w:rPr>
          <w:t>3</w:t>
        </w:r>
      </w:ins>
      <w:ins w:id="5600" w:author="野草" w:date="2023-02-08T01:19:41Z">
        <w:r>
          <w:rPr>
            <w:rFonts w:hint="eastAsia" w:ascii="华文细黑" w:hAnsi="华文细黑" w:eastAsia="华文细黑" w:cs="华文细黑"/>
            <w:lang w:val="en-US" w:eastAsia="zh-CN"/>
          </w:rPr>
          <w:t>020</w:t>
        </w:r>
      </w:ins>
      <w:ins w:id="5601" w:author="野草" w:date="2023-02-08T01:19:43Z">
        <w:r>
          <w:rPr>
            <w:rFonts w:hint="eastAsia" w:ascii="华文细黑" w:hAnsi="华文细黑" w:eastAsia="华文细黑" w:cs="华文细黑"/>
            <w:lang w:val="en-US" w:eastAsia="zh-CN"/>
          </w:rPr>
          <w:t>7</w:t>
        </w:r>
      </w:ins>
      <w:ins w:id="5602" w:author="野草" w:date="2023-02-08T01:19:34Z">
        <w:r>
          <w:rPr>
            <w:rFonts w:hint="eastAsia" w:ascii="华文细黑" w:hAnsi="华文细黑" w:eastAsia="华文细黑" w:cs="华文细黑"/>
            <w:lang w:val="en-US" w:eastAsia="zh-CN"/>
          </w:rPr>
          <w:t>]</w:t>
        </w:r>
      </w:ins>
    </w:p>
    <w:p>
      <w:pPr>
        <w:rPr>
          <w:ins w:id="5603" w:author="野草" w:date="2023-02-07T15:25:12Z"/>
          <w:rFonts w:hint="default" w:ascii="华文楷体" w:hAnsi="华文楷体" w:eastAsia="华文楷体" w:cs="华文楷体"/>
          <w:lang w:val="en-US" w:eastAsia="zh-CN"/>
          <w:rPrChange w:id="5604" w:author="野草" w:date="2023-02-07T15:27:04Z">
            <w:rPr>
              <w:ins w:id="5605" w:author="野草" w:date="2023-02-07T15:25:12Z"/>
              <w:rFonts w:hint="eastAsia" w:ascii="华文楷体" w:hAnsi="华文楷体" w:eastAsia="华文楷体" w:cs="华文楷体"/>
              <w:lang w:val="en-US" w:eastAsia="zh-CN"/>
            </w:rPr>
          </w:rPrChange>
        </w:rPr>
      </w:pPr>
      <w:ins w:id="5606" w:author="野草" w:date="2023-02-07T12:08:55Z">
        <w:r>
          <w:rPr>
            <w:rFonts w:hint="eastAsia" w:ascii="华文细黑" w:hAnsi="华文细黑" w:eastAsia="华文细黑" w:cs="华文细黑"/>
            <w:lang w:val="en-US" w:eastAsia="zh-CN"/>
            <w:rPrChange w:id="5607" w:author="野草" w:date="2023-02-07T12:13:14Z">
              <w:rPr>
                <w:rFonts w:hint="eastAsia"/>
                <w:lang w:val="en-US" w:eastAsia="zh-CN"/>
              </w:rPr>
            </w:rPrChange>
          </w:rPr>
          <w:t>根据重庆</w:t>
        </w:r>
      </w:ins>
      <w:ins w:id="5609" w:author="野草" w:date="2023-02-07T12:11:55Z">
        <w:r>
          <w:rPr>
            <w:rFonts w:hint="eastAsia" w:ascii="华文细黑" w:hAnsi="华文细黑" w:eastAsia="华文细黑" w:cs="华文细黑"/>
            <w:lang w:val="en-US" w:eastAsia="zh-CN"/>
            <w:rPrChange w:id="5610" w:author="野草" w:date="2023-02-07T12:13:14Z">
              <w:rPr>
                <w:rFonts w:hint="eastAsia"/>
                <w:lang w:val="en-US" w:eastAsia="zh-CN"/>
              </w:rPr>
            </w:rPrChange>
          </w:rPr>
          <w:t>市</w:t>
        </w:r>
      </w:ins>
      <w:ins w:id="5612" w:author="野草" w:date="2023-02-07T12:08:55Z">
        <w:r>
          <w:rPr>
            <w:rFonts w:hint="eastAsia" w:ascii="华文细黑" w:hAnsi="华文细黑" w:eastAsia="华文细黑" w:cs="华文细黑"/>
            <w:lang w:val="en-US" w:eastAsia="zh-CN"/>
            <w:rPrChange w:id="5613" w:author="野草" w:date="2023-02-07T12:13:14Z">
              <w:rPr>
                <w:rFonts w:hint="eastAsia"/>
                <w:lang w:val="en-US" w:eastAsia="zh-CN"/>
              </w:rPr>
            </w:rPrChange>
          </w:rPr>
          <w:t>的局地气候区特征选择了位于长江沿岸的三个街区。</w:t>
        </w:r>
      </w:ins>
      <w:ins w:id="5615" w:author="野草" w:date="2023-02-07T12:08:55Z">
        <w:r>
          <w:rPr>
            <w:rFonts w:hint="eastAsia" w:ascii="华文细黑" w:hAnsi="华文细黑" w:eastAsia="华文细黑" w:cs="华文细黑"/>
            <w:lang w:val="en-US" w:eastAsia="zh-CN"/>
            <w:rPrChange w:id="5616" w:author="野草" w:date="2023-02-07T12:13:37Z">
              <w:rPr>
                <w:rFonts w:hint="eastAsia"/>
                <w:lang w:val="en-US" w:eastAsia="zh-CN"/>
              </w:rPr>
            </w:rPrChange>
          </w:rPr>
          <w:t>街区一位于</w:t>
        </w:r>
      </w:ins>
      <w:ins w:id="5618" w:author="野草" w:date="2023-02-07T12:08:55Z">
        <w:r>
          <w:rPr>
            <w:rFonts w:hint="eastAsia" w:ascii="华文细黑" w:hAnsi="华文细黑" w:eastAsia="华文细黑" w:cs="华文细黑"/>
            <w:highlight w:val="yellow"/>
            <w:lang w:val="en-US" w:eastAsia="zh-CN"/>
            <w:rPrChange w:id="5619" w:author="野草" w:date="2023-02-07T12:18:24Z">
              <w:rPr>
                <w:rFonts w:hint="eastAsia"/>
                <w:lang w:val="en-US" w:eastAsia="zh-CN"/>
              </w:rPr>
            </w:rPrChange>
          </w:rPr>
          <w:t>江津区几江街道</w:t>
        </w:r>
      </w:ins>
      <w:ins w:id="5621" w:author="野草" w:date="2023-02-07T12:08:55Z">
        <w:r>
          <w:rPr>
            <w:rFonts w:hint="eastAsia" w:ascii="华文细黑" w:hAnsi="华文细黑" w:eastAsia="华文细黑" w:cs="华文细黑"/>
            <w:lang w:val="en-US" w:eastAsia="zh-CN"/>
            <w:rPrChange w:id="5622" w:author="野草" w:date="2023-02-07T12:13:37Z">
              <w:rPr>
                <w:rFonts w:hint="eastAsia"/>
                <w:lang w:val="en-US" w:eastAsia="zh-CN"/>
              </w:rPr>
            </w:rPrChange>
          </w:rPr>
          <w:t>，代表紧凑型中低层街区。该街区的建筑主要以</w:t>
        </w:r>
      </w:ins>
      <w:ins w:id="5624" w:author="野草" w:date="2023-02-07T12:08:55Z">
        <w:r>
          <w:rPr>
            <w:rFonts w:hint="eastAsia" w:ascii="华文细黑" w:hAnsi="华文细黑" w:eastAsia="华文细黑" w:cs="华文细黑"/>
            <w:highlight w:val="yellow"/>
            <w:lang w:val="en-US" w:eastAsia="zh-CN"/>
            <w:rPrChange w:id="5625" w:author="野草" w:date="2023-02-07T12:13:37Z">
              <w:rPr>
                <w:rFonts w:hint="eastAsia"/>
                <w:highlight w:val="yellow"/>
                <w:lang w:val="en-US" w:eastAsia="zh-CN"/>
              </w:rPr>
            </w:rPrChange>
          </w:rPr>
          <w:t>6-7层</w:t>
        </w:r>
      </w:ins>
      <w:ins w:id="5627" w:author="野草" w:date="2023-02-07T12:08:55Z">
        <w:r>
          <w:rPr>
            <w:rFonts w:hint="eastAsia" w:ascii="华文细黑" w:hAnsi="华文细黑" w:eastAsia="华文细黑" w:cs="华文细黑"/>
            <w:lang w:val="en-US" w:eastAsia="zh-CN"/>
            <w:rPrChange w:id="5628" w:author="野草" w:date="2023-02-07T12:13:37Z">
              <w:rPr>
                <w:rFonts w:hint="eastAsia"/>
                <w:lang w:val="en-US" w:eastAsia="zh-CN"/>
              </w:rPr>
            </w:rPrChange>
          </w:rPr>
          <w:t>旧式建筑为主，分布较为密集，绿色植被较少。街区内多数道路狭窄，宽度小于</w:t>
        </w:r>
      </w:ins>
      <w:ins w:id="5630" w:author="野草" w:date="2023-02-07T12:08:55Z">
        <w:r>
          <w:rPr>
            <w:rFonts w:hint="eastAsia" w:ascii="华文细黑" w:hAnsi="华文细黑" w:eastAsia="华文细黑" w:cs="华文细黑"/>
            <w:highlight w:val="yellow"/>
            <w:lang w:val="en-US" w:eastAsia="zh-CN"/>
            <w:rPrChange w:id="5631" w:author="野草" w:date="2023-02-07T12:13:37Z">
              <w:rPr>
                <w:rFonts w:hint="eastAsia"/>
                <w:highlight w:val="yellow"/>
                <w:lang w:val="en-US" w:eastAsia="zh-CN"/>
              </w:rPr>
            </w:rPrChange>
          </w:rPr>
          <w:t>20米</w:t>
        </w:r>
      </w:ins>
      <w:ins w:id="5633" w:author="野草" w:date="2023-02-07T12:08:55Z">
        <w:r>
          <w:rPr>
            <w:rFonts w:hint="eastAsia" w:ascii="华文细黑" w:hAnsi="华文细黑" w:eastAsia="华文细黑" w:cs="华文细黑"/>
            <w:lang w:val="en-US" w:eastAsia="zh-CN"/>
            <w:rPrChange w:id="5634" w:author="野草" w:date="2023-02-07T12:13:37Z">
              <w:rPr>
                <w:rFonts w:hint="eastAsia"/>
                <w:lang w:val="en-US" w:eastAsia="zh-CN"/>
              </w:rPr>
            </w:rPrChange>
          </w:rPr>
          <w:t>。</w:t>
        </w:r>
      </w:ins>
      <w:ins w:id="5636" w:author="野草" w:date="2023-02-07T12:08:55Z">
        <w:r>
          <w:rPr>
            <w:rFonts w:hint="eastAsia" w:ascii="华文细黑" w:hAnsi="华文细黑" w:eastAsia="华文细黑" w:cs="华文细黑"/>
            <w:lang w:val="en-US" w:eastAsia="zh-CN"/>
            <w:rPrChange w:id="5637" w:author="野草" w:date="2023-02-07T12:15:06Z">
              <w:rPr>
                <w:rFonts w:hint="eastAsia"/>
                <w:lang w:val="en-US" w:eastAsia="zh-CN"/>
              </w:rPr>
            </w:rPrChange>
          </w:rPr>
          <w:t>街区二位于</w:t>
        </w:r>
      </w:ins>
      <w:ins w:id="5639" w:author="野草" w:date="2023-02-07T12:08:55Z">
        <w:r>
          <w:rPr>
            <w:rFonts w:hint="eastAsia" w:ascii="华文细黑" w:hAnsi="华文细黑" w:eastAsia="华文细黑" w:cs="华文细黑"/>
            <w:highlight w:val="yellow"/>
            <w:lang w:val="en-US" w:eastAsia="zh-CN"/>
            <w:rPrChange w:id="5640" w:author="野草" w:date="2023-02-07T12:18:28Z">
              <w:rPr>
                <w:rFonts w:hint="eastAsia"/>
                <w:lang w:val="en-US" w:eastAsia="zh-CN"/>
              </w:rPr>
            </w:rPrChange>
          </w:rPr>
          <w:t>江津区鼎山街道</w:t>
        </w:r>
      </w:ins>
      <w:ins w:id="5642" w:author="野草" w:date="2023-02-07T12:08:55Z">
        <w:r>
          <w:rPr>
            <w:rFonts w:hint="eastAsia" w:ascii="华文细黑" w:hAnsi="华文细黑" w:eastAsia="华文细黑" w:cs="华文细黑"/>
            <w:lang w:val="en-US" w:eastAsia="zh-CN"/>
            <w:rPrChange w:id="5643" w:author="野草" w:date="2023-02-07T12:15:06Z">
              <w:rPr>
                <w:rFonts w:hint="eastAsia"/>
                <w:lang w:val="en-US" w:eastAsia="zh-CN"/>
              </w:rPr>
            </w:rPrChange>
          </w:rPr>
          <w:t>，代表开放</w:t>
        </w:r>
      </w:ins>
      <w:ins w:id="5645" w:author="野草" w:date="2023-02-07T12:09:08Z">
        <w:r>
          <w:rPr>
            <w:rFonts w:hint="eastAsia" w:ascii="华文细黑" w:hAnsi="华文细黑" w:eastAsia="华文细黑" w:cs="华文细黑"/>
            <w:lang w:val="en-US" w:eastAsia="zh-CN"/>
            <w:rPrChange w:id="5646" w:author="野草" w:date="2023-02-07T12:15:06Z">
              <w:rPr>
                <w:rFonts w:hint="eastAsia"/>
                <w:lang w:val="en-US" w:eastAsia="zh-CN"/>
              </w:rPr>
            </w:rPrChange>
          </w:rPr>
          <w:t>型</w:t>
        </w:r>
      </w:ins>
      <w:ins w:id="5648" w:author="野草" w:date="2023-02-07T12:08:55Z">
        <w:r>
          <w:rPr>
            <w:rFonts w:hint="eastAsia" w:ascii="华文细黑" w:hAnsi="华文细黑" w:eastAsia="华文细黑" w:cs="华文细黑"/>
            <w:lang w:val="en-US" w:eastAsia="zh-CN"/>
            <w:rPrChange w:id="5649" w:author="野草" w:date="2023-02-07T12:15:06Z">
              <w:rPr>
                <w:rFonts w:hint="eastAsia"/>
                <w:lang w:val="en-US" w:eastAsia="zh-CN"/>
              </w:rPr>
            </w:rPrChange>
          </w:rPr>
          <w:t>高层街区。该街区</w:t>
        </w:r>
      </w:ins>
      <w:ins w:id="5651" w:author="野草" w:date="2023-02-07T12:09:28Z">
        <w:r>
          <w:rPr>
            <w:rFonts w:hint="eastAsia" w:ascii="华文细黑" w:hAnsi="华文细黑" w:eastAsia="华文细黑" w:cs="华文细黑"/>
            <w:lang w:val="en-US" w:eastAsia="zh-CN"/>
            <w:rPrChange w:id="5652" w:author="野草" w:date="2023-02-07T12:15:06Z">
              <w:rPr>
                <w:rFonts w:hint="eastAsia"/>
                <w:lang w:val="en-US" w:eastAsia="zh-CN"/>
              </w:rPr>
            </w:rPrChange>
          </w:rPr>
          <w:t>的</w:t>
        </w:r>
      </w:ins>
      <w:ins w:id="5654" w:author="野草" w:date="2023-02-07T12:09:30Z">
        <w:r>
          <w:rPr>
            <w:rFonts w:hint="eastAsia" w:ascii="华文细黑" w:hAnsi="华文细黑" w:eastAsia="华文细黑" w:cs="华文细黑"/>
            <w:lang w:val="en-US" w:eastAsia="zh-CN"/>
            <w:rPrChange w:id="5655" w:author="野草" w:date="2023-02-07T12:15:06Z">
              <w:rPr>
                <w:rFonts w:hint="eastAsia"/>
                <w:lang w:val="en-US" w:eastAsia="zh-CN"/>
              </w:rPr>
            </w:rPrChange>
          </w:rPr>
          <w:t>建筑</w:t>
        </w:r>
      </w:ins>
      <w:ins w:id="5657" w:author="野草" w:date="2023-02-07T12:09:38Z">
        <w:r>
          <w:rPr>
            <w:rFonts w:hint="eastAsia" w:ascii="华文细黑" w:hAnsi="华文细黑" w:eastAsia="华文细黑" w:cs="华文细黑"/>
            <w:lang w:val="en-US" w:eastAsia="zh-CN"/>
            <w:rPrChange w:id="5658" w:author="野草" w:date="2023-02-07T12:15:06Z">
              <w:rPr>
                <w:rFonts w:hint="eastAsia"/>
                <w:lang w:val="en-US" w:eastAsia="zh-CN"/>
              </w:rPr>
            </w:rPrChange>
          </w:rPr>
          <w:t>多为</w:t>
        </w:r>
      </w:ins>
      <w:ins w:id="5660" w:author="野草" w:date="2023-02-07T12:15:19Z">
        <w:r>
          <w:rPr>
            <w:rFonts w:hint="eastAsia" w:ascii="华文细黑" w:hAnsi="华文细黑" w:eastAsia="华文细黑" w:cs="华文细黑"/>
            <w:highlight w:val="yellow"/>
            <w:lang w:val="en-US" w:eastAsia="zh-CN"/>
            <w:rPrChange w:id="5661" w:author="野草" w:date="2023-02-07T12:15:24Z">
              <w:rPr>
                <w:rFonts w:hint="eastAsia" w:ascii="华文细黑" w:hAnsi="华文细黑" w:eastAsia="华文细黑" w:cs="华文细黑"/>
                <w:lang w:val="en-US" w:eastAsia="zh-CN"/>
              </w:rPr>
            </w:rPrChange>
          </w:rPr>
          <w:t>约</w:t>
        </w:r>
      </w:ins>
      <w:ins w:id="5663" w:author="野草" w:date="2023-02-07T12:08:55Z">
        <w:r>
          <w:rPr>
            <w:rFonts w:hint="eastAsia" w:ascii="华文细黑" w:hAnsi="华文细黑" w:eastAsia="华文细黑" w:cs="华文细黑"/>
            <w:highlight w:val="yellow"/>
            <w:lang w:val="en-US" w:eastAsia="zh-CN"/>
            <w:rPrChange w:id="5664" w:author="野草" w:date="2023-02-07T12:15:06Z">
              <w:rPr>
                <w:rFonts w:hint="eastAsia"/>
                <w:highlight w:val="yellow"/>
                <w:lang w:val="en-US" w:eastAsia="zh-CN"/>
              </w:rPr>
            </w:rPrChange>
          </w:rPr>
          <w:t>90米</w:t>
        </w:r>
      </w:ins>
      <w:ins w:id="5666" w:author="野草" w:date="2023-02-07T12:12:48Z">
        <w:r>
          <w:rPr>
            <w:rFonts w:hint="eastAsia" w:ascii="华文细黑" w:hAnsi="华文细黑" w:eastAsia="华文细黑" w:cs="华文细黑"/>
            <w:highlight w:val="yellow"/>
            <w:lang w:val="en-US" w:eastAsia="zh-CN"/>
            <w:rPrChange w:id="5667" w:author="野草" w:date="2023-02-07T12:15:06Z">
              <w:rPr>
                <w:rFonts w:hint="eastAsia" w:ascii="华文楷体" w:hAnsi="华文楷体" w:eastAsia="华文楷体" w:cs="华文楷体"/>
                <w:highlight w:val="yellow"/>
                <w:lang w:val="en-US" w:eastAsia="zh-CN"/>
              </w:rPr>
            </w:rPrChange>
          </w:rPr>
          <w:t>高</w:t>
        </w:r>
      </w:ins>
      <w:ins w:id="5669" w:author="野草" w:date="2023-02-07T12:08:55Z">
        <w:r>
          <w:rPr>
            <w:rFonts w:hint="eastAsia" w:ascii="华文细黑" w:hAnsi="华文细黑" w:eastAsia="华文细黑" w:cs="华文细黑"/>
            <w:lang w:val="en-US" w:eastAsia="zh-CN"/>
            <w:rPrChange w:id="5670" w:author="野草" w:date="2023-02-07T12:15:06Z">
              <w:rPr>
                <w:rFonts w:hint="eastAsia"/>
                <w:lang w:val="en-US" w:eastAsia="zh-CN"/>
              </w:rPr>
            </w:rPrChange>
          </w:rPr>
          <w:t>的高层住宅，建筑密度相对较低，且街区内绿色植被分布较多，以草本为主。</w:t>
        </w:r>
      </w:ins>
      <w:ins w:id="5672" w:author="野草" w:date="2023-02-07T12:08:55Z">
        <w:r>
          <w:rPr>
            <w:rFonts w:hint="eastAsia" w:ascii="华文细黑" w:hAnsi="华文细黑" w:eastAsia="华文细黑" w:cs="华文细黑"/>
            <w:lang w:val="en-US" w:eastAsia="zh-CN"/>
            <w:rPrChange w:id="5673" w:author="野草" w:date="2023-02-07T12:16:48Z">
              <w:rPr>
                <w:rFonts w:hint="eastAsia"/>
                <w:lang w:val="en-US" w:eastAsia="zh-CN"/>
              </w:rPr>
            </w:rPrChange>
          </w:rPr>
          <w:t>同时，</w:t>
        </w:r>
      </w:ins>
      <w:ins w:id="5675" w:author="野草" w:date="2023-02-07T12:16:42Z">
        <w:r>
          <w:rPr>
            <w:rFonts w:hint="eastAsia" w:ascii="华文细黑" w:hAnsi="华文细黑" w:eastAsia="华文细黑" w:cs="华文细黑"/>
            <w:lang w:val="en-US" w:eastAsia="zh-CN"/>
            <w:rPrChange w:id="5676" w:author="野草" w:date="2023-02-07T12:16:48Z">
              <w:rPr>
                <w:rFonts w:hint="eastAsia" w:ascii="华文楷体" w:hAnsi="华文楷体" w:eastAsia="华文楷体" w:cs="华文楷体"/>
                <w:lang w:val="en-US" w:eastAsia="zh-CN"/>
              </w:rPr>
            </w:rPrChange>
          </w:rPr>
          <w:t>该</w:t>
        </w:r>
      </w:ins>
      <w:ins w:id="5678" w:author="野草" w:date="2023-02-07T12:08:55Z">
        <w:r>
          <w:rPr>
            <w:rFonts w:hint="eastAsia" w:ascii="华文细黑" w:hAnsi="华文细黑" w:eastAsia="华文细黑" w:cs="华文细黑"/>
            <w:lang w:val="en-US" w:eastAsia="zh-CN"/>
            <w:rPrChange w:id="5679" w:author="野草" w:date="2023-02-07T12:16:48Z">
              <w:rPr>
                <w:rFonts w:hint="eastAsia"/>
                <w:lang w:val="en-US" w:eastAsia="zh-CN"/>
              </w:rPr>
            </w:rPrChange>
          </w:rPr>
          <w:t>街区内多数道路较宽，宽度大于</w:t>
        </w:r>
      </w:ins>
      <w:ins w:id="5681" w:author="野草" w:date="2023-02-07T12:08:55Z">
        <w:r>
          <w:rPr>
            <w:rFonts w:hint="eastAsia" w:ascii="华文细黑" w:hAnsi="华文细黑" w:eastAsia="华文细黑" w:cs="华文细黑"/>
            <w:highlight w:val="yellow"/>
            <w:lang w:val="en-US" w:eastAsia="zh-CN"/>
            <w:rPrChange w:id="5682" w:author="野草" w:date="2023-02-07T12:16:48Z">
              <w:rPr>
                <w:rFonts w:hint="eastAsia"/>
                <w:highlight w:val="yellow"/>
                <w:lang w:val="en-US" w:eastAsia="zh-CN"/>
              </w:rPr>
            </w:rPrChange>
          </w:rPr>
          <w:t>30米</w:t>
        </w:r>
      </w:ins>
      <w:ins w:id="5684" w:author="野草" w:date="2023-02-07T12:08:55Z">
        <w:r>
          <w:rPr>
            <w:rFonts w:hint="eastAsia" w:ascii="华文细黑" w:hAnsi="华文细黑" w:eastAsia="华文细黑" w:cs="华文细黑"/>
            <w:lang w:val="en-US" w:eastAsia="zh-CN"/>
            <w:rPrChange w:id="5685" w:author="野草" w:date="2023-02-07T12:16:48Z">
              <w:rPr>
                <w:rFonts w:hint="eastAsia"/>
                <w:lang w:val="en-US" w:eastAsia="zh-CN"/>
              </w:rPr>
            </w:rPrChange>
          </w:rPr>
          <w:t>。</w:t>
        </w:r>
      </w:ins>
      <w:ins w:id="5687" w:author="野草" w:date="2023-02-07T12:08:55Z">
        <w:r>
          <w:rPr>
            <w:rFonts w:hint="eastAsia" w:ascii="华文细黑" w:hAnsi="华文细黑" w:eastAsia="华文细黑" w:cs="华文细黑"/>
            <w:lang w:val="en-US" w:eastAsia="zh-CN"/>
            <w:rPrChange w:id="5688" w:author="野草" w:date="2023-02-07T12:18:10Z">
              <w:rPr>
                <w:rFonts w:hint="eastAsia"/>
                <w:lang w:val="en-US" w:eastAsia="zh-CN"/>
              </w:rPr>
            </w:rPrChange>
          </w:rPr>
          <w:t>街区三位于</w:t>
        </w:r>
      </w:ins>
      <w:ins w:id="5690" w:author="野草" w:date="2023-02-07T12:08:55Z">
        <w:r>
          <w:rPr>
            <w:rFonts w:hint="eastAsia" w:ascii="华文细黑" w:hAnsi="华文细黑" w:eastAsia="华文细黑" w:cs="华文细黑"/>
            <w:highlight w:val="yellow"/>
            <w:lang w:val="en-US" w:eastAsia="zh-CN"/>
            <w:rPrChange w:id="5691" w:author="野草" w:date="2023-02-07T12:18:15Z">
              <w:rPr>
                <w:rFonts w:hint="eastAsia"/>
                <w:lang w:val="en-US" w:eastAsia="zh-CN"/>
              </w:rPr>
            </w:rPrChange>
          </w:rPr>
          <w:t>巴南区的大江工业园</w:t>
        </w:r>
      </w:ins>
      <w:ins w:id="5693" w:author="野草" w:date="2023-02-07T12:08:55Z">
        <w:r>
          <w:rPr>
            <w:rFonts w:hint="eastAsia" w:ascii="华文细黑" w:hAnsi="华文细黑" w:eastAsia="华文细黑" w:cs="华文细黑"/>
            <w:lang w:val="en-US" w:eastAsia="zh-CN"/>
            <w:rPrChange w:id="5694" w:author="野草" w:date="2023-02-07T12:18:10Z">
              <w:rPr>
                <w:rFonts w:hint="eastAsia"/>
                <w:lang w:val="en-US" w:eastAsia="zh-CN"/>
              </w:rPr>
            </w:rPrChange>
          </w:rPr>
          <w:t>，代表大型低层街区。</w:t>
        </w:r>
      </w:ins>
      <w:ins w:id="5696" w:author="野草" w:date="2023-02-07T12:08:55Z">
        <w:r>
          <w:rPr>
            <w:rFonts w:hint="eastAsia" w:ascii="华文细黑" w:hAnsi="华文细黑" w:eastAsia="华文细黑" w:cs="华文细黑"/>
            <w:lang w:val="en-US" w:eastAsia="zh-CN"/>
            <w:rPrChange w:id="5697" w:author="野草" w:date="2023-02-07T12:18:40Z">
              <w:rPr>
                <w:rFonts w:hint="eastAsia"/>
                <w:lang w:val="en-US" w:eastAsia="zh-CN"/>
              </w:rPr>
            </w:rPrChange>
          </w:rPr>
          <w:t>街区内植被分布较少，以乔木为主。建筑以一层工业用房为主，高度低于</w:t>
        </w:r>
      </w:ins>
      <w:ins w:id="5699" w:author="野草" w:date="2023-02-07T12:08:55Z">
        <w:r>
          <w:rPr>
            <w:rFonts w:hint="eastAsia" w:ascii="华文细黑" w:hAnsi="华文细黑" w:eastAsia="华文细黑" w:cs="华文细黑"/>
            <w:highlight w:val="yellow"/>
            <w:lang w:val="en-US" w:eastAsia="zh-CN"/>
            <w:rPrChange w:id="5700" w:author="野草" w:date="2023-02-07T12:18:40Z">
              <w:rPr>
                <w:rFonts w:hint="eastAsia"/>
                <w:highlight w:val="yellow"/>
                <w:lang w:val="en-US" w:eastAsia="zh-CN"/>
              </w:rPr>
            </w:rPrChange>
          </w:rPr>
          <w:t>10米</w:t>
        </w:r>
      </w:ins>
      <w:ins w:id="5702" w:author="野草" w:date="2023-02-07T12:08:55Z">
        <w:r>
          <w:rPr>
            <w:rFonts w:hint="eastAsia" w:ascii="华文细黑" w:hAnsi="华文细黑" w:eastAsia="华文细黑" w:cs="华文细黑"/>
            <w:lang w:val="en-US" w:eastAsia="zh-CN"/>
            <w:rPrChange w:id="5703" w:author="野草" w:date="2023-02-07T12:18:40Z">
              <w:rPr>
                <w:rFonts w:hint="eastAsia"/>
                <w:lang w:val="en-US" w:eastAsia="zh-CN"/>
              </w:rPr>
            </w:rPrChange>
          </w:rPr>
          <w:t>。</w:t>
        </w:r>
      </w:ins>
      <w:ins w:id="5705" w:author="野草" w:date="2023-02-07T12:19:25Z">
        <w:r>
          <w:rPr>
            <w:rFonts w:hint="eastAsia" w:ascii="华文细黑" w:hAnsi="华文细黑" w:eastAsia="华文细黑" w:cs="华文细黑"/>
            <w:lang w:val="en-US" w:eastAsia="zh-CN"/>
            <w:rPrChange w:id="5706" w:author="野草" w:date="2023-02-07T12:21:08Z">
              <w:rPr>
                <w:rFonts w:hint="eastAsia" w:ascii="华文楷体" w:hAnsi="华文楷体" w:eastAsia="华文楷体" w:cs="华文楷体"/>
                <w:lang w:val="en-US" w:eastAsia="zh-CN"/>
              </w:rPr>
            </w:rPrChange>
          </w:rPr>
          <w:t>在</w:t>
        </w:r>
      </w:ins>
      <w:ins w:id="5708" w:author="野草" w:date="2023-02-07T12:08:55Z">
        <w:r>
          <w:rPr>
            <w:rFonts w:hint="eastAsia" w:ascii="华文细黑" w:hAnsi="华文细黑" w:eastAsia="华文细黑" w:cs="华文细黑"/>
            <w:lang w:val="en-US" w:eastAsia="zh-CN"/>
            <w:rPrChange w:id="5709" w:author="野草" w:date="2023-02-07T12:21:08Z">
              <w:rPr>
                <w:rFonts w:hint="eastAsia"/>
                <w:lang w:val="en-US" w:eastAsia="zh-CN"/>
              </w:rPr>
            </w:rPrChange>
          </w:rPr>
          <w:t>每个街区各设置</w:t>
        </w:r>
      </w:ins>
      <w:ins w:id="5711" w:author="野草" w:date="2023-02-07T12:20:15Z">
        <w:r>
          <w:rPr>
            <w:rFonts w:hint="eastAsia" w:ascii="华文细黑" w:hAnsi="华文细黑" w:eastAsia="华文细黑" w:cs="华文细黑"/>
            <w:highlight w:val="yellow"/>
            <w:lang w:val="en-US" w:eastAsia="zh-CN"/>
            <w:rPrChange w:id="5712" w:author="野草" w:date="2023-02-07T12:21:12Z">
              <w:rPr>
                <w:rFonts w:hint="eastAsia" w:ascii="华文楷体" w:hAnsi="华文楷体" w:eastAsia="华文楷体" w:cs="华文楷体"/>
                <w:lang w:val="en-US" w:eastAsia="zh-CN"/>
              </w:rPr>
            </w:rPrChange>
          </w:rPr>
          <w:t>3</w:t>
        </w:r>
      </w:ins>
      <w:ins w:id="5714" w:author="野草" w:date="2023-02-07T12:08:55Z">
        <w:r>
          <w:rPr>
            <w:rFonts w:hint="eastAsia" w:ascii="华文细黑" w:hAnsi="华文细黑" w:eastAsia="华文细黑" w:cs="华文细黑"/>
            <w:highlight w:val="yellow"/>
            <w:lang w:val="en-US" w:eastAsia="zh-CN"/>
            <w:rPrChange w:id="5715" w:author="野草" w:date="2023-02-07T12:21:08Z">
              <w:rPr>
                <w:rFonts w:hint="eastAsia"/>
                <w:highlight w:val="yellow"/>
                <w:lang w:val="en-US" w:eastAsia="zh-CN"/>
              </w:rPr>
            </w:rPrChange>
          </w:rPr>
          <w:t>0个</w:t>
        </w:r>
      </w:ins>
      <w:ins w:id="5717" w:author="野草" w:date="2023-02-07T12:08:55Z">
        <w:r>
          <w:rPr>
            <w:rFonts w:hint="eastAsia" w:ascii="华文细黑" w:hAnsi="华文细黑" w:eastAsia="华文细黑" w:cs="华文细黑"/>
            <w:lang w:val="en-US" w:eastAsia="zh-CN"/>
            <w:rPrChange w:id="5718" w:author="野草" w:date="2023-02-07T12:21:08Z">
              <w:rPr>
                <w:rFonts w:hint="eastAsia"/>
                <w:lang w:val="en-US" w:eastAsia="zh-CN"/>
              </w:rPr>
            </w:rPrChange>
          </w:rPr>
          <w:t>移动</w:t>
        </w:r>
      </w:ins>
      <w:ins w:id="5720" w:author="野草" w:date="2023-02-07T12:19:41Z">
        <w:r>
          <w:rPr>
            <w:rFonts w:hint="eastAsia" w:ascii="华文细黑" w:hAnsi="华文细黑" w:eastAsia="华文细黑" w:cs="华文细黑"/>
            <w:lang w:val="en-US" w:eastAsia="zh-CN"/>
            <w:rPrChange w:id="5721" w:author="野草" w:date="2023-02-07T12:21:08Z">
              <w:rPr>
                <w:rFonts w:hint="eastAsia" w:ascii="华文楷体" w:hAnsi="华文楷体" w:eastAsia="华文楷体" w:cs="华文楷体"/>
                <w:lang w:val="en-US" w:eastAsia="zh-CN"/>
              </w:rPr>
            </w:rPrChange>
          </w:rPr>
          <w:t>观测</w:t>
        </w:r>
      </w:ins>
      <w:ins w:id="5723" w:author="野草" w:date="2023-02-07T12:08:55Z">
        <w:r>
          <w:rPr>
            <w:rFonts w:hint="eastAsia" w:ascii="华文细黑" w:hAnsi="华文细黑" w:eastAsia="华文细黑" w:cs="华文细黑"/>
            <w:lang w:val="en-US" w:eastAsia="zh-CN"/>
            <w:rPrChange w:id="5724" w:author="野草" w:date="2023-02-07T12:21:08Z">
              <w:rPr>
                <w:rFonts w:hint="eastAsia"/>
                <w:lang w:val="en-US" w:eastAsia="zh-CN"/>
              </w:rPr>
            </w:rPrChange>
          </w:rPr>
          <w:t>点</w:t>
        </w:r>
      </w:ins>
      <w:ins w:id="5726" w:author="野草" w:date="2023-02-07T12:08:55Z">
        <w:r>
          <w:rPr>
            <w:rFonts w:hint="eastAsia" w:ascii="华文细黑" w:hAnsi="华文细黑" w:eastAsia="华文细黑" w:cs="华文细黑"/>
            <w:highlight w:val="yellow"/>
            <w:lang w:val="en-US" w:eastAsia="zh-CN"/>
            <w:rPrChange w:id="5727" w:author="野草" w:date="2023-02-07T12:21:08Z">
              <w:rPr>
                <w:rFonts w:hint="eastAsia"/>
                <w:highlight w:val="yellow"/>
                <w:lang w:val="en-US" w:eastAsia="zh-CN"/>
              </w:rPr>
            </w:rPrChange>
          </w:rPr>
          <w:t>（图</w:t>
        </w:r>
      </w:ins>
      <w:ins w:id="5729" w:author="野草" w:date="2023-02-07T12:12:11Z">
        <w:r>
          <w:rPr>
            <w:rFonts w:hint="eastAsia" w:ascii="华文细黑" w:hAnsi="华文细黑" w:eastAsia="华文细黑" w:cs="华文细黑"/>
            <w:highlight w:val="yellow"/>
            <w:lang w:val="en-US" w:eastAsia="zh-CN"/>
            <w:rPrChange w:id="5730" w:author="野草" w:date="2023-02-07T12:21:08Z">
              <w:rPr>
                <w:rFonts w:hint="eastAsia"/>
                <w:highlight w:val="yellow"/>
                <w:lang w:val="en-US" w:eastAsia="zh-CN"/>
              </w:rPr>
            </w:rPrChange>
          </w:rPr>
          <w:t>X</w:t>
        </w:r>
      </w:ins>
      <w:ins w:id="5732" w:author="野草" w:date="2023-02-07T12:12:12Z">
        <w:r>
          <w:rPr>
            <w:rFonts w:hint="eastAsia" w:ascii="华文细黑" w:hAnsi="华文细黑" w:eastAsia="华文细黑" w:cs="华文细黑"/>
            <w:highlight w:val="yellow"/>
            <w:lang w:val="en-US" w:eastAsia="zh-CN"/>
            <w:rPrChange w:id="5733" w:author="野草" w:date="2023-02-07T12:21:08Z">
              <w:rPr>
                <w:rFonts w:hint="eastAsia"/>
                <w:highlight w:val="yellow"/>
                <w:lang w:val="en-US" w:eastAsia="zh-CN"/>
              </w:rPr>
            </w:rPrChange>
          </w:rPr>
          <w:t>XX</w:t>
        </w:r>
      </w:ins>
      <w:ins w:id="5735" w:author="野草" w:date="2023-02-07T12:08:55Z">
        <w:r>
          <w:rPr>
            <w:rFonts w:hint="eastAsia" w:ascii="华文细黑" w:hAnsi="华文细黑" w:eastAsia="华文细黑" w:cs="华文细黑"/>
            <w:highlight w:val="yellow"/>
            <w:lang w:val="en-US" w:eastAsia="zh-CN"/>
            <w:rPrChange w:id="5736" w:author="野草" w:date="2023-02-07T12:21:08Z">
              <w:rPr>
                <w:rFonts w:hint="eastAsia"/>
                <w:highlight w:val="yellow"/>
                <w:lang w:val="en-US" w:eastAsia="zh-CN"/>
              </w:rPr>
            </w:rPrChange>
          </w:rPr>
          <w:t>）</w:t>
        </w:r>
      </w:ins>
      <w:ins w:id="5738" w:author="野草" w:date="2023-02-07T12:08:55Z">
        <w:r>
          <w:rPr>
            <w:rFonts w:hint="eastAsia" w:ascii="华文细黑" w:hAnsi="华文细黑" w:eastAsia="华文细黑" w:cs="华文细黑"/>
            <w:lang w:val="en-US" w:eastAsia="zh-CN"/>
            <w:rPrChange w:id="5739" w:author="野草" w:date="2023-02-07T12:21:08Z">
              <w:rPr>
                <w:rFonts w:hint="eastAsia"/>
                <w:lang w:val="en-US" w:eastAsia="zh-CN"/>
              </w:rPr>
            </w:rPrChange>
          </w:rPr>
          <w:t>。</w:t>
        </w:r>
      </w:ins>
      <w:ins w:id="5741" w:author="野草" w:date="2023-02-07T12:22:38Z">
        <w:r>
          <w:rPr>
            <w:rFonts w:hint="eastAsia" w:ascii="华文细黑" w:hAnsi="华文细黑" w:eastAsia="华文细黑" w:cs="华文细黑"/>
            <w:lang w:val="en-US" w:eastAsia="zh-CN"/>
          </w:rPr>
          <w:t>各</w:t>
        </w:r>
      </w:ins>
      <w:ins w:id="5742" w:author="野草" w:date="2023-02-07T12:22:42Z">
        <w:r>
          <w:rPr>
            <w:rFonts w:hint="eastAsia" w:ascii="华文细黑" w:hAnsi="华文细黑" w:eastAsia="华文细黑" w:cs="华文细黑"/>
            <w:lang w:val="en-US" w:eastAsia="zh-CN"/>
          </w:rPr>
          <w:t>移动</w:t>
        </w:r>
      </w:ins>
      <w:ins w:id="5743" w:author="野草" w:date="2023-02-07T12:22:44Z">
        <w:r>
          <w:rPr>
            <w:rFonts w:hint="eastAsia" w:ascii="华文细黑" w:hAnsi="华文细黑" w:eastAsia="华文细黑" w:cs="华文细黑"/>
            <w:lang w:val="en-US" w:eastAsia="zh-CN"/>
          </w:rPr>
          <w:t>观测</w:t>
        </w:r>
      </w:ins>
      <w:ins w:id="5744" w:author="野草" w:date="2023-02-07T12:22:07Z">
        <w:r>
          <w:rPr>
            <w:rFonts w:hint="eastAsia" w:ascii="华文细黑" w:hAnsi="华文细黑" w:eastAsia="华文细黑" w:cs="华文细黑"/>
            <w:highlight w:val="none"/>
            <w:lang w:val="en-US" w:eastAsia="zh-CN"/>
            <w:rPrChange w:id="5745" w:author="野草" w:date="2023-02-07T12:22:13Z">
              <w:rPr>
                <w:rFonts w:hint="eastAsia" w:ascii="华文细黑" w:hAnsi="华文细黑" w:eastAsia="华文细黑" w:cs="华文细黑"/>
                <w:highlight w:val="yellow"/>
                <w:lang w:val="en-US" w:eastAsia="zh-CN"/>
              </w:rPr>
            </w:rPrChange>
          </w:rPr>
          <w:t>点</w:t>
        </w:r>
      </w:ins>
      <w:ins w:id="5747" w:author="野草" w:date="2023-02-07T12:22:08Z">
        <w:r>
          <w:rPr>
            <w:rFonts w:hint="eastAsia" w:ascii="华文细黑" w:hAnsi="华文细黑" w:eastAsia="华文细黑" w:cs="华文细黑"/>
            <w:highlight w:val="none"/>
            <w:lang w:val="en-US" w:eastAsia="zh-CN"/>
            <w:rPrChange w:id="5748" w:author="野草" w:date="2023-02-07T12:22:13Z">
              <w:rPr>
                <w:rFonts w:hint="eastAsia" w:ascii="华文细黑" w:hAnsi="华文细黑" w:eastAsia="华文细黑" w:cs="华文细黑"/>
                <w:highlight w:val="yellow"/>
                <w:lang w:val="en-US" w:eastAsia="zh-CN"/>
              </w:rPr>
            </w:rPrChange>
          </w:rPr>
          <w:t>需</w:t>
        </w:r>
      </w:ins>
      <w:ins w:id="5750" w:author="野草" w:date="2023-02-07T12:08:55Z">
        <w:r>
          <w:rPr>
            <w:rFonts w:hint="eastAsia" w:ascii="华文细黑" w:hAnsi="华文细黑" w:eastAsia="华文细黑" w:cs="华文细黑"/>
            <w:lang w:val="en-US" w:eastAsia="zh-CN"/>
            <w:rPrChange w:id="5751" w:author="野草" w:date="2023-02-07T12:21:08Z">
              <w:rPr>
                <w:rFonts w:hint="eastAsia"/>
                <w:lang w:val="en-US" w:eastAsia="zh-CN"/>
              </w:rPr>
            </w:rPrChange>
          </w:rPr>
          <w:t>均匀地</w:t>
        </w:r>
      </w:ins>
      <w:ins w:id="5753" w:author="野草" w:date="2023-02-07T12:21:25Z">
        <w:r>
          <w:rPr>
            <w:rFonts w:hint="eastAsia" w:ascii="华文细黑" w:hAnsi="华文细黑" w:eastAsia="华文细黑" w:cs="华文细黑"/>
            <w:lang w:val="en-US" w:eastAsia="zh-CN"/>
          </w:rPr>
          <w:t>布置</w:t>
        </w:r>
      </w:ins>
      <w:ins w:id="5754" w:author="野草" w:date="2023-02-07T12:08:55Z">
        <w:r>
          <w:rPr>
            <w:rFonts w:hint="eastAsia" w:ascii="华文细黑" w:hAnsi="华文细黑" w:eastAsia="华文细黑" w:cs="华文细黑"/>
            <w:lang w:val="en-US" w:eastAsia="zh-CN"/>
            <w:rPrChange w:id="5755" w:author="野草" w:date="2023-02-07T12:21:08Z">
              <w:rPr>
                <w:rFonts w:hint="eastAsia"/>
                <w:lang w:val="en-US" w:eastAsia="zh-CN"/>
              </w:rPr>
            </w:rPrChange>
          </w:rPr>
          <w:t>在对应的街区范围内，能较为全面地代表各街区</w:t>
        </w:r>
      </w:ins>
      <w:ins w:id="5757" w:author="野草" w:date="2023-02-07T12:22:53Z">
        <w:r>
          <w:rPr>
            <w:rFonts w:hint="eastAsia" w:ascii="华文细黑" w:hAnsi="华文细黑" w:eastAsia="华文细黑" w:cs="华文细黑"/>
            <w:lang w:val="en-US" w:eastAsia="zh-CN"/>
          </w:rPr>
          <w:t>内部</w:t>
        </w:r>
      </w:ins>
      <w:ins w:id="5758" w:author="野草" w:date="2023-02-07T12:08:55Z">
        <w:r>
          <w:rPr>
            <w:rFonts w:hint="eastAsia" w:ascii="华文细黑" w:hAnsi="华文细黑" w:eastAsia="华文细黑" w:cs="华文细黑"/>
            <w:lang w:val="en-US" w:eastAsia="zh-CN"/>
            <w:rPrChange w:id="5759" w:author="野草" w:date="2023-02-07T12:21:08Z">
              <w:rPr>
                <w:rFonts w:hint="eastAsia"/>
                <w:lang w:val="en-US" w:eastAsia="zh-CN"/>
              </w:rPr>
            </w:rPrChange>
          </w:rPr>
          <w:t>的空间形态特征</w:t>
        </w:r>
      </w:ins>
      <w:ins w:id="5761" w:author="野草" w:date="2023-02-07T12:21:03Z">
        <w:r>
          <w:rPr>
            <w:rFonts w:hint="eastAsia" w:ascii="华文细黑" w:hAnsi="华文细黑" w:eastAsia="华文细黑" w:cs="华文细黑"/>
            <w:lang w:val="en-US" w:eastAsia="zh-CN"/>
            <w:rPrChange w:id="5762" w:author="野草" w:date="2023-02-07T12:21:08Z">
              <w:rPr>
                <w:rFonts w:hint="eastAsia" w:ascii="华文楷体" w:hAnsi="华文楷体" w:eastAsia="华文楷体" w:cs="华文楷体"/>
                <w:lang w:val="en-US" w:eastAsia="zh-CN"/>
              </w:rPr>
            </w:rPrChange>
          </w:rPr>
          <w:t>分异</w:t>
        </w:r>
      </w:ins>
      <w:ins w:id="5764" w:author="野草" w:date="2023-02-07T12:08:55Z">
        <w:r>
          <w:rPr>
            <w:rFonts w:hint="eastAsia" w:ascii="华文细黑" w:hAnsi="华文细黑" w:eastAsia="华文细黑" w:cs="华文细黑"/>
            <w:lang w:val="en-US" w:eastAsia="zh-CN"/>
            <w:rPrChange w:id="5765" w:author="野草" w:date="2023-02-07T12:21:08Z">
              <w:rPr>
                <w:rFonts w:hint="eastAsia"/>
                <w:lang w:val="en-US" w:eastAsia="zh-CN"/>
              </w:rPr>
            </w:rPrChange>
          </w:rPr>
          <w:t>。</w:t>
        </w:r>
      </w:ins>
      <w:ins w:id="5767" w:author="野草" w:date="2023-02-07T15:30:44Z">
        <w:r>
          <w:rPr>
            <w:rFonts w:hint="eastAsia" w:ascii="华文细黑" w:hAnsi="华文细黑" w:eastAsia="华文细黑" w:cs="华文细黑"/>
            <w:lang w:val="en-US" w:eastAsia="zh-CN"/>
            <w:rPrChange w:id="5768" w:author="野草" w:date="2023-02-07T15:33:05Z">
              <w:rPr>
                <w:rFonts w:hint="eastAsia" w:ascii="华文细黑" w:hAnsi="华文细黑" w:eastAsia="华文细黑" w:cs="华文细黑"/>
                <w:lang w:val="en-US" w:eastAsia="zh-CN"/>
              </w:rPr>
            </w:rPrChange>
          </w:rPr>
          <w:t>在</w:t>
        </w:r>
      </w:ins>
      <w:ins w:id="5770" w:author="野草" w:date="2023-02-07T15:30:45Z">
        <w:r>
          <w:rPr>
            <w:rFonts w:hint="eastAsia" w:ascii="华文细黑" w:hAnsi="华文细黑" w:eastAsia="华文细黑" w:cs="华文细黑"/>
            <w:lang w:val="en-US" w:eastAsia="zh-CN"/>
            <w:rPrChange w:id="5771" w:author="野草" w:date="2023-02-07T15:33:05Z">
              <w:rPr>
                <w:rFonts w:hint="eastAsia" w:ascii="华文细黑" w:hAnsi="华文细黑" w:eastAsia="华文细黑" w:cs="华文细黑"/>
                <w:lang w:val="en-US" w:eastAsia="zh-CN"/>
              </w:rPr>
            </w:rPrChange>
          </w:rPr>
          <w:t>实际</w:t>
        </w:r>
      </w:ins>
      <w:ins w:id="5773" w:author="野草" w:date="2023-02-07T15:30:46Z">
        <w:r>
          <w:rPr>
            <w:rFonts w:hint="eastAsia" w:ascii="华文细黑" w:hAnsi="华文细黑" w:eastAsia="华文细黑" w:cs="华文细黑"/>
            <w:lang w:val="en-US" w:eastAsia="zh-CN"/>
            <w:rPrChange w:id="5774" w:author="野草" w:date="2023-02-07T15:33:05Z">
              <w:rPr>
                <w:rFonts w:hint="eastAsia" w:ascii="华文细黑" w:hAnsi="华文细黑" w:eastAsia="华文细黑" w:cs="华文细黑"/>
                <w:lang w:val="en-US" w:eastAsia="zh-CN"/>
              </w:rPr>
            </w:rPrChange>
          </w:rPr>
          <w:t>的</w:t>
        </w:r>
      </w:ins>
      <w:ins w:id="5776" w:author="野草" w:date="2023-02-07T15:30:55Z">
        <w:r>
          <w:rPr>
            <w:rFonts w:hint="eastAsia" w:ascii="华文细黑" w:hAnsi="华文细黑" w:eastAsia="华文细黑" w:cs="华文细黑"/>
            <w:lang w:val="en-US" w:eastAsia="zh-CN"/>
            <w:rPrChange w:id="5777" w:author="野草" w:date="2023-02-07T15:33:05Z">
              <w:rPr>
                <w:rFonts w:hint="eastAsia" w:ascii="华文楷体" w:hAnsi="华文楷体" w:eastAsia="华文楷体" w:cs="华文楷体"/>
                <w:lang w:val="en-US" w:eastAsia="zh-CN"/>
              </w:rPr>
            </w:rPrChange>
          </w:rPr>
          <w:t>实地</w:t>
        </w:r>
      </w:ins>
      <w:ins w:id="5779" w:author="野草" w:date="2023-02-07T15:31:02Z">
        <w:r>
          <w:rPr>
            <w:rFonts w:hint="eastAsia" w:ascii="华文细黑" w:hAnsi="华文细黑" w:eastAsia="华文细黑" w:cs="华文细黑"/>
            <w:lang w:val="en-US" w:eastAsia="zh-CN"/>
            <w:rPrChange w:id="5780" w:author="野草" w:date="2023-02-07T15:33:05Z">
              <w:rPr>
                <w:rFonts w:hint="eastAsia" w:ascii="华文楷体" w:hAnsi="华文楷体" w:eastAsia="华文楷体" w:cs="华文楷体"/>
                <w:lang w:val="en-US" w:eastAsia="zh-CN"/>
              </w:rPr>
            </w:rPrChange>
          </w:rPr>
          <w:t>测量</w:t>
        </w:r>
      </w:ins>
      <w:ins w:id="5782" w:author="野草" w:date="2023-02-07T15:31:23Z">
        <w:r>
          <w:rPr>
            <w:rFonts w:hint="eastAsia" w:ascii="华文细黑" w:hAnsi="华文细黑" w:eastAsia="华文细黑" w:cs="华文细黑"/>
            <w:lang w:val="en-US" w:eastAsia="zh-CN"/>
            <w:rPrChange w:id="5783" w:author="野草" w:date="2023-02-07T15:33:05Z">
              <w:rPr>
                <w:rFonts w:hint="eastAsia" w:ascii="华文楷体" w:hAnsi="华文楷体" w:eastAsia="华文楷体" w:cs="华文楷体"/>
                <w:lang w:val="en-US" w:eastAsia="zh-CN"/>
              </w:rPr>
            </w:rPrChange>
          </w:rPr>
          <w:t>活动</w:t>
        </w:r>
      </w:ins>
      <w:ins w:id="5785" w:author="野草" w:date="2023-02-07T15:30:58Z">
        <w:r>
          <w:rPr>
            <w:rFonts w:hint="eastAsia" w:ascii="华文细黑" w:hAnsi="华文细黑" w:eastAsia="华文细黑" w:cs="华文细黑"/>
            <w:lang w:val="en-US" w:eastAsia="zh-CN"/>
            <w:rPrChange w:id="5786" w:author="野草" w:date="2023-02-07T15:33:05Z">
              <w:rPr>
                <w:rFonts w:hint="eastAsia" w:ascii="华文楷体" w:hAnsi="华文楷体" w:eastAsia="华文楷体" w:cs="华文楷体"/>
                <w:lang w:val="en-US" w:eastAsia="zh-CN"/>
              </w:rPr>
            </w:rPrChange>
          </w:rPr>
          <w:t>中，</w:t>
        </w:r>
      </w:ins>
      <w:ins w:id="5788" w:author="野草" w:date="2023-02-07T15:25:12Z">
        <w:r>
          <w:rPr>
            <w:rFonts w:hint="eastAsia" w:ascii="华文细黑" w:hAnsi="华文细黑" w:eastAsia="华文细黑" w:cs="华文细黑"/>
            <w:lang w:val="en-US" w:eastAsia="zh-CN"/>
            <w:rPrChange w:id="5789" w:author="野草" w:date="2023-02-07T15:33:05Z">
              <w:rPr>
                <w:rFonts w:hint="eastAsia" w:ascii="华文楷体" w:hAnsi="华文楷体" w:eastAsia="华文楷体" w:cs="华文楷体"/>
                <w:lang w:val="en-US" w:eastAsia="zh-CN"/>
              </w:rPr>
            </w:rPrChange>
          </w:rPr>
          <w:t>出于安全性</w:t>
        </w:r>
      </w:ins>
      <w:ins w:id="5791" w:author="野草" w:date="2023-02-07T15:25:23Z">
        <w:r>
          <w:rPr>
            <w:rFonts w:hint="eastAsia" w:ascii="华文细黑" w:hAnsi="华文细黑" w:eastAsia="华文细黑" w:cs="华文细黑"/>
            <w:lang w:val="en-US" w:eastAsia="zh-CN"/>
            <w:rPrChange w:id="5792" w:author="野草" w:date="2023-02-07T15:33:05Z">
              <w:rPr>
                <w:rFonts w:hint="eastAsia" w:ascii="华文楷体" w:hAnsi="华文楷体" w:eastAsia="华文楷体" w:cs="华文楷体"/>
                <w:lang w:val="en-US" w:eastAsia="zh-CN"/>
              </w:rPr>
            </w:rPrChange>
          </w:rPr>
          <w:t>的</w:t>
        </w:r>
      </w:ins>
      <w:ins w:id="5794" w:author="野草" w:date="2023-02-07T15:25:12Z">
        <w:r>
          <w:rPr>
            <w:rFonts w:hint="eastAsia" w:ascii="华文细黑" w:hAnsi="华文细黑" w:eastAsia="华文细黑" w:cs="华文细黑"/>
            <w:lang w:val="en-US" w:eastAsia="zh-CN"/>
            <w:rPrChange w:id="5795" w:author="野草" w:date="2023-02-07T15:33:05Z">
              <w:rPr>
                <w:rFonts w:hint="eastAsia" w:ascii="华文楷体" w:hAnsi="华文楷体" w:eastAsia="华文楷体" w:cs="华文楷体"/>
                <w:lang w:val="en-US" w:eastAsia="zh-CN"/>
              </w:rPr>
            </w:rPrChange>
          </w:rPr>
          <w:t>考虑且为了避免车辆的干扰，移动测量点</w:t>
        </w:r>
      </w:ins>
      <w:ins w:id="5797" w:author="野草" w:date="2023-02-07T15:31:36Z">
        <w:r>
          <w:rPr>
            <w:rFonts w:hint="eastAsia" w:ascii="华文细黑" w:hAnsi="华文细黑" w:eastAsia="华文细黑" w:cs="华文细黑"/>
            <w:highlight w:val="none"/>
            <w:lang w:val="en-US" w:eastAsia="zh-CN"/>
            <w:rPrChange w:id="5798" w:author="野草" w:date="2023-02-07T15:33:05Z">
              <w:rPr>
                <w:rFonts w:hint="eastAsia" w:ascii="华文楷体" w:hAnsi="华文楷体" w:eastAsia="华文楷体" w:cs="华文楷体"/>
                <w:lang w:val="en-US" w:eastAsia="zh-CN"/>
              </w:rPr>
            </w:rPrChange>
          </w:rPr>
          <w:t>应</w:t>
        </w:r>
      </w:ins>
      <w:ins w:id="5800" w:author="野草" w:date="2023-02-07T15:28:51Z">
        <w:r>
          <w:rPr>
            <w:rFonts w:hint="eastAsia" w:ascii="华文细黑" w:hAnsi="华文细黑" w:eastAsia="华文细黑" w:cs="华文细黑"/>
            <w:highlight w:val="none"/>
            <w:lang w:val="en-US" w:eastAsia="zh-CN"/>
            <w:rPrChange w:id="5801" w:author="野草" w:date="2023-02-07T15:33:05Z">
              <w:rPr>
                <w:rFonts w:hint="eastAsia" w:ascii="华文楷体" w:hAnsi="华文楷体" w:eastAsia="华文楷体" w:cs="华文楷体"/>
                <w:lang w:val="en-US" w:eastAsia="zh-CN"/>
              </w:rPr>
            </w:rPrChange>
          </w:rPr>
          <w:t>设置</w:t>
        </w:r>
      </w:ins>
      <w:ins w:id="5803" w:author="野草" w:date="2023-02-07T15:31:40Z">
        <w:r>
          <w:rPr>
            <w:rFonts w:hint="eastAsia" w:ascii="华文细黑" w:hAnsi="华文细黑" w:eastAsia="华文细黑" w:cs="华文细黑"/>
            <w:highlight w:val="none"/>
            <w:lang w:val="en-US" w:eastAsia="zh-CN"/>
            <w:rPrChange w:id="5804" w:author="野草" w:date="2023-02-07T15:33:05Z">
              <w:rPr>
                <w:rFonts w:hint="eastAsia" w:ascii="华文楷体" w:hAnsi="华文楷体" w:eastAsia="华文楷体" w:cs="华文楷体"/>
                <w:lang w:val="en-US" w:eastAsia="zh-CN"/>
              </w:rPr>
            </w:rPrChange>
          </w:rPr>
          <w:t>在</w:t>
        </w:r>
      </w:ins>
      <w:ins w:id="5806" w:author="野草" w:date="2023-02-07T15:31:44Z">
        <w:r>
          <w:rPr>
            <w:rFonts w:hint="eastAsia" w:ascii="华文细黑" w:hAnsi="华文细黑" w:eastAsia="华文细黑" w:cs="华文细黑"/>
            <w:highlight w:val="yellow"/>
            <w:lang w:val="en-US" w:eastAsia="zh-CN"/>
            <w:rPrChange w:id="5807" w:author="野草" w:date="2023-02-07T15:33:05Z">
              <w:rPr>
                <w:rFonts w:hint="eastAsia" w:ascii="华文楷体" w:hAnsi="华文楷体" w:eastAsia="华文楷体" w:cs="华文楷体"/>
                <w:lang w:val="en-US" w:eastAsia="zh-CN"/>
              </w:rPr>
            </w:rPrChange>
          </w:rPr>
          <w:t>人行道</w:t>
        </w:r>
      </w:ins>
      <w:ins w:id="5809" w:author="野草" w:date="2023-02-07T15:31:45Z">
        <w:r>
          <w:rPr>
            <w:rFonts w:hint="eastAsia" w:ascii="华文细黑" w:hAnsi="华文细黑" w:eastAsia="华文细黑" w:cs="华文细黑"/>
            <w:highlight w:val="yellow"/>
            <w:lang w:val="en-US" w:eastAsia="zh-CN"/>
            <w:rPrChange w:id="5810" w:author="野草" w:date="2023-02-07T15:33:05Z">
              <w:rPr>
                <w:rFonts w:hint="eastAsia" w:ascii="华文楷体" w:hAnsi="华文楷体" w:eastAsia="华文楷体" w:cs="华文楷体"/>
                <w:lang w:val="en-US" w:eastAsia="zh-CN"/>
              </w:rPr>
            </w:rPrChange>
          </w:rPr>
          <w:t>上</w:t>
        </w:r>
      </w:ins>
      <w:ins w:id="5812" w:author="野草" w:date="2023-02-07T15:31:48Z">
        <w:r>
          <w:rPr>
            <w:rFonts w:hint="eastAsia" w:ascii="华文细黑" w:hAnsi="华文细黑" w:eastAsia="华文细黑" w:cs="华文细黑"/>
            <w:highlight w:val="yellow"/>
            <w:lang w:val="en-US" w:eastAsia="zh-CN"/>
            <w:rPrChange w:id="5813" w:author="野草" w:date="2023-02-07T15:33:05Z">
              <w:rPr>
                <w:rFonts w:hint="eastAsia" w:ascii="华文楷体" w:hAnsi="华文楷体" w:eastAsia="华文楷体" w:cs="华文楷体"/>
                <w:lang w:val="en-US" w:eastAsia="zh-CN"/>
              </w:rPr>
            </w:rPrChange>
          </w:rPr>
          <w:t>距建筑</w:t>
        </w:r>
      </w:ins>
      <w:ins w:id="5815" w:author="野草" w:date="2023-02-07T15:31:50Z">
        <w:r>
          <w:rPr>
            <w:rFonts w:hint="eastAsia" w:ascii="华文细黑" w:hAnsi="华文细黑" w:eastAsia="华文细黑" w:cs="华文细黑"/>
            <w:highlight w:val="yellow"/>
            <w:lang w:val="en-US" w:eastAsia="zh-CN"/>
            <w:rPrChange w:id="5816" w:author="野草" w:date="2023-02-07T15:33:05Z">
              <w:rPr>
                <w:rFonts w:hint="eastAsia" w:ascii="华文楷体" w:hAnsi="华文楷体" w:eastAsia="华文楷体" w:cs="华文楷体"/>
                <w:lang w:val="en-US" w:eastAsia="zh-CN"/>
              </w:rPr>
            </w:rPrChange>
          </w:rPr>
          <w:t>相对</w:t>
        </w:r>
      </w:ins>
      <w:ins w:id="5818" w:author="野草" w:date="2023-02-07T15:31:51Z">
        <w:r>
          <w:rPr>
            <w:rFonts w:hint="eastAsia" w:ascii="华文细黑" w:hAnsi="华文细黑" w:eastAsia="华文细黑" w:cs="华文细黑"/>
            <w:highlight w:val="yellow"/>
            <w:lang w:val="en-US" w:eastAsia="zh-CN"/>
            <w:rPrChange w:id="5819" w:author="野草" w:date="2023-02-07T15:33:05Z">
              <w:rPr>
                <w:rFonts w:hint="eastAsia" w:ascii="华文楷体" w:hAnsi="华文楷体" w:eastAsia="华文楷体" w:cs="华文楷体"/>
                <w:lang w:val="en-US" w:eastAsia="zh-CN"/>
              </w:rPr>
            </w:rPrChange>
          </w:rPr>
          <w:t>较远的</w:t>
        </w:r>
      </w:ins>
      <w:ins w:id="5821" w:author="野草" w:date="2023-02-07T15:31:52Z">
        <w:r>
          <w:rPr>
            <w:rFonts w:hint="eastAsia" w:ascii="华文细黑" w:hAnsi="华文细黑" w:eastAsia="华文细黑" w:cs="华文细黑"/>
            <w:highlight w:val="yellow"/>
            <w:lang w:val="en-US" w:eastAsia="zh-CN"/>
            <w:rPrChange w:id="5822" w:author="野草" w:date="2023-02-07T15:33:05Z">
              <w:rPr>
                <w:rFonts w:hint="eastAsia" w:ascii="华文楷体" w:hAnsi="华文楷体" w:eastAsia="华文楷体" w:cs="华文楷体"/>
                <w:lang w:val="en-US" w:eastAsia="zh-CN"/>
              </w:rPr>
            </w:rPrChange>
          </w:rPr>
          <w:t>位置</w:t>
        </w:r>
      </w:ins>
      <w:ins w:id="5824" w:author="野草" w:date="2023-02-07T15:31:53Z">
        <w:r>
          <w:rPr>
            <w:rFonts w:hint="eastAsia" w:ascii="华文细黑" w:hAnsi="华文细黑" w:eastAsia="华文细黑" w:cs="华文细黑"/>
            <w:highlight w:val="yellow"/>
            <w:lang w:val="en-US" w:eastAsia="zh-CN"/>
            <w:rPrChange w:id="5825" w:author="野草" w:date="2023-02-07T15:33:05Z">
              <w:rPr>
                <w:rFonts w:hint="eastAsia" w:ascii="华文楷体" w:hAnsi="华文楷体" w:eastAsia="华文楷体" w:cs="华文楷体"/>
                <w:lang w:val="en-US" w:eastAsia="zh-CN"/>
              </w:rPr>
            </w:rPrChange>
          </w:rPr>
          <w:t>。</w:t>
        </w:r>
      </w:ins>
    </w:p>
    <w:p>
      <w:pPr>
        <w:rPr>
          <w:ins w:id="5827" w:author="野草" w:date="2023-02-07T15:02:58Z"/>
          <w:rFonts w:hint="eastAsia" w:ascii="华文楷体" w:hAnsi="华文楷体" w:eastAsia="华文楷体" w:cs="华文楷体"/>
          <w:b w:val="0"/>
          <w:bCs w:val="0"/>
          <w:highlight w:val="yellow"/>
          <w:lang w:val="en-US" w:eastAsia="zh-CN"/>
          <w:rPrChange w:id="5828" w:author="野草" w:date="2023-02-07T15:49:18Z">
            <w:rPr>
              <w:ins w:id="5829" w:author="野草" w:date="2023-02-07T15:02:58Z"/>
              <w:rFonts w:hint="eastAsia" w:ascii="华文楷体" w:hAnsi="华文楷体" w:eastAsia="华文楷体" w:cs="华文楷体"/>
              <w:highlight w:val="yellow"/>
              <w:lang w:val="en-US" w:eastAsia="zh-CN"/>
            </w:rPr>
          </w:rPrChange>
        </w:rPr>
      </w:pPr>
    </w:p>
    <w:p>
      <w:pPr>
        <w:rPr>
          <w:ins w:id="5830" w:author="野草" w:date="2023-02-08T01:19:51Z"/>
          <w:rFonts w:hint="eastAsia" w:ascii="华文细黑" w:hAnsi="华文细黑" w:eastAsia="华文细黑" w:cs="华文细黑"/>
          <w:lang w:val="en-US" w:eastAsia="zh-CN"/>
        </w:rPr>
      </w:pPr>
      <w:ins w:id="5831" w:author="野草" w:date="2023-02-08T01:19:51Z">
        <w:r>
          <w:rPr>
            <w:rFonts w:hint="eastAsia" w:ascii="华文细黑" w:hAnsi="华文细黑" w:eastAsia="华文细黑" w:cs="华文细黑"/>
            <w:lang w:val="en-US" w:eastAsia="zh-CN"/>
          </w:rPr>
          <w:t>[up230207]</w:t>
        </w:r>
      </w:ins>
    </w:p>
    <w:p>
      <w:pPr>
        <w:rPr>
          <w:ins w:id="5832" w:author="野草" w:date="2023-02-07T23:47:29Z"/>
          <w:rFonts w:hint="eastAsia" w:ascii="华文楷体" w:hAnsi="华文楷体" w:eastAsia="华文楷体" w:cs="华文楷体"/>
          <w:b w:val="0"/>
          <w:bCs w:val="0"/>
          <w:lang w:val="en-US" w:eastAsia="zh-CN"/>
        </w:rPr>
      </w:pPr>
      <w:ins w:id="5833" w:author="野草" w:date="2023-02-07T15:05:17Z">
        <w:r>
          <w:rPr>
            <w:rFonts w:hint="eastAsia" w:ascii="华文细黑" w:hAnsi="华文细黑" w:eastAsia="华文细黑" w:cs="华文细黑"/>
            <w:b w:val="0"/>
            <w:bCs w:val="0"/>
            <w:lang w:val="en-US" w:eastAsia="zh-CN"/>
            <w:rPrChange w:id="5834" w:author="野草" w:date="2023-02-07T15:49:18Z">
              <w:rPr>
                <w:rFonts w:hint="eastAsia" w:ascii="华文细黑" w:hAnsi="华文细黑" w:eastAsia="华文细黑" w:cs="华文细黑"/>
                <w:lang w:val="en-US" w:eastAsia="zh-CN"/>
              </w:rPr>
            </w:rPrChange>
          </w:rPr>
          <w:t>在</w:t>
        </w:r>
      </w:ins>
      <w:ins w:id="5836" w:author="野草" w:date="2023-02-07T15:02:59Z">
        <w:r>
          <w:rPr>
            <w:rFonts w:hint="eastAsia" w:ascii="华文细黑" w:hAnsi="华文细黑" w:eastAsia="华文细黑" w:cs="华文细黑"/>
            <w:b w:val="0"/>
            <w:bCs w:val="0"/>
            <w:lang w:val="en-US" w:eastAsia="zh-CN"/>
            <w:rPrChange w:id="5837" w:author="野草" w:date="2023-02-07T15:49:18Z">
              <w:rPr>
                <w:rFonts w:hint="eastAsia" w:ascii="华文细黑" w:hAnsi="华文细黑" w:eastAsia="华文细黑" w:cs="华文细黑"/>
                <w:lang w:val="en-US" w:eastAsia="zh-CN"/>
              </w:rPr>
            </w:rPrChange>
          </w:rPr>
          <w:t>四个季节各选择一个低风速无云晴天</w:t>
        </w:r>
      </w:ins>
      <w:ins w:id="5839" w:author="野草" w:date="2023-02-07T15:03:09Z">
        <w:r>
          <w:rPr>
            <w:rFonts w:hint="eastAsia" w:ascii="华文细黑" w:hAnsi="华文细黑" w:eastAsia="华文细黑" w:cs="华文细黑"/>
            <w:b w:val="0"/>
            <w:bCs w:val="0"/>
            <w:lang w:val="en-US" w:eastAsia="zh-CN"/>
            <w:rPrChange w:id="5840" w:author="野草" w:date="2023-02-07T15:49:18Z">
              <w:rPr>
                <w:rFonts w:hint="eastAsia" w:ascii="华文细黑" w:hAnsi="华文细黑" w:eastAsia="华文细黑" w:cs="华文细黑"/>
                <w:lang w:val="en-US" w:eastAsia="zh-CN"/>
              </w:rPr>
            </w:rPrChange>
          </w:rPr>
          <w:t>，通过固定站点观测和移动观测的方式</w:t>
        </w:r>
      </w:ins>
      <w:ins w:id="5842" w:author="野草" w:date="2023-02-07T15:03:18Z">
        <w:r>
          <w:rPr>
            <w:rFonts w:hint="eastAsia" w:ascii="华文细黑" w:hAnsi="华文细黑" w:eastAsia="华文细黑" w:cs="华文细黑"/>
            <w:b w:val="0"/>
            <w:bCs w:val="0"/>
            <w:lang w:val="en-US" w:eastAsia="zh-CN"/>
            <w:rPrChange w:id="5843" w:author="野草" w:date="2023-02-07T15:49:18Z">
              <w:rPr>
                <w:rFonts w:hint="eastAsia" w:ascii="华文细黑" w:hAnsi="华文细黑" w:eastAsia="华文细黑" w:cs="华文细黑"/>
                <w:lang w:val="en-US" w:eastAsia="zh-CN"/>
              </w:rPr>
            </w:rPrChange>
          </w:rPr>
          <w:t>在</w:t>
        </w:r>
      </w:ins>
      <w:ins w:id="5845" w:author="野草" w:date="2023-02-07T15:03:18Z">
        <w:r>
          <w:rPr>
            <w:rFonts w:hint="eastAsia" w:ascii="华文细黑" w:hAnsi="华文细黑" w:eastAsia="华文细黑" w:cs="华文细黑"/>
            <w:b w:val="0"/>
            <w:bCs w:val="0"/>
            <w:highlight w:val="yellow"/>
            <w:lang w:val="en-US" w:eastAsia="zh-CN"/>
            <w:rPrChange w:id="5846" w:author="野草" w:date="2023-02-07T15:49:18Z">
              <w:rPr>
                <w:rFonts w:hint="eastAsia" w:ascii="华文细黑" w:hAnsi="华文细黑" w:eastAsia="华文细黑" w:cs="华文细黑"/>
                <w:highlight w:val="yellow"/>
                <w:lang w:val="en-US" w:eastAsia="zh-CN"/>
              </w:rPr>
            </w:rPrChange>
          </w:rPr>
          <w:t>9:00到21:00</w:t>
        </w:r>
      </w:ins>
      <w:ins w:id="5848" w:author="野草" w:date="2023-02-07T15:03:19Z">
        <w:r>
          <w:rPr>
            <w:rFonts w:hint="eastAsia" w:ascii="华文细黑" w:hAnsi="华文细黑" w:eastAsia="华文细黑" w:cs="华文细黑"/>
            <w:b w:val="0"/>
            <w:bCs w:val="0"/>
            <w:highlight w:val="yellow"/>
            <w:lang w:val="en-US" w:eastAsia="zh-CN"/>
            <w:rPrChange w:id="5849" w:author="野草" w:date="2023-02-07T15:49:18Z">
              <w:rPr>
                <w:rFonts w:hint="eastAsia" w:ascii="华文细黑" w:hAnsi="华文细黑" w:eastAsia="华文细黑" w:cs="华文细黑"/>
                <w:highlight w:val="yellow"/>
                <w:lang w:val="en-US" w:eastAsia="zh-CN"/>
              </w:rPr>
            </w:rPrChange>
          </w:rPr>
          <w:t>期间</w:t>
        </w:r>
      </w:ins>
      <w:ins w:id="5851" w:author="野草" w:date="2023-02-07T15:05:28Z">
        <w:r>
          <w:rPr>
            <w:rFonts w:hint="eastAsia" w:ascii="华文细黑" w:hAnsi="华文细黑" w:eastAsia="华文细黑" w:cs="华文细黑"/>
            <w:b w:val="0"/>
            <w:bCs w:val="0"/>
            <w:highlight w:val="yellow"/>
            <w:lang w:val="en-US" w:eastAsia="zh-CN"/>
            <w:rPrChange w:id="5852" w:author="野草" w:date="2023-02-07T15:49:18Z">
              <w:rPr>
                <w:rFonts w:hint="eastAsia" w:ascii="华文细黑" w:hAnsi="华文细黑" w:eastAsia="华文细黑" w:cs="华文细黑"/>
                <w:highlight w:val="yellow"/>
                <w:lang w:val="en-US" w:eastAsia="zh-CN"/>
              </w:rPr>
            </w:rPrChange>
          </w:rPr>
          <w:t>使用</w:t>
        </w:r>
      </w:ins>
      <w:ins w:id="5854" w:author="野草" w:date="2023-02-07T15:03:51Z">
        <w:r>
          <w:rPr>
            <w:rFonts w:hint="eastAsia" w:ascii="华文细黑" w:hAnsi="华文细黑" w:eastAsia="华文细黑" w:cs="华文细黑"/>
            <w:b w:val="0"/>
            <w:bCs w:val="0"/>
            <w:highlight w:val="yellow"/>
            <w:lang w:val="en-US" w:eastAsia="zh-CN"/>
            <w:rPrChange w:id="5855" w:author="野草" w:date="2023-02-07T15:49:18Z">
              <w:rPr>
                <w:rFonts w:hint="eastAsia" w:ascii="华文细黑" w:hAnsi="华文细黑" w:eastAsia="华文细黑" w:cs="华文细黑"/>
                <w:highlight w:val="yellow"/>
                <w:lang w:val="en-US" w:eastAsia="zh-CN"/>
              </w:rPr>
            </w:rPrChange>
          </w:rPr>
          <w:t>HOBO便携式气象站</w:t>
        </w:r>
      </w:ins>
      <w:ins w:id="5857" w:author="野草" w:date="2023-02-07T15:04:33Z">
        <w:r>
          <w:rPr>
            <w:rFonts w:hint="eastAsia" w:ascii="华文细黑" w:hAnsi="华文细黑" w:eastAsia="华文细黑" w:cs="华文细黑"/>
            <w:b w:val="0"/>
            <w:bCs w:val="0"/>
            <w:highlight w:val="yellow"/>
            <w:lang w:val="en-US" w:eastAsia="zh-CN"/>
            <w:rPrChange w:id="5858" w:author="野草" w:date="2023-02-07T15:49:18Z">
              <w:rPr>
                <w:rFonts w:hint="eastAsia" w:ascii="华文细黑" w:hAnsi="华文细黑" w:eastAsia="华文细黑" w:cs="华文细黑"/>
                <w:highlight w:val="yellow"/>
                <w:lang w:val="en-US" w:eastAsia="zh-CN"/>
              </w:rPr>
            </w:rPrChange>
          </w:rPr>
          <w:t>分别</w:t>
        </w:r>
      </w:ins>
      <w:ins w:id="5860" w:author="野草" w:date="2023-02-07T15:04:34Z">
        <w:r>
          <w:rPr>
            <w:rFonts w:hint="eastAsia" w:ascii="华文细黑" w:hAnsi="华文细黑" w:eastAsia="华文细黑" w:cs="华文细黑"/>
            <w:b w:val="0"/>
            <w:bCs w:val="0"/>
            <w:highlight w:val="yellow"/>
            <w:lang w:val="en-US" w:eastAsia="zh-CN"/>
            <w:rPrChange w:id="5861" w:author="野草" w:date="2023-02-07T15:49:18Z">
              <w:rPr>
                <w:rFonts w:hint="eastAsia" w:ascii="华文细黑" w:hAnsi="华文细黑" w:eastAsia="华文细黑" w:cs="华文细黑"/>
                <w:highlight w:val="yellow"/>
                <w:lang w:val="en-US" w:eastAsia="zh-CN"/>
              </w:rPr>
            </w:rPrChange>
          </w:rPr>
          <w:t>对</w:t>
        </w:r>
      </w:ins>
      <w:ins w:id="5863" w:author="野草" w:date="2023-02-07T15:04:26Z">
        <w:r>
          <w:rPr>
            <w:rFonts w:hint="eastAsia" w:ascii="华文细黑" w:hAnsi="华文细黑" w:eastAsia="华文细黑" w:cs="华文细黑"/>
            <w:b w:val="0"/>
            <w:bCs w:val="0"/>
            <w:highlight w:val="yellow"/>
            <w:lang w:val="en-US" w:eastAsia="zh-CN"/>
            <w:rPrChange w:id="5864" w:author="野草" w:date="2023-02-07T15:49:18Z">
              <w:rPr>
                <w:rFonts w:hint="eastAsia" w:ascii="华文细黑" w:hAnsi="华文细黑" w:eastAsia="华文细黑" w:cs="华文细黑"/>
                <w:lang w:val="en-US" w:eastAsia="zh-CN"/>
              </w:rPr>
            </w:rPrChange>
          </w:rPr>
          <w:t>气温、相对湿度、风速、风向和太阳辐射</w:t>
        </w:r>
      </w:ins>
      <w:ins w:id="5866" w:author="野草" w:date="2023-02-07T15:04:05Z">
        <w:r>
          <w:rPr>
            <w:rFonts w:hint="eastAsia" w:ascii="华文细黑" w:hAnsi="华文细黑" w:eastAsia="华文细黑" w:cs="华文细黑"/>
            <w:b w:val="0"/>
            <w:bCs w:val="0"/>
            <w:highlight w:val="yellow"/>
            <w:lang w:val="en-US" w:eastAsia="zh-CN"/>
            <w:rPrChange w:id="5867" w:author="野草" w:date="2023-02-07T15:49:18Z">
              <w:rPr>
                <w:rFonts w:hint="eastAsia" w:ascii="华文细黑" w:hAnsi="华文细黑" w:eastAsia="华文细黑" w:cs="华文细黑"/>
                <w:highlight w:val="yellow"/>
                <w:lang w:val="en-US" w:eastAsia="zh-CN"/>
              </w:rPr>
            </w:rPrChange>
          </w:rPr>
          <w:t>进行</w:t>
        </w:r>
      </w:ins>
      <w:ins w:id="5869" w:author="野草" w:date="2023-02-07T15:04:06Z">
        <w:r>
          <w:rPr>
            <w:rFonts w:hint="eastAsia" w:ascii="华文细黑" w:hAnsi="华文细黑" w:eastAsia="华文细黑" w:cs="华文细黑"/>
            <w:b w:val="0"/>
            <w:bCs w:val="0"/>
            <w:highlight w:val="yellow"/>
            <w:lang w:val="en-US" w:eastAsia="zh-CN"/>
            <w:rPrChange w:id="5870" w:author="野草" w:date="2023-02-07T15:49:18Z">
              <w:rPr>
                <w:rFonts w:hint="eastAsia" w:ascii="华文细黑" w:hAnsi="华文细黑" w:eastAsia="华文细黑" w:cs="华文细黑"/>
                <w:highlight w:val="yellow"/>
                <w:lang w:val="en-US" w:eastAsia="zh-CN"/>
              </w:rPr>
            </w:rPrChange>
          </w:rPr>
          <w:t>测量</w:t>
        </w:r>
      </w:ins>
      <w:ins w:id="5872" w:author="野草" w:date="2023-02-07T15:05:12Z">
        <w:r>
          <w:rPr>
            <w:rFonts w:hint="eastAsia" w:ascii="华文细黑" w:hAnsi="华文细黑" w:eastAsia="华文细黑" w:cs="华文细黑"/>
            <w:b w:val="0"/>
            <w:bCs w:val="0"/>
            <w:highlight w:val="yellow"/>
            <w:lang w:val="en-US" w:eastAsia="zh-CN"/>
            <w:rPrChange w:id="5873" w:author="野草" w:date="2023-02-07T15:49:18Z">
              <w:rPr>
                <w:rFonts w:hint="eastAsia" w:ascii="华文细黑" w:hAnsi="华文细黑" w:eastAsia="华文细黑" w:cs="华文细黑"/>
                <w:highlight w:val="yellow"/>
                <w:lang w:val="en-US" w:eastAsia="zh-CN"/>
              </w:rPr>
            </w:rPrChange>
          </w:rPr>
          <w:t>。</w:t>
        </w:r>
      </w:ins>
      <w:ins w:id="5875" w:author="野草" w:date="2023-02-07T15:20:04Z">
        <w:r>
          <w:rPr>
            <w:rFonts w:hint="eastAsia" w:ascii="华文细黑" w:hAnsi="华文细黑" w:eastAsia="华文细黑" w:cs="华文细黑"/>
            <w:b w:val="0"/>
            <w:bCs w:val="0"/>
            <w:lang w:val="en-US" w:eastAsia="zh-CN"/>
            <w:rPrChange w:id="5876" w:author="野草" w:date="2023-02-07T15:49:18Z">
              <w:rPr>
                <w:rFonts w:hint="eastAsia" w:ascii="华文楷体" w:hAnsi="华文楷体" w:eastAsia="华文楷体" w:cs="华文楷体"/>
                <w:lang w:val="en-US" w:eastAsia="zh-CN"/>
              </w:rPr>
            </w:rPrChange>
          </w:rPr>
          <w:t>在每个小时的整点</w:t>
        </w:r>
      </w:ins>
      <w:ins w:id="5878" w:author="野草" w:date="2023-02-07T15:20:04Z">
        <w:r>
          <w:rPr>
            <w:rFonts w:hint="eastAsia" w:ascii="华文细黑" w:hAnsi="华文细黑" w:eastAsia="华文细黑" w:cs="华文细黑"/>
            <w:b w:val="0"/>
            <w:bCs w:val="0"/>
            <w:highlight w:val="yellow"/>
            <w:lang w:val="en-US" w:eastAsia="zh-CN"/>
            <w:rPrChange w:id="5879" w:author="野草" w:date="2023-02-07T15:49:18Z">
              <w:rPr>
                <w:rFonts w:hint="eastAsia" w:ascii="华文楷体" w:hAnsi="华文楷体" w:eastAsia="华文楷体" w:cs="华文楷体"/>
                <w:highlight w:val="yellow"/>
                <w:lang w:val="en-US" w:eastAsia="zh-CN"/>
              </w:rPr>
            </w:rPrChange>
          </w:rPr>
          <w:t>开始一轮</w:t>
        </w:r>
      </w:ins>
      <w:ins w:id="5881" w:author="野草" w:date="2023-02-07T15:20:04Z">
        <w:r>
          <w:rPr>
            <w:rFonts w:hint="eastAsia" w:ascii="华文细黑" w:hAnsi="华文细黑" w:eastAsia="华文细黑" w:cs="华文细黑"/>
            <w:b w:val="0"/>
            <w:bCs w:val="0"/>
            <w:lang w:val="en-US" w:eastAsia="zh-CN"/>
            <w:rPrChange w:id="5882" w:author="野草" w:date="2023-02-07T15:49:18Z">
              <w:rPr>
                <w:rFonts w:hint="eastAsia" w:ascii="华文楷体" w:hAnsi="华文楷体" w:eastAsia="华文楷体" w:cs="华文楷体"/>
                <w:lang w:val="en-US" w:eastAsia="zh-CN"/>
              </w:rPr>
            </w:rPrChange>
          </w:rPr>
          <w:t>气象</w:t>
        </w:r>
      </w:ins>
      <w:ins w:id="5884" w:author="野草" w:date="2023-02-07T15:20:22Z">
        <w:r>
          <w:rPr>
            <w:rFonts w:hint="eastAsia" w:ascii="华文细黑" w:hAnsi="华文细黑" w:eastAsia="华文细黑" w:cs="华文细黑"/>
            <w:b w:val="0"/>
            <w:bCs w:val="0"/>
            <w:lang w:val="en-US" w:eastAsia="zh-CN"/>
            <w:rPrChange w:id="5885" w:author="野草" w:date="2023-02-07T15:49:18Z">
              <w:rPr>
                <w:rFonts w:hint="eastAsia" w:ascii="华文楷体" w:hAnsi="华文楷体" w:eastAsia="华文楷体" w:cs="华文楷体"/>
                <w:lang w:val="en-US" w:eastAsia="zh-CN"/>
              </w:rPr>
            </w:rPrChange>
          </w:rPr>
          <w:t>观测</w:t>
        </w:r>
      </w:ins>
      <w:ins w:id="5887" w:author="野草" w:date="2023-02-07T15:20:04Z">
        <w:r>
          <w:rPr>
            <w:rFonts w:hint="eastAsia" w:ascii="华文楷体" w:hAnsi="华文楷体" w:eastAsia="华文楷体" w:cs="华文楷体"/>
            <w:b w:val="0"/>
            <w:bCs w:val="0"/>
            <w:lang w:val="en-US" w:eastAsia="zh-CN"/>
            <w:rPrChange w:id="5888" w:author="野草" w:date="2023-02-07T15:49:18Z">
              <w:rPr>
                <w:rFonts w:hint="eastAsia" w:ascii="华文楷体" w:hAnsi="华文楷体" w:eastAsia="华文楷体" w:cs="华文楷体"/>
                <w:lang w:val="en-US" w:eastAsia="zh-CN"/>
              </w:rPr>
            </w:rPrChange>
          </w:rPr>
          <w:t>。</w:t>
        </w:r>
      </w:ins>
    </w:p>
    <w:p>
      <w:pPr>
        <w:rPr>
          <w:ins w:id="5890" w:author="野草" w:date="2023-02-07T23:47:29Z"/>
          <w:rFonts w:hint="eastAsia" w:ascii="华文楷体" w:hAnsi="华文楷体" w:eastAsia="华文楷体" w:cs="华文楷体"/>
          <w:b w:val="0"/>
          <w:bCs w:val="0"/>
          <w:lang w:val="en-US" w:eastAsia="zh-CN"/>
        </w:rPr>
      </w:pPr>
      <w:ins w:id="5891" w:author="野草" w:date="2023-02-08T01:19:53Z">
        <w:r>
          <w:rPr>
            <w:rFonts w:hint="eastAsia" w:ascii="华文细黑" w:hAnsi="华文细黑" w:eastAsia="华文细黑" w:cs="华文细黑"/>
            <w:lang w:val="en-US" w:eastAsia="zh-CN"/>
          </w:rPr>
          <w:t>[up230207]</w:t>
        </w:r>
      </w:ins>
    </w:p>
    <w:p>
      <w:pPr>
        <w:spacing w:beforeLines="-2147483648" w:afterLines="-2147483648"/>
        <w:jc w:val="left"/>
        <w:rPr>
          <w:ins w:id="5892" w:author="野草" w:date="2023-02-07T23:47:29Z"/>
          <w:rFonts w:hint="eastAsia" w:ascii="华文细黑" w:hAnsi="华文细黑" w:eastAsia="华文细黑" w:cs="华文细黑"/>
          <w:sz w:val="22"/>
          <w:szCs w:val="22"/>
          <w:lang w:val="en-US" w:eastAsia="zh-CN"/>
          <w:rPrChange w:id="5893" w:author="野草" w:date="2023-02-07T23:49:16Z">
            <w:rPr>
              <w:ins w:id="5894" w:author="野草" w:date="2023-02-07T23:47:29Z"/>
              <w:rFonts w:hint="eastAsia" w:ascii="华文楷体" w:hAnsi="华文楷体" w:eastAsia="华文楷体" w:cs="华文楷体"/>
              <w:sz w:val="22"/>
              <w:szCs w:val="22"/>
              <w:lang w:val="en-US" w:eastAsia="zh-CN"/>
            </w:rPr>
          </w:rPrChange>
        </w:rPr>
      </w:pPr>
      <w:ins w:id="5895" w:author="野草" w:date="2023-02-07T23:47:29Z">
        <w:r>
          <w:rPr>
            <w:rFonts w:hint="eastAsia" w:ascii="华文细黑" w:hAnsi="华文细黑" w:eastAsia="华文细黑" w:cs="华文细黑"/>
            <w:sz w:val="22"/>
            <w:szCs w:val="22"/>
            <w:rPrChange w:id="5896" w:author="野草" w:date="2023-02-07T23:49:16Z">
              <w:rPr>
                <w:rFonts w:hint="eastAsia" w:ascii="华文楷体" w:hAnsi="华文楷体" w:eastAsia="华文楷体" w:cs="华文楷体"/>
                <w:sz w:val="22"/>
                <w:szCs w:val="22"/>
              </w:rPr>
            </w:rPrChange>
          </w:rPr>
          <w:t>根据以前的研究，</w:t>
        </w:r>
      </w:ins>
      <w:ins w:id="5898" w:author="野草" w:date="2023-02-07T23:47:29Z">
        <w:r>
          <w:rPr>
            <w:rFonts w:hint="eastAsia" w:ascii="华文细黑" w:hAnsi="华文细黑" w:eastAsia="华文细黑" w:cs="华文细黑"/>
            <w:sz w:val="22"/>
            <w:szCs w:val="22"/>
            <w:lang w:val="en-US" w:eastAsia="zh-CN"/>
            <w:rPrChange w:id="5899" w:author="野草" w:date="2023-02-07T23:49:16Z">
              <w:rPr>
                <w:rFonts w:hint="eastAsia" w:ascii="华文楷体" w:hAnsi="华文楷体" w:eastAsia="华文楷体" w:cs="华文楷体"/>
                <w:sz w:val="22"/>
                <w:szCs w:val="22"/>
                <w:lang w:val="en-US" w:eastAsia="zh-CN"/>
              </w:rPr>
            </w:rPrChange>
          </w:rPr>
          <w:t>除</w:t>
        </w:r>
      </w:ins>
      <w:ins w:id="5901" w:author="野草" w:date="2023-02-07T23:47:41Z">
        <w:r>
          <w:rPr>
            <w:rFonts w:hint="eastAsia" w:ascii="华文细黑" w:hAnsi="华文细黑" w:eastAsia="华文细黑" w:cs="华文细黑"/>
            <w:sz w:val="22"/>
            <w:szCs w:val="22"/>
            <w:highlight w:val="yellow"/>
            <w:lang w:val="en-US" w:eastAsia="zh-CN"/>
            <w:rPrChange w:id="5902" w:author="野草" w:date="2023-02-07T23:49:24Z">
              <w:rPr>
                <w:rFonts w:hint="eastAsia" w:ascii="华文楷体" w:hAnsi="华文楷体" w:eastAsia="华文楷体" w:cs="华文楷体"/>
                <w:sz w:val="22"/>
                <w:szCs w:val="22"/>
                <w:lang w:val="en-US" w:eastAsia="zh-CN"/>
              </w:rPr>
            </w:rPrChange>
          </w:rPr>
          <w:t>滨河</w:t>
        </w:r>
      </w:ins>
      <w:ins w:id="5904" w:author="野草" w:date="2023-02-07T23:47:29Z">
        <w:r>
          <w:rPr>
            <w:rFonts w:hint="eastAsia" w:ascii="华文细黑" w:hAnsi="华文细黑" w:eastAsia="华文细黑" w:cs="华文细黑"/>
            <w:sz w:val="22"/>
            <w:szCs w:val="22"/>
            <w:highlight w:val="yellow"/>
            <w:lang w:val="en-US" w:eastAsia="zh-CN"/>
            <w:rPrChange w:id="5905" w:author="野草" w:date="2023-02-07T23:49:24Z">
              <w:rPr>
                <w:rFonts w:hint="eastAsia" w:ascii="华文楷体" w:hAnsi="华文楷体" w:eastAsia="华文楷体" w:cs="华文楷体"/>
                <w:sz w:val="22"/>
                <w:szCs w:val="22"/>
                <w:lang w:val="en-US" w:eastAsia="zh-CN"/>
              </w:rPr>
            </w:rPrChange>
          </w:rPr>
          <w:t>区域</w:t>
        </w:r>
      </w:ins>
      <w:ins w:id="5907" w:author="野草" w:date="2023-02-07T23:47:29Z">
        <w:r>
          <w:rPr>
            <w:rFonts w:hint="eastAsia" w:ascii="华文细黑" w:hAnsi="华文细黑" w:eastAsia="华文细黑" w:cs="华文细黑"/>
            <w:sz w:val="22"/>
            <w:szCs w:val="22"/>
            <w:rPrChange w:id="5908" w:author="野草" w:date="2023-02-07T23:49:16Z">
              <w:rPr>
                <w:rFonts w:hint="eastAsia" w:ascii="华文楷体" w:hAnsi="华文楷体" w:eastAsia="华文楷体" w:cs="华文楷体"/>
                <w:sz w:val="22"/>
                <w:szCs w:val="22"/>
              </w:rPr>
            </w:rPrChange>
          </w:rPr>
          <w:t>的</w:t>
        </w:r>
      </w:ins>
      <w:ins w:id="5910" w:author="野草" w:date="2023-02-07T23:47:29Z">
        <w:r>
          <w:rPr>
            <w:rFonts w:hint="eastAsia" w:ascii="华文细黑" w:hAnsi="华文细黑" w:eastAsia="华文细黑" w:cs="华文细黑"/>
            <w:sz w:val="22"/>
            <w:szCs w:val="22"/>
            <w:lang w:val="en-US" w:eastAsia="zh-CN"/>
            <w:rPrChange w:id="5911" w:author="野草" w:date="2023-02-07T23:49:16Z">
              <w:rPr>
                <w:rFonts w:hint="eastAsia" w:ascii="华文楷体" w:hAnsi="华文楷体" w:eastAsia="华文楷体" w:cs="华文楷体"/>
                <w:sz w:val="22"/>
                <w:szCs w:val="22"/>
                <w:lang w:val="en-US" w:eastAsia="zh-CN"/>
              </w:rPr>
            </w:rPrChange>
          </w:rPr>
          <w:t>空间形态特征以外，</w:t>
        </w:r>
      </w:ins>
      <w:ins w:id="5913" w:author="野草" w:date="2023-02-07T23:47:29Z">
        <w:r>
          <w:rPr>
            <w:rFonts w:hint="eastAsia" w:ascii="华文细黑" w:hAnsi="华文细黑" w:eastAsia="华文细黑" w:cs="华文细黑"/>
            <w:sz w:val="22"/>
            <w:szCs w:val="22"/>
            <w:rPrChange w:id="5914" w:author="野草" w:date="2023-02-07T23:49:16Z">
              <w:rPr>
                <w:rFonts w:hint="eastAsia" w:ascii="华文楷体" w:hAnsi="华文楷体" w:eastAsia="华文楷体" w:cs="华文楷体"/>
                <w:sz w:val="22"/>
                <w:szCs w:val="22"/>
              </w:rPr>
            </w:rPrChange>
          </w:rPr>
          <w:t>可能影响</w:t>
        </w:r>
      </w:ins>
      <w:ins w:id="5916" w:author="野草" w:date="2023-02-07T23:47:29Z">
        <w:r>
          <w:rPr>
            <w:rFonts w:hint="eastAsia" w:ascii="华文细黑" w:hAnsi="华文细黑" w:eastAsia="华文细黑" w:cs="华文细黑"/>
            <w:sz w:val="22"/>
            <w:szCs w:val="22"/>
            <w:lang w:val="en-US" w:eastAsia="zh-CN"/>
            <w:rPrChange w:id="5917" w:author="野草" w:date="2023-02-07T23:49:16Z">
              <w:rPr>
                <w:rFonts w:hint="eastAsia" w:ascii="华文楷体" w:hAnsi="华文楷体" w:eastAsia="华文楷体" w:cs="华文楷体"/>
                <w:sz w:val="22"/>
                <w:szCs w:val="22"/>
                <w:lang w:val="en-US" w:eastAsia="zh-CN"/>
              </w:rPr>
            </w:rPrChange>
          </w:rPr>
          <w:t>河流热环境效应</w:t>
        </w:r>
      </w:ins>
      <w:ins w:id="5919" w:author="野草" w:date="2023-02-07T23:47:29Z">
        <w:r>
          <w:rPr>
            <w:rFonts w:hint="eastAsia" w:ascii="华文细黑" w:hAnsi="华文细黑" w:eastAsia="华文细黑" w:cs="华文细黑"/>
            <w:sz w:val="22"/>
            <w:szCs w:val="22"/>
            <w:rPrChange w:id="5920" w:author="野草" w:date="2023-02-07T23:49:16Z">
              <w:rPr>
                <w:rFonts w:hint="eastAsia" w:ascii="华文楷体" w:hAnsi="华文楷体" w:eastAsia="华文楷体" w:cs="华文楷体"/>
                <w:sz w:val="22"/>
                <w:szCs w:val="22"/>
              </w:rPr>
            </w:rPrChange>
          </w:rPr>
          <w:t>的因素</w:t>
        </w:r>
      </w:ins>
      <w:ins w:id="5922" w:author="野草" w:date="2023-02-07T23:47:29Z">
        <w:r>
          <w:rPr>
            <w:rFonts w:hint="eastAsia" w:ascii="华文细黑" w:hAnsi="华文细黑" w:eastAsia="华文细黑" w:cs="华文细黑"/>
            <w:sz w:val="22"/>
            <w:szCs w:val="22"/>
            <w:lang w:val="en-US" w:eastAsia="zh-CN"/>
            <w:rPrChange w:id="5923" w:author="野草" w:date="2023-02-07T23:49:16Z">
              <w:rPr>
                <w:rFonts w:hint="eastAsia" w:ascii="华文楷体" w:hAnsi="华文楷体" w:eastAsia="华文楷体" w:cs="华文楷体"/>
                <w:sz w:val="22"/>
                <w:szCs w:val="22"/>
                <w:lang w:val="en-US" w:eastAsia="zh-CN"/>
              </w:rPr>
            </w:rPrChange>
          </w:rPr>
          <w:t>还</w:t>
        </w:r>
      </w:ins>
      <w:ins w:id="5925" w:author="野草" w:date="2023-02-07T23:47:29Z">
        <w:r>
          <w:rPr>
            <w:rFonts w:hint="eastAsia" w:ascii="华文细黑" w:hAnsi="华文细黑" w:eastAsia="华文细黑" w:cs="华文细黑"/>
            <w:sz w:val="22"/>
            <w:szCs w:val="22"/>
            <w:rPrChange w:id="5926" w:author="野草" w:date="2023-02-07T23:49:16Z">
              <w:rPr>
                <w:rFonts w:hint="eastAsia" w:ascii="华文楷体" w:hAnsi="华文楷体" w:eastAsia="华文楷体" w:cs="华文楷体"/>
                <w:sz w:val="22"/>
                <w:szCs w:val="22"/>
              </w:rPr>
            </w:rPrChange>
          </w:rPr>
          <w:t>包括</w:t>
        </w:r>
      </w:ins>
      <w:ins w:id="5928" w:author="野草" w:date="2023-02-07T23:47:29Z">
        <w:r>
          <w:rPr>
            <w:rFonts w:hint="eastAsia" w:ascii="华文细黑" w:hAnsi="华文细黑" w:eastAsia="华文细黑" w:cs="华文细黑"/>
            <w:sz w:val="22"/>
            <w:szCs w:val="22"/>
            <w:lang w:val="en-US" w:eastAsia="zh-CN"/>
            <w:rPrChange w:id="5929" w:author="野草" w:date="2023-02-07T23:49:16Z">
              <w:rPr>
                <w:rFonts w:hint="eastAsia" w:ascii="华文楷体" w:hAnsi="华文楷体" w:eastAsia="华文楷体" w:cs="华文楷体"/>
                <w:sz w:val="22"/>
                <w:szCs w:val="22"/>
                <w:lang w:val="en-US" w:eastAsia="zh-CN"/>
              </w:rPr>
            </w:rPrChange>
          </w:rPr>
          <w:t>河流特征、背景气象条件等。本研究在数据可获取的前提下，选</w:t>
        </w:r>
      </w:ins>
      <w:ins w:id="5931" w:author="野草" w:date="2023-02-07T23:48:23Z">
        <w:r>
          <w:rPr>
            <w:rFonts w:hint="eastAsia" w:ascii="华文细黑" w:hAnsi="华文细黑" w:eastAsia="华文细黑" w:cs="华文细黑"/>
            <w:sz w:val="22"/>
            <w:szCs w:val="22"/>
            <w:lang w:val="en-US" w:eastAsia="zh-CN"/>
            <w:rPrChange w:id="5932" w:author="野草" w:date="2023-02-07T23:49:16Z">
              <w:rPr>
                <w:rFonts w:hint="eastAsia" w:ascii="华文楷体" w:hAnsi="华文楷体" w:eastAsia="华文楷体" w:cs="华文楷体"/>
                <w:sz w:val="22"/>
                <w:szCs w:val="22"/>
                <w:lang w:val="en-US" w:eastAsia="zh-CN"/>
              </w:rPr>
            </w:rPrChange>
          </w:rPr>
          <w:t>择</w:t>
        </w:r>
      </w:ins>
      <w:ins w:id="5934" w:author="野草" w:date="2023-02-07T23:47:29Z">
        <w:r>
          <w:rPr>
            <w:rFonts w:hint="eastAsia" w:ascii="华文细黑" w:hAnsi="华文细黑" w:eastAsia="华文细黑" w:cs="华文细黑"/>
            <w:sz w:val="22"/>
            <w:szCs w:val="22"/>
            <w:lang w:val="en-US" w:eastAsia="zh-CN"/>
            <w:rPrChange w:id="5935" w:author="野草" w:date="2023-02-07T23:49:16Z">
              <w:rPr>
                <w:rFonts w:hint="eastAsia" w:ascii="华文楷体" w:hAnsi="华文楷体" w:eastAsia="华文楷体" w:cs="华文楷体"/>
                <w:sz w:val="22"/>
                <w:szCs w:val="22"/>
                <w:lang w:val="en-US" w:eastAsia="zh-CN"/>
              </w:rPr>
            </w:rPrChange>
          </w:rPr>
          <w:t>以下变量作为</w:t>
        </w:r>
      </w:ins>
      <w:ins w:id="5937" w:author="野草" w:date="2023-02-07T23:47:29Z">
        <w:r>
          <w:rPr>
            <w:rFonts w:hint="eastAsia" w:ascii="华文细黑" w:hAnsi="华文细黑" w:eastAsia="华文细黑" w:cs="华文细黑"/>
            <w:lang w:val="en-US" w:eastAsia="zh-CN"/>
            <w:rPrChange w:id="5938" w:author="野草" w:date="2023-02-07T23:49:16Z">
              <w:rPr>
                <w:rFonts w:hint="eastAsia" w:ascii="华文楷体" w:hAnsi="华文楷体" w:eastAsia="华文楷体" w:cs="华文楷体"/>
                <w:lang w:val="en-US" w:eastAsia="zh-CN"/>
              </w:rPr>
            </w:rPrChange>
          </w:rPr>
          <w:t>潜在的影响因素</w:t>
        </w:r>
      </w:ins>
      <w:ins w:id="5940" w:author="野草" w:date="2023-02-07T23:48:29Z">
        <w:r>
          <w:rPr>
            <w:rFonts w:hint="eastAsia" w:ascii="华文细黑" w:hAnsi="华文细黑" w:eastAsia="华文细黑" w:cs="华文细黑"/>
            <w:lang w:val="en-US" w:eastAsia="zh-CN"/>
            <w:rPrChange w:id="5941" w:author="野草" w:date="2023-02-07T23:49:16Z">
              <w:rPr>
                <w:rFonts w:hint="eastAsia" w:ascii="华文楷体" w:hAnsi="华文楷体" w:eastAsia="华文楷体" w:cs="华文楷体"/>
                <w:lang w:val="en-US" w:eastAsia="zh-CN"/>
              </w:rPr>
            </w:rPrChange>
          </w:rPr>
          <w:t>用于</w:t>
        </w:r>
      </w:ins>
      <w:ins w:id="5943" w:author="野草" w:date="2023-02-07T23:48:30Z">
        <w:r>
          <w:rPr>
            <w:rFonts w:hint="eastAsia" w:ascii="华文细黑" w:hAnsi="华文细黑" w:eastAsia="华文细黑" w:cs="华文细黑"/>
            <w:lang w:val="en-US" w:eastAsia="zh-CN"/>
            <w:rPrChange w:id="5944" w:author="野草" w:date="2023-02-07T23:49:16Z">
              <w:rPr>
                <w:rFonts w:hint="eastAsia" w:ascii="华文楷体" w:hAnsi="华文楷体" w:eastAsia="华文楷体" w:cs="华文楷体"/>
                <w:lang w:val="en-US" w:eastAsia="zh-CN"/>
              </w:rPr>
            </w:rPrChange>
          </w:rPr>
          <w:t>后续分析</w:t>
        </w:r>
      </w:ins>
      <w:ins w:id="5946" w:author="野草" w:date="2023-02-07T23:47:29Z">
        <w:r>
          <w:rPr>
            <w:rFonts w:hint="eastAsia" w:ascii="华文细黑" w:hAnsi="华文细黑" w:eastAsia="华文细黑" w:cs="华文细黑"/>
            <w:sz w:val="22"/>
            <w:szCs w:val="22"/>
            <w:lang w:val="en-US" w:eastAsia="zh-CN"/>
            <w:rPrChange w:id="5947" w:author="野草" w:date="2023-02-07T23:49:16Z">
              <w:rPr>
                <w:rFonts w:hint="eastAsia" w:ascii="华文楷体" w:hAnsi="华文楷体" w:eastAsia="华文楷体" w:cs="华文楷体"/>
                <w:sz w:val="22"/>
                <w:szCs w:val="22"/>
                <w:lang w:val="en-US" w:eastAsia="zh-CN"/>
              </w:rPr>
            </w:rPrChange>
          </w:rPr>
          <w:t>：</w:t>
        </w:r>
      </w:ins>
    </w:p>
    <w:p>
      <w:pPr>
        <w:numPr>
          <w:ilvl w:val="0"/>
          <w:numId w:val="1"/>
        </w:numPr>
        <w:spacing w:beforeLines="-2147483648" w:afterLines="-2147483648"/>
        <w:jc w:val="left"/>
        <w:rPr>
          <w:ins w:id="5949" w:author="野草" w:date="2023-02-07T23:47:29Z"/>
          <w:rFonts w:hint="eastAsia" w:ascii="华文细黑" w:hAnsi="华文细黑" w:eastAsia="华文细黑" w:cs="华文细黑"/>
          <w:sz w:val="22"/>
          <w:szCs w:val="22"/>
          <w:highlight w:val="yellow"/>
          <w:rPrChange w:id="5950" w:author="野草" w:date="2023-02-07T23:49:16Z">
            <w:rPr>
              <w:ins w:id="5951" w:author="野草" w:date="2023-02-07T23:47:29Z"/>
              <w:rFonts w:hint="default" w:ascii="华文楷体" w:hAnsi="华文楷体" w:eastAsia="华文楷体" w:cs="华文楷体"/>
              <w:sz w:val="22"/>
              <w:szCs w:val="22"/>
            </w:rPr>
          </w:rPrChange>
        </w:rPr>
      </w:pPr>
      <w:ins w:id="5952" w:author="野草" w:date="2023-02-07T23:47:29Z">
        <w:r>
          <w:rPr>
            <w:rFonts w:hint="eastAsia" w:ascii="华文细黑" w:hAnsi="华文细黑" w:eastAsia="华文细黑" w:cs="华文细黑"/>
            <w:sz w:val="22"/>
            <w:szCs w:val="22"/>
            <w:highlight w:val="yellow"/>
            <w:lang w:val="en-US" w:eastAsia="zh-CN"/>
            <w:rPrChange w:id="5953" w:author="野草" w:date="2023-02-07T23:49:16Z">
              <w:rPr>
                <w:rFonts w:hint="eastAsia" w:ascii="华文楷体" w:hAnsi="华文楷体" w:eastAsia="华文楷体" w:cs="华文楷体"/>
                <w:sz w:val="22"/>
                <w:szCs w:val="22"/>
                <w:lang w:val="en-US" w:eastAsia="zh-CN"/>
              </w:rPr>
            </w:rPrChange>
          </w:rPr>
          <w:t>城市三维空间形态特征：</w:t>
        </w:r>
      </w:ins>
      <w:ins w:id="5955" w:author="野草" w:date="2023-02-07T23:47:29Z">
        <w:r>
          <w:rPr>
            <w:rFonts w:hint="eastAsia" w:ascii="华文细黑" w:hAnsi="华文细黑" w:eastAsia="华文细黑" w:cs="华文细黑"/>
            <w:highlight w:val="yellow"/>
            <w:lang w:val="en-US" w:eastAsia="zh-CN"/>
            <w:rPrChange w:id="5956" w:author="野草" w:date="2023-02-07T23:49:16Z">
              <w:rPr>
                <w:rFonts w:hint="eastAsia" w:ascii="华文楷体" w:hAnsi="华文楷体" w:eastAsia="华文楷体" w:cs="华文楷体"/>
                <w:highlight w:val="yellow"/>
                <w:lang w:val="en-US" w:eastAsia="zh-CN"/>
              </w:rPr>
            </w:rPrChange>
          </w:rPr>
          <w:t>平均建筑高度、天空开阔度、容积率、正面面积指数（Frontal Area Index）和建筑高度标准差。</w:t>
        </w:r>
      </w:ins>
    </w:p>
    <w:p>
      <w:pPr>
        <w:numPr>
          <w:ilvl w:val="0"/>
          <w:numId w:val="1"/>
        </w:numPr>
        <w:spacing w:beforeLines="-2147483648" w:afterLines="-2147483648"/>
        <w:jc w:val="left"/>
        <w:rPr>
          <w:ins w:id="5958" w:author="野草" w:date="2023-02-07T23:47:29Z"/>
          <w:rFonts w:hint="eastAsia" w:ascii="华文细黑" w:hAnsi="华文细黑" w:eastAsia="华文细黑" w:cs="华文细黑"/>
          <w:sz w:val="22"/>
          <w:szCs w:val="22"/>
          <w:highlight w:val="yellow"/>
          <w:rPrChange w:id="5959" w:author="野草" w:date="2023-02-07T23:49:16Z">
            <w:rPr>
              <w:ins w:id="5960" w:author="野草" w:date="2023-02-07T23:47:29Z"/>
              <w:rFonts w:hint="default" w:ascii="华文楷体" w:hAnsi="华文楷体" w:eastAsia="华文楷体" w:cs="华文楷体"/>
              <w:sz w:val="22"/>
              <w:szCs w:val="22"/>
            </w:rPr>
          </w:rPrChange>
        </w:rPr>
      </w:pPr>
      <w:ins w:id="5961" w:author="野草" w:date="2023-02-07T23:47:29Z">
        <w:r>
          <w:rPr>
            <w:rFonts w:hint="eastAsia" w:ascii="华文细黑" w:hAnsi="华文细黑" w:eastAsia="华文细黑" w:cs="华文细黑"/>
            <w:sz w:val="22"/>
            <w:szCs w:val="22"/>
            <w:highlight w:val="yellow"/>
            <w:lang w:val="en-US" w:eastAsia="zh-CN"/>
            <w:rPrChange w:id="5962" w:author="野草" w:date="2023-02-07T23:49:16Z">
              <w:rPr>
                <w:rFonts w:hint="eastAsia" w:ascii="华文楷体" w:hAnsi="华文楷体" w:eastAsia="华文楷体" w:cs="华文楷体"/>
                <w:sz w:val="22"/>
                <w:szCs w:val="22"/>
                <w:lang w:val="en-US" w:eastAsia="zh-CN"/>
              </w:rPr>
            </w:rPrChange>
          </w:rPr>
          <w:t>城市土地覆盖与利用特征：不透水面覆盖率、建筑面积比、</w:t>
        </w:r>
        <w:bookmarkStart w:id="13" w:name="OLE_LINK30"/>
        <w:r>
          <w:rPr>
            <w:rFonts w:hint="eastAsia" w:ascii="华文细黑" w:hAnsi="华文细黑" w:eastAsia="华文细黑" w:cs="华文细黑"/>
            <w:sz w:val="22"/>
            <w:szCs w:val="22"/>
            <w:highlight w:val="yellow"/>
            <w:lang w:val="en-US" w:eastAsia="zh-CN"/>
            <w:rPrChange w:id="5962" w:author="野草" w:date="2023-02-07T23:49:16Z">
              <w:rPr>
                <w:rFonts w:hint="eastAsia" w:ascii="华文楷体" w:hAnsi="华文楷体" w:eastAsia="华文楷体" w:cs="华文楷体"/>
                <w:sz w:val="22"/>
                <w:szCs w:val="22"/>
                <w:lang w:val="en-US" w:eastAsia="zh-CN"/>
              </w:rPr>
            </w:rPrChange>
          </w:rPr>
          <w:t>建筑的斑块形状指数</w:t>
        </w:r>
        <w:bookmarkEnd w:id="13"/>
        <w:r>
          <w:rPr>
            <w:rFonts w:hint="eastAsia" w:ascii="华文细黑" w:hAnsi="华文细黑" w:eastAsia="华文细黑" w:cs="华文细黑"/>
            <w:sz w:val="22"/>
            <w:szCs w:val="22"/>
            <w:highlight w:val="yellow"/>
            <w:lang w:val="en-US" w:eastAsia="zh-CN"/>
            <w:rPrChange w:id="5962" w:author="野草" w:date="2023-02-07T23:49:16Z">
              <w:rPr>
                <w:rFonts w:hint="eastAsia" w:ascii="华文楷体" w:hAnsi="华文楷体" w:eastAsia="华文楷体" w:cs="华文楷体"/>
                <w:sz w:val="22"/>
                <w:szCs w:val="22"/>
                <w:lang w:val="en-US" w:eastAsia="zh-CN"/>
              </w:rPr>
            </w:rPrChange>
          </w:rPr>
          <w:t>、</w:t>
        </w:r>
      </w:ins>
      <w:ins w:id="5964" w:author="野草" w:date="2023-02-07T23:47:29Z">
        <w:r>
          <w:rPr>
            <w:rFonts w:hint="eastAsia" w:ascii="华文细黑" w:hAnsi="华文细黑" w:eastAsia="华文细黑" w:cs="华文细黑"/>
            <w:sz w:val="22"/>
            <w:szCs w:val="22"/>
            <w:highlight w:val="yellow"/>
            <w:rPrChange w:id="5965" w:author="野草" w:date="2023-02-07T23:49:16Z">
              <w:rPr>
                <w:rFonts w:hint="default" w:ascii="华文楷体" w:hAnsi="华文楷体" w:eastAsia="华文楷体" w:cs="华文楷体"/>
                <w:sz w:val="22"/>
                <w:szCs w:val="22"/>
              </w:rPr>
            </w:rPrChange>
          </w:rPr>
          <w:t>绿地覆盖率</w:t>
        </w:r>
      </w:ins>
      <w:ins w:id="5967" w:author="野草" w:date="2023-02-07T23:47:29Z">
        <w:r>
          <w:rPr>
            <w:rFonts w:hint="eastAsia" w:ascii="华文细黑" w:hAnsi="华文细黑" w:eastAsia="华文细黑" w:cs="华文细黑"/>
            <w:sz w:val="22"/>
            <w:szCs w:val="22"/>
            <w:highlight w:val="yellow"/>
            <w:lang w:eastAsia="zh-CN"/>
            <w:rPrChange w:id="5968" w:author="野草" w:date="2023-02-07T23:49:16Z">
              <w:rPr>
                <w:rFonts w:hint="eastAsia" w:ascii="华文楷体" w:hAnsi="华文楷体" w:eastAsia="华文楷体" w:cs="华文楷体"/>
                <w:sz w:val="22"/>
                <w:szCs w:val="22"/>
                <w:lang w:eastAsia="zh-CN"/>
              </w:rPr>
            </w:rPrChange>
          </w:rPr>
          <w:t>、</w:t>
        </w:r>
      </w:ins>
      <w:ins w:id="5970" w:author="野草" w:date="2023-02-07T23:47:29Z">
        <w:r>
          <w:rPr>
            <w:rFonts w:hint="eastAsia" w:ascii="华文细黑" w:hAnsi="华文细黑" w:eastAsia="华文细黑" w:cs="华文细黑"/>
            <w:sz w:val="22"/>
            <w:szCs w:val="22"/>
            <w:highlight w:val="yellow"/>
            <w:lang w:val="en-US" w:eastAsia="zh-CN"/>
            <w:rPrChange w:id="5971" w:author="野草" w:date="2023-02-07T23:49:16Z">
              <w:rPr>
                <w:rFonts w:hint="eastAsia" w:ascii="华文楷体" w:hAnsi="华文楷体" w:eastAsia="华文楷体" w:cs="华文楷体"/>
                <w:sz w:val="22"/>
                <w:szCs w:val="22"/>
                <w:lang w:val="en-US" w:eastAsia="zh-CN"/>
              </w:rPr>
            </w:rPrChange>
          </w:rPr>
          <w:t>归一化植被指数（Normalized Difference Vegetation Index, NDVI）、绿地的斑块形状指数。</w:t>
        </w:r>
      </w:ins>
    </w:p>
    <w:p>
      <w:pPr>
        <w:numPr>
          <w:ilvl w:val="0"/>
          <w:numId w:val="1"/>
        </w:numPr>
        <w:rPr>
          <w:ins w:id="5973" w:author="野草" w:date="2023-02-07T23:47:29Z"/>
          <w:rFonts w:hint="eastAsia" w:ascii="华文细黑" w:hAnsi="华文细黑" w:eastAsia="华文细黑" w:cs="华文细黑"/>
          <w:sz w:val="22"/>
          <w:szCs w:val="22"/>
          <w:highlight w:val="yellow"/>
          <w:lang w:val="en-US" w:eastAsia="zh-CN"/>
          <w:rPrChange w:id="5974" w:author="野草" w:date="2023-02-07T23:49:16Z">
            <w:rPr>
              <w:ins w:id="5975" w:author="野草" w:date="2023-02-07T23:47:29Z"/>
              <w:rFonts w:hint="default" w:ascii="华文楷体" w:hAnsi="华文楷体" w:eastAsia="华文楷体" w:cs="华文楷体"/>
              <w:sz w:val="22"/>
              <w:szCs w:val="22"/>
              <w:lang w:val="en-US" w:eastAsia="zh-CN"/>
            </w:rPr>
          </w:rPrChange>
        </w:rPr>
      </w:pPr>
      <w:ins w:id="5976" w:author="野草" w:date="2023-02-07T23:47:29Z">
        <w:r>
          <w:rPr>
            <w:rFonts w:hint="eastAsia" w:ascii="华文细黑" w:hAnsi="华文细黑" w:eastAsia="华文细黑" w:cs="华文细黑"/>
            <w:sz w:val="22"/>
            <w:szCs w:val="22"/>
            <w:highlight w:val="yellow"/>
            <w:lang w:val="en-US" w:eastAsia="zh-CN"/>
            <w:rPrChange w:id="5977" w:author="野草" w:date="2023-02-07T23:49:16Z">
              <w:rPr>
                <w:rFonts w:hint="eastAsia" w:ascii="华文楷体" w:hAnsi="华文楷体" w:eastAsia="华文楷体" w:cs="华文楷体"/>
                <w:sz w:val="22"/>
                <w:szCs w:val="22"/>
                <w:lang w:val="en-US" w:eastAsia="zh-CN"/>
              </w:rPr>
            </w:rPrChange>
          </w:rPr>
          <w:t>其它因素：与河流的距离、</w:t>
        </w:r>
      </w:ins>
      <w:ins w:id="5979" w:author="野草" w:date="2023-02-07T23:49:51Z">
        <w:r>
          <w:rPr>
            <w:rFonts w:hint="eastAsia" w:ascii="华文细黑" w:hAnsi="华文细黑" w:eastAsia="华文细黑" w:cs="华文细黑"/>
            <w:sz w:val="22"/>
            <w:szCs w:val="22"/>
            <w:highlight w:val="yellow"/>
            <w:lang w:val="en-US" w:eastAsia="zh-CN"/>
          </w:rPr>
          <w:t>经度</w:t>
        </w:r>
      </w:ins>
      <w:ins w:id="5980" w:author="野草" w:date="2023-02-07T23:49:52Z">
        <w:r>
          <w:rPr>
            <w:rFonts w:hint="eastAsia" w:ascii="华文细黑" w:hAnsi="华文细黑" w:eastAsia="华文细黑" w:cs="华文细黑"/>
            <w:sz w:val="22"/>
            <w:szCs w:val="22"/>
            <w:highlight w:val="yellow"/>
            <w:lang w:val="en-US" w:eastAsia="zh-CN"/>
          </w:rPr>
          <w:t>、纬度</w:t>
        </w:r>
      </w:ins>
      <w:ins w:id="5981" w:author="野草" w:date="2023-02-07T23:49:53Z">
        <w:r>
          <w:rPr>
            <w:rFonts w:hint="eastAsia" w:ascii="华文细黑" w:hAnsi="华文细黑" w:eastAsia="华文细黑" w:cs="华文细黑"/>
            <w:sz w:val="22"/>
            <w:szCs w:val="22"/>
            <w:highlight w:val="yellow"/>
            <w:lang w:val="en-US" w:eastAsia="zh-CN"/>
          </w:rPr>
          <w:t>、</w:t>
        </w:r>
      </w:ins>
      <w:ins w:id="5982" w:author="野草" w:date="2023-02-07T23:47:29Z">
        <w:r>
          <w:rPr>
            <w:rFonts w:hint="eastAsia" w:ascii="华文细黑" w:hAnsi="华文细黑" w:eastAsia="华文细黑" w:cs="华文细黑"/>
            <w:sz w:val="22"/>
            <w:szCs w:val="22"/>
            <w:highlight w:val="yellow"/>
            <w:lang w:val="en-US" w:eastAsia="zh-CN"/>
            <w:rPrChange w:id="5983" w:author="野草" w:date="2023-02-07T23:49:16Z">
              <w:rPr>
                <w:rFonts w:hint="eastAsia" w:ascii="华文楷体" w:hAnsi="华文楷体" w:eastAsia="华文楷体" w:cs="华文楷体"/>
                <w:sz w:val="22"/>
                <w:szCs w:val="22"/>
                <w:lang w:val="en-US" w:eastAsia="zh-CN"/>
              </w:rPr>
            </w:rPrChange>
          </w:rPr>
          <w:t>河面温度、河岸线曲率</w:t>
        </w:r>
      </w:ins>
      <w:ins w:id="5985" w:author="野草" w:date="2023-02-08T01:25:49Z">
        <w:r>
          <w:rPr>
            <w:rFonts w:hint="eastAsia" w:ascii="华文细黑" w:hAnsi="华文细黑" w:eastAsia="华文细黑" w:cs="华文细黑"/>
            <w:sz w:val="22"/>
            <w:szCs w:val="22"/>
            <w:highlight w:val="yellow"/>
            <w:lang w:val="en-US" w:eastAsia="zh-CN"/>
          </w:rPr>
          <w:t>、</w:t>
        </w:r>
      </w:ins>
      <w:ins w:id="5986" w:author="野草" w:date="2023-02-08T01:25:50Z">
        <w:r>
          <w:rPr>
            <w:rFonts w:hint="eastAsia" w:ascii="华文细黑" w:hAnsi="华文细黑" w:eastAsia="华文细黑" w:cs="华文细黑"/>
            <w:sz w:val="22"/>
            <w:szCs w:val="22"/>
            <w:highlight w:val="yellow"/>
            <w:lang w:val="en-US" w:eastAsia="zh-CN"/>
          </w:rPr>
          <w:t>背景</w:t>
        </w:r>
      </w:ins>
      <w:ins w:id="5987" w:author="野草" w:date="2023-02-08T01:25:51Z">
        <w:r>
          <w:rPr>
            <w:rFonts w:hint="eastAsia" w:ascii="华文细黑" w:hAnsi="华文细黑" w:eastAsia="华文细黑" w:cs="华文细黑"/>
            <w:sz w:val="22"/>
            <w:szCs w:val="22"/>
            <w:highlight w:val="yellow"/>
            <w:lang w:val="en-US" w:eastAsia="zh-CN"/>
          </w:rPr>
          <w:t>风速、</w:t>
        </w:r>
      </w:ins>
      <w:ins w:id="5988" w:author="野草" w:date="2023-02-08T01:25:52Z">
        <w:r>
          <w:rPr>
            <w:rFonts w:hint="eastAsia" w:ascii="华文细黑" w:hAnsi="华文细黑" w:eastAsia="华文细黑" w:cs="华文细黑"/>
            <w:sz w:val="22"/>
            <w:szCs w:val="22"/>
            <w:highlight w:val="yellow"/>
            <w:lang w:val="en-US" w:eastAsia="zh-CN"/>
          </w:rPr>
          <w:t>背景</w:t>
        </w:r>
      </w:ins>
      <w:ins w:id="5989" w:author="野草" w:date="2023-02-08T01:25:53Z">
        <w:r>
          <w:rPr>
            <w:rFonts w:hint="eastAsia" w:ascii="华文细黑" w:hAnsi="华文细黑" w:eastAsia="华文细黑" w:cs="华文细黑"/>
            <w:sz w:val="22"/>
            <w:szCs w:val="22"/>
            <w:highlight w:val="yellow"/>
            <w:lang w:val="en-US" w:eastAsia="zh-CN"/>
          </w:rPr>
          <w:t>风向</w:t>
        </w:r>
      </w:ins>
      <w:ins w:id="5990" w:author="野草" w:date="2023-02-07T23:50:29Z">
        <w:r>
          <w:rPr>
            <w:rFonts w:hint="eastAsia" w:ascii="华文细黑" w:hAnsi="华文细黑" w:eastAsia="华文细黑" w:cs="华文细黑"/>
            <w:sz w:val="22"/>
            <w:szCs w:val="22"/>
            <w:highlight w:val="yellow"/>
            <w:lang w:val="en-US" w:eastAsia="zh-CN"/>
          </w:rPr>
          <w:t>。</w:t>
        </w:r>
      </w:ins>
    </w:p>
    <w:p>
      <w:pPr>
        <w:rPr>
          <w:ins w:id="5991" w:author="野草" w:date="2023-02-08T01:19:56Z"/>
          <w:rFonts w:hint="eastAsia" w:ascii="华文细黑" w:hAnsi="华文细黑" w:eastAsia="华文细黑" w:cs="华文细黑"/>
          <w:lang w:val="en-US" w:eastAsia="zh-CN"/>
        </w:rPr>
      </w:pPr>
      <w:ins w:id="5992" w:author="野草" w:date="2023-02-08T01:19:56Z">
        <w:r>
          <w:rPr>
            <w:rFonts w:hint="eastAsia" w:ascii="华文细黑" w:hAnsi="华文细黑" w:eastAsia="华文细黑" w:cs="华文细黑"/>
            <w:lang w:val="en-US" w:eastAsia="zh-CN"/>
          </w:rPr>
          <w:t>[up230207]</w:t>
        </w:r>
      </w:ins>
    </w:p>
    <w:p>
      <w:pPr>
        <w:rPr>
          <w:ins w:id="5993" w:author="野草" w:date="2023-02-07T09:39:02Z"/>
          <w:rFonts w:hint="eastAsia" w:ascii="华文楷体" w:hAnsi="华文楷体" w:eastAsia="华文楷体" w:cs="华文楷体"/>
          <w:b w:val="0"/>
          <w:bCs w:val="0"/>
          <w:lang w:val="en-US" w:eastAsia="zh-CN"/>
          <w:rPrChange w:id="5994" w:author="野草" w:date="2023-02-07T15:49:18Z">
            <w:rPr>
              <w:ins w:id="5995" w:author="野草" w:date="2023-02-07T09:39:02Z"/>
              <w:rFonts w:hint="eastAsia"/>
              <w:lang w:val="en-US" w:eastAsia="zh-CN"/>
            </w:rPr>
          </w:rPrChange>
        </w:rPr>
      </w:pPr>
      <w:ins w:id="5996" w:author="野草" w:date="2023-02-07T23:47:29Z">
        <w:r>
          <w:rPr>
            <w:rFonts w:hint="eastAsia" w:ascii="华文细黑" w:hAnsi="华文细黑" w:eastAsia="华文细黑" w:cs="华文细黑"/>
            <w:highlight w:val="none"/>
            <w:lang w:val="en-US" w:eastAsia="zh-CN"/>
            <w:rPrChange w:id="5997" w:author="野草" w:date="2023-02-07T23:52:55Z">
              <w:rPr>
                <w:rFonts w:hint="eastAsia" w:ascii="华文楷体" w:hAnsi="华文楷体" w:eastAsia="华文楷体" w:cs="华文楷体"/>
                <w:highlight w:val="yellow"/>
                <w:lang w:val="en-US" w:eastAsia="zh-CN"/>
              </w:rPr>
            </w:rPrChange>
          </w:rPr>
          <w:t>其</w:t>
        </w:r>
      </w:ins>
      <w:ins w:id="5999" w:author="野草" w:date="2023-02-07T23:47:29Z">
        <w:r>
          <w:rPr>
            <w:rFonts w:hint="eastAsia" w:ascii="华文细黑" w:hAnsi="华文细黑" w:eastAsia="华文细黑" w:cs="华文细黑"/>
            <w:highlight w:val="none"/>
            <w:lang w:val="en-US" w:eastAsia="zh-CN"/>
            <w:rPrChange w:id="6000" w:author="野草" w:date="2023-02-07T23:52:55Z">
              <w:rPr>
                <w:rFonts w:hint="eastAsia" w:ascii="华文楷体" w:hAnsi="华文楷体" w:eastAsia="华文楷体" w:cs="华文楷体"/>
                <w:lang w:val="en-US" w:eastAsia="zh-CN"/>
              </w:rPr>
            </w:rPrChange>
          </w:rPr>
          <w:t>中，正面面积指</w:t>
        </w:r>
      </w:ins>
      <w:ins w:id="6002" w:author="野草" w:date="2023-02-07T23:47:29Z">
        <w:r>
          <w:rPr>
            <w:rFonts w:hint="eastAsia" w:ascii="华文细黑" w:hAnsi="华文细黑" w:eastAsia="华文细黑" w:cs="华文细黑"/>
            <w:lang w:val="en-US" w:eastAsia="zh-CN"/>
            <w:rPrChange w:id="6003" w:author="野草" w:date="2023-02-07T23:52:52Z">
              <w:rPr>
                <w:rFonts w:hint="eastAsia" w:ascii="华文楷体" w:hAnsi="华文楷体" w:eastAsia="华文楷体" w:cs="华文楷体"/>
                <w:lang w:val="en-US" w:eastAsia="zh-CN"/>
              </w:rPr>
            </w:rPrChange>
          </w:rPr>
          <w:t>数表示每单位水平面中</w:t>
        </w:r>
      </w:ins>
      <w:ins w:id="6005" w:author="野草" w:date="2023-02-07T23:47:29Z">
        <w:r>
          <w:rPr>
            <w:rFonts w:hint="eastAsia" w:ascii="华文细黑" w:hAnsi="华文细黑" w:eastAsia="华文细黑" w:cs="华文细黑"/>
            <w:highlight w:val="yellow"/>
            <w:lang w:val="en-US" w:eastAsia="zh-CN"/>
            <w:rPrChange w:id="6006" w:author="野草" w:date="2023-02-07T23:52:52Z">
              <w:rPr>
                <w:rFonts w:hint="eastAsia" w:ascii="华文楷体" w:hAnsi="华文楷体" w:eastAsia="华文楷体" w:cs="华文楷体"/>
                <w:highlight w:val="yellow"/>
                <w:lang w:val="en-US" w:eastAsia="zh-CN"/>
              </w:rPr>
            </w:rPrChange>
          </w:rPr>
          <w:t>垂直于盛行风向</w:t>
        </w:r>
      </w:ins>
      <w:ins w:id="6008" w:author="野草" w:date="2023-02-07T23:47:29Z">
        <w:r>
          <w:rPr>
            <w:rFonts w:hint="eastAsia" w:ascii="华文细黑" w:hAnsi="华文细黑" w:eastAsia="华文细黑" w:cs="华文细黑"/>
            <w:lang w:val="en-US" w:eastAsia="zh-CN"/>
            <w:rPrChange w:id="6009" w:author="野草" w:date="2023-02-07T23:52:52Z">
              <w:rPr>
                <w:rFonts w:hint="eastAsia" w:ascii="华文楷体" w:hAnsi="华文楷体" w:eastAsia="华文楷体" w:cs="华文楷体"/>
                <w:lang w:val="en-US" w:eastAsia="zh-CN"/>
              </w:rPr>
            </w:rPrChange>
          </w:rPr>
          <w:t>的建筑墙面面积</w:t>
        </w:r>
      </w:ins>
      <w:ins w:id="6011" w:author="野草" w:date="2023-02-07T23:52:36Z">
        <w:r>
          <w:rPr>
            <w:rFonts w:hint="eastAsia" w:ascii="华文细黑" w:hAnsi="华文细黑" w:eastAsia="华文细黑" w:cs="华文细黑"/>
            <w:lang w:val="en-US" w:eastAsia="zh-CN"/>
            <w:rPrChange w:id="6012" w:author="野草" w:date="2023-02-07T23:52:52Z">
              <w:rPr>
                <w:rFonts w:hint="eastAsia" w:ascii="华文楷体" w:hAnsi="华文楷体" w:eastAsia="华文楷体" w:cs="华文楷体"/>
                <w:lang w:val="en-US" w:eastAsia="zh-CN"/>
              </w:rPr>
            </w:rPrChange>
          </w:rPr>
          <w:t>（</w:t>
        </w:r>
      </w:ins>
      <w:ins w:id="6014" w:author="野草" w:date="2023-02-07T23:47:29Z">
        <w:r>
          <w:rPr>
            <w:rFonts w:hint="eastAsia" w:ascii="华文细黑" w:hAnsi="华文细黑" w:eastAsia="华文细黑" w:cs="华文细黑"/>
            <w:lang w:val="en-US" w:eastAsia="zh-CN"/>
            <w:rPrChange w:id="6015" w:author="野草" w:date="2023-02-07T23:52:52Z">
              <w:rPr>
                <w:rFonts w:hint="eastAsia" w:ascii="华文楷体" w:hAnsi="华文楷体" w:eastAsia="华文楷体" w:cs="华文楷体"/>
                <w:lang w:val="en-US" w:eastAsia="zh-CN"/>
              </w:rPr>
            </w:rPrChange>
          </w:rPr>
          <w:t>Wong et al., 2010</w:t>
        </w:r>
      </w:ins>
      <w:ins w:id="6017" w:author="野草" w:date="2023-02-07T23:52:42Z">
        <w:r>
          <w:rPr>
            <w:rFonts w:hint="eastAsia" w:ascii="华文细黑" w:hAnsi="华文细黑" w:eastAsia="华文细黑" w:cs="华文细黑"/>
            <w:lang w:val="en-US" w:eastAsia="zh-CN"/>
            <w:rPrChange w:id="6018" w:author="野草" w:date="2023-02-07T23:52:52Z">
              <w:rPr>
                <w:rFonts w:hint="eastAsia" w:ascii="华文楷体" w:hAnsi="华文楷体" w:eastAsia="华文楷体" w:cs="华文楷体"/>
                <w:lang w:val="en-US" w:eastAsia="zh-CN"/>
              </w:rPr>
            </w:rPrChange>
          </w:rPr>
          <w:t>）</w:t>
        </w:r>
      </w:ins>
      <w:ins w:id="6020" w:author="野草" w:date="2023-02-07T23:47:29Z">
        <w:r>
          <w:rPr>
            <w:rFonts w:hint="eastAsia" w:ascii="华文细黑" w:hAnsi="华文细黑" w:eastAsia="华文细黑" w:cs="华文细黑"/>
            <w:lang w:val="en-US" w:eastAsia="zh-CN"/>
            <w:rPrChange w:id="6021" w:author="野草" w:date="2023-02-07T23:52:52Z">
              <w:rPr>
                <w:rFonts w:hint="eastAsia" w:ascii="华文楷体" w:hAnsi="华文楷体" w:eastAsia="华文楷体" w:cs="华文楷体"/>
                <w:lang w:val="en-US" w:eastAsia="zh-CN"/>
              </w:rPr>
            </w:rPrChange>
          </w:rPr>
          <w:t>。天空开阔度表示建筑物和植被遮挡天空的比例，定义为平面接收（或发射）的辐射与整个半球发射（或接收）的辐射之比。</w:t>
        </w:r>
      </w:ins>
      <w:ins w:id="6023" w:author="野草" w:date="2023-02-07T23:47:29Z">
        <w:r>
          <w:rPr>
            <w:rFonts w:hint="eastAsia" w:ascii="华文细黑" w:hAnsi="华文细黑" w:eastAsia="华文细黑" w:cs="华文细黑"/>
            <w:lang w:val="en-US" w:eastAsia="zh-CN"/>
            <w:rPrChange w:id="6024" w:author="野草" w:date="2023-02-08T00:00:37Z">
              <w:rPr>
                <w:rFonts w:hint="eastAsia" w:ascii="华文楷体" w:hAnsi="华文楷体" w:eastAsia="华文楷体" w:cs="华文楷体"/>
                <w:lang w:val="en-US" w:eastAsia="zh-CN"/>
              </w:rPr>
            </w:rPrChange>
          </w:rPr>
          <w:t>需要注意的是，多数</w:t>
        </w:r>
      </w:ins>
      <w:ins w:id="6026" w:author="野草" w:date="2023-02-07T23:47:29Z">
        <w:r>
          <w:rPr>
            <w:rFonts w:hint="eastAsia" w:ascii="华文细黑" w:hAnsi="华文细黑" w:eastAsia="华文细黑" w:cs="华文细黑"/>
            <w:sz w:val="22"/>
            <w:szCs w:val="22"/>
            <w:lang w:val="en-US" w:eastAsia="zh-CN"/>
            <w:rPrChange w:id="6027" w:author="野草" w:date="2023-02-08T00:00:37Z">
              <w:rPr>
                <w:rFonts w:hint="eastAsia" w:ascii="华文楷体" w:hAnsi="华文楷体" w:eastAsia="华文楷体" w:cs="华文楷体"/>
                <w:sz w:val="22"/>
                <w:szCs w:val="22"/>
                <w:lang w:val="en-US" w:eastAsia="zh-CN"/>
              </w:rPr>
            </w:rPrChange>
          </w:rPr>
          <w:t>三维空间形态特征</w:t>
        </w:r>
      </w:ins>
      <w:ins w:id="6029" w:author="野草" w:date="2023-02-08T00:02:00Z">
        <w:r>
          <w:rPr>
            <w:rFonts w:hint="eastAsia" w:ascii="华文细黑" w:hAnsi="华文细黑" w:eastAsia="华文细黑" w:cs="华文细黑"/>
            <w:sz w:val="22"/>
            <w:szCs w:val="22"/>
            <w:lang w:val="en-US" w:eastAsia="zh-CN"/>
          </w:rPr>
          <w:t>变量</w:t>
        </w:r>
      </w:ins>
      <w:ins w:id="6030" w:author="野草" w:date="2023-02-07T23:47:29Z">
        <w:r>
          <w:rPr>
            <w:rFonts w:hint="eastAsia" w:ascii="华文细黑" w:hAnsi="华文细黑" w:eastAsia="华文细黑" w:cs="华文细黑"/>
            <w:sz w:val="22"/>
            <w:szCs w:val="22"/>
            <w:lang w:val="en-US" w:eastAsia="zh-CN"/>
            <w:rPrChange w:id="6031" w:author="野草" w:date="2023-02-08T00:00:37Z">
              <w:rPr>
                <w:rFonts w:hint="eastAsia" w:ascii="华文楷体" w:hAnsi="华文楷体" w:eastAsia="华文楷体" w:cs="华文楷体"/>
                <w:sz w:val="22"/>
                <w:szCs w:val="22"/>
                <w:lang w:val="en-US" w:eastAsia="zh-CN"/>
              </w:rPr>
            </w:rPrChange>
          </w:rPr>
          <w:t>和土地覆盖与利用特征变量的计算基于特定缓冲区。缓冲区大小</w:t>
        </w:r>
      </w:ins>
      <w:ins w:id="6033" w:author="野草" w:date="2023-02-08T00:02:22Z">
        <w:r>
          <w:rPr>
            <w:rFonts w:hint="eastAsia" w:ascii="华文细黑" w:hAnsi="华文细黑" w:eastAsia="华文细黑" w:cs="华文细黑"/>
            <w:sz w:val="22"/>
            <w:szCs w:val="22"/>
            <w:lang w:val="en-US" w:eastAsia="zh-CN"/>
          </w:rPr>
          <w:t>的</w:t>
        </w:r>
      </w:ins>
      <w:ins w:id="6034" w:author="野草" w:date="2023-02-07T23:47:29Z">
        <w:r>
          <w:rPr>
            <w:rFonts w:hint="eastAsia" w:ascii="华文细黑" w:hAnsi="华文细黑" w:eastAsia="华文细黑" w:cs="华文细黑"/>
            <w:sz w:val="22"/>
            <w:szCs w:val="22"/>
            <w:lang w:val="en-US" w:eastAsia="zh-CN"/>
            <w:rPrChange w:id="6035" w:author="野草" w:date="2023-02-08T00:00:37Z">
              <w:rPr>
                <w:rFonts w:hint="eastAsia" w:ascii="华文楷体" w:hAnsi="华文楷体" w:eastAsia="华文楷体" w:cs="华文楷体"/>
                <w:sz w:val="22"/>
                <w:szCs w:val="22"/>
                <w:lang w:val="en-US" w:eastAsia="zh-CN"/>
              </w:rPr>
            </w:rPrChange>
          </w:rPr>
          <w:t>设置通过将不同大小的预设缓冲区内对应的环境因素与气温进行相关分析并选择相关性最显著的</w:t>
        </w:r>
      </w:ins>
      <w:ins w:id="6037" w:author="野草" w:date="2023-02-08T00:01:12Z">
        <w:r>
          <w:rPr>
            <w:rFonts w:hint="eastAsia" w:ascii="华文细黑" w:hAnsi="华文细黑" w:eastAsia="华文细黑" w:cs="华文细黑"/>
            <w:sz w:val="22"/>
            <w:szCs w:val="22"/>
            <w:lang w:val="en-US" w:eastAsia="zh-CN"/>
          </w:rPr>
          <w:t>尺寸</w:t>
        </w:r>
      </w:ins>
      <w:ins w:id="6038" w:author="野草" w:date="2023-02-07T23:47:29Z">
        <w:r>
          <w:rPr>
            <w:rFonts w:hint="eastAsia" w:ascii="华文细黑" w:hAnsi="华文细黑" w:eastAsia="华文细黑" w:cs="华文细黑"/>
            <w:sz w:val="22"/>
            <w:szCs w:val="22"/>
            <w:lang w:val="en-US" w:eastAsia="zh-CN"/>
            <w:rPrChange w:id="6039" w:author="野草" w:date="2023-02-08T00:00:37Z">
              <w:rPr>
                <w:rFonts w:hint="eastAsia" w:ascii="华文楷体" w:hAnsi="华文楷体" w:eastAsia="华文楷体" w:cs="华文楷体"/>
                <w:sz w:val="22"/>
                <w:szCs w:val="22"/>
                <w:lang w:val="en-US" w:eastAsia="zh-CN"/>
              </w:rPr>
            </w:rPrChange>
          </w:rPr>
          <w:t>而得到。</w:t>
        </w:r>
      </w:ins>
    </w:p>
    <w:p>
      <w:pPr>
        <w:rPr>
          <w:ins w:id="6041" w:author="野草" w:date="2023-02-08T01:19:58Z"/>
          <w:rFonts w:hint="eastAsia" w:ascii="华文细黑" w:hAnsi="华文细黑" w:eastAsia="华文细黑" w:cs="华文细黑"/>
          <w:lang w:val="en-US" w:eastAsia="zh-CN"/>
        </w:rPr>
      </w:pPr>
      <w:ins w:id="6042" w:author="野草" w:date="2023-02-08T01:19:58Z">
        <w:bookmarkStart w:id="14" w:name="OLE_LINK29"/>
        <w:r>
          <w:rPr>
            <w:rFonts w:hint="eastAsia" w:ascii="华文细黑" w:hAnsi="华文细黑" w:eastAsia="华文细黑" w:cs="华文细黑"/>
            <w:lang w:val="en-US" w:eastAsia="zh-CN"/>
          </w:rPr>
          <w:t>[up230207]</w:t>
        </w:r>
      </w:ins>
    </w:p>
    <w:p>
      <w:pPr>
        <w:rPr>
          <w:ins w:id="6043" w:author="野草" w:date="2023-02-08T00:04:21Z"/>
          <w:rFonts w:hint="eastAsia" w:ascii="华文楷体" w:hAnsi="华文楷体" w:eastAsia="华文楷体" w:cs="华文楷体"/>
          <w:lang w:val="en-US" w:eastAsia="zh-CN"/>
        </w:rPr>
      </w:pPr>
      <w:ins w:id="6044" w:author="野草" w:date="2023-02-08T00:12:00Z">
        <w:r>
          <w:rPr>
            <w:rFonts w:hint="eastAsia" w:ascii="华文细黑" w:hAnsi="华文细黑" w:eastAsia="华文细黑" w:cs="华文细黑"/>
            <w:lang w:val="en-US" w:eastAsia="zh-CN"/>
            <w:rPrChange w:id="6045" w:author="野草" w:date="2023-02-08T00:12:25Z">
              <w:rPr>
                <w:rFonts w:hint="eastAsia" w:ascii="华文楷体" w:hAnsi="华文楷体" w:eastAsia="华文楷体" w:cs="华文楷体"/>
                <w:lang w:val="en-US" w:eastAsia="zh-CN"/>
              </w:rPr>
            </w:rPrChange>
          </w:rPr>
          <w:t>在</w:t>
        </w:r>
      </w:ins>
      <w:ins w:id="6047" w:author="野草" w:date="2023-02-08T00:12:01Z">
        <w:r>
          <w:rPr>
            <w:rFonts w:hint="eastAsia" w:ascii="华文细黑" w:hAnsi="华文细黑" w:eastAsia="华文细黑" w:cs="华文细黑"/>
            <w:lang w:val="en-US" w:eastAsia="zh-CN"/>
            <w:rPrChange w:id="6048" w:author="野草" w:date="2023-02-08T00:12:25Z">
              <w:rPr>
                <w:rFonts w:hint="eastAsia" w:ascii="华文楷体" w:hAnsi="华文楷体" w:eastAsia="华文楷体" w:cs="华文楷体"/>
                <w:lang w:val="en-US" w:eastAsia="zh-CN"/>
              </w:rPr>
            </w:rPrChange>
          </w:rPr>
          <w:t>该部分</w:t>
        </w:r>
      </w:ins>
      <w:ins w:id="6050" w:author="野草" w:date="2023-02-08T00:12:03Z">
        <w:r>
          <w:rPr>
            <w:rFonts w:hint="eastAsia" w:ascii="华文细黑" w:hAnsi="华文细黑" w:eastAsia="华文细黑" w:cs="华文细黑"/>
            <w:lang w:val="en-US" w:eastAsia="zh-CN"/>
            <w:rPrChange w:id="6051" w:author="野草" w:date="2023-02-08T00:12:25Z">
              <w:rPr>
                <w:rFonts w:hint="eastAsia" w:ascii="华文楷体" w:hAnsi="华文楷体" w:eastAsia="华文楷体" w:cs="华文楷体"/>
                <w:lang w:val="en-US" w:eastAsia="zh-CN"/>
              </w:rPr>
            </w:rPrChange>
          </w:rPr>
          <w:t>研究中</w:t>
        </w:r>
      </w:ins>
      <w:ins w:id="6053" w:author="野草" w:date="2023-02-08T00:04:21Z">
        <w:r>
          <w:rPr>
            <w:rFonts w:hint="eastAsia" w:ascii="华文细黑" w:hAnsi="华文细黑" w:eastAsia="华文细黑" w:cs="华文细黑"/>
            <w:lang w:val="en-US" w:eastAsia="zh-CN"/>
            <w:rPrChange w:id="6054" w:author="野草" w:date="2023-02-08T00:12:25Z">
              <w:rPr>
                <w:rFonts w:hint="eastAsia" w:ascii="华文楷体" w:hAnsi="华文楷体" w:eastAsia="华文楷体" w:cs="华文楷体"/>
                <w:lang w:val="en-US" w:eastAsia="zh-CN"/>
              </w:rPr>
            </w:rPrChange>
          </w:rPr>
          <w:t>采用的数据包括研究区域的地形数据、土地覆盖数据以及三维建筑数据。地形数据来自于</w:t>
        </w:r>
      </w:ins>
      <w:ins w:id="6056" w:author="野草" w:date="2023-02-08T00:04:21Z">
        <w:r>
          <w:rPr>
            <w:rFonts w:hint="eastAsia" w:ascii="华文细黑" w:hAnsi="华文细黑" w:eastAsia="华文细黑" w:cs="华文细黑"/>
            <w:highlight w:val="yellow"/>
            <w:lang w:val="en-US" w:eastAsia="zh-CN"/>
            <w:rPrChange w:id="6057" w:author="野草" w:date="2023-02-08T00:12:25Z">
              <w:rPr>
                <w:rFonts w:hint="eastAsia" w:ascii="华文楷体" w:hAnsi="华文楷体" w:eastAsia="华文楷体" w:cs="华文楷体"/>
                <w:highlight w:val="yellow"/>
                <w:lang w:val="en-US" w:eastAsia="zh-CN"/>
              </w:rPr>
            </w:rPrChange>
          </w:rPr>
          <w:t>XX</w:t>
        </w:r>
      </w:ins>
      <w:ins w:id="6059" w:author="野草" w:date="2023-02-08T00:12:11Z">
        <w:r>
          <w:rPr>
            <w:rFonts w:hint="eastAsia" w:ascii="华文细黑" w:hAnsi="华文细黑" w:eastAsia="华文细黑" w:cs="华文细黑"/>
            <w:highlight w:val="yellow"/>
            <w:lang w:val="en-US" w:eastAsia="zh-CN"/>
            <w:rPrChange w:id="6060" w:author="野草" w:date="2023-02-08T00:12:25Z">
              <w:rPr>
                <w:rFonts w:hint="eastAsia" w:ascii="华文楷体" w:hAnsi="华文楷体" w:eastAsia="华文楷体" w:cs="华文楷体"/>
                <w:highlight w:val="yellow"/>
                <w:lang w:val="en-US" w:eastAsia="zh-CN"/>
              </w:rPr>
            </w:rPrChange>
          </w:rPr>
          <w:t>X</w:t>
        </w:r>
      </w:ins>
      <w:ins w:id="6062" w:author="野草" w:date="2023-02-08T00:04:21Z">
        <w:r>
          <w:rPr>
            <w:rFonts w:hint="eastAsia" w:ascii="华文细黑" w:hAnsi="华文细黑" w:eastAsia="华文细黑" w:cs="华文细黑"/>
            <w:lang w:val="en-US" w:eastAsia="zh-CN"/>
            <w:rPrChange w:id="6063" w:author="野草" w:date="2023-02-08T00:12:25Z">
              <w:rPr>
                <w:rFonts w:hint="eastAsia" w:ascii="华文楷体" w:hAnsi="华文楷体" w:eastAsia="华文楷体" w:cs="华文楷体"/>
                <w:lang w:val="en-US" w:eastAsia="zh-CN"/>
              </w:rPr>
            </w:rPrChange>
          </w:rPr>
          <w:t>。土地覆盖数据由</w:t>
        </w:r>
      </w:ins>
      <w:ins w:id="6065" w:author="野草" w:date="2023-02-08T00:04:21Z">
        <w:r>
          <w:rPr>
            <w:rFonts w:hint="eastAsia" w:ascii="华文细黑" w:hAnsi="华文细黑" w:eastAsia="华文细黑" w:cs="华文细黑"/>
            <w:highlight w:val="yellow"/>
            <w:lang w:val="en-US" w:eastAsia="zh-CN"/>
            <w:rPrChange w:id="6066" w:author="野草" w:date="2023-02-08T00:12:25Z">
              <w:rPr>
                <w:rFonts w:hint="eastAsia" w:ascii="华文楷体" w:hAnsi="华文楷体" w:eastAsia="华文楷体" w:cs="华文楷体"/>
                <w:highlight w:val="yellow"/>
                <w:lang w:val="en-US" w:eastAsia="zh-CN"/>
              </w:rPr>
            </w:rPrChange>
          </w:rPr>
          <w:t>地理空间数据云平台（http://www.gscloud.cn/）下载的TM影像</w:t>
        </w:r>
      </w:ins>
      <w:ins w:id="6068" w:author="野草" w:date="2023-02-08T00:04:21Z">
        <w:r>
          <w:rPr>
            <w:rFonts w:hint="eastAsia" w:ascii="华文细黑" w:hAnsi="华文细黑" w:eastAsia="华文细黑" w:cs="华文细黑"/>
            <w:lang w:val="en-US" w:eastAsia="zh-CN"/>
            <w:rPrChange w:id="6069" w:author="野草" w:date="2023-02-08T00:12:25Z">
              <w:rPr>
                <w:rFonts w:hint="eastAsia" w:ascii="华文楷体" w:hAnsi="华文楷体" w:eastAsia="华文楷体" w:cs="华文楷体"/>
                <w:lang w:val="en-US" w:eastAsia="zh-CN"/>
              </w:rPr>
            </w:rPrChange>
          </w:rPr>
          <w:t>反演得到。三维建筑数据主要用于计算相关的</w:t>
        </w:r>
      </w:ins>
      <w:ins w:id="6071" w:author="野草" w:date="2023-02-08T00:14:11Z">
        <w:r>
          <w:rPr>
            <w:rFonts w:hint="eastAsia" w:ascii="华文细黑" w:hAnsi="华文细黑" w:eastAsia="华文细黑" w:cs="华文细黑"/>
            <w:sz w:val="22"/>
            <w:szCs w:val="22"/>
            <w:lang w:val="en-US" w:eastAsia="zh-CN"/>
            <w:rPrChange w:id="6072" w:author="野草" w:date="2023-02-08T00:14:17Z">
              <w:rPr>
                <w:rFonts w:hint="eastAsia" w:ascii="华文细黑" w:hAnsi="华文细黑" w:eastAsia="华文细黑" w:cs="华文细黑"/>
                <w:sz w:val="22"/>
                <w:szCs w:val="22"/>
                <w:highlight w:val="yellow"/>
                <w:lang w:val="en-US" w:eastAsia="zh-CN"/>
              </w:rPr>
            </w:rPrChange>
          </w:rPr>
          <w:t>三维空间形态特征</w:t>
        </w:r>
      </w:ins>
      <w:ins w:id="6074" w:author="野草" w:date="2023-02-08T00:14:12Z">
        <w:r>
          <w:rPr>
            <w:rFonts w:hint="eastAsia" w:ascii="华文细黑" w:hAnsi="华文细黑" w:eastAsia="华文细黑" w:cs="华文细黑"/>
            <w:sz w:val="22"/>
            <w:szCs w:val="22"/>
            <w:lang w:val="en-US" w:eastAsia="zh-CN"/>
            <w:rPrChange w:id="6075" w:author="野草" w:date="2023-02-08T00:14:17Z">
              <w:rPr>
                <w:rFonts w:hint="eastAsia" w:ascii="华文细黑" w:hAnsi="华文细黑" w:eastAsia="华文细黑" w:cs="华文细黑"/>
                <w:sz w:val="22"/>
                <w:szCs w:val="22"/>
                <w:highlight w:val="yellow"/>
                <w:lang w:val="en-US" w:eastAsia="zh-CN"/>
              </w:rPr>
            </w:rPrChange>
          </w:rPr>
          <w:t>变量</w:t>
        </w:r>
      </w:ins>
      <w:ins w:id="6077" w:author="野草" w:date="2023-02-08T00:04:21Z">
        <w:r>
          <w:rPr>
            <w:rFonts w:hint="eastAsia" w:ascii="华文细黑" w:hAnsi="华文细黑" w:eastAsia="华文细黑" w:cs="华文细黑"/>
            <w:lang w:val="en-US" w:eastAsia="zh-CN"/>
            <w:rPrChange w:id="6078" w:author="野草" w:date="2023-02-08T00:12:25Z">
              <w:rPr>
                <w:rFonts w:hint="eastAsia" w:ascii="华文楷体" w:hAnsi="华文楷体" w:eastAsia="华文楷体" w:cs="华文楷体"/>
                <w:lang w:val="en-US" w:eastAsia="zh-CN"/>
              </w:rPr>
            </w:rPrChange>
          </w:rPr>
          <w:t>，其源自</w:t>
        </w:r>
      </w:ins>
      <w:ins w:id="6080" w:author="野草" w:date="2023-02-08T00:04:21Z">
        <w:r>
          <w:rPr>
            <w:rFonts w:hint="eastAsia" w:ascii="华文细黑" w:hAnsi="华文细黑" w:eastAsia="华文细黑" w:cs="华文细黑"/>
            <w:highlight w:val="yellow"/>
            <w:lang w:val="en-US" w:eastAsia="zh-CN"/>
            <w:rPrChange w:id="6081" w:author="野草" w:date="2023-02-08T00:12:25Z">
              <w:rPr>
                <w:rFonts w:hint="eastAsia" w:ascii="华文楷体" w:hAnsi="华文楷体" w:eastAsia="华文楷体" w:cs="华文楷体"/>
                <w:highlight w:val="yellow"/>
                <w:lang w:val="en-US" w:eastAsia="zh-CN"/>
              </w:rPr>
            </w:rPrChange>
          </w:rPr>
          <w:t>在线地图服务平台高德地图API开放平台</w:t>
        </w:r>
      </w:ins>
      <w:ins w:id="6083" w:author="野草" w:date="2023-02-08T00:12:46Z">
        <w:r>
          <w:rPr>
            <w:rFonts w:hint="eastAsia" w:ascii="华文细黑" w:hAnsi="华文细黑" w:eastAsia="华文细黑" w:cs="华文细黑"/>
            <w:highlight w:val="yellow"/>
            <w:lang w:val="en-US" w:eastAsia="zh-CN"/>
          </w:rPr>
          <w:t>（</w:t>
        </w:r>
      </w:ins>
      <w:ins w:id="6084" w:author="野草" w:date="2023-02-08T00:12:52Z">
        <w:r>
          <w:rPr>
            <w:rFonts w:hint="eastAsia" w:ascii="华文细黑" w:hAnsi="华文细黑" w:eastAsia="华文细黑" w:cs="华文细黑"/>
            <w:highlight w:val="yellow"/>
            <w:lang w:val="en-US" w:eastAsia="zh-CN"/>
          </w:rPr>
          <w:t>http://lbs.amap.com/</w:t>
        </w:r>
      </w:ins>
      <w:ins w:id="6085" w:author="野草" w:date="2023-02-08T00:12:46Z">
        <w:r>
          <w:rPr>
            <w:rFonts w:hint="eastAsia" w:ascii="华文细黑" w:hAnsi="华文细黑" w:eastAsia="华文细黑" w:cs="华文细黑"/>
            <w:highlight w:val="yellow"/>
            <w:lang w:val="en-US" w:eastAsia="zh-CN"/>
          </w:rPr>
          <w:t>）</w:t>
        </w:r>
      </w:ins>
      <w:ins w:id="6086" w:author="野草" w:date="2023-02-08T00:04:21Z">
        <w:r>
          <w:rPr>
            <w:rFonts w:hint="eastAsia" w:ascii="华文细黑" w:hAnsi="华文细黑" w:eastAsia="华文细黑" w:cs="华文细黑"/>
            <w:highlight w:val="yellow"/>
            <w:lang w:val="en-US" w:eastAsia="zh-CN"/>
            <w:rPrChange w:id="6087" w:author="野草" w:date="2023-02-08T00:12:25Z">
              <w:rPr>
                <w:rFonts w:hint="eastAsia" w:ascii="华文楷体" w:hAnsi="华文楷体" w:eastAsia="华文楷体" w:cs="华文楷体"/>
                <w:highlight w:val="yellow"/>
                <w:lang w:val="en-US" w:eastAsia="zh-CN"/>
              </w:rPr>
            </w:rPrChange>
          </w:rPr>
          <w:t>，包含</w:t>
        </w:r>
      </w:ins>
      <w:ins w:id="6089" w:author="野草" w:date="2023-02-08T00:12:57Z">
        <w:r>
          <w:rPr>
            <w:rFonts w:hint="eastAsia" w:ascii="华文细黑" w:hAnsi="华文细黑" w:eastAsia="华文细黑" w:cs="华文细黑"/>
            <w:highlight w:val="yellow"/>
            <w:lang w:val="en-US" w:eastAsia="zh-CN"/>
          </w:rPr>
          <w:t>城区</w:t>
        </w:r>
      </w:ins>
      <w:ins w:id="6090" w:author="野草" w:date="2023-02-08T00:04:21Z">
        <w:r>
          <w:rPr>
            <w:rFonts w:hint="eastAsia" w:ascii="华文细黑" w:hAnsi="华文细黑" w:eastAsia="华文细黑" w:cs="华文细黑"/>
            <w:highlight w:val="yellow"/>
            <w:lang w:val="en-US" w:eastAsia="zh-CN"/>
            <w:rPrChange w:id="6091" w:author="野草" w:date="2023-02-08T00:12:25Z">
              <w:rPr>
                <w:rFonts w:hint="eastAsia" w:ascii="华文楷体" w:hAnsi="华文楷体" w:eastAsia="华文楷体" w:cs="华文楷体"/>
                <w:highlight w:val="yellow"/>
                <w:lang w:val="en-US" w:eastAsia="zh-CN"/>
              </w:rPr>
            </w:rPrChange>
          </w:rPr>
          <w:t>建筑的轮廓和总层数信息</w:t>
        </w:r>
      </w:ins>
      <w:ins w:id="6093" w:author="野草" w:date="2023-02-08T00:04:21Z">
        <w:r>
          <w:rPr>
            <w:rFonts w:hint="eastAsia" w:ascii="华文细黑" w:hAnsi="华文细黑" w:eastAsia="华文细黑" w:cs="华文细黑"/>
            <w:lang w:val="en-US" w:eastAsia="zh-CN"/>
            <w:rPrChange w:id="6094" w:author="野草" w:date="2023-02-08T00:12:25Z">
              <w:rPr>
                <w:rFonts w:hint="eastAsia" w:ascii="华文楷体" w:hAnsi="华文楷体" w:eastAsia="华文楷体" w:cs="华文楷体"/>
                <w:lang w:val="en-US" w:eastAsia="zh-CN"/>
              </w:rPr>
            </w:rPrChange>
          </w:rPr>
          <w:t>。</w:t>
        </w:r>
      </w:ins>
      <w:ins w:id="6096" w:author="野草" w:date="2023-02-08T00:04:21Z">
        <w:r>
          <w:rPr>
            <w:rFonts w:hint="eastAsia" w:ascii="华文细黑" w:hAnsi="华文细黑" w:eastAsia="华文细黑" w:cs="华文细黑"/>
            <w:highlight w:val="yellow"/>
            <w:lang w:val="en-US" w:eastAsia="zh-CN"/>
            <w:rPrChange w:id="6097" w:author="野草" w:date="2023-02-08T00:12:25Z">
              <w:rPr>
                <w:rFonts w:hint="eastAsia" w:ascii="华文楷体" w:hAnsi="华文楷体" w:eastAsia="华文楷体" w:cs="华文楷体"/>
                <w:highlight w:val="yellow"/>
                <w:lang w:val="en-US" w:eastAsia="zh-CN"/>
              </w:rPr>
            </w:rPrChange>
          </w:rPr>
          <w:t>将楼层数乘以3 m可</w:t>
        </w:r>
      </w:ins>
      <w:ins w:id="6099" w:author="野草" w:date="2023-02-08T00:13:46Z">
        <w:r>
          <w:rPr>
            <w:rFonts w:hint="eastAsia" w:ascii="华文细黑" w:hAnsi="华文细黑" w:eastAsia="华文细黑" w:cs="华文细黑"/>
            <w:highlight w:val="yellow"/>
            <w:lang w:val="en-US" w:eastAsia="zh-CN"/>
          </w:rPr>
          <w:t>估算</w:t>
        </w:r>
      </w:ins>
      <w:ins w:id="6100" w:author="野草" w:date="2023-02-08T00:04:21Z">
        <w:r>
          <w:rPr>
            <w:rFonts w:hint="eastAsia" w:ascii="华文细黑" w:hAnsi="华文细黑" w:eastAsia="华文细黑" w:cs="华文细黑"/>
            <w:highlight w:val="yellow"/>
            <w:lang w:val="en-US" w:eastAsia="zh-CN"/>
            <w:rPrChange w:id="6101" w:author="野草" w:date="2023-02-08T00:12:25Z">
              <w:rPr>
                <w:rFonts w:hint="eastAsia" w:ascii="华文楷体" w:hAnsi="华文楷体" w:eastAsia="华文楷体" w:cs="华文楷体"/>
                <w:highlight w:val="yellow"/>
                <w:lang w:val="en-US" w:eastAsia="zh-CN"/>
              </w:rPr>
            </w:rPrChange>
          </w:rPr>
          <w:t>建筑高度信息（Sun等，2020）</w:t>
        </w:r>
      </w:ins>
      <w:ins w:id="6103" w:author="野草" w:date="2023-02-08T00:04:21Z">
        <w:r>
          <w:rPr>
            <w:rFonts w:hint="eastAsia" w:ascii="华文楷体" w:hAnsi="华文楷体" w:eastAsia="华文楷体" w:cs="华文楷体"/>
            <w:lang w:val="en-US" w:eastAsia="zh-CN"/>
          </w:rPr>
          <w:t>。</w:t>
        </w:r>
      </w:ins>
    </w:p>
    <w:p>
      <w:pPr>
        <w:rPr>
          <w:ins w:id="6104" w:author="野草" w:date="2023-02-07T21:51:23Z"/>
          <w:rFonts w:hint="eastAsia" w:ascii="华文楷体" w:hAnsi="华文楷体" w:eastAsia="华文楷体" w:cs="华文楷体"/>
          <w:b/>
          <w:bCs/>
          <w:lang w:val="en-US" w:eastAsia="zh-CN"/>
          <w:rPrChange w:id="6105" w:author="野草" w:date="2023-02-08T00:04:21Z">
            <w:rPr>
              <w:ins w:id="6106" w:author="野草" w:date="2023-02-07T21:51:23Z"/>
              <w:rFonts w:hint="eastAsia" w:ascii="华文楷体" w:hAnsi="华文楷体" w:eastAsia="华文楷体" w:cs="华文楷体"/>
              <w:lang w:val="en-US" w:eastAsia="zh-CN"/>
            </w:rPr>
          </w:rPrChange>
        </w:rPr>
      </w:pPr>
      <w:ins w:id="6107" w:author="野草" w:date="2023-02-08T15:07:35Z">
        <w:r>
          <w:rPr>
            <w:rFonts w:hint="eastAsia" w:ascii="华文细黑" w:hAnsi="华文细黑" w:eastAsia="华文细黑" w:cs="华文细黑"/>
            <w:lang w:val="en-US" w:eastAsia="zh-CN"/>
          </w:rPr>
          <w:t>[up23020</w:t>
        </w:r>
      </w:ins>
      <w:ins w:id="6108" w:author="野草" w:date="2023-02-08T15:07:37Z">
        <w:r>
          <w:rPr>
            <w:rFonts w:hint="eastAsia" w:ascii="华文细黑" w:hAnsi="华文细黑" w:eastAsia="华文细黑" w:cs="华文细黑"/>
            <w:lang w:val="en-US" w:eastAsia="zh-CN"/>
          </w:rPr>
          <w:t>8</w:t>
        </w:r>
      </w:ins>
      <w:ins w:id="6109" w:author="野草" w:date="2023-02-08T15:07:35Z">
        <w:r>
          <w:rPr>
            <w:rFonts w:hint="eastAsia" w:ascii="华文细黑" w:hAnsi="华文细黑" w:eastAsia="华文细黑" w:cs="华文细黑"/>
            <w:lang w:val="en-US" w:eastAsia="zh-CN"/>
          </w:rPr>
          <w:t>]</w:t>
        </w:r>
      </w:ins>
    </w:p>
    <w:p>
      <w:pPr>
        <w:rPr>
          <w:ins w:id="6110" w:author="野草" w:date="2023-02-08T15:01:57Z"/>
          <w:rFonts w:hint="eastAsia" w:ascii="华文细黑" w:hAnsi="华文细黑" w:eastAsia="华文细黑" w:cs="华文细黑"/>
          <w:lang w:val="en-US" w:eastAsia="zh-CN"/>
          <w:rPrChange w:id="6111" w:author="野草" w:date="2023-02-08T15:06:30Z">
            <w:rPr>
              <w:ins w:id="6112" w:author="野草" w:date="2023-02-08T15:01:57Z"/>
              <w:rFonts w:hint="eastAsia" w:ascii="华文楷体" w:hAnsi="华文楷体" w:eastAsia="华文楷体" w:cs="华文楷体"/>
              <w:lang w:val="en-US" w:eastAsia="zh-CN"/>
            </w:rPr>
          </w:rPrChange>
        </w:rPr>
      </w:pPr>
      <w:ins w:id="6113" w:author="野草" w:date="2023-02-07T22:24:44Z">
        <w:r>
          <w:rPr>
            <w:rFonts w:hint="eastAsia" w:ascii="华文细黑" w:hAnsi="华文细黑" w:eastAsia="华文细黑" w:cs="华文细黑"/>
            <w:lang w:val="en-US" w:eastAsia="zh-CN"/>
            <w:rPrChange w:id="6114" w:author="野草" w:date="2023-02-08T15:06:30Z">
              <w:rPr>
                <w:rFonts w:hint="eastAsia" w:ascii="华文楷体" w:hAnsi="华文楷体" w:eastAsia="华文楷体" w:cs="华文楷体"/>
                <w:lang w:val="en-US" w:eastAsia="zh-CN"/>
              </w:rPr>
            </w:rPrChange>
          </w:rPr>
          <w:t>在</w:t>
        </w:r>
      </w:ins>
      <w:ins w:id="6116" w:author="野草" w:date="2023-02-07T22:25:16Z">
        <w:r>
          <w:rPr>
            <w:rFonts w:hint="eastAsia" w:ascii="华文细黑" w:hAnsi="华文细黑" w:eastAsia="华文细黑" w:cs="华文细黑"/>
            <w:lang w:val="en-US" w:eastAsia="zh-CN"/>
            <w:rPrChange w:id="6117" w:author="野草" w:date="2023-02-08T15:06:30Z">
              <w:rPr>
                <w:rFonts w:hint="eastAsia" w:ascii="华文楷体" w:hAnsi="华文楷体" w:eastAsia="华文楷体" w:cs="华文楷体"/>
                <w:lang w:val="en-US" w:eastAsia="zh-CN"/>
              </w:rPr>
            </w:rPrChange>
          </w:rPr>
          <w:t>大多数</w:t>
        </w:r>
      </w:ins>
      <w:ins w:id="6119" w:author="野草" w:date="2023-02-07T22:24:49Z">
        <w:r>
          <w:rPr>
            <w:rFonts w:hint="eastAsia" w:ascii="华文细黑" w:hAnsi="华文细黑" w:eastAsia="华文细黑" w:cs="华文细黑"/>
            <w:lang w:val="en-US" w:eastAsia="zh-CN"/>
            <w:rPrChange w:id="6120" w:author="野草" w:date="2023-02-08T15:06:30Z">
              <w:rPr>
                <w:rFonts w:hint="eastAsia" w:ascii="华文楷体" w:hAnsi="华文楷体" w:eastAsia="华文楷体" w:cs="华文楷体"/>
                <w:lang w:val="en-US" w:eastAsia="zh-CN"/>
              </w:rPr>
            </w:rPrChange>
          </w:rPr>
          <w:t>城市</w:t>
        </w:r>
      </w:ins>
      <w:ins w:id="6122" w:author="野草" w:date="2023-02-07T22:24:50Z">
        <w:r>
          <w:rPr>
            <w:rFonts w:hint="eastAsia" w:ascii="华文细黑" w:hAnsi="华文细黑" w:eastAsia="华文细黑" w:cs="华文细黑"/>
            <w:lang w:val="en-US" w:eastAsia="zh-CN"/>
            <w:rPrChange w:id="6123" w:author="野草" w:date="2023-02-08T15:06:30Z">
              <w:rPr>
                <w:rFonts w:hint="eastAsia" w:ascii="华文楷体" w:hAnsi="华文楷体" w:eastAsia="华文楷体" w:cs="华文楷体"/>
                <w:lang w:val="en-US" w:eastAsia="zh-CN"/>
              </w:rPr>
            </w:rPrChange>
          </w:rPr>
          <w:t>热岛</w:t>
        </w:r>
      </w:ins>
      <w:ins w:id="6125" w:author="野草" w:date="2023-02-07T22:24:51Z">
        <w:r>
          <w:rPr>
            <w:rFonts w:hint="eastAsia" w:ascii="华文细黑" w:hAnsi="华文细黑" w:eastAsia="华文细黑" w:cs="华文细黑"/>
            <w:lang w:val="en-US" w:eastAsia="zh-CN"/>
            <w:rPrChange w:id="6126" w:author="野草" w:date="2023-02-08T15:06:30Z">
              <w:rPr>
                <w:rFonts w:hint="eastAsia" w:ascii="华文楷体" w:hAnsi="华文楷体" w:eastAsia="华文楷体" w:cs="华文楷体"/>
                <w:lang w:val="en-US" w:eastAsia="zh-CN"/>
              </w:rPr>
            </w:rPrChange>
          </w:rPr>
          <w:t>效应</w:t>
        </w:r>
      </w:ins>
      <w:ins w:id="6128" w:author="野草" w:date="2023-02-07T22:25:23Z">
        <w:r>
          <w:rPr>
            <w:rFonts w:hint="eastAsia" w:ascii="华文细黑" w:hAnsi="华文细黑" w:eastAsia="华文细黑" w:cs="华文细黑"/>
            <w:lang w:val="en-US" w:eastAsia="zh-CN"/>
            <w:rPrChange w:id="6129" w:author="野草" w:date="2023-02-08T15:06:30Z">
              <w:rPr>
                <w:rFonts w:hint="eastAsia" w:ascii="华文楷体" w:hAnsi="华文楷体" w:eastAsia="华文楷体" w:cs="华文楷体"/>
                <w:lang w:val="en-US" w:eastAsia="zh-CN"/>
              </w:rPr>
            </w:rPrChange>
          </w:rPr>
          <w:t>相关</w:t>
        </w:r>
      </w:ins>
      <w:ins w:id="6131" w:author="野草" w:date="2023-02-07T22:24:52Z">
        <w:r>
          <w:rPr>
            <w:rFonts w:hint="eastAsia" w:ascii="华文细黑" w:hAnsi="华文细黑" w:eastAsia="华文细黑" w:cs="华文细黑"/>
            <w:lang w:val="en-US" w:eastAsia="zh-CN"/>
            <w:rPrChange w:id="6132" w:author="野草" w:date="2023-02-08T15:06:30Z">
              <w:rPr>
                <w:rFonts w:hint="eastAsia" w:ascii="华文楷体" w:hAnsi="华文楷体" w:eastAsia="华文楷体" w:cs="华文楷体"/>
                <w:lang w:val="en-US" w:eastAsia="zh-CN"/>
              </w:rPr>
            </w:rPrChange>
          </w:rPr>
          <w:t>的研究</w:t>
        </w:r>
      </w:ins>
      <w:ins w:id="6134" w:author="野草" w:date="2023-02-07T22:24:53Z">
        <w:r>
          <w:rPr>
            <w:rFonts w:hint="eastAsia" w:ascii="华文细黑" w:hAnsi="华文细黑" w:eastAsia="华文细黑" w:cs="华文细黑"/>
            <w:lang w:val="en-US" w:eastAsia="zh-CN"/>
            <w:rPrChange w:id="6135" w:author="野草" w:date="2023-02-08T15:06:30Z">
              <w:rPr>
                <w:rFonts w:hint="eastAsia" w:ascii="华文楷体" w:hAnsi="华文楷体" w:eastAsia="华文楷体" w:cs="华文楷体"/>
                <w:lang w:val="en-US" w:eastAsia="zh-CN"/>
              </w:rPr>
            </w:rPrChange>
          </w:rPr>
          <w:t>中</w:t>
        </w:r>
      </w:ins>
      <w:ins w:id="6137" w:author="野草" w:date="2023-02-07T22:24:55Z">
        <w:r>
          <w:rPr>
            <w:rFonts w:hint="eastAsia" w:ascii="华文细黑" w:hAnsi="华文细黑" w:eastAsia="华文细黑" w:cs="华文细黑"/>
            <w:lang w:val="en-US" w:eastAsia="zh-CN"/>
            <w:rPrChange w:id="6138" w:author="野草" w:date="2023-02-08T15:06:30Z">
              <w:rPr>
                <w:rFonts w:hint="eastAsia" w:ascii="华文楷体" w:hAnsi="华文楷体" w:eastAsia="华文楷体" w:cs="华文楷体"/>
                <w:lang w:val="en-US" w:eastAsia="zh-CN"/>
              </w:rPr>
            </w:rPrChange>
          </w:rPr>
          <w:t>，</w:t>
        </w:r>
      </w:ins>
      <w:ins w:id="6140" w:author="野草" w:date="2023-02-07T22:26:28Z">
        <w:r>
          <w:rPr>
            <w:rFonts w:hint="eastAsia" w:ascii="华文细黑" w:hAnsi="华文细黑" w:eastAsia="华文细黑" w:cs="华文细黑"/>
            <w:lang w:val="en-US" w:eastAsia="zh-CN"/>
            <w:rPrChange w:id="6141" w:author="野草" w:date="2023-02-08T15:06:30Z">
              <w:rPr>
                <w:rFonts w:hint="eastAsia" w:ascii="华文楷体" w:hAnsi="华文楷体" w:eastAsia="华文楷体" w:cs="华文楷体"/>
                <w:lang w:val="en-US" w:eastAsia="zh-CN"/>
              </w:rPr>
            </w:rPrChange>
          </w:rPr>
          <w:t>气温</w:t>
        </w:r>
      </w:ins>
      <w:ins w:id="6143" w:author="野草" w:date="2023-02-07T22:25:03Z">
        <w:r>
          <w:rPr>
            <w:rFonts w:hint="eastAsia" w:ascii="华文细黑" w:hAnsi="华文细黑" w:eastAsia="华文细黑" w:cs="华文细黑"/>
            <w:lang w:val="en-US" w:eastAsia="zh-CN"/>
            <w:rPrChange w:id="6144" w:author="野草" w:date="2023-02-08T15:06:30Z">
              <w:rPr>
                <w:rFonts w:hint="eastAsia" w:ascii="华文楷体" w:hAnsi="华文楷体" w:eastAsia="华文楷体" w:cs="华文楷体"/>
                <w:lang w:val="en-US" w:eastAsia="zh-CN"/>
              </w:rPr>
            </w:rPrChange>
          </w:rPr>
          <w:t>是</w:t>
        </w:r>
      </w:ins>
      <w:ins w:id="6146" w:author="野草" w:date="2023-02-07T22:25:05Z">
        <w:r>
          <w:rPr>
            <w:rFonts w:hint="eastAsia" w:ascii="华文细黑" w:hAnsi="华文细黑" w:eastAsia="华文细黑" w:cs="华文细黑"/>
            <w:lang w:val="en-US" w:eastAsia="zh-CN"/>
            <w:rPrChange w:id="6147" w:author="野草" w:date="2023-02-08T15:06:30Z">
              <w:rPr>
                <w:rFonts w:hint="eastAsia" w:ascii="华文楷体" w:hAnsi="华文楷体" w:eastAsia="华文楷体" w:cs="华文楷体"/>
                <w:lang w:val="en-US" w:eastAsia="zh-CN"/>
              </w:rPr>
            </w:rPrChange>
          </w:rPr>
          <w:t>反映</w:t>
        </w:r>
      </w:ins>
      <w:ins w:id="6149" w:author="野草" w:date="2023-02-07T22:25:07Z">
        <w:r>
          <w:rPr>
            <w:rFonts w:hint="eastAsia" w:ascii="华文细黑" w:hAnsi="华文细黑" w:eastAsia="华文细黑" w:cs="华文细黑"/>
            <w:lang w:val="en-US" w:eastAsia="zh-CN"/>
            <w:rPrChange w:id="6150" w:author="野草" w:date="2023-02-08T15:06:30Z">
              <w:rPr>
                <w:rFonts w:hint="eastAsia" w:ascii="华文楷体" w:hAnsi="华文楷体" w:eastAsia="华文楷体" w:cs="华文楷体"/>
                <w:lang w:val="en-US" w:eastAsia="zh-CN"/>
              </w:rPr>
            </w:rPrChange>
          </w:rPr>
          <w:t>热环境</w:t>
        </w:r>
      </w:ins>
      <w:ins w:id="6152" w:author="野草" w:date="2023-02-07T22:25:08Z">
        <w:r>
          <w:rPr>
            <w:rFonts w:hint="eastAsia" w:ascii="华文细黑" w:hAnsi="华文细黑" w:eastAsia="华文细黑" w:cs="华文细黑"/>
            <w:lang w:val="en-US" w:eastAsia="zh-CN"/>
            <w:rPrChange w:id="6153" w:author="野草" w:date="2023-02-08T15:06:30Z">
              <w:rPr>
                <w:rFonts w:hint="eastAsia" w:ascii="华文楷体" w:hAnsi="华文楷体" w:eastAsia="华文楷体" w:cs="华文楷体"/>
                <w:lang w:val="en-US" w:eastAsia="zh-CN"/>
              </w:rPr>
            </w:rPrChange>
          </w:rPr>
          <w:t>的</w:t>
        </w:r>
      </w:ins>
      <w:ins w:id="6155" w:author="野草" w:date="2023-02-07T22:26:48Z">
        <w:r>
          <w:rPr>
            <w:rFonts w:hint="eastAsia" w:ascii="华文细黑" w:hAnsi="华文细黑" w:eastAsia="华文细黑" w:cs="华文细黑"/>
            <w:lang w:val="en-US" w:eastAsia="zh-CN"/>
            <w:rPrChange w:id="6156" w:author="野草" w:date="2023-02-08T15:06:30Z">
              <w:rPr>
                <w:rFonts w:hint="eastAsia" w:ascii="华文楷体" w:hAnsi="华文楷体" w:eastAsia="华文楷体" w:cs="华文楷体"/>
                <w:lang w:val="en-US" w:eastAsia="zh-CN"/>
              </w:rPr>
            </w:rPrChange>
          </w:rPr>
          <w:t>关键</w:t>
        </w:r>
      </w:ins>
      <w:ins w:id="6158" w:author="野草" w:date="2023-02-07T22:25:13Z">
        <w:r>
          <w:rPr>
            <w:rFonts w:hint="eastAsia" w:ascii="华文细黑" w:hAnsi="华文细黑" w:eastAsia="华文细黑" w:cs="华文细黑"/>
            <w:lang w:val="en-US" w:eastAsia="zh-CN"/>
            <w:rPrChange w:id="6159" w:author="野草" w:date="2023-02-08T15:06:30Z">
              <w:rPr>
                <w:rFonts w:hint="eastAsia" w:ascii="华文楷体" w:hAnsi="华文楷体" w:eastAsia="华文楷体" w:cs="华文楷体"/>
                <w:lang w:val="en-US" w:eastAsia="zh-CN"/>
              </w:rPr>
            </w:rPrChange>
          </w:rPr>
          <w:t>指标</w:t>
        </w:r>
      </w:ins>
      <w:ins w:id="6161" w:author="野草" w:date="2023-02-07T22:26:12Z">
        <w:r>
          <w:rPr>
            <w:rFonts w:hint="eastAsia" w:ascii="华文细黑" w:hAnsi="华文细黑" w:eastAsia="华文细黑" w:cs="华文细黑"/>
            <w:lang w:val="en-US" w:eastAsia="zh-CN"/>
            <w:rPrChange w:id="6162" w:author="野草" w:date="2023-02-08T15:06:30Z">
              <w:rPr>
                <w:rFonts w:hint="eastAsia" w:ascii="华文楷体" w:hAnsi="华文楷体" w:eastAsia="华文楷体" w:cs="华文楷体"/>
                <w:lang w:val="en-US" w:eastAsia="zh-CN"/>
              </w:rPr>
            </w:rPrChange>
          </w:rPr>
          <w:t>。</w:t>
        </w:r>
      </w:ins>
      <w:ins w:id="6164" w:author="野草" w:date="2023-02-07T22:26:15Z">
        <w:r>
          <w:rPr>
            <w:rFonts w:hint="eastAsia" w:ascii="华文细黑" w:hAnsi="华文细黑" w:eastAsia="华文细黑" w:cs="华文细黑"/>
            <w:lang w:val="en-US" w:eastAsia="zh-CN"/>
            <w:rPrChange w:id="6165" w:author="野草" w:date="2023-02-08T15:06:30Z">
              <w:rPr>
                <w:rFonts w:hint="eastAsia" w:ascii="华文楷体" w:hAnsi="华文楷体" w:eastAsia="华文楷体" w:cs="华文楷体"/>
                <w:lang w:val="en-US" w:eastAsia="zh-CN"/>
              </w:rPr>
            </w:rPrChange>
          </w:rPr>
          <w:t>相对于</w:t>
        </w:r>
      </w:ins>
      <w:ins w:id="6167" w:author="野草" w:date="2023-02-07T22:26:24Z">
        <w:r>
          <w:rPr>
            <w:rFonts w:hint="eastAsia" w:ascii="华文细黑" w:hAnsi="华文细黑" w:eastAsia="华文细黑" w:cs="华文细黑"/>
            <w:lang w:val="en-US" w:eastAsia="zh-CN"/>
            <w:rPrChange w:id="6168" w:author="野草" w:date="2023-02-08T15:06:30Z">
              <w:rPr>
                <w:rFonts w:hint="eastAsia" w:ascii="华文楷体" w:hAnsi="华文楷体" w:eastAsia="华文楷体" w:cs="华文楷体"/>
                <w:lang w:val="en-US" w:eastAsia="zh-CN"/>
              </w:rPr>
            </w:rPrChange>
          </w:rPr>
          <w:t>气温</w:t>
        </w:r>
      </w:ins>
      <w:ins w:id="6170" w:author="野草" w:date="2023-02-07T22:26:25Z">
        <w:r>
          <w:rPr>
            <w:rFonts w:hint="eastAsia" w:ascii="华文细黑" w:hAnsi="华文细黑" w:eastAsia="华文细黑" w:cs="华文细黑"/>
            <w:lang w:val="en-US" w:eastAsia="zh-CN"/>
            <w:rPrChange w:id="6171" w:author="野草" w:date="2023-02-08T15:06:30Z">
              <w:rPr>
                <w:rFonts w:hint="eastAsia" w:ascii="华文楷体" w:hAnsi="华文楷体" w:eastAsia="华文楷体" w:cs="华文楷体"/>
                <w:lang w:val="en-US" w:eastAsia="zh-CN"/>
              </w:rPr>
            </w:rPrChange>
          </w:rPr>
          <w:t>，</w:t>
        </w:r>
      </w:ins>
      <w:ins w:id="6173" w:author="野草" w:date="2023-02-07T22:20:47Z">
        <w:r>
          <w:rPr>
            <w:rFonts w:hint="eastAsia" w:ascii="华文细黑" w:hAnsi="华文细黑" w:eastAsia="华文细黑" w:cs="华文细黑"/>
            <w:lang w:val="en-US" w:eastAsia="zh-CN"/>
            <w:rPrChange w:id="6174" w:author="野草" w:date="2023-02-08T15:06:30Z">
              <w:rPr>
                <w:rFonts w:hint="eastAsia" w:ascii="华文楷体" w:hAnsi="华文楷体" w:eastAsia="华文楷体" w:cs="华文楷体"/>
                <w:lang w:val="en-US" w:eastAsia="zh-CN"/>
              </w:rPr>
            </w:rPrChange>
          </w:rPr>
          <w:t>热指数</w:t>
        </w:r>
      </w:ins>
      <w:ins w:id="6176" w:author="野草" w:date="2023-02-07T22:24:34Z">
        <w:r>
          <w:rPr>
            <w:rFonts w:hint="eastAsia" w:ascii="华文细黑" w:hAnsi="华文细黑" w:eastAsia="华文细黑" w:cs="华文细黑"/>
            <w:lang w:val="en-US" w:eastAsia="zh-CN"/>
            <w:rPrChange w:id="6177" w:author="野草" w:date="2023-02-08T15:06:30Z">
              <w:rPr>
                <w:rFonts w:hint="eastAsia" w:ascii="华文楷体" w:hAnsi="华文楷体" w:eastAsia="华文楷体" w:cs="华文楷体"/>
                <w:lang w:val="en-US" w:eastAsia="zh-CN"/>
              </w:rPr>
            </w:rPrChange>
          </w:rPr>
          <w:t>考虑了</w:t>
        </w:r>
      </w:ins>
      <w:ins w:id="6179" w:author="野草" w:date="2023-02-07T22:32:27Z">
        <w:r>
          <w:rPr>
            <w:rFonts w:hint="eastAsia" w:ascii="华文细黑" w:hAnsi="华文细黑" w:eastAsia="华文细黑" w:cs="华文细黑"/>
            <w:lang w:val="en-US" w:eastAsia="zh-CN"/>
            <w:rPrChange w:id="6180" w:author="野草" w:date="2023-02-08T15:06:30Z">
              <w:rPr>
                <w:rFonts w:hint="eastAsia" w:ascii="华文楷体" w:hAnsi="华文楷体" w:eastAsia="华文楷体" w:cs="华文楷体"/>
                <w:lang w:val="en-US" w:eastAsia="zh-CN"/>
              </w:rPr>
            </w:rPrChange>
          </w:rPr>
          <w:t>温度</w:t>
        </w:r>
      </w:ins>
      <w:ins w:id="6182" w:author="野草" w:date="2023-02-07T22:32:28Z">
        <w:r>
          <w:rPr>
            <w:rFonts w:hint="eastAsia" w:ascii="华文细黑" w:hAnsi="华文细黑" w:eastAsia="华文细黑" w:cs="华文细黑"/>
            <w:lang w:val="en-US" w:eastAsia="zh-CN"/>
            <w:rPrChange w:id="6183" w:author="野草" w:date="2023-02-08T15:06:30Z">
              <w:rPr>
                <w:rFonts w:hint="eastAsia" w:ascii="华文楷体" w:hAnsi="华文楷体" w:eastAsia="华文楷体" w:cs="华文楷体"/>
                <w:lang w:val="en-US" w:eastAsia="zh-CN"/>
              </w:rPr>
            </w:rPrChange>
          </w:rPr>
          <w:t>和</w:t>
        </w:r>
      </w:ins>
      <w:ins w:id="6185" w:author="野草" w:date="2023-02-07T22:32:29Z">
        <w:r>
          <w:rPr>
            <w:rFonts w:hint="eastAsia" w:ascii="华文细黑" w:hAnsi="华文细黑" w:eastAsia="华文细黑" w:cs="华文细黑"/>
            <w:lang w:val="en-US" w:eastAsia="zh-CN"/>
            <w:rPrChange w:id="6186" w:author="野草" w:date="2023-02-08T15:06:30Z">
              <w:rPr>
                <w:rFonts w:hint="eastAsia" w:ascii="华文楷体" w:hAnsi="华文楷体" w:eastAsia="华文楷体" w:cs="华文楷体"/>
                <w:lang w:val="en-US" w:eastAsia="zh-CN"/>
              </w:rPr>
            </w:rPrChange>
          </w:rPr>
          <w:t>相对湿度</w:t>
        </w:r>
      </w:ins>
      <w:ins w:id="6188" w:author="野草" w:date="2023-02-07T22:32:30Z">
        <w:r>
          <w:rPr>
            <w:rFonts w:hint="eastAsia" w:ascii="华文细黑" w:hAnsi="华文细黑" w:eastAsia="华文细黑" w:cs="华文细黑"/>
            <w:lang w:val="en-US" w:eastAsia="zh-CN"/>
            <w:rPrChange w:id="6189" w:author="野草" w:date="2023-02-08T15:06:30Z">
              <w:rPr>
                <w:rFonts w:hint="eastAsia" w:ascii="华文楷体" w:hAnsi="华文楷体" w:eastAsia="华文楷体" w:cs="华文楷体"/>
                <w:lang w:val="en-US" w:eastAsia="zh-CN"/>
              </w:rPr>
            </w:rPrChange>
          </w:rPr>
          <w:t>的</w:t>
        </w:r>
      </w:ins>
      <w:ins w:id="6191" w:author="野草" w:date="2023-02-07T22:32:31Z">
        <w:r>
          <w:rPr>
            <w:rFonts w:hint="eastAsia" w:ascii="华文细黑" w:hAnsi="华文细黑" w:eastAsia="华文细黑" w:cs="华文细黑"/>
            <w:lang w:val="en-US" w:eastAsia="zh-CN"/>
            <w:rPrChange w:id="6192" w:author="野草" w:date="2023-02-08T15:06:30Z">
              <w:rPr>
                <w:rFonts w:hint="eastAsia" w:ascii="华文楷体" w:hAnsi="华文楷体" w:eastAsia="华文楷体" w:cs="华文楷体"/>
                <w:lang w:val="en-US" w:eastAsia="zh-CN"/>
              </w:rPr>
            </w:rPrChange>
          </w:rPr>
          <w:t>综合</w:t>
        </w:r>
      </w:ins>
      <w:ins w:id="6194" w:author="野草" w:date="2023-02-07T22:32:32Z">
        <w:r>
          <w:rPr>
            <w:rFonts w:hint="eastAsia" w:ascii="华文细黑" w:hAnsi="华文细黑" w:eastAsia="华文细黑" w:cs="华文细黑"/>
            <w:lang w:val="en-US" w:eastAsia="zh-CN"/>
            <w:rPrChange w:id="6195" w:author="野草" w:date="2023-02-08T15:06:30Z">
              <w:rPr>
                <w:rFonts w:hint="eastAsia" w:ascii="华文楷体" w:hAnsi="华文楷体" w:eastAsia="华文楷体" w:cs="华文楷体"/>
                <w:lang w:val="en-US" w:eastAsia="zh-CN"/>
              </w:rPr>
            </w:rPrChange>
          </w:rPr>
          <w:t>影响，</w:t>
        </w:r>
      </w:ins>
      <w:ins w:id="6197" w:author="野草" w:date="2023-02-07T22:32:45Z">
        <w:r>
          <w:rPr>
            <w:rFonts w:hint="eastAsia" w:ascii="华文细黑" w:hAnsi="华文细黑" w:eastAsia="华文细黑" w:cs="华文细黑"/>
            <w:lang w:val="en-US" w:eastAsia="zh-CN"/>
            <w:rPrChange w:id="6198" w:author="野草" w:date="2023-02-08T15:06:30Z">
              <w:rPr>
                <w:rFonts w:hint="eastAsia" w:ascii="华文楷体" w:hAnsi="华文楷体" w:eastAsia="华文楷体" w:cs="华文楷体"/>
                <w:lang w:val="en-US" w:eastAsia="zh-CN"/>
              </w:rPr>
            </w:rPrChange>
          </w:rPr>
          <w:t>能</w:t>
        </w:r>
      </w:ins>
      <w:ins w:id="6200" w:author="野草" w:date="2023-02-07T22:32:48Z">
        <w:r>
          <w:rPr>
            <w:rFonts w:hint="eastAsia" w:ascii="华文细黑" w:hAnsi="华文细黑" w:eastAsia="华文细黑" w:cs="华文细黑"/>
            <w:lang w:val="en-US" w:eastAsia="zh-CN"/>
            <w:rPrChange w:id="6201" w:author="野草" w:date="2023-02-08T15:06:30Z">
              <w:rPr>
                <w:rFonts w:hint="eastAsia" w:ascii="华文楷体" w:hAnsi="华文楷体" w:eastAsia="华文楷体" w:cs="华文楷体"/>
                <w:lang w:val="en-US" w:eastAsia="zh-CN"/>
              </w:rPr>
            </w:rPrChange>
          </w:rPr>
          <w:t>反映</w:t>
        </w:r>
      </w:ins>
      <w:ins w:id="6203" w:author="野草" w:date="2023-02-07T22:32:50Z">
        <w:r>
          <w:rPr>
            <w:rFonts w:hint="eastAsia" w:ascii="华文细黑" w:hAnsi="华文细黑" w:eastAsia="华文细黑" w:cs="华文细黑"/>
            <w:lang w:val="en-US" w:eastAsia="zh-CN"/>
            <w:rPrChange w:id="6204" w:author="野草" w:date="2023-02-08T15:06:30Z">
              <w:rPr>
                <w:rFonts w:hint="eastAsia" w:ascii="华文楷体" w:hAnsi="华文楷体" w:eastAsia="华文楷体" w:cs="华文楷体"/>
                <w:lang w:val="en-US" w:eastAsia="zh-CN"/>
              </w:rPr>
            </w:rPrChange>
          </w:rPr>
          <w:t>综合</w:t>
        </w:r>
      </w:ins>
      <w:ins w:id="6206" w:author="野草" w:date="2023-02-07T22:32:51Z">
        <w:r>
          <w:rPr>
            <w:rFonts w:hint="eastAsia" w:ascii="华文细黑" w:hAnsi="华文细黑" w:eastAsia="华文细黑" w:cs="华文细黑"/>
            <w:lang w:val="en-US" w:eastAsia="zh-CN"/>
            <w:rPrChange w:id="6207" w:author="野草" w:date="2023-02-08T15:06:30Z">
              <w:rPr>
                <w:rFonts w:hint="eastAsia" w:ascii="华文楷体" w:hAnsi="华文楷体" w:eastAsia="华文楷体" w:cs="华文楷体"/>
                <w:lang w:val="en-US" w:eastAsia="zh-CN"/>
              </w:rPr>
            </w:rPrChange>
          </w:rPr>
          <w:t>舒适度的</w:t>
        </w:r>
      </w:ins>
      <w:ins w:id="6209" w:author="野草" w:date="2023-02-07T22:32:54Z">
        <w:r>
          <w:rPr>
            <w:rFonts w:hint="eastAsia" w:ascii="华文细黑" w:hAnsi="华文细黑" w:eastAsia="华文细黑" w:cs="华文细黑"/>
            <w:lang w:val="en-US" w:eastAsia="zh-CN"/>
            <w:rPrChange w:id="6210" w:author="野草" w:date="2023-02-08T15:06:30Z">
              <w:rPr>
                <w:rFonts w:hint="eastAsia" w:ascii="华文楷体" w:hAnsi="华文楷体" w:eastAsia="华文楷体" w:cs="华文楷体"/>
                <w:lang w:val="en-US" w:eastAsia="zh-CN"/>
              </w:rPr>
            </w:rPrChange>
          </w:rPr>
          <w:t>状况</w:t>
        </w:r>
      </w:ins>
      <w:ins w:id="6212" w:author="野草" w:date="2023-02-07T22:34:21Z">
        <w:r>
          <w:rPr>
            <w:rFonts w:hint="eastAsia" w:ascii="华文细黑" w:hAnsi="华文细黑" w:eastAsia="华文细黑" w:cs="华文细黑"/>
            <w:lang w:val="en-US" w:eastAsia="zh-CN"/>
            <w:rPrChange w:id="6213" w:author="野草" w:date="2023-02-08T15:06:30Z">
              <w:rPr>
                <w:rFonts w:hint="eastAsia" w:ascii="华文楷体" w:hAnsi="华文楷体" w:eastAsia="华文楷体" w:cs="华文楷体"/>
                <w:lang w:val="en-US" w:eastAsia="zh-CN"/>
              </w:rPr>
            </w:rPrChange>
          </w:rPr>
          <w:t>。</w:t>
        </w:r>
      </w:ins>
      <w:ins w:id="6215" w:author="野草" w:date="2023-02-07T22:34:28Z">
        <w:r>
          <w:rPr>
            <w:rFonts w:hint="eastAsia" w:ascii="华文细黑" w:hAnsi="华文细黑" w:eastAsia="华文细黑" w:cs="华文细黑"/>
            <w:lang w:val="en-US" w:eastAsia="zh-CN"/>
            <w:rPrChange w:id="6216" w:author="野草" w:date="2023-02-08T15:06:30Z">
              <w:rPr>
                <w:rFonts w:hint="eastAsia" w:ascii="华文楷体" w:hAnsi="华文楷体" w:eastAsia="华文楷体" w:cs="华文楷体"/>
                <w:lang w:val="en-US" w:eastAsia="zh-CN"/>
              </w:rPr>
            </w:rPrChange>
          </w:rPr>
          <w:t>该</w:t>
        </w:r>
      </w:ins>
      <w:ins w:id="6218" w:author="野草" w:date="2023-02-07T22:34:30Z">
        <w:r>
          <w:rPr>
            <w:rFonts w:hint="eastAsia" w:ascii="华文细黑" w:hAnsi="华文细黑" w:eastAsia="华文细黑" w:cs="华文细黑"/>
            <w:lang w:val="en-US" w:eastAsia="zh-CN"/>
            <w:rPrChange w:id="6219" w:author="野草" w:date="2023-02-08T15:06:30Z">
              <w:rPr>
                <w:rFonts w:hint="eastAsia" w:ascii="华文楷体" w:hAnsi="华文楷体" w:eastAsia="华文楷体" w:cs="华文楷体"/>
                <w:lang w:val="en-US" w:eastAsia="zh-CN"/>
              </w:rPr>
            </w:rPrChange>
          </w:rPr>
          <w:t>指数的</w:t>
        </w:r>
      </w:ins>
      <w:ins w:id="6221" w:author="野草" w:date="2023-02-07T22:34:31Z">
        <w:r>
          <w:rPr>
            <w:rFonts w:hint="eastAsia" w:ascii="华文细黑" w:hAnsi="华文细黑" w:eastAsia="华文细黑" w:cs="华文细黑"/>
            <w:lang w:val="en-US" w:eastAsia="zh-CN"/>
            <w:rPrChange w:id="6222" w:author="野草" w:date="2023-02-08T15:06:30Z">
              <w:rPr>
                <w:rFonts w:hint="eastAsia" w:ascii="华文楷体" w:hAnsi="华文楷体" w:eastAsia="华文楷体" w:cs="华文楷体"/>
                <w:lang w:val="en-US" w:eastAsia="zh-CN"/>
              </w:rPr>
            </w:rPrChange>
          </w:rPr>
          <w:t>计算</w:t>
        </w:r>
      </w:ins>
      <w:ins w:id="6224" w:author="野草" w:date="2023-02-07T22:34:33Z">
        <w:r>
          <w:rPr>
            <w:rFonts w:hint="eastAsia" w:ascii="华文细黑" w:hAnsi="华文细黑" w:eastAsia="华文细黑" w:cs="华文细黑"/>
            <w:lang w:val="en-US" w:eastAsia="zh-CN"/>
            <w:rPrChange w:id="6225" w:author="野草" w:date="2023-02-08T15:06:30Z">
              <w:rPr>
                <w:rFonts w:hint="eastAsia" w:ascii="华文楷体" w:hAnsi="华文楷体" w:eastAsia="华文楷体" w:cs="华文楷体"/>
                <w:lang w:val="en-US" w:eastAsia="zh-CN"/>
              </w:rPr>
            </w:rPrChange>
          </w:rPr>
          <w:t>公式</w:t>
        </w:r>
      </w:ins>
      <w:ins w:id="6227" w:author="野草" w:date="2023-02-07T22:34:34Z">
        <w:r>
          <w:rPr>
            <w:rFonts w:hint="eastAsia" w:ascii="华文细黑" w:hAnsi="华文细黑" w:eastAsia="华文细黑" w:cs="华文细黑"/>
            <w:lang w:val="en-US" w:eastAsia="zh-CN"/>
            <w:rPrChange w:id="6228" w:author="野草" w:date="2023-02-08T15:06:30Z">
              <w:rPr>
                <w:rFonts w:hint="eastAsia" w:ascii="华文楷体" w:hAnsi="华文楷体" w:eastAsia="华文楷体" w:cs="华文楷体"/>
                <w:lang w:val="en-US" w:eastAsia="zh-CN"/>
              </w:rPr>
            </w:rPrChange>
          </w:rPr>
          <w:t>如下</w:t>
        </w:r>
      </w:ins>
      <w:ins w:id="6230" w:author="野草" w:date="2023-02-07T22:34:35Z">
        <w:r>
          <w:rPr>
            <w:rFonts w:hint="eastAsia" w:ascii="华文细黑" w:hAnsi="华文细黑" w:eastAsia="华文细黑" w:cs="华文细黑"/>
            <w:lang w:val="en-US" w:eastAsia="zh-CN"/>
            <w:rPrChange w:id="6231" w:author="野草" w:date="2023-02-08T15:06:30Z">
              <w:rPr>
                <w:rFonts w:hint="eastAsia" w:ascii="华文楷体" w:hAnsi="华文楷体" w:eastAsia="华文楷体" w:cs="华文楷体"/>
                <w:lang w:val="en-US" w:eastAsia="zh-CN"/>
              </w:rPr>
            </w:rPrChange>
          </w:rPr>
          <w:t>：</w:t>
        </w:r>
      </w:ins>
    </w:p>
    <w:p>
      <w:pPr>
        <w:rPr>
          <w:ins w:id="6233" w:author="野草" w:date="2023-02-07T22:34:35Z"/>
          <w:rFonts w:hint="eastAsia" w:ascii="华文细黑" w:hAnsi="华文细黑" w:eastAsia="华文细黑" w:cs="华文细黑"/>
          <w:lang w:val="en-US" w:eastAsia="zh-CN"/>
          <w:rPrChange w:id="6234" w:author="野草" w:date="2023-02-08T15:06:30Z">
            <w:rPr>
              <w:ins w:id="6235" w:author="野草" w:date="2023-02-07T22:34:35Z"/>
              <w:rFonts w:hint="default" w:ascii="华文楷体" w:hAnsi="华文楷体" w:eastAsia="华文楷体" w:cs="华文楷体"/>
              <w:lang w:val="en-US" w:eastAsia="zh-CN"/>
            </w:rPr>
          </w:rPrChange>
        </w:rPr>
      </w:pPr>
      <m:oMath>
        <w:ins w:id="6236" w:author="野草" w:date="2023-02-08T15:05:57Z">
          <m:r>
            <m:rPr>
              <m:sty m:val="p"/>
            </m:rPr>
            <w:rPr>
              <w:rFonts w:hint="eastAsia" w:ascii="Cambria Math" w:hAnsi="Cambria Math" w:eastAsia="华文细黑" w:cs="华文细黑"/>
              <w:lang w:val="en-US" w:eastAsia="zh-CN"/>
              <w:rPrChange w:id="6237" w:author="野草" w:date="2023-02-08T15:06:30Z">
                <w:rPr>
                  <w:rFonts w:hint="eastAsia" w:ascii="华文楷体" w:hAnsi="华文楷体" w:eastAsia="华文楷体" w:cs="华文楷体"/>
                  <w:lang w:val="en-US" w:eastAsia="zh-CN"/>
                </w:rPr>
              </w:rPrChange>
            </w:rPr>
            <m:t xml:space="preserve">HI = −42.379 + 2.04901523 × T + 10.14333127 × RH − 0.22475541 × T × RH − 0.00683783 × T × T − 0.05481717 × RH × RH + 0.00122874 × T × T × RH + 0.00085282 × T × RH × RH − 0.00000199 × T × T × RH × RH       </m:t>
          </m:r>
        </w:ins>
      </m:oMath>
      <w:ins w:id="6239" w:author="野草" w:date="2023-02-08T15:04:27Z">
        <w:r>
          <w:rPr>
            <w:rFonts w:hint="eastAsia" w:ascii="华文细黑" w:hAnsi="华文细黑" w:eastAsia="华文细黑" w:cs="华文细黑"/>
            <w:lang w:val="en-US" w:eastAsia="zh-CN"/>
            <w:rPrChange w:id="6240" w:author="野草" w:date="2023-02-08T15:06:30Z">
              <w:rPr>
                <w:rFonts w:hint="eastAsia" w:ascii="华文楷体" w:hAnsi="华文楷体" w:eastAsia="华文楷体" w:cs="华文楷体"/>
                <w:lang w:val="en-US" w:eastAsia="zh-CN"/>
              </w:rPr>
            </w:rPrChange>
          </w:rPr>
          <w:t xml:space="preserve">          </w:t>
        </w:r>
      </w:ins>
      <w:ins w:id="6242" w:author="野草" w:date="2023-02-08T15:06:09Z">
        <w:r>
          <w:rPr>
            <w:rFonts w:hint="eastAsia" w:ascii="华文细黑" w:hAnsi="华文细黑" w:eastAsia="华文细黑" w:cs="华文细黑"/>
            <w:lang w:val="en-US" w:eastAsia="zh-CN"/>
            <w:rPrChange w:id="6243" w:author="野草" w:date="2023-02-08T15:06:30Z">
              <w:rPr>
                <w:rFonts w:hint="eastAsia" w:ascii="华文楷体" w:hAnsi="华文楷体" w:eastAsia="华文楷体" w:cs="华文楷体"/>
                <w:lang w:val="en-US" w:eastAsia="zh-CN"/>
              </w:rPr>
            </w:rPrChange>
          </w:rPr>
          <w:t>（1）</w:t>
        </w:r>
      </w:ins>
      <w:ins w:id="6245" w:author="野草" w:date="2023-02-08T15:04:27Z">
        <w:r>
          <w:rPr>
            <w:rFonts w:hint="eastAsia" w:ascii="华文细黑" w:hAnsi="华文细黑" w:eastAsia="华文细黑" w:cs="华文细黑"/>
            <w:lang w:val="en-US" w:eastAsia="zh-CN"/>
            <w:rPrChange w:id="6246" w:author="野草" w:date="2023-02-08T15:06:30Z">
              <w:rPr>
                <w:rFonts w:hint="eastAsia" w:ascii="华文楷体" w:hAnsi="华文楷体" w:eastAsia="华文楷体" w:cs="华文楷体"/>
                <w:lang w:val="en-US" w:eastAsia="zh-CN"/>
              </w:rPr>
            </w:rPrChange>
          </w:rPr>
          <w:t xml:space="preserve"> </w:t>
        </w:r>
      </w:ins>
      <w:ins w:id="6248" w:author="野草" w:date="2023-02-08T15:04:28Z">
        <w:r>
          <w:rPr>
            <w:rFonts w:hint="eastAsia" w:ascii="华文细黑" w:hAnsi="华文细黑" w:eastAsia="华文细黑" w:cs="华文细黑"/>
            <w:lang w:val="en-US" w:eastAsia="zh-CN"/>
            <w:rPrChange w:id="6249" w:author="野草" w:date="2023-02-08T15:06:30Z">
              <w:rPr>
                <w:rFonts w:hint="eastAsia" w:ascii="华文楷体" w:hAnsi="华文楷体" w:eastAsia="华文楷体" w:cs="华文楷体"/>
                <w:lang w:val="en-US" w:eastAsia="zh-CN"/>
              </w:rPr>
            </w:rPrChange>
          </w:rPr>
          <w:t xml:space="preserve">      </w:t>
        </w:r>
      </w:ins>
    </w:p>
    <w:p>
      <w:pPr>
        <w:rPr>
          <w:ins w:id="6251" w:author="野草" w:date="2023-02-08T15:04:45Z"/>
          <w:rFonts w:hint="eastAsia" w:ascii="华文细黑" w:hAnsi="华文细黑" w:eastAsia="华文细黑" w:cs="华文细黑"/>
          <w:lang w:val="en-US" w:eastAsia="zh-CN"/>
          <w:rPrChange w:id="6252" w:author="野草" w:date="2023-02-08T15:06:30Z">
            <w:rPr>
              <w:ins w:id="6253" w:author="野草" w:date="2023-02-08T15:04:45Z"/>
              <w:rFonts w:hint="eastAsia" w:ascii="华文楷体" w:hAnsi="华文楷体" w:eastAsia="华文楷体" w:cs="华文楷体"/>
              <w:lang w:val="en-US" w:eastAsia="zh-CN"/>
            </w:rPr>
          </w:rPrChange>
        </w:rPr>
      </w:pPr>
      <w:ins w:id="6254" w:author="野草" w:date="2023-02-08T15:04:36Z">
        <w:r>
          <w:rPr>
            <w:rFonts w:hint="eastAsia" w:ascii="华文细黑" w:hAnsi="华文细黑" w:eastAsia="华文细黑" w:cs="华文细黑"/>
            <w:lang w:val="en-US" w:eastAsia="zh-CN"/>
            <w:rPrChange w:id="6255" w:author="野草" w:date="2023-02-08T15:06:30Z">
              <w:rPr>
                <w:rFonts w:hint="eastAsia" w:ascii="华文楷体" w:hAnsi="华文楷体" w:eastAsia="华文楷体" w:cs="华文楷体"/>
                <w:lang w:val="en-US" w:eastAsia="zh-CN"/>
              </w:rPr>
            </w:rPrChange>
          </w:rPr>
          <w:t>其中，</w:t>
        </w:r>
      </w:ins>
      <w:ins w:id="6257" w:author="野草" w:date="2023-02-08T15:04:38Z">
        <w:r>
          <w:rPr>
            <w:rFonts w:hint="eastAsia" w:ascii="华文细黑" w:hAnsi="华文细黑" w:eastAsia="华文细黑" w:cs="华文细黑"/>
            <w:lang w:val="en-US" w:eastAsia="zh-CN"/>
            <w:rPrChange w:id="6258" w:author="野草" w:date="2023-02-08T15:06:30Z">
              <w:rPr>
                <w:rFonts w:hint="eastAsia" w:ascii="华文楷体" w:hAnsi="华文楷体" w:eastAsia="华文楷体" w:cs="华文楷体"/>
                <w:lang w:val="en-US" w:eastAsia="zh-CN"/>
              </w:rPr>
            </w:rPrChange>
          </w:rPr>
          <w:t>T</w:t>
        </w:r>
      </w:ins>
      <w:ins w:id="6260" w:author="野草" w:date="2023-02-08T15:04:39Z">
        <w:r>
          <w:rPr>
            <w:rFonts w:hint="eastAsia" w:ascii="华文细黑" w:hAnsi="华文细黑" w:eastAsia="华文细黑" w:cs="华文细黑"/>
            <w:lang w:val="en-US" w:eastAsia="zh-CN"/>
            <w:rPrChange w:id="6261" w:author="野草" w:date="2023-02-08T15:06:30Z">
              <w:rPr>
                <w:rFonts w:hint="eastAsia" w:ascii="华文楷体" w:hAnsi="华文楷体" w:eastAsia="华文楷体" w:cs="华文楷体"/>
                <w:lang w:val="en-US" w:eastAsia="zh-CN"/>
              </w:rPr>
            </w:rPrChange>
          </w:rPr>
          <w:t>表示</w:t>
        </w:r>
      </w:ins>
      <w:ins w:id="6263" w:author="野草" w:date="2023-02-08T15:04:40Z">
        <w:r>
          <w:rPr>
            <w:rFonts w:hint="eastAsia" w:ascii="华文细黑" w:hAnsi="华文细黑" w:eastAsia="华文细黑" w:cs="华文细黑"/>
            <w:lang w:val="en-US" w:eastAsia="zh-CN"/>
            <w:rPrChange w:id="6264" w:author="野草" w:date="2023-02-08T15:06:30Z">
              <w:rPr>
                <w:rFonts w:hint="eastAsia" w:ascii="华文楷体" w:hAnsi="华文楷体" w:eastAsia="华文楷体" w:cs="华文楷体"/>
                <w:lang w:val="en-US" w:eastAsia="zh-CN"/>
              </w:rPr>
            </w:rPrChange>
          </w:rPr>
          <w:t>气温</w:t>
        </w:r>
      </w:ins>
      <w:ins w:id="6266" w:author="野草" w:date="2023-02-08T15:04:41Z">
        <w:r>
          <w:rPr>
            <w:rFonts w:hint="eastAsia" w:ascii="华文细黑" w:hAnsi="华文细黑" w:eastAsia="华文细黑" w:cs="华文细黑"/>
            <w:lang w:val="en-US" w:eastAsia="zh-CN"/>
            <w:rPrChange w:id="6267" w:author="野草" w:date="2023-02-08T15:06:30Z">
              <w:rPr>
                <w:rFonts w:hint="eastAsia" w:ascii="华文楷体" w:hAnsi="华文楷体" w:eastAsia="华文楷体" w:cs="华文楷体"/>
                <w:lang w:val="en-US" w:eastAsia="zh-CN"/>
              </w:rPr>
            </w:rPrChange>
          </w:rPr>
          <w:t>，R</w:t>
        </w:r>
      </w:ins>
      <w:ins w:id="6269" w:author="野草" w:date="2023-02-08T15:04:42Z">
        <w:r>
          <w:rPr>
            <w:rFonts w:hint="eastAsia" w:ascii="华文细黑" w:hAnsi="华文细黑" w:eastAsia="华文细黑" w:cs="华文细黑"/>
            <w:lang w:val="en-US" w:eastAsia="zh-CN"/>
            <w:rPrChange w:id="6270" w:author="野草" w:date="2023-02-08T15:06:30Z">
              <w:rPr>
                <w:rFonts w:hint="eastAsia" w:ascii="华文楷体" w:hAnsi="华文楷体" w:eastAsia="华文楷体" w:cs="华文楷体"/>
                <w:lang w:val="en-US" w:eastAsia="zh-CN"/>
              </w:rPr>
            </w:rPrChange>
          </w:rPr>
          <w:t>H</w:t>
        </w:r>
      </w:ins>
      <w:ins w:id="6272" w:author="野草" w:date="2023-02-08T15:04:43Z">
        <w:r>
          <w:rPr>
            <w:rFonts w:hint="eastAsia" w:ascii="华文细黑" w:hAnsi="华文细黑" w:eastAsia="华文细黑" w:cs="华文细黑"/>
            <w:lang w:val="en-US" w:eastAsia="zh-CN"/>
            <w:rPrChange w:id="6273" w:author="野草" w:date="2023-02-08T15:06:30Z">
              <w:rPr>
                <w:rFonts w:hint="eastAsia" w:ascii="华文楷体" w:hAnsi="华文楷体" w:eastAsia="华文楷体" w:cs="华文楷体"/>
                <w:lang w:val="en-US" w:eastAsia="zh-CN"/>
              </w:rPr>
            </w:rPrChange>
          </w:rPr>
          <w:t>表示</w:t>
        </w:r>
      </w:ins>
      <w:ins w:id="6275" w:author="野草" w:date="2023-02-08T15:04:44Z">
        <w:r>
          <w:rPr>
            <w:rFonts w:hint="eastAsia" w:ascii="华文细黑" w:hAnsi="华文细黑" w:eastAsia="华文细黑" w:cs="华文细黑"/>
            <w:lang w:val="en-US" w:eastAsia="zh-CN"/>
            <w:rPrChange w:id="6276" w:author="野草" w:date="2023-02-08T15:06:30Z">
              <w:rPr>
                <w:rFonts w:hint="eastAsia" w:ascii="华文楷体" w:hAnsi="华文楷体" w:eastAsia="华文楷体" w:cs="华文楷体"/>
                <w:lang w:val="en-US" w:eastAsia="zh-CN"/>
              </w:rPr>
            </w:rPrChange>
          </w:rPr>
          <w:t>相对湿度</w:t>
        </w:r>
      </w:ins>
      <w:ins w:id="6278" w:author="野草" w:date="2023-02-08T15:04:45Z">
        <w:r>
          <w:rPr>
            <w:rFonts w:hint="eastAsia" w:ascii="华文细黑" w:hAnsi="华文细黑" w:eastAsia="华文细黑" w:cs="华文细黑"/>
            <w:lang w:val="en-US" w:eastAsia="zh-CN"/>
            <w:rPrChange w:id="6279" w:author="野草" w:date="2023-02-08T15:06:30Z">
              <w:rPr>
                <w:rFonts w:hint="eastAsia" w:ascii="华文楷体" w:hAnsi="华文楷体" w:eastAsia="华文楷体" w:cs="华文楷体"/>
                <w:lang w:val="en-US" w:eastAsia="zh-CN"/>
              </w:rPr>
            </w:rPrChange>
          </w:rPr>
          <w:t>。</w:t>
        </w:r>
      </w:ins>
    </w:p>
    <w:p>
      <w:pPr>
        <w:rPr>
          <w:ins w:id="6281" w:author="野草" w:date="2023-02-08T15:07:57Z"/>
          <w:rFonts w:hint="default" w:ascii="华文楷体" w:hAnsi="华文楷体" w:eastAsia="华文楷体" w:cs="华文楷体"/>
          <w:lang w:val="en-US" w:eastAsia="zh-CN"/>
        </w:rPr>
      </w:pPr>
      <w:ins w:id="6282" w:author="野草" w:date="2023-02-08T15:23:53Z">
        <w:r>
          <w:rPr>
            <w:rFonts w:hint="eastAsia" w:ascii="华文细黑" w:hAnsi="华文细黑" w:eastAsia="华文细黑" w:cs="华文细黑"/>
            <w:lang w:val="en-US" w:eastAsia="zh-CN"/>
          </w:rPr>
          <w:t>[up230208]</w:t>
        </w:r>
      </w:ins>
    </w:p>
    <w:p>
      <w:pPr>
        <w:rPr>
          <w:ins w:id="6283" w:author="野草" w:date="2023-02-08T15:25:26Z"/>
          <w:rFonts w:hint="eastAsia" w:ascii="华文细黑" w:hAnsi="华文细黑" w:eastAsia="华文细黑" w:cs="华文细黑"/>
          <w:lang w:val="en-US" w:eastAsia="zh-CN"/>
        </w:rPr>
      </w:pPr>
      <w:ins w:id="6284" w:author="野草" w:date="2023-02-08T15:07:59Z">
        <w:r>
          <w:rPr>
            <w:rFonts w:hint="eastAsia" w:ascii="华文细黑" w:hAnsi="华文细黑" w:eastAsia="华文细黑" w:cs="华文细黑"/>
            <w:lang w:val="en-US" w:eastAsia="zh-CN"/>
            <w:rPrChange w:id="6285" w:author="野草" w:date="2023-02-08T15:21:48Z">
              <w:rPr>
                <w:rFonts w:hint="eastAsia" w:ascii="华文楷体" w:hAnsi="华文楷体" w:eastAsia="华文楷体" w:cs="华文楷体"/>
                <w:lang w:val="en-US" w:eastAsia="zh-CN"/>
              </w:rPr>
            </w:rPrChange>
          </w:rPr>
          <w:t>除了</w:t>
        </w:r>
      </w:ins>
      <w:ins w:id="6287" w:author="野草" w:date="2023-02-08T15:08:01Z">
        <w:r>
          <w:rPr>
            <w:rFonts w:hint="eastAsia" w:ascii="华文细黑" w:hAnsi="华文细黑" w:eastAsia="华文细黑" w:cs="华文细黑"/>
            <w:lang w:val="en-US" w:eastAsia="zh-CN"/>
            <w:rPrChange w:id="6288" w:author="野草" w:date="2023-02-08T15:21:48Z">
              <w:rPr>
                <w:rFonts w:hint="eastAsia" w:ascii="华文楷体" w:hAnsi="华文楷体" w:eastAsia="华文楷体" w:cs="华文楷体"/>
                <w:lang w:val="en-US" w:eastAsia="zh-CN"/>
              </w:rPr>
            </w:rPrChange>
          </w:rPr>
          <w:t>基本</w:t>
        </w:r>
      </w:ins>
      <w:ins w:id="6290" w:author="野草" w:date="2023-02-08T15:08:02Z">
        <w:r>
          <w:rPr>
            <w:rFonts w:hint="eastAsia" w:ascii="华文细黑" w:hAnsi="华文细黑" w:eastAsia="华文细黑" w:cs="华文细黑"/>
            <w:lang w:val="en-US" w:eastAsia="zh-CN"/>
            <w:rPrChange w:id="6291" w:author="野草" w:date="2023-02-08T15:21:48Z">
              <w:rPr>
                <w:rFonts w:hint="eastAsia" w:ascii="华文楷体" w:hAnsi="华文楷体" w:eastAsia="华文楷体" w:cs="华文楷体"/>
                <w:lang w:val="en-US" w:eastAsia="zh-CN"/>
              </w:rPr>
            </w:rPrChange>
          </w:rPr>
          <w:t>的气象</w:t>
        </w:r>
      </w:ins>
      <w:ins w:id="6293" w:author="野草" w:date="2023-02-08T15:08:04Z">
        <w:r>
          <w:rPr>
            <w:rFonts w:hint="eastAsia" w:ascii="华文细黑" w:hAnsi="华文细黑" w:eastAsia="华文细黑" w:cs="华文细黑"/>
            <w:lang w:val="en-US" w:eastAsia="zh-CN"/>
            <w:rPrChange w:id="6294" w:author="野草" w:date="2023-02-08T15:21:48Z">
              <w:rPr>
                <w:rFonts w:hint="eastAsia" w:ascii="华文楷体" w:hAnsi="华文楷体" w:eastAsia="华文楷体" w:cs="华文楷体"/>
                <w:lang w:val="en-US" w:eastAsia="zh-CN"/>
              </w:rPr>
            </w:rPrChange>
          </w:rPr>
          <w:t>变量和</w:t>
        </w:r>
      </w:ins>
      <w:ins w:id="6296" w:author="野草" w:date="2023-02-08T15:08:06Z">
        <w:r>
          <w:rPr>
            <w:rFonts w:hint="eastAsia" w:ascii="华文细黑" w:hAnsi="华文细黑" w:eastAsia="华文细黑" w:cs="华文细黑"/>
            <w:lang w:val="en-US" w:eastAsia="zh-CN"/>
            <w:rPrChange w:id="6297" w:author="野草" w:date="2023-02-08T15:21:48Z">
              <w:rPr>
                <w:rFonts w:hint="eastAsia" w:ascii="华文楷体" w:hAnsi="华文楷体" w:eastAsia="华文楷体" w:cs="华文楷体"/>
                <w:lang w:val="en-US" w:eastAsia="zh-CN"/>
              </w:rPr>
            </w:rPrChange>
          </w:rPr>
          <w:t>热指数</w:t>
        </w:r>
      </w:ins>
      <w:ins w:id="6299" w:author="野草" w:date="2023-02-08T15:08:08Z">
        <w:r>
          <w:rPr>
            <w:rFonts w:hint="eastAsia" w:ascii="华文细黑" w:hAnsi="华文细黑" w:eastAsia="华文细黑" w:cs="华文细黑"/>
            <w:lang w:val="en-US" w:eastAsia="zh-CN"/>
            <w:rPrChange w:id="6300" w:author="野草" w:date="2023-02-08T15:21:48Z">
              <w:rPr>
                <w:rFonts w:hint="eastAsia" w:ascii="华文楷体" w:hAnsi="华文楷体" w:eastAsia="华文楷体" w:cs="华文楷体"/>
                <w:lang w:val="en-US" w:eastAsia="zh-CN"/>
              </w:rPr>
            </w:rPrChange>
          </w:rPr>
          <w:t>以外，</w:t>
        </w:r>
      </w:ins>
      <w:ins w:id="6302" w:author="野草" w:date="2023-02-08T15:08:14Z">
        <w:r>
          <w:rPr>
            <w:rFonts w:hint="eastAsia" w:ascii="华文细黑" w:hAnsi="华文细黑" w:eastAsia="华文细黑" w:cs="华文细黑"/>
            <w:lang w:val="en-US" w:eastAsia="zh-CN"/>
            <w:rPrChange w:id="6303" w:author="野草" w:date="2023-02-08T15:21:48Z">
              <w:rPr>
                <w:rFonts w:hint="eastAsia" w:ascii="华文楷体" w:hAnsi="华文楷体" w:eastAsia="华文楷体" w:cs="华文楷体"/>
                <w:lang w:val="en-US" w:eastAsia="zh-CN"/>
              </w:rPr>
            </w:rPrChange>
          </w:rPr>
          <w:t>河流</w:t>
        </w:r>
      </w:ins>
      <w:ins w:id="6305" w:author="野草" w:date="2023-02-08T15:08:19Z">
        <w:r>
          <w:rPr>
            <w:rFonts w:hint="eastAsia" w:ascii="华文细黑" w:hAnsi="华文细黑" w:eastAsia="华文细黑" w:cs="华文细黑"/>
            <w:lang w:val="en-US" w:eastAsia="zh-CN"/>
            <w:rPrChange w:id="6306" w:author="野草" w:date="2023-02-08T15:21:48Z">
              <w:rPr>
                <w:rFonts w:hint="eastAsia" w:ascii="华文楷体" w:hAnsi="华文楷体" w:eastAsia="华文楷体" w:cs="华文楷体"/>
                <w:lang w:val="en-US" w:eastAsia="zh-CN"/>
              </w:rPr>
            </w:rPrChange>
          </w:rPr>
          <w:t>对</w:t>
        </w:r>
      </w:ins>
      <w:ins w:id="6308" w:author="野草" w:date="2023-02-08T15:08:20Z">
        <w:r>
          <w:rPr>
            <w:rFonts w:hint="eastAsia" w:ascii="华文细黑" w:hAnsi="华文细黑" w:eastAsia="华文细黑" w:cs="华文细黑"/>
            <w:lang w:val="en-US" w:eastAsia="zh-CN"/>
            <w:rPrChange w:id="6309" w:author="野草" w:date="2023-02-08T15:21:48Z">
              <w:rPr>
                <w:rFonts w:hint="eastAsia" w:ascii="华文楷体" w:hAnsi="华文楷体" w:eastAsia="华文楷体" w:cs="华文楷体"/>
                <w:lang w:val="en-US" w:eastAsia="zh-CN"/>
              </w:rPr>
            </w:rPrChange>
          </w:rPr>
          <w:t>区域</w:t>
        </w:r>
      </w:ins>
      <w:ins w:id="6311" w:author="野草" w:date="2023-02-08T15:23:12Z">
        <w:r>
          <w:rPr>
            <w:rFonts w:hint="eastAsia" w:ascii="华文细黑" w:hAnsi="华文细黑" w:eastAsia="华文细黑" w:cs="华文细黑"/>
            <w:lang w:val="en-US" w:eastAsia="zh-CN"/>
          </w:rPr>
          <w:t>热</w:t>
        </w:r>
      </w:ins>
      <w:ins w:id="6312" w:author="野草" w:date="2023-02-08T15:23:18Z">
        <w:r>
          <w:rPr>
            <w:rFonts w:hint="eastAsia" w:ascii="华文细黑" w:hAnsi="华文细黑" w:eastAsia="华文细黑" w:cs="华文细黑"/>
            <w:lang w:val="en-US" w:eastAsia="zh-CN"/>
          </w:rPr>
          <w:t>环境</w:t>
        </w:r>
      </w:ins>
      <w:ins w:id="6313" w:author="野草" w:date="2023-02-08T15:09:04Z">
        <w:r>
          <w:rPr>
            <w:rFonts w:hint="eastAsia" w:ascii="华文细黑" w:hAnsi="华文细黑" w:eastAsia="华文细黑" w:cs="华文细黑"/>
            <w:lang w:val="en-US" w:eastAsia="zh-CN"/>
            <w:rPrChange w:id="6314" w:author="野草" w:date="2023-02-08T15:21:48Z">
              <w:rPr>
                <w:rFonts w:hint="eastAsia" w:ascii="华文楷体" w:hAnsi="华文楷体" w:eastAsia="华文楷体" w:cs="华文楷体"/>
                <w:lang w:val="en-US" w:eastAsia="zh-CN"/>
              </w:rPr>
            </w:rPrChange>
          </w:rPr>
          <w:t>变化</w:t>
        </w:r>
      </w:ins>
      <w:ins w:id="6316" w:author="野草" w:date="2023-02-08T15:08:22Z">
        <w:r>
          <w:rPr>
            <w:rFonts w:hint="eastAsia" w:ascii="华文细黑" w:hAnsi="华文细黑" w:eastAsia="华文细黑" w:cs="华文细黑"/>
            <w:lang w:val="en-US" w:eastAsia="zh-CN"/>
            <w:rPrChange w:id="6317" w:author="野草" w:date="2023-02-08T15:21:48Z">
              <w:rPr>
                <w:rFonts w:hint="eastAsia" w:ascii="华文楷体" w:hAnsi="华文楷体" w:eastAsia="华文楷体" w:cs="华文楷体"/>
                <w:lang w:val="en-US" w:eastAsia="zh-CN"/>
              </w:rPr>
            </w:rPrChange>
          </w:rPr>
          <w:t>的</w:t>
        </w:r>
      </w:ins>
      <w:ins w:id="6319" w:author="野草" w:date="2023-02-08T15:08:23Z">
        <w:r>
          <w:rPr>
            <w:rFonts w:hint="eastAsia" w:ascii="华文细黑" w:hAnsi="华文细黑" w:eastAsia="华文细黑" w:cs="华文细黑"/>
            <w:lang w:val="en-US" w:eastAsia="zh-CN"/>
            <w:rPrChange w:id="6320" w:author="野草" w:date="2023-02-08T15:21:48Z">
              <w:rPr>
                <w:rFonts w:hint="eastAsia" w:ascii="华文楷体" w:hAnsi="华文楷体" w:eastAsia="华文楷体" w:cs="华文楷体"/>
                <w:lang w:val="en-US" w:eastAsia="zh-CN"/>
              </w:rPr>
            </w:rPrChange>
          </w:rPr>
          <w:t>影响</w:t>
        </w:r>
      </w:ins>
      <w:ins w:id="6322" w:author="野草" w:date="2023-02-08T15:22:04Z">
        <w:r>
          <w:rPr>
            <w:rFonts w:hint="eastAsia" w:ascii="华文细黑" w:hAnsi="华文细黑" w:eastAsia="华文细黑" w:cs="华文细黑"/>
            <w:lang w:val="en-US" w:eastAsia="zh-CN"/>
          </w:rPr>
          <w:t>是</w:t>
        </w:r>
      </w:ins>
      <w:ins w:id="6323" w:author="野草" w:date="2023-02-08T15:22:08Z">
        <w:r>
          <w:rPr>
            <w:rFonts w:hint="eastAsia" w:ascii="华文细黑" w:hAnsi="华文细黑" w:eastAsia="华文细黑" w:cs="华文细黑"/>
            <w:lang w:val="en-US" w:eastAsia="zh-CN"/>
          </w:rPr>
          <w:t>本研究的</w:t>
        </w:r>
      </w:ins>
      <w:ins w:id="6324" w:author="野草" w:date="2023-02-08T15:22:09Z">
        <w:r>
          <w:rPr>
            <w:rFonts w:hint="eastAsia" w:ascii="华文细黑" w:hAnsi="华文细黑" w:eastAsia="华文细黑" w:cs="华文细黑"/>
            <w:lang w:val="en-US" w:eastAsia="zh-CN"/>
          </w:rPr>
          <w:t>重点</w:t>
        </w:r>
      </w:ins>
      <w:ins w:id="6325" w:author="野草" w:date="2023-02-08T15:10:06Z">
        <w:r>
          <w:rPr>
            <w:rFonts w:hint="eastAsia" w:ascii="华文细黑" w:hAnsi="华文细黑" w:eastAsia="华文细黑" w:cs="华文细黑"/>
            <w:lang w:val="en-US" w:eastAsia="zh-CN"/>
            <w:rPrChange w:id="6326" w:author="野草" w:date="2023-02-08T15:21:48Z">
              <w:rPr>
                <w:rFonts w:hint="eastAsia" w:ascii="华文楷体" w:hAnsi="华文楷体" w:eastAsia="华文楷体" w:cs="华文楷体"/>
                <w:lang w:val="en-US" w:eastAsia="zh-CN"/>
              </w:rPr>
            </w:rPrChange>
          </w:rPr>
          <w:t>。</w:t>
        </w:r>
      </w:ins>
      <w:ins w:id="6328" w:author="野草" w:date="2023-02-08T15:10:09Z">
        <w:r>
          <w:rPr>
            <w:rFonts w:hint="eastAsia" w:ascii="华文细黑" w:hAnsi="华文细黑" w:eastAsia="华文细黑" w:cs="华文细黑"/>
            <w:lang w:val="en-US" w:eastAsia="zh-CN"/>
            <w:rPrChange w:id="6329" w:author="野草" w:date="2023-02-08T15:21:48Z">
              <w:rPr>
                <w:rFonts w:hint="eastAsia" w:ascii="华文楷体" w:hAnsi="华文楷体" w:eastAsia="华文楷体" w:cs="华文楷体"/>
                <w:lang w:val="en-US" w:eastAsia="zh-CN"/>
              </w:rPr>
            </w:rPrChange>
          </w:rPr>
          <w:t>为此，</w:t>
        </w:r>
      </w:ins>
      <w:ins w:id="6331" w:author="野草" w:date="2023-02-08T15:10:10Z">
        <w:r>
          <w:rPr>
            <w:rFonts w:hint="eastAsia" w:ascii="华文细黑" w:hAnsi="华文细黑" w:eastAsia="华文细黑" w:cs="华文细黑"/>
            <w:lang w:val="en-US" w:eastAsia="zh-CN"/>
            <w:rPrChange w:id="6332" w:author="野草" w:date="2023-02-08T15:21:48Z">
              <w:rPr>
                <w:rFonts w:hint="eastAsia" w:ascii="华文楷体" w:hAnsi="华文楷体" w:eastAsia="华文楷体" w:cs="华文楷体"/>
                <w:lang w:val="en-US" w:eastAsia="zh-CN"/>
              </w:rPr>
            </w:rPrChange>
          </w:rPr>
          <w:t>本项目采用远离河岸的</w:t>
        </w:r>
      </w:ins>
      <w:ins w:id="6334" w:author="野草" w:date="2023-02-08T15:10:59Z">
        <w:r>
          <w:rPr>
            <w:rFonts w:hint="eastAsia" w:ascii="华文细黑" w:hAnsi="华文细黑" w:eastAsia="华文细黑" w:cs="华文细黑"/>
            <w:lang w:val="en-US" w:eastAsia="zh-CN"/>
            <w:rPrChange w:id="6335" w:author="野草" w:date="2023-02-08T15:21:48Z">
              <w:rPr>
                <w:rFonts w:hint="eastAsia" w:ascii="华文楷体" w:hAnsi="华文楷体" w:eastAsia="华文楷体" w:cs="华文楷体"/>
                <w:lang w:val="en-US" w:eastAsia="zh-CN"/>
              </w:rPr>
            </w:rPrChange>
          </w:rPr>
          <w:t>固定</w:t>
        </w:r>
      </w:ins>
      <w:ins w:id="6337" w:author="野草" w:date="2023-02-08T15:10:10Z">
        <w:r>
          <w:rPr>
            <w:rFonts w:hint="eastAsia" w:ascii="华文细黑" w:hAnsi="华文细黑" w:eastAsia="华文细黑" w:cs="华文细黑"/>
            <w:lang w:val="en-US" w:eastAsia="zh-CN"/>
            <w:rPrChange w:id="6338" w:author="野草" w:date="2023-02-08T15:21:48Z">
              <w:rPr>
                <w:rFonts w:hint="eastAsia" w:ascii="华文楷体" w:hAnsi="华文楷体" w:eastAsia="华文楷体" w:cs="华文楷体"/>
                <w:lang w:val="en-US" w:eastAsia="zh-CN"/>
              </w:rPr>
            </w:rPrChange>
          </w:rPr>
          <w:t>站点作为参考站点。</w:t>
        </w:r>
      </w:ins>
      <w:ins w:id="6340" w:author="野草" w:date="2023-02-08T15:10:21Z">
        <w:r>
          <w:rPr>
            <w:rFonts w:hint="eastAsia" w:ascii="华文细黑" w:hAnsi="华文细黑" w:eastAsia="华文细黑" w:cs="华文细黑"/>
            <w:lang w:val="en-US" w:eastAsia="zh-CN"/>
            <w:rPrChange w:id="6341" w:author="野草" w:date="2023-02-08T15:21:48Z">
              <w:rPr>
                <w:rFonts w:hint="eastAsia" w:ascii="华文楷体" w:hAnsi="华文楷体" w:eastAsia="华文楷体" w:cs="华文楷体"/>
                <w:lang w:val="en-US" w:eastAsia="zh-CN"/>
              </w:rPr>
            </w:rPrChange>
          </w:rPr>
          <w:t>参考</w:t>
        </w:r>
      </w:ins>
      <w:ins w:id="6343" w:author="野草" w:date="2023-02-08T15:10:22Z">
        <w:r>
          <w:rPr>
            <w:rFonts w:hint="eastAsia" w:ascii="华文细黑" w:hAnsi="华文细黑" w:eastAsia="华文细黑" w:cs="华文细黑"/>
            <w:lang w:val="en-US" w:eastAsia="zh-CN"/>
            <w:rPrChange w:id="6344" w:author="野草" w:date="2023-02-08T15:21:48Z">
              <w:rPr>
                <w:rFonts w:hint="eastAsia" w:ascii="华文楷体" w:hAnsi="华文楷体" w:eastAsia="华文楷体" w:cs="华文楷体"/>
                <w:lang w:val="en-US" w:eastAsia="zh-CN"/>
              </w:rPr>
            </w:rPrChange>
          </w:rPr>
          <w:t>站点</w:t>
        </w:r>
      </w:ins>
      <w:ins w:id="6346" w:author="野草" w:date="2023-02-08T15:15:09Z">
        <w:r>
          <w:rPr>
            <w:rFonts w:hint="eastAsia" w:ascii="华文细黑" w:hAnsi="华文细黑" w:eastAsia="华文细黑" w:cs="华文细黑"/>
            <w:lang w:val="en-US" w:eastAsia="zh-CN"/>
            <w:rPrChange w:id="6347" w:author="野草" w:date="2023-02-08T15:21:48Z">
              <w:rPr>
                <w:rFonts w:hint="eastAsia" w:ascii="华文楷体" w:hAnsi="华文楷体" w:eastAsia="华文楷体" w:cs="华文楷体"/>
                <w:lang w:val="en-US" w:eastAsia="zh-CN"/>
              </w:rPr>
            </w:rPrChange>
          </w:rPr>
          <w:t>温湿度</w:t>
        </w:r>
      </w:ins>
      <w:ins w:id="6349" w:author="野草" w:date="2023-02-08T15:11:11Z">
        <w:r>
          <w:rPr>
            <w:rFonts w:hint="eastAsia" w:ascii="华文细黑" w:hAnsi="华文细黑" w:eastAsia="华文细黑" w:cs="华文细黑"/>
            <w:lang w:val="en-US" w:eastAsia="zh-CN"/>
            <w:rPrChange w:id="6350" w:author="野草" w:date="2023-02-08T15:21:48Z">
              <w:rPr>
                <w:rFonts w:hint="eastAsia" w:ascii="华文楷体" w:hAnsi="华文楷体" w:eastAsia="华文楷体" w:cs="华文楷体"/>
                <w:lang w:val="en-US" w:eastAsia="zh-CN"/>
              </w:rPr>
            </w:rPrChange>
          </w:rPr>
          <w:t>与</w:t>
        </w:r>
      </w:ins>
      <w:ins w:id="6352" w:author="野草" w:date="2023-02-08T15:11:13Z">
        <w:r>
          <w:rPr>
            <w:rFonts w:hint="eastAsia" w:ascii="华文细黑" w:hAnsi="华文细黑" w:eastAsia="华文细黑" w:cs="华文细黑"/>
            <w:lang w:val="en-US" w:eastAsia="zh-CN"/>
            <w:rPrChange w:id="6353" w:author="野草" w:date="2023-02-08T15:21:48Z">
              <w:rPr>
                <w:rFonts w:hint="eastAsia" w:ascii="华文楷体" w:hAnsi="华文楷体" w:eastAsia="华文楷体" w:cs="华文楷体"/>
                <w:lang w:val="en-US" w:eastAsia="zh-CN"/>
              </w:rPr>
            </w:rPrChange>
          </w:rPr>
          <w:t>各</w:t>
        </w:r>
      </w:ins>
      <w:ins w:id="6355" w:author="野草" w:date="2023-02-08T15:25:14Z">
        <w:r>
          <w:rPr>
            <w:rFonts w:hint="eastAsia" w:ascii="华文细黑" w:hAnsi="华文细黑" w:eastAsia="华文细黑" w:cs="华文细黑"/>
            <w:lang w:val="en-US" w:eastAsia="zh-CN"/>
          </w:rPr>
          <w:t>研究</w:t>
        </w:r>
      </w:ins>
      <w:ins w:id="6356" w:author="野草" w:date="2023-02-08T15:11:16Z">
        <w:r>
          <w:rPr>
            <w:rFonts w:hint="eastAsia" w:ascii="华文细黑" w:hAnsi="华文细黑" w:eastAsia="华文细黑" w:cs="华文细黑"/>
            <w:lang w:val="en-US" w:eastAsia="zh-CN"/>
            <w:rPrChange w:id="6357" w:author="野草" w:date="2023-02-08T15:21:48Z">
              <w:rPr>
                <w:rFonts w:hint="eastAsia" w:ascii="华文楷体" w:hAnsi="华文楷体" w:eastAsia="华文楷体" w:cs="华文楷体"/>
                <w:lang w:val="en-US" w:eastAsia="zh-CN"/>
              </w:rPr>
            </w:rPrChange>
          </w:rPr>
          <w:t>站点</w:t>
        </w:r>
      </w:ins>
      <w:ins w:id="6359" w:author="野草" w:date="2023-02-08T15:15:20Z">
        <w:r>
          <w:rPr>
            <w:rFonts w:hint="eastAsia" w:ascii="华文细黑" w:hAnsi="华文细黑" w:eastAsia="华文细黑" w:cs="华文细黑"/>
            <w:lang w:val="en-US" w:eastAsia="zh-CN"/>
            <w:rPrChange w:id="6360" w:author="野草" w:date="2023-02-08T15:21:48Z">
              <w:rPr>
                <w:rFonts w:hint="eastAsia" w:ascii="华文楷体" w:hAnsi="华文楷体" w:eastAsia="华文楷体" w:cs="华文楷体"/>
                <w:lang w:val="en-US" w:eastAsia="zh-CN"/>
              </w:rPr>
            </w:rPrChange>
          </w:rPr>
          <w:t>的</w:t>
        </w:r>
      </w:ins>
      <w:ins w:id="6362" w:author="野草" w:date="2023-02-08T15:15:22Z">
        <w:r>
          <w:rPr>
            <w:rFonts w:hint="eastAsia" w:ascii="华文细黑" w:hAnsi="华文细黑" w:eastAsia="华文细黑" w:cs="华文细黑"/>
            <w:lang w:val="en-US" w:eastAsia="zh-CN"/>
            <w:rPrChange w:id="6363" w:author="野草" w:date="2023-02-08T15:21:48Z">
              <w:rPr>
                <w:rFonts w:hint="eastAsia" w:ascii="华文楷体" w:hAnsi="华文楷体" w:eastAsia="华文楷体" w:cs="华文楷体"/>
                <w:lang w:val="en-US" w:eastAsia="zh-CN"/>
              </w:rPr>
            </w:rPrChange>
          </w:rPr>
          <w:t>对应</w:t>
        </w:r>
      </w:ins>
      <w:ins w:id="6365" w:author="野草" w:date="2023-02-08T15:15:23Z">
        <w:r>
          <w:rPr>
            <w:rFonts w:hint="eastAsia" w:ascii="华文细黑" w:hAnsi="华文细黑" w:eastAsia="华文细黑" w:cs="华文细黑"/>
            <w:lang w:val="en-US" w:eastAsia="zh-CN"/>
            <w:rPrChange w:id="6366" w:author="野草" w:date="2023-02-08T15:21:48Z">
              <w:rPr>
                <w:rFonts w:hint="eastAsia" w:ascii="华文楷体" w:hAnsi="华文楷体" w:eastAsia="华文楷体" w:cs="华文楷体"/>
                <w:lang w:val="en-US" w:eastAsia="zh-CN"/>
              </w:rPr>
            </w:rPrChange>
          </w:rPr>
          <w:t>值</w:t>
        </w:r>
      </w:ins>
      <w:ins w:id="6368" w:author="野草" w:date="2023-02-08T15:22:34Z">
        <w:r>
          <w:rPr>
            <w:rFonts w:hint="eastAsia" w:ascii="华文细黑" w:hAnsi="华文细黑" w:eastAsia="华文细黑" w:cs="华文细黑"/>
            <w:lang w:val="en-US" w:eastAsia="zh-CN"/>
          </w:rPr>
          <w:t>之间的</w:t>
        </w:r>
      </w:ins>
      <w:ins w:id="6369" w:author="野草" w:date="2023-02-08T15:22:36Z">
        <w:r>
          <w:rPr>
            <w:rFonts w:hint="eastAsia" w:ascii="华文细黑" w:hAnsi="华文细黑" w:eastAsia="华文细黑" w:cs="华文细黑"/>
            <w:lang w:val="en-US" w:eastAsia="zh-CN"/>
          </w:rPr>
          <w:t>差值</w:t>
        </w:r>
      </w:ins>
      <w:ins w:id="6370" w:author="野草" w:date="2023-02-08T15:11:29Z">
        <w:r>
          <w:rPr>
            <w:rFonts w:hint="eastAsia" w:ascii="华文细黑" w:hAnsi="华文细黑" w:eastAsia="华文细黑" w:cs="华文细黑"/>
            <w:lang w:val="en-US" w:eastAsia="zh-CN"/>
            <w:rPrChange w:id="6371" w:author="野草" w:date="2023-02-08T15:21:48Z">
              <w:rPr>
                <w:rFonts w:hint="eastAsia" w:ascii="华文楷体" w:hAnsi="华文楷体" w:eastAsia="华文楷体" w:cs="华文楷体"/>
                <w:lang w:val="en-US" w:eastAsia="zh-CN"/>
              </w:rPr>
            </w:rPrChange>
          </w:rPr>
          <w:t>即可</w:t>
        </w:r>
      </w:ins>
      <w:ins w:id="6373" w:author="野草" w:date="2023-02-08T15:11:30Z">
        <w:r>
          <w:rPr>
            <w:rFonts w:hint="eastAsia" w:ascii="华文细黑" w:hAnsi="华文细黑" w:eastAsia="华文细黑" w:cs="华文细黑"/>
            <w:lang w:val="en-US" w:eastAsia="zh-CN"/>
            <w:rPrChange w:id="6374" w:author="野草" w:date="2023-02-08T15:21:48Z">
              <w:rPr>
                <w:rFonts w:hint="eastAsia" w:ascii="华文楷体" w:hAnsi="华文楷体" w:eastAsia="华文楷体" w:cs="华文楷体"/>
                <w:lang w:val="en-US" w:eastAsia="zh-CN"/>
              </w:rPr>
            </w:rPrChange>
          </w:rPr>
          <w:t>被</w:t>
        </w:r>
      </w:ins>
      <w:ins w:id="6376" w:author="野草" w:date="2023-02-08T15:11:31Z">
        <w:r>
          <w:rPr>
            <w:rFonts w:hint="eastAsia" w:ascii="华文细黑" w:hAnsi="华文细黑" w:eastAsia="华文细黑" w:cs="华文细黑"/>
            <w:lang w:val="en-US" w:eastAsia="zh-CN"/>
            <w:rPrChange w:id="6377" w:author="野草" w:date="2023-02-08T15:21:48Z">
              <w:rPr>
                <w:rFonts w:hint="eastAsia" w:ascii="华文楷体" w:hAnsi="华文楷体" w:eastAsia="华文楷体" w:cs="华文楷体"/>
                <w:lang w:val="en-US" w:eastAsia="zh-CN"/>
              </w:rPr>
            </w:rPrChange>
          </w:rPr>
          <w:t>视为</w:t>
        </w:r>
      </w:ins>
      <w:ins w:id="6379" w:author="野草" w:date="2023-02-08T15:11:34Z">
        <w:r>
          <w:rPr>
            <w:rFonts w:hint="eastAsia" w:ascii="华文细黑" w:hAnsi="华文细黑" w:eastAsia="华文细黑" w:cs="华文细黑"/>
            <w:lang w:val="en-US" w:eastAsia="zh-CN"/>
            <w:rPrChange w:id="6380" w:author="野草" w:date="2023-02-08T15:21:48Z">
              <w:rPr>
                <w:rFonts w:hint="eastAsia" w:ascii="华文楷体" w:hAnsi="华文楷体" w:eastAsia="华文楷体" w:cs="华文楷体"/>
                <w:lang w:val="en-US" w:eastAsia="zh-CN"/>
              </w:rPr>
            </w:rPrChange>
          </w:rPr>
          <w:t>河流</w:t>
        </w:r>
      </w:ins>
      <w:ins w:id="6382" w:author="野草" w:date="2023-02-08T15:11:42Z">
        <w:r>
          <w:rPr>
            <w:rFonts w:hint="eastAsia" w:ascii="华文细黑" w:hAnsi="华文细黑" w:eastAsia="华文细黑" w:cs="华文细黑"/>
            <w:lang w:val="en-US" w:eastAsia="zh-CN"/>
            <w:rPrChange w:id="6383" w:author="野草" w:date="2023-02-08T15:21:48Z">
              <w:rPr>
                <w:rFonts w:hint="eastAsia" w:ascii="华文楷体" w:hAnsi="华文楷体" w:eastAsia="华文楷体" w:cs="华文楷体"/>
                <w:lang w:val="en-US" w:eastAsia="zh-CN"/>
              </w:rPr>
            </w:rPrChange>
          </w:rPr>
          <w:t>导致的</w:t>
        </w:r>
      </w:ins>
      <w:ins w:id="6385" w:author="野草" w:date="2023-02-08T15:21:21Z">
        <w:r>
          <w:rPr>
            <w:rFonts w:hint="eastAsia" w:ascii="华文细黑" w:hAnsi="华文细黑" w:eastAsia="华文细黑" w:cs="华文细黑"/>
            <w:lang w:val="en-US" w:eastAsia="zh-CN"/>
            <w:rPrChange w:id="6386" w:author="野草" w:date="2023-02-08T15:21:48Z">
              <w:rPr>
                <w:rFonts w:hint="eastAsia" w:ascii="华文楷体" w:hAnsi="华文楷体" w:eastAsia="华文楷体" w:cs="华文楷体"/>
                <w:lang w:val="en-US" w:eastAsia="zh-CN"/>
              </w:rPr>
            </w:rPrChange>
          </w:rPr>
          <w:t>温湿</w:t>
        </w:r>
      </w:ins>
      <w:ins w:id="6388" w:author="野草" w:date="2023-02-08T15:11:45Z">
        <w:r>
          <w:rPr>
            <w:rFonts w:hint="eastAsia" w:ascii="华文细黑" w:hAnsi="华文细黑" w:eastAsia="华文细黑" w:cs="华文细黑"/>
            <w:lang w:val="en-US" w:eastAsia="zh-CN"/>
            <w:rPrChange w:id="6389" w:author="野草" w:date="2023-02-08T15:21:48Z">
              <w:rPr>
                <w:rFonts w:hint="eastAsia" w:ascii="华文楷体" w:hAnsi="华文楷体" w:eastAsia="华文楷体" w:cs="华文楷体"/>
                <w:lang w:val="en-US" w:eastAsia="zh-CN"/>
              </w:rPr>
            </w:rPrChange>
          </w:rPr>
          <w:t>度</w:t>
        </w:r>
      </w:ins>
      <w:ins w:id="6391" w:author="野草" w:date="2023-02-08T15:11:46Z">
        <w:r>
          <w:rPr>
            <w:rFonts w:hint="eastAsia" w:ascii="华文细黑" w:hAnsi="华文细黑" w:eastAsia="华文细黑" w:cs="华文细黑"/>
            <w:lang w:val="en-US" w:eastAsia="zh-CN"/>
            <w:rPrChange w:id="6392" w:author="野草" w:date="2023-02-08T15:21:48Z">
              <w:rPr>
                <w:rFonts w:hint="eastAsia" w:ascii="华文楷体" w:hAnsi="华文楷体" w:eastAsia="华文楷体" w:cs="华文楷体"/>
                <w:lang w:val="en-US" w:eastAsia="zh-CN"/>
              </w:rPr>
            </w:rPrChange>
          </w:rPr>
          <w:t>变化。</w:t>
        </w:r>
      </w:ins>
      <w:ins w:id="6394" w:author="野草" w:date="2023-02-08T15:21:26Z">
        <w:r>
          <w:rPr>
            <w:rFonts w:hint="eastAsia" w:ascii="华文细黑" w:hAnsi="华文细黑" w:eastAsia="华文细黑" w:cs="华文细黑"/>
            <w:lang w:val="en-US" w:eastAsia="zh-CN"/>
            <w:rPrChange w:id="6395" w:author="野草" w:date="2023-02-08T15:21:48Z">
              <w:rPr>
                <w:rFonts w:hint="eastAsia" w:ascii="华文楷体" w:hAnsi="华文楷体" w:eastAsia="华文楷体" w:cs="华文楷体"/>
                <w:lang w:val="en-US" w:eastAsia="zh-CN"/>
              </w:rPr>
            </w:rPrChange>
          </w:rPr>
          <w:t>需要</w:t>
        </w:r>
      </w:ins>
      <w:ins w:id="6397" w:author="野草" w:date="2023-02-08T15:21:28Z">
        <w:r>
          <w:rPr>
            <w:rFonts w:hint="eastAsia" w:ascii="华文细黑" w:hAnsi="华文细黑" w:eastAsia="华文细黑" w:cs="华文细黑"/>
            <w:lang w:val="en-US" w:eastAsia="zh-CN"/>
            <w:rPrChange w:id="6398" w:author="野草" w:date="2023-02-08T15:21:48Z">
              <w:rPr>
                <w:rFonts w:hint="eastAsia" w:ascii="华文楷体" w:hAnsi="华文楷体" w:eastAsia="华文楷体" w:cs="华文楷体"/>
                <w:lang w:val="en-US" w:eastAsia="zh-CN"/>
              </w:rPr>
            </w:rPrChange>
          </w:rPr>
          <w:t>注意的</w:t>
        </w:r>
      </w:ins>
      <w:ins w:id="6400" w:author="野草" w:date="2023-02-08T15:21:30Z">
        <w:r>
          <w:rPr>
            <w:rFonts w:hint="eastAsia" w:ascii="华文细黑" w:hAnsi="华文细黑" w:eastAsia="华文细黑" w:cs="华文细黑"/>
            <w:lang w:val="en-US" w:eastAsia="zh-CN"/>
            <w:rPrChange w:id="6401" w:author="野草" w:date="2023-02-08T15:21:48Z">
              <w:rPr>
                <w:rFonts w:hint="eastAsia" w:ascii="华文楷体" w:hAnsi="华文楷体" w:eastAsia="华文楷体" w:cs="华文楷体"/>
                <w:lang w:val="en-US" w:eastAsia="zh-CN"/>
              </w:rPr>
            </w:rPrChange>
          </w:rPr>
          <w:t>是</w:t>
        </w:r>
      </w:ins>
      <w:ins w:id="6403" w:author="野草" w:date="2023-02-08T15:21:31Z">
        <w:r>
          <w:rPr>
            <w:rFonts w:hint="eastAsia" w:ascii="华文细黑" w:hAnsi="华文细黑" w:eastAsia="华文细黑" w:cs="华文细黑"/>
            <w:lang w:val="en-US" w:eastAsia="zh-CN"/>
            <w:rPrChange w:id="6404" w:author="野草" w:date="2023-02-08T15:21:48Z">
              <w:rPr>
                <w:rFonts w:hint="eastAsia" w:ascii="华文楷体" w:hAnsi="华文楷体" w:eastAsia="华文楷体" w:cs="华文楷体"/>
                <w:lang w:val="en-US" w:eastAsia="zh-CN"/>
              </w:rPr>
            </w:rPrChange>
          </w:rPr>
          <w:t>，</w:t>
        </w:r>
      </w:ins>
      <w:ins w:id="6406" w:author="野草" w:date="2023-02-08T15:12:10Z">
        <w:r>
          <w:rPr>
            <w:rFonts w:hint="eastAsia" w:ascii="华文细黑" w:hAnsi="华文细黑" w:eastAsia="华文细黑" w:cs="华文细黑"/>
            <w:lang w:val="en-US" w:eastAsia="zh-CN"/>
            <w:rPrChange w:id="6407" w:author="野草" w:date="2023-02-08T15:21:48Z">
              <w:rPr>
                <w:rFonts w:hint="eastAsia" w:ascii="华文楷体" w:hAnsi="华文楷体" w:eastAsia="华文楷体" w:cs="华文楷体"/>
                <w:lang w:val="en-US" w:eastAsia="zh-CN"/>
              </w:rPr>
            </w:rPrChange>
          </w:rPr>
          <w:t>在</w:t>
        </w:r>
      </w:ins>
      <w:ins w:id="6409" w:author="野草" w:date="2023-02-08T15:12:19Z">
        <w:r>
          <w:rPr>
            <w:rFonts w:hint="eastAsia" w:ascii="华文细黑" w:hAnsi="华文细黑" w:eastAsia="华文细黑" w:cs="华文细黑"/>
            <w:lang w:val="en-US" w:eastAsia="zh-CN"/>
            <w:rPrChange w:id="6410" w:author="野草" w:date="2023-02-08T15:21:48Z">
              <w:rPr>
                <w:rFonts w:hint="eastAsia" w:ascii="华文楷体" w:hAnsi="华文楷体" w:eastAsia="华文楷体" w:cs="华文楷体"/>
                <w:lang w:val="en-US" w:eastAsia="zh-CN"/>
              </w:rPr>
            </w:rPrChange>
          </w:rPr>
          <w:t>对</w:t>
        </w:r>
      </w:ins>
      <w:ins w:id="6412" w:author="野草" w:date="2023-02-08T15:12:20Z">
        <w:r>
          <w:rPr>
            <w:rFonts w:hint="eastAsia" w:ascii="华文细黑" w:hAnsi="华文细黑" w:eastAsia="华文细黑" w:cs="华文细黑"/>
            <w:lang w:val="en-US" w:eastAsia="zh-CN"/>
            <w:rPrChange w:id="6413" w:author="野草" w:date="2023-02-08T15:21:48Z">
              <w:rPr>
                <w:rFonts w:hint="eastAsia" w:ascii="华文楷体" w:hAnsi="华文楷体" w:eastAsia="华文楷体" w:cs="华文楷体"/>
                <w:lang w:val="en-US" w:eastAsia="zh-CN"/>
              </w:rPr>
            </w:rPrChange>
          </w:rPr>
          <w:t>参考</w:t>
        </w:r>
      </w:ins>
      <w:ins w:id="6415" w:author="野草" w:date="2023-02-08T15:12:21Z">
        <w:r>
          <w:rPr>
            <w:rFonts w:hint="eastAsia" w:ascii="华文细黑" w:hAnsi="华文细黑" w:eastAsia="华文细黑" w:cs="华文细黑"/>
            <w:lang w:val="en-US" w:eastAsia="zh-CN"/>
            <w:rPrChange w:id="6416" w:author="野草" w:date="2023-02-08T15:21:48Z">
              <w:rPr>
                <w:rFonts w:hint="eastAsia" w:ascii="华文楷体" w:hAnsi="华文楷体" w:eastAsia="华文楷体" w:cs="华文楷体"/>
                <w:lang w:val="en-US" w:eastAsia="zh-CN"/>
              </w:rPr>
            </w:rPrChange>
          </w:rPr>
          <w:t>站点</w:t>
        </w:r>
      </w:ins>
      <w:ins w:id="6418" w:author="野草" w:date="2023-02-08T15:12:22Z">
        <w:r>
          <w:rPr>
            <w:rFonts w:hint="eastAsia" w:ascii="华文细黑" w:hAnsi="华文细黑" w:eastAsia="华文细黑" w:cs="华文细黑"/>
            <w:lang w:val="en-US" w:eastAsia="zh-CN"/>
            <w:rPrChange w:id="6419" w:author="野草" w:date="2023-02-08T15:21:48Z">
              <w:rPr>
                <w:rFonts w:hint="eastAsia" w:ascii="华文楷体" w:hAnsi="华文楷体" w:eastAsia="华文楷体" w:cs="华文楷体"/>
                <w:lang w:val="en-US" w:eastAsia="zh-CN"/>
              </w:rPr>
            </w:rPrChange>
          </w:rPr>
          <w:t>温度</w:t>
        </w:r>
      </w:ins>
      <w:ins w:id="6421" w:author="野草" w:date="2023-02-08T15:12:23Z">
        <w:r>
          <w:rPr>
            <w:rFonts w:hint="eastAsia" w:ascii="华文细黑" w:hAnsi="华文细黑" w:eastAsia="华文细黑" w:cs="华文细黑"/>
            <w:lang w:val="en-US" w:eastAsia="zh-CN"/>
            <w:rPrChange w:id="6422" w:author="野草" w:date="2023-02-08T15:21:48Z">
              <w:rPr>
                <w:rFonts w:hint="eastAsia" w:ascii="华文楷体" w:hAnsi="华文楷体" w:eastAsia="华文楷体" w:cs="华文楷体"/>
                <w:lang w:val="en-US" w:eastAsia="zh-CN"/>
              </w:rPr>
            </w:rPrChange>
          </w:rPr>
          <w:t>进行</w:t>
        </w:r>
      </w:ins>
      <w:ins w:id="6424" w:author="野草" w:date="2023-02-08T15:12:24Z">
        <w:r>
          <w:rPr>
            <w:rFonts w:hint="eastAsia" w:ascii="华文细黑" w:hAnsi="华文细黑" w:eastAsia="华文细黑" w:cs="华文细黑"/>
            <w:lang w:val="en-US" w:eastAsia="zh-CN"/>
            <w:rPrChange w:id="6425" w:author="野草" w:date="2023-02-08T15:21:48Z">
              <w:rPr>
                <w:rFonts w:hint="eastAsia" w:ascii="华文楷体" w:hAnsi="华文楷体" w:eastAsia="华文楷体" w:cs="华文楷体"/>
                <w:lang w:val="en-US" w:eastAsia="zh-CN"/>
              </w:rPr>
            </w:rPrChange>
          </w:rPr>
          <w:t>分析</w:t>
        </w:r>
      </w:ins>
      <w:ins w:id="6427" w:author="野草" w:date="2023-02-08T15:12:25Z">
        <w:r>
          <w:rPr>
            <w:rFonts w:hint="eastAsia" w:ascii="华文细黑" w:hAnsi="华文细黑" w:eastAsia="华文细黑" w:cs="华文细黑"/>
            <w:lang w:val="en-US" w:eastAsia="zh-CN"/>
            <w:rPrChange w:id="6428" w:author="野草" w:date="2023-02-08T15:21:48Z">
              <w:rPr>
                <w:rFonts w:hint="eastAsia" w:ascii="华文楷体" w:hAnsi="华文楷体" w:eastAsia="华文楷体" w:cs="华文楷体"/>
                <w:lang w:val="en-US" w:eastAsia="zh-CN"/>
              </w:rPr>
            </w:rPrChange>
          </w:rPr>
          <w:t>时，</w:t>
        </w:r>
      </w:ins>
      <w:ins w:id="6430" w:author="野草" w:date="2023-02-08T15:12:26Z">
        <w:r>
          <w:rPr>
            <w:rFonts w:hint="eastAsia" w:ascii="华文细黑" w:hAnsi="华文细黑" w:eastAsia="华文细黑" w:cs="华文细黑"/>
            <w:lang w:val="en-US" w:eastAsia="zh-CN"/>
            <w:rPrChange w:id="6431" w:author="野草" w:date="2023-02-08T15:21:48Z">
              <w:rPr>
                <w:rFonts w:hint="eastAsia" w:ascii="华文楷体" w:hAnsi="华文楷体" w:eastAsia="华文楷体" w:cs="华文楷体"/>
                <w:lang w:val="en-US" w:eastAsia="zh-CN"/>
              </w:rPr>
            </w:rPrChange>
          </w:rPr>
          <w:t>要</w:t>
        </w:r>
      </w:ins>
      <w:ins w:id="6433" w:author="野草" w:date="2023-02-08T15:12:27Z">
        <w:r>
          <w:rPr>
            <w:rFonts w:hint="eastAsia" w:ascii="华文细黑" w:hAnsi="华文细黑" w:eastAsia="华文细黑" w:cs="华文细黑"/>
            <w:lang w:val="en-US" w:eastAsia="zh-CN"/>
            <w:rPrChange w:id="6434" w:author="野草" w:date="2023-02-08T15:21:48Z">
              <w:rPr>
                <w:rFonts w:hint="eastAsia" w:ascii="华文楷体" w:hAnsi="华文楷体" w:eastAsia="华文楷体" w:cs="华文楷体"/>
                <w:lang w:val="en-US" w:eastAsia="zh-CN"/>
              </w:rPr>
            </w:rPrChange>
          </w:rPr>
          <w:t>基于</w:t>
        </w:r>
      </w:ins>
      <w:ins w:id="6436" w:author="野草" w:date="2023-02-08T15:12:39Z">
        <w:r>
          <w:rPr>
            <w:rFonts w:hint="eastAsia" w:ascii="华文细黑" w:hAnsi="华文细黑" w:eastAsia="华文细黑" w:cs="华文细黑"/>
            <w:lang w:val="en-US" w:eastAsia="zh-CN"/>
            <w:rPrChange w:id="6437" w:author="野草" w:date="2023-02-08T15:21:48Z">
              <w:rPr>
                <w:rFonts w:hint="eastAsia" w:ascii="华文楷体" w:hAnsi="华文楷体" w:eastAsia="华文楷体" w:cs="华文楷体"/>
                <w:lang w:val="en-US" w:eastAsia="zh-CN"/>
              </w:rPr>
            </w:rPrChange>
          </w:rPr>
          <w:t>参考</w:t>
        </w:r>
      </w:ins>
      <w:ins w:id="6439" w:author="野草" w:date="2023-02-08T15:12:32Z">
        <w:r>
          <w:rPr>
            <w:rFonts w:hint="eastAsia" w:ascii="华文细黑" w:hAnsi="华文细黑" w:eastAsia="华文细黑" w:cs="华文细黑"/>
            <w:lang w:val="en-US" w:eastAsia="zh-CN"/>
            <w:rPrChange w:id="6440" w:author="野草" w:date="2023-02-08T15:21:48Z">
              <w:rPr>
                <w:rFonts w:hint="eastAsia" w:ascii="华文楷体" w:hAnsi="华文楷体" w:eastAsia="华文楷体" w:cs="华文楷体"/>
                <w:lang w:val="en-US" w:eastAsia="zh-CN"/>
              </w:rPr>
            </w:rPrChange>
          </w:rPr>
          <w:t>站点</w:t>
        </w:r>
      </w:ins>
      <w:ins w:id="6442" w:author="野草" w:date="2023-02-08T15:12:33Z">
        <w:r>
          <w:rPr>
            <w:rFonts w:hint="eastAsia" w:ascii="华文细黑" w:hAnsi="华文细黑" w:eastAsia="华文细黑" w:cs="华文细黑"/>
            <w:lang w:val="en-US" w:eastAsia="zh-CN"/>
            <w:rPrChange w:id="6443" w:author="野草" w:date="2023-02-08T15:21:48Z">
              <w:rPr>
                <w:rFonts w:hint="eastAsia" w:ascii="华文楷体" w:hAnsi="华文楷体" w:eastAsia="华文楷体" w:cs="华文楷体"/>
                <w:lang w:val="en-US" w:eastAsia="zh-CN"/>
              </w:rPr>
            </w:rPrChange>
          </w:rPr>
          <w:t>与</w:t>
        </w:r>
      </w:ins>
      <w:ins w:id="6445" w:author="野草" w:date="2023-02-08T15:12:35Z">
        <w:r>
          <w:rPr>
            <w:rFonts w:hint="eastAsia" w:ascii="华文细黑" w:hAnsi="华文细黑" w:eastAsia="华文细黑" w:cs="华文细黑"/>
            <w:lang w:val="en-US" w:eastAsia="zh-CN"/>
            <w:rPrChange w:id="6446" w:author="野草" w:date="2023-02-08T15:21:48Z">
              <w:rPr>
                <w:rFonts w:hint="eastAsia" w:ascii="华文楷体" w:hAnsi="华文楷体" w:eastAsia="华文楷体" w:cs="华文楷体"/>
                <w:lang w:val="en-US" w:eastAsia="zh-CN"/>
              </w:rPr>
            </w:rPrChange>
          </w:rPr>
          <w:t>所</w:t>
        </w:r>
      </w:ins>
      <w:ins w:id="6448" w:author="野草" w:date="2023-02-08T15:12:41Z">
        <w:r>
          <w:rPr>
            <w:rFonts w:hint="eastAsia" w:ascii="华文细黑" w:hAnsi="华文细黑" w:eastAsia="华文细黑" w:cs="华文细黑"/>
            <w:lang w:val="en-US" w:eastAsia="zh-CN"/>
            <w:rPrChange w:id="6449" w:author="野草" w:date="2023-02-08T15:21:48Z">
              <w:rPr>
                <w:rFonts w:hint="eastAsia" w:ascii="华文楷体" w:hAnsi="华文楷体" w:eastAsia="华文楷体" w:cs="华文楷体"/>
                <w:lang w:val="en-US" w:eastAsia="zh-CN"/>
              </w:rPr>
            </w:rPrChange>
          </w:rPr>
          <w:t>分析</w:t>
        </w:r>
      </w:ins>
      <w:ins w:id="6451" w:author="野草" w:date="2023-02-08T15:20:45Z">
        <w:r>
          <w:rPr>
            <w:rFonts w:hint="eastAsia" w:ascii="华文细黑" w:hAnsi="华文细黑" w:eastAsia="华文细黑" w:cs="华文细黑"/>
            <w:lang w:val="en-US" w:eastAsia="zh-CN"/>
            <w:rPrChange w:id="6452" w:author="野草" w:date="2023-02-08T15:21:48Z">
              <w:rPr>
                <w:rFonts w:hint="eastAsia" w:ascii="华文楷体" w:hAnsi="华文楷体" w:eastAsia="华文楷体" w:cs="华文楷体"/>
                <w:lang w:val="en-US" w:eastAsia="zh-CN"/>
              </w:rPr>
            </w:rPrChange>
          </w:rPr>
          <w:t>站点</w:t>
        </w:r>
      </w:ins>
      <w:ins w:id="6454" w:author="野草" w:date="2023-02-08T15:20:46Z">
        <w:r>
          <w:rPr>
            <w:rFonts w:hint="eastAsia" w:ascii="华文细黑" w:hAnsi="华文细黑" w:eastAsia="华文细黑" w:cs="华文细黑"/>
            <w:lang w:val="en-US" w:eastAsia="zh-CN"/>
            <w:rPrChange w:id="6455" w:author="野草" w:date="2023-02-08T15:21:48Z">
              <w:rPr>
                <w:rFonts w:hint="eastAsia" w:ascii="华文楷体" w:hAnsi="华文楷体" w:eastAsia="华文楷体" w:cs="华文楷体"/>
                <w:lang w:val="en-US" w:eastAsia="zh-CN"/>
              </w:rPr>
            </w:rPrChange>
          </w:rPr>
          <w:t>的</w:t>
        </w:r>
      </w:ins>
      <w:ins w:id="6457" w:author="野草" w:date="2023-02-08T15:20:48Z">
        <w:r>
          <w:rPr>
            <w:rFonts w:hint="eastAsia" w:ascii="华文细黑" w:hAnsi="华文细黑" w:eastAsia="华文细黑" w:cs="华文细黑"/>
            <w:lang w:val="en-US" w:eastAsia="zh-CN"/>
            <w:rPrChange w:id="6458" w:author="野草" w:date="2023-02-08T15:21:48Z">
              <w:rPr>
                <w:rFonts w:hint="eastAsia" w:ascii="华文楷体" w:hAnsi="华文楷体" w:eastAsia="华文楷体" w:cs="华文楷体"/>
                <w:lang w:val="en-US" w:eastAsia="zh-CN"/>
              </w:rPr>
            </w:rPrChange>
          </w:rPr>
          <w:t>海拔</w:t>
        </w:r>
      </w:ins>
      <w:ins w:id="6460" w:author="野草" w:date="2023-02-08T15:20:49Z">
        <w:r>
          <w:rPr>
            <w:rFonts w:hint="eastAsia" w:ascii="华文细黑" w:hAnsi="华文细黑" w:eastAsia="华文细黑" w:cs="华文细黑"/>
            <w:lang w:val="en-US" w:eastAsia="zh-CN"/>
            <w:rPrChange w:id="6461" w:author="野草" w:date="2023-02-08T15:21:48Z">
              <w:rPr>
                <w:rFonts w:hint="eastAsia" w:ascii="华文楷体" w:hAnsi="华文楷体" w:eastAsia="华文楷体" w:cs="华文楷体"/>
                <w:lang w:val="en-US" w:eastAsia="zh-CN"/>
              </w:rPr>
            </w:rPrChange>
          </w:rPr>
          <w:t>高差</w:t>
        </w:r>
      </w:ins>
      <w:ins w:id="6463" w:author="野草" w:date="2023-02-08T15:20:52Z">
        <w:r>
          <w:rPr>
            <w:rFonts w:hint="eastAsia" w:ascii="华文细黑" w:hAnsi="华文细黑" w:eastAsia="华文细黑" w:cs="华文细黑"/>
            <w:lang w:val="en-US" w:eastAsia="zh-CN"/>
            <w:rPrChange w:id="6464" w:author="野草" w:date="2023-02-08T15:21:48Z">
              <w:rPr>
                <w:rFonts w:hint="eastAsia" w:ascii="华文楷体" w:hAnsi="华文楷体" w:eastAsia="华文楷体" w:cs="华文楷体"/>
                <w:lang w:val="en-US" w:eastAsia="zh-CN"/>
              </w:rPr>
            </w:rPrChange>
          </w:rPr>
          <w:t>进行</w:t>
        </w:r>
      </w:ins>
      <w:ins w:id="6466" w:author="野草" w:date="2023-02-08T15:20:54Z">
        <w:r>
          <w:rPr>
            <w:rFonts w:hint="eastAsia" w:ascii="华文细黑" w:hAnsi="华文细黑" w:eastAsia="华文细黑" w:cs="华文细黑"/>
            <w:lang w:val="en-US" w:eastAsia="zh-CN"/>
            <w:rPrChange w:id="6467" w:author="野草" w:date="2023-02-08T15:21:48Z">
              <w:rPr>
                <w:rFonts w:hint="eastAsia" w:ascii="华文楷体" w:hAnsi="华文楷体" w:eastAsia="华文楷体" w:cs="华文楷体"/>
                <w:lang w:val="en-US" w:eastAsia="zh-CN"/>
              </w:rPr>
            </w:rPrChange>
          </w:rPr>
          <w:t>温度</w:t>
        </w:r>
      </w:ins>
      <w:ins w:id="6469" w:author="野草" w:date="2023-02-08T15:20:55Z">
        <w:r>
          <w:rPr>
            <w:rFonts w:hint="eastAsia" w:ascii="华文细黑" w:hAnsi="华文细黑" w:eastAsia="华文细黑" w:cs="华文细黑"/>
            <w:lang w:val="en-US" w:eastAsia="zh-CN"/>
            <w:rPrChange w:id="6470" w:author="野草" w:date="2023-02-08T15:21:48Z">
              <w:rPr>
                <w:rFonts w:hint="eastAsia" w:ascii="华文楷体" w:hAnsi="华文楷体" w:eastAsia="华文楷体" w:cs="华文楷体"/>
                <w:lang w:val="en-US" w:eastAsia="zh-CN"/>
              </w:rPr>
            </w:rPrChange>
          </w:rPr>
          <w:t>的</w:t>
        </w:r>
      </w:ins>
      <w:ins w:id="6472" w:author="野草" w:date="2023-02-08T15:20:56Z">
        <w:r>
          <w:rPr>
            <w:rFonts w:hint="eastAsia" w:ascii="华文细黑" w:hAnsi="华文细黑" w:eastAsia="华文细黑" w:cs="华文细黑"/>
            <w:lang w:val="en-US" w:eastAsia="zh-CN"/>
            <w:rPrChange w:id="6473" w:author="野草" w:date="2023-02-08T15:21:48Z">
              <w:rPr>
                <w:rFonts w:hint="eastAsia" w:ascii="华文楷体" w:hAnsi="华文楷体" w:eastAsia="华文楷体" w:cs="华文楷体"/>
                <w:lang w:val="en-US" w:eastAsia="zh-CN"/>
              </w:rPr>
            </w:rPrChange>
          </w:rPr>
          <w:t>调整。</w:t>
        </w:r>
      </w:ins>
    </w:p>
    <w:p>
      <w:pPr>
        <w:rPr>
          <w:ins w:id="6475" w:author="野草" w:date="2023-02-08T15:20:59Z"/>
          <w:rFonts w:hint="eastAsia" w:ascii="华文细黑" w:hAnsi="华文细黑" w:eastAsia="华文细黑" w:cs="华文细黑"/>
          <w:lang w:val="en-US" w:eastAsia="zh-CN"/>
          <w:rPrChange w:id="6476" w:author="野草" w:date="2023-02-08T15:21:48Z">
            <w:rPr>
              <w:ins w:id="6477" w:author="野草" w:date="2023-02-08T15:20:59Z"/>
              <w:rFonts w:hint="eastAsia" w:ascii="华文楷体" w:hAnsi="华文楷体" w:eastAsia="华文楷体" w:cs="华文楷体"/>
              <w:lang w:val="en-US" w:eastAsia="zh-CN"/>
            </w:rPr>
          </w:rPrChange>
        </w:rPr>
      </w:pPr>
      <w:ins w:id="6478" w:author="野草" w:date="2023-02-08T15:51:17Z">
        <w:r>
          <w:rPr>
            <w:rFonts w:hint="eastAsia" w:ascii="华文细黑" w:hAnsi="华文细黑" w:eastAsia="华文细黑" w:cs="华文细黑"/>
            <w:lang w:val="en-US" w:eastAsia="zh-CN"/>
          </w:rPr>
          <w:t>[up230208]</w:t>
        </w:r>
      </w:ins>
    </w:p>
    <w:p>
      <w:pPr>
        <w:rPr>
          <w:ins w:id="6479" w:author="野草" w:date="2023-02-08T22:14:52Z"/>
          <w:rFonts w:hint="eastAsia" w:ascii="华文细黑" w:hAnsi="华文细黑" w:eastAsia="华文细黑" w:cs="华文细黑"/>
          <w:lang w:val="en-US" w:eastAsia="zh-CN"/>
        </w:rPr>
      </w:pPr>
      <w:ins w:id="6480" w:author="野草" w:date="2023-02-08T15:33:51Z">
        <w:r>
          <w:rPr>
            <w:rFonts w:hint="eastAsia" w:ascii="华文细黑" w:hAnsi="华文细黑" w:eastAsia="华文细黑" w:cs="华文细黑"/>
            <w:lang w:val="en-US" w:eastAsia="zh-CN"/>
            <w:rPrChange w:id="6481" w:author="野草" w:date="2023-02-08T15:50:19Z">
              <w:rPr>
                <w:rFonts w:hint="eastAsia" w:ascii="华文楷体" w:hAnsi="华文楷体" w:eastAsia="华文楷体" w:cs="华文楷体"/>
                <w:lang w:val="en-US" w:eastAsia="zh-CN"/>
              </w:rPr>
            </w:rPrChange>
          </w:rPr>
          <w:t>在</w:t>
        </w:r>
      </w:ins>
      <w:ins w:id="6483" w:author="野草" w:date="2023-02-08T15:33:52Z">
        <w:r>
          <w:rPr>
            <w:rFonts w:hint="eastAsia" w:ascii="华文细黑" w:hAnsi="华文细黑" w:eastAsia="华文细黑" w:cs="华文细黑"/>
            <w:lang w:val="en-US" w:eastAsia="zh-CN"/>
            <w:rPrChange w:id="6484" w:author="野草" w:date="2023-02-08T15:50:19Z">
              <w:rPr>
                <w:rFonts w:hint="eastAsia" w:ascii="华文楷体" w:hAnsi="华文楷体" w:eastAsia="华文楷体" w:cs="华文楷体"/>
                <w:lang w:val="en-US" w:eastAsia="zh-CN"/>
              </w:rPr>
            </w:rPrChange>
          </w:rPr>
          <w:t>各</w:t>
        </w:r>
      </w:ins>
      <w:ins w:id="6486" w:author="野草" w:date="2023-02-08T15:33:53Z">
        <w:r>
          <w:rPr>
            <w:rFonts w:hint="eastAsia" w:ascii="华文细黑" w:hAnsi="华文细黑" w:eastAsia="华文细黑" w:cs="华文细黑"/>
            <w:lang w:val="en-US" w:eastAsia="zh-CN"/>
            <w:rPrChange w:id="6487" w:author="野草" w:date="2023-02-08T15:50:19Z">
              <w:rPr>
                <w:rFonts w:hint="eastAsia" w:ascii="华文楷体" w:hAnsi="华文楷体" w:eastAsia="华文楷体" w:cs="华文楷体"/>
                <w:lang w:val="en-US" w:eastAsia="zh-CN"/>
              </w:rPr>
            </w:rPrChange>
          </w:rPr>
          <w:t>研究</w:t>
        </w:r>
      </w:ins>
      <w:ins w:id="6489" w:author="野草" w:date="2023-02-08T15:33:54Z">
        <w:r>
          <w:rPr>
            <w:rFonts w:hint="eastAsia" w:ascii="华文细黑" w:hAnsi="华文细黑" w:eastAsia="华文细黑" w:cs="华文细黑"/>
            <w:lang w:val="en-US" w:eastAsia="zh-CN"/>
            <w:rPrChange w:id="6490" w:author="野草" w:date="2023-02-08T15:50:19Z">
              <w:rPr>
                <w:rFonts w:hint="eastAsia" w:ascii="华文楷体" w:hAnsi="华文楷体" w:eastAsia="华文楷体" w:cs="华文楷体"/>
                <w:lang w:val="en-US" w:eastAsia="zh-CN"/>
              </w:rPr>
            </w:rPrChange>
          </w:rPr>
          <w:t>站点</w:t>
        </w:r>
      </w:ins>
      <w:ins w:id="6492" w:author="野草" w:date="2023-02-08T15:33:55Z">
        <w:r>
          <w:rPr>
            <w:rFonts w:hint="eastAsia" w:ascii="华文细黑" w:hAnsi="华文细黑" w:eastAsia="华文细黑" w:cs="华文细黑"/>
            <w:lang w:val="en-US" w:eastAsia="zh-CN"/>
            <w:rPrChange w:id="6493" w:author="野草" w:date="2023-02-08T15:50:19Z">
              <w:rPr>
                <w:rFonts w:hint="eastAsia" w:ascii="华文楷体" w:hAnsi="华文楷体" w:eastAsia="华文楷体" w:cs="华文楷体"/>
                <w:lang w:val="en-US" w:eastAsia="zh-CN"/>
              </w:rPr>
            </w:rPrChange>
          </w:rPr>
          <w:t>的</w:t>
        </w:r>
      </w:ins>
      <w:ins w:id="6495" w:author="野草" w:date="2023-02-08T15:33:57Z">
        <w:r>
          <w:rPr>
            <w:rFonts w:hint="eastAsia" w:ascii="华文细黑" w:hAnsi="华文细黑" w:eastAsia="华文细黑" w:cs="华文细黑"/>
            <w:lang w:val="en-US" w:eastAsia="zh-CN"/>
            <w:rPrChange w:id="6496" w:author="野草" w:date="2023-02-08T15:50:19Z">
              <w:rPr>
                <w:rFonts w:hint="eastAsia" w:ascii="华文楷体" w:hAnsi="华文楷体" w:eastAsia="华文楷体" w:cs="华文楷体"/>
                <w:lang w:val="en-US" w:eastAsia="zh-CN"/>
              </w:rPr>
            </w:rPrChange>
          </w:rPr>
          <w:t>河流</w:t>
        </w:r>
      </w:ins>
      <w:ins w:id="6498" w:author="野草" w:date="2023-02-08T15:47:39Z">
        <w:r>
          <w:rPr>
            <w:rFonts w:hint="eastAsia" w:ascii="华文细黑" w:hAnsi="华文细黑" w:eastAsia="华文细黑" w:cs="华文细黑"/>
            <w:lang w:val="en-US" w:eastAsia="zh-CN"/>
            <w:rPrChange w:id="6499" w:author="野草" w:date="2023-02-08T15:50:19Z">
              <w:rPr>
                <w:rFonts w:hint="eastAsia" w:ascii="华文楷体" w:hAnsi="华文楷体" w:eastAsia="华文楷体" w:cs="华文楷体"/>
                <w:lang w:val="en-US" w:eastAsia="zh-CN"/>
              </w:rPr>
            </w:rPrChange>
          </w:rPr>
          <w:t>降温</w:t>
        </w:r>
      </w:ins>
      <w:ins w:id="6501" w:author="野草" w:date="2023-02-08T15:47:43Z">
        <w:r>
          <w:rPr>
            <w:rFonts w:hint="eastAsia" w:ascii="华文细黑" w:hAnsi="华文细黑" w:eastAsia="华文细黑" w:cs="华文细黑"/>
            <w:lang w:val="en-US" w:eastAsia="zh-CN"/>
            <w:rPrChange w:id="6502" w:author="野草" w:date="2023-02-08T15:50:19Z">
              <w:rPr>
                <w:rFonts w:hint="eastAsia" w:ascii="华文楷体" w:hAnsi="华文楷体" w:eastAsia="华文楷体" w:cs="华文楷体"/>
                <w:lang w:val="en-US" w:eastAsia="zh-CN"/>
              </w:rPr>
            </w:rPrChange>
          </w:rPr>
          <w:t>幅度</w:t>
        </w:r>
      </w:ins>
      <w:ins w:id="6504" w:author="野草" w:date="2023-02-08T15:34:04Z">
        <w:r>
          <w:rPr>
            <w:rFonts w:hint="eastAsia" w:ascii="华文细黑" w:hAnsi="华文细黑" w:eastAsia="华文细黑" w:cs="华文细黑"/>
            <w:lang w:val="en-US" w:eastAsia="zh-CN"/>
            <w:rPrChange w:id="6505" w:author="野草" w:date="2023-02-08T15:50:19Z">
              <w:rPr>
                <w:rFonts w:hint="eastAsia" w:ascii="华文楷体" w:hAnsi="华文楷体" w:eastAsia="华文楷体" w:cs="华文楷体"/>
                <w:lang w:val="en-US" w:eastAsia="zh-CN"/>
              </w:rPr>
            </w:rPrChange>
          </w:rPr>
          <w:t>被定义</w:t>
        </w:r>
      </w:ins>
      <w:ins w:id="6507" w:author="野草" w:date="2023-02-08T15:34:05Z">
        <w:r>
          <w:rPr>
            <w:rFonts w:hint="eastAsia" w:ascii="华文细黑" w:hAnsi="华文细黑" w:eastAsia="华文细黑" w:cs="华文细黑"/>
            <w:lang w:val="en-US" w:eastAsia="zh-CN"/>
            <w:rPrChange w:id="6508" w:author="野草" w:date="2023-02-08T15:50:19Z">
              <w:rPr>
                <w:rFonts w:hint="eastAsia" w:ascii="华文楷体" w:hAnsi="华文楷体" w:eastAsia="华文楷体" w:cs="华文楷体"/>
                <w:lang w:val="en-US" w:eastAsia="zh-CN"/>
              </w:rPr>
            </w:rPrChange>
          </w:rPr>
          <w:t>为</w:t>
        </w:r>
      </w:ins>
      <w:ins w:id="6510" w:author="野草" w:date="2023-02-08T15:34:12Z">
        <w:r>
          <w:rPr>
            <w:rFonts w:hint="eastAsia" w:ascii="华文细黑" w:hAnsi="华文细黑" w:eastAsia="华文细黑" w:cs="华文细黑"/>
            <w:lang w:val="en-US" w:eastAsia="zh-CN"/>
            <w:rPrChange w:id="6511" w:author="野草" w:date="2023-02-08T15:50:19Z">
              <w:rPr>
                <w:rFonts w:hint="eastAsia" w:ascii="华文楷体" w:hAnsi="华文楷体" w:eastAsia="华文楷体" w:cs="华文楷体"/>
                <w:lang w:val="en-US" w:eastAsia="zh-CN"/>
              </w:rPr>
            </w:rPrChange>
          </w:rPr>
          <w:t>局地</w:t>
        </w:r>
      </w:ins>
      <w:ins w:id="6513" w:author="野草" w:date="2023-02-08T15:34:14Z">
        <w:r>
          <w:rPr>
            <w:rFonts w:hint="eastAsia" w:ascii="华文细黑" w:hAnsi="华文细黑" w:eastAsia="华文细黑" w:cs="华文细黑"/>
            <w:lang w:val="en-US" w:eastAsia="zh-CN"/>
            <w:rPrChange w:id="6514" w:author="野草" w:date="2023-02-08T15:50:19Z">
              <w:rPr>
                <w:rFonts w:hint="eastAsia" w:ascii="华文楷体" w:hAnsi="华文楷体" w:eastAsia="华文楷体" w:cs="华文楷体"/>
                <w:lang w:val="en-US" w:eastAsia="zh-CN"/>
              </w:rPr>
            </w:rPrChange>
          </w:rPr>
          <w:t>河流</w:t>
        </w:r>
      </w:ins>
      <w:ins w:id="6516" w:author="野草" w:date="2023-02-08T15:34:16Z">
        <w:r>
          <w:rPr>
            <w:rFonts w:hint="eastAsia" w:ascii="华文细黑" w:hAnsi="华文细黑" w:eastAsia="华文细黑" w:cs="华文细黑"/>
            <w:lang w:val="en-US" w:eastAsia="zh-CN"/>
            <w:rPrChange w:id="6517" w:author="野草" w:date="2023-02-08T15:50:19Z">
              <w:rPr>
                <w:rFonts w:hint="eastAsia" w:ascii="华文楷体" w:hAnsi="华文楷体" w:eastAsia="华文楷体" w:cs="华文楷体"/>
                <w:lang w:val="en-US" w:eastAsia="zh-CN"/>
              </w:rPr>
            </w:rPrChange>
          </w:rPr>
          <w:t>降温</w:t>
        </w:r>
      </w:ins>
      <w:ins w:id="6519" w:author="野草" w:date="2023-02-08T15:34:17Z">
        <w:r>
          <w:rPr>
            <w:rFonts w:hint="eastAsia" w:ascii="华文细黑" w:hAnsi="华文细黑" w:eastAsia="华文细黑" w:cs="华文细黑"/>
            <w:lang w:val="en-US" w:eastAsia="zh-CN"/>
            <w:rPrChange w:id="6520" w:author="野草" w:date="2023-02-08T15:50:19Z">
              <w:rPr>
                <w:rFonts w:hint="eastAsia" w:ascii="华文楷体" w:hAnsi="华文楷体" w:eastAsia="华文楷体" w:cs="华文楷体"/>
                <w:lang w:val="en-US" w:eastAsia="zh-CN"/>
              </w:rPr>
            </w:rPrChange>
          </w:rPr>
          <w:t>强度</w:t>
        </w:r>
      </w:ins>
      <w:ins w:id="6522" w:author="野草" w:date="2023-02-08T15:34:40Z">
        <w:r>
          <w:rPr>
            <w:rFonts w:hint="eastAsia" w:ascii="华文细黑" w:hAnsi="华文细黑" w:eastAsia="华文细黑" w:cs="华文细黑"/>
            <w:lang w:val="en-US" w:eastAsia="zh-CN"/>
            <w:rPrChange w:id="6523" w:author="野草" w:date="2023-02-08T15:50:19Z">
              <w:rPr>
                <w:rFonts w:hint="eastAsia" w:ascii="华文楷体" w:hAnsi="华文楷体" w:eastAsia="华文楷体" w:cs="华文楷体"/>
                <w:lang w:val="en-US" w:eastAsia="zh-CN"/>
              </w:rPr>
            </w:rPrChange>
          </w:rPr>
          <w:t>（</w:t>
        </w:r>
      </w:ins>
      <w:ins w:id="6525" w:author="野草" w:date="2023-02-08T15:34:42Z">
        <w:r>
          <w:rPr>
            <w:rFonts w:hint="eastAsia" w:ascii="华文细黑" w:hAnsi="华文细黑" w:eastAsia="华文细黑" w:cs="华文细黑"/>
            <w:lang w:val="en-US" w:eastAsia="zh-CN"/>
            <w:rPrChange w:id="6526" w:author="野草" w:date="2023-02-08T15:50:19Z">
              <w:rPr>
                <w:rFonts w:hint="eastAsia" w:ascii="华文楷体" w:hAnsi="华文楷体" w:eastAsia="华文楷体" w:cs="华文楷体"/>
                <w:lang w:val="en-US" w:eastAsia="zh-CN"/>
              </w:rPr>
            </w:rPrChange>
          </w:rPr>
          <w:t>L</w:t>
        </w:r>
      </w:ins>
      <w:ins w:id="6528" w:author="野草" w:date="2023-02-08T15:34:43Z">
        <w:r>
          <w:rPr>
            <w:rFonts w:hint="eastAsia" w:ascii="华文细黑" w:hAnsi="华文细黑" w:eastAsia="华文细黑" w:cs="华文细黑"/>
            <w:lang w:val="en-US" w:eastAsia="zh-CN"/>
            <w:rPrChange w:id="6529" w:author="野草" w:date="2023-02-08T15:50:19Z">
              <w:rPr>
                <w:rFonts w:hint="eastAsia" w:ascii="华文楷体" w:hAnsi="华文楷体" w:eastAsia="华文楷体" w:cs="华文楷体"/>
                <w:lang w:val="en-US" w:eastAsia="zh-CN"/>
              </w:rPr>
            </w:rPrChange>
          </w:rPr>
          <w:t>ocal</w:t>
        </w:r>
      </w:ins>
      <w:ins w:id="6531" w:author="野草" w:date="2023-02-08T15:34:48Z">
        <w:r>
          <w:rPr>
            <w:rFonts w:hint="eastAsia" w:ascii="华文细黑" w:hAnsi="华文细黑" w:eastAsia="华文细黑" w:cs="华文细黑"/>
            <w:lang w:val="en-US" w:eastAsia="zh-CN"/>
            <w:rPrChange w:id="6532" w:author="野草" w:date="2023-02-08T15:50:19Z">
              <w:rPr>
                <w:rFonts w:hint="eastAsia" w:ascii="华文楷体" w:hAnsi="华文楷体" w:eastAsia="华文楷体" w:cs="华文楷体"/>
                <w:lang w:val="en-US" w:eastAsia="zh-CN"/>
              </w:rPr>
            </w:rPrChange>
          </w:rPr>
          <w:t xml:space="preserve"> </w:t>
        </w:r>
      </w:ins>
      <w:ins w:id="6534" w:author="野草" w:date="2023-02-08T15:34:49Z">
        <w:r>
          <w:rPr>
            <w:rFonts w:hint="eastAsia" w:ascii="华文细黑" w:hAnsi="华文细黑" w:eastAsia="华文细黑" w:cs="华文细黑"/>
            <w:lang w:val="en-US" w:eastAsia="zh-CN"/>
            <w:rPrChange w:id="6535" w:author="野草" w:date="2023-02-08T15:50:19Z">
              <w:rPr>
                <w:rFonts w:hint="eastAsia" w:ascii="华文楷体" w:hAnsi="华文楷体" w:eastAsia="华文楷体" w:cs="华文楷体"/>
                <w:lang w:val="en-US" w:eastAsia="zh-CN"/>
              </w:rPr>
            </w:rPrChange>
          </w:rPr>
          <w:t>River Cooling Intensity，</w:t>
        </w:r>
      </w:ins>
      <w:ins w:id="6537" w:author="野草" w:date="2023-02-08T22:28:01Z">
        <w:r>
          <w:rPr>
            <w:rFonts w:hint="eastAsia" w:ascii="华文细黑" w:hAnsi="华文细黑" w:eastAsia="华文细黑" w:cs="华文细黑"/>
            <w:lang w:val="en-US" w:eastAsia="zh-CN"/>
          </w:rPr>
          <w:t>L</w:t>
        </w:r>
      </w:ins>
      <w:ins w:id="6538" w:author="野草" w:date="2023-02-08T15:34:49Z">
        <w:r>
          <w:rPr>
            <w:rFonts w:hint="eastAsia" w:ascii="华文细黑" w:hAnsi="华文细黑" w:eastAsia="华文细黑" w:cs="华文细黑"/>
            <w:lang w:val="en-US" w:eastAsia="zh-CN"/>
            <w:rPrChange w:id="6539" w:author="野草" w:date="2023-02-08T15:50:19Z">
              <w:rPr>
                <w:rFonts w:hint="eastAsia" w:ascii="华文楷体" w:hAnsi="华文楷体" w:eastAsia="华文楷体" w:cs="华文楷体"/>
                <w:lang w:val="en-US" w:eastAsia="zh-CN"/>
              </w:rPr>
            </w:rPrChange>
          </w:rPr>
          <w:t>RCI</w:t>
        </w:r>
      </w:ins>
      <w:ins w:id="6541" w:author="野草" w:date="2023-02-08T15:34:40Z">
        <w:r>
          <w:rPr>
            <w:rFonts w:hint="eastAsia" w:ascii="华文细黑" w:hAnsi="华文细黑" w:eastAsia="华文细黑" w:cs="华文细黑"/>
            <w:lang w:val="en-US" w:eastAsia="zh-CN"/>
            <w:rPrChange w:id="6542" w:author="野草" w:date="2023-02-08T15:50:19Z">
              <w:rPr>
                <w:rFonts w:hint="eastAsia" w:ascii="华文楷体" w:hAnsi="华文楷体" w:eastAsia="华文楷体" w:cs="华文楷体"/>
                <w:lang w:val="en-US" w:eastAsia="zh-CN"/>
              </w:rPr>
            </w:rPrChange>
          </w:rPr>
          <w:t>）</w:t>
        </w:r>
      </w:ins>
      <w:ins w:id="6544" w:author="野草" w:date="2023-02-08T15:34:54Z">
        <w:r>
          <w:rPr>
            <w:rFonts w:hint="eastAsia" w:ascii="华文细黑" w:hAnsi="华文细黑" w:eastAsia="华文细黑" w:cs="华文细黑"/>
            <w:lang w:val="en-US" w:eastAsia="zh-CN"/>
            <w:rPrChange w:id="6545" w:author="野草" w:date="2023-02-08T15:50:19Z">
              <w:rPr>
                <w:rFonts w:hint="eastAsia" w:ascii="华文楷体" w:hAnsi="华文楷体" w:eastAsia="华文楷体" w:cs="华文楷体"/>
                <w:lang w:val="en-US" w:eastAsia="zh-CN"/>
              </w:rPr>
            </w:rPrChange>
          </w:rPr>
          <w:t>。</w:t>
        </w:r>
      </w:ins>
      <w:ins w:id="6547" w:author="野草" w:date="2023-02-08T15:34:56Z">
        <w:r>
          <w:rPr>
            <w:rFonts w:hint="eastAsia" w:ascii="华文细黑" w:hAnsi="华文细黑" w:eastAsia="华文细黑" w:cs="华文细黑"/>
            <w:lang w:val="en-US" w:eastAsia="zh-CN"/>
            <w:rPrChange w:id="6548" w:author="野草" w:date="2023-02-08T15:50:19Z">
              <w:rPr>
                <w:rFonts w:hint="eastAsia" w:ascii="华文楷体" w:hAnsi="华文楷体" w:eastAsia="华文楷体" w:cs="华文楷体"/>
                <w:lang w:val="en-US" w:eastAsia="zh-CN"/>
              </w:rPr>
            </w:rPrChange>
          </w:rPr>
          <w:t>同样</w:t>
        </w:r>
      </w:ins>
      <w:ins w:id="6550" w:author="野草" w:date="2023-02-08T15:34:57Z">
        <w:r>
          <w:rPr>
            <w:rFonts w:hint="eastAsia" w:ascii="华文细黑" w:hAnsi="华文细黑" w:eastAsia="华文细黑" w:cs="华文细黑"/>
            <w:lang w:val="en-US" w:eastAsia="zh-CN"/>
            <w:rPrChange w:id="6551" w:author="野草" w:date="2023-02-08T15:50:19Z">
              <w:rPr>
                <w:rFonts w:hint="eastAsia" w:ascii="华文楷体" w:hAnsi="华文楷体" w:eastAsia="华文楷体" w:cs="华文楷体"/>
                <w:lang w:val="en-US" w:eastAsia="zh-CN"/>
              </w:rPr>
            </w:rPrChange>
          </w:rPr>
          <w:t>地，</w:t>
        </w:r>
      </w:ins>
      <w:ins w:id="6553" w:author="野草" w:date="2023-02-08T15:35:15Z">
        <w:r>
          <w:rPr>
            <w:rFonts w:hint="eastAsia" w:ascii="华文细黑" w:hAnsi="华文细黑" w:eastAsia="华文细黑" w:cs="华文细黑"/>
            <w:lang w:val="en-US" w:eastAsia="zh-CN"/>
            <w:rPrChange w:id="6554" w:author="野草" w:date="2023-02-08T15:50:19Z">
              <w:rPr>
                <w:rFonts w:hint="eastAsia" w:ascii="华文楷体" w:hAnsi="华文楷体" w:eastAsia="华文楷体" w:cs="华文楷体"/>
                <w:lang w:val="en-US" w:eastAsia="zh-CN"/>
              </w:rPr>
            </w:rPrChange>
          </w:rPr>
          <w:t>河流</w:t>
        </w:r>
      </w:ins>
      <w:ins w:id="6556" w:author="野草" w:date="2023-02-08T15:35:16Z">
        <w:r>
          <w:rPr>
            <w:rFonts w:hint="eastAsia" w:ascii="华文细黑" w:hAnsi="华文细黑" w:eastAsia="华文细黑" w:cs="华文细黑"/>
            <w:lang w:val="en-US" w:eastAsia="zh-CN"/>
            <w:rPrChange w:id="6557" w:author="野草" w:date="2023-02-08T15:50:19Z">
              <w:rPr>
                <w:rFonts w:hint="eastAsia" w:ascii="华文楷体" w:hAnsi="华文楷体" w:eastAsia="华文楷体" w:cs="华文楷体"/>
                <w:lang w:val="en-US" w:eastAsia="zh-CN"/>
              </w:rPr>
            </w:rPrChange>
          </w:rPr>
          <w:t>在</w:t>
        </w:r>
      </w:ins>
      <w:ins w:id="6559" w:author="野草" w:date="2023-02-08T15:35:04Z">
        <w:r>
          <w:rPr>
            <w:rFonts w:hint="eastAsia" w:ascii="华文细黑" w:hAnsi="华文细黑" w:eastAsia="华文细黑" w:cs="华文细黑"/>
            <w:lang w:val="en-US" w:eastAsia="zh-CN"/>
            <w:rPrChange w:id="6560" w:author="野草" w:date="2023-02-08T15:50:19Z">
              <w:rPr>
                <w:rFonts w:hint="eastAsia" w:ascii="华文楷体" w:hAnsi="华文楷体" w:eastAsia="华文楷体" w:cs="华文楷体"/>
                <w:lang w:val="en-US" w:eastAsia="zh-CN"/>
              </w:rPr>
            </w:rPrChange>
          </w:rPr>
          <w:t>各</w:t>
        </w:r>
      </w:ins>
      <w:ins w:id="6562" w:author="野草" w:date="2023-02-08T15:35:05Z">
        <w:r>
          <w:rPr>
            <w:rFonts w:hint="eastAsia" w:ascii="华文细黑" w:hAnsi="华文细黑" w:eastAsia="华文细黑" w:cs="华文细黑"/>
            <w:lang w:val="en-US" w:eastAsia="zh-CN"/>
            <w:rPrChange w:id="6563" w:author="野草" w:date="2023-02-08T15:50:19Z">
              <w:rPr>
                <w:rFonts w:hint="eastAsia" w:ascii="华文楷体" w:hAnsi="华文楷体" w:eastAsia="华文楷体" w:cs="华文楷体"/>
                <w:lang w:val="en-US" w:eastAsia="zh-CN"/>
              </w:rPr>
            </w:rPrChange>
          </w:rPr>
          <w:t>研究</w:t>
        </w:r>
      </w:ins>
      <w:ins w:id="6565" w:author="野草" w:date="2023-02-08T15:35:06Z">
        <w:r>
          <w:rPr>
            <w:rFonts w:hint="eastAsia" w:ascii="华文细黑" w:hAnsi="华文细黑" w:eastAsia="华文细黑" w:cs="华文细黑"/>
            <w:lang w:val="en-US" w:eastAsia="zh-CN"/>
            <w:rPrChange w:id="6566" w:author="野草" w:date="2023-02-08T15:50:19Z">
              <w:rPr>
                <w:rFonts w:hint="eastAsia" w:ascii="华文楷体" w:hAnsi="华文楷体" w:eastAsia="华文楷体" w:cs="华文楷体"/>
                <w:lang w:val="en-US" w:eastAsia="zh-CN"/>
              </w:rPr>
            </w:rPrChange>
          </w:rPr>
          <w:t>站点</w:t>
        </w:r>
      </w:ins>
      <w:ins w:id="6568" w:author="野草" w:date="2023-02-08T15:35:18Z">
        <w:r>
          <w:rPr>
            <w:rFonts w:hint="eastAsia" w:ascii="华文细黑" w:hAnsi="华文细黑" w:eastAsia="华文细黑" w:cs="华文细黑"/>
            <w:lang w:val="en-US" w:eastAsia="zh-CN"/>
            <w:rPrChange w:id="6569" w:author="野草" w:date="2023-02-08T15:50:19Z">
              <w:rPr>
                <w:rFonts w:hint="eastAsia" w:ascii="华文楷体" w:hAnsi="华文楷体" w:eastAsia="华文楷体" w:cs="华文楷体"/>
                <w:lang w:val="en-US" w:eastAsia="zh-CN"/>
              </w:rPr>
            </w:rPrChange>
          </w:rPr>
          <w:t>导致的</w:t>
        </w:r>
      </w:ins>
      <w:ins w:id="6571" w:author="野草" w:date="2023-02-08T15:35:20Z">
        <w:r>
          <w:rPr>
            <w:rFonts w:hint="eastAsia" w:ascii="华文细黑" w:hAnsi="华文细黑" w:eastAsia="华文细黑" w:cs="华文细黑"/>
            <w:lang w:val="en-US" w:eastAsia="zh-CN"/>
            <w:rPrChange w:id="6572" w:author="野草" w:date="2023-02-08T15:50:19Z">
              <w:rPr>
                <w:rFonts w:hint="eastAsia" w:ascii="华文楷体" w:hAnsi="华文楷体" w:eastAsia="华文楷体" w:cs="华文楷体"/>
                <w:lang w:val="en-US" w:eastAsia="zh-CN"/>
              </w:rPr>
            </w:rPrChange>
          </w:rPr>
          <w:t>热指数</w:t>
        </w:r>
      </w:ins>
      <w:ins w:id="6574" w:author="野草" w:date="2023-02-08T15:35:34Z">
        <w:r>
          <w:rPr>
            <w:rFonts w:hint="eastAsia" w:ascii="华文细黑" w:hAnsi="华文细黑" w:eastAsia="华文细黑" w:cs="华文细黑"/>
            <w:lang w:val="en-US" w:eastAsia="zh-CN"/>
            <w:rPrChange w:id="6575" w:author="野草" w:date="2023-02-08T15:50:19Z">
              <w:rPr>
                <w:rFonts w:hint="eastAsia" w:ascii="华文楷体" w:hAnsi="华文楷体" w:eastAsia="华文楷体" w:cs="华文楷体"/>
                <w:lang w:val="en-US" w:eastAsia="zh-CN"/>
              </w:rPr>
            </w:rPrChange>
          </w:rPr>
          <w:t>变化</w:t>
        </w:r>
      </w:ins>
      <w:ins w:id="6577" w:author="野草" w:date="2023-02-08T15:35:38Z">
        <w:r>
          <w:rPr>
            <w:rFonts w:hint="eastAsia" w:ascii="华文细黑" w:hAnsi="华文细黑" w:eastAsia="华文细黑" w:cs="华文细黑"/>
            <w:lang w:val="en-US" w:eastAsia="zh-CN"/>
            <w:rPrChange w:id="6578" w:author="野草" w:date="2023-02-08T15:50:19Z">
              <w:rPr>
                <w:rFonts w:hint="eastAsia" w:ascii="华文楷体" w:hAnsi="华文楷体" w:eastAsia="华文楷体" w:cs="华文楷体"/>
                <w:lang w:val="en-US" w:eastAsia="zh-CN"/>
              </w:rPr>
            </w:rPrChange>
          </w:rPr>
          <w:t>值</w:t>
        </w:r>
      </w:ins>
      <w:ins w:id="6580" w:author="野草" w:date="2023-02-08T15:35:39Z">
        <w:r>
          <w:rPr>
            <w:rFonts w:hint="eastAsia" w:ascii="华文细黑" w:hAnsi="华文细黑" w:eastAsia="华文细黑" w:cs="华文细黑"/>
            <w:lang w:val="en-US" w:eastAsia="zh-CN"/>
            <w:rPrChange w:id="6581" w:author="野草" w:date="2023-02-08T15:50:19Z">
              <w:rPr>
                <w:rFonts w:hint="eastAsia" w:ascii="华文楷体" w:hAnsi="华文楷体" w:eastAsia="华文楷体" w:cs="华文楷体"/>
                <w:lang w:val="en-US" w:eastAsia="zh-CN"/>
              </w:rPr>
            </w:rPrChange>
          </w:rPr>
          <w:t>被</w:t>
        </w:r>
      </w:ins>
      <w:ins w:id="6583" w:author="野草" w:date="2023-02-08T15:35:40Z">
        <w:r>
          <w:rPr>
            <w:rFonts w:hint="eastAsia" w:ascii="华文细黑" w:hAnsi="华文细黑" w:eastAsia="华文细黑" w:cs="华文细黑"/>
            <w:lang w:val="en-US" w:eastAsia="zh-CN"/>
            <w:rPrChange w:id="6584" w:author="野草" w:date="2023-02-08T15:50:19Z">
              <w:rPr>
                <w:rFonts w:hint="eastAsia" w:ascii="华文楷体" w:hAnsi="华文楷体" w:eastAsia="华文楷体" w:cs="华文楷体"/>
                <w:lang w:val="en-US" w:eastAsia="zh-CN"/>
              </w:rPr>
            </w:rPrChange>
          </w:rPr>
          <w:t>定义为</w:t>
        </w:r>
      </w:ins>
      <w:ins w:id="6586" w:author="野草" w:date="2023-02-08T15:35:42Z">
        <w:r>
          <w:rPr>
            <w:rFonts w:hint="eastAsia" w:ascii="华文细黑" w:hAnsi="华文细黑" w:eastAsia="华文细黑" w:cs="华文细黑"/>
            <w:lang w:val="en-US" w:eastAsia="zh-CN"/>
            <w:rPrChange w:id="6587" w:author="野草" w:date="2023-02-08T15:50:19Z">
              <w:rPr>
                <w:rFonts w:hint="eastAsia" w:ascii="华文楷体" w:hAnsi="华文楷体" w:eastAsia="华文楷体" w:cs="华文楷体"/>
                <w:lang w:val="en-US" w:eastAsia="zh-CN"/>
              </w:rPr>
            </w:rPrChange>
          </w:rPr>
          <w:t>局地</w:t>
        </w:r>
      </w:ins>
      <w:ins w:id="6589" w:author="野草" w:date="2023-02-08T15:35:44Z">
        <w:r>
          <w:rPr>
            <w:rFonts w:hint="eastAsia" w:ascii="华文细黑" w:hAnsi="华文细黑" w:eastAsia="华文细黑" w:cs="华文细黑"/>
            <w:lang w:val="en-US" w:eastAsia="zh-CN"/>
            <w:rPrChange w:id="6590" w:author="野草" w:date="2023-02-08T15:50:19Z">
              <w:rPr>
                <w:rFonts w:hint="eastAsia" w:ascii="华文楷体" w:hAnsi="华文楷体" w:eastAsia="华文楷体" w:cs="华文楷体"/>
                <w:lang w:val="en-US" w:eastAsia="zh-CN"/>
              </w:rPr>
            </w:rPrChange>
          </w:rPr>
          <w:t>河流</w:t>
        </w:r>
      </w:ins>
      <w:ins w:id="6592" w:author="野草" w:date="2023-02-08T15:35:47Z">
        <w:r>
          <w:rPr>
            <w:rFonts w:hint="eastAsia" w:ascii="华文细黑" w:hAnsi="华文细黑" w:eastAsia="华文细黑" w:cs="华文细黑"/>
            <w:lang w:val="en-US" w:eastAsia="zh-CN"/>
            <w:rPrChange w:id="6593" w:author="野草" w:date="2023-02-08T15:50:19Z">
              <w:rPr>
                <w:rFonts w:hint="eastAsia" w:ascii="华文楷体" w:hAnsi="华文楷体" w:eastAsia="华文楷体" w:cs="华文楷体"/>
                <w:lang w:val="en-US" w:eastAsia="zh-CN"/>
              </w:rPr>
            </w:rPrChange>
          </w:rPr>
          <w:t>热指数</w:t>
        </w:r>
      </w:ins>
      <w:ins w:id="6595" w:author="野草" w:date="2023-02-08T15:35:48Z">
        <w:r>
          <w:rPr>
            <w:rFonts w:hint="eastAsia" w:ascii="华文细黑" w:hAnsi="华文细黑" w:eastAsia="华文细黑" w:cs="华文细黑"/>
            <w:lang w:val="en-US" w:eastAsia="zh-CN"/>
            <w:rPrChange w:id="6596" w:author="野草" w:date="2023-02-08T15:50:19Z">
              <w:rPr>
                <w:rFonts w:hint="eastAsia" w:ascii="华文楷体" w:hAnsi="华文楷体" w:eastAsia="华文楷体" w:cs="华文楷体"/>
                <w:lang w:val="en-US" w:eastAsia="zh-CN"/>
              </w:rPr>
            </w:rPrChange>
          </w:rPr>
          <w:t>效应</w:t>
        </w:r>
      </w:ins>
      <w:ins w:id="6598" w:author="野草" w:date="2023-02-08T15:35:49Z">
        <w:r>
          <w:rPr>
            <w:rFonts w:hint="eastAsia" w:ascii="华文细黑" w:hAnsi="华文细黑" w:eastAsia="华文细黑" w:cs="华文细黑"/>
            <w:lang w:val="en-US" w:eastAsia="zh-CN"/>
            <w:rPrChange w:id="6599" w:author="野草" w:date="2023-02-08T15:50:19Z">
              <w:rPr>
                <w:rFonts w:hint="eastAsia" w:ascii="华文楷体" w:hAnsi="华文楷体" w:eastAsia="华文楷体" w:cs="华文楷体"/>
                <w:lang w:val="en-US" w:eastAsia="zh-CN"/>
              </w:rPr>
            </w:rPrChange>
          </w:rPr>
          <w:t>（</w:t>
        </w:r>
      </w:ins>
      <w:ins w:id="6601" w:author="野草" w:date="2023-02-08T15:35:57Z">
        <w:r>
          <w:rPr>
            <w:rFonts w:hint="eastAsia" w:ascii="华文细黑" w:hAnsi="华文细黑" w:eastAsia="华文细黑" w:cs="华文细黑"/>
            <w:lang w:val="en-US" w:eastAsia="zh-CN"/>
            <w:rPrChange w:id="6602" w:author="野草" w:date="2023-02-08T15:50:19Z">
              <w:rPr>
                <w:rFonts w:hint="eastAsia" w:ascii="华文楷体" w:hAnsi="华文楷体" w:eastAsia="华文楷体" w:cs="华文楷体"/>
                <w:lang w:val="en-US" w:eastAsia="zh-CN"/>
              </w:rPr>
            </w:rPrChange>
          </w:rPr>
          <w:t>Local River</w:t>
        </w:r>
      </w:ins>
      <w:ins w:id="6604" w:author="野草" w:date="2023-02-08T15:35:58Z">
        <w:r>
          <w:rPr>
            <w:rFonts w:hint="eastAsia" w:ascii="华文细黑" w:hAnsi="华文细黑" w:eastAsia="华文细黑" w:cs="华文细黑"/>
            <w:lang w:val="en-US" w:eastAsia="zh-CN"/>
            <w:rPrChange w:id="6605" w:author="野草" w:date="2023-02-08T15:50:19Z">
              <w:rPr>
                <w:rFonts w:hint="eastAsia" w:ascii="华文楷体" w:hAnsi="华文楷体" w:eastAsia="华文楷体" w:cs="华文楷体"/>
                <w:lang w:val="en-US" w:eastAsia="zh-CN"/>
              </w:rPr>
            </w:rPrChange>
          </w:rPr>
          <w:t xml:space="preserve"> </w:t>
        </w:r>
      </w:ins>
      <w:ins w:id="6607" w:author="野草" w:date="2023-02-08T15:35:59Z">
        <w:r>
          <w:rPr>
            <w:rFonts w:hint="eastAsia" w:ascii="华文细黑" w:hAnsi="华文细黑" w:eastAsia="华文细黑" w:cs="华文细黑"/>
            <w:lang w:val="en-US" w:eastAsia="zh-CN"/>
            <w:rPrChange w:id="6608" w:author="野草" w:date="2023-02-08T15:50:19Z">
              <w:rPr>
                <w:rFonts w:hint="eastAsia" w:ascii="华文楷体" w:hAnsi="华文楷体" w:eastAsia="华文楷体" w:cs="华文楷体"/>
                <w:lang w:val="en-US" w:eastAsia="zh-CN"/>
              </w:rPr>
            </w:rPrChange>
          </w:rPr>
          <w:t>H</w:t>
        </w:r>
      </w:ins>
      <w:ins w:id="6610" w:author="野草" w:date="2023-02-08T15:36:00Z">
        <w:r>
          <w:rPr>
            <w:rFonts w:hint="eastAsia" w:ascii="华文细黑" w:hAnsi="华文细黑" w:eastAsia="华文细黑" w:cs="华文细黑"/>
            <w:lang w:val="en-US" w:eastAsia="zh-CN"/>
            <w:rPrChange w:id="6611" w:author="野草" w:date="2023-02-08T15:50:19Z">
              <w:rPr>
                <w:rFonts w:hint="eastAsia" w:ascii="华文楷体" w:hAnsi="华文楷体" w:eastAsia="华文楷体" w:cs="华文楷体"/>
                <w:lang w:val="en-US" w:eastAsia="zh-CN"/>
              </w:rPr>
            </w:rPrChange>
          </w:rPr>
          <w:t>eat</w:t>
        </w:r>
      </w:ins>
      <w:ins w:id="6613" w:author="野草" w:date="2023-02-08T15:36:01Z">
        <w:r>
          <w:rPr>
            <w:rFonts w:hint="eastAsia" w:ascii="华文细黑" w:hAnsi="华文细黑" w:eastAsia="华文细黑" w:cs="华文细黑"/>
            <w:lang w:val="en-US" w:eastAsia="zh-CN"/>
            <w:rPrChange w:id="6614" w:author="野草" w:date="2023-02-08T15:50:19Z">
              <w:rPr>
                <w:rFonts w:hint="eastAsia" w:ascii="华文楷体" w:hAnsi="华文楷体" w:eastAsia="华文楷体" w:cs="华文楷体"/>
                <w:lang w:val="en-US" w:eastAsia="zh-CN"/>
              </w:rPr>
            </w:rPrChange>
          </w:rPr>
          <w:t xml:space="preserve"> I</w:t>
        </w:r>
      </w:ins>
      <w:ins w:id="6616" w:author="野草" w:date="2023-02-08T15:36:04Z">
        <w:r>
          <w:rPr>
            <w:rFonts w:hint="eastAsia" w:ascii="华文细黑" w:hAnsi="华文细黑" w:eastAsia="华文细黑" w:cs="华文细黑"/>
            <w:lang w:val="en-US" w:eastAsia="zh-CN"/>
            <w:rPrChange w:id="6617" w:author="野草" w:date="2023-02-08T15:50:19Z">
              <w:rPr>
                <w:rFonts w:hint="eastAsia" w:ascii="华文楷体" w:hAnsi="华文楷体" w:eastAsia="华文楷体" w:cs="华文楷体"/>
                <w:lang w:val="en-US" w:eastAsia="zh-CN"/>
              </w:rPr>
            </w:rPrChange>
          </w:rPr>
          <w:t xml:space="preserve">ndex </w:t>
        </w:r>
      </w:ins>
      <w:ins w:id="6619" w:author="野草" w:date="2023-02-08T15:36:05Z">
        <w:r>
          <w:rPr>
            <w:rFonts w:hint="eastAsia" w:ascii="华文细黑" w:hAnsi="华文细黑" w:eastAsia="华文细黑" w:cs="华文细黑"/>
            <w:lang w:val="en-US" w:eastAsia="zh-CN"/>
            <w:rPrChange w:id="6620" w:author="野草" w:date="2023-02-08T15:50:19Z">
              <w:rPr>
                <w:rFonts w:hint="eastAsia" w:ascii="华文楷体" w:hAnsi="华文楷体" w:eastAsia="华文楷体" w:cs="华文楷体"/>
                <w:lang w:val="en-US" w:eastAsia="zh-CN"/>
              </w:rPr>
            </w:rPrChange>
          </w:rPr>
          <w:t>E</w:t>
        </w:r>
      </w:ins>
      <w:ins w:id="6622" w:author="野草" w:date="2023-02-08T15:36:06Z">
        <w:r>
          <w:rPr>
            <w:rFonts w:hint="eastAsia" w:ascii="华文细黑" w:hAnsi="华文细黑" w:eastAsia="华文细黑" w:cs="华文细黑"/>
            <w:lang w:val="en-US" w:eastAsia="zh-CN"/>
            <w:rPrChange w:id="6623" w:author="野草" w:date="2023-02-08T15:50:19Z">
              <w:rPr>
                <w:rFonts w:hint="eastAsia" w:ascii="华文楷体" w:hAnsi="华文楷体" w:eastAsia="华文楷体" w:cs="华文楷体"/>
                <w:lang w:val="en-US" w:eastAsia="zh-CN"/>
              </w:rPr>
            </w:rPrChange>
          </w:rPr>
          <w:t>ffect</w:t>
        </w:r>
      </w:ins>
      <w:ins w:id="6625" w:author="野草" w:date="2023-02-08T15:36:08Z">
        <w:r>
          <w:rPr>
            <w:rFonts w:hint="eastAsia" w:ascii="华文细黑" w:hAnsi="华文细黑" w:eastAsia="华文细黑" w:cs="华文细黑"/>
            <w:lang w:val="en-US" w:eastAsia="zh-CN"/>
            <w:rPrChange w:id="6626" w:author="野草" w:date="2023-02-08T15:50:19Z">
              <w:rPr>
                <w:rFonts w:hint="eastAsia" w:ascii="华文楷体" w:hAnsi="华文楷体" w:eastAsia="华文楷体" w:cs="华文楷体"/>
                <w:lang w:val="en-US" w:eastAsia="zh-CN"/>
              </w:rPr>
            </w:rPrChange>
          </w:rPr>
          <w:t xml:space="preserve">, </w:t>
        </w:r>
      </w:ins>
      <w:ins w:id="6628" w:author="野草" w:date="2023-02-08T15:36:10Z">
        <w:r>
          <w:rPr>
            <w:rFonts w:hint="eastAsia" w:ascii="华文细黑" w:hAnsi="华文细黑" w:eastAsia="华文细黑" w:cs="华文细黑"/>
            <w:lang w:val="en-US" w:eastAsia="zh-CN"/>
            <w:rPrChange w:id="6629" w:author="野草" w:date="2023-02-08T15:50:19Z">
              <w:rPr>
                <w:rFonts w:hint="eastAsia" w:ascii="华文楷体" w:hAnsi="华文楷体" w:eastAsia="华文楷体" w:cs="华文楷体"/>
                <w:lang w:val="en-US" w:eastAsia="zh-CN"/>
              </w:rPr>
            </w:rPrChange>
          </w:rPr>
          <w:t>L</w:t>
        </w:r>
      </w:ins>
      <w:ins w:id="6631" w:author="野草" w:date="2023-02-08T15:36:11Z">
        <w:r>
          <w:rPr>
            <w:rFonts w:hint="eastAsia" w:ascii="华文细黑" w:hAnsi="华文细黑" w:eastAsia="华文细黑" w:cs="华文细黑"/>
            <w:lang w:val="en-US" w:eastAsia="zh-CN"/>
            <w:rPrChange w:id="6632" w:author="野草" w:date="2023-02-08T15:50:19Z">
              <w:rPr>
                <w:rFonts w:hint="eastAsia" w:ascii="华文楷体" w:hAnsi="华文楷体" w:eastAsia="华文楷体" w:cs="华文楷体"/>
                <w:lang w:val="en-US" w:eastAsia="zh-CN"/>
              </w:rPr>
            </w:rPrChange>
          </w:rPr>
          <w:t>R</w:t>
        </w:r>
      </w:ins>
      <w:ins w:id="6634" w:author="野草" w:date="2023-02-08T15:36:12Z">
        <w:r>
          <w:rPr>
            <w:rFonts w:hint="eastAsia" w:ascii="华文细黑" w:hAnsi="华文细黑" w:eastAsia="华文细黑" w:cs="华文细黑"/>
            <w:lang w:val="en-US" w:eastAsia="zh-CN"/>
            <w:rPrChange w:id="6635" w:author="野草" w:date="2023-02-08T15:50:19Z">
              <w:rPr>
                <w:rFonts w:hint="eastAsia" w:ascii="华文楷体" w:hAnsi="华文楷体" w:eastAsia="华文楷体" w:cs="华文楷体"/>
                <w:lang w:val="en-US" w:eastAsia="zh-CN"/>
              </w:rPr>
            </w:rPrChange>
          </w:rPr>
          <w:t>HI</w:t>
        </w:r>
      </w:ins>
      <w:ins w:id="6637" w:author="野草" w:date="2023-02-08T15:36:13Z">
        <w:r>
          <w:rPr>
            <w:rFonts w:hint="eastAsia" w:ascii="华文细黑" w:hAnsi="华文细黑" w:eastAsia="华文细黑" w:cs="华文细黑"/>
            <w:lang w:val="en-US" w:eastAsia="zh-CN"/>
            <w:rPrChange w:id="6638" w:author="野草" w:date="2023-02-08T15:50:19Z">
              <w:rPr>
                <w:rFonts w:hint="eastAsia" w:ascii="华文楷体" w:hAnsi="华文楷体" w:eastAsia="华文楷体" w:cs="华文楷体"/>
                <w:lang w:val="en-US" w:eastAsia="zh-CN"/>
              </w:rPr>
            </w:rPrChange>
          </w:rPr>
          <w:t>E</w:t>
        </w:r>
      </w:ins>
      <w:ins w:id="6640" w:author="野草" w:date="2023-02-08T15:35:49Z">
        <w:r>
          <w:rPr>
            <w:rFonts w:hint="eastAsia" w:ascii="华文细黑" w:hAnsi="华文细黑" w:eastAsia="华文细黑" w:cs="华文细黑"/>
            <w:lang w:val="en-US" w:eastAsia="zh-CN"/>
            <w:rPrChange w:id="6641" w:author="野草" w:date="2023-02-08T15:50:19Z">
              <w:rPr>
                <w:rFonts w:hint="eastAsia" w:ascii="华文楷体" w:hAnsi="华文楷体" w:eastAsia="华文楷体" w:cs="华文楷体"/>
                <w:lang w:val="en-US" w:eastAsia="zh-CN"/>
              </w:rPr>
            </w:rPrChange>
          </w:rPr>
          <w:t>）</w:t>
        </w:r>
      </w:ins>
      <w:ins w:id="6643" w:author="野草" w:date="2023-02-08T15:36:33Z">
        <w:r>
          <w:rPr>
            <w:rFonts w:hint="eastAsia" w:ascii="华文细黑" w:hAnsi="华文细黑" w:eastAsia="华文细黑" w:cs="华文细黑"/>
            <w:lang w:val="en-US" w:eastAsia="zh-CN"/>
            <w:rPrChange w:id="6644" w:author="野草" w:date="2023-02-08T15:50:19Z">
              <w:rPr>
                <w:rFonts w:hint="eastAsia" w:ascii="华文楷体" w:hAnsi="华文楷体" w:eastAsia="华文楷体" w:cs="华文楷体"/>
                <w:lang w:val="en-US" w:eastAsia="zh-CN"/>
              </w:rPr>
            </w:rPrChange>
          </w:rPr>
          <w:t>。</w:t>
        </w:r>
      </w:ins>
      <w:ins w:id="6646" w:author="野草" w:date="2023-02-08T15:36:55Z">
        <w:r>
          <w:rPr>
            <w:rFonts w:hint="eastAsia" w:ascii="华文细黑" w:hAnsi="华文细黑" w:eastAsia="华文细黑" w:cs="华文细黑"/>
            <w:lang w:val="en-US" w:eastAsia="zh-CN"/>
            <w:rPrChange w:id="6647" w:author="野草" w:date="2023-02-08T15:50:19Z">
              <w:rPr>
                <w:rFonts w:hint="eastAsia" w:ascii="华文楷体" w:hAnsi="华文楷体" w:eastAsia="华文楷体" w:cs="华文楷体"/>
                <w:lang w:val="en-US" w:eastAsia="zh-CN"/>
              </w:rPr>
            </w:rPrChange>
          </w:rPr>
          <w:t>另外，</w:t>
        </w:r>
      </w:ins>
      <w:ins w:id="6649" w:author="野草" w:date="2023-02-08T15:38:54Z">
        <w:r>
          <w:rPr>
            <w:rFonts w:hint="eastAsia" w:ascii="华文细黑" w:hAnsi="华文细黑" w:eastAsia="华文细黑" w:cs="华文细黑"/>
            <w:lang w:val="en-US" w:eastAsia="zh-CN"/>
            <w:rPrChange w:id="6650" w:author="野草" w:date="2023-02-08T15:50:19Z">
              <w:rPr>
                <w:rFonts w:hint="eastAsia" w:ascii="华文楷体" w:hAnsi="华文楷体" w:eastAsia="华文楷体" w:cs="华文楷体"/>
                <w:lang w:val="en-US" w:eastAsia="zh-CN"/>
              </w:rPr>
            </w:rPrChange>
          </w:rPr>
          <w:t>我们</w:t>
        </w:r>
      </w:ins>
      <w:ins w:id="6652" w:author="野草" w:date="2023-02-08T15:38:55Z">
        <w:r>
          <w:rPr>
            <w:rFonts w:hint="eastAsia" w:ascii="华文细黑" w:hAnsi="华文细黑" w:eastAsia="华文细黑" w:cs="华文细黑"/>
            <w:lang w:val="en-US" w:eastAsia="zh-CN"/>
            <w:rPrChange w:id="6653" w:author="野草" w:date="2023-02-08T15:50:19Z">
              <w:rPr>
                <w:rFonts w:hint="eastAsia" w:ascii="华文楷体" w:hAnsi="华文楷体" w:eastAsia="华文楷体" w:cs="华文楷体"/>
                <w:lang w:val="en-US" w:eastAsia="zh-CN"/>
              </w:rPr>
            </w:rPrChange>
          </w:rPr>
          <w:t>将</w:t>
        </w:r>
      </w:ins>
      <w:ins w:id="6655" w:author="野草" w:date="2023-02-08T15:39:28Z">
        <w:r>
          <w:rPr>
            <w:rFonts w:hint="eastAsia" w:ascii="华文细黑" w:hAnsi="华文细黑" w:eastAsia="华文细黑" w:cs="华文细黑"/>
            <w:lang w:val="en-US" w:eastAsia="zh-CN"/>
            <w:rPrChange w:id="6656" w:author="野草" w:date="2023-02-08T15:50:19Z">
              <w:rPr>
                <w:rFonts w:hint="eastAsia" w:ascii="华文楷体" w:hAnsi="华文楷体" w:eastAsia="华文楷体" w:cs="华文楷体"/>
                <w:lang w:val="en-US" w:eastAsia="zh-CN"/>
              </w:rPr>
            </w:rPrChange>
          </w:rPr>
          <w:t>上述</w:t>
        </w:r>
      </w:ins>
      <w:ins w:id="6658" w:author="野草" w:date="2023-02-08T15:39:29Z">
        <w:r>
          <w:rPr>
            <w:rFonts w:hint="eastAsia" w:ascii="华文细黑" w:hAnsi="华文细黑" w:eastAsia="华文细黑" w:cs="华文细黑"/>
            <w:lang w:val="en-US" w:eastAsia="zh-CN"/>
            <w:rPrChange w:id="6659" w:author="野草" w:date="2023-02-08T15:50:19Z">
              <w:rPr>
                <w:rFonts w:hint="eastAsia" w:ascii="华文楷体" w:hAnsi="华文楷体" w:eastAsia="华文楷体" w:cs="华文楷体"/>
                <w:lang w:val="en-US" w:eastAsia="zh-CN"/>
              </w:rPr>
            </w:rPrChange>
          </w:rPr>
          <w:t>两个</w:t>
        </w:r>
      </w:ins>
      <w:ins w:id="6661" w:author="野草" w:date="2023-02-08T15:39:30Z">
        <w:r>
          <w:rPr>
            <w:rFonts w:hint="eastAsia" w:ascii="华文细黑" w:hAnsi="华文细黑" w:eastAsia="华文细黑" w:cs="华文细黑"/>
            <w:lang w:val="en-US" w:eastAsia="zh-CN"/>
            <w:rPrChange w:id="6662" w:author="野草" w:date="2023-02-08T15:50:19Z">
              <w:rPr>
                <w:rFonts w:hint="eastAsia" w:ascii="华文楷体" w:hAnsi="华文楷体" w:eastAsia="华文楷体" w:cs="华文楷体"/>
                <w:lang w:val="en-US" w:eastAsia="zh-CN"/>
              </w:rPr>
            </w:rPrChange>
          </w:rPr>
          <w:t>指标</w:t>
        </w:r>
      </w:ins>
      <w:ins w:id="6664" w:author="野草" w:date="2023-02-08T15:50:05Z">
        <w:r>
          <w:rPr>
            <w:rFonts w:hint="eastAsia" w:ascii="华文细黑" w:hAnsi="华文细黑" w:eastAsia="华文细黑" w:cs="华文细黑"/>
            <w:lang w:val="en-US" w:eastAsia="zh-CN"/>
            <w:rPrChange w:id="6665" w:author="野草" w:date="2023-02-08T15:50:19Z">
              <w:rPr>
                <w:rFonts w:hint="eastAsia" w:ascii="华文楷体" w:hAnsi="华文楷体" w:eastAsia="华文楷体" w:cs="华文楷体"/>
                <w:lang w:val="en-US" w:eastAsia="zh-CN"/>
              </w:rPr>
            </w:rPrChange>
          </w:rPr>
          <w:t>在居民活动的主要时间段内</w:t>
        </w:r>
      </w:ins>
      <w:ins w:id="6667" w:author="野草" w:date="2023-02-08T15:39:33Z">
        <w:r>
          <w:rPr>
            <w:rFonts w:hint="eastAsia" w:ascii="华文细黑" w:hAnsi="华文细黑" w:eastAsia="华文细黑" w:cs="华文细黑"/>
            <w:lang w:val="en-US" w:eastAsia="zh-CN"/>
            <w:rPrChange w:id="6668" w:author="野草" w:date="2023-02-08T15:50:19Z">
              <w:rPr>
                <w:rFonts w:hint="eastAsia" w:ascii="华文楷体" w:hAnsi="华文楷体" w:eastAsia="华文楷体" w:cs="华文楷体"/>
                <w:lang w:val="en-US" w:eastAsia="zh-CN"/>
              </w:rPr>
            </w:rPrChange>
          </w:rPr>
          <w:t>随时间</w:t>
        </w:r>
      </w:ins>
      <w:ins w:id="6670" w:author="野草" w:date="2023-02-08T15:42:24Z">
        <w:r>
          <w:rPr>
            <w:rFonts w:hint="eastAsia" w:ascii="华文细黑" w:hAnsi="华文细黑" w:eastAsia="华文细黑" w:cs="华文细黑"/>
            <w:lang w:val="en-US" w:eastAsia="zh-CN"/>
            <w:rPrChange w:id="6671" w:author="野草" w:date="2023-02-08T15:50:19Z">
              <w:rPr>
                <w:rFonts w:hint="eastAsia" w:ascii="华文楷体" w:hAnsi="华文楷体" w:eastAsia="华文楷体" w:cs="华文楷体"/>
                <w:lang w:val="en-US" w:eastAsia="zh-CN"/>
              </w:rPr>
            </w:rPrChange>
          </w:rPr>
          <w:t>的</w:t>
        </w:r>
      </w:ins>
      <w:ins w:id="6673" w:author="野草" w:date="2023-02-08T15:39:34Z">
        <w:r>
          <w:rPr>
            <w:rFonts w:hint="eastAsia" w:ascii="华文细黑" w:hAnsi="华文细黑" w:eastAsia="华文细黑" w:cs="华文细黑"/>
            <w:lang w:val="en-US" w:eastAsia="zh-CN"/>
            <w:rPrChange w:id="6674" w:author="野草" w:date="2023-02-08T15:50:19Z">
              <w:rPr>
                <w:rFonts w:hint="eastAsia" w:ascii="华文楷体" w:hAnsi="华文楷体" w:eastAsia="华文楷体" w:cs="华文楷体"/>
                <w:lang w:val="en-US" w:eastAsia="zh-CN"/>
              </w:rPr>
            </w:rPrChange>
          </w:rPr>
          <w:t>变化</w:t>
        </w:r>
      </w:ins>
      <w:ins w:id="6676" w:author="野草" w:date="2023-02-08T15:39:42Z">
        <w:r>
          <w:rPr>
            <w:rFonts w:hint="eastAsia" w:ascii="华文细黑" w:hAnsi="华文细黑" w:eastAsia="华文细黑" w:cs="华文细黑"/>
            <w:lang w:val="en-US" w:eastAsia="zh-CN"/>
            <w:rPrChange w:id="6677" w:author="野草" w:date="2023-02-08T15:50:19Z">
              <w:rPr>
                <w:rFonts w:hint="eastAsia" w:ascii="华文楷体" w:hAnsi="华文楷体" w:eastAsia="华文楷体" w:cs="华文楷体"/>
                <w:lang w:val="en-US" w:eastAsia="zh-CN"/>
              </w:rPr>
            </w:rPrChange>
          </w:rPr>
          <w:t>值</w:t>
        </w:r>
      </w:ins>
      <w:ins w:id="6679" w:author="野草" w:date="2023-02-08T15:42:26Z">
        <w:r>
          <w:rPr>
            <w:rFonts w:hint="eastAsia" w:ascii="华文细黑" w:hAnsi="华文细黑" w:eastAsia="华文细黑" w:cs="华文细黑"/>
            <w:lang w:val="en-US" w:eastAsia="zh-CN"/>
            <w:rPrChange w:id="6680" w:author="野草" w:date="2023-02-08T15:50:19Z">
              <w:rPr>
                <w:rFonts w:hint="eastAsia" w:ascii="华文楷体" w:hAnsi="华文楷体" w:eastAsia="华文楷体" w:cs="华文楷体"/>
                <w:lang w:val="en-US" w:eastAsia="zh-CN"/>
              </w:rPr>
            </w:rPrChange>
          </w:rPr>
          <w:t>进行</w:t>
        </w:r>
      </w:ins>
      <w:ins w:id="6682" w:author="野草" w:date="2023-02-08T15:42:27Z">
        <w:r>
          <w:rPr>
            <w:rFonts w:hint="eastAsia" w:ascii="华文细黑" w:hAnsi="华文细黑" w:eastAsia="华文细黑" w:cs="华文细黑"/>
            <w:lang w:val="en-US" w:eastAsia="zh-CN"/>
            <w:rPrChange w:id="6683" w:author="野草" w:date="2023-02-08T15:50:19Z">
              <w:rPr>
                <w:rFonts w:hint="eastAsia" w:ascii="华文楷体" w:hAnsi="华文楷体" w:eastAsia="华文楷体" w:cs="华文楷体"/>
                <w:lang w:val="en-US" w:eastAsia="zh-CN"/>
              </w:rPr>
            </w:rPrChange>
          </w:rPr>
          <w:t>叠加</w:t>
        </w:r>
      </w:ins>
      <w:ins w:id="6685" w:author="野草" w:date="2023-02-08T15:42:28Z">
        <w:r>
          <w:rPr>
            <w:rFonts w:hint="eastAsia" w:ascii="华文细黑" w:hAnsi="华文细黑" w:eastAsia="华文细黑" w:cs="华文细黑"/>
            <w:lang w:val="en-US" w:eastAsia="zh-CN"/>
            <w:rPrChange w:id="6686" w:author="野草" w:date="2023-02-08T15:50:19Z">
              <w:rPr>
                <w:rFonts w:hint="eastAsia" w:ascii="华文楷体" w:hAnsi="华文楷体" w:eastAsia="华文楷体" w:cs="华文楷体"/>
                <w:lang w:val="en-US" w:eastAsia="zh-CN"/>
              </w:rPr>
            </w:rPrChange>
          </w:rPr>
          <w:t>，</w:t>
        </w:r>
      </w:ins>
      <w:ins w:id="6688" w:author="野草" w:date="2023-02-08T15:42:35Z">
        <w:r>
          <w:rPr>
            <w:rFonts w:hint="eastAsia" w:ascii="华文细黑" w:hAnsi="华文细黑" w:eastAsia="华文细黑" w:cs="华文细黑"/>
            <w:lang w:val="en-US" w:eastAsia="zh-CN"/>
            <w:rPrChange w:id="6689" w:author="野草" w:date="2023-02-08T15:50:19Z">
              <w:rPr>
                <w:rFonts w:hint="eastAsia" w:ascii="华文楷体" w:hAnsi="华文楷体" w:eastAsia="华文楷体" w:cs="华文楷体"/>
                <w:lang w:val="en-US" w:eastAsia="zh-CN"/>
              </w:rPr>
            </w:rPrChange>
          </w:rPr>
          <w:t>所得到的</w:t>
        </w:r>
      </w:ins>
      <w:ins w:id="6691" w:author="野草" w:date="2023-02-08T15:42:38Z">
        <w:r>
          <w:rPr>
            <w:rFonts w:hint="eastAsia" w:ascii="华文细黑" w:hAnsi="华文细黑" w:eastAsia="华文细黑" w:cs="华文细黑"/>
            <w:lang w:val="en-US" w:eastAsia="zh-CN"/>
            <w:rPrChange w:id="6692" w:author="野草" w:date="2023-02-08T15:50:19Z">
              <w:rPr>
                <w:rFonts w:hint="eastAsia" w:ascii="华文楷体" w:hAnsi="华文楷体" w:eastAsia="华文楷体" w:cs="华文楷体"/>
                <w:lang w:val="en-US" w:eastAsia="zh-CN"/>
              </w:rPr>
            </w:rPrChange>
          </w:rPr>
          <w:t>值</w:t>
        </w:r>
      </w:ins>
      <w:ins w:id="6694" w:author="野草" w:date="2023-02-08T15:39:44Z">
        <w:r>
          <w:rPr>
            <w:rFonts w:hint="eastAsia" w:ascii="华文细黑" w:hAnsi="华文细黑" w:eastAsia="华文细黑" w:cs="华文细黑"/>
            <w:lang w:val="en-US" w:eastAsia="zh-CN"/>
            <w:rPrChange w:id="6695" w:author="野草" w:date="2023-02-08T15:50:19Z">
              <w:rPr>
                <w:rFonts w:hint="eastAsia" w:ascii="华文楷体" w:hAnsi="华文楷体" w:eastAsia="华文楷体" w:cs="华文楷体"/>
                <w:lang w:val="en-US" w:eastAsia="zh-CN"/>
              </w:rPr>
            </w:rPrChange>
          </w:rPr>
          <w:t>分别</w:t>
        </w:r>
      </w:ins>
      <w:ins w:id="6697" w:author="野草" w:date="2023-02-08T15:42:40Z">
        <w:r>
          <w:rPr>
            <w:rFonts w:hint="eastAsia" w:ascii="华文细黑" w:hAnsi="华文细黑" w:eastAsia="华文细黑" w:cs="华文细黑"/>
            <w:lang w:val="en-US" w:eastAsia="zh-CN"/>
            <w:rPrChange w:id="6698" w:author="野草" w:date="2023-02-08T15:50:19Z">
              <w:rPr>
                <w:rFonts w:hint="eastAsia" w:ascii="华文楷体" w:hAnsi="华文楷体" w:eastAsia="华文楷体" w:cs="华文楷体"/>
                <w:lang w:val="en-US" w:eastAsia="zh-CN"/>
              </w:rPr>
            </w:rPrChange>
          </w:rPr>
          <w:t>被</w:t>
        </w:r>
      </w:ins>
      <w:ins w:id="6700" w:author="野草" w:date="2023-02-08T15:39:45Z">
        <w:r>
          <w:rPr>
            <w:rFonts w:hint="eastAsia" w:ascii="华文细黑" w:hAnsi="华文细黑" w:eastAsia="华文细黑" w:cs="华文细黑"/>
            <w:lang w:val="en-US" w:eastAsia="zh-CN"/>
            <w:rPrChange w:id="6701" w:author="野草" w:date="2023-02-08T15:50:19Z">
              <w:rPr>
                <w:rFonts w:hint="eastAsia" w:ascii="华文楷体" w:hAnsi="华文楷体" w:eastAsia="华文楷体" w:cs="华文楷体"/>
                <w:lang w:val="en-US" w:eastAsia="zh-CN"/>
              </w:rPr>
            </w:rPrChange>
          </w:rPr>
          <w:t>定义为</w:t>
        </w:r>
      </w:ins>
      <w:ins w:id="6703" w:author="野草" w:date="2023-02-08T15:39:55Z">
        <w:r>
          <w:rPr>
            <w:rFonts w:hint="eastAsia" w:ascii="华文细黑" w:hAnsi="华文细黑" w:eastAsia="华文细黑" w:cs="华文细黑"/>
            <w:lang w:val="en-US" w:eastAsia="zh-CN"/>
            <w:rPrChange w:id="6704" w:author="野草" w:date="2023-02-08T15:50:19Z">
              <w:rPr>
                <w:rFonts w:hint="eastAsia" w:ascii="华文楷体" w:hAnsi="华文楷体" w:eastAsia="华文楷体" w:cs="华文楷体"/>
                <w:lang w:val="en-US" w:eastAsia="zh-CN"/>
              </w:rPr>
            </w:rPrChange>
          </w:rPr>
          <w:t>累积</w:t>
        </w:r>
      </w:ins>
      <w:ins w:id="6706" w:author="野草" w:date="2023-02-08T15:39:51Z">
        <w:r>
          <w:rPr>
            <w:rFonts w:hint="eastAsia" w:ascii="华文细黑" w:hAnsi="华文细黑" w:eastAsia="华文细黑" w:cs="华文细黑"/>
            <w:lang w:val="en-US" w:eastAsia="zh-CN"/>
            <w:rPrChange w:id="6707" w:author="野草" w:date="2023-02-08T15:50:19Z">
              <w:rPr>
                <w:rFonts w:hint="eastAsia" w:ascii="华文楷体" w:hAnsi="华文楷体" w:eastAsia="华文楷体" w:cs="华文楷体"/>
                <w:lang w:val="en-US" w:eastAsia="zh-CN"/>
              </w:rPr>
            </w:rPrChange>
          </w:rPr>
          <w:t>局地河流降温强度</w:t>
        </w:r>
      </w:ins>
      <w:ins w:id="6709" w:author="野草" w:date="2023-02-08T15:39:57Z">
        <w:r>
          <w:rPr>
            <w:rFonts w:hint="eastAsia" w:ascii="华文细黑" w:hAnsi="华文细黑" w:eastAsia="华文细黑" w:cs="华文细黑"/>
            <w:lang w:val="en-US" w:eastAsia="zh-CN"/>
            <w:rPrChange w:id="6710" w:author="野草" w:date="2023-02-08T15:50:19Z">
              <w:rPr>
                <w:rFonts w:hint="eastAsia" w:ascii="华文楷体" w:hAnsi="华文楷体" w:eastAsia="华文楷体" w:cs="华文楷体"/>
                <w:lang w:val="en-US" w:eastAsia="zh-CN"/>
              </w:rPr>
            </w:rPrChange>
          </w:rPr>
          <w:t>和</w:t>
        </w:r>
      </w:ins>
      <w:ins w:id="6712" w:author="野草" w:date="2023-02-08T15:39:58Z">
        <w:r>
          <w:rPr>
            <w:rFonts w:hint="eastAsia" w:ascii="华文细黑" w:hAnsi="华文细黑" w:eastAsia="华文细黑" w:cs="华文细黑"/>
            <w:lang w:val="en-US" w:eastAsia="zh-CN"/>
            <w:rPrChange w:id="6713" w:author="野草" w:date="2023-02-08T15:50:19Z">
              <w:rPr>
                <w:rFonts w:hint="eastAsia" w:ascii="华文楷体" w:hAnsi="华文楷体" w:eastAsia="华文楷体" w:cs="华文楷体"/>
                <w:lang w:val="en-US" w:eastAsia="zh-CN"/>
              </w:rPr>
            </w:rPrChange>
          </w:rPr>
          <w:t>累积</w:t>
        </w:r>
      </w:ins>
      <w:ins w:id="6715" w:author="野草" w:date="2023-02-08T15:40:02Z">
        <w:r>
          <w:rPr>
            <w:rFonts w:hint="eastAsia" w:ascii="华文细黑" w:hAnsi="华文细黑" w:eastAsia="华文细黑" w:cs="华文细黑"/>
            <w:lang w:val="en-US" w:eastAsia="zh-CN"/>
            <w:rPrChange w:id="6716" w:author="野草" w:date="2023-02-08T15:50:19Z">
              <w:rPr>
                <w:rFonts w:hint="eastAsia" w:ascii="华文楷体" w:hAnsi="华文楷体" w:eastAsia="华文楷体" w:cs="华文楷体"/>
                <w:lang w:val="en-US" w:eastAsia="zh-CN"/>
              </w:rPr>
            </w:rPrChange>
          </w:rPr>
          <w:t>局地河流热指数效应</w:t>
        </w:r>
      </w:ins>
      <w:ins w:id="6718" w:author="野草" w:date="2023-02-08T15:40:06Z">
        <w:r>
          <w:rPr>
            <w:rFonts w:hint="eastAsia" w:ascii="华文细黑" w:hAnsi="华文细黑" w:eastAsia="华文细黑" w:cs="华文细黑"/>
            <w:lang w:val="en-US" w:eastAsia="zh-CN"/>
            <w:rPrChange w:id="6719" w:author="野草" w:date="2023-02-08T15:50:19Z">
              <w:rPr>
                <w:rFonts w:hint="eastAsia" w:ascii="华文楷体" w:hAnsi="华文楷体" w:eastAsia="华文楷体" w:cs="华文楷体"/>
                <w:lang w:val="en-US" w:eastAsia="zh-CN"/>
              </w:rPr>
            </w:rPrChange>
          </w:rPr>
          <w:t>。</w:t>
        </w:r>
      </w:ins>
      <w:ins w:id="6721" w:author="野草" w:date="2023-02-08T15:40:08Z">
        <w:r>
          <w:rPr>
            <w:rFonts w:hint="eastAsia" w:ascii="华文细黑" w:hAnsi="华文细黑" w:eastAsia="华文细黑" w:cs="华文细黑"/>
            <w:lang w:val="en-US" w:eastAsia="zh-CN"/>
            <w:rPrChange w:id="6722" w:author="野草" w:date="2023-02-08T15:50:19Z">
              <w:rPr>
                <w:rFonts w:hint="eastAsia" w:ascii="华文楷体" w:hAnsi="华文楷体" w:eastAsia="华文楷体" w:cs="华文楷体"/>
                <w:lang w:val="en-US" w:eastAsia="zh-CN"/>
              </w:rPr>
            </w:rPrChange>
          </w:rPr>
          <w:t>通过对</w:t>
        </w:r>
      </w:ins>
      <w:ins w:id="6724" w:author="野草" w:date="2023-02-08T15:40:12Z">
        <w:r>
          <w:rPr>
            <w:rFonts w:hint="eastAsia" w:ascii="华文细黑" w:hAnsi="华文细黑" w:eastAsia="华文细黑" w:cs="华文细黑"/>
            <w:lang w:val="en-US" w:eastAsia="zh-CN"/>
            <w:rPrChange w:id="6725" w:author="野草" w:date="2023-02-08T15:50:19Z">
              <w:rPr>
                <w:rFonts w:hint="eastAsia" w:ascii="华文楷体" w:hAnsi="华文楷体" w:eastAsia="华文楷体" w:cs="华文楷体"/>
                <w:lang w:val="en-US" w:eastAsia="zh-CN"/>
              </w:rPr>
            </w:rPrChange>
          </w:rPr>
          <w:t>这两个累积</w:t>
        </w:r>
      </w:ins>
      <w:ins w:id="6727" w:author="野草" w:date="2023-02-08T15:40:13Z">
        <w:r>
          <w:rPr>
            <w:rFonts w:hint="eastAsia" w:ascii="华文细黑" w:hAnsi="华文细黑" w:eastAsia="华文细黑" w:cs="华文细黑"/>
            <w:lang w:val="en-US" w:eastAsia="zh-CN"/>
            <w:rPrChange w:id="6728" w:author="野草" w:date="2023-02-08T15:50:19Z">
              <w:rPr>
                <w:rFonts w:hint="eastAsia" w:ascii="华文楷体" w:hAnsi="华文楷体" w:eastAsia="华文楷体" w:cs="华文楷体"/>
                <w:lang w:val="en-US" w:eastAsia="zh-CN"/>
              </w:rPr>
            </w:rPrChange>
          </w:rPr>
          <w:t>指标</w:t>
        </w:r>
      </w:ins>
      <w:ins w:id="6730" w:author="野草" w:date="2023-02-08T15:40:15Z">
        <w:r>
          <w:rPr>
            <w:rFonts w:hint="eastAsia" w:ascii="华文细黑" w:hAnsi="华文细黑" w:eastAsia="华文细黑" w:cs="华文细黑"/>
            <w:lang w:val="en-US" w:eastAsia="zh-CN"/>
            <w:rPrChange w:id="6731" w:author="野草" w:date="2023-02-08T15:50:19Z">
              <w:rPr>
                <w:rFonts w:hint="eastAsia" w:ascii="华文楷体" w:hAnsi="华文楷体" w:eastAsia="华文楷体" w:cs="华文楷体"/>
                <w:lang w:val="en-US" w:eastAsia="zh-CN"/>
              </w:rPr>
            </w:rPrChange>
          </w:rPr>
          <w:t>及其</w:t>
        </w:r>
      </w:ins>
      <w:ins w:id="6733" w:author="野草" w:date="2023-02-08T15:40:17Z">
        <w:r>
          <w:rPr>
            <w:rFonts w:hint="eastAsia" w:ascii="华文细黑" w:hAnsi="华文细黑" w:eastAsia="华文细黑" w:cs="华文细黑"/>
            <w:lang w:val="en-US" w:eastAsia="zh-CN"/>
            <w:rPrChange w:id="6734" w:author="野草" w:date="2023-02-08T15:50:19Z">
              <w:rPr>
                <w:rFonts w:hint="eastAsia" w:ascii="华文楷体" w:hAnsi="华文楷体" w:eastAsia="华文楷体" w:cs="华文楷体"/>
                <w:lang w:val="en-US" w:eastAsia="zh-CN"/>
              </w:rPr>
            </w:rPrChange>
          </w:rPr>
          <w:t>影响因素</w:t>
        </w:r>
      </w:ins>
      <w:ins w:id="6736" w:author="野草" w:date="2023-02-08T15:40:19Z">
        <w:r>
          <w:rPr>
            <w:rFonts w:hint="eastAsia" w:ascii="华文细黑" w:hAnsi="华文细黑" w:eastAsia="华文细黑" w:cs="华文细黑"/>
            <w:lang w:val="en-US" w:eastAsia="zh-CN"/>
            <w:rPrChange w:id="6737" w:author="野草" w:date="2023-02-08T15:50:19Z">
              <w:rPr>
                <w:rFonts w:hint="eastAsia" w:ascii="华文楷体" w:hAnsi="华文楷体" w:eastAsia="华文楷体" w:cs="华文楷体"/>
                <w:lang w:val="en-US" w:eastAsia="zh-CN"/>
              </w:rPr>
            </w:rPrChange>
          </w:rPr>
          <w:t>的分析</w:t>
        </w:r>
      </w:ins>
      <w:ins w:id="6739" w:author="野草" w:date="2023-02-08T15:40:20Z">
        <w:r>
          <w:rPr>
            <w:rFonts w:hint="eastAsia" w:ascii="华文细黑" w:hAnsi="华文细黑" w:eastAsia="华文细黑" w:cs="华文细黑"/>
            <w:lang w:val="en-US" w:eastAsia="zh-CN"/>
            <w:rPrChange w:id="6740" w:author="野草" w:date="2023-02-08T15:50:19Z">
              <w:rPr>
                <w:rFonts w:hint="eastAsia" w:ascii="华文楷体" w:hAnsi="华文楷体" w:eastAsia="华文楷体" w:cs="华文楷体"/>
                <w:lang w:val="en-US" w:eastAsia="zh-CN"/>
              </w:rPr>
            </w:rPrChange>
          </w:rPr>
          <w:t>，</w:t>
        </w:r>
      </w:ins>
      <w:ins w:id="6742" w:author="野草" w:date="2023-02-08T15:40:22Z">
        <w:r>
          <w:rPr>
            <w:rFonts w:hint="eastAsia" w:ascii="华文细黑" w:hAnsi="华文细黑" w:eastAsia="华文细黑" w:cs="华文细黑"/>
            <w:lang w:val="en-US" w:eastAsia="zh-CN"/>
            <w:rPrChange w:id="6743" w:author="野草" w:date="2023-02-08T15:50:19Z">
              <w:rPr>
                <w:rFonts w:hint="eastAsia" w:ascii="华文楷体" w:hAnsi="华文楷体" w:eastAsia="华文楷体" w:cs="华文楷体"/>
                <w:lang w:val="en-US" w:eastAsia="zh-CN"/>
              </w:rPr>
            </w:rPrChange>
          </w:rPr>
          <w:t>可以</w:t>
        </w:r>
      </w:ins>
      <w:ins w:id="6745" w:author="野草" w:date="2023-02-08T15:40:41Z">
        <w:r>
          <w:rPr>
            <w:rFonts w:hint="eastAsia" w:ascii="华文细黑" w:hAnsi="华文细黑" w:eastAsia="华文细黑" w:cs="华文细黑"/>
            <w:lang w:val="en-US" w:eastAsia="zh-CN"/>
            <w:rPrChange w:id="6746" w:author="野草" w:date="2023-02-08T15:50:19Z">
              <w:rPr>
                <w:rFonts w:hint="eastAsia" w:ascii="华文楷体" w:hAnsi="华文楷体" w:eastAsia="华文楷体" w:cs="华文楷体"/>
                <w:lang w:val="en-US" w:eastAsia="zh-CN"/>
              </w:rPr>
            </w:rPrChange>
          </w:rPr>
          <w:t>较好</w:t>
        </w:r>
      </w:ins>
      <w:ins w:id="6748" w:author="野草" w:date="2023-02-08T15:40:42Z">
        <w:r>
          <w:rPr>
            <w:rFonts w:hint="eastAsia" w:ascii="华文细黑" w:hAnsi="华文细黑" w:eastAsia="华文细黑" w:cs="华文细黑"/>
            <w:lang w:val="en-US" w:eastAsia="zh-CN"/>
            <w:rPrChange w:id="6749" w:author="野草" w:date="2023-02-08T15:50:19Z">
              <w:rPr>
                <w:rFonts w:hint="eastAsia" w:ascii="华文楷体" w:hAnsi="华文楷体" w:eastAsia="华文楷体" w:cs="华文楷体"/>
                <w:lang w:val="en-US" w:eastAsia="zh-CN"/>
              </w:rPr>
            </w:rPrChange>
          </w:rPr>
          <w:t>地</w:t>
        </w:r>
      </w:ins>
      <w:ins w:id="6751" w:author="野草" w:date="2023-02-08T15:40:43Z">
        <w:r>
          <w:rPr>
            <w:rFonts w:hint="eastAsia" w:ascii="华文细黑" w:hAnsi="华文细黑" w:eastAsia="华文细黑" w:cs="华文细黑"/>
            <w:lang w:val="en-US" w:eastAsia="zh-CN"/>
            <w:rPrChange w:id="6752" w:author="野草" w:date="2023-02-08T15:50:19Z">
              <w:rPr>
                <w:rFonts w:hint="eastAsia" w:ascii="华文楷体" w:hAnsi="华文楷体" w:eastAsia="华文楷体" w:cs="华文楷体"/>
                <w:lang w:val="en-US" w:eastAsia="zh-CN"/>
              </w:rPr>
            </w:rPrChange>
          </w:rPr>
          <w:t>评估</w:t>
        </w:r>
      </w:ins>
      <w:ins w:id="6754" w:author="野草" w:date="2023-02-08T15:40:45Z">
        <w:r>
          <w:rPr>
            <w:rFonts w:hint="eastAsia" w:ascii="华文细黑" w:hAnsi="华文细黑" w:eastAsia="华文细黑" w:cs="华文细黑"/>
            <w:lang w:val="en-US" w:eastAsia="zh-CN"/>
            <w:rPrChange w:id="6755" w:author="野草" w:date="2023-02-08T15:50:19Z">
              <w:rPr>
                <w:rFonts w:hint="eastAsia" w:ascii="华文楷体" w:hAnsi="华文楷体" w:eastAsia="华文楷体" w:cs="华文楷体"/>
                <w:lang w:val="en-US" w:eastAsia="zh-CN"/>
              </w:rPr>
            </w:rPrChange>
          </w:rPr>
          <w:t>河流</w:t>
        </w:r>
      </w:ins>
      <w:ins w:id="6757" w:author="野草" w:date="2023-02-08T15:40:49Z">
        <w:r>
          <w:rPr>
            <w:rFonts w:hint="eastAsia" w:ascii="华文细黑" w:hAnsi="华文细黑" w:eastAsia="华文细黑" w:cs="华文细黑"/>
            <w:lang w:val="en-US" w:eastAsia="zh-CN"/>
            <w:rPrChange w:id="6758" w:author="野草" w:date="2023-02-08T15:50:19Z">
              <w:rPr>
                <w:rFonts w:hint="eastAsia" w:ascii="华文楷体" w:hAnsi="华文楷体" w:eastAsia="华文楷体" w:cs="华文楷体"/>
                <w:lang w:val="en-US" w:eastAsia="zh-CN"/>
              </w:rPr>
            </w:rPrChange>
          </w:rPr>
          <w:t>的</w:t>
        </w:r>
      </w:ins>
      <w:ins w:id="6760" w:author="野草" w:date="2023-02-08T15:40:51Z">
        <w:r>
          <w:rPr>
            <w:rFonts w:hint="eastAsia" w:ascii="华文细黑" w:hAnsi="华文细黑" w:eastAsia="华文细黑" w:cs="华文细黑"/>
            <w:lang w:val="en-US" w:eastAsia="zh-CN"/>
            <w:rPrChange w:id="6761" w:author="野草" w:date="2023-02-08T15:50:19Z">
              <w:rPr>
                <w:rFonts w:hint="eastAsia" w:ascii="华文楷体" w:hAnsi="华文楷体" w:eastAsia="华文楷体" w:cs="华文楷体"/>
                <w:lang w:val="en-US" w:eastAsia="zh-CN"/>
              </w:rPr>
            </w:rPrChange>
          </w:rPr>
          <w:t>综合</w:t>
        </w:r>
      </w:ins>
      <w:ins w:id="6763" w:author="野草" w:date="2023-02-08T15:40:47Z">
        <w:r>
          <w:rPr>
            <w:rFonts w:hint="eastAsia" w:ascii="华文细黑" w:hAnsi="华文细黑" w:eastAsia="华文细黑" w:cs="华文细黑"/>
            <w:lang w:val="en-US" w:eastAsia="zh-CN"/>
            <w:rPrChange w:id="6764" w:author="野草" w:date="2023-02-08T15:50:19Z">
              <w:rPr>
                <w:rFonts w:hint="eastAsia" w:ascii="华文楷体" w:hAnsi="华文楷体" w:eastAsia="华文楷体" w:cs="华文楷体"/>
                <w:lang w:val="en-US" w:eastAsia="zh-CN"/>
              </w:rPr>
            </w:rPrChange>
          </w:rPr>
          <w:t>热环境</w:t>
        </w:r>
      </w:ins>
      <w:ins w:id="6766" w:author="野草" w:date="2023-02-08T15:40:53Z">
        <w:r>
          <w:rPr>
            <w:rFonts w:hint="eastAsia" w:ascii="华文细黑" w:hAnsi="华文细黑" w:eastAsia="华文细黑" w:cs="华文细黑"/>
            <w:lang w:val="en-US" w:eastAsia="zh-CN"/>
            <w:rPrChange w:id="6767" w:author="野草" w:date="2023-02-08T15:50:19Z">
              <w:rPr>
                <w:rFonts w:hint="eastAsia" w:ascii="华文楷体" w:hAnsi="华文楷体" w:eastAsia="华文楷体" w:cs="华文楷体"/>
                <w:lang w:val="en-US" w:eastAsia="zh-CN"/>
              </w:rPr>
            </w:rPrChange>
          </w:rPr>
          <w:t>效应</w:t>
        </w:r>
      </w:ins>
      <w:ins w:id="6769" w:author="野草" w:date="2023-02-08T15:40:54Z">
        <w:r>
          <w:rPr>
            <w:rFonts w:hint="eastAsia" w:ascii="华文细黑" w:hAnsi="华文细黑" w:eastAsia="华文细黑" w:cs="华文细黑"/>
            <w:lang w:val="en-US" w:eastAsia="zh-CN"/>
            <w:rPrChange w:id="6770" w:author="野草" w:date="2023-02-08T15:50:19Z">
              <w:rPr>
                <w:rFonts w:hint="eastAsia" w:ascii="华文楷体" w:hAnsi="华文楷体" w:eastAsia="华文楷体" w:cs="华文楷体"/>
                <w:lang w:val="en-US" w:eastAsia="zh-CN"/>
              </w:rPr>
            </w:rPrChange>
          </w:rPr>
          <w:t>，</w:t>
        </w:r>
      </w:ins>
      <w:ins w:id="6772" w:author="野草" w:date="2023-02-08T15:41:21Z">
        <w:r>
          <w:rPr>
            <w:rFonts w:hint="eastAsia" w:ascii="华文细黑" w:hAnsi="华文细黑" w:eastAsia="华文细黑" w:cs="华文细黑"/>
            <w:lang w:val="en-US" w:eastAsia="zh-CN"/>
            <w:rPrChange w:id="6773" w:author="野草" w:date="2023-02-08T15:50:19Z">
              <w:rPr>
                <w:rFonts w:hint="eastAsia" w:ascii="华文楷体" w:hAnsi="华文楷体" w:eastAsia="华文楷体" w:cs="华文楷体"/>
                <w:lang w:val="en-US" w:eastAsia="zh-CN"/>
              </w:rPr>
            </w:rPrChange>
          </w:rPr>
          <w:t>这</w:t>
        </w:r>
      </w:ins>
      <w:ins w:id="6775" w:author="野草" w:date="2023-02-08T15:41:23Z">
        <w:r>
          <w:rPr>
            <w:rFonts w:hint="eastAsia" w:ascii="华文细黑" w:hAnsi="华文细黑" w:eastAsia="华文细黑" w:cs="华文细黑"/>
            <w:lang w:val="en-US" w:eastAsia="zh-CN"/>
            <w:rPrChange w:id="6776" w:author="野草" w:date="2023-02-08T15:50:19Z">
              <w:rPr>
                <w:rFonts w:hint="eastAsia" w:ascii="华文楷体" w:hAnsi="华文楷体" w:eastAsia="华文楷体" w:cs="华文楷体"/>
                <w:lang w:val="en-US" w:eastAsia="zh-CN"/>
              </w:rPr>
            </w:rPrChange>
          </w:rPr>
          <w:t>对于</w:t>
        </w:r>
      </w:ins>
      <w:ins w:id="6778" w:author="野草" w:date="2023-02-08T15:41:29Z">
        <w:r>
          <w:rPr>
            <w:rFonts w:hint="eastAsia" w:ascii="华文细黑" w:hAnsi="华文细黑" w:eastAsia="华文细黑" w:cs="华文细黑"/>
            <w:lang w:val="en-US" w:eastAsia="zh-CN"/>
            <w:rPrChange w:id="6779" w:author="野草" w:date="2023-02-08T15:50:19Z">
              <w:rPr>
                <w:rFonts w:hint="eastAsia" w:ascii="华文楷体" w:hAnsi="华文楷体" w:eastAsia="华文楷体" w:cs="华文楷体"/>
                <w:lang w:val="en-US" w:eastAsia="zh-CN"/>
              </w:rPr>
            </w:rPrChange>
          </w:rPr>
          <w:t>相关</w:t>
        </w:r>
      </w:ins>
      <w:ins w:id="6781" w:author="野草" w:date="2023-02-08T15:41:30Z">
        <w:r>
          <w:rPr>
            <w:rFonts w:hint="eastAsia" w:ascii="华文细黑" w:hAnsi="华文细黑" w:eastAsia="华文细黑" w:cs="华文细黑"/>
            <w:lang w:val="en-US" w:eastAsia="zh-CN"/>
            <w:rPrChange w:id="6782" w:author="野草" w:date="2023-02-08T15:50:19Z">
              <w:rPr>
                <w:rFonts w:hint="eastAsia" w:ascii="华文楷体" w:hAnsi="华文楷体" w:eastAsia="华文楷体" w:cs="华文楷体"/>
                <w:lang w:val="en-US" w:eastAsia="zh-CN"/>
              </w:rPr>
            </w:rPrChange>
          </w:rPr>
          <w:t>部门</w:t>
        </w:r>
      </w:ins>
      <w:ins w:id="6784" w:author="野草" w:date="2023-02-08T15:41:33Z">
        <w:r>
          <w:rPr>
            <w:rFonts w:hint="eastAsia" w:ascii="华文细黑" w:hAnsi="华文细黑" w:eastAsia="华文细黑" w:cs="华文细黑"/>
            <w:lang w:val="en-US" w:eastAsia="zh-CN"/>
            <w:rPrChange w:id="6785" w:author="野草" w:date="2023-02-08T15:50:19Z">
              <w:rPr>
                <w:rFonts w:hint="eastAsia" w:ascii="华文楷体" w:hAnsi="华文楷体" w:eastAsia="华文楷体" w:cs="华文楷体"/>
                <w:lang w:val="en-US" w:eastAsia="zh-CN"/>
              </w:rPr>
            </w:rPrChange>
          </w:rPr>
          <w:t>制定</w:t>
        </w:r>
      </w:ins>
      <w:ins w:id="6787" w:author="野草" w:date="2023-02-08T15:41:35Z">
        <w:r>
          <w:rPr>
            <w:rFonts w:hint="eastAsia" w:ascii="华文细黑" w:hAnsi="华文细黑" w:eastAsia="华文细黑" w:cs="华文细黑"/>
            <w:lang w:val="en-US" w:eastAsia="zh-CN"/>
            <w:rPrChange w:id="6788" w:author="野草" w:date="2023-02-08T15:50:19Z">
              <w:rPr>
                <w:rFonts w:hint="eastAsia" w:ascii="华文楷体" w:hAnsi="华文楷体" w:eastAsia="华文楷体" w:cs="华文楷体"/>
                <w:lang w:val="en-US" w:eastAsia="zh-CN"/>
              </w:rPr>
            </w:rPrChange>
          </w:rPr>
          <w:t>城市</w:t>
        </w:r>
      </w:ins>
      <w:ins w:id="6790" w:author="野草" w:date="2023-02-08T15:41:36Z">
        <w:r>
          <w:rPr>
            <w:rFonts w:hint="eastAsia" w:ascii="华文细黑" w:hAnsi="华文细黑" w:eastAsia="华文细黑" w:cs="华文细黑"/>
            <w:lang w:val="en-US" w:eastAsia="zh-CN"/>
            <w:rPrChange w:id="6791" w:author="野草" w:date="2023-02-08T15:50:19Z">
              <w:rPr>
                <w:rFonts w:hint="eastAsia" w:ascii="华文楷体" w:hAnsi="华文楷体" w:eastAsia="华文楷体" w:cs="华文楷体"/>
                <w:lang w:val="en-US" w:eastAsia="zh-CN"/>
              </w:rPr>
            </w:rPrChange>
          </w:rPr>
          <w:t>规划</w:t>
        </w:r>
      </w:ins>
      <w:ins w:id="6793" w:author="野草" w:date="2023-02-08T15:41:46Z">
        <w:r>
          <w:rPr>
            <w:rFonts w:hint="eastAsia" w:ascii="华文细黑" w:hAnsi="华文细黑" w:eastAsia="华文细黑" w:cs="华文细黑"/>
            <w:lang w:val="en-US" w:eastAsia="zh-CN"/>
            <w:rPrChange w:id="6794" w:author="野草" w:date="2023-02-08T15:50:19Z">
              <w:rPr>
                <w:rFonts w:hint="eastAsia" w:ascii="华文楷体" w:hAnsi="华文楷体" w:eastAsia="华文楷体" w:cs="华文楷体"/>
                <w:lang w:val="en-US" w:eastAsia="zh-CN"/>
              </w:rPr>
            </w:rPrChange>
          </w:rPr>
          <w:t>决策</w:t>
        </w:r>
      </w:ins>
      <w:ins w:id="6796" w:author="野草" w:date="2023-02-08T15:41:50Z">
        <w:r>
          <w:rPr>
            <w:rFonts w:hint="eastAsia" w:ascii="华文细黑" w:hAnsi="华文细黑" w:eastAsia="华文细黑" w:cs="华文细黑"/>
            <w:lang w:val="en-US" w:eastAsia="zh-CN"/>
            <w:rPrChange w:id="6797" w:author="野草" w:date="2023-02-08T15:50:19Z">
              <w:rPr>
                <w:rFonts w:hint="eastAsia" w:ascii="华文楷体" w:hAnsi="华文楷体" w:eastAsia="华文楷体" w:cs="华文楷体"/>
                <w:lang w:val="en-US" w:eastAsia="zh-CN"/>
              </w:rPr>
            </w:rPrChange>
          </w:rPr>
          <w:t>起着</w:t>
        </w:r>
      </w:ins>
      <w:ins w:id="6799" w:author="野草" w:date="2023-02-08T15:41:54Z">
        <w:r>
          <w:rPr>
            <w:rFonts w:hint="eastAsia" w:ascii="华文细黑" w:hAnsi="华文细黑" w:eastAsia="华文细黑" w:cs="华文细黑"/>
            <w:lang w:val="en-US" w:eastAsia="zh-CN"/>
            <w:rPrChange w:id="6800" w:author="野草" w:date="2023-02-08T15:50:19Z">
              <w:rPr>
                <w:rFonts w:hint="eastAsia" w:ascii="华文楷体" w:hAnsi="华文楷体" w:eastAsia="华文楷体" w:cs="华文楷体"/>
                <w:lang w:val="en-US" w:eastAsia="zh-CN"/>
              </w:rPr>
            </w:rPrChange>
          </w:rPr>
          <w:t>关键作用。</w:t>
        </w:r>
      </w:ins>
    </w:p>
    <w:p>
      <w:pPr>
        <w:rPr>
          <w:ins w:id="6802" w:author="野草" w:date="2023-02-08T22:14:52Z"/>
          <w:rFonts w:hint="eastAsia" w:ascii="华文细黑" w:hAnsi="华文细黑" w:eastAsia="华文细黑" w:cs="华文细黑"/>
          <w:lang w:val="en-US" w:eastAsia="zh-CN"/>
        </w:rPr>
      </w:pPr>
      <w:ins w:id="6803" w:author="野草" w:date="2023-02-08T22:50:38Z">
        <w:r>
          <w:rPr>
            <w:rFonts w:hint="eastAsia" w:ascii="华文细黑" w:hAnsi="华文细黑" w:eastAsia="华文细黑" w:cs="华文细黑"/>
            <w:lang w:val="en-US" w:eastAsia="zh-CN"/>
          </w:rPr>
          <w:t>[up230208]</w:t>
        </w:r>
      </w:ins>
    </w:p>
    <w:p>
      <w:pPr>
        <w:rPr>
          <w:ins w:id="6804" w:author="野草" w:date="2023-02-08T17:11:49Z"/>
          <w:rFonts w:hint="eastAsia" w:ascii="华文细黑" w:hAnsi="华文细黑" w:eastAsia="华文细黑" w:cs="华文细黑"/>
          <w:lang w:val="en-US" w:eastAsia="zh-CN"/>
          <w:rPrChange w:id="6805" w:author="野草" w:date="2023-02-08T22:49:32Z">
            <w:rPr>
              <w:ins w:id="6806" w:author="野草" w:date="2023-02-08T17:11:49Z"/>
              <w:rFonts w:hint="default" w:ascii="华文细黑" w:hAnsi="华文细黑" w:eastAsia="华文细黑" w:cs="华文细黑"/>
              <w:lang w:val="en-US" w:eastAsia="zh-CN"/>
            </w:rPr>
          </w:rPrChange>
        </w:rPr>
      </w:pPr>
      <w:ins w:id="6807" w:author="野草" w:date="2023-02-08T22:14:53Z">
        <w:r>
          <w:rPr>
            <w:rFonts w:hint="eastAsia" w:ascii="华文细黑" w:hAnsi="华文细黑" w:eastAsia="华文细黑" w:cs="华文细黑"/>
            <w:lang w:val="en-US" w:eastAsia="zh-CN"/>
            <w:rPrChange w:id="6808" w:author="野草" w:date="2023-02-08T22:49:32Z">
              <w:rPr>
                <w:rFonts w:hint="eastAsia" w:ascii="华文细黑" w:hAnsi="华文细黑" w:eastAsia="华文细黑" w:cs="华文细黑"/>
                <w:lang w:val="en-US" w:eastAsia="zh-CN"/>
              </w:rPr>
            </w:rPrChange>
          </w:rPr>
          <w:t>为了</w:t>
        </w:r>
      </w:ins>
      <w:ins w:id="6810" w:author="野草" w:date="2023-02-08T22:26:51Z">
        <w:r>
          <w:rPr>
            <w:rFonts w:hint="eastAsia" w:ascii="华文细黑" w:hAnsi="华文细黑" w:eastAsia="华文细黑" w:cs="华文细黑"/>
            <w:lang w:val="en-US" w:eastAsia="zh-CN"/>
            <w:rPrChange w:id="6811" w:author="野草" w:date="2023-02-08T22:49:32Z">
              <w:rPr>
                <w:rFonts w:hint="eastAsia" w:ascii="华文楷体" w:hAnsi="华文楷体" w:eastAsia="华文楷体" w:cs="华文楷体"/>
                <w:lang w:val="en-US" w:eastAsia="zh-CN"/>
              </w:rPr>
            </w:rPrChange>
          </w:rPr>
          <w:t>对</w:t>
        </w:r>
      </w:ins>
      <w:ins w:id="6813" w:author="野草" w:date="2023-02-08T22:15:00Z">
        <w:r>
          <w:rPr>
            <w:rFonts w:hint="eastAsia" w:ascii="华文细黑" w:hAnsi="华文细黑" w:eastAsia="华文细黑" w:cs="华文细黑"/>
            <w:lang w:val="en-US" w:eastAsia="zh-CN"/>
            <w:rPrChange w:id="6814" w:author="野草" w:date="2023-02-08T22:49:32Z">
              <w:rPr>
                <w:rFonts w:hint="eastAsia" w:ascii="华文细黑" w:hAnsi="华文细黑" w:eastAsia="华文细黑" w:cs="华文细黑"/>
                <w:lang w:val="en-US" w:eastAsia="zh-CN"/>
              </w:rPr>
            </w:rPrChange>
          </w:rPr>
          <w:t>河流</w:t>
        </w:r>
      </w:ins>
      <w:ins w:id="6816" w:author="野草" w:date="2023-02-08T22:15:07Z">
        <w:r>
          <w:rPr>
            <w:rFonts w:hint="eastAsia" w:ascii="华文细黑" w:hAnsi="华文细黑" w:eastAsia="华文细黑" w:cs="华文细黑"/>
            <w:lang w:val="en-US" w:eastAsia="zh-CN"/>
            <w:rPrChange w:id="6817" w:author="野草" w:date="2023-02-08T22:49:32Z">
              <w:rPr>
                <w:rFonts w:hint="eastAsia" w:ascii="华文细黑" w:hAnsi="华文细黑" w:eastAsia="华文细黑" w:cs="华文细黑"/>
                <w:lang w:val="en-US" w:eastAsia="zh-CN"/>
              </w:rPr>
            </w:rPrChange>
          </w:rPr>
          <w:t>热</w:t>
        </w:r>
      </w:ins>
      <w:ins w:id="6819" w:author="野草" w:date="2023-02-08T22:47:46Z">
        <w:r>
          <w:rPr>
            <w:rFonts w:hint="eastAsia" w:ascii="华文细黑" w:hAnsi="华文细黑" w:eastAsia="华文细黑" w:cs="华文细黑"/>
            <w:lang w:val="en-US" w:eastAsia="zh-CN"/>
            <w:rPrChange w:id="6820" w:author="野草" w:date="2023-02-08T22:49:32Z">
              <w:rPr>
                <w:rFonts w:hint="eastAsia" w:ascii="华文楷体" w:hAnsi="华文楷体" w:eastAsia="华文楷体" w:cs="华文楷体"/>
                <w:lang w:val="en-US" w:eastAsia="zh-CN"/>
              </w:rPr>
            </w:rPrChange>
          </w:rPr>
          <w:t>环境</w:t>
        </w:r>
      </w:ins>
      <w:ins w:id="6822" w:author="野草" w:date="2023-02-08T22:15:07Z">
        <w:r>
          <w:rPr>
            <w:rFonts w:hint="eastAsia" w:ascii="华文细黑" w:hAnsi="华文细黑" w:eastAsia="华文细黑" w:cs="华文细黑"/>
            <w:lang w:val="en-US" w:eastAsia="zh-CN"/>
            <w:rPrChange w:id="6823" w:author="野草" w:date="2023-02-08T22:49:32Z">
              <w:rPr>
                <w:rFonts w:hint="eastAsia" w:ascii="华文细黑" w:hAnsi="华文细黑" w:eastAsia="华文细黑" w:cs="华文细黑"/>
                <w:lang w:val="en-US" w:eastAsia="zh-CN"/>
              </w:rPr>
            </w:rPrChange>
          </w:rPr>
          <w:t>效应</w:t>
        </w:r>
      </w:ins>
      <w:ins w:id="6825" w:author="野草" w:date="2023-02-08T22:27:01Z">
        <w:r>
          <w:rPr>
            <w:rFonts w:hint="eastAsia" w:ascii="华文细黑" w:hAnsi="华文细黑" w:eastAsia="华文细黑" w:cs="华文细黑"/>
            <w:lang w:val="en-US" w:eastAsia="zh-CN"/>
            <w:rPrChange w:id="6826" w:author="野草" w:date="2023-02-08T22:49:32Z">
              <w:rPr>
                <w:rFonts w:hint="eastAsia" w:ascii="华文楷体" w:hAnsi="华文楷体" w:eastAsia="华文楷体" w:cs="华文楷体"/>
                <w:lang w:val="en-US" w:eastAsia="zh-CN"/>
              </w:rPr>
            </w:rPrChange>
          </w:rPr>
          <w:t>进行</w:t>
        </w:r>
      </w:ins>
      <w:ins w:id="6828" w:author="野草" w:date="2023-02-08T22:27:02Z">
        <w:r>
          <w:rPr>
            <w:rFonts w:hint="eastAsia" w:ascii="华文细黑" w:hAnsi="华文细黑" w:eastAsia="华文细黑" w:cs="华文细黑"/>
            <w:lang w:val="en-US" w:eastAsia="zh-CN"/>
            <w:rPrChange w:id="6829" w:author="野草" w:date="2023-02-08T22:49:32Z">
              <w:rPr>
                <w:rFonts w:hint="eastAsia" w:ascii="华文楷体" w:hAnsi="华文楷体" w:eastAsia="华文楷体" w:cs="华文楷体"/>
                <w:lang w:val="en-US" w:eastAsia="zh-CN"/>
              </w:rPr>
            </w:rPrChange>
          </w:rPr>
          <w:t>进一步</w:t>
        </w:r>
      </w:ins>
      <w:ins w:id="6831" w:author="野草" w:date="2023-02-08T22:27:03Z">
        <w:r>
          <w:rPr>
            <w:rFonts w:hint="eastAsia" w:ascii="华文细黑" w:hAnsi="华文细黑" w:eastAsia="华文细黑" w:cs="华文细黑"/>
            <w:lang w:val="en-US" w:eastAsia="zh-CN"/>
            <w:rPrChange w:id="6832" w:author="野草" w:date="2023-02-08T22:49:32Z">
              <w:rPr>
                <w:rFonts w:hint="eastAsia" w:ascii="华文楷体" w:hAnsi="华文楷体" w:eastAsia="华文楷体" w:cs="华文楷体"/>
                <w:lang w:val="en-US" w:eastAsia="zh-CN"/>
              </w:rPr>
            </w:rPrChange>
          </w:rPr>
          <w:t>的分析</w:t>
        </w:r>
      </w:ins>
      <w:ins w:id="6834" w:author="野草" w:date="2023-02-08T22:27:05Z">
        <w:r>
          <w:rPr>
            <w:rFonts w:hint="eastAsia" w:ascii="华文细黑" w:hAnsi="华文细黑" w:eastAsia="华文细黑" w:cs="华文细黑"/>
            <w:lang w:val="en-US" w:eastAsia="zh-CN"/>
            <w:rPrChange w:id="6835" w:author="野草" w:date="2023-02-08T22:49:32Z">
              <w:rPr>
                <w:rFonts w:hint="eastAsia" w:ascii="华文楷体" w:hAnsi="华文楷体" w:eastAsia="华文楷体" w:cs="华文楷体"/>
                <w:lang w:val="en-US" w:eastAsia="zh-CN"/>
              </w:rPr>
            </w:rPrChange>
          </w:rPr>
          <w:t>，</w:t>
        </w:r>
      </w:ins>
      <w:ins w:id="6837" w:author="野草" w:date="2023-02-08T22:47:55Z">
        <w:r>
          <w:rPr>
            <w:rFonts w:hint="eastAsia" w:ascii="华文细黑" w:hAnsi="华文细黑" w:eastAsia="华文细黑" w:cs="华文细黑"/>
            <w:lang w:val="en-US" w:eastAsia="zh-CN"/>
            <w:rPrChange w:id="6838" w:author="野草" w:date="2023-02-08T22:49:32Z">
              <w:rPr>
                <w:rFonts w:hint="eastAsia" w:ascii="华文楷体" w:hAnsi="华文楷体" w:eastAsia="华文楷体" w:cs="华文楷体"/>
                <w:lang w:val="en-US" w:eastAsia="zh-CN"/>
              </w:rPr>
            </w:rPrChange>
          </w:rPr>
          <w:t>我们</w:t>
        </w:r>
      </w:ins>
      <w:ins w:id="6840" w:author="野草" w:date="2023-02-08T22:47:56Z">
        <w:r>
          <w:rPr>
            <w:rFonts w:hint="eastAsia" w:ascii="华文细黑" w:hAnsi="华文细黑" w:eastAsia="华文细黑" w:cs="华文细黑"/>
            <w:lang w:val="en-US" w:eastAsia="zh-CN"/>
            <w:rPrChange w:id="6841" w:author="野草" w:date="2023-02-08T22:49:32Z">
              <w:rPr>
                <w:rFonts w:hint="eastAsia" w:ascii="华文楷体" w:hAnsi="华文楷体" w:eastAsia="华文楷体" w:cs="华文楷体"/>
                <w:lang w:val="en-US" w:eastAsia="zh-CN"/>
              </w:rPr>
            </w:rPrChange>
          </w:rPr>
          <w:t>拟</w:t>
        </w:r>
      </w:ins>
      <w:ins w:id="6843" w:author="野草" w:date="2023-02-08T22:27:43Z">
        <w:r>
          <w:rPr>
            <w:rFonts w:hint="eastAsia" w:ascii="华文细黑" w:hAnsi="华文细黑" w:eastAsia="华文细黑" w:cs="华文细黑"/>
            <w:sz w:val="22"/>
            <w:szCs w:val="22"/>
            <w:u w:val="none"/>
            <w:rPrChange w:id="6844" w:author="野草" w:date="2023-02-08T22:49:32Z">
              <w:rPr>
                <w:rFonts w:hint="default" w:ascii="Î¢ÈíÑÅºÚ" w:hAnsi="Î¢ÈíÑÅºÚ" w:eastAsia="Î¢ÈíÑÅºÚ"/>
                <w:sz w:val="12"/>
                <w:szCs w:val="24"/>
                <w:u w:val="words"/>
              </w:rPr>
            </w:rPrChange>
          </w:rPr>
          <w:t>建立逐步多元回归模型</w:t>
        </w:r>
      </w:ins>
      <w:ins w:id="6846" w:author="野草" w:date="2023-02-08T22:27:43Z">
        <w:r>
          <w:rPr>
            <w:rFonts w:hint="eastAsia" w:ascii="华文细黑" w:hAnsi="华文细黑" w:eastAsia="华文细黑" w:cs="华文细黑"/>
            <w:sz w:val="22"/>
            <w:szCs w:val="22"/>
            <w:rPrChange w:id="6847" w:author="野草" w:date="2023-02-08T22:49:32Z">
              <w:rPr>
                <w:rFonts w:hint="default" w:ascii="Î¢ÈíÑÅºÚ" w:hAnsi="Î¢ÈíÑÅºÚ" w:eastAsia="Î¢ÈíÑÅºÚ"/>
                <w:sz w:val="12"/>
                <w:szCs w:val="24"/>
              </w:rPr>
            </w:rPrChange>
          </w:rPr>
          <w:t>，分别以</w:t>
        </w:r>
      </w:ins>
      <w:ins w:id="6849" w:author="野草" w:date="2023-02-08T22:48:21Z">
        <w:r>
          <w:rPr>
            <w:rFonts w:hint="eastAsia" w:ascii="华文细黑" w:hAnsi="华文细黑" w:eastAsia="华文细黑" w:cs="华文细黑"/>
            <w:sz w:val="22"/>
            <w:szCs w:val="22"/>
            <w:lang w:val="en-US" w:eastAsia="zh-CN"/>
            <w:rPrChange w:id="6850" w:author="野草" w:date="2023-02-08T22:49:32Z">
              <w:rPr>
                <w:rFonts w:hint="eastAsia" w:ascii="华文楷体" w:hAnsi="华文楷体" w:eastAsia="华文楷体" w:cs="华文楷体"/>
                <w:sz w:val="22"/>
                <w:szCs w:val="22"/>
                <w:lang w:val="en-US" w:eastAsia="zh-CN"/>
              </w:rPr>
            </w:rPrChange>
          </w:rPr>
          <w:t>累积</w:t>
        </w:r>
      </w:ins>
      <w:ins w:id="6852" w:author="野草" w:date="2023-02-08T22:28:06Z">
        <w:r>
          <w:rPr>
            <w:rFonts w:hint="eastAsia" w:ascii="华文细黑" w:hAnsi="华文细黑" w:eastAsia="华文细黑" w:cs="华文细黑"/>
            <w:lang w:val="en-US" w:eastAsia="zh-CN"/>
          </w:rPr>
          <w:t>局地河流降温强度</w:t>
        </w:r>
      </w:ins>
      <w:ins w:id="6853" w:author="野草" w:date="2023-02-08T22:28:08Z">
        <w:r>
          <w:rPr>
            <w:rFonts w:hint="eastAsia" w:ascii="华文细黑" w:hAnsi="华文细黑" w:eastAsia="华文细黑" w:cs="华文细黑"/>
            <w:lang w:val="en-US" w:eastAsia="zh-CN"/>
          </w:rPr>
          <w:t>和</w:t>
        </w:r>
      </w:ins>
      <w:ins w:id="6854" w:author="野草" w:date="2023-02-08T22:48:24Z">
        <w:r>
          <w:rPr>
            <w:rFonts w:hint="eastAsia" w:ascii="华文细黑" w:hAnsi="华文细黑" w:eastAsia="华文细黑" w:cs="华文细黑"/>
            <w:lang w:val="en-US" w:eastAsia="zh-CN"/>
          </w:rPr>
          <w:t>累积</w:t>
        </w:r>
      </w:ins>
      <w:ins w:id="6855" w:author="野草" w:date="2023-02-08T22:28:12Z">
        <w:r>
          <w:rPr>
            <w:rFonts w:hint="eastAsia" w:ascii="华文细黑" w:hAnsi="华文细黑" w:eastAsia="华文细黑" w:cs="华文细黑"/>
            <w:lang w:val="en-US" w:eastAsia="zh-CN"/>
          </w:rPr>
          <w:t>局地河流热指数效应</w:t>
        </w:r>
      </w:ins>
      <w:ins w:id="6856" w:author="野草" w:date="2023-02-08T22:27:43Z">
        <w:r>
          <w:rPr>
            <w:rFonts w:hint="eastAsia" w:ascii="华文细黑" w:hAnsi="华文细黑" w:eastAsia="华文细黑" w:cs="华文细黑"/>
            <w:sz w:val="22"/>
            <w:szCs w:val="22"/>
            <w:rPrChange w:id="6857" w:author="野草" w:date="2023-02-08T22:49:32Z">
              <w:rPr>
                <w:rFonts w:hint="default" w:ascii="Î¢ÈíÑÅºÚ" w:hAnsi="Î¢ÈíÑÅºÚ" w:eastAsia="Î¢ÈíÑÅºÚ"/>
                <w:sz w:val="12"/>
                <w:szCs w:val="24"/>
              </w:rPr>
            </w:rPrChange>
          </w:rPr>
          <w:t>为因变量，</w:t>
        </w:r>
      </w:ins>
      <w:ins w:id="6859" w:author="野草" w:date="2023-02-08T22:28:21Z">
        <w:r>
          <w:rPr>
            <w:rFonts w:hint="eastAsia" w:ascii="华文细黑" w:hAnsi="华文细黑" w:eastAsia="华文细黑" w:cs="华文细黑"/>
            <w:sz w:val="22"/>
            <w:szCs w:val="22"/>
            <w:lang w:val="en-US" w:eastAsia="zh-CN"/>
            <w:rPrChange w:id="6860" w:author="野草" w:date="2023-02-08T22:49:32Z">
              <w:rPr>
                <w:rFonts w:hint="eastAsia" w:ascii="华文楷体" w:hAnsi="华文楷体" w:eastAsia="华文楷体" w:cs="华文楷体"/>
                <w:sz w:val="22"/>
                <w:szCs w:val="22"/>
                <w:lang w:val="en-US" w:eastAsia="zh-CN"/>
              </w:rPr>
            </w:rPrChange>
          </w:rPr>
          <w:t>上述</w:t>
        </w:r>
      </w:ins>
      <w:ins w:id="6862" w:author="野草" w:date="2023-02-08T22:28:29Z">
        <w:r>
          <w:rPr>
            <w:rFonts w:hint="eastAsia" w:ascii="华文细黑" w:hAnsi="华文细黑" w:eastAsia="华文细黑" w:cs="华文细黑"/>
            <w:sz w:val="22"/>
            <w:szCs w:val="22"/>
            <w:lang w:val="en-US" w:eastAsia="zh-CN"/>
            <w:rPrChange w:id="6863" w:author="野草" w:date="2023-02-08T22:49:32Z">
              <w:rPr>
                <w:rFonts w:hint="eastAsia" w:ascii="华文楷体" w:hAnsi="华文楷体" w:eastAsia="华文楷体" w:cs="华文楷体"/>
                <w:sz w:val="22"/>
                <w:szCs w:val="22"/>
                <w:lang w:val="en-US" w:eastAsia="zh-CN"/>
              </w:rPr>
            </w:rPrChange>
          </w:rPr>
          <w:t>具有</w:t>
        </w:r>
      </w:ins>
      <w:ins w:id="6865" w:author="野草" w:date="2023-02-08T22:28:30Z">
        <w:r>
          <w:rPr>
            <w:rFonts w:hint="eastAsia" w:ascii="华文细黑" w:hAnsi="华文细黑" w:eastAsia="华文细黑" w:cs="华文细黑"/>
            <w:sz w:val="22"/>
            <w:szCs w:val="22"/>
            <w:lang w:val="en-US" w:eastAsia="zh-CN"/>
            <w:rPrChange w:id="6866" w:author="野草" w:date="2023-02-08T22:49:32Z">
              <w:rPr>
                <w:rFonts w:hint="eastAsia" w:ascii="华文楷体" w:hAnsi="华文楷体" w:eastAsia="华文楷体" w:cs="华文楷体"/>
                <w:sz w:val="22"/>
                <w:szCs w:val="22"/>
                <w:lang w:val="en-US" w:eastAsia="zh-CN"/>
              </w:rPr>
            </w:rPrChange>
          </w:rPr>
          <w:t>潜在</w:t>
        </w:r>
      </w:ins>
      <w:ins w:id="6868" w:author="野草" w:date="2023-02-08T22:28:31Z">
        <w:r>
          <w:rPr>
            <w:rFonts w:hint="eastAsia" w:ascii="华文细黑" w:hAnsi="华文细黑" w:eastAsia="华文细黑" w:cs="华文细黑"/>
            <w:sz w:val="22"/>
            <w:szCs w:val="22"/>
            <w:lang w:val="en-US" w:eastAsia="zh-CN"/>
            <w:rPrChange w:id="6869" w:author="野草" w:date="2023-02-08T22:49:32Z">
              <w:rPr>
                <w:rFonts w:hint="eastAsia" w:ascii="华文楷体" w:hAnsi="华文楷体" w:eastAsia="华文楷体" w:cs="华文楷体"/>
                <w:sz w:val="22"/>
                <w:szCs w:val="22"/>
                <w:lang w:val="en-US" w:eastAsia="zh-CN"/>
              </w:rPr>
            </w:rPrChange>
          </w:rPr>
          <w:t>影响的</w:t>
        </w:r>
      </w:ins>
      <w:ins w:id="6871" w:author="野草" w:date="2023-02-08T22:28:35Z">
        <w:r>
          <w:rPr>
            <w:rFonts w:hint="eastAsia" w:ascii="华文细黑" w:hAnsi="华文细黑" w:eastAsia="华文细黑" w:cs="华文细黑"/>
            <w:sz w:val="22"/>
            <w:szCs w:val="22"/>
            <w:lang w:val="en-US" w:eastAsia="zh-CN"/>
            <w:rPrChange w:id="6872" w:author="野草" w:date="2023-02-08T22:49:32Z">
              <w:rPr>
                <w:rFonts w:hint="eastAsia" w:ascii="华文楷体" w:hAnsi="华文楷体" w:eastAsia="华文楷体" w:cs="华文楷体"/>
                <w:sz w:val="22"/>
                <w:szCs w:val="22"/>
                <w:lang w:val="en-US" w:eastAsia="zh-CN"/>
              </w:rPr>
            </w:rPrChange>
          </w:rPr>
          <w:t>环境</w:t>
        </w:r>
      </w:ins>
      <w:ins w:id="6874" w:author="野草" w:date="2023-02-08T22:28:36Z">
        <w:r>
          <w:rPr>
            <w:rFonts w:hint="eastAsia" w:ascii="华文细黑" w:hAnsi="华文细黑" w:eastAsia="华文细黑" w:cs="华文细黑"/>
            <w:sz w:val="22"/>
            <w:szCs w:val="22"/>
            <w:lang w:val="en-US" w:eastAsia="zh-CN"/>
            <w:rPrChange w:id="6875" w:author="野草" w:date="2023-02-08T22:49:32Z">
              <w:rPr>
                <w:rFonts w:hint="eastAsia" w:ascii="华文楷体" w:hAnsi="华文楷体" w:eastAsia="华文楷体" w:cs="华文楷体"/>
                <w:sz w:val="22"/>
                <w:szCs w:val="22"/>
                <w:lang w:val="en-US" w:eastAsia="zh-CN"/>
              </w:rPr>
            </w:rPrChange>
          </w:rPr>
          <w:t>因素</w:t>
        </w:r>
      </w:ins>
      <w:ins w:id="6877" w:author="野草" w:date="2023-02-08T22:28:37Z">
        <w:r>
          <w:rPr>
            <w:rFonts w:hint="eastAsia" w:ascii="华文细黑" w:hAnsi="华文细黑" w:eastAsia="华文细黑" w:cs="华文细黑"/>
            <w:sz w:val="22"/>
            <w:szCs w:val="22"/>
            <w:lang w:val="en-US" w:eastAsia="zh-CN"/>
            <w:rPrChange w:id="6878" w:author="野草" w:date="2023-02-08T22:49:32Z">
              <w:rPr>
                <w:rFonts w:hint="eastAsia" w:ascii="华文楷体" w:hAnsi="华文楷体" w:eastAsia="华文楷体" w:cs="华文楷体"/>
                <w:sz w:val="22"/>
                <w:szCs w:val="22"/>
                <w:lang w:val="en-US" w:eastAsia="zh-CN"/>
              </w:rPr>
            </w:rPrChange>
          </w:rPr>
          <w:t>为自变量</w:t>
        </w:r>
      </w:ins>
      <w:ins w:id="6880" w:author="野草" w:date="2023-02-08T22:28:38Z">
        <w:r>
          <w:rPr>
            <w:rFonts w:hint="eastAsia" w:ascii="华文细黑" w:hAnsi="华文细黑" w:eastAsia="华文细黑" w:cs="华文细黑"/>
            <w:sz w:val="22"/>
            <w:szCs w:val="22"/>
            <w:lang w:val="en-US" w:eastAsia="zh-CN"/>
            <w:rPrChange w:id="6881" w:author="野草" w:date="2023-02-08T22:49:32Z">
              <w:rPr>
                <w:rFonts w:hint="eastAsia" w:ascii="华文楷体" w:hAnsi="华文楷体" w:eastAsia="华文楷体" w:cs="华文楷体"/>
                <w:sz w:val="22"/>
                <w:szCs w:val="22"/>
                <w:lang w:val="en-US" w:eastAsia="zh-CN"/>
              </w:rPr>
            </w:rPrChange>
          </w:rPr>
          <w:t>，</w:t>
        </w:r>
      </w:ins>
      <w:ins w:id="6883" w:author="野草" w:date="2023-02-08T22:27:43Z">
        <w:r>
          <w:rPr>
            <w:rFonts w:hint="eastAsia" w:ascii="华文细黑" w:hAnsi="华文细黑" w:eastAsia="华文细黑" w:cs="华文细黑"/>
            <w:sz w:val="22"/>
            <w:szCs w:val="22"/>
            <w:rPrChange w:id="6884" w:author="野草" w:date="2023-02-08T22:49:32Z">
              <w:rPr>
                <w:rFonts w:hint="default" w:ascii="Î¢ÈíÑÅºÚ" w:hAnsi="Î¢ÈíÑÅºÚ" w:eastAsia="Î¢ÈíÑÅºÚ"/>
                <w:sz w:val="12"/>
                <w:szCs w:val="24"/>
              </w:rPr>
            </w:rPrChange>
          </w:rPr>
          <w:t>探讨</w:t>
        </w:r>
      </w:ins>
      <w:ins w:id="6886" w:author="野草" w:date="2023-02-08T22:28:47Z">
        <w:r>
          <w:rPr>
            <w:rFonts w:hint="eastAsia" w:ascii="华文细黑" w:hAnsi="华文细黑" w:eastAsia="华文细黑" w:cs="华文细黑"/>
            <w:sz w:val="22"/>
            <w:szCs w:val="22"/>
            <w:lang w:val="en-US" w:eastAsia="zh-CN"/>
            <w:rPrChange w:id="6887" w:author="野草" w:date="2023-02-08T22:49:32Z">
              <w:rPr>
                <w:rFonts w:hint="eastAsia" w:ascii="华文楷体" w:hAnsi="华文楷体" w:eastAsia="华文楷体" w:cs="华文楷体"/>
                <w:sz w:val="22"/>
                <w:szCs w:val="22"/>
                <w:lang w:val="en-US" w:eastAsia="zh-CN"/>
              </w:rPr>
            </w:rPrChange>
          </w:rPr>
          <w:t>环境</w:t>
        </w:r>
      </w:ins>
      <w:ins w:id="6889" w:author="野草" w:date="2023-02-08T22:49:09Z">
        <w:r>
          <w:rPr>
            <w:rFonts w:hint="eastAsia" w:ascii="华文细黑" w:hAnsi="华文细黑" w:eastAsia="华文细黑" w:cs="华文细黑"/>
            <w:sz w:val="22"/>
            <w:szCs w:val="22"/>
            <w:lang w:val="en-US" w:eastAsia="zh-CN"/>
            <w:rPrChange w:id="6890" w:author="野草" w:date="2023-02-08T22:49:32Z">
              <w:rPr>
                <w:rFonts w:hint="eastAsia" w:ascii="华文楷体" w:hAnsi="华文楷体" w:eastAsia="华文楷体" w:cs="华文楷体"/>
                <w:sz w:val="22"/>
                <w:szCs w:val="22"/>
                <w:lang w:val="en-US" w:eastAsia="zh-CN"/>
              </w:rPr>
            </w:rPrChange>
          </w:rPr>
          <w:t>因素</w:t>
        </w:r>
      </w:ins>
      <w:ins w:id="6892" w:author="野草" w:date="2023-02-08T22:27:43Z">
        <w:r>
          <w:rPr>
            <w:rFonts w:hint="eastAsia" w:ascii="华文细黑" w:hAnsi="华文细黑" w:eastAsia="华文细黑" w:cs="华文细黑"/>
            <w:sz w:val="22"/>
            <w:szCs w:val="22"/>
            <w:rPrChange w:id="6893" w:author="野草" w:date="2023-02-08T22:49:32Z">
              <w:rPr>
                <w:rFonts w:hint="default" w:ascii="Î¢ÈíÑÅºÚ" w:hAnsi="Î¢ÈíÑÅºÚ" w:eastAsia="Î¢ÈíÑÅºÚ"/>
                <w:sz w:val="12"/>
                <w:szCs w:val="24"/>
              </w:rPr>
            </w:rPrChange>
          </w:rPr>
          <w:t>对</w:t>
        </w:r>
      </w:ins>
      <w:ins w:id="6895" w:author="野草" w:date="2023-02-08T22:28:53Z">
        <w:r>
          <w:rPr>
            <w:rFonts w:hint="eastAsia" w:ascii="华文细黑" w:hAnsi="华文细黑" w:eastAsia="华文细黑" w:cs="华文细黑"/>
            <w:sz w:val="22"/>
            <w:szCs w:val="22"/>
            <w:lang w:val="en-US" w:eastAsia="zh-CN"/>
            <w:rPrChange w:id="6896" w:author="野草" w:date="2023-02-08T22:49:32Z">
              <w:rPr>
                <w:rFonts w:hint="eastAsia" w:ascii="华文楷体" w:hAnsi="华文楷体" w:eastAsia="华文楷体" w:cs="华文楷体"/>
                <w:sz w:val="22"/>
                <w:szCs w:val="22"/>
                <w:lang w:val="en-US" w:eastAsia="zh-CN"/>
              </w:rPr>
            </w:rPrChange>
          </w:rPr>
          <w:t>热环境</w:t>
        </w:r>
      </w:ins>
      <w:ins w:id="6898" w:author="野草" w:date="2023-02-08T22:28:54Z">
        <w:r>
          <w:rPr>
            <w:rFonts w:hint="eastAsia" w:ascii="华文细黑" w:hAnsi="华文细黑" w:eastAsia="华文细黑" w:cs="华文细黑"/>
            <w:sz w:val="22"/>
            <w:szCs w:val="22"/>
            <w:lang w:val="en-US" w:eastAsia="zh-CN"/>
            <w:rPrChange w:id="6899" w:author="野草" w:date="2023-02-08T22:49:32Z">
              <w:rPr>
                <w:rFonts w:hint="eastAsia" w:ascii="华文楷体" w:hAnsi="华文楷体" w:eastAsia="华文楷体" w:cs="华文楷体"/>
                <w:sz w:val="22"/>
                <w:szCs w:val="22"/>
                <w:lang w:val="en-US" w:eastAsia="zh-CN"/>
              </w:rPr>
            </w:rPrChange>
          </w:rPr>
          <w:t>效应</w:t>
        </w:r>
      </w:ins>
      <w:ins w:id="6901" w:author="野草" w:date="2023-02-08T22:28:55Z">
        <w:r>
          <w:rPr>
            <w:rFonts w:hint="eastAsia" w:ascii="华文细黑" w:hAnsi="华文细黑" w:eastAsia="华文细黑" w:cs="华文细黑"/>
            <w:sz w:val="22"/>
            <w:szCs w:val="22"/>
            <w:lang w:val="en-US" w:eastAsia="zh-CN"/>
            <w:rPrChange w:id="6902" w:author="野草" w:date="2023-02-08T22:49:32Z">
              <w:rPr>
                <w:rFonts w:hint="eastAsia" w:ascii="华文楷体" w:hAnsi="华文楷体" w:eastAsia="华文楷体" w:cs="华文楷体"/>
                <w:sz w:val="22"/>
                <w:szCs w:val="22"/>
                <w:lang w:val="en-US" w:eastAsia="zh-CN"/>
              </w:rPr>
            </w:rPrChange>
          </w:rPr>
          <w:t>指标</w:t>
        </w:r>
      </w:ins>
      <w:ins w:id="6904" w:author="野草" w:date="2023-02-08T22:27:43Z">
        <w:r>
          <w:rPr>
            <w:rFonts w:hint="eastAsia" w:ascii="华文细黑" w:hAnsi="华文细黑" w:eastAsia="华文细黑" w:cs="华文细黑"/>
            <w:sz w:val="22"/>
            <w:szCs w:val="22"/>
            <w:rPrChange w:id="6905" w:author="野草" w:date="2023-02-08T22:49:32Z">
              <w:rPr>
                <w:rFonts w:hint="default" w:ascii="Î¢ÈíÑÅºÚ" w:hAnsi="Î¢ÈíÑÅºÚ" w:eastAsia="Î¢ÈíÑÅºÚ"/>
                <w:sz w:val="12"/>
                <w:szCs w:val="24"/>
              </w:rPr>
            </w:rPrChange>
          </w:rPr>
          <w:t>的相对贡献。</w:t>
        </w:r>
      </w:ins>
      <w:ins w:id="6907" w:author="野草" w:date="2023-02-08T22:29:01Z">
        <w:r>
          <w:rPr>
            <w:rFonts w:hint="eastAsia" w:ascii="华文细黑" w:hAnsi="华文细黑" w:eastAsia="华文细黑" w:cs="华文细黑"/>
            <w:sz w:val="22"/>
            <w:szCs w:val="22"/>
            <w:lang w:val="en-US" w:eastAsia="zh-CN"/>
            <w:rPrChange w:id="6908" w:author="野草" w:date="2023-02-08T22:49:32Z">
              <w:rPr>
                <w:rFonts w:hint="eastAsia" w:ascii="华文楷体" w:hAnsi="华文楷体" w:eastAsia="华文楷体" w:cs="华文楷体"/>
                <w:sz w:val="22"/>
                <w:szCs w:val="22"/>
                <w:lang w:val="en-US" w:eastAsia="zh-CN"/>
              </w:rPr>
            </w:rPrChange>
          </w:rPr>
          <w:t>在</w:t>
        </w:r>
      </w:ins>
      <w:ins w:id="6910" w:author="野草" w:date="2023-02-08T22:27:43Z">
        <w:r>
          <w:rPr>
            <w:rFonts w:hint="eastAsia" w:ascii="华文细黑" w:hAnsi="华文细黑" w:eastAsia="华文细黑" w:cs="华文细黑"/>
            <w:sz w:val="22"/>
            <w:szCs w:val="22"/>
            <w:rPrChange w:id="6911" w:author="野草" w:date="2023-02-08T22:49:32Z">
              <w:rPr>
                <w:rFonts w:hint="default" w:ascii="Î¢ÈíÑÅºÚ" w:hAnsi="Î¢ÈíÑÅºÚ" w:eastAsia="Î¢ÈíÑÅºÚ"/>
                <w:sz w:val="12"/>
                <w:szCs w:val="24"/>
              </w:rPr>
            </w:rPrChange>
          </w:rPr>
          <w:t>建模过程中，首先将相关系数最高的变量（P &lt; 0.05）作为自变量加入，其余变量（P &lt; 0.05）以90%的置信区间逐一重新评估。</w:t>
        </w:r>
      </w:ins>
      <w:ins w:id="6913" w:author="野草" w:date="2023-02-08T22:49:20Z">
        <w:r>
          <w:rPr>
            <w:rFonts w:hint="eastAsia" w:ascii="华文细黑" w:hAnsi="华文细黑" w:eastAsia="华文细黑" w:cs="华文细黑"/>
            <w:sz w:val="22"/>
            <w:szCs w:val="22"/>
            <w:lang w:val="en-US" w:eastAsia="zh-CN"/>
            <w:rPrChange w:id="6914" w:author="野草" w:date="2023-02-08T22:49:32Z">
              <w:rPr>
                <w:rFonts w:hint="eastAsia" w:ascii="华文楷体" w:hAnsi="华文楷体" w:eastAsia="华文楷体" w:cs="华文楷体"/>
                <w:sz w:val="22"/>
                <w:szCs w:val="22"/>
                <w:lang w:val="en-US" w:eastAsia="zh-CN"/>
              </w:rPr>
            </w:rPrChange>
          </w:rPr>
          <w:t>采用</w:t>
        </w:r>
      </w:ins>
      <w:ins w:id="6916" w:author="野草" w:date="2023-02-08T22:29:31Z">
        <w:r>
          <w:rPr>
            <w:rFonts w:hint="eastAsia" w:ascii="华文细黑" w:hAnsi="华文细黑" w:eastAsia="华文细黑" w:cs="华文细黑"/>
            <w:sz w:val="22"/>
            <w:szCs w:val="22"/>
            <w:rPrChange w:id="6917" w:author="野草" w:date="2023-02-08T22:49:35Z">
              <w:rPr>
                <w:rFonts w:hint="default" w:ascii="Î¢ÈíÑÅºÚ" w:hAnsi="Î¢ÈíÑÅºÚ" w:eastAsia="Î¢ÈíÑÅºÚ"/>
                <w:sz w:val="12"/>
                <w:szCs w:val="24"/>
              </w:rPr>
            </w:rPrChange>
          </w:rPr>
          <w:t>调整后的 R</w:t>
        </w:r>
      </w:ins>
      <w:ins w:id="6919" w:author="野草" w:date="2023-02-08T22:29:31Z">
        <w:r>
          <w:rPr>
            <w:rFonts w:hint="eastAsia" w:ascii="华文细黑" w:hAnsi="华文细黑" w:eastAsia="华文细黑" w:cs="华文细黑"/>
            <w:sz w:val="22"/>
            <w:szCs w:val="22"/>
            <w:vertAlign w:val="superscript"/>
            <w:rPrChange w:id="6920" w:author="野草" w:date="2023-02-08T22:50:32Z">
              <w:rPr>
                <w:rFonts w:hint="default" w:ascii="Î¢ÈíÑÅºÚ" w:hAnsi="Î¢ÈíÑÅºÚ" w:eastAsia="Î¢ÈíÑÅºÚ"/>
                <w:sz w:val="12"/>
                <w:szCs w:val="24"/>
              </w:rPr>
            </w:rPrChange>
          </w:rPr>
          <w:t>2</w:t>
        </w:r>
      </w:ins>
      <w:ins w:id="6922" w:author="野草" w:date="2023-02-08T22:29:31Z">
        <w:r>
          <w:rPr>
            <w:rFonts w:hint="eastAsia" w:ascii="华文细黑" w:hAnsi="华文细黑" w:eastAsia="华文细黑" w:cs="华文细黑"/>
            <w:sz w:val="22"/>
            <w:szCs w:val="22"/>
            <w:rPrChange w:id="6923" w:author="野草" w:date="2023-02-08T22:49:35Z">
              <w:rPr>
                <w:rFonts w:hint="default" w:ascii="Î¢ÈíÑÅºÚ" w:hAnsi="Î¢ÈíÑÅºÚ" w:eastAsia="Î¢ÈíÑÅºÚ"/>
                <w:sz w:val="12"/>
                <w:szCs w:val="24"/>
              </w:rPr>
            </w:rPrChange>
          </w:rPr>
          <w:t>和残差进行分析以评估拟合优度和检验假设。</w:t>
        </w:r>
      </w:ins>
      <w:ins w:id="6925" w:author="野草" w:date="2023-02-08T22:29:35Z">
        <w:r>
          <w:rPr>
            <w:rFonts w:hint="eastAsia" w:ascii="华文细黑" w:hAnsi="华文细黑" w:eastAsia="华文细黑" w:cs="华文细黑"/>
            <w:sz w:val="22"/>
            <w:szCs w:val="22"/>
            <w:lang w:val="en-US" w:eastAsia="zh-CN"/>
            <w:rPrChange w:id="6926" w:author="野草" w:date="2023-02-08T22:49:35Z">
              <w:rPr>
                <w:rFonts w:hint="eastAsia" w:ascii="Î¢ÈíÑÅºÚ" w:hAnsi="Î¢ÈíÑÅºÚ" w:eastAsia="宋体"/>
                <w:sz w:val="12"/>
                <w:szCs w:val="24"/>
                <w:lang w:val="en-US" w:eastAsia="zh-CN"/>
              </w:rPr>
            </w:rPrChange>
          </w:rPr>
          <w:t>相应的</w:t>
        </w:r>
      </w:ins>
      <w:ins w:id="6928" w:author="野草" w:date="2023-02-08T22:29:37Z">
        <w:r>
          <w:rPr>
            <w:rFonts w:hint="eastAsia" w:ascii="华文细黑" w:hAnsi="华文细黑" w:eastAsia="华文细黑" w:cs="华文细黑"/>
            <w:sz w:val="22"/>
            <w:szCs w:val="22"/>
            <w:lang w:val="en-US" w:eastAsia="zh-CN"/>
            <w:rPrChange w:id="6929" w:author="野草" w:date="2023-02-08T22:49:35Z">
              <w:rPr>
                <w:rFonts w:hint="eastAsia" w:ascii="Î¢ÈíÑÅºÚ" w:hAnsi="Î¢ÈíÑÅºÚ" w:eastAsia="宋体"/>
                <w:sz w:val="12"/>
                <w:szCs w:val="24"/>
                <w:lang w:val="en-US" w:eastAsia="zh-CN"/>
              </w:rPr>
            </w:rPrChange>
          </w:rPr>
          <w:t>统计</w:t>
        </w:r>
      </w:ins>
      <w:ins w:id="6931" w:author="野草" w:date="2023-02-08T22:29:42Z">
        <w:r>
          <w:rPr>
            <w:rFonts w:hint="eastAsia" w:ascii="华文细黑" w:hAnsi="华文细黑" w:eastAsia="华文细黑" w:cs="华文细黑"/>
            <w:sz w:val="22"/>
            <w:szCs w:val="22"/>
            <w:lang w:val="en-US" w:eastAsia="zh-CN"/>
            <w:rPrChange w:id="6932" w:author="野草" w:date="2023-02-08T22:49:35Z">
              <w:rPr>
                <w:rFonts w:hint="eastAsia" w:ascii="Î¢ÈíÑÅºÚ" w:hAnsi="Î¢ÈíÑÅºÚ" w:eastAsia="宋体"/>
                <w:sz w:val="12"/>
                <w:szCs w:val="24"/>
                <w:lang w:val="en-US" w:eastAsia="zh-CN"/>
              </w:rPr>
            </w:rPrChange>
          </w:rPr>
          <w:t>算法</w:t>
        </w:r>
      </w:ins>
      <w:ins w:id="6934" w:author="野草" w:date="2023-02-08T22:29:44Z">
        <w:r>
          <w:rPr>
            <w:rFonts w:hint="eastAsia" w:ascii="华文细黑" w:hAnsi="华文细黑" w:eastAsia="华文细黑" w:cs="华文细黑"/>
            <w:sz w:val="22"/>
            <w:szCs w:val="22"/>
            <w:lang w:val="en-US" w:eastAsia="zh-CN"/>
            <w:rPrChange w:id="6935" w:author="野草" w:date="2023-02-08T22:49:35Z">
              <w:rPr>
                <w:rFonts w:hint="eastAsia" w:ascii="Î¢ÈíÑÅºÚ" w:hAnsi="Î¢ÈíÑÅºÚ" w:eastAsia="宋体"/>
                <w:sz w:val="12"/>
                <w:szCs w:val="24"/>
                <w:lang w:val="en-US" w:eastAsia="zh-CN"/>
              </w:rPr>
            </w:rPrChange>
          </w:rPr>
          <w:t>通过</w:t>
        </w:r>
      </w:ins>
      <w:ins w:id="6937" w:author="野草" w:date="2023-02-08T22:29:45Z">
        <w:r>
          <w:rPr>
            <w:rFonts w:hint="eastAsia" w:ascii="华文细黑" w:hAnsi="华文细黑" w:eastAsia="华文细黑" w:cs="华文细黑"/>
            <w:sz w:val="22"/>
            <w:szCs w:val="22"/>
            <w:lang w:val="en-US" w:eastAsia="zh-CN"/>
            <w:rPrChange w:id="6938" w:author="野草" w:date="2023-02-08T22:49:35Z">
              <w:rPr>
                <w:rFonts w:hint="eastAsia" w:ascii="Î¢ÈíÑÅºÚ" w:hAnsi="Î¢ÈíÑÅºÚ" w:eastAsia="宋体"/>
                <w:sz w:val="12"/>
                <w:szCs w:val="24"/>
                <w:lang w:val="en-US" w:eastAsia="zh-CN"/>
              </w:rPr>
            </w:rPrChange>
          </w:rPr>
          <w:t>P</w:t>
        </w:r>
      </w:ins>
      <w:ins w:id="6940" w:author="野草" w:date="2023-02-08T22:29:46Z">
        <w:r>
          <w:rPr>
            <w:rFonts w:hint="eastAsia" w:ascii="华文细黑" w:hAnsi="华文细黑" w:eastAsia="华文细黑" w:cs="华文细黑"/>
            <w:sz w:val="22"/>
            <w:szCs w:val="22"/>
            <w:lang w:val="en-US" w:eastAsia="zh-CN"/>
            <w:rPrChange w:id="6941" w:author="野草" w:date="2023-02-08T22:49:35Z">
              <w:rPr>
                <w:rFonts w:hint="eastAsia" w:ascii="Î¢ÈíÑÅºÚ" w:hAnsi="Î¢ÈíÑÅºÚ" w:eastAsia="宋体"/>
                <w:sz w:val="12"/>
                <w:szCs w:val="24"/>
                <w:lang w:val="en-US" w:eastAsia="zh-CN"/>
              </w:rPr>
            </w:rPrChange>
          </w:rPr>
          <w:t>ython</w:t>
        </w:r>
      </w:ins>
      <w:ins w:id="6943" w:author="野草" w:date="2023-02-08T22:29:54Z">
        <w:r>
          <w:rPr>
            <w:rFonts w:hint="eastAsia" w:ascii="华文细黑" w:hAnsi="华文细黑" w:eastAsia="华文细黑" w:cs="华文细黑"/>
            <w:sz w:val="22"/>
            <w:szCs w:val="22"/>
            <w:lang w:val="en-US" w:eastAsia="zh-CN"/>
            <w:rPrChange w:id="6944" w:author="野草" w:date="2023-02-08T22:49:35Z">
              <w:rPr>
                <w:rFonts w:hint="eastAsia" w:ascii="Î¢ÈíÑÅºÚ" w:hAnsi="Î¢ÈíÑÅºÚ" w:eastAsia="宋体"/>
                <w:sz w:val="12"/>
                <w:szCs w:val="24"/>
                <w:lang w:val="en-US" w:eastAsia="zh-CN"/>
              </w:rPr>
            </w:rPrChange>
          </w:rPr>
          <w:t>代码</w:t>
        </w:r>
      </w:ins>
      <w:ins w:id="6946" w:author="野草" w:date="2023-02-08T22:29:55Z">
        <w:r>
          <w:rPr>
            <w:rFonts w:hint="eastAsia" w:ascii="华文细黑" w:hAnsi="华文细黑" w:eastAsia="华文细黑" w:cs="华文细黑"/>
            <w:sz w:val="22"/>
            <w:szCs w:val="22"/>
            <w:lang w:val="en-US" w:eastAsia="zh-CN"/>
            <w:rPrChange w:id="6947" w:author="野草" w:date="2023-02-08T22:49:35Z">
              <w:rPr>
                <w:rFonts w:hint="eastAsia" w:ascii="Î¢ÈíÑÅºÚ" w:hAnsi="Î¢ÈíÑÅºÚ" w:eastAsia="宋体"/>
                <w:sz w:val="12"/>
                <w:szCs w:val="24"/>
                <w:lang w:val="en-US" w:eastAsia="zh-CN"/>
              </w:rPr>
            </w:rPrChange>
          </w:rPr>
          <w:t>的</w:t>
        </w:r>
      </w:ins>
      <w:ins w:id="6949" w:author="野草" w:date="2023-02-08T22:29:56Z">
        <w:r>
          <w:rPr>
            <w:rFonts w:hint="eastAsia" w:ascii="华文细黑" w:hAnsi="华文细黑" w:eastAsia="华文细黑" w:cs="华文细黑"/>
            <w:sz w:val="22"/>
            <w:szCs w:val="22"/>
            <w:lang w:val="en-US" w:eastAsia="zh-CN"/>
            <w:rPrChange w:id="6950" w:author="野草" w:date="2023-02-08T22:49:35Z">
              <w:rPr>
                <w:rFonts w:hint="eastAsia" w:ascii="Î¢ÈíÑÅºÚ" w:hAnsi="Î¢ÈíÑÅºÚ" w:eastAsia="宋体"/>
                <w:sz w:val="12"/>
                <w:szCs w:val="24"/>
                <w:lang w:val="en-US" w:eastAsia="zh-CN"/>
              </w:rPr>
            </w:rPrChange>
          </w:rPr>
          <w:t>编写和</w:t>
        </w:r>
      </w:ins>
      <w:ins w:id="6952" w:author="野草" w:date="2023-02-08T22:29:57Z">
        <w:r>
          <w:rPr>
            <w:rFonts w:hint="eastAsia" w:ascii="华文细黑" w:hAnsi="华文细黑" w:eastAsia="华文细黑" w:cs="华文细黑"/>
            <w:sz w:val="22"/>
            <w:szCs w:val="22"/>
            <w:lang w:val="en-US" w:eastAsia="zh-CN"/>
            <w:rPrChange w:id="6953" w:author="野草" w:date="2023-02-08T22:49:35Z">
              <w:rPr>
                <w:rFonts w:hint="eastAsia" w:ascii="Î¢ÈíÑÅºÚ" w:hAnsi="Î¢ÈíÑÅºÚ" w:eastAsia="宋体"/>
                <w:sz w:val="12"/>
                <w:szCs w:val="24"/>
                <w:lang w:val="en-US" w:eastAsia="zh-CN"/>
              </w:rPr>
            </w:rPrChange>
          </w:rPr>
          <w:t>运行</w:t>
        </w:r>
      </w:ins>
      <w:ins w:id="6955" w:author="野草" w:date="2023-02-08T22:29:58Z">
        <w:r>
          <w:rPr>
            <w:rFonts w:hint="eastAsia" w:ascii="华文细黑" w:hAnsi="华文细黑" w:eastAsia="华文细黑" w:cs="华文细黑"/>
            <w:sz w:val="22"/>
            <w:szCs w:val="22"/>
            <w:lang w:val="en-US" w:eastAsia="zh-CN"/>
            <w:rPrChange w:id="6956" w:author="野草" w:date="2023-02-08T22:49:35Z">
              <w:rPr>
                <w:rFonts w:hint="eastAsia" w:ascii="Î¢ÈíÑÅºÚ" w:hAnsi="Î¢ÈíÑÅºÚ" w:eastAsia="宋体"/>
                <w:sz w:val="12"/>
                <w:szCs w:val="24"/>
                <w:lang w:val="en-US" w:eastAsia="zh-CN"/>
              </w:rPr>
            </w:rPrChange>
          </w:rPr>
          <w:t>来</w:t>
        </w:r>
      </w:ins>
      <w:ins w:id="6958" w:author="野草" w:date="2023-02-08T22:29:59Z">
        <w:r>
          <w:rPr>
            <w:rFonts w:hint="eastAsia" w:ascii="华文细黑" w:hAnsi="华文细黑" w:eastAsia="华文细黑" w:cs="华文细黑"/>
            <w:sz w:val="22"/>
            <w:szCs w:val="22"/>
            <w:lang w:val="en-US" w:eastAsia="zh-CN"/>
            <w:rPrChange w:id="6959" w:author="野草" w:date="2023-02-08T22:49:35Z">
              <w:rPr>
                <w:rFonts w:hint="eastAsia" w:ascii="Î¢ÈíÑÅºÚ" w:hAnsi="Î¢ÈíÑÅºÚ" w:eastAsia="宋体"/>
                <w:sz w:val="12"/>
                <w:szCs w:val="24"/>
                <w:lang w:val="en-US" w:eastAsia="zh-CN"/>
              </w:rPr>
            </w:rPrChange>
          </w:rPr>
          <w:t>实现。</w:t>
        </w:r>
      </w:ins>
    </w:p>
    <w:p>
      <w:pPr>
        <w:rPr>
          <w:ins w:id="6961" w:author="野草" w:date="2023-02-07T15:41:29Z"/>
          <w:rFonts w:hint="eastAsia" w:ascii="华文楷体" w:hAnsi="华文楷体" w:eastAsia="华文楷体" w:cs="华文楷体"/>
          <w:lang w:val="en-US" w:eastAsia="zh-CN"/>
        </w:rPr>
      </w:pPr>
      <w:del w:id="6962" w:author="野草" w:date="2023-02-08T22:51:10Z">
        <w:r>
          <w:rPr>
            <w:highlight w:val="yellow"/>
            <w:rPrChange w:id="6963" w:author="野草" w:date="2023-02-07T20:07:44Z">
              <w:rPr/>
            </w:rPrChange>
          </w:rPr>
          <w:commentReference w:id="1"/>
        </w:r>
      </w:del>
      <w:del w:id="6965" w:author="野草" w:date="2023-02-07T21:38:08Z">
        <w:r>
          <w:rPr>
            <w:highlight w:val="yellow"/>
            <w:rPrChange w:id="6966" w:author="野草" w:date="2023-02-07T20:07:44Z">
              <w:rPr/>
            </w:rPrChange>
          </w:rPr>
          <w:commentReference w:id="2"/>
        </w:r>
      </w:del>
      <w:del w:id="6968" w:author="野草" w:date="2023-02-07T20:21:02Z">
        <w:r>
          <w:rPr>
            <w:highlight w:val="yellow"/>
            <w:rPrChange w:id="6969" w:author="野草" w:date="2023-02-07T20:07:44Z">
              <w:rPr/>
            </w:rPrChange>
          </w:rPr>
          <w:commentReference w:id="3"/>
        </w:r>
      </w:del>
      <w:del w:id="6971" w:author="野草" w:date="2023-02-07T20:21:02Z">
        <w:r>
          <w:rPr>
            <w:highlight w:val="yellow"/>
            <w:rPrChange w:id="6972" w:author="野草" w:date="2023-02-07T20:07:44Z">
              <w:rPr/>
            </w:rPrChange>
          </w:rPr>
          <w:commentReference w:id="4"/>
        </w:r>
      </w:del>
    </w:p>
    <w:bookmarkEnd w:id="14"/>
    <w:p>
      <w:pPr>
        <w:pStyle w:val="6"/>
        <w:rPr>
          <w:ins w:id="6974" w:author="野草" w:date="2023-02-07T15:56:32Z"/>
          <w:rFonts w:hint="eastAsia"/>
          <w:lang w:val="en-US" w:eastAsia="zh-CN"/>
        </w:rPr>
      </w:pPr>
      <w:ins w:id="6975" w:author="野草" w:date="2023-02-07T15:56:35Z">
        <w:r>
          <w:rPr>
            <w:rFonts w:hint="eastAsia"/>
            <w:lang w:val="en-US" w:eastAsia="zh-CN"/>
          </w:rPr>
          <w:t>3</w:t>
        </w:r>
      </w:ins>
      <w:ins w:id="6976" w:author="野草" w:date="2023-02-07T15:56:32Z">
        <w:r>
          <w:rPr>
            <w:rFonts w:hint="eastAsia"/>
            <w:lang w:val="en-US" w:eastAsia="zh-CN"/>
          </w:rPr>
          <w:t>.1.3. 河流热环境</w:t>
        </w:r>
      </w:ins>
      <w:ins w:id="6977" w:author="野草" w:date="2023-02-07T15:56:32Z">
        <w:r>
          <w:rPr/>
          <w:t>效应的</w:t>
        </w:r>
      </w:ins>
      <w:ins w:id="6978" w:author="野草" w:date="2023-02-07T15:56:32Z">
        <w:r>
          <w:rPr>
            <w:rFonts w:hint="eastAsia"/>
            <w:lang w:val="en-US" w:eastAsia="zh-CN"/>
          </w:rPr>
          <w:t>局地气候区模拟</w:t>
        </w:r>
      </w:ins>
    </w:p>
    <w:p>
      <w:pPr>
        <w:rPr>
          <w:ins w:id="6979" w:author="野草" w:date="2023-02-08T01:22:03Z"/>
          <w:rFonts w:hint="eastAsia" w:ascii="华文细黑" w:hAnsi="华文细黑" w:eastAsia="华文细黑" w:cs="华文细黑"/>
          <w:lang w:val="en-US" w:eastAsia="zh-CN"/>
        </w:rPr>
      </w:pPr>
      <w:ins w:id="6980" w:author="野草" w:date="2023-02-08T01:22:03Z">
        <w:r>
          <w:rPr>
            <w:rFonts w:hint="eastAsia" w:ascii="华文细黑" w:hAnsi="华文细黑" w:eastAsia="华文细黑" w:cs="华文细黑"/>
            <w:lang w:val="en-US" w:eastAsia="zh-CN"/>
          </w:rPr>
          <w:t>[up230207]</w:t>
        </w:r>
      </w:ins>
    </w:p>
    <w:p>
      <w:pPr>
        <w:rPr>
          <w:ins w:id="6981" w:author="野草" w:date="2023-02-08T15:59:21Z"/>
          <w:rFonts w:hint="eastAsia" w:ascii="华文细黑" w:hAnsi="华文细黑" w:eastAsia="华文细黑" w:cs="华文细黑"/>
          <w:lang w:val="en-US" w:eastAsia="zh-CN"/>
        </w:rPr>
      </w:pPr>
      <w:ins w:id="6982" w:author="野草" w:date="2023-02-07T16:03:39Z">
        <w:r>
          <w:rPr>
            <w:rFonts w:hint="eastAsia" w:ascii="华文细黑" w:hAnsi="华文细黑" w:eastAsia="华文细黑" w:cs="华文细黑"/>
            <w:lang w:val="en-US" w:eastAsia="zh-CN"/>
            <w:rPrChange w:id="6983" w:author="野草" w:date="2023-02-08T00:17:25Z">
              <w:rPr>
                <w:rFonts w:hint="eastAsia"/>
                <w:lang w:val="en-US" w:eastAsia="zh-CN"/>
              </w:rPr>
            </w:rPrChange>
          </w:rPr>
          <w:t>基于实地</w:t>
        </w:r>
      </w:ins>
      <w:ins w:id="6985" w:author="野草" w:date="2023-02-07T17:09:31Z">
        <w:r>
          <w:rPr>
            <w:rFonts w:hint="eastAsia" w:ascii="华文细黑" w:hAnsi="华文细黑" w:eastAsia="华文细黑" w:cs="华文细黑"/>
            <w:lang w:val="en-US" w:eastAsia="zh-CN"/>
            <w:rPrChange w:id="6986" w:author="野草" w:date="2023-02-08T00:17:25Z">
              <w:rPr>
                <w:rFonts w:hint="eastAsia" w:ascii="华文楷体" w:hAnsi="华文楷体" w:eastAsia="华文楷体" w:cs="华文楷体"/>
                <w:lang w:val="en-US" w:eastAsia="zh-CN"/>
              </w:rPr>
            </w:rPrChange>
          </w:rPr>
          <w:t>测量</w:t>
        </w:r>
      </w:ins>
      <w:ins w:id="6988" w:author="野草" w:date="2023-02-07T16:03:39Z">
        <w:r>
          <w:rPr>
            <w:rFonts w:hint="eastAsia" w:ascii="华文细黑" w:hAnsi="华文细黑" w:eastAsia="华文细黑" w:cs="华文细黑"/>
            <w:lang w:val="en-US" w:eastAsia="zh-CN"/>
            <w:rPrChange w:id="6989" w:author="野草" w:date="2023-02-08T00:17:25Z">
              <w:rPr>
                <w:rFonts w:hint="eastAsia"/>
                <w:lang w:val="en-US" w:eastAsia="zh-CN"/>
              </w:rPr>
            </w:rPrChange>
          </w:rPr>
          <w:t>的分析依赖于有限的站点数量。为了更全面地探究</w:t>
        </w:r>
      </w:ins>
      <w:ins w:id="6991" w:author="野草" w:date="2023-02-07T17:09:49Z">
        <w:r>
          <w:rPr>
            <w:rFonts w:hint="eastAsia" w:ascii="华文细黑" w:hAnsi="华文细黑" w:eastAsia="华文细黑" w:cs="华文细黑"/>
            <w:lang w:val="en-US" w:eastAsia="zh-CN"/>
            <w:rPrChange w:id="6992" w:author="野草" w:date="2023-02-08T00:17:25Z">
              <w:rPr>
                <w:rFonts w:hint="eastAsia" w:ascii="华文楷体" w:hAnsi="华文楷体" w:eastAsia="华文楷体" w:cs="华文楷体"/>
                <w:lang w:val="en-US" w:eastAsia="zh-CN"/>
              </w:rPr>
            </w:rPrChange>
          </w:rPr>
          <w:t>河流</w:t>
        </w:r>
      </w:ins>
      <w:ins w:id="6994" w:author="野草" w:date="2023-02-07T16:03:39Z">
        <w:r>
          <w:rPr>
            <w:rFonts w:hint="eastAsia" w:ascii="华文细黑" w:hAnsi="华文细黑" w:eastAsia="华文细黑" w:cs="华文细黑"/>
            <w:lang w:val="en-US" w:eastAsia="zh-CN"/>
            <w:rPrChange w:id="6995" w:author="野草" w:date="2023-02-08T00:17:25Z">
              <w:rPr>
                <w:rFonts w:hint="eastAsia"/>
                <w:lang w:val="en-US" w:eastAsia="zh-CN"/>
              </w:rPr>
            </w:rPrChange>
          </w:rPr>
          <w:t>对周边</w:t>
        </w:r>
      </w:ins>
      <w:ins w:id="6997" w:author="野草" w:date="2023-02-07T16:04:06Z">
        <w:r>
          <w:rPr>
            <w:rFonts w:hint="eastAsia" w:ascii="华文细黑" w:hAnsi="华文细黑" w:eastAsia="华文细黑" w:cs="华文细黑"/>
            <w:lang w:val="en-US" w:eastAsia="zh-CN"/>
            <w:rPrChange w:id="6998" w:author="野草" w:date="2023-02-08T00:17:25Z">
              <w:rPr>
                <w:rFonts w:hint="eastAsia" w:ascii="华文楷体" w:hAnsi="华文楷体" w:eastAsia="华文楷体" w:cs="华文楷体"/>
                <w:lang w:val="en-US" w:eastAsia="zh-CN"/>
              </w:rPr>
            </w:rPrChange>
          </w:rPr>
          <w:t>城市</w:t>
        </w:r>
      </w:ins>
      <w:ins w:id="7000" w:author="野草" w:date="2023-02-08T00:18:18Z">
        <w:r>
          <w:rPr>
            <w:rFonts w:hint="eastAsia" w:ascii="华文细黑" w:hAnsi="华文细黑" w:eastAsia="华文细黑" w:cs="华文细黑"/>
            <w:lang w:val="en-US" w:eastAsia="zh-CN"/>
          </w:rPr>
          <w:t>区域</w:t>
        </w:r>
      </w:ins>
      <w:ins w:id="7001" w:author="野草" w:date="2023-02-07T16:03:39Z">
        <w:r>
          <w:rPr>
            <w:rFonts w:hint="eastAsia" w:ascii="华文细黑" w:hAnsi="华文细黑" w:eastAsia="华文细黑" w:cs="华文细黑"/>
            <w:lang w:val="en-US" w:eastAsia="zh-CN"/>
            <w:rPrChange w:id="7002" w:author="野草" w:date="2023-02-08T00:17:25Z">
              <w:rPr>
                <w:rFonts w:hint="eastAsia"/>
                <w:lang w:val="en-US" w:eastAsia="zh-CN"/>
              </w:rPr>
            </w:rPrChange>
          </w:rPr>
          <w:t>气候的影响，我们</w:t>
        </w:r>
      </w:ins>
      <w:ins w:id="7004" w:author="野草" w:date="2023-02-08T21:51:43Z">
        <w:r>
          <w:rPr>
            <w:rFonts w:hint="eastAsia" w:ascii="华文细黑" w:hAnsi="华文细黑" w:eastAsia="华文细黑" w:cs="华文细黑"/>
            <w:lang w:val="en-US" w:eastAsia="zh-CN"/>
          </w:rPr>
          <w:t>选择一个夏季热浪日</w:t>
        </w:r>
      </w:ins>
      <w:ins w:id="7005" w:author="野草" w:date="2023-02-08T21:51:44Z">
        <w:r>
          <w:rPr>
            <w:rFonts w:hint="eastAsia" w:ascii="华文细黑" w:hAnsi="华文细黑" w:eastAsia="华文细黑" w:cs="华文细黑"/>
            <w:lang w:val="en-US" w:eastAsia="zh-CN"/>
          </w:rPr>
          <w:t>，</w:t>
        </w:r>
      </w:ins>
      <w:ins w:id="7006" w:author="野草" w:date="2023-02-07T16:04:25Z">
        <w:r>
          <w:rPr>
            <w:rFonts w:hint="eastAsia" w:ascii="华文细黑" w:hAnsi="华文细黑" w:eastAsia="华文细黑" w:cs="华文细黑"/>
            <w:lang w:val="en-US" w:eastAsia="zh-CN"/>
            <w:rPrChange w:id="7007" w:author="野草" w:date="2023-02-08T00:17:25Z">
              <w:rPr>
                <w:rFonts w:hint="eastAsia" w:ascii="华文楷体" w:hAnsi="华文楷体" w:eastAsia="华文楷体" w:cs="华文楷体"/>
                <w:lang w:val="en-US" w:eastAsia="zh-CN"/>
              </w:rPr>
            </w:rPrChange>
          </w:rPr>
          <w:t>在</w:t>
        </w:r>
      </w:ins>
      <w:ins w:id="7009" w:author="野草" w:date="2023-02-07T16:04:27Z">
        <w:r>
          <w:rPr>
            <w:rFonts w:hint="eastAsia" w:ascii="华文细黑" w:hAnsi="华文细黑" w:eastAsia="华文细黑" w:cs="华文细黑"/>
            <w:lang w:val="en-US" w:eastAsia="zh-CN"/>
            <w:rPrChange w:id="7010" w:author="野草" w:date="2023-02-08T00:17:25Z">
              <w:rPr>
                <w:rFonts w:hint="eastAsia" w:ascii="华文楷体" w:hAnsi="华文楷体" w:eastAsia="华文楷体" w:cs="华文楷体"/>
                <w:lang w:val="en-US" w:eastAsia="zh-CN"/>
              </w:rPr>
            </w:rPrChange>
          </w:rPr>
          <w:t>上一</w:t>
        </w:r>
      </w:ins>
      <w:ins w:id="7012" w:author="野草" w:date="2023-02-07T16:04:32Z">
        <w:r>
          <w:rPr>
            <w:rFonts w:hint="eastAsia" w:ascii="华文细黑" w:hAnsi="华文细黑" w:eastAsia="华文细黑" w:cs="华文细黑"/>
            <w:lang w:val="en-US" w:eastAsia="zh-CN"/>
            <w:rPrChange w:id="7013" w:author="野草" w:date="2023-02-08T00:17:25Z">
              <w:rPr>
                <w:rFonts w:hint="eastAsia" w:ascii="华文楷体" w:hAnsi="华文楷体" w:eastAsia="华文楷体" w:cs="华文楷体"/>
                <w:lang w:val="en-US" w:eastAsia="zh-CN"/>
              </w:rPr>
            </w:rPrChange>
          </w:rPr>
          <w:t>部分</w:t>
        </w:r>
      </w:ins>
      <w:ins w:id="7015" w:author="野草" w:date="2023-02-07T16:04:41Z">
        <w:r>
          <w:rPr>
            <w:rFonts w:hint="eastAsia" w:ascii="华文细黑" w:hAnsi="华文细黑" w:eastAsia="华文细黑" w:cs="华文细黑"/>
            <w:lang w:val="en-US" w:eastAsia="zh-CN"/>
            <w:rPrChange w:id="7016" w:author="野草" w:date="2023-02-08T00:17:25Z">
              <w:rPr>
                <w:rFonts w:hint="eastAsia" w:ascii="华文楷体" w:hAnsi="华文楷体" w:eastAsia="华文楷体" w:cs="华文楷体"/>
                <w:lang w:val="en-US" w:eastAsia="zh-CN"/>
              </w:rPr>
            </w:rPrChange>
          </w:rPr>
          <w:t>观测研究</w:t>
        </w:r>
      </w:ins>
      <w:ins w:id="7018" w:author="野草" w:date="2023-02-07T16:04:42Z">
        <w:r>
          <w:rPr>
            <w:rFonts w:hint="eastAsia" w:ascii="华文细黑" w:hAnsi="华文细黑" w:eastAsia="华文细黑" w:cs="华文细黑"/>
            <w:lang w:val="en-US" w:eastAsia="zh-CN"/>
            <w:rPrChange w:id="7019" w:author="野草" w:date="2023-02-08T00:17:25Z">
              <w:rPr>
                <w:rFonts w:hint="eastAsia" w:ascii="华文楷体" w:hAnsi="华文楷体" w:eastAsia="华文楷体" w:cs="华文楷体"/>
                <w:lang w:val="en-US" w:eastAsia="zh-CN"/>
              </w:rPr>
            </w:rPrChange>
          </w:rPr>
          <w:t>的</w:t>
        </w:r>
      </w:ins>
      <w:ins w:id="7021" w:author="野草" w:date="2023-02-07T17:10:19Z">
        <w:r>
          <w:rPr>
            <w:rFonts w:hint="eastAsia" w:ascii="华文细黑" w:hAnsi="华文细黑" w:eastAsia="华文细黑" w:cs="华文细黑"/>
            <w:lang w:val="en-US" w:eastAsia="zh-CN"/>
            <w:rPrChange w:id="7022" w:author="野草" w:date="2023-02-08T00:17:25Z">
              <w:rPr>
                <w:rFonts w:hint="eastAsia" w:ascii="华文楷体" w:hAnsi="华文楷体" w:eastAsia="华文楷体" w:cs="华文楷体"/>
                <w:lang w:val="en-US" w:eastAsia="zh-CN"/>
              </w:rPr>
            </w:rPrChange>
          </w:rPr>
          <w:t>基础</w:t>
        </w:r>
      </w:ins>
      <w:ins w:id="7024" w:author="野草" w:date="2023-02-07T17:10:28Z">
        <w:r>
          <w:rPr>
            <w:rFonts w:hint="eastAsia" w:ascii="华文细黑" w:hAnsi="华文细黑" w:eastAsia="华文细黑" w:cs="华文细黑"/>
            <w:lang w:val="en-US" w:eastAsia="zh-CN"/>
            <w:rPrChange w:id="7025" w:author="野草" w:date="2023-02-08T00:17:25Z">
              <w:rPr>
                <w:rFonts w:hint="eastAsia" w:ascii="华文楷体" w:hAnsi="华文楷体" w:eastAsia="华文楷体" w:cs="华文楷体"/>
                <w:lang w:val="en-US" w:eastAsia="zh-CN"/>
              </w:rPr>
            </w:rPrChange>
          </w:rPr>
          <w:t>上</w:t>
        </w:r>
      </w:ins>
      <w:ins w:id="7027" w:author="野草" w:date="2023-02-07T17:10:29Z">
        <w:r>
          <w:rPr>
            <w:rFonts w:hint="eastAsia" w:ascii="华文细黑" w:hAnsi="华文细黑" w:eastAsia="华文细黑" w:cs="华文细黑"/>
            <w:lang w:val="en-US" w:eastAsia="zh-CN"/>
            <w:rPrChange w:id="7028" w:author="野草" w:date="2023-02-08T00:17:25Z">
              <w:rPr>
                <w:rFonts w:hint="eastAsia" w:ascii="华文楷体" w:hAnsi="华文楷体" w:eastAsia="华文楷体" w:cs="华文楷体"/>
                <w:lang w:val="en-US" w:eastAsia="zh-CN"/>
              </w:rPr>
            </w:rPrChange>
          </w:rPr>
          <w:t>继续</w:t>
        </w:r>
      </w:ins>
      <w:ins w:id="7030" w:author="野草" w:date="2023-02-07T17:10:36Z">
        <w:r>
          <w:rPr>
            <w:rFonts w:hint="eastAsia" w:ascii="华文细黑" w:hAnsi="华文细黑" w:eastAsia="华文细黑" w:cs="华文细黑"/>
            <w:lang w:val="en-US" w:eastAsia="zh-CN"/>
            <w:rPrChange w:id="7031" w:author="野草" w:date="2023-02-08T00:17:25Z">
              <w:rPr>
                <w:rFonts w:hint="eastAsia" w:ascii="华文楷体" w:hAnsi="华文楷体" w:eastAsia="华文楷体" w:cs="华文楷体"/>
                <w:lang w:val="en-US" w:eastAsia="zh-CN"/>
              </w:rPr>
            </w:rPrChange>
          </w:rPr>
          <w:t>在</w:t>
        </w:r>
      </w:ins>
      <w:ins w:id="7033" w:author="野草" w:date="2023-02-07T17:10:47Z">
        <w:r>
          <w:rPr>
            <w:rFonts w:hint="eastAsia" w:ascii="华文细黑" w:hAnsi="华文细黑" w:eastAsia="华文细黑" w:cs="华文细黑"/>
            <w:lang w:val="en-US" w:eastAsia="zh-CN"/>
            <w:rPrChange w:id="7034" w:author="野草" w:date="2023-02-08T00:17:25Z">
              <w:rPr>
                <w:rFonts w:hint="eastAsia" w:ascii="华文楷体" w:hAnsi="华文楷体" w:eastAsia="华文楷体" w:cs="华文楷体"/>
                <w:lang w:val="en-US" w:eastAsia="zh-CN"/>
              </w:rPr>
            </w:rPrChange>
          </w:rPr>
          <w:t>相应</w:t>
        </w:r>
      </w:ins>
      <w:ins w:id="7036" w:author="野草" w:date="2023-02-07T17:10:48Z">
        <w:r>
          <w:rPr>
            <w:rFonts w:hint="eastAsia" w:ascii="华文细黑" w:hAnsi="华文细黑" w:eastAsia="华文细黑" w:cs="华文细黑"/>
            <w:lang w:val="en-US" w:eastAsia="zh-CN"/>
            <w:rPrChange w:id="7037" w:author="野草" w:date="2023-02-08T00:17:25Z">
              <w:rPr>
                <w:rFonts w:hint="eastAsia" w:ascii="华文楷体" w:hAnsi="华文楷体" w:eastAsia="华文楷体" w:cs="华文楷体"/>
                <w:lang w:val="en-US" w:eastAsia="zh-CN"/>
              </w:rPr>
            </w:rPrChange>
          </w:rPr>
          <w:t>的</w:t>
        </w:r>
      </w:ins>
      <w:ins w:id="7039" w:author="野草" w:date="2023-02-07T16:04:44Z">
        <w:r>
          <w:rPr>
            <w:rFonts w:hint="eastAsia" w:ascii="华文细黑" w:hAnsi="华文细黑" w:eastAsia="华文细黑" w:cs="华文细黑"/>
            <w:lang w:val="en-US" w:eastAsia="zh-CN"/>
            <w:rPrChange w:id="7040" w:author="野草" w:date="2023-02-08T00:17:25Z">
              <w:rPr>
                <w:rFonts w:hint="eastAsia" w:ascii="华文楷体" w:hAnsi="华文楷体" w:eastAsia="华文楷体" w:cs="华文楷体"/>
                <w:lang w:val="en-US" w:eastAsia="zh-CN"/>
              </w:rPr>
            </w:rPrChange>
          </w:rPr>
          <w:t>3</w:t>
        </w:r>
      </w:ins>
      <w:ins w:id="7042" w:author="野草" w:date="2023-02-07T16:04:45Z">
        <w:r>
          <w:rPr>
            <w:rFonts w:hint="eastAsia" w:ascii="华文细黑" w:hAnsi="华文细黑" w:eastAsia="华文细黑" w:cs="华文细黑"/>
            <w:lang w:val="en-US" w:eastAsia="zh-CN"/>
            <w:rPrChange w:id="7043" w:author="野草" w:date="2023-02-08T00:17:25Z">
              <w:rPr>
                <w:rFonts w:hint="eastAsia" w:ascii="华文楷体" w:hAnsi="华文楷体" w:eastAsia="华文楷体" w:cs="华文楷体"/>
                <w:lang w:val="en-US" w:eastAsia="zh-CN"/>
              </w:rPr>
            </w:rPrChange>
          </w:rPr>
          <w:t>个</w:t>
        </w:r>
      </w:ins>
      <w:ins w:id="7045" w:author="野草" w:date="2023-02-07T16:04:14Z">
        <w:r>
          <w:rPr>
            <w:rFonts w:hint="eastAsia" w:ascii="华文细黑" w:hAnsi="华文细黑" w:eastAsia="华文细黑" w:cs="华文细黑"/>
            <w:lang w:val="en-US" w:eastAsia="zh-CN"/>
            <w:rPrChange w:id="7046" w:author="野草" w:date="2023-02-08T00:17:25Z">
              <w:rPr>
                <w:rFonts w:hint="eastAsia" w:ascii="华文楷体" w:hAnsi="华文楷体" w:eastAsia="华文楷体" w:cs="华文楷体"/>
                <w:lang w:val="en-US" w:eastAsia="zh-CN"/>
              </w:rPr>
            </w:rPrChange>
          </w:rPr>
          <w:t>局地</w:t>
        </w:r>
      </w:ins>
      <w:ins w:id="7048" w:author="野草" w:date="2023-02-07T16:04:15Z">
        <w:r>
          <w:rPr>
            <w:rFonts w:hint="eastAsia" w:ascii="华文细黑" w:hAnsi="华文细黑" w:eastAsia="华文细黑" w:cs="华文细黑"/>
            <w:lang w:val="en-US" w:eastAsia="zh-CN"/>
            <w:rPrChange w:id="7049" w:author="野草" w:date="2023-02-08T00:17:25Z">
              <w:rPr>
                <w:rFonts w:hint="eastAsia" w:ascii="华文楷体" w:hAnsi="华文楷体" w:eastAsia="华文楷体" w:cs="华文楷体"/>
                <w:lang w:val="en-US" w:eastAsia="zh-CN"/>
              </w:rPr>
            </w:rPrChange>
          </w:rPr>
          <w:t>气候区</w:t>
        </w:r>
      </w:ins>
      <w:ins w:id="7051" w:author="野草" w:date="2023-02-07T16:04:48Z">
        <w:r>
          <w:rPr>
            <w:rFonts w:hint="eastAsia" w:ascii="华文细黑" w:hAnsi="华文细黑" w:eastAsia="华文细黑" w:cs="华文细黑"/>
            <w:lang w:val="en-US" w:eastAsia="zh-CN"/>
            <w:rPrChange w:id="7052" w:author="野草" w:date="2023-02-08T00:17:25Z">
              <w:rPr>
                <w:rFonts w:hint="eastAsia" w:ascii="华文楷体" w:hAnsi="华文楷体" w:eastAsia="华文楷体" w:cs="华文楷体"/>
                <w:lang w:val="en-US" w:eastAsia="zh-CN"/>
              </w:rPr>
            </w:rPrChange>
          </w:rPr>
          <w:t>进行</w:t>
        </w:r>
      </w:ins>
      <w:ins w:id="7054" w:author="野草" w:date="2023-02-07T16:04:49Z">
        <w:r>
          <w:rPr>
            <w:rFonts w:hint="eastAsia" w:ascii="华文细黑" w:hAnsi="华文细黑" w:eastAsia="华文细黑" w:cs="华文细黑"/>
            <w:lang w:val="en-US" w:eastAsia="zh-CN"/>
            <w:rPrChange w:id="7055" w:author="野草" w:date="2023-02-08T00:17:25Z">
              <w:rPr>
                <w:rFonts w:hint="eastAsia" w:ascii="华文楷体" w:hAnsi="华文楷体" w:eastAsia="华文楷体" w:cs="华文楷体"/>
                <w:lang w:val="en-US" w:eastAsia="zh-CN"/>
              </w:rPr>
            </w:rPrChange>
          </w:rPr>
          <w:t>城市</w:t>
        </w:r>
      </w:ins>
      <w:ins w:id="7057" w:author="野草" w:date="2023-02-07T16:04:50Z">
        <w:r>
          <w:rPr>
            <w:rFonts w:hint="eastAsia" w:ascii="华文细黑" w:hAnsi="华文细黑" w:eastAsia="华文细黑" w:cs="华文细黑"/>
            <w:lang w:val="en-US" w:eastAsia="zh-CN"/>
            <w:rPrChange w:id="7058" w:author="野草" w:date="2023-02-08T00:17:25Z">
              <w:rPr>
                <w:rFonts w:hint="eastAsia" w:ascii="华文楷体" w:hAnsi="华文楷体" w:eastAsia="华文楷体" w:cs="华文楷体"/>
                <w:lang w:val="en-US" w:eastAsia="zh-CN"/>
              </w:rPr>
            </w:rPrChange>
          </w:rPr>
          <w:t>气候</w:t>
        </w:r>
      </w:ins>
      <w:ins w:id="7060" w:author="野草" w:date="2023-02-07T16:04:51Z">
        <w:r>
          <w:rPr>
            <w:rFonts w:hint="eastAsia" w:ascii="华文细黑" w:hAnsi="华文细黑" w:eastAsia="华文细黑" w:cs="华文细黑"/>
            <w:lang w:val="en-US" w:eastAsia="zh-CN"/>
            <w:rPrChange w:id="7061" w:author="野草" w:date="2023-02-08T00:17:25Z">
              <w:rPr>
                <w:rFonts w:hint="eastAsia" w:ascii="华文楷体" w:hAnsi="华文楷体" w:eastAsia="华文楷体" w:cs="华文楷体"/>
                <w:lang w:val="en-US" w:eastAsia="zh-CN"/>
              </w:rPr>
            </w:rPrChange>
          </w:rPr>
          <w:t>模拟</w:t>
        </w:r>
      </w:ins>
      <w:ins w:id="7063" w:author="野草" w:date="2023-02-07T16:04:52Z">
        <w:r>
          <w:rPr>
            <w:rFonts w:hint="eastAsia" w:ascii="华文细黑" w:hAnsi="华文细黑" w:eastAsia="华文细黑" w:cs="华文细黑"/>
            <w:lang w:val="en-US" w:eastAsia="zh-CN"/>
            <w:rPrChange w:id="7064" w:author="野草" w:date="2023-02-08T00:17:25Z">
              <w:rPr>
                <w:rFonts w:hint="eastAsia" w:ascii="华文楷体" w:hAnsi="华文楷体" w:eastAsia="华文楷体" w:cs="华文楷体"/>
                <w:lang w:val="en-US" w:eastAsia="zh-CN"/>
              </w:rPr>
            </w:rPrChange>
          </w:rPr>
          <w:t>研究</w:t>
        </w:r>
      </w:ins>
      <w:ins w:id="7066" w:author="野草" w:date="2023-02-07T16:03:39Z">
        <w:r>
          <w:rPr>
            <w:rFonts w:hint="eastAsia" w:ascii="华文细黑" w:hAnsi="华文细黑" w:eastAsia="华文细黑" w:cs="华文细黑"/>
            <w:lang w:val="en-US" w:eastAsia="zh-CN"/>
            <w:rPrChange w:id="7067" w:author="野草" w:date="2023-02-08T00:17:25Z">
              <w:rPr>
                <w:rFonts w:hint="eastAsia"/>
                <w:lang w:val="en-US" w:eastAsia="zh-CN"/>
              </w:rPr>
            </w:rPrChange>
          </w:rPr>
          <w:t>。通过</w:t>
        </w:r>
      </w:ins>
      <w:ins w:id="7069" w:author="野草" w:date="2023-02-07T16:04:58Z">
        <w:r>
          <w:rPr>
            <w:rFonts w:hint="eastAsia" w:ascii="华文细黑" w:hAnsi="华文细黑" w:eastAsia="华文细黑" w:cs="华文细黑"/>
            <w:lang w:val="en-US" w:eastAsia="zh-CN"/>
            <w:rPrChange w:id="7070" w:author="野草" w:date="2023-02-08T00:17:25Z">
              <w:rPr>
                <w:rFonts w:hint="eastAsia" w:ascii="华文楷体" w:hAnsi="华文楷体" w:eastAsia="华文楷体" w:cs="华文楷体"/>
                <w:lang w:val="en-US" w:eastAsia="zh-CN"/>
              </w:rPr>
            </w:rPrChange>
          </w:rPr>
          <w:t>对</w:t>
        </w:r>
      </w:ins>
      <w:ins w:id="7072" w:author="野草" w:date="2023-02-07T16:05:01Z">
        <w:r>
          <w:rPr>
            <w:rFonts w:hint="eastAsia" w:ascii="华文细黑" w:hAnsi="华文细黑" w:eastAsia="华文细黑" w:cs="华文细黑"/>
            <w:lang w:val="en-US" w:eastAsia="zh-CN"/>
            <w:rPrChange w:id="7073" w:author="野草" w:date="2023-02-08T00:17:25Z">
              <w:rPr>
                <w:rFonts w:hint="eastAsia" w:ascii="华文楷体" w:hAnsi="华文楷体" w:eastAsia="华文楷体" w:cs="华文楷体"/>
                <w:lang w:val="en-US" w:eastAsia="zh-CN"/>
              </w:rPr>
            </w:rPrChange>
          </w:rPr>
          <w:t>气象变量的</w:t>
        </w:r>
      </w:ins>
      <w:ins w:id="7075" w:author="野草" w:date="2023-02-07T16:03:39Z">
        <w:r>
          <w:rPr>
            <w:rFonts w:hint="eastAsia" w:ascii="华文细黑" w:hAnsi="华文细黑" w:eastAsia="华文细黑" w:cs="华文细黑"/>
            <w:lang w:val="en-US" w:eastAsia="zh-CN"/>
            <w:rPrChange w:id="7076" w:author="野草" w:date="2023-02-08T00:17:25Z">
              <w:rPr>
                <w:rFonts w:hint="eastAsia"/>
                <w:lang w:val="en-US" w:eastAsia="zh-CN"/>
              </w:rPr>
            </w:rPrChange>
          </w:rPr>
          <w:t>模拟，使得</w:t>
        </w:r>
      </w:ins>
      <w:ins w:id="7078" w:author="野草" w:date="2023-02-07T16:05:07Z">
        <w:r>
          <w:rPr>
            <w:rFonts w:hint="eastAsia" w:ascii="华文细黑" w:hAnsi="华文细黑" w:eastAsia="华文细黑" w:cs="华文细黑"/>
            <w:lang w:val="en-US" w:eastAsia="zh-CN"/>
            <w:rPrChange w:id="7079" w:author="野草" w:date="2023-02-08T00:17:25Z">
              <w:rPr>
                <w:rFonts w:hint="eastAsia" w:ascii="华文楷体" w:hAnsi="华文楷体" w:eastAsia="华文楷体" w:cs="华文楷体"/>
                <w:lang w:val="en-US" w:eastAsia="zh-CN"/>
              </w:rPr>
            </w:rPrChange>
          </w:rPr>
          <w:t>各</w:t>
        </w:r>
      </w:ins>
      <w:ins w:id="7081" w:author="野草" w:date="2023-02-07T16:05:05Z">
        <w:r>
          <w:rPr>
            <w:rFonts w:hint="eastAsia" w:ascii="华文细黑" w:hAnsi="华文细黑" w:eastAsia="华文细黑" w:cs="华文细黑"/>
            <w:lang w:val="en-US" w:eastAsia="zh-CN"/>
            <w:rPrChange w:id="7082" w:author="野草" w:date="2023-02-08T00:17:25Z">
              <w:rPr>
                <w:rFonts w:hint="eastAsia" w:ascii="华文楷体" w:hAnsi="华文楷体" w:eastAsia="华文楷体" w:cs="华文楷体"/>
                <w:lang w:val="en-US" w:eastAsia="zh-CN"/>
              </w:rPr>
            </w:rPrChange>
          </w:rPr>
          <w:t>热</w:t>
        </w:r>
      </w:ins>
      <w:ins w:id="7084" w:author="野草" w:date="2023-02-07T16:03:39Z">
        <w:r>
          <w:rPr>
            <w:rFonts w:hint="eastAsia" w:ascii="华文细黑" w:hAnsi="华文细黑" w:eastAsia="华文细黑" w:cs="华文细黑"/>
            <w:lang w:val="en-US" w:eastAsia="zh-CN"/>
            <w:rPrChange w:id="7085" w:author="野草" w:date="2023-02-08T00:17:25Z">
              <w:rPr>
                <w:rFonts w:hint="default"/>
                <w:lang w:val="en-US" w:eastAsia="zh-CN"/>
              </w:rPr>
            </w:rPrChange>
          </w:rPr>
          <w:t>环境</w:t>
        </w:r>
      </w:ins>
      <w:ins w:id="7087" w:author="野草" w:date="2023-02-07T16:03:39Z">
        <w:r>
          <w:rPr>
            <w:rFonts w:hint="eastAsia" w:ascii="华文细黑" w:hAnsi="华文细黑" w:eastAsia="华文细黑" w:cs="华文细黑"/>
            <w:lang w:val="en-US" w:eastAsia="zh-CN"/>
            <w:rPrChange w:id="7088" w:author="野草" w:date="2023-02-08T00:17:25Z">
              <w:rPr>
                <w:rFonts w:hint="eastAsia"/>
                <w:lang w:val="en-US" w:eastAsia="zh-CN"/>
              </w:rPr>
            </w:rPrChange>
          </w:rPr>
          <w:t>变量</w:t>
        </w:r>
      </w:ins>
      <w:ins w:id="7090" w:author="野草" w:date="2023-02-07T16:03:39Z">
        <w:r>
          <w:rPr>
            <w:rFonts w:hint="eastAsia" w:ascii="华文细黑" w:hAnsi="华文细黑" w:eastAsia="华文细黑" w:cs="华文细黑"/>
            <w:lang w:val="en-US" w:eastAsia="zh-CN"/>
            <w:rPrChange w:id="7091" w:author="野草" w:date="2023-02-08T00:17:25Z">
              <w:rPr>
                <w:rFonts w:hint="default"/>
                <w:lang w:val="en-US" w:eastAsia="zh-CN"/>
              </w:rPr>
            </w:rPrChange>
          </w:rPr>
          <w:t>空间可视化</w:t>
        </w:r>
      </w:ins>
      <w:ins w:id="7093" w:author="野草" w:date="2023-02-07T18:14:31Z">
        <w:r>
          <w:rPr>
            <w:rFonts w:hint="eastAsia" w:ascii="华文细黑" w:hAnsi="华文细黑" w:eastAsia="华文细黑" w:cs="华文细黑"/>
            <w:lang w:val="en-US" w:eastAsia="zh-CN"/>
            <w:rPrChange w:id="7094" w:author="野草" w:date="2023-02-08T00:17:25Z">
              <w:rPr>
                <w:rFonts w:hint="eastAsia" w:ascii="华文细黑" w:hAnsi="华文细黑" w:eastAsia="华文细黑" w:cs="华文细黑"/>
                <w:lang w:val="en-US" w:eastAsia="zh-CN"/>
              </w:rPr>
            </w:rPrChange>
          </w:rPr>
          <w:t>。</w:t>
        </w:r>
      </w:ins>
    </w:p>
    <w:p>
      <w:pPr>
        <w:rPr>
          <w:ins w:id="7096" w:author="野草" w:date="2023-02-08T15:59:21Z"/>
          <w:rFonts w:hint="eastAsia" w:ascii="华文楷体" w:hAnsi="华文楷体" w:eastAsia="华文楷体" w:cs="华文楷体"/>
          <w:lang w:val="en-US" w:eastAsia="zh-CN"/>
          <w:rPrChange w:id="7097" w:author="野草" w:date="2023-02-08T15:59:39Z">
            <w:rPr>
              <w:ins w:id="7098" w:author="野草" w:date="2023-02-08T15:59:21Z"/>
              <w:rFonts w:hint="eastAsia" w:ascii="华文细黑" w:hAnsi="华文细黑" w:eastAsia="华文细黑" w:cs="华文细黑"/>
              <w:lang w:val="en-US" w:eastAsia="zh-CN"/>
            </w:rPr>
          </w:rPrChange>
        </w:rPr>
      </w:pPr>
      <w:ins w:id="7099" w:author="野草" w:date="2023-02-08T16:05:04Z">
        <w:r>
          <w:rPr>
            <w:rFonts w:hint="eastAsia" w:ascii="华文细黑" w:hAnsi="华文细黑" w:eastAsia="华文细黑" w:cs="华文细黑"/>
            <w:lang w:val="en-US" w:eastAsia="zh-CN"/>
          </w:rPr>
          <w:t>[up23020</w:t>
        </w:r>
      </w:ins>
      <w:ins w:id="7100" w:author="野草" w:date="2023-02-08T16:05:06Z">
        <w:r>
          <w:rPr>
            <w:rFonts w:hint="eastAsia" w:ascii="华文细黑" w:hAnsi="华文细黑" w:eastAsia="华文细黑" w:cs="华文细黑"/>
            <w:lang w:val="en-US" w:eastAsia="zh-CN"/>
          </w:rPr>
          <w:t>8</w:t>
        </w:r>
      </w:ins>
      <w:ins w:id="7101" w:author="野草" w:date="2023-02-08T16:05:04Z">
        <w:r>
          <w:rPr>
            <w:rFonts w:hint="eastAsia" w:ascii="华文细黑" w:hAnsi="华文细黑" w:eastAsia="华文细黑" w:cs="华文细黑"/>
            <w:lang w:val="en-US" w:eastAsia="zh-CN"/>
          </w:rPr>
          <w:t>]</w:t>
        </w:r>
      </w:ins>
    </w:p>
    <w:p>
      <w:pPr>
        <w:rPr>
          <w:ins w:id="7102" w:author="野草" w:date="2023-02-08T15:59:34Z"/>
          <w:rFonts w:hint="eastAsia" w:ascii="华文细黑" w:hAnsi="华文细黑" w:eastAsia="华文细黑" w:cs="华文细黑"/>
          <w:highlight w:val="yellow"/>
          <w:lang w:val="en-US" w:eastAsia="zh-CN"/>
          <w:rPrChange w:id="7103" w:author="野草" w:date="2023-02-08T16:02:19Z">
            <w:rPr>
              <w:ins w:id="7104" w:author="野草" w:date="2023-02-08T15:59:34Z"/>
              <w:rFonts w:hint="default"/>
              <w:highlight w:val="yellow"/>
              <w:lang w:val="en-US" w:eastAsia="zh-CN"/>
            </w:rPr>
          </w:rPrChange>
        </w:rPr>
      </w:pPr>
      <w:ins w:id="7105" w:author="野草" w:date="2023-02-08T15:59:21Z">
        <w:r>
          <w:rPr>
            <w:rFonts w:hint="eastAsia" w:ascii="华文细黑" w:hAnsi="华文细黑" w:eastAsia="华文细黑" w:cs="华文细黑"/>
            <w:lang w:val="en-US" w:eastAsia="zh-CN"/>
            <w:rPrChange w:id="7106" w:author="野草" w:date="2023-02-08T16:02:19Z">
              <w:rPr>
                <w:rFonts w:hint="eastAsia"/>
                <w:lang w:val="en-US" w:eastAsia="zh-CN"/>
              </w:rPr>
            </w:rPrChange>
          </w:rPr>
          <w:t>模型采用ENVI-met，其已被广泛用于分析不同城市区域的中尺度和微尺度气候及热舒适特征。</w:t>
        </w:r>
      </w:ins>
      <w:ins w:id="7108" w:author="野草" w:date="2023-02-08T15:59:34Z">
        <w:r>
          <w:rPr>
            <w:rFonts w:hint="eastAsia" w:ascii="华文细黑" w:hAnsi="华文细黑" w:eastAsia="华文细黑" w:cs="华文细黑"/>
            <w:lang w:val="en-US" w:eastAsia="zh-CN"/>
            <w:rPrChange w:id="7109" w:author="野草" w:date="2023-02-08T16:02:19Z">
              <w:rPr>
                <w:rFonts w:hint="eastAsia"/>
                <w:lang w:val="en-US" w:eastAsia="zh-CN"/>
              </w:rPr>
            </w:rPrChange>
          </w:rPr>
          <w:t>在ENVI-met模拟中，</w:t>
        </w:r>
      </w:ins>
      <w:ins w:id="7111" w:author="野草" w:date="2023-02-08T15:59:34Z">
        <w:r>
          <w:rPr>
            <w:rFonts w:hint="eastAsia" w:ascii="华文细黑" w:hAnsi="华文细黑" w:eastAsia="华文细黑" w:cs="华文细黑"/>
            <w:highlight w:val="yellow"/>
            <w:lang w:val="en-US" w:eastAsia="zh-CN"/>
            <w:rPrChange w:id="7112" w:author="野草" w:date="2023-02-08T16:02:19Z">
              <w:rPr>
                <w:rFonts w:hint="default"/>
                <w:highlight w:val="yellow"/>
                <w:lang w:val="en-US" w:eastAsia="zh-CN"/>
              </w:rPr>
            </w:rPrChange>
          </w:rPr>
          <w:t>利用Google</w:t>
        </w:r>
      </w:ins>
      <w:ins w:id="7114" w:author="野草" w:date="2023-02-08T15:59:34Z">
        <w:r>
          <w:rPr>
            <w:rFonts w:hint="eastAsia" w:ascii="华文细黑" w:hAnsi="华文细黑" w:eastAsia="华文细黑" w:cs="华文细黑"/>
            <w:highlight w:val="yellow"/>
            <w:lang w:val="en-US" w:eastAsia="zh-CN"/>
            <w:rPrChange w:id="7115" w:author="野草" w:date="2023-02-08T16:02:19Z">
              <w:rPr>
                <w:rFonts w:hint="eastAsia"/>
                <w:highlight w:val="yellow"/>
                <w:lang w:val="en-US" w:eastAsia="zh-CN"/>
              </w:rPr>
            </w:rPrChange>
          </w:rPr>
          <w:t xml:space="preserve"> </w:t>
        </w:r>
      </w:ins>
      <w:ins w:id="7117" w:author="野草" w:date="2023-02-08T15:59:34Z">
        <w:r>
          <w:rPr>
            <w:rFonts w:hint="eastAsia" w:ascii="华文细黑" w:hAnsi="华文细黑" w:eastAsia="华文细黑" w:cs="华文细黑"/>
            <w:highlight w:val="yellow"/>
            <w:lang w:val="en-US" w:eastAsia="zh-CN"/>
            <w:rPrChange w:id="7118" w:author="野草" w:date="2023-02-08T16:02:19Z">
              <w:rPr>
                <w:rFonts w:hint="default"/>
                <w:highlight w:val="yellow"/>
                <w:lang w:val="en-US" w:eastAsia="zh-CN"/>
              </w:rPr>
            </w:rPrChange>
          </w:rPr>
          <w:t>Earth卫星影像图</w:t>
        </w:r>
      </w:ins>
      <w:ins w:id="7120" w:author="野草" w:date="2023-02-08T16:00:17Z">
        <w:r>
          <w:rPr>
            <w:rFonts w:hint="eastAsia" w:ascii="华文细黑" w:hAnsi="华文细黑" w:eastAsia="华文细黑" w:cs="华文细黑"/>
            <w:highlight w:val="yellow"/>
            <w:lang w:val="en-US" w:eastAsia="zh-CN"/>
            <w:rPrChange w:id="7121" w:author="野草" w:date="2023-02-08T16:02:19Z">
              <w:rPr>
                <w:rFonts w:hint="eastAsia" w:ascii="华文楷体" w:hAnsi="华文楷体" w:eastAsia="华文楷体" w:cs="华文楷体"/>
                <w:highlight w:val="yellow"/>
                <w:lang w:val="en-US" w:eastAsia="zh-CN"/>
              </w:rPr>
            </w:rPrChange>
          </w:rPr>
          <w:t>，</w:t>
        </w:r>
      </w:ins>
      <w:ins w:id="7123" w:author="野草" w:date="2023-02-08T15:59:34Z">
        <w:r>
          <w:rPr>
            <w:rFonts w:hint="eastAsia" w:ascii="华文细黑" w:hAnsi="华文细黑" w:eastAsia="华文细黑" w:cs="华文细黑"/>
            <w:highlight w:val="yellow"/>
            <w:lang w:val="en-US" w:eastAsia="zh-CN"/>
            <w:rPrChange w:id="7124" w:author="野草" w:date="2023-02-08T16:02:19Z">
              <w:rPr>
                <w:rFonts w:hint="default"/>
                <w:highlight w:val="yellow"/>
                <w:lang w:val="en-US" w:eastAsia="zh-CN"/>
              </w:rPr>
            </w:rPrChange>
          </w:rPr>
          <w:t>在CAD中绘制修改底图，将其BMP格式图像导入ENVI-met中</w:t>
        </w:r>
      </w:ins>
      <w:ins w:id="7126" w:author="野草" w:date="2023-02-08T15:59:34Z">
        <w:r>
          <w:rPr>
            <w:rFonts w:hint="eastAsia" w:ascii="华文细黑" w:hAnsi="华文细黑" w:eastAsia="华文细黑" w:cs="华文细黑"/>
            <w:highlight w:val="yellow"/>
            <w:lang w:val="en-US" w:eastAsia="zh-CN"/>
            <w:rPrChange w:id="7127" w:author="野草" w:date="2023-02-08T16:02:19Z">
              <w:rPr>
                <w:rFonts w:hint="eastAsia"/>
                <w:highlight w:val="yellow"/>
                <w:lang w:val="en-US" w:eastAsia="zh-CN"/>
              </w:rPr>
            </w:rPrChange>
          </w:rPr>
          <w:t>作为模型模拟的底图。</w:t>
        </w:r>
      </w:ins>
      <w:ins w:id="7129" w:author="野草" w:date="2023-02-08T15:59:34Z">
        <w:r>
          <w:rPr>
            <w:rFonts w:hint="eastAsia" w:ascii="华文细黑" w:hAnsi="华文细黑" w:eastAsia="华文细黑" w:cs="华文细黑"/>
            <w:lang w:val="en-US" w:eastAsia="zh-CN"/>
            <w:rPrChange w:id="7130" w:author="野草" w:date="2023-02-08T16:02:19Z">
              <w:rPr>
                <w:rFonts w:hint="eastAsia"/>
                <w:lang w:val="en-US" w:eastAsia="zh-CN"/>
              </w:rPr>
            </w:rPrChange>
          </w:rPr>
          <w:t>需要输入的边界条件包括气象参数和模拟街区</w:t>
        </w:r>
      </w:ins>
      <w:ins w:id="7132" w:author="野草" w:date="2023-02-08T16:00:40Z">
        <w:r>
          <w:rPr>
            <w:rFonts w:hint="eastAsia" w:ascii="华文细黑" w:hAnsi="华文细黑" w:eastAsia="华文细黑" w:cs="华文细黑"/>
            <w:lang w:val="en-US" w:eastAsia="zh-CN"/>
            <w:rPrChange w:id="7133" w:author="野草" w:date="2023-02-08T16:02:19Z">
              <w:rPr>
                <w:rFonts w:hint="eastAsia" w:ascii="华文楷体" w:hAnsi="华文楷体" w:eastAsia="华文楷体" w:cs="华文楷体"/>
                <w:lang w:val="en-US" w:eastAsia="zh-CN"/>
              </w:rPr>
            </w:rPrChange>
          </w:rPr>
          <w:t>各</w:t>
        </w:r>
      </w:ins>
      <w:ins w:id="7135" w:author="野草" w:date="2023-02-08T15:59:34Z">
        <w:r>
          <w:rPr>
            <w:rFonts w:hint="eastAsia" w:ascii="华文细黑" w:hAnsi="华文细黑" w:eastAsia="华文细黑" w:cs="华文细黑"/>
            <w:lang w:val="en-US" w:eastAsia="zh-CN"/>
            <w:rPrChange w:id="7136" w:author="野草" w:date="2023-02-08T16:02:19Z">
              <w:rPr>
                <w:rFonts w:hint="eastAsia"/>
                <w:lang w:val="en-US" w:eastAsia="zh-CN"/>
              </w:rPr>
            </w:rPrChange>
          </w:rPr>
          <w:t>地表</w:t>
        </w:r>
      </w:ins>
      <w:ins w:id="7138" w:author="野草" w:date="2023-02-08T16:00:34Z">
        <w:r>
          <w:rPr>
            <w:rFonts w:hint="eastAsia" w:ascii="华文细黑" w:hAnsi="华文细黑" w:eastAsia="华文细黑" w:cs="华文细黑"/>
            <w:lang w:val="en-US" w:eastAsia="zh-CN"/>
            <w:rPrChange w:id="7139" w:author="野草" w:date="2023-02-08T16:02:19Z">
              <w:rPr>
                <w:rFonts w:hint="eastAsia" w:ascii="华文楷体" w:hAnsi="华文楷体" w:eastAsia="华文楷体" w:cs="华文楷体"/>
                <w:lang w:val="en-US" w:eastAsia="zh-CN"/>
              </w:rPr>
            </w:rPrChange>
          </w:rPr>
          <w:t>要素</w:t>
        </w:r>
      </w:ins>
      <w:ins w:id="7141" w:author="野草" w:date="2023-02-08T16:00:35Z">
        <w:r>
          <w:rPr>
            <w:rFonts w:hint="eastAsia" w:ascii="华文细黑" w:hAnsi="华文细黑" w:eastAsia="华文细黑" w:cs="华文细黑"/>
            <w:lang w:val="en-US" w:eastAsia="zh-CN"/>
            <w:rPrChange w:id="7142" w:author="野草" w:date="2023-02-08T16:02:19Z">
              <w:rPr>
                <w:rFonts w:hint="eastAsia" w:ascii="华文楷体" w:hAnsi="华文楷体" w:eastAsia="华文楷体" w:cs="华文楷体"/>
                <w:lang w:val="en-US" w:eastAsia="zh-CN"/>
              </w:rPr>
            </w:rPrChange>
          </w:rPr>
          <w:t>的</w:t>
        </w:r>
      </w:ins>
      <w:ins w:id="7144" w:author="野草" w:date="2023-02-08T16:00:37Z">
        <w:r>
          <w:rPr>
            <w:rFonts w:hint="eastAsia" w:ascii="华文细黑" w:hAnsi="华文细黑" w:eastAsia="华文细黑" w:cs="华文细黑"/>
            <w:lang w:val="en-US" w:eastAsia="zh-CN"/>
            <w:rPrChange w:id="7145" w:author="野草" w:date="2023-02-08T16:02:19Z">
              <w:rPr>
                <w:rFonts w:hint="eastAsia" w:ascii="华文楷体" w:hAnsi="华文楷体" w:eastAsia="华文楷体" w:cs="华文楷体"/>
                <w:lang w:val="en-US" w:eastAsia="zh-CN"/>
              </w:rPr>
            </w:rPrChange>
          </w:rPr>
          <w:t>相关</w:t>
        </w:r>
      </w:ins>
      <w:ins w:id="7147" w:author="野草" w:date="2023-02-08T15:59:34Z">
        <w:r>
          <w:rPr>
            <w:rFonts w:hint="eastAsia" w:ascii="华文细黑" w:hAnsi="华文细黑" w:eastAsia="华文细黑" w:cs="华文细黑"/>
            <w:lang w:val="en-US" w:eastAsia="zh-CN"/>
            <w:rPrChange w:id="7148" w:author="野草" w:date="2023-02-08T16:02:19Z">
              <w:rPr>
                <w:rFonts w:hint="eastAsia"/>
                <w:lang w:val="en-US" w:eastAsia="zh-CN"/>
              </w:rPr>
            </w:rPrChange>
          </w:rPr>
          <w:t>参数。初始气象参数包括逐小时气温、相对湿度、风速和风向</w:t>
        </w:r>
      </w:ins>
      <w:ins w:id="7150" w:author="野草" w:date="2023-02-08T15:59:34Z">
        <w:r>
          <w:rPr>
            <w:rFonts w:hint="eastAsia" w:ascii="华文细黑" w:hAnsi="华文细黑" w:eastAsia="华文细黑" w:cs="华文细黑"/>
            <w:lang w:val="en-US" w:eastAsia="zh-CN"/>
            <w:rPrChange w:id="7151" w:author="野草" w:date="2023-02-08T16:02:19Z">
              <w:rPr>
                <w:rFonts w:hint="eastAsia"/>
                <w:lang w:val="en-US" w:eastAsia="zh-CN"/>
              </w:rPr>
            </w:rPrChange>
          </w:rPr>
          <w:t>。模拟街区地表</w:t>
        </w:r>
      </w:ins>
      <w:ins w:id="7153" w:author="野草" w:date="2023-02-08T16:00:56Z">
        <w:r>
          <w:rPr>
            <w:rFonts w:hint="eastAsia" w:ascii="华文细黑" w:hAnsi="华文细黑" w:eastAsia="华文细黑" w:cs="华文细黑"/>
            <w:lang w:val="en-US" w:eastAsia="zh-CN"/>
            <w:rPrChange w:id="7154" w:author="野草" w:date="2023-02-08T16:02:19Z">
              <w:rPr>
                <w:rFonts w:hint="eastAsia" w:ascii="华文楷体" w:hAnsi="华文楷体" w:eastAsia="华文楷体" w:cs="华文楷体"/>
                <w:lang w:val="en-US" w:eastAsia="zh-CN"/>
              </w:rPr>
            </w:rPrChange>
          </w:rPr>
          <w:t>要素</w:t>
        </w:r>
      </w:ins>
      <w:ins w:id="7156" w:author="野草" w:date="2023-02-08T15:59:34Z">
        <w:r>
          <w:rPr>
            <w:rFonts w:hint="eastAsia" w:ascii="华文细黑" w:hAnsi="华文细黑" w:eastAsia="华文细黑" w:cs="华文细黑"/>
            <w:lang w:val="en-US" w:eastAsia="zh-CN"/>
            <w:rPrChange w:id="7157" w:author="野草" w:date="2023-02-08T16:02:19Z">
              <w:rPr>
                <w:rFonts w:hint="eastAsia"/>
                <w:lang w:val="en-US" w:eastAsia="zh-CN"/>
              </w:rPr>
            </w:rPrChange>
          </w:rPr>
          <w:t>参数主要包括建筑分布和高度、建筑和地表材料的热属性、植被特征等，其根据</w:t>
        </w:r>
      </w:ins>
      <w:ins w:id="7159" w:author="野草" w:date="2023-02-08T15:59:34Z">
        <w:r>
          <w:rPr>
            <w:rFonts w:hint="eastAsia" w:ascii="华文细黑" w:hAnsi="华文细黑" w:eastAsia="华文细黑" w:cs="华文细黑"/>
            <w:highlight w:val="yellow"/>
            <w:lang w:val="en-US" w:eastAsia="zh-CN"/>
            <w:rPrChange w:id="7160" w:author="野草" w:date="2023-02-08T16:02:19Z">
              <w:rPr>
                <w:rFonts w:hint="eastAsia"/>
                <w:lang w:val="en-US" w:eastAsia="zh-CN"/>
              </w:rPr>
            </w:rPrChange>
          </w:rPr>
          <w:t>重庆典型</w:t>
        </w:r>
      </w:ins>
      <w:ins w:id="7162" w:author="野草" w:date="2023-02-08T16:03:26Z">
        <w:r>
          <w:rPr>
            <w:rFonts w:hint="eastAsia" w:ascii="华文细黑" w:hAnsi="华文细黑" w:eastAsia="华文细黑" w:cs="华文细黑"/>
            <w:highlight w:val="yellow"/>
            <w:lang w:val="en-US" w:eastAsia="zh-CN"/>
          </w:rPr>
          <w:t>建筑</w:t>
        </w:r>
      </w:ins>
      <w:ins w:id="7163" w:author="野草" w:date="2023-02-08T15:59:34Z">
        <w:r>
          <w:rPr>
            <w:rFonts w:hint="eastAsia" w:ascii="华文细黑" w:hAnsi="华文细黑" w:eastAsia="华文细黑" w:cs="华文细黑"/>
            <w:highlight w:val="yellow"/>
            <w:lang w:val="en-US" w:eastAsia="zh-CN"/>
            <w:rPrChange w:id="7164" w:author="野草" w:date="2023-02-08T16:02:19Z">
              <w:rPr>
                <w:rFonts w:hint="eastAsia"/>
                <w:lang w:val="en-US" w:eastAsia="zh-CN"/>
              </w:rPr>
            </w:rPrChange>
          </w:rPr>
          <w:t>和植被的特征</w:t>
        </w:r>
      </w:ins>
      <w:ins w:id="7166" w:author="野草" w:date="2023-02-08T15:59:34Z">
        <w:r>
          <w:rPr>
            <w:rFonts w:hint="eastAsia" w:ascii="华文细黑" w:hAnsi="华文细黑" w:eastAsia="华文细黑" w:cs="华文细黑"/>
            <w:lang w:val="en-US" w:eastAsia="zh-CN"/>
            <w:rPrChange w:id="7167" w:author="野草" w:date="2023-02-08T16:02:19Z">
              <w:rPr>
                <w:rFonts w:hint="eastAsia"/>
                <w:lang w:val="en-US" w:eastAsia="zh-CN"/>
              </w:rPr>
            </w:rPrChange>
          </w:rPr>
          <w:t>来设置。</w:t>
        </w:r>
      </w:ins>
      <w:ins w:id="7169" w:author="野草" w:date="2023-02-08T15:59:34Z">
        <w:r>
          <w:rPr>
            <w:rFonts w:hint="eastAsia" w:ascii="华文细黑" w:hAnsi="华文细黑" w:eastAsia="华文细黑" w:cs="华文细黑"/>
            <w:highlight w:val="yellow"/>
            <w:lang w:val="en-US" w:eastAsia="zh-CN"/>
            <w:rPrChange w:id="7170" w:author="野草" w:date="2023-02-08T16:02:19Z">
              <w:rPr>
                <w:rFonts w:hint="eastAsia"/>
                <w:highlight w:val="yellow"/>
                <w:lang w:val="en-US" w:eastAsia="zh-CN"/>
              </w:rPr>
            </w:rPrChange>
          </w:rPr>
          <w:t>街区内乔木的三维形态特征需通过对典型树木尺寸的测量来获取。其中，树木高度由树木测高仪测量。基于典型树木的水平和垂直尺寸，三维树木模型被建立，以作为ENVI-met模拟的输入。</w:t>
        </w:r>
      </w:ins>
    </w:p>
    <w:p>
      <w:pPr>
        <w:rPr>
          <w:ins w:id="7172" w:author="野草" w:date="2023-02-08T16:07:35Z"/>
          <w:rFonts w:hint="default" w:ascii="华文楷体" w:hAnsi="华文楷体" w:eastAsia="华文楷体" w:cs="华文楷体"/>
          <w:lang w:val="en-US" w:eastAsia="zh-CN"/>
        </w:rPr>
      </w:pPr>
      <w:ins w:id="7173" w:author="野草" w:date="2023-02-08T16:17:13Z">
        <w:bookmarkStart w:id="15" w:name="OLE_LINK36"/>
        <w:r>
          <w:rPr>
            <w:rFonts w:hint="eastAsia" w:ascii="华文细黑" w:hAnsi="华文细黑" w:eastAsia="华文细黑" w:cs="华文细黑"/>
            <w:lang w:val="en-US" w:eastAsia="zh-CN"/>
          </w:rPr>
          <w:t>[up230208]</w:t>
        </w:r>
      </w:ins>
    </w:p>
    <w:bookmarkEnd w:id="15"/>
    <w:p>
      <w:pPr>
        <w:rPr>
          <w:ins w:id="7174" w:author="野草" w:date="2023-02-08T16:07:35Z"/>
          <w:rFonts w:hint="eastAsia" w:ascii="华文细黑" w:hAnsi="华文细黑" w:eastAsia="华文细黑" w:cs="华文细黑"/>
          <w:lang w:val="en-US" w:eastAsia="zh-CN"/>
          <w:rPrChange w:id="7175" w:author="野草" w:date="2023-02-08T16:15:43Z">
            <w:rPr>
              <w:ins w:id="7176" w:author="野草" w:date="2023-02-08T16:07:35Z"/>
              <w:rFonts w:hint="default"/>
              <w:lang w:val="en-US" w:eastAsia="zh-CN"/>
            </w:rPr>
          </w:rPrChange>
        </w:rPr>
      </w:pPr>
      <w:ins w:id="7177" w:author="野草" w:date="2023-02-08T16:07:35Z">
        <w:r>
          <w:rPr>
            <w:rFonts w:hint="eastAsia" w:ascii="华文细黑" w:hAnsi="华文细黑" w:eastAsia="华文细黑" w:cs="华文细黑"/>
            <w:lang w:val="en-US" w:eastAsia="zh-CN"/>
            <w:rPrChange w:id="7178" w:author="野草" w:date="2023-02-08T16:15:43Z">
              <w:rPr>
                <w:rFonts w:hint="eastAsia"/>
                <w:lang w:val="en-US" w:eastAsia="zh-CN"/>
              </w:rPr>
            </w:rPrChange>
          </w:rPr>
          <w:t>为了对ENVI-met的模拟结果进行验证，本项目采用各研究日对应街区</w:t>
        </w:r>
      </w:ins>
      <w:ins w:id="7180" w:author="野草" w:date="2023-02-08T16:20:24Z">
        <w:r>
          <w:rPr>
            <w:rFonts w:hint="eastAsia" w:ascii="华文细黑" w:hAnsi="华文细黑" w:eastAsia="华文细黑" w:cs="华文细黑"/>
            <w:lang w:val="en-US" w:eastAsia="zh-CN"/>
          </w:rPr>
          <w:t>内部</w:t>
        </w:r>
      </w:ins>
      <w:ins w:id="7181" w:author="野草" w:date="2023-02-08T16:07:35Z">
        <w:r>
          <w:rPr>
            <w:rFonts w:hint="eastAsia" w:ascii="华文细黑" w:hAnsi="华文细黑" w:eastAsia="华文细黑" w:cs="华文细黑"/>
            <w:lang w:val="en-US" w:eastAsia="zh-CN"/>
            <w:rPrChange w:id="7182" w:author="野草" w:date="2023-02-08T16:15:43Z">
              <w:rPr>
                <w:rFonts w:hint="eastAsia"/>
                <w:lang w:val="en-US" w:eastAsia="zh-CN"/>
              </w:rPr>
            </w:rPrChange>
          </w:rPr>
          <w:t>固定</w:t>
        </w:r>
      </w:ins>
      <w:ins w:id="7184" w:author="野草" w:date="2023-02-08T16:13:57Z">
        <w:r>
          <w:rPr>
            <w:rFonts w:hint="eastAsia" w:ascii="华文细黑" w:hAnsi="华文细黑" w:eastAsia="华文细黑" w:cs="华文细黑"/>
            <w:lang w:val="en-US" w:eastAsia="zh-CN"/>
            <w:rPrChange w:id="7185" w:author="野草" w:date="2023-02-08T16:15:43Z">
              <w:rPr>
                <w:rFonts w:hint="eastAsia" w:ascii="华文楷体" w:hAnsi="华文楷体" w:eastAsia="华文楷体" w:cs="华文楷体"/>
                <w:lang w:val="en-US" w:eastAsia="zh-CN"/>
              </w:rPr>
            </w:rPrChange>
          </w:rPr>
          <w:t>观测</w:t>
        </w:r>
      </w:ins>
      <w:ins w:id="7187" w:author="野草" w:date="2023-02-08T16:13:58Z">
        <w:r>
          <w:rPr>
            <w:rFonts w:hint="eastAsia" w:ascii="华文细黑" w:hAnsi="华文细黑" w:eastAsia="华文细黑" w:cs="华文细黑"/>
            <w:lang w:val="en-US" w:eastAsia="zh-CN"/>
            <w:rPrChange w:id="7188" w:author="野草" w:date="2023-02-08T16:15:43Z">
              <w:rPr>
                <w:rFonts w:hint="eastAsia" w:ascii="华文楷体" w:hAnsi="华文楷体" w:eastAsia="华文楷体" w:cs="华文楷体"/>
                <w:lang w:val="en-US" w:eastAsia="zh-CN"/>
              </w:rPr>
            </w:rPrChange>
          </w:rPr>
          <w:t>站点</w:t>
        </w:r>
      </w:ins>
      <w:ins w:id="7190" w:author="野草" w:date="2023-02-08T16:07:35Z">
        <w:r>
          <w:rPr>
            <w:rFonts w:hint="eastAsia" w:ascii="华文细黑" w:hAnsi="华文细黑" w:eastAsia="华文细黑" w:cs="华文细黑"/>
            <w:lang w:val="en-US" w:eastAsia="zh-CN"/>
            <w:rPrChange w:id="7191" w:author="野草" w:date="2023-02-08T16:15:43Z">
              <w:rPr>
                <w:rFonts w:hint="eastAsia"/>
                <w:lang w:val="en-US" w:eastAsia="zh-CN"/>
              </w:rPr>
            </w:rPrChange>
          </w:rPr>
          <w:t>的气温和相对湿度测量值作为参考，将模拟与观测之间回归分析的</w:t>
        </w:r>
        <w:bookmarkStart w:id="16" w:name="OLE_LINK31"/>
        <w:r>
          <w:rPr>
            <w:rFonts w:hint="eastAsia" w:ascii="华文细黑" w:hAnsi="华文细黑" w:eastAsia="华文细黑" w:cs="华文细黑"/>
            <w:lang w:val="en-US" w:eastAsia="zh-CN"/>
            <w:rPrChange w:id="7191" w:author="野草" w:date="2023-02-08T16:15:43Z">
              <w:rPr>
                <w:rFonts w:hint="eastAsia"/>
                <w:lang w:val="en-US" w:eastAsia="zh-CN"/>
              </w:rPr>
            </w:rPrChange>
          </w:rPr>
          <w:t>决定系数</w:t>
        </w:r>
        <w:bookmarkEnd w:id="16"/>
        <w:r>
          <w:rPr>
            <w:rFonts w:hint="eastAsia" w:ascii="华文细黑" w:hAnsi="华文细黑" w:eastAsia="华文细黑" w:cs="华文细黑"/>
            <w:lang w:val="en-US" w:eastAsia="zh-CN"/>
            <w:rPrChange w:id="7191" w:author="野草" w:date="2023-02-08T16:15:43Z">
              <w:rPr>
                <w:rFonts w:hint="eastAsia"/>
                <w:lang w:val="en-US" w:eastAsia="zh-CN"/>
              </w:rPr>
            </w:rPrChange>
          </w:rPr>
          <w:t>R</w:t>
        </w:r>
      </w:ins>
      <w:ins w:id="7193" w:author="野草" w:date="2023-02-08T16:07:35Z">
        <w:r>
          <w:rPr>
            <w:rFonts w:hint="eastAsia" w:ascii="华文细黑" w:hAnsi="华文细黑" w:eastAsia="华文细黑" w:cs="华文细黑"/>
            <w:vertAlign w:val="superscript"/>
            <w:lang w:val="en-US" w:eastAsia="zh-CN"/>
            <w:rPrChange w:id="7194" w:author="野草" w:date="2023-02-08T16:15:43Z">
              <w:rPr>
                <w:rFonts w:hint="eastAsia"/>
                <w:vertAlign w:val="superscript"/>
                <w:lang w:val="en-US" w:eastAsia="zh-CN"/>
              </w:rPr>
            </w:rPrChange>
          </w:rPr>
          <w:t>2</w:t>
        </w:r>
      </w:ins>
      <w:ins w:id="7196" w:author="野草" w:date="2023-02-08T16:07:35Z">
        <w:r>
          <w:rPr>
            <w:rFonts w:hint="eastAsia" w:ascii="华文细黑" w:hAnsi="华文细黑" w:eastAsia="华文细黑" w:cs="华文细黑"/>
            <w:lang w:val="en-US" w:eastAsia="zh-CN"/>
            <w:rPrChange w:id="7197" w:author="野草" w:date="2023-02-08T16:15:43Z">
              <w:rPr>
                <w:rFonts w:hint="eastAsia"/>
                <w:lang w:val="en-US" w:eastAsia="zh-CN"/>
              </w:rPr>
            </w:rPrChange>
          </w:rPr>
          <w:t>和RMSE</w:t>
        </w:r>
      </w:ins>
      <w:ins w:id="7199" w:author="野草" w:date="2023-02-08T16:15:38Z">
        <w:r>
          <w:rPr>
            <w:rFonts w:hint="eastAsia" w:ascii="华文细黑" w:hAnsi="华文细黑" w:eastAsia="华文细黑" w:cs="华文细黑"/>
            <w:lang w:val="en-US" w:eastAsia="zh-CN"/>
            <w:rPrChange w:id="7200" w:author="野草" w:date="2023-02-08T16:15:43Z">
              <w:rPr>
                <w:rFonts w:hint="eastAsia" w:ascii="华文楷体" w:hAnsi="华文楷体" w:eastAsia="华文楷体" w:cs="华文楷体"/>
                <w:lang w:val="en-US" w:eastAsia="zh-CN"/>
              </w:rPr>
            </w:rPrChange>
          </w:rPr>
          <w:t>（</w:t>
        </w:r>
      </w:ins>
      <w:ins w:id="7202" w:author="野草" w:date="2023-02-08T16:07:35Z">
        <w:r>
          <w:rPr>
            <w:rFonts w:hint="eastAsia" w:ascii="华文细黑" w:hAnsi="华文细黑" w:eastAsia="华文细黑" w:cs="华文细黑"/>
            <w:lang w:val="en-US" w:eastAsia="zh-CN"/>
            <w:rPrChange w:id="7203" w:author="野草" w:date="2023-02-08T16:15:43Z">
              <w:rPr>
                <w:rFonts w:hint="eastAsia"/>
                <w:lang w:val="en-US" w:eastAsia="zh-CN"/>
              </w:rPr>
            </w:rPrChange>
          </w:rPr>
          <w:t>Root Mean Square Error</w:t>
        </w:r>
      </w:ins>
      <w:ins w:id="7205" w:author="野草" w:date="2023-02-08T16:15:35Z">
        <w:r>
          <w:rPr>
            <w:rFonts w:hint="eastAsia" w:ascii="华文细黑" w:hAnsi="华文细黑" w:eastAsia="华文细黑" w:cs="华文细黑"/>
            <w:lang w:val="en-US" w:eastAsia="zh-CN"/>
            <w:rPrChange w:id="7206" w:author="野草" w:date="2023-02-08T16:15:43Z">
              <w:rPr>
                <w:rFonts w:hint="eastAsia" w:ascii="华文楷体" w:hAnsi="华文楷体" w:eastAsia="华文楷体" w:cs="华文楷体"/>
                <w:lang w:val="en-US" w:eastAsia="zh-CN"/>
              </w:rPr>
            </w:rPrChange>
          </w:rPr>
          <w:t>）</w:t>
        </w:r>
      </w:ins>
      <w:ins w:id="7208" w:author="野草" w:date="2023-02-08T16:07:35Z">
        <w:r>
          <w:rPr>
            <w:rFonts w:hint="eastAsia" w:ascii="华文细黑" w:hAnsi="华文细黑" w:eastAsia="华文细黑" w:cs="华文细黑"/>
            <w:lang w:val="en-US" w:eastAsia="zh-CN"/>
            <w:rPrChange w:id="7209" w:author="野草" w:date="2023-02-08T16:15:43Z">
              <w:rPr>
                <w:rFonts w:hint="eastAsia"/>
                <w:lang w:val="en-US" w:eastAsia="zh-CN"/>
              </w:rPr>
            </w:rPrChange>
          </w:rPr>
          <w:t>作为验证模型模拟精度的指标。</w:t>
        </w:r>
      </w:ins>
      <w:ins w:id="7211" w:author="野草" w:date="2023-02-08T16:07:35Z">
        <w:r>
          <w:rPr>
            <w:rFonts w:hint="eastAsia" w:ascii="华文细黑" w:hAnsi="华文细黑" w:eastAsia="华文细黑" w:cs="华文细黑"/>
            <w:highlight w:val="yellow"/>
            <w:lang w:val="en-US" w:eastAsia="zh-CN"/>
            <w:rPrChange w:id="7212" w:author="野草" w:date="2023-02-08T16:15:43Z">
              <w:rPr>
                <w:rFonts w:hint="eastAsia"/>
                <w:highlight w:val="yellow"/>
                <w:lang w:val="en-US" w:eastAsia="zh-CN"/>
              </w:rPr>
            </w:rPrChange>
          </w:rPr>
          <w:t>当模拟精度满足要求时，根据不同的情景设置对不同建筑和植被布局下的</w:t>
        </w:r>
      </w:ins>
      <w:ins w:id="7214" w:author="野草" w:date="2023-02-08T16:23:47Z">
        <w:r>
          <w:rPr>
            <w:rFonts w:hint="eastAsia" w:ascii="华文细黑" w:hAnsi="华文细黑" w:eastAsia="华文细黑" w:cs="华文细黑"/>
            <w:highlight w:val="yellow"/>
            <w:lang w:val="en-US" w:eastAsia="zh-CN"/>
          </w:rPr>
          <w:t>局地</w:t>
        </w:r>
      </w:ins>
      <w:ins w:id="7215" w:author="野草" w:date="2023-02-08T16:23:48Z">
        <w:r>
          <w:rPr>
            <w:rFonts w:hint="eastAsia" w:ascii="华文细黑" w:hAnsi="华文细黑" w:eastAsia="华文细黑" w:cs="华文细黑"/>
            <w:highlight w:val="yellow"/>
            <w:lang w:val="en-US" w:eastAsia="zh-CN"/>
          </w:rPr>
          <w:t>气候区</w:t>
        </w:r>
      </w:ins>
      <w:ins w:id="7216" w:author="野草" w:date="2023-02-08T16:07:35Z">
        <w:r>
          <w:rPr>
            <w:rFonts w:hint="eastAsia" w:ascii="华文细黑" w:hAnsi="华文细黑" w:eastAsia="华文细黑" w:cs="华文细黑"/>
            <w:highlight w:val="yellow"/>
            <w:lang w:val="en-US" w:eastAsia="zh-CN"/>
            <w:rPrChange w:id="7217" w:author="野草" w:date="2023-02-08T16:15:43Z">
              <w:rPr>
                <w:rFonts w:hint="eastAsia"/>
                <w:highlight w:val="yellow"/>
                <w:lang w:val="en-US" w:eastAsia="zh-CN"/>
              </w:rPr>
            </w:rPrChange>
          </w:rPr>
          <w:t>尺度气候开展模拟分析，比较其差异。</w:t>
        </w:r>
      </w:ins>
    </w:p>
    <w:p>
      <w:pPr>
        <w:rPr>
          <w:ins w:id="7219" w:author="野草" w:date="2023-02-08T17:59:52Z"/>
          <w:rFonts w:hint="default" w:ascii="华文楷体" w:hAnsi="华文楷体" w:eastAsia="华文楷体" w:cs="华文楷体"/>
          <w:lang w:val="en-US" w:eastAsia="zh-CN"/>
        </w:rPr>
      </w:pPr>
      <w:ins w:id="7220" w:author="野草" w:date="2023-02-08T22:52:48Z">
        <w:r>
          <w:rPr>
            <w:rFonts w:hint="eastAsia" w:ascii="华文细黑" w:hAnsi="华文细黑" w:eastAsia="华文细黑" w:cs="华文细黑"/>
            <w:lang w:val="en-US" w:eastAsia="zh-CN"/>
          </w:rPr>
          <w:t>[up230208]</w:t>
        </w:r>
      </w:ins>
    </w:p>
    <w:p>
      <w:pPr>
        <w:rPr>
          <w:ins w:id="7221" w:author="野草" w:date="2023-02-08T23:26:19Z"/>
          <w:rFonts w:hint="eastAsia" w:ascii="华文细黑" w:hAnsi="华文细黑" w:eastAsia="华文细黑" w:cs="华文细黑"/>
          <w:lang w:val="en-US" w:eastAsia="zh-CN"/>
        </w:rPr>
      </w:pPr>
      <w:ins w:id="7222" w:author="野草" w:date="2023-02-08T17:59:52Z">
        <w:r>
          <w:rPr>
            <w:rFonts w:hint="eastAsia" w:ascii="华文细黑" w:hAnsi="华文细黑" w:eastAsia="华文细黑" w:cs="华文细黑"/>
            <w:lang w:val="en-US" w:eastAsia="zh-CN"/>
            <w:rPrChange w:id="7223" w:author="野草" w:date="2023-02-08T22:52:06Z">
              <w:rPr>
                <w:rFonts w:hint="eastAsia"/>
                <w:lang w:val="en-US" w:eastAsia="zh-CN"/>
              </w:rPr>
            </w:rPrChange>
          </w:rPr>
          <w:t>根据长江流域</w:t>
        </w:r>
      </w:ins>
      <w:ins w:id="7225" w:author="野草" w:date="2023-02-08T22:51:57Z">
        <w:r>
          <w:rPr>
            <w:rFonts w:hint="eastAsia" w:ascii="华文细黑" w:hAnsi="华文细黑" w:eastAsia="华文细黑" w:cs="华文细黑"/>
            <w:lang w:val="en-US" w:eastAsia="zh-CN"/>
            <w:rPrChange w:id="7226" w:author="野草" w:date="2023-02-08T22:52:06Z">
              <w:rPr>
                <w:rFonts w:hint="eastAsia" w:ascii="楷体" w:hAnsi="楷体" w:eastAsia="楷体" w:cs="楷体"/>
                <w:lang w:val="en-US" w:eastAsia="zh-CN"/>
              </w:rPr>
            </w:rPrChange>
          </w:rPr>
          <w:t>上游</w:t>
        </w:r>
      </w:ins>
      <w:ins w:id="7228" w:author="野草" w:date="2023-02-08T17:59:52Z">
        <w:r>
          <w:rPr>
            <w:rFonts w:hint="eastAsia" w:ascii="华文细黑" w:hAnsi="华文细黑" w:eastAsia="华文细黑" w:cs="华文细黑"/>
            <w:lang w:val="en-US" w:eastAsia="zh-CN"/>
            <w:rPrChange w:id="7229" w:author="野草" w:date="2023-02-08T22:52:06Z">
              <w:rPr>
                <w:rFonts w:hint="eastAsia"/>
                <w:lang w:val="en-US" w:eastAsia="zh-CN"/>
              </w:rPr>
            </w:rPrChange>
          </w:rPr>
          <w:t>城市的典型建筑特征，</w:t>
        </w:r>
      </w:ins>
      <w:ins w:id="7231" w:author="野草" w:date="2023-02-08T18:00:07Z">
        <w:r>
          <w:rPr>
            <w:rFonts w:hint="eastAsia" w:ascii="华文细黑" w:hAnsi="华文细黑" w:eastAsia="华文细黑" w:cs="华文细黑"/>
            <w:lang w:val="en-US" w:eastAsia="zh-CN"/>
            <w:rPrChange w:id="7232" w:author="野草" w:date="2023-02-08T22:52:06Z">
              <w:rPr>
                <w:rFonts w:hint="eastAsia" w:ascii="楷体" w:hAnsi="楷体" w:eastAsia="楷体" w:cs="楷体"/>
                <w:lang w:val="en-US" w:eastAsia="zh-CN"/>
              </w:rPr>
            </w:rPrChange>
          </w:rPr>
          <w:t>对于</w:t>
        </w:r>
      </w:ins>
      <w:ins w:id="7234" w:author="野草" w:date="2023-02-08T20:32:49Z">
        <w:r>
          <w:rPr>
            <w:rFonts w:hint="eastAsia" w:ascii="华文细黑" w:hAnsi="华文细黑" w:eastAsia="华文细黑" w:cs="华文细黑"/>
            <w:lang w:val="en-US" w:eastAsia="zh-CN"/>
            <w:rPrChange w:id="7235" w:author="野草" w:date="2023-02-08T22:52:06Z">
              <w:rPr>
                <w:rFonts w:hint="eastAsia" w:ascii="楷体" w:hAnsi="楷体" w:eastAsia="楷体" w:cs="楷体"/>
                <w:lang w:val="en-US" w:eastAsia="zh-CN"/>
              </w:rPr>
            </w:rPrChange>
          </w:rPr>
          <w:t>每个</w:t>
        </w:r>
      </w:ins>
      <w:ins w:id="7237" w:author="野草" w:date="2023-02-08T18:00:11Z">
        <w:r>
          <w:rPr>
            <w:rFonts w:hint="eastAsia" w:ascii="华文细黑" w:hAnsi="华文细黑" w:eastAsia="华文细黑" w:cs="华文细黑"/>
            <w:lang w:val="en-US" w:eastAsia="zh-CN"/>
            <w:rPrChange w:id="7238" w:author="野草" w:date="2023-02-08T22:52:06Z">
              <w:rPr>
                <w:rFonts w:hint="eastAsia" w:ascii="楷体" w:hAnsi="楷体" w:eastAsia="楷体" w:cs="楷体"/>
                <w:lang w:val="en-US" w:eastAsia="zh-CN"/>
              </w:rPr>
            </w:rPrChange>
          </w:rPr>
          <w:t>局地气候</w:t>
        </w:r>
      </w:ins>
      <w:ins w:id="7240" w:author="野草" w:date="2023-02-08T18:00:12Z">
        <w:r>
          <w:rPr>
            <w:rFonts w:hint="eastAsia" w:ascii="华文细黑" w:hAnsi="华文细黑" w:eastAsia="华文细黑" w:cs="华文细黑"/>
            <w:lang w:val="en-US" w:eastAsia="zh-CN"/>
            <w:rPrChange w:id="7241" w:author="野草" w:date="2023-02-08T22:52:06Z">
              <w:rPr>
                <w:rFonts w:hint="eastAsia" w:ascii="楷体" w:hAnsi="楷体" w:eastAsia="楷体" w:cs="楷体"/>
                <w:lang w:val="en-US" w:eastAsia="zh-CN"/>
              </w:rPr>
            </w:rPrChange>
          </w:rPr>
          <w:t>区</w:t>
        </w:r>
      </w:ins>
      <w:ins w:id="7243" w:author="野草" w:date="2023-02-08T18:00:13Z">
        <w:r>
          <w:rPr>
            <w:rFonts w:hint="eastAsia" w:ascii="华文细黑" w:hAnsi="华文细黑" w:eastAsia="华文细黑" w:cs="华文细黑"/>
            <w:lang w:val="en-US" w:eastAsia="zh-CN"/>
            <w:rPrChange w:id="7244" w:author="野草" w:date="2023-02-08T22:52:06Z">
              <w:rPr>
                <w:rFonts w:hint="eastAsia" w:ascii="楷体" w:hAnsi="楷体" w:eastAsia="楷体" w:cs="楷体"/>
                <w:lang w:val="en-US" w:eastAsia="zh-CN"/>
              </w:rPr>
            </w:rPrChange>
          </w:rPr>
          <w:t>类型</w:t>
        </w:r>
      </w:ins>
      <w:ins w:id="7246" w:author="野草" w:date="2023-02-08T20:27:27Z">
        <w:r>
          <w:rPr>
            <w:rFonts w:hint="eastAsia" w:ascii="华文细黑" w:hAnsi="华文细黑" w:eastAsia="华文细黑" w:cs="华文细黑"/>
            <w:lang w:val="en-US" w:eastAsia="zh-CN"/>
            <w:rPrChange w:id="7247" w:author="野草" w:date="2023-02-08T22:52:06Z">
              <w:rPr>
                <w:rFonts w:hint="eastAsia" w:ascii="楷体" w:hAnsi="楷体" w:eastAsia="楷体" w:cs="楷体"/>
                <w:lang w:val="en-US" w:eastAsia="zh-CN"/>
              </w:rPr>
            </w:rPrChange>
          </w:rPr>
          <w:t>，</w:t>
        </w:r>
      </w:ins>
      <w:ins w:id="7249" w:author="野草" w:date="2023-02-08T20:32:55Z">
        <w:r>
          <w:rPr>
            <w:rFonts w:hint="eastAsia" w:ascii="华文细黑" w:hAnsi="华文细黑" w:eastAsia="华文细黑" w:cs="华文细黑"/>
            <w:lang w:val="en-US" w:eastAsia="zh-CN"/>
            <w:rPrChange w:id="7250" w:author="野草" w:date="2023-02-08T22:52:06Z">
              <w:rPr>
                <w:rFonts w:hint="eastAsia" w:ascii="楷体" w:hAnsi="楷体" w:eastAsia="楷体" w:cs="楷体"/>
                <w:lang w:val="en-US" w:eastAsia="zh-CN"/>
              </w:rPr>
            </w:rPrChange>
          </w:rPr>
          <w:t>通过</w:t>
        </w:r>
      </w:ins>
      <w:ins w:id="7252" w:author="野草" w:date="2023-02-08T20:33:38Z">
        <w:r>
          <w:rPr>
            <w:rFonts w:hint="eastAsia" w:ascii="华文细黑" w:hAnsi="华文细黑" w:eastAsia="华文细黑" w:cs="华文细黑"/>
            <w:lang w:val="en-US" w:eastAsia="zh-CN"/>
            <w:rPrChange w:id="7253" w:author="野草" w:date="2023-02-08T22:52:06Z">
              <w:rPr>
                <w:rFonts w:hint="eastAsia" w:ascii="楷体" w:hAnsi="楷体" w:eastAsia="楷体" w:cs="楷体"/>
                <w:lang w:val="en-US" w:eastAsia="zh-CN"/>
              </w:rPr>
            </w:rPrChange>
          </w:rPr>
          <w:t>对</w:t>
        </w:r>
      </w:ins>
      <w:ins w:id="7255" w:author="野草" w:date="2023-02-08T20:32:59Z">
        <w:r>
          <w:rPr>
            <w:rFonts w:hint="eastAsia" w:ascii="华文细黑" w:hAnsi="华文细黑" w:eastAsia="华文细黑" w:cs="华文细黑"/>
            <w:lang w:val="en-US" w:eastAsia="zh-CN"/>
            <w:rPrChange w:id="7256" w:author="野草" w:date="2023-02-08T22:52:06Z">
              <w:rPr>
                <w:rFonts w:hint="eastAsia" w:ascii="楷体" w:hAnsi="楷体" w:eastAsia="楷体" w:cs="楷体"/>
                <w:lang w:val="en-US" w:eastAsia="zh-CN"/>
              </w:rPr>
            </w:rPrChange>
          </w:rPr>
          <w:t>建筑高度和</w:t>
        </w:r>
      </w:ins>
      <w:ins w:id="7258" w:author="野草" w:date="2023-02-08T20:33:01Z">
        <w:r>
          <w:rPr>
            <w:rFonts w:hint="eastAsia" w:ascii="华文细黑" w:hAnsi="华文细黑" w:eastAsia="华文细黑" w:cs="华文细黑"/>
            <w:lang w:val="en-US" w:eastAsia="zh-CN"/>
            <w:rPrChange w:id="7259" w:author="野草" w:date="2023-02-08T22:52:06Z">
              <w:rPr>
                <w:rFonts w:hint="eastAsia" w:ascii="楷体" w:hAnsi="楷体" w:eastAsia="楷体" w:cs="楷体"/>
                <w:lang w:val="en-US" w:eastAsia="zh-CN"/>
              </w:rPr>
            </w:rPrChange>
          </w:rPr>
          <w:t>建筑密度</w:t>
        </w:r>
      </w:ins>
      <w:ins w:id="7261" w:author="野草" w:date="2023-02-08T20:33:40Z">
        <w:r>
          <w:rPr>
            <w:rFonts w:hint="eastAsia" w:ascii="华文细黑" w:hAnsi="华文细黑" w:eastAsia="华文细黑" w:cs="华文细黑"/>
            <w:lang w:val="en-US" w:eastAsia="zh-CN"/>
            <w:rPrChange w:id="7262" w:author="野草" w:date="2023-02-08T22:52:06Z">
              <w:rPr>
                <w:rFonts w:hint="eastAsia" w:ascii="楷体" w:hAnsi="楷体" w:eastAsia="楷体" w:cs="楷体"/>
                <w:lang w:val="en-US" w:eastAsia="zh-CN"/>
              </w:rPr>
            </w:rPrChange>
          </w:rPr>
          <w:t>的</w:t>
        </w:r>
      </w:ins>
      <w:ins w:id="7264" w:author="野草" w:date="2023-02-08T20:33:41Z">
        <w:r>
          <w:rPr>
            <w:rFonts w:hint="eastAsia" w:ascii="华文细黑" w:hAnsi="华文细黑" w:eastAsia="华文细黑" w:cs="华文细黑"/>
            <w:lang w:val="en-US" w:eastAsia="zh-CN"/>
            <w:rPrChange w:id="7265" w:author="野草" w:date="2023-02-08T22:52:06Z">
              <w:rPr>
                <w:rFonts w:hint="eastAsia" w:ascii="楷体" w:hAnsi="楷体" w:eastAsia="楷体" w:cs="楷体"/>
                <w:lang w:val="en-US" w:eastAsia="zh-CN"/>
              </w:rPr>
            </w:rPrChange>
          </w:rPr>
          <w:t>调整</w:t>
        </w:r>
      </w:ins>
      <w:ins w:id="7267" w:author="野草" w:date="2023-02-08T20:33:03Z">
        <w:r>
          <w:rPr>
            <w:rFonts w:hint="eastAsia" w:ascii="华文细黑" w:hAnsi="华文细黑" w:eastAsia="华文细黑" w:cs="华文细黑"/>
            <w:lang w:val="en-US" w:eastAsia="zh-CN"/>
            <w:rPrChange w:id="7268" w:author="野草" w:date="2023-02-08T22:52:06Z">
              <w:rPr>
                <w:rFonts w:hint="eastAsia" w:ascii="楷体" w:hAnsi="楷体" w:eastAsia="楷体" w:cs="楷体"/>
                <w:lang w:val="en-US" w:eastAsia="zh-CN"/>
              </w:rPr>
            </w:rPrChange>
          </w:rPr>
          <w:t>来</w:t>
        </w:r>
      </w:ins>
      <w:ins w:id="7270" w:author="野草" w:date="2023-02-08T20:33:25Z">
        <w:r>
          <w:rPr>
            <w:rFonts w:hint="eastAsia" w:ascii="华文细黑" w:hAnsi="华文细黑" w:eastAsia="华文细黑" w:cs="华文细黑"/>
            <w:lang w:val="en-US" w:eastAsia="zh-CN"/>
            <w:rPrChange w:id="7271" w:author="野草" w:date="2023-02-08T22:52:06Z">
              <w:rPr>
                <w:rFonts w:hint="eastAsia" w:ascii="楷体" w:hAnsi="楷体" w:eastAsia="楷体" w:cs="楷体"/>
                <w:lang w:val="en-US" w:eastAsia="zh-CN"/>
              </w:rPr>
            </w:rPrChange>
          </w:rPr>
          <w:t>设置</w:t>
        </w:r>
      </w:ins>
      <w:ins w:id="7273" w:author="野草" w:date="2023-02-08T20:33:43Z">
        <w:r>
          <w:rPr>
            <w:rFonts w:hint="eastAsia" w:ascii="华文细黑" w:hAnsi="华文细黑" w:eastAsia="华文细黑" w:cs="华文细黑"/>
            <w:lang w:val="en-US" w:eastAsia="zh-CN"/>
            <w:rPrChange w:id="7274" w:author="野草" w:date="2023-02-08T22:52:06Z">
              <w:rPr>
                <w:rFonts w:hint="eastAsia" w:ascii="楷体" w:hAnsi="楷体" w:eastAsia="楷体" w:cs="楷体"/>
                <w:lang w:val="en-US" w:eastAsia="zh-CN"/>
              </w:rPr>
            </w:rPrChange>
          </w:rPr>
          <w:t>不同的</w:t>
        </w:r>
      </w:ins>
      <w:ins w:id="7276" w:author="野草" w:date="2023-02-08T20:33:49Z">
        <w:r>
          <w:rPr>
            <w:rFonts w:hint="eastAsia" w:ascii="华文细黑" w:hAnsi="华文细黑" w:eastAsia="华文细黑" w:cs="华文细黑"/>
            <w:lang w:val="en-US" w:eastAsia="zh-CN"/>
            <w:rPrChange w:id="7277" w:author="野草" w:date="2023-02-08T22:52:06Z">
              <w:rPr>
                <w:rFonts w:hint="eastAsia" w:ascii="楷体" w:hAnsi="楷体" w:eastAsia="楷体" w:cs="楷体"/>
                <w:lang w:val="en-US" w:eastAsia="zh-CN"/>
              </w:rPr>
            </w:rPrChange>
          </w:rPr>
          <w:t>模拟</w:t>
        </w:r>
      </w:ins>
      <w:ins w:id="7279" w:author="野草" w:date="2023-02-08T20:33:50Z">
        <w:r>
          <w:rPr>
            <w:rFonts w:hint="eastAsia" w:ascii="华文细黑" w:hAnsi="华文细黑" w:eastAsia="华文细黑" w:cs="华文细黑"/>
            <w:lang w:val="en-US" w:eastAsia="zh-CN"/>
            <w:rPrChange w:id="7280" w:author="野草" w:date="2023-02-08T22:52:06Z">
              <w:rPr>
                <w:rFonts w:hint="eastAsia" w:ascii="楷体" w:hAnsi="楷体" w:eastAsia="楷体" w:cs="楷体"/>
                <w:lang w:val="en-US" w:eastAsia="zh-CN"/>
              </w:rPr>
            </w:rPrChange>
          </w:rPr>
          <w:t>情景</w:t>
        </w:r>
      </w:ins>
      <w:ins w:id="7282" w:author="野草" w:date="2023-02-08T20:33:51Z">
        <w:r>
          <w:rPr>
            <w:rFonts w:hint="eastAsia" w:ascii="华文细黑" w:hAnsi="华文细黑" w:eastAsia="华文细黑" w:cs="华文细黑"/>
            <w:lang w:val="en-US" w:eastAsia="zh-CN"/>
            <w:rPrChange w:id="7283" w:author="野草" w:date="2023-02-08T22:52:06Z">
              <w:rPr>
                <w:rFonts w:hint="eastAsia" w:ascii="楷体" w:hAnsi="楷体" w:eastAsia="楷体" w:cs="楷体"/>
                <w:lang w:val="en-US" w:eastAsia="zh-CN"/>
              </w:rPr>
            </w:rPrChange>
          </w:rPr>
          <w:t>，</w:t>
        </w:r>
      </w:ins>
      <w:ins w:id="7285" w:author="野草" w:date="2023-02-08T20:34:00Z">
        <w:r>
          <w:rPr>
            <w:rFonts w:hint="eastAsia" w:ascii="华文细黑" w:hAnsi="华文细黑" w:eastAsia="华文细黑" w:cs="华文细黑"/>
            <w:lang w:val="en-US" w:eastAsia="zh-CN"/>
            <w:rPrChange w:id="7286" w:author="野草" w:date="2023-02-08T22:52:06Z">
              <w:rPr>
                <w:rFonts w:hint="eastAsia" w:ascii="楷体" w:hAnsi="楷体" w:eastAsia="楷体" w:cs="楷体"/>
                <w:lang w:val="en-US" w:eastAsia="zh-CN"/>
              </w:rPr>
            </w:rPrChange>
          </w:rPr>
          <w:t>探究不同</w:t>
        </w:r>
      </w:ins>
      <w:ins w:id="7288" w:author="野草" w:date="2023-02-08T20:34:02Z">
        <w:r>
          <w:rPr>
            <w:rFonts w:hint="eastAsia" w:ascii="华文细黑" w:hAnsi="华文细黑" w:eastAsia="华文细黑" w:cs="华文细黑"/>
            <w:lang w:val="en-US" w:eastAsia="zh-CN"/>
            <w:rPrChange w:id="7289" w:author="野草" w:date="2023-02-08T22:52:06Z">
              <w:rPr>
                <w:rFonts w:hint="eastAsia" w:ascii="楷体" w:hAnsi="楷体" w:eastAsia="楷体" w:cs="楷体"/>
                <w:lang w:val="en-US" w:eastAsia="zh-CN"/>
              </w:rPr>
            </w:rPrChange>
          </w:rPr>
          <w:t>情景</w:t>
        </w:r>
      </w:ins>
      <w:ins w:id="7291" w:author="野草" w:date="2023-02-08T20:34:03Z">
        <w:r>
          <w:rPr>
            <w:rFonts w:hint="eastAsia" w:ascii="华文细黑" w:hAnsi="华文细黑" w:eastAsia="华文细黑" w:cs="华文细黑"/>
            <w:lang w:val="en-US" w:eastAsia="zh-CN"/>
            <w:rPrChange w:id="7292" w:author="野草" w:date="2023-02-08T22:52:06Z">
              <w:rPr>
                <w:rFonts w:hint="eastAsia" w:ascii="楷体" w:hAnsi="楷体" w:eastAsia="楷体" w:cs="楷体"/>
                <w:lang w:val="en-US" w:eastAsia="zh-CN"/>
              </w:rPr>
            </w:rPrChange>
          </w:rPr>
          <w:t>下的</w:t>
        </w:r>
      </w:ins>
      <w:ins w:id="7294" w:author="野草" w:date="2023-02-08T20:34:05Z">
        <w:r>
          <w:rPr>
            <w:rFonts w:hint="eastAsia" w:ascii="华文细黑" w:hAnsi="华文细黑" w:eastAsia="华文细黑" w:cs="华文细黑"/>
            <w:lang w:val="en-US" w:eastAsia="zh-CN"/>
            <w:rPrChange w:id="7295" w:author="野草" w:date="2023-02-08T22:52:06Z">
              <w:rPr>
                <w:rFonts w:hint="eastAsia" w:ascii="楷体" w:hAnsi="楷体" w:eastAsia="楷体" w:cs="楷体"/>
                <w:lang w:val="en-US" w:eastAsia="zh-CN"/>
              </w:rPr>
            </w:rPrChange>
          </w:rPr>
          <w:t>气温</w:t>
        </w:r>
      </w:ins>
      <w:ins w:id="7297" w:author="野草" w:date="2023-02-08T20:41:18Z">
        <w:r>
          <w:rPr>
            <w:rFonts w:hint="eastAsia" w:ascii="华文细黑" w:hAnsi="华文细黑" w:eastAsia="华文细黑" w:cs="华文细黑"/>
            <w:lang w:val="en-US" w:eastAsia="zh-CN"/>
            <w:rPrChange w:id="7298" w:author="野草" w:date="2023-02-08T22:52:06Z">
              <w:rPr>
                <w:rFonts w:hint="eastAsia" w:ascii="楷体" w:hAnsi="楷体" w:eastAsia="楷体" w:cs="楷体"/>
                <w:lang w:val="en-US" w:eastAsia="zh-CN"/>
              </w:rPr>
            </w:rPrChange>
          </w:rPr>
          <w:t>、</w:t>
        </w:r>
      </w:ins>
      <w:ins w:id="7300" w:author="野草" w:date="2023-02-08T22:51:42Z">
        <w:r>
          <w:rPr>
            <w:rFonts w:hint="eastAsia" w:ascii="华文细黑" w:hAnsi="华文细黑" w:eastAsia="华文细黑" w:cs="华文细黑"/>
            <w:lang w:val="en-US" w:eastAsia="zh-CN"/>
            <w:rPrChange w:id="7301" w:author="野草" w:date="2023-02-08T22:52:06Z">
              <w:rPr>
                <w:rFonts w:hint="eastAsia" w:ascii="楷体" w:hAnsi="楷体" w:eastAsia="楷体" w:cs="楷体"/>
                <w:lang w:val="en-US" w:eastAsia="zh-CN"/>
              </w:rPr>
            </w:rPrChange>
          </w:rPr>
          <w:t>相对</w:t>
        </w:r>
      </w:ins>
      <w:ins w:id="7303" w:author="野草" w:date="2023-02-08T20:41:20Z">
        <w:r>
          <w:rPr>
            <w:rFonts w:hint="eastAsia" w:ascii="华文细黑" w:hAnsi="华文细黑" w:eastAsia="华文细黑" w:cs="华文细黑"/>
            <w:lang w:val="en-US" w:eastAsia="zh-CN"/>
            <w:rPrChange w:id="7304" w:author="野草" w:date="2023-02-08T22:52:06Z">
              <w:rPr>
                <w:rFonts w:hint="eastAsia" w:ascii="楷体" w:hAnsi="楷体" w:eastAsia="楷体" w:cs="楷体"/>
                <w:lang w:val="en-US" w:eastAsia="zh-CN"/>
              </w:rPr>
            </w:rPrChange>
          </w:rPr>
          <w:t>湿度</w:t>
        </w:r>
      </w:ins>
      <w:ins w:id="7306" w:author="野草" w:date="2023-02-08T20:41:21Z">
        <w:r>
          <w:rPr>
            <w:rFonts w:hint="eastAsia" w:ascii="华文细黑" w:hAnsi="华文细黑" w:eastAsia="华文细黑" w:cs="华文细黑"/>
            <w:lang w:val="en-US" w:eastAsia="zh-CN"/>
            <w:rPrChange w:id="7307" w:author="野草" w:date="2023-02-08T22:52:06Z">
              <w:rPr>
                <w:rFonts w:hint="eastAsia" w:ascii="楷体" w:hAnsi="楷体" w:eastAsia="楷体" w:cs="楷体"/>
                <w:lang w:val="en-US" w:eastAsia="zh-CN"/>
              </w:rPr>
            </w:rPrChange>
          </w:rPr>
          <w:t>、</w:t>
        </w:r>
      </w:ins>
      <w:ins w:id="7309" w:author="野草" w:date="2023-02-08T20:41:22Z">
        <w:r>
          <w:rPr>
            <w:rFonts w:hint="eastAsia" w:ascii="华文细黑" w:hAnsi="华文细黑" w:eastAsia="华文细黑" w:cs="华文细黑"/>
            <w:lang w:val="en-US" w:eastAsia="zh-CN"/>
            <w:rPrChange w:id="7310" w:author="野草" w:date="2023-02-08T22:52:06Z">
              <w:rPr>
                <w:rFonts w:hint="eastAsia" w:ascii="楷体" w:hAnsi="楷体" w:eastAsia="楷体" w:cs="楷体"/>
                <w:lang w:val="en-US" w:eastAsia="zh-CN"/>
              </w:rPr>
            </w:rPrChange>
          </w:rPr>
          <w:t>风速</w:t>
        </w:r>
      </w:ins>
      <w:ins w:id="7312" w:author="野草" w:date="2023-02-08T20:41:24Z">
        <w:r>
          <w:rPr>
            <w:rFonts w:hint="eastAsia" w:ascii="华文细黑" w:hAnsi="华文细黑" w:eastAsia="华文细黑" w:cs="华文细黑"/>
            <w:lang w:val="en-US" w:eastAsia="zh-CN"/>
            <w:rPrChange w:id="7313" w:author="野草" w:date="2023-02-08T22:52:06Z">
              <w:rPr>
                <w:rFonts w:hint="eastAsia" w:ascii="楷体" w:hAnsi="楷体" w:eastAsia="楷体" w:cs="楷体"/>
                <w:lang w:val="en-US" w:eastAsia="zh-CN"/>
              </w:rPr>
            </w:rPrChange>
          </w:rPr>
          <w:t>和</w:t>
        </w:r>
      </w:ins>
      <w:ins w:id="7315" w:author="野草" w:date="2023-02-08T20:41:25Z">
        <w:r>
          <w:rPr>
            <w:rFonts w:hint="eastAsia" w:ascii="华文细黑" w:hAnsi="华文细黑" w:eastAsia="华文细黑" w:cs="华文细黑"/>
            <w:lang w:val="en-US" w:eastAsia="zh-CN"/>
            <w:rPrChange w:id="7316" w:author="野草" w:date="2023-02-08T22:52:06Z">
              <w:rPr>
                <w:rFonts w:hint="eastAsia" w:ascii="楷体" w:hAnsi="楷体" w:eastAsia="楷体" w:cs="楷体"/>
                <w:lang w:val="en-US" w:eastAsia="zh-CN"/>
              </w:rPr>
            </w:rPrChange>
          </w:rPr>
          <w:t>太阳辐射</w:t>
        </w:r>
      </w:ins>
      <w:ins w:id="7318" w:author="野草" w:date="2023-02-08T20:34:13Z">
        <w:r>
          <w:rPr>
            <w:rFonts w:hint="eastAsia" w:ascii="华文细黑" w:hAnsi="华文细黑" w:eastAsia="华文细黑" w:cs="华文细黑"/>
            <w:lang w:val="en-US" w:eastAsia="zh-CN"/>
            <w:rPrChange w:id="7319" w:author="野草" w:date="2023-02-08T22:52:06Z">
              <w:rPr>
                <w:rFonts w:hint="eastAsia" w:ascii="楷体" w:hAnsi="楷体" w:eastAsia="楷体" w:cs="楷体"/>
                <w:lang w:val="en-US" w:eastAsia="zh-CN"/>
              </w:rPr>
            </w:rPrChange>
          </w:rPr>
          <w:t>的</w:t>
        </w:r>
      </w:ins>
      <w:ins w:id="7321" w:author="野草" w:date="2023-02-08T20:34:15Z">
        <w:r>
          <w:rPr>
            <w:rFonts w:hint="eastAsia" w:ascii="华文细黑" w:hAnsi="华文细黑" w:eastAsia="华文细黑" w:cs="华文细黑"/>
            <w:lang w:val="en-US" w:eastAsia="zh-CN"/>
            <w:rPrChange w:id="7322" w:author="野草" w:date="2023-02-08T22:52:06Z">
              <w:rPr>
                <w:rFonts w:hint="eastAsia" w:ascii="楷体" w:hAnsi="楷体" w:eastAsia="楷体" w:cs="楷体"/>
                <w:lang w:val="en-US" w:eastAsia="zh-CN"/>
              </w:rPr>
            </w:rPrChange>
          </w:rPr>
          <w:t>时空格局</w:t>
        </w:r>
      </w:ins>
      <w:ins w:id="7324" w:author="野草" w:date="2023-02-08T20:41:34Z">
        <w:r>
          <w:rPr>
            <w:rFonts w:hint="eastAsia" w:ascii="华文细黑" w:hAnsi="华文细黑" w:eastAsia="华文细黑" w:cs="华文细黑"/>
            <w:lang w:val="en-US" w:eastAsia="zh-CN"/>
            <w:rPrChange w:id="7325" w:author="野草" w:date="2023-02-08T22:52:06Z">
              <w:rPr>
                <w:rFonts w:hint="eastAsia" w:ascii="楷体" w:hAnsi="楷体" w:eastAsia="楷体" w:cs="楷体"/>
                <w:lang w:val="en-US" w:eastAsia="zh-CN"/>
              </w:rPr>
            </w:rPrChange>
          </w:rPr>
          <w:t>，</w:t>
        </w:r>
      </w:ins>
      <w:ins w:id="7327" w:author="野草" w:date="2023-02-08T21:46:24Z">
        <w:r>
          <w:rPr>
            <w:rFonts w:hint="eastAsia" w:ascii="华文细黑" w:hAnsi="华文细黑" w:eastAsia="华文细黑" w:cs="华文细黑"/>
            <w:lang w:val="en-US" w:eastAsia="zh-CN"/>
            <w:rPrChange w:id="7328" w:author="野草" w:date="2023-02-08T22:52:06Z">
              <w:rPr>
                <w:rFonts w:hint="eastAsia" w:ascii="楷体" w:hAnsi="楷体" w:eastAsia="楷体" w:cs="楷体"/>
                <w:lang w:val="en-US" w:eastAsia="zh-CN"/>
              </w:rPr>
            </w:rPrChange>
          </w:rPr>
          <w:t>并计算河流热环境效应</w:t>
        </w:r>
      </w:ins>
      <w:ins w:id="7330" w:author="野草" w:date="2023-02-08T21:54:38Z">
        <w:r>
          <w:rPr>
            <w:rFonts w:hint="eastAsia" w:ascii="华文细黑" w:hAnsi="华文细黑" w:eastAsia="华文细黑" w:cs="华文细黑"/>
            <w:lang w:val="en-US" w:eastAsia="zh-CN"/>
            <w:rPrChange w:id="7331" w:author="野草" w:date="2023-02-08T22:52:06Z">
              <w:rPr>
                <w:rFonts w:hint="eastAsia" w:ascii="楷体" w:hAnsi="楷体" w:eastAsia="楷体" w:cs="楷体"/>
                <w:lang w:val="en-US" w:eastAsia="zh-CN"/>
              </w:rPr>
            </w:rPrChange>
          </w:rPr>
          <w:t>。</w:t>
        </w:r>
      </w:ins>
      <w:ins w:id="7333" w:author="野草" w:date="2023-02-08T21:54:39Z">
        <w:r>
          <w:rPr>
            <w:rFonts w:hint="eastAsia" w:ascii="华文细黑" w:hAnsi="华文细黑" w:eastAsia="华文细黑" w:cs="华文细黑"/>
            <w:lang w:val="en-US" w:eastAsia="zh-CN"/>
            <w:rPrChange w:id="7334" w:author="野草" w:date="2023-02-08T22:52:06Z">
              <w:rPr>
                <w:rFonts w:hint="eastAsia" w:ascii="楷体" w:hAnsi="楷体" w:eastAsia="楷体" w:cs="楷体"/>
                <w:lang w:val="en-US" w:eastAsia="zh-CN"/>
              </w:rPr>
            </w:rPrChange>
          </w:rPr>
          <w:t>通过对</w:t>
        </w:r>
      </w:ins>
      <w:ins w:id="7336" w:author="野草" w:date="2023-02-08T21:54:59Z">
        <w:r>
          <w:rPr>
            <w:rFonts w:hint="eastAsia" w:ascii="华文细黑" w:hAnsi="华文细黑" w:eastAsia="华文细黑" w:cs="华文细黑"/>
            <w:lang w:val="en-US" w:eastAsia="zh-CN"/>
            <w:rPrChange w:id="7337" w:author="野草" w:date="2023-02-08T22:52:06Z">
              <w:rPr>
                <w:rFonts w:hint="eastAsia" w:ascii="楷体" w:hAnsi="楷体" w:eastAsia="楷体" w:cs="楷体"/>
                <w:lang w:val="en-US" w:eastAsia="zh-CN"/>
              </w:rPr>
            </w:rPrChange>
          </w:rPr>
          <w:t>气候</w:t>
        </w:r>
      </w:ins>
      <w:ins w:id="7339" w:author="野草" w:date="2023-02-08T21:54:56Z">
        <w:r>
          <w:rPr>
            <w:rFonts w:hint="eastAsia" w:ascii="华文细黑" w:hAnsi="华文细黑" w:eastAsia="华文细黑" w:cs="华文细黑"/>
            <w:lang w:val="en-US" w:eastAsia="zh-CN"/>
            <w:rPrChange w:id="7340" w:author="野草" w:date="2023-02-08T22:52:06Z">
              <w:rPr>
                <w:rFonts w:hint="eastAsia" w:ascii="楷体" w:hAnsi="楷体" w:eastAsia="楷体" w:cs="楷体"/>
                <w:lang w:val="en-US" w:eastAsia="zh-CN"/>
              </w:rPr>
            </w:rPrChange>
          </w:rPr>
          <w:t>变量</w:t>
        </w:r>
      </w:ins>
      <w:ins w:id="7342" w:author="野草" w:date="2023-02-08T21:58:49Z">
        <w:r>
          <w:rPr>
            <w:rFonts w:hint="eastAsia" w:ascii="华文细黑" w:hAnsi="华文细黑" w:eastAsia="华文细黑" w:cs="华文细黑"/>
            <w:lang w:val="en-US" w:eastAsia="zh-CN"/>
            <w:rPrChange w:id="7343" w:author="野草" w:date="2023-02-08T22:52:06Z">
              <w:rPr>
                <w:rFonts w:hint="eastAsia" w:ascii="楷体" w:hAnsi="楷体" w:eastAsia="楷体" w:cs="楷体"/>
                <w:lang w:val="en-US" w:eastAsia="zh-CN"/>
              </w:rPr>
            </w:rPrChange>
          </w:rPr>
          <w:t>和</w:t>
        </w:r>
      </w:ins>
      <w:ins w:id="7345" w:author="野草" w:date="2023-02-08T21:55:02Z">
        <w:r>
          <w:rPr>
            <w:rFonts w:hint="eastAsia" w:ascii="华文细黑" w:hAnsi="华文细黑" w:eastAsia="华文细黑" w:cs="华文细黑"/>
            <w:lang w:val="en-US" w:eastAsia="zh-CN"/>
            <w:rPrChange w:id="7346" w:author="野草" w:date="2023-02-08T22:52:06Z">
              <w:rPr>
                <w:rFonts w:hint="eastAsia" w:ascii="楷体" w:hAnsi="楷体" w:eastAsia="楷体" w:cs="楷体"/>
                <w:lang w:val="en-US" w:eastAsia="zh-CN"/>
              </w:rPr>
            </w:rPrChange>
          </w:rPr>
          <w:t>空间</w:t>
        </w:r>
      </w:ins>
      <w:ins w:id="7348" w:author="野草" w:date="2023-02-08T21:55:03Z">
        <w:r>
          <w:rPr>
            <w:rFonts w:hint="eastAsia" w:ascii="华文细黑" w:hAnsi="华文细黑" w:eastAsia="华文细黑" w:cs="华文细黑"/>
            <w:lang w:val="en-US" w:eastAsia="zh-CN"/>
            <w:rPrChange w:id="7349" w:author="野草" w:date="2023-02-08T22:52:06Z">
              <w:rPr>
                <w:rFonts w:hint="eastAsia" w:ascii="楷体" w:hAnsi="楷体" w:eastAsia="楷体" w:cs="楷体"/>
                <w:lang w:val="en-US" w:eastAsia="zh-CN"/>
              </w:rPr>
            </w:rPrChange>
          </w:rPr>
          <w:t>格局的</w:t>
        </w:r>
      </w:ins>
      <w:ins w:id="7351" w:author="野草" w:date="2023-02-08T21:55:06Z">
        <w:r>
          <w:rPr>
            <w:rFonts w:hint="eastAsia" w:ascii="华文细黑" w:hAnsi="华文细黑" w:eastAsia="华文细黑" w:cs="华文细黑"/>
            <w:lang w:val="en-US" w:eastAsia="zh-CN"/>
            <w:rPrChange w:id="7352" w:author="野草" w:date="2023-02-08T22:52:06Z">
              <w:rPr>
                <w:rFonts w:hint="eastAsia" w:ascii="楷体" w:hAnsi="楷体" w:eastAsia="楷体" w:cs="楷体"/>
                <w:lang w:val="en-US" w:eastAsia="zh-CN"/>
              </w:rPr>
            </w:rPrChange>
          </w:rPr>
          <w:t>可视化，</w:t>
        </w:r>
      </w:ins>
      <w:ins w:id="7354" w:author="野草" w:date="2023-02-08T21:58:30Z">
        <w:r>
          <w:rPr>
            <w:rFonts w:hint="eastAsia" w:ascii="华文细黑" w:hAnsi="华文细黑" w:eastAsia="华文细黑" w:cs="华文细黑"/>
            <w:lang w:val="en-US" w:eastAsia="zh-CN"/>
            <w:rPrChange w:id="7355" w:author="野草" w:date="2023-02-08T22:52:06Z">
              <w:rPr>
                <w:rFonts w:hint="eastAsia" w:ascii="楷体" w:hAnsi="楷体" w:eastAsia="楷体" w:cs="楷体"/>
                <w:lang w:val="en-US" w:eastAsia="zh-CN"/>
              </w:rPr>
            </w:rPrChange>
          </w:rPr>
          <w:t>阐释</w:t>
        </w:r>
      </w:ins>
      <w:ins w:id="7357" w:author="野草" w:date="2023-02-08T21:58:32Z">
        <w:r>
          <w:rPr>
            <w:rFonts w:hint="eastAsia" w:ascii="华文细黑" w:hAnsi="华文细黑" w:eastAsia="华文细黑" w:cs="华文细黑"/>
            <w:lang w:val="en-US" w:eastAsia="zh-CN"/>
            <w:rPrChange w:id="7358" w:author="野草" w:date="2023-02-08T22:52:06Z">
              <w:rPr>
                <w:rFonts w:hint="eastAsia" w:ascii="楷体" w:hAnsi="楷体" w:eastAsia="楷体" w:cs="楷体"/>
                <w:lang w:val="en-US" w:eastAsia="zh-CN"/>
              </w:rPr>
            </w:rPrChange>
          </w:rPr>
          <w:t>不同</w:t>
        </w:r>
      </w:ins>
      <w:ins w:id="7360" w:author="野草" w:date="2023-02-08T23:31:17Z">
        <w:r>
          <w:rPr>
            <w:rFonts w:hint="eastAsia" w:ascii="华文细黑" w:hAnsi="华文细黑" w:eastAsia="华文细黑" w:cs="华文细黑"/>
            <w:lang w:val="en-US" w:eastAsia="zh-CN"/>
          </w:rPr>
          <w:t>城市地表</w:t>
        </w:r>
      </w:ins>
      <w:ins w:id="7361" w:author="野草" w:date="2023-02-08T23:31:18Z">
        <w:r>
          <w:rPr>
            <w:rFonts w:hint="eastAsia" w:ascii="华文细黑" w:hAnsi="华文细黑" w:eastAsia="华文细黑" w:cs="华文细黑"/>
            <w:lang w:val="en-US" w:eastAsia="zh-CN"/>
          </w:rPr>
          <w:t>要素</w:t>
        </w:r>
      </w:ins>
      <w:ins w:id="7362" w:author="野草" w:date="2023-02-08T23:30:38Z">
        <w:r>
          <w:rPr>
            <w:rFonts w:hint="eastAsia" w:ascii="华文细黑" w:hAnsi="华文细黑" w:eastAsia="华文细黑" w:cs="华文细黑"/>
            <w:lang w:val="en-US" w:eastAsia="zh-CN"/>
          </w:rPr>
          <w:t>（</w:t>
        </w:r>
      </w:ins>
      <w:ins w:id="7363" w:author="野草" w:date="2023-02-08T23:30:42Z">
        <w:r>
          <w:rPr>
            <w:rFonts w:hint="eastAsia" w:ascii="华文细黑" w:hAnsi="华文细黑" w:eastAsia="华文细黑" w:cs="华文细黑"/>
            <w:lang w:val="en-US" w:eastAsia="zh-CN"/>
          </w:rPr>
          <w:t>如广场</w:t>
        </w:r>
      </w:ins>
      <w:ins w:id="7364" w:author="野草" w:date="2023-02-08T23:30:43Z">
        <w:r>
          <w:rPr>
            <w:rFonts w:hint="eastAsia" w:ascii="华文细黑" w:hAnsi="华文细黑" w:eastAsia="华文细黑" w:cs="华文细黑"/>
            <w:lang w:val="en-US" w:eastAsia="zh-CN"/>
          </w:rPr>
          <w:t>、</w:t>
        </w:r>
      </w:ins>
      <w:ins w:id="7365" w:author="野草" w:date="2023-02-08T23:30:46Z">
        <w:r>
          <w:rPr>
            <w:rFonts w:hint="eastAsia" w:ascii="华文细黑" w:hAnsi="华文细黑" w:eastAsia="华文细黑" w:cs="华文细黑"/>
            <w:lang w:val="en-US" w:eastAsia="zh-CN"/>
          </w:rPr>
          <w:t>植被、</w:t>
        </w:r>
      </w:ins>
      <w:ins w:id="7366" w:author="野草" w:date="2023-02-08T23:30:47Z">
        <w:r>
          <w:rPr>
            <w:rFonts w:hint="eastAsia" w:ascii="华文细黑" w:hAnsi="华文细黑" w:eastAsia="华文细黑" w:cs="华文细黑"/>
            <w:lang w:val="en-US" w:eastAsia="zh-CN"/>
          </w:rPr>
          <w:t>不同</w:t>
        </w:r>
      </w:ins>
      <w:ins w:id="7367" w:author="野草" w:date="2023-02-08T23:30:48Z">
        <w:r>
          <w:rPr>
            <w:rFonts w:hint="eastAsia" w:ascii="华文细黑" w:hAnsi="华文细黑" w:eastAsia="华文细黑" w:cs="华文细黑"/>
            <w:lang w:val="en-US" w:eastAsia="zh-CN"/>
          </w:rPr>
          <w:t>类型的</w:t>
        </w:r>
      </w:ins>
      <w:ins w:id="7368" w:author="野草" w:date="2023-02-08T23:30:49Z">
        <w:r>
          <w:rPr>
            <w:rFonts w:hint="eastAsia" w:ascii="华文细黑" w:hAnsi="华文细黑" w:eastAsia="华文细黑" w:cs="华文细黑"/>
            <w:lang w:val="en-US" w:eastAsia="zh-CN"/>
          </w:rPr>
          <w:t>建筑</w:t>
        </w:r>
      </w:ins>
      <w:ins w:id="7369" w:author="野草" w:date="2023-02-08T23:30:38Z">
        <w:r>
          <w:rPr>
            <w:rFonts w:hint="eastAsia" w:ascii="华文细黑" w:hAnsi="华文细黑" w:eastAsia="华文细黑" w:cs="华文细黑"/>
            <w:lang w:val="en-US" w:eastAsia="zh-CN"/>
          </w:rPr>
          <w:t>）</w:t>
        </w:r>
      </w:ins>
      <w:ins w:id="7370" w:author="野草" w:date="2023-02-08T21:58:42Z">
        <w:r>
          <w:rPr>
            <w:rFonts w:hint="eastAsia" w:ascii="华文细黑" w:hAnsi="华文细黑" w:eastAsia="华文细黑" w:cs="华文细黑"/>
            <w:lang w:val="en-US" w:eastAsia="zh-CN"/>
            <w:rPrChange w:id="7371" w:author="野草" w:date="2023-02-08T22:52:06Z">
              <w:rPr>
                <w:rFonts w:hint="eastAsia" w:ascii="楷体" w:hAnsi="楷体" w:eastAsia="楷体" w:cs="楷体"/>
                <w:lang w:val="en-US" w:eastAsia="zh-CN"/>
              </w:rPr>
            </w:rPrChange>
          </w:rPr>
          <w:t>对</w:t>
        </w:r>
      </w:ins>
      <w:ins w:id="7373" w:author="野草" w:date="2023-02-08T21:59:53Z">
        <w:r>
          <w:rPr>
            <w:rFonts w:hint="eastAsia" w:ascii="华文细黑" w:hAnsi="华文细黑" w:eastAsia="华文细黑" w:cs="华文细黑"/>
            <w:lang w:val="en-US" w:eastAsia="zh-CN"/>
            <w:rPrChange w:id="7374" w:author="野草" w:date="2023-02-08T22:52:06Z">
              <w:rPr>
                <w:rFonts w:hint="eastAsia" w:ascii="楷体" w:hAnsi="楷体" w:eastAsia="楷体" w:cs="楷体"/>
                <w:lang w:val="en-US" w:eastAsia="zh-CN"/>
              </w:rPr>
            </w:rPrChange>
          </w:rPr>
          <w:t>城市气候</w:t>
        </w:r>
      </w:ins>
      <w:ins w:id="7376" w:author="野草" w:date="2023-02-08T22:00:07Z">
        <w:r>
          <w:rPr>
            <w:rFonts w:hint="eastAsia" w:ascii="华文细黑" w:hAnsi="华文细黑" w:eastAsia="华文细黑" w:cs="华文细黑"/>
            <w:lang w:val="en-US" w:eastAsia="zh-CN"/>
            <w:rPrChange w:id="7377" w:author="野草" w:date="2023-02-08T22:52:06Z">
              <w:rPr>
                <w:rFonts w:hint="eastAsia" w:ascii="楷体" w:hAnsi="楷体" w:eastAsia="楷体" w:cs="楷体"/>
                <w:lang w:val="en-US" w:eastAsia="zh-CN"/>
              </w:rPr>
            </w:rPrChange>
          </w:rPr>
          <w:t>的</w:t>
        </w:r>
      </w:ins>
      <w:ins w:id="7379" w:author="野草" w:date="2023-02-08T22:00:08Z">
        <w:r>
          <w:rPr>
            <w:rFonts w:hint="eastAsia" w:ascii="华文细黑" w:hAnsi="华文细黑" w:eastAsia="华文细黑" w:cs="华文细黑"/>
            <w:lang w:val="en-US" w:eastAsia="zh-CN"/>
            <w:rPrChange w:id="7380" w:author="野草" w:date="2023-02-08T22:52:06Z">
              <w:rPr>
                <w:rFonts w:hint="eastAsia" w:ascii="楷体" w:hAnsi="楷体" w:eastAsia="楷体" w:cs="楷体"/>
                <w:lang w:val="en-US" w:eastAsia="zh-CN"/>
              </w:rPr>
            </w:rPrChange>
          </w:rPr>
          <w:t>驱动</w:t>
        </w:r>
      </w:ins>
      <w:ins w:id="7382" w:author="野草" w:date="2023-02-08T22:00:09Z">
        <w:r>
          <w:rPr>
            <w:rFonts w:hint="eastAsia" w:ascii="华文细黑" w:hAnsi="华文细黑" w:eastAsia="华文细黑" w:cs="华文细黑"/>
            <w:lang w:val="en-US" w:eastAsia="zh-CN"/>
            <w:rPrChange w:id="7383" w:author="野草" w:date="2023-02-08T22:52:06Z">
              <w:rPr>
                <w:rFonts w:hint="eastAsia" w:ascii="楷体" w:hAnsi="楷体" w:eastAsia="楷体" w:cs="楷体"/>
                <w:lang w:val="en-US" w:eastAsia="zh-CN"/>
              </w:rPr>
            </w:rPrChange>
          </w:rPr>
          <w:t>机制。</w:t>
        </w:r>
      </w:ins>
      <w:ins w:id="7385" w:author="野草" w:date="2023-02-08T22:00:20Z">
        <w:r>
          <w:rPr>
            <w:rFonts w:hint="eastAsia" w:ascii="华文细黑" w:hAnsi="华文细黑" w:eastAsia="华文细黑" w:cs="华文细黑"/>
            <w:lang w:val="en-US" w:eastAsia="zh-CN"/>
            <w:rPrChange w:id="7386" w:author="野草" w:date="2023-02-08T22:52:06Z">
              <w:rPr>
                <w:rFonts w:hint="eastAsia" w:ascii="楷体" w:hAnsi="楷体" w:eastAsia="楷体" w:cs="楷体"/>
                <w:lang w:val="en-US" w:eastAsia="zh-CN"/>
              </w:rPr>
            </w:rPrChange>
          </w:rPr>
          <w:t>同时，</w:t>
        </w:r>
      </w:ins>
      <w:ins w:id="7388" w:author="野草" w:date="2023-02-08T22:00:22Z">
        <w:r>
          <w:rPr>
            <w:rFonts w:hint="eastAsia" w:ascii="华文细黑" w:hAnsi="华文细黑" w:eastAsia="华文细黑" w:cs="华文细黑"/>
            <w:lang w:val="en-US" w:eastAsia="zh-CN"/>
            <w:rPrChange w:id="7389" w:author="野草" w:date="2023-02-08T22:52:06Z">
              <w:rPr>
                <w:rFonts w:hint="eastAsia" w:ascii="楷体" w:hAnsi="楷体" w:eastAsia="楷体" w:cs="楷体"/>
                <w:lang w:val="en-US" w:eastAsia="zh-CN"/>
              </w:rPr>
            </w:rPrChange>
          </w:rPr>
          <w:t>将</w:t>
        </w:r>
      </w:ins>
      <w:ins w:id="7391" w:author="野草" w:date="2023-02-08T22:00:25Z">
        <w:r>
          <w:rPr>
            <w:rFonts w:hint="eastAsia" w:ascii="华文细黑" w:hAnsi="华文细黑" w:eastAsia="华文细黑" w:cs="华文细黑"/>
            <w:lang w:val="en-US" w:eastAsia="zh-CN"/>
            <w:rPrChange w:id="7392" w:author="野草" w:date="2023-02-08T22:52:06Z">
              <w:rPr>
                <w:rFonts w:hint="eastAsia" w:ascii="楷体" w:hAnsi="楷体" w:eastAsia="楷体" w:cs="楷体"/>
                <w:lang w:val="en-US" w:eastAsia="zh-CN"/>
              </w:rPr>
            </w:rPrChange>
          </w:rPr>
          <w:t>不同</w:t>
        </w:r>
      </w:ins>
      <w:ins w:id="7394" w:author="野草" w:date="2023-02-08T22:00:26Z">
        <w:r>
          <w:rPr>
            <w:rFonts w:hint="eastAsia" w:ascii="华文细黑" w:hAnsi="华文细黑" w:eastAsia="华文细黑" w:cs="华文细黑"/>
            <w:lang w:val="en-US" w:eastAsia="zh-CN"/>
            <w:rPrChange w:id="7395" w:author="野草" w:date="2023-02-08T22:52:06Z">
              <w:rPr>
                <w:rFonts w:hint="eastAsia" w:ascii="楷体" w:hAnsi="楷体" w:eastAsia="楷体" w:cs="楷体"/>
                <w:lang w:val="en-US" w:eastAsia="zh-CN"/>
              </w:rPr>
            </w:rPrChange>
          </w:rPr>
          <w:t>情景设置</w:t>
        </w:r>
      </w:ins>
      <w:ins w:id="7397" w:author="野草" w:date="2023-02-08T22:00:27Z">
        <w:r>
          <w:rPr>
            <w:rFonts w:hint="eastAsia" w:ascii="华文细黑" w:hAnsi="华文细黑" w:eastAsia="华文细黑" w:cs="华文细黑"/>
            <w:lang w:val="en-US" w:eastAsia="zh-CN"/>
            <w:rPrChange w:id="7398" w:author="野草" w:date="2023-02-08T22:52:06Z">
              <w:rPr>
                <w:rFonts w:hint="eastAsia" w:ascii="楷体" w:hAnsi="楷体" w:eastAsia="楷体" w:cs="楷体"/>
                <w:lang w:val="en-US" w:eastAsia="zh-CN"/>
              </w:rPr>
            </w:rPrChange>
          </w:rPr>
          <w:t>下</w:t>
        </w:r>
      </w:ins>
      <w:ins w:id="7400" w:author="野草" w:date="2023-02-08T22:00:28Z">
        <w:r>
          <w:rPr>
            <w:rFonts w:hint="eastAsia" w:ascii="华文细黑" w:hAnsi="华文细黑" w:eastAsia="华文细黑" w:cs="华文细黑"/>
            <w:lang w:val="en-US" w:eastAsia="zh-CN"/>
            <w:rPrChange w:id="7401" w:author="野草" w:date="2023-02-08T22:52:06Z">
              <w:rPr>
                <w:rFonts w:hint="eastAsia" w:ascii="楷体" w:hAnsi="楷体" w:eastAsia="楷体" w:cs="楷体"/>
                <w:lang w:val="en-US" w:eastAsia="zh-CN"/>
              </w:rPr>
            </w:rPrChange>
          </w:rPr>
          <w:t>的</w:t>
        </w:r>
      </w:ins>
      <w:ins w:id="7403" w:author="野草" w:date="2023-02-08T22:00:30Z">
        <w:r>
          <w:rPr>
            <w:rFonts w:hint="eastAsia" w:ascii="华文细黑" w:hAnsi="华文细黑" w:eastAsia="华文细黑" w:cs="华文细黑"/>
            <w:lang w:val="en-US" w:eastAsia="zh-CN"/>
            <w:rPrChange w:id="7404" w:author="野草" w:date="2023-02-08T22:52:06Z">
              <w:rPr>
                <w:rFonts w:hint="eastAsia" w:ascii="楷体" w:hAnsi="楷体" w:eastAsia="楷体" w:cs="楷体"/>
                <w:lang w:val="en-US" w:eastAsia="zh-CN"/>
              </w:rPr>
            </w:rPrChange>
          </w:rPr>
          <w:t>气象</w:t>
        </w:r>
      </w:ins>
      <w:ins w:id="7406" w:author="野草" w:date="2023-02-08T22:00:38Z">
        <w:r>
          <w:rPr>
            <w:rFonts w:hint="eastAsia" w:ascii="华文细黑" w:hAnsi="华文细黑" w:eastAsia="华文细黑" w:cs="华文细黑"/>
            <w:lang w:val="en-US" w:eastAsia="zh-CN"/>
            <w:rPrChange w:id="7407" w:author="野草" w:date="2023-02-08T22:52:06Z">
              <w:rPr>
                <w:rFonts w:hint="eastAsia" w:ascii="楷体" w:hAnsi="楷体" w:eastAsia="楷体" w:cs="楷体"/>
                <w:lang w:val="en-US" w:eastAsia="zh-CN"/>
              </w:rPr>
            </w:rPrChange>
          </w:rPr>
          <w:t>变量</w:t>
        </w:r>
      </w:ins>
      <w:ins w:id="7409" w:author="野草" w:date="2023-02-08T22:00:39Z">
        <w:r>
          <w:rPr>
            <w:rFonts w:hint="eastAsia" w:ascii="华文细黑" w:hAnsi="华文细黑" w:eastAsia="华文细黑" w:cs="华文细黑"/>
            <w:lang w:val="en-US" w:eastAsia="zh-CN"/>
            <w:rPrChange w:id="7410" w:author="野草" w:date="2023-02-08T22:52:06Z">
              <w:rPr>
                <w:rFonts w:hint="eastAsia" w:ascii="楷体" w:hAnsi="楷体" w:eastAsia="楷体" w:cs="楷体"/>
                <w:lang w:val="en-US" w:eastAsia="zh-CN"/>
              </w:rPr>
            </w:rPrChange>
          </w:rPr>
          <w:t>和</w:t>
        </w:r>
      </w:ins>
      <w:ins w:id="7412" w:author="野草" w:date="2023-02-08T22:00:41Z">
        <w:r>
          <w:rPr>
            <w:rFonts w:hint="eastAsia" w:ascii="华文细黑" w:hAnsi="华文细黑" w:eastAsia="华文细黑" w:cs="华文细黑"/>
            <w:lang w:val="en-US" w:eastAsia="zh-CN"/>
            <w:rPrChange w:id="7413" w:author="野草" w:date="2023-02-08T22:52:06Z">
              <w:rPr>
                <w:rFonts w:hint="eastAsia" w:ascii="楷体" w:hAnsi="楷体" w:eastAsia="楷体" w:cs="楷体"/>
                <w:lang w:val="en-US" w:eastAsia="zh-CN"/>
              </w:rPr>
            </w:rPrChange>
          </w:rPr>
          <w:t>河流</w:t>
        </w:r>
      </w:ins>
      <w:ins w:id="7415" w:author="野草" w:date="2023-02-08T22:00:43Z">
        <w:r>
          <w:rPr>
            <w:rFonts w:hint="eastAsia" w:ascii="华文细黑" w:hAnsi="华文细黑" w:eastAsia="华文细黑" w:cs="华文细黑"/>
            <w:lang w:val="en-US" w:eastAsia="zh-CN"/>
            <w:rPrChange w:id="7416" w:author="野草" w:date="2023-02-08T22:52:06Z">
              <w:rPr>
                <w:rFonts w:hint="eastAsia" w:ascii="楷体" w:hAnsi="楷体" w:eastAsia="楷体" w:cs="楷体"/>
                <w:lang w:val="en-US" w:eastAsia="zh-CN"/>
              </w:rPr>
            </w:rPrChange>
          </w:rPr>
          <w:t>热环境效应</w:t>
        </w:r>
      </w:ins>
      <w:ins w:id="7418" w:author="野草" w:date="2023-02-08T22:01:54Z">
        <w:r>
          <w:rPr>
            <w:rFonts w:hint="eastAsia" w:ascii="华文细黑" w:hAnsi="华文细黑" w:eastAsia="华文细黑" w:cs="华文细黑"/>
            <w:lang w:val="en-US" w:eastAsia="zh-CN"/>
            <w:rPrChange w:id="7419" w:author="野草" w:date="2023-02-08T22:52:06Z">
              <w:rPr>
                <w:rFonts w:hint="eastAsia" w:ascii="楷体" w:hAnsi="楷体" w:eastAsia="楷体" w:cs="楷体"/>
                <w:lang w:val="en-US" w:eastAsia="zh-CN"/>
              </w:rPr>
            </w:rPrChange>
          </w:rPr>
          <w:t>与</w:t>
        </w:r>
      </w:ins>
      <w:ins w:id="7421" w:author="野草" w:date="2023-02-08T22:01:59Z">
        <w:r>
          <w:rPr>
            <w:rFonts w:hint="eastAsia" w:ascii="华文细黑" w:hAnsi="华文细黑" w:eastAsia="华文细黑" w:cs="华文细黑"/>
            <w:lang w:val="en-US" w:eastAsia="zh-CN"/>
            <w:rPrChange w:id="7422" w:author="野草" w:date="2023-02-08T22:52:06Z">
              <w:rPr>
                <w:rFonts w:hint="eastAsia" w:ascii="楷体" w:hAnsi="楷体" w:eastAsia="楷体" w:cs="楷体"/>
                <w:lang w:val="en-US" w:eastAsia="zh-CN"/>
              </w:rPr>
            </w:rPrChange>
          </w:rPr>
          <w:t>三维</w:t>
        </w:r>
      </w:ins>
      <w:ins w:id="7424" w:author="野草" w:date="2023-02-08T22:02:00Z">
        <w:r>
          <w:rPr>
            <w:rFonts w:hint="eastAsia" w:ascii="华文细黑" w:hAnsi="华文细黑" w:eastAsia="华文细黑" w:cs="华文细黑"/>
            <w:lang w:val="en-US" w:eastAsia="zh-CN"/>
            <w:rPrChange w:id="7425" w:author="野草" w:date="2023-02-08T22:52:06Z">
              <w:rPr>
                <w:rFonts w:hint="eastAsia" w:ascii="楷体" w:hAnsi="楷体" w:eastAsia="楷体" w:cs="楷体"/>
                <w:lang w:val="en-US" w:eastAsia="zh-CN"/>
              </w:rPr>
            </w:rPrChange>
          </w:rPr>
          <w:t>空间</w:t>
        </w:r>
      </w:ins>
      <w:ins w:id="7427" w:author="野草" w:date="2023-02-08T22:02:01Z">
        <w:r>
          <w:rPr>
            <w:rFonts w:hint="eastAsia" w:ascii="华文细黑" w:hAnsi="华文细黑" w:eastAsia="华文细黑" w:cs="华文细黑"/>
            <w:lang w:val="en-US" w:eastAsia="zh-CN"/>
            <w:rPrChange w:id="7428" w:author="野草" w:date="2023-02-08T22:52:06Z">
              <w:rPr>
                <w:rFonts w:hint="eastAsia" w:ascii="楷体" w:hAnsi="楷体" w:eastAsia="楷体" w:cs="楷体"/>
                <w:lang w:val="en-US" w:eastAsia="zh-CN"/>
              </w:rPr>
            </w:rPrChange>
          </w:rPr>
          <w:t>形态</w:t>
        </w:r>
      </w:ins>
      <w:ins w:id="7430" w:author="野草" w:date="2023-02-08T22:02:02Z">
        <w:r>
          <w:rPr>
            <w:rFonts w:hint="eastAsia" w:ascii="华文细黑" w:hAnsi="华文细黑" w:eastAsia="华文细黑" w:cs="华文细黑"/>
            <w:lang w:val="en-US" w:eastAsia="zh-CN"/>
            <w:rPrChange w:id="7431" w:author="野草" w:date="2023-02-08T22:52:06Z">
              <w:rPr>
                <w:rFonts w:hint="eastAsia" w:ascii="楷体" w:hAnsi="楷体" w:eastAsia="楷体" w:cs="楷体"/>
                <w:lang w:val="en-US" w:eastAsia="zh-CN"/>
              </w:rPr>
            </w:rPrChange>
          </w:rPr>
          <w:t>特征</w:t>
        </w:r>
      </w:ins>
      <w:ins w:id="7433" w:author="野草" w:date="2023-02-08T22:02:03Z">
        <w:r>
          <w:rPr>
            <w:rFonts w:hint="eastAsia" w:ascii="华文细黑" w:hAnsi="华文细黑" w:eastAsia="华文细黑" w:cs="华文细黑"/>
            <w:lang w:val="en-US" w:eastAsia="zh-CN"/>
            <w:rPrChange w:id="7434" w:author="野草" w:date="2023-02-08T22:52:06Z">
              <w:rPr>
                <w:rFonts w:hint="eastAsia" w:ascii="楷体" w:hAnsi="楷体" w:eastAsia="楷体" w:cs="楷体"/>
                <w:lang w:val="en-US" w:eastAsia="zh-CN"/>
              </w:rPr>
            </w:rPrChange>
          </w:rPr>
          <w:t>进行</w:t>
        </w:r>
      </w:ins>
      <w:ins w:id="7436" w:author="野草" w:date="2023-02-08T22:02:11Z">
        <w:r>
          <w:rPr>
            <w:rFonts w:hint="eastAsia" w:ascii="华文细黑" w:hAnsi="华文细黑" w:eastAsia="华文细黑" w:cs="华文细黑"/>
            <w:lang w:val="en-US" w:eastAsia="zh-CN"/>
            <w:rPrChange w:id="7437" w:author="野草" w:date="2023-02-08T22:52:06Z">
              <w:rPr>
                <w:rFonts w:hint="eastAsia" w:ascii="楷体" w:hAnsi="楷体" w:eastAsia="楷体" w:cs="楷体"/>
                <w:lang w:val="en-US" w:eastAsia="zh-CN"/>
              </w:rPr>
            </w:rPrChange>
          </w:rPr>
          <w:t>相关</w:t>
        </w:r>
      </w:ins>
      <w:ins w:id="7439" w:author="野草" w:date="2023-02-08T22:02:12Z">
        <w:r>
          <w:rPr>
            <w:rFonts w:hint="eastAsia" w:ascii="华文细黑" w:hAnsi="华文细黑" w:eastAsia="华文细黑" w:cs="华文细黑"/>
            <w:lang w:val="en-US" w:eastAsia="zh-CN"/>
            <w:rPrChange w:id="7440" w:author="野草" w:date="2023-02-08T22:52:06Z">
              <w:rPr>
                <w:rFonts w:hint="eastAsia" w:ascii="楷体" w:hAnsi="楷体" w:eastAsia="楷体" w:cs="楷体"/>
                <w:lang w:val="en-US" w:eastAsia="zh-CN"/>
              </w:rPr>
            </w:rPrChange>
          </w:rPr>
          <w:t>分析，</w:t>
        </w:r>
      </w:ins>
      <w:ins w:id="7442" w:author="野草" w:date="2023-02-08T22:02:59Z">
        <w:r>
          <w:rPr>
            <w:rFonts w:hint="eastAsia" w:ascii="华文细黑" w:hAnsi="华文细黑" w:eastAsia="华文细黑" w:cs="华文细黑"/>
            <w:lang w:val="en-US" w:eastAsia="zh-CN"/>
            <w:rPrChange w:id="7443" w:author="野草" w:date="2023-02-08T22:52:06Z">
              <w:rPr>
                <w:rFonts w:hint="eastAsia" w:ascii="楷体" w:hAnsi="楷体" w:eastAsia="楷体" w:cs="楷体"/>
                <w:lang w:val="en-US" w:eastAsia="zh-CN"/>
              </w:rPr>
            </w:rPrChange>
          </w:rPr>
          <w:t>以</w:t>
        </w:r>
      </w:ins>
      <w:ins w:id="7445" w:author="野草" w:date="2023-02-08T22:02:36Z">
        <w:r>
          <w:rPr>
            <w:rFonts w:hint="eastAsia" w:ascii="华文细黑" w:hAnsi="华文细黑" w:eastAsia="华文细黑" w:cs="华文细黑"/>
            <w:lang w:val="en-US" w:eastAsia="zh-CN"/>
            <w:rPrChange w:id="7446" w:author="野草" w:date="2023-02-08T22:52:06Z">
              <w:rPr>
                <w:rFonts w:hint="eastAsia" w:ascii="楷体" w:hAnsi="楷体" w:eastAsia="楷体" w:cs="楷体"/>
                <w:lang w:val="en-US" w:eastAsia="zh-CN"/>
              </w:rPr>
            </w:rPrChange>
          </w:rPr>
          <w:t>量化</w:t>
        </w:r>
      </w:ins>
      <w:ins w:id="7448" w:author="野草" w:date="2023-02-08T22:02:43Z">
        <w:r>
          <w:rPr>
            <w:rFonts w:hint="eastAsia" w:ascii="华文细黑" w:hAnsi="华文细黑" w:eastAsia="华文细黑" w:cs="华文细黑"/>
            <w:lang w:val="en-US" w:eastAsia="zh-CN"/>
            <w:rPrChange w:id="7449" w:author="野草" w:date="2023-02-08T22:52:06Z">
              <w:rPr>
                <w:rFonts w:hint="eastAsia" w:ascii="楷体" w:hAnsi="楷体" w:eastAsia="楷体" w:cs="楷体"/>
                <w:lang w:val="en-US" w:eastAsia="zh-CN"/>
              </w:rPr>
            </w:rPrChange>
          </w:rPr>
          <w:t>对应</w:t>
        </w:r>
      </w:ins>
      <w:ins w:id="7451" w:author="野草" w:date="2023-02-08T22:02:44Z">
        <w:r>
          <w:rPr>
            <w:rFonts w:hint="eastAsia" w:ascii="华文细黑" w:hAnsi="华文细黑" w:eastAsia="华文细黑" w:cs="华文细黑"/>
            <w:lang w:val="en-US" w:eastAsia="zh-CN"/>
            <w:rPrChange w:id="7452" w:author="野草" w:date="2023-02-08T22:52:06Z">
              <w:rPr>
                <w:rFonts w:hint="eastAsia" w:ascii="楷体" w:hAnsi="楷体" w:eastAsia="楷体" w:cs="楷体"/>
                <w:lang w:val="en-US" w:eastAsia="zh-CN"/>
              </w:rPr>
            </w:rPrChange>
          </w:rPr>
          <w:t>因素</w:t>
        </w:r>
      </w:ins>
      <w:ins w:id="7454" w:author="野草" w:date="2023-02-08T22:02:50Z">
        <w:r>
          <w:rPr>
            <w:rFonts w:hint="eastAsia" w:ascii="华文细黑" w:hAnsi="华文细黑" w:eastAsia="华文细黑" w:cs="华文细黑"/>
            <w:lang w:val="en-US" w:eastAsia="zh-CN"/>
            <w:rPrChange w:id="7455" w:author="野草" w:date="2023-02-08T22:52:06Z">
              <w:rPr>
                <w:rFonts w:hint="eastAsia" w:ascii="楷体" w:hAnsi="楷体" w:eastAsia="楷体" w:cs="楷体"/>
                <w:lang w:val="en-US" w:eastAsia="zh-CN"/>
              </w:rPr>
            </w:rPrChange>
          </w:rPr>
          <w:t>的</w:t>
        </w:r>
      </w:ins>
      <w:ins w:id="7457" w:author="野草" w:date="2023-02-08T22:02:53Z">
        <w:r>
          <w:rPr>
            <w:rFonts w:hint="eastAsia" w:ascii="华文细黑" w:hAnsi="华文细黑" w:eastAsia="华文细黑" w:cs="华文细黑"/>
            <w:lang w:val="en-US" w:eastAsia="zh-CN"/>
            <w:rPrChange w:id="7458" w:author="野草" w:date="2023-02-08T22:52:06Z">
              <w:rPr>
                <w:rFonts w:hint="eastAsia" w:ascii="楷体" w:hAnsi="楷体" w:eastAsia="楷体" w:cs="楷体"/>
                <w:lang w:val="en-US" w:eastAsia="zh-CN"/>
              </w:rPr>
            </w:rPrChange>
          </w:rPr>
          <w:t>影响。</w:t>
        </w:r>
      </w:ins>
      <w:ins w:id="7460" w:author="野草" w:date="2023-02-08T22:03:28Z">
        <w:r>
          <w:rPr>
            <w:rFonts w:hint="eastAsia" w:ascii="华文细黑" w:hAnsi="华文细黑" w:eastAsia="华文细黑" w:cs="华文细黑"/>
            <w:lang w:val="en-US" w:eastAsia="zh-CN"/>
            <w:rPrChange w:id="7461" w:author="野草" w:date="2023-02-08T22:52:06Z">
              <w:rPr>
                <w:rFonts w:hint="eastAsia" w:ascii="楷体" w:hAnsi="楷体" w:eastAsia="楷体" w:cs="楷体"/>
                <w:lang w:val="en-US" w:eastAsia="zh-CN"/>
              </w:rPr>
            </w:rPrChange>
          </w:rPr>
          <w:t>最后，</w:t>
        </w:r>
      </w:ins>
      <w:ins w:id="7463" w:author="野草" w:date="2023-02-08T22:03:29Z">
        <w:r>
          <w:rPr>
            <w:rFonts w:hint="eastAsia" w:ascii="华文细黑" w:hAnsi="华文细黑" w:eastAsia="华文细黑" w:cs="华文细黑"/>
            <w:lang w:val="en-US" w:eastAsia="zh-CN"/>
            <w:rPrChange w:id="7464" w:author="野草" w:date="2023-02-08T22:52:06Z">
              <w:rPr>
                <w:rFonts w:hint="eastAsia" w:ascii="楷体" w:hAnsi="楷体" w:eastAsia="楷体" w:cs="楷体"/>
                <w:lang w:val="en-US" w:eastAsia="zh-CN"/>
              </w:rPr>
            </w:rPrChange>
          </w:rPr>
          <w:t>根据</w:t>
        </w:r>
      </w:ins>
      <w:ins w:id="7466" w:author="野草" w:date="2023-02-08T22:03:30Z">
        <w:r>
          <w:rPr>
            <w:rFonts w:hint="eastAsia" w:ascii="华文细黑" w:hAnsi="华文细黑" w:eastAsia="华文细黑" w:cs="华文细黑"/>
            <w:lang w:val="en-US" w:eastAsia="zh-CN"/>
            <w:rPrChange w:id="7467" w:author="野草" w:date="2023-02-08T22:52:06Z">
              <w:rPr>
                <w:rFonts w:hint="eastAsia" w:ascii="楷体" w:hAnsi="楷体" w:eastAsia="楷体" w:cs="楷体"/>
                <w:lang w:val="en-US" w:eastAsia="zh-CN"/>
              </w:rPr>
            </w:rPrChange>
          </w:rPr>
          <w:t>研究</w:t>
        </w:r>
      </w:ins>
      <w:ins w:id="7469" w:author="野草" w:date="2023-02-08T22:03:32Z">
        <w:r>
          <w:rPr>
            <w:rFonts w:hint="eastAsia" w:ascii="华文细黑" w:hAnsi="华文细黑" w:eastAsia="华文细黑" w:cs="华文细黑"/>
            <w:lang w:val="en-US" w:eastAsia="zh-CN"/>
            <w:rPrChange w:id="7470" w:author="野草" w:date="2023-02-08T22:52:06Z">
              <w:rPr>
                <w:rFonts w:hint="eastAsia" w:ascii="楷体" w:hAnsi="楷体" w:eastAsia="楷体" w:cs="楷体"/>
                <w:lang w:val="en-US" w:eastAsia="zh-CN"/>
              </w:rPr>
            </w:rPrChange>
          </w:rPr>
          <w:t>结果</w:t>
        </w:r>
      </w:ins>
      <w:ins w:id="7472" w:author="野草" w:date="2023-02-08T22:07:49Z">
        <w:r>
          <w:rPr>
            <w:rFonts w:hint="eastAsia" w:ascii="华文细黑" w:hAnsi="华文细黑" w:eastAsia="华文细黑" w:cs="华文细黑"/>
            <w:lang w:val="en-US" w:eastAsia="zh-CN"/>
            <w:rPrChange w:id="7473" w:author="野草" w:date="2023-02-08T22:52:06Z">
              <w:rPr>
                <w:rFonts w:hint="eastAsia" w:ascii="楷体" w:hAnsi="楷体" w:eastAsia="楷体" w:cs="楷体"/>
                <w:lang w:val="en-US" w:eastAsia="zh-CN"/>
              </w:rPr>
            </w:rPrChange>
          </w:rPr>
          <w:t>并结合</w:t>
        </w:r>
      </w:ins>
      <w:ins w:id="7475" w:author="野草" w:date="2023-02-08T22:07:50Z">
        <w:r>
          <w:rPr>
            <w:rFonts w:hint="eastAsia" w:ascii="华文细黑" w:hAnsi="华文细黑" w:eastAsia="华文细黑" w:cs="华文细黑"/>
            <w:lang w:val="en-US" w:eastAsia="zh-CN"/>
            <w:rPrChange w:id="7476" w:author="野草" w:date="2023-02-08T22:52:06Z">
              <w:rPr>
                <w:rFonts w:hint="eastAsia" w:ascii="楷体" w:hAnsi="楷体" w:eastAsia="楷体" w:cs="楷体"/>
                <w:lang w:val="en-US" w:eastAsia="zh-CN"/>
              </w:rPr>
            </w:rPrChange>
          </w:rPr>
          <w:t>相关</w:t>
        </w:r>
      </w:ins>
      <w:ins w:id="7478" w:author="野草" w:date="2023-02-08T22:07:51Z">
        <w:r>
          <w:rPr>
            <w:rFonts w:hint="eastAsia" w:ascii="华文细黑" w:hAnsi="华文细黑" w:eastAsia="华文细黑" w:cs="华文细黑"/>
            <w:lang w:val="en-US" w:eastAsia="zh-CN"/>
            <w:rPrChange w:id="7479" w:author="野草" w:date="2023-02-08T22:52:06Z">
              <w:rPr>
                <w:rFonts w:hint="eastAsia" w:ascii="楷体" w:hAnsi="楷体" w:eastAsia="楷体" w:cs="楷体"/>
                <w:lang w:val="en-US" w:eastAsia="zh-CN"/>
              </w:rPr>
            </w:rPrChange>
          </w:rPr>
          <w:t>理论</w:t>
        </w:r>
      </w:ins>
      <w:ins w:id="7481" w:author="野草" w:date="2023-02-08T22:07:53Z">
        <w:r>
          <w:rPr>
            <w:rFonts w:hint="eastAsia" w:ascii="华文细黑" w:hAnsi="华文细黑" w:eastAsia="华文细黑" w:cs="华文细黑"/>
            <w:lang w:val="en-US" w:eastAsia="zh-CN"/>
            <w:rPrChange w:id="7482" w:author="野草" w:date="2023-02-08T22:52:06Z">
              <w:rPr>
                <w:rFonts w:hint="eastAsia" w:ascii="楷体" w:hAnsi="楷体" w:eastAsia="楷体" w:cs="楷体"/>
                <w:lang w:val="en-US" w:eastAsia="zh-CN"/>
              </w:rPr>
            </w:rPrChange>
          </w:rPr>
          <w:t>知识，</w:t>
        </w:r>
      </w:ins>
      <w:ins w:id="7484" w:author="野草" w:date="2023-02-08T22:08:07Z">
        <w:r>
          <w:rPr>
            <w:rFonts w:hint="eastAsia" w:ascii="华文细黑" w:hAnsi="华文细黑" w:eastAsia="华文细黑" w:cs="华文细黑"/>
            <w:lang w:val="en-US" w:eastAsia="zh-CN"/>
            <w:rPrChange w:id="7485" w:author="野草" w:date="2023-02-08T22:52:06Z">
              <w:rPr>
                <w:rFonts w:hint="eastAsia" w:ascii="楷体" w:hAnsi="楷体" w:eastAsia="楷体" w:cs="楷体"/>
                <w:lang w:val="en-US" w:eastAsia="zh-CN"/>
              </w:rPr>
            </w:rPrChange>
          </w:rPr>
          <w:t>针对</w:t>
        </w:r>
      </w:ins>
      <w:ins w:id="7487" w:author="野草" w:date="2023-02-08T22:08:08Z">
        <w:r>
          <w:rPr>
            <w:rFonts w:hint="eastAsia" w:ascii="华文细黑" w:hAnsi="华文细黑" w:eastAsia="华文细黑" w:cs="华文细黑"/>
            <w:lang w:val="en-US" w:eastAsia="zh-CN"/>
            <w:rPrChange w:id="7488" w:author="野草" w:date="2023-02-08T22:52:06Z">
              <w:rPr>
                <w:rFonts w:hint="eastAsia" w:ascii="楷体" w:hAnsi="楷体" w:eastAsia="楷体" w:cs="楷体"/>
                <w:lang w:val="en-US" w:eastAsia="zh-CN"/>
              </w:rPr>
            </w:rPrChange>
          </w:rPr>
          <w:t>长江</w:t>
        </w:r>
      </w:ins>
      <w:ins w:id="7490" w:author="野草" w:date="2023-02-08T22:08:09Z">
        <w:r>
          <w:rPr>
            <w:rFonts w:hint="eastAsia" w:ascii="华文细黑" w:hAnsi="华文细黑" w:eastAsia="华文细黑" w:cs="华文细黑"/>
            <w:lang w:val="en-US" w:eastAsia="zh-CN"/>
            <w:rPrChange w:id="7491" w:author="野草" w:date="2023-02-08T22:52:06Z">
              <w:rPr>
                <w:rFonts w:hint="eastAsia" w:ascii="楷体" w:hAnsi="楷体" w:eastAsia="楷体" w:cs="楷体"/>
                <w:lang w:val="en-US" w:eastAsia="zh-CN"/>
              </w:rPr>
            </w:rPrChange>
          </w:rPr>
          <w:t>流域</w:t>
        </w:r>
      </w:ins>
      <w:ins w:id="7493" w:author="野草" w:date="2023-02-08T22:08:10Z">
        <w:r>
          <w:rPr>
            <w:rFonts w:hint="eastAsia" w:ascii="华文细黑" w:hAnsi="华文细黑" w:eastAsia="华文细黑" w:cs="华文细黑"/>
            <w:lang w:val="en-US" w:eastAsia="zh-CN"/>
            <w:rPrChange w:id="7494" w:author="野草" w:date="2023-02-08T22:52:06Z">
              <w:rPr>
                <w:rFonts w:hint="eastAsia" w:ascii="楷体" w:hAnsi="楷体" w:eastAsia="楷体" w:cs="楷体"/>
                <w:lang w:val="en-US" w:eastAsia="zh-CN"/>
              </w:rPr>
            </w:rPrChange>
          </w:rPr>
          <w:t>上游</w:t>
        </w:r>
      </w:ins>
      <w:ins w:id="7496" w:author="野草" w:date="2023-02-08T22:08:12Z">
        <w:r>
          <w:rPr>
            <w:rFonts w:hint="eastAsia" w:ascii="华文细黑" w:hAnsi="华文细黑" w:eastAsia="华文细黑" w:cs="华文细黑"/>
            <w:lang w:val="en-US" w:eastAsia="zh-CN"/>
            <w:rPrChange w:id="7497" w:author="野草" w:date="2023-02-08T22:52:06Z">
              <w:rPr>
                <w:rFonts w:hint="eastAsia" w:ascii="楷体" w:hAnsi="楷体" w:eastAsia="楷体" w:cs="楷体"/>
                <w:lang w:val="en-US" w:eastAsia="zh-CN"/>
              </w:rPr>
            </w:rPrChange>
          </w:rPr>
          <w:t>城市</w:t>
        </w:r>
      </w:ins>
      <w:ins w:id="7499" w:author="野草" w:date="2023-02-08T22:08:18Z">
        <w:r>
          <w:rPr>
            <w:rFonts w:hint="eastAsia" w:ascii="华文细黑" w:hAnsi="华文细黑" w:eastAsia="华文细黑" w:cs="华文细黑"/>
            <w:lang w:val="en-US" w:eastAsia="zh-CN"/>
            <w:rPrChange w:id="7500" w:author="野草" w:date="2023-02-08T22:52:06Z">
              <w:rPr>
                <w:rFonts w:hint="eastAsia" w:ascii="楷体" w:hAnsi="楷体" w:eastAsia="楷体" w:cs="楷体"/>
                <w:lang w:val="en-US" w:eastAsia="zh-CN"/>
              </w:rPr>
            </w:rPrChange>
          </w:rPr>
          <w:t>特征，</w:t>
        </w:r>
      </w:ins>
      <w:ins w:id="7502" w:author="野草" w:date="2023-02-08T22:08:19Z">
        <w:r>
          <w:rPr>
            <w:rFonts w:hint="eastAsia" w:ascii="华文细黑" w:hAnsi="华文细黑" w:eastAsia="华文细黑" w:cs="华文细黑"/>
            <w:lang w:val="en-US" w:eastAsia="zh-CN"/>
            <w:rPrChange w:id="7503" w:author="野草" w:date="2023-02-08T22:52:06Z">
              <w:rPr>
                <w:rFonts w:hint="eastAsia" w:ascii="楷体" w:hAnsi="楷体" w:eastAsia="楷体" w:cs="楷体"/>
                <w:lang w:val="en-US" w:eastAsia="zh-CN"/>
              </w:rPr>
            </w:rPrChange>
          </w:rPr>
          <w:t>为</w:t>
        </w:r>
      </w:ins>
      <w:ins w:id="7505" w:author="野草" w:date="2023-02-08T22:08:20Z">
        <w:r>
          <w:rPr>
            <w:rFonts w:hint="eastAsia" w:ascii="华文细黑" w:hAnsi="华文细黑" w:eastAsia="华文细黑" w:cs="华文细黑"/>
            <w:lang w:val="en-US" w:eastAsia="zh-CN"/>
            <w:rPrChange w:id="7506" w:author="野草" w:date="2023-02-08T22:52:06Z">
              <w:rPr>
                <w:rFonts w:hint="eastAsia" w:ascii="楷体" w:hAnsi="楷体" w:eastAsia="楷体" w:cs="楷体"/>
                <w:lang w:val="en-US" w:eastAsia="zh-CN"/>
              </w:rPr>
            </w:rPrChange>
          </w:rPr>
          <w:t>不同</w:t>
        </w:r>
      </w:ins>
      <w:ins w:id="7508" w:author="野草" w:date="2023-02-08T22:08:21Z">
        <w:r>
          <w:rPr>
            <w:rFonts w:hint="eastAsia" w:ascii="华文细黑" w:hAnsi="华文细黑" w:eastAsia="华文细黑" w:cs="华文细黑"/>
            <w:lang w:val="en-US" w:eastAsia="zh-CN"/>
            <w:rPrChange w:id="7509" w:author="野草" w:date="2023-02-08T22:52:06Z">
              <w:rPr>
                <w:rFonts w:hint="eastAsia" w:ascii="楷体" w:hAnsi="楷体" w:eastAsia="楷体" w:cs="楷体"/>
                <w:lang w:val="en-US" w:eastAsia="zh-CN"/>
              </w:rPr>
            </w:rPrChange>
          </w:rPr>
          <w:t>的</w:t>
        </w:r>
      </w:ins>
      <w:ins w:id="7511" w:author="野草" w:date="2023-02-08T22:08:22Z">
        <w:r>
          <w:rPr>
            <w:rFonts w:hint="eastAsia" w:ascii="华文细黑" w:hAnsi="华文细黑" w:eastAsia="华文细黑" w:cs="华文细黑"/>
            <w:lang w:val="en-US" w:eastAsia="zh-CN"/>
            <w:rPrChange w:id="7512" w:author="野草" w:date="2023-02-08T22:52:06Z">
              <w:rPr>
                <w:rFonts w:hint="eastAsia" w:ascii="楷体" w:hAnsi="楷体" w:eastAsia="楷体" w:cs="楷体"/>
                <w:lang w:val="en-US" w:eastAsia="zh-CN"/>
              </w:rPr>
            </w:rPrChange>
          </w:rPr>
          <w:t>局地</w:t>
        </w:r>
      </w:ins>
      <w:ins w:id="7514" w:author="野草" w:date="2023-02-08T22:08:23Z">
        <w:r>
          <w:rPr>
            <w:rFonts w:hint="eastAsia" w:ascii="华文细黑" w:hAnsi="华文细黑" w:eastAsia="华文细黑" w:cs="华文细黑"/>
            <w:lang w:val="en-US" w:eastAsia="zh-CN"/>
            <w:rPrChange w:id="7515" w:author="野草" w:date="2023-02-08T22:52:06Z">
              <w:rPr>
                <w:rFonts w:hint="eastAsia" w:ascii="楷体" w:hAnsi="楷体" w:eastAsia="楷体" w:cs="楷体"/>
                <w:lang w:val="en-US" w:eastAsia="zh-CN"/>
              </w:rPr>
            </w:rPrChange>
          </w:rPr>
          <w:t>气候区</w:t>
        </w:r>
      </w:ins>
      <w:ins w:id="7517" w:author="野草" w:date="2023-02-08T22:08:24Z">
        <w:r>
          <w:rPr>
            <w:rFonts w:hint="eastAsia" w:ascii="华文细黑" w:hAnsi="华文细黑" w:eastAsia="华文细黑" w:cs="华文细黑"/>
            <w:lang w:val="en-US" w:eastAsia="zh-CN"/>
            <w:rPrChange w:id="7518" w:author="野草" w:date="2023-02-08T22:52:06Z">
              <w:rPr>
                <w:rFonts w:hint="eastAsia" w:ascii="楷体" w:hAnsi="楷体" w:eastAsia="楷体" w:cs="楷体"/>
                <w:lang w:val="en-US" w:eastAsia="zh-CN"/>
              </w:rPr>
            </w:rPrChange>
          </w:rPr>
          <w:t>提出</w:t>
        </w:r>
      </w:ins>
      <w:ins w:id="7520" w:author="野草" w:date="2023-02-08T22:54:18Z">
        <w:r>
          <w:rPr>
            <w:rFonts w:hint="eastAsia" w:ascii="华文细黑" w:hAnsi="华文细黑" w:eastAsia="华文细黑" w:cs="华文细黑"/>
            <w:lang w:val="en-US" w:eastAsia="zh-CN"/>
          </w:rPr>
          <w:t>城市</w:t>
        </w:r>
      </w:ins>
      <w:ins w:id="7521" w:author="野草" w:date="2023-02-08T22:54:19Z">
        <w:r>
          <w:rPr>
            <w:rFonts w:hint="eastAsia" w:ascii="华文细黑" w:hAnsi="华文细黑" w:eastAsia="华文细黑" w:cs="华文细黑"/>
            <w:lang w:val="en-US" w:eastAsia="zh-CN"/>
          </w:rPr>
          <w:t>规划</w:t>
        </w:r>
      </w:ins>
      <w:ins w:id="7522" w:author="野草" w:date="2023-02-08T22:08:34Z">
        <w:r>
          <w:rPr>
            <w:rFonts w:hint="eastAsia" w:ascii="华文细黑" w:hAnsi="华文细黑" w:eastAsia="华文细黑" w:cs="华文细黑"/>
            <w:lang w:val="en-US" w:eastAsia="zh-CN"/>
            <w:rPrChange w:id="7523" w:author="野草" w:date="2023-02-08T22:52:06Z">
              <w:rPr>
                <w:rFonts w:hint="eastAsia" w:ascii="楷体" w:hAnsi="楷体" w:eastAsia="楷体" w:cs="楷体"/>
                <w:lang w:val="en-US" w:eastAsia="zh-CN"/>
              </w:rPr>
            </w:rPrChange>
          </w:rPr>
          <w:t>优化</w:t>
        </w:r>
      </w:ins>
      <w:ins w:id="7525" w:author="野草" w:date="2023-02-08T22:08:36Z">
        <w:r>
          <w:rPr>
            <w:rFonts w:hint="eastAsia" w:ascii="华文细黑" w:hAnsi="华文细黑" w:eastAsia="华文细黑" w:cs="华文细黑"/>
            <w:lang w:val="en-US" w:eastAsia="zh-CN"/>
            <w:rPrChange w:id="7526" w:author="野草" w:date="2023-02-08T22:52:06Z">
              <w:rPr>
                <w:rFonts w:hint="eastAsia" w:ascii="楷体" w:hAnsi="楷体" w:eastAsia="楷体" w:cs="楷体"/>
                <w:lang w:val="en-US" w:eastAsia="zh-CN"/>
              </w:rPr>
            </w:rPrChange>
          </w:rPr>
          <w:t>方案，</w:t>
        </w:r>
      </w:ins>
      <w:ins w:id="7528" w:author="野草" w:date="2023-02-08T22:08:37Z">
        <w:r>
          <w:rPr>
            <w:rFonts w:hint="eastAsia" w:ascii="华文细黑" w:hAnsi="华文细黑" w:eastAsia="华文细黑" w:cs="华文细黑"/>
            <w:lang w:val="en-US" w:eastAsia="zh-CN"/>
            <w:rPrChange w:id="7529" w:author="野草" w:date="2023-02-08T22:52:06Z">
              <w:rPr>
                <w:rFonts w:hint="eastAsia" w:ascii="楷体" w:hAnsi="楷体" w:eastAsia="楷体" w:cs="楷体"/>
                <w:lang w:val="en-US" w:eastAsia="zh-CN"/>
              </w:rPr>
            </w:rPrChange>
          </w:rPr>
          <w:t>以</w:t>
        </w:r>
      </w:ins>
      <w:ins w:id="7531" w:author="野草" w:date="2023-02-08T22:08:39Z">
        <w:r>
          <w:rPr>
            <w:rFonts w:hint="eastAsia" w:ascii="华文细黑" w:hAnsi="华文细黑" w:eastAsia="华文细黑" w:cs="华文细黑"/>
            <w:lang w:val="en-US" w:eastAsia="zh-CN"/>
            <w:rPrChange w:id="7532" w:author="野草" w:date="2023-02-08T22:52:06Z">
              <w:rPr>
                <w:rFonts w:hint="eastAsia" w:ascii="楷体" w:hAnsi="楷体" w:eastAsia="楷体" w:cs="楷体"/>
                <w:lang w:val="en-US" w:eastAsia="zh-CN"/>
              </w:rPr>
            </w:rPrChange>
          </w:rPr>
          <w:t>最大</w:t>
        </w:r>
      </w:ins>
      <w:ins w:id="7534" w:author="野草" w:date="2023-02-08T22:08:40Z">
        <w:r>
          <w:rPr>
            <w:rFonts w:hint="eastAsia" w:ascii="华文细黑" w:hAnsi="华文细黑" w:eastAsia="华文细黑" w:cs="华文细黑"/>
            <w:lang w:val="en-US" w:eastAsia="zh-CN"/>
            <w:rPrChange w:id="7535" w:author="野草" w:date="2023-02-08T22:52:06Z">
              <w:rPr>
                <w:rFonts w:hint="eastAsia" w:ascii="楷体" w:hAnsi="楷体" w:eastAsia="楷体" w:cs="楷体"/>
                <w:lang w:val="en-US" w:eastAsia="zh-CN"/>
              </w:rPr>
            </w:rPrChange>
          </w:rPr>
          <w:t>程度</w:t>
        </w:r>
      </w:ins>
      <w:ins w:id="7537" w:author="野草" w:date="2023-02-08T22:08:42Z">
        <w:r>
          <w:rPr>
            <w:rFonts w:hint="eastAsia" w:ascii="华文细黑" w:hAnsi="华文细黑" w:eastAsia="华文细黑" w:cs="华文细黑"/>
            <w:lang w:val="en-US" w:eastAsia="zh-CN"/>
            <w:rPrChange w:id="7538" w:author="野草" w:date="2023-02-08T22:52:06Z">
              <w:rPr>
                <w:rFonts w:hint="eastAsia" w:ascii="楷体" w:hAnsi="楷体" w:eastAsia="楷体" w:cs="楷体"/>
                <w:lang w:val="en-US" w:eastAsia="zh-CN"/>
              </w:rPr>
            </w:rPrChange>
          </w:rPr>
          <w:t>改善</w:t>
        </w:r>
      </w:ins>
      <w:ins w:id="7540" w:author="野草" w:date="2023-02-08T22:08:47Z">
        <w:r>
          <w:rPr>
            <w:rFonts w:hint="eastAsia" w:ascii="华文细黑" w:hAnsi="华文细黑" w:eastAsia="华文细黑" w:cs="华文细黑"/>
            <w:lang w:val="en-US" w:eastAsia="zh-CN"/>
            <w:rPrChange w:id="7541" w:author="野草" w:date="2023-02-08T22:52:06Z">
              <w:rPr>
                <w:rFonts w:hint="eastAsia" w:ascii="楷体" w:hAnsi="楷体" w:eastAsia="楷体" w:cs="楷体"/>
                <w:lang w:val="en-US" w:eastAsia="zh-CN"/>
              </w:rPr>
            </w:rPrChange>
          </w:rPr>
          <w:t>滨江地区</w:t>
        </w:r>
      </w:ins>
      <w:ins w:id="7543" w:author="野草" w:date="2023-02-08T22:08:48Z">
        <w:r>
          <w:rPr>
            <w:rFonts w:hint="eastAsia" w:ascii="华文细黑" w:hAnsi="华文细黑" w:eastAsia="华文细黑" w:cs="华文细黑"/>
            <w:lang w:val="en-US" w:eastAsia="zh-CN"/>
            <w:rPrChange w:id="7544" w:author="野草" w:date="2023-02-08T22:52:06Z">
              <w:rPr>
                <w:rFonts w:hint="eastAsia" w:ascii="楷体" w:hAnsi="楷体" w:eastAsia="楷体" w:cs="楷体"/>
                <w:lang w:val="en-US" w:eastAsia="zh-CN"/>
              </w:rPr>
            </w:rPrChange>
          </w:rPr>
          <w:t>的</w:t>
        </w:r>
      </w:ins>
      <w:ins w:id="7546" w:author="野草" w:date="2023-02-08T22:08:50Z">
        <w:r>
          <w:rPr>
            <w:rFonts w:hint="eastAsia" w:ascii="华文细黑" w:hAnsi="华文细黑" w:eastAsia="华文细黑" w:cs="华文细黑"/>
            <w:lang w:val="en-US" w:eastAsia="zh-CN"/>
            <w:rPrChange w:id="7547" w:author="野草" w:date="2023-02-08T22:52:06Z">
              <w:rPr>
                <w:rFonts w:hint="eastAsia" w:ascii="楷体" w:hAnsi="楷体" w:eastAsia="楷体" w:cs="楷体"/>
                <w:lang w:val="en-US" w:eastAsia="zh-CN"/>
              </w:rPr>
            </w:rPrChange>
          </w:rPr>
          <w:t>热环境</w:t>
        </w:r>
      </w:ins>
      <w:ins w:id="7549" w:author="野草" w:date="2023-02-08T22:08:51Z">
        <w:r>
          <w:rPr>
            <w:rFonts w:hint="eastAsia" w:ascii="华文细黑" w:hAnsi="华文细黑" w:eastAsia="华文细黑" w:cs="华文细黑"/>
            <w:lang w:val="en-US" w:eastAsia="zh-CN"/>
            <w:rPrChange w:id="7550" w:author="野草" w:date="2023-02-08T22:52:06Z">
              <w:rPr>
                <w:rFonts w:hint="eastAsia" w:ascii="楷体" w:hAnsi="楷体" w:eastAsia="楷体" w:cs="楷体"/>
                <w:lang w:val="en-US" w:eastAsia="zh-CN"/>
              </w:rPr>
            </w:rPrChange>
          </w:rPr>
          <w:t>特征。</w:t>
        </w:r>
      </w:ins>
    </w:p>
    <w:p>
      <w:pPr>
        <w:rPr>
          <w:ins w:id="7552" w:author="野草" w:date="2023-02-08T17:59:52Z"/>
          <w:rFonts w:hint="eastAsia" w:ascii="楷体" w:hAnsi="楷体" w:eastAsia="楷体" w:cs="楷体"/>
          <w:lang w:val="en-US" w:eastAsia="zh-CN"/>
          <w:rPrChange w:id="7553" w:author="野草" w:date="2023-02-08T18:00:05Z">
            <w:rPr>
              <w:ins w:id="7554" w:author="野草" w:date="2023-02-08T17:59:52Z"/>
              <w:rFonts w:hint="eastAsia"/>
              <w:lang w:val="en-US" w:eastAsia="zh-CN"/>
            </w:rPr>
          </w:rPrChange>
        </w:rPr>
      </w:pPr>
    </w:p>
    <w:p>
      <w:pPr>
        <w:rPr>
          <w:ins w:id="7555" w:author="野草" w:date="2023-02-08T16:19:37Z"/>
          <w:rFonts w:hint="default" w:ascii="华文楷体" w:hAnsi="华文楷体" w:eastAsia="华文楷体" w:cs="华文楷体"/>
          <w:lang w:val="en-US" w:eastAsia="zh-CN"/>
        </w:rPr>
      </w:pPr>
    </w:p>
    <w:p>
      <w:pPr>
        <w:pStyle w:val="5"/>
        <w:spacing w:beforeLines="0" w:afterLines="0"/>
        <w:jc w:val="left"/>
        <w:rPr>
          <w:ins w:id="7557" w:author="野草" w:date="2023-02-08T01:32:45Z"/>
          <w:rFonts w:hint="eastAsia"/>
        </w:rPr>
        <w:pPrChange w:id="7556" w:author="野草" w:date="2023-02-08T01:33:14Z">
          <w:pPr>
            <w:spacing w:beforeLines="0" w:afterLines="0"/>
            <w:jc w:val="left"/>
          </w:pPr>
        </w:pPrChange>
      </w:pPr>
      <w:ins w:id="7558" w:author="野草" w:date="2023-02-08T01:32:45Z">
        <w:r>
          <w:rPr>
            <w:rFonts w:hint="default"/>
          </w:rPr>
          <w:t>3.2</w:t>
        </w:r>
      </w:ins>
      <w:ins w:id="7559" w:author="野草" w:date="2023-02-08T10:19:10Z">
        <w:r>
          <w:rPr>
            <w:rFonts w:hint="eastAsia"/>
            <w:lang w:val="en-US" w:eastAsia="zh-CN"/>
          </w:rPr>
          <w:t>.</w:t>
        </w:r>
      </w:ins>
      <w:ins w:id="7560" w:author="野草" w:date="2023-02-08T10:19:11Z">
        <w:r>
          <w:rPr>
            <w:rFonts w:hint="eastAsia"/>
            <w:lang w:val="en-US" w:eastAsia="zh-CN"/>
          </w:rPr>
          <w:t xml:space="preserve"> </w:t>
        </w:r>
      </w:ins>
      <w:ins w:id="7561" w:author="野草" w:date="2023-02-08T01:32:45Z">
        <w:r>
          <w:rPr>
            <w:rFonts w:hint="eastAsia"/>
          </w:rPr>
          <w:t>可行性分析</w:t>
        </w:r>
      </w:ins>
    </w:p>
    <w:p>
      <w:pPr>
        <w:rPr>
          <w:ins w:id="7562" w:author="野草" w:date="2023-02-08T12:58:57Z"/>
          <w:rFonts w:hint="eastAsia" w:ascii="华文细黑" w:hAnsi="华文细黑" w:eastAsia="华文细黑" w:cs="华文细黑"/>
          <w:lang w:val="en-US" w:eastAsia="zh-CN"/>
        </w:rPr>
      </w:pPr>
      <w:ins w:id="7563" w:author="野草" w:date="2023-02-08T12:58:57Z">
        <w:r>
          <w:rPr>
            <w:rFonts w:hint="eastAsia" w:ascii="华文细黑" w:hAnsi="华文细黑" w:eastAsia="华文细黑" w:cs="华文细黑"/>
            <w:lang w:val="en-US" w:eastAsia="zh-CN"/>
          </w:rPr>
          <w:t>[up23020</w:t>
        </w:r>
      </w:ins>
      <w:ins w:id="7564" w:author="野草" w:date="2023-02-08T12:58:59Z">
        <w:r>
          <w:rPr>
            <w:rFonts w:hint="eastAsia" w:ascii="华文细黑" w:hAnsi="华文细黑" w:eastAsia="华文细黑" w:cs="华文细黑"/>
            <w:lang w:val="en-US" w:eastAsia="zh-CN"/>
          </w:rPr>
          <w:t>8</w:t>
        </w:r>
      </w:ins>
      <w:ins w:id="7565" w:author="野草" w:date="2023-02-08T12:58:57Z">
        <w:r>
          <w:rPr>
            <w:rFonts w:hint="eastAsia" w:ascii="华文细黑" w:hAnsi="华文细黑" w:eastAsia="华文细黑" w:cs="华文细黑"/>
            <w:lang w:val="en-US" w:eastAsia="zh-CN"/>
          </w:rPr>
          <w:t>]</w:t>
        </w:r>
      </w:ins>
    </w:p>
    <w:p>
      <w:pPr>
        <w:rPr>
          <w:ins w:id="7566" w:author="野草" w:date="2023-02-08T01:33:55Z"/>
          <w:rFonts w:hint="eastAsia" w:ascii="华文细黑" w:hAnsi="华文细黑" w:eastAsia="华文细黑" w:cs="华文细黑"/>
          <w:color w:val="000000"/>
          <w:sz w:val="21"/>
          <w:szCs w:val="24"/>
          <w:rPrChange w:id="7567" w:author="野草" w:date="2023-02-08T11:41:32Z">
            <w:rPr>
              <w:ins w:id="7568" w:author="野草" w:date="2023-02-08T01:33:55Z"/>
              <w:rFonts w:hint="eastAsia" w:ascii="华文楷体" w:hAnsi="华文楷体" w:eastAsia="华文楷体" w:cs="华文楷体"/>
              <w:color w:val="000000"/>
              <w:sz w:val="21"/>
              <w:szCs w:val="24"/>
            </w:rPr>
          </w:rPrChange>
        </w:rPr>
      </w:pPr>
      <w:ins w:id="7569" w:author="野草" w:date="2023-02-08T01:32:45Z">
        <w:r>
          <w:rPr>
            <w:rFonts w:hint="eastAsia" w:ascii="华文细黑" w:hAnsi="华文细黑" w:eastAsia="华文细黑" w:cs="华文细黑"/>
            <w:color w:val="000000"/>
            <w:sz w:val="21"/>
            <w:szCs w:val="24"/>
            <w:rPrChange w:id="7570" w:author="野草" w:date="2023-02-08T11:41:32Z">
              <w:rPr>
                <w:rFonts w:hint="eastAsia" w:ascii="宋体" w:hAnsi="宋体" w:eastAsia="宋体"/>
                <w:color w:val="000000"/>
                <w:sz w:val="21"/>
                <w:szCs w:val="24"/>
              </w:rPr>
            </w:rPrChange>
          </w:rPr>
          <w:t>本项目</w:t>
        </w:r>
      </w:ins>
      <w:ins w:id="7572" w:author="野草" w:date="2023-02-08T01:33:21Z">
        <w:r>
          <w:rPr>
            <w:rFonts w:hint="eastAsia" w:ascii="华文细黑" w:hAnsi="华文细黑" w:eastAsia="华文细黑" w:cs="华文细黑"/>
            <w:color w:val="000000"/>
            <w:sz w:val="21"/>
            <w:szCs w:val="24"/>
            <w:lang w:val="en-US" w:eastAsia="zh-CN"/>
            <w:rPrChange w:id="7573" w:author="野草" w:date="2023-02-08T11:41:32Z">
              <w:rPr>
                <w:rFonts w:hint="eastAsia" w:ascii="宋体" w:hAnsi="宋体" w:eastAsia="宋体"/>
                <w:color w:val="000000"/>
                <w:sz w:val="21"/>
                <w:szCs w:val="24"/>
                <w:lang w:val="en-US" w:eastAsia="zh-CN"/>
              </w:rPr>
            </w:rPrChange>
          </w:rPr>
          <w:t>的</w:t>
        </w:r>
      </w:ins>
      <w:ins w:id="7575" w:author="野草" w:date="2023-02-08T01:33:23Z">
        <w:r>
          <w:rPr>
            <w:rFonts w:hint="eastAsia" w:ascii="华文细黑" w:hAnsi="华文细黑" w:eastAsia="华文细黑" w:cs="华文细黑"/>
            <w:color w:val="000000"/>
            <w:sz w:val="21"/>
            <w:szCs w:val="24"/>
            <w:lang w:val="en-US" w:eastAsia="zh-CN"/>
            <w:rPrChange w:id="7576" w:author="野草" w:date="2023-02-08T11:41:32Z">
              <w:rPr>
                <w:rFonts w:hint="eastAsia" w:ascii="宋体" w:hAnsi="宋体" w:eastAsia="宋体"/>
                <w:color w:val="000000"/>
                <w:sz w:val="21"/>
                <w:szCs w:val="24"/>
                <w:lang w:val="en-US" w:eastAsia="zh-CN"/>
              </w:rPr>
            </w:rPrChange>
          </w:rPr>
          <w:t>实施</w:t>
        </w:r>
      </w:ins>
      <w:ins w:id="7578" w:author="野草" w:date="2023-02-08T01:33:24Z">
        <w:r>
          <w:rPr>
            <w:rFonts w:hint="eastAsia" w:ascii="华文细黑" w:hAnsi="华文细黑" w:eastAsia="华文细黑" w:cs="华文细黑"/>
            <w:color w:val="000000"/>
            <w:sz w:val="21"/>
            <w:szCs w:val="24"/>
            <w:lang w:val="en-US" w:eastAsia="zh-CN"/>
            <w:rPrChange w:id="7579" w:author="野草" w:date="2023-02-08T11:41:32Z">
              <w:rPr>
                <w:rFonts w:hint="eastAsia" w:ascii="宋体" w:hAnsi="宋体" w:eastAsia="宋体"/>
                <w:color w:val="000000"/>
                <w:sz w:val="21"/>
                <w:szCs w:val="24"/>
                <w:lang w:val="en-US" w:eastAsia="zh-CN"/>
              </w:rPr>
            </w:rPrChange>
          </w:rPr>
          <w:t>具有</w:t>
        </w:r>
      </w:ins>
      <w:ins w:id="7581" w:author="野草" w:date="2023-02-08T01:33:27Z">
        <w:r>
          <w:rPr>
            <w:rFonts w:hint="eastAsia" w:ascii="华文细黑" w:hAnsi="华文细黑" w:eastAsia="华文细黑" w:cs="华文细黑"/>
            <w:color w:val="000000"/>
            <w:sz w:val="21"/>
            <w:szCs w:val="24"/>
            <w:lang w:val="en-US" w:eastAsia="zh-CN"/>
            <w:rPrChange w:id="7582" w:author="野草" w:date="2023-02-08T11:41:32Z">
              <w:rPr>
                <w:rFonts w:hint="eastAsia" w:ascii="宋体" w:hAnsi="宋体" w:eastAsia="宋体"/>
                <w:color w:val="000000"/>
                <w:sz w:val="21"/>
                <w:szCs w:val="24"/>
                <w:lang w:val="en-US" w:eastAsia="zh-CN"/>
              </w:rPr>
            </w:rPrChange>
          </w:rPr>
          <w:t>较强的</w:t>
        </w:r>
      </w:ins>
      <w:ins w:id="7584" w:author="野草" w:date="2023-02-08T01:33:28Z">
        <w:r>
          <w:rPr>
            <w:rFonts w:hint="eastAsia" w:ascii="华文细黑" w:hAnsi="华文细黑" w:eastAsia="华文细黑" w:cs="华文细黑"/>
            <w:color w:val="000000"/>
            <w:sz w:val="21"/>
            <w:szCs w:val="24"/>
            <w:lang w:val="en-US" w:eastAsia="zh-CN"/>
            <w:rPrChange w:id="7585" w:author="野草" w:date="2023-02-08T11:41:32Z">
              <w:rPr>
                <w:rFonts w:hint="eastAsia" w:ascii="宋体" w:hAnsi="宋体" w:eastAsia="宋体"/>
                <w:color w:val="000000"/>
                <w:sz w:val="21"/>
                <w:szCs w:val="24"/>
                <w:lang w:val="en-US" w:eastAsia="zh-CN"/>
              </w:rPr>
            </w:rPrChange>
          </w:rPr>
          <w:t>可行性</w:t>
        </w:r>
      </w:ins>
      <w:ins w:id="7587" w:author="野草" w:date="2023-02-08T01:32:45Z">
        <w:r>
          <w:rPr>
            <w:rFonts w:hint="eastAsia" w:ascii="华文细黑" w:hAnsi="华文细黑" w:eastAsia="华文细黑" w:cs="华文细黑"/>
            <w:color w:val="000000"/>
            <w:sz w:val="21"/>
            <w:szCs w:val="24"/>
            <w:rPrChange w:id="7588" w:author="野草" w:date="2023-02-08T11:41:32Z">
              <w:rPr>
                <w:rFonts w:hint="eastAsia" w:ascii="宋体" w:hAnsi="宋体" w:eastAsia="宋体"/>
                <w:color w:val="000000"/>
                <w:sz w:val="21"/>
                <w:szCs w:val="24"/>
              </w:rPr>
            </w:rPrChange>
          </w:rPr>
          <w:t>，主要表现在</w:t>
        </w:r>
      </w:ins>
      <w:ins w:id="7590" w:author="野草" w:date="2023-02-08T01:33:33Z">
        <w:r>
          <w:rPr>
            <w:rFonts w:hint="eastAsia" w:ascii="华文细黑" w:hAnsi="华文细黑" w:eastAsia="华文细黑" w:cs="华文细黑"/>
            <w:color w:val="000000"/>
            <w:sz w:val="21"/>
            <w:szCs w:val="24"/>
            <w:lang w:val="en-US" w:eastAsia="zh-CN"/>
            <w:rPrChange w:id="7591" w:author="野草" w:date="2023-02-08T11:41:32Z">
              <w:rPr>
                <w:rFonts w:hint="eastAsia" w:ascii="宋体" w:hAnsi="宋体" w:eastAsia="宋体"/>
                <w:color w:val="000000"/>
                <w:sz w:val="21"/>
                <w:szCs w:val="24"/>
                <w:lang w:val="en-US" w:eastAsia="zh-CN"/>
              </w:rPr>
            </w:rPrChange>
          </w:rPr>
          <w:t>以下方面</w:t>
        </w:r>
      </w:ins>
      <w:ins w:id="7593" w:author="野草" w:date="2023-02-08T01:32:45Z">
        <w:r>
          <w:rPr>
            <w:rFonts w:hint="eastAsia" w:ascii="华文细黑" w:hAnsi="华文细黑" w:eastAsia="华文细黑" w:cs="华文细黑"/>
            <w:color w:val="000000"/>
            <w:sz w:val="21"/>
            <w:szCs w:val="24"/>
            <w:rPrChange w:id="7594" w:author="野草" w:date="2023-02-08T11:41:32Z">
              <w:rPr>
                <w:rFonts w:hint="eastAsia" w:ascii="宋体" w:hAnsi="宋体" w:eastAsia="宋体"/>
                <w:color w:val="000000"/>
                <w:sz w:val="21"/>
                <w:szCs w:val="24"/>
              </w:rPr>
            </w:rPrChange>
          </w:rPr>
          <w:t xml:space="preserve">： </w:t>
        </w:r>
      </w:ins>
    </w:p>
    <w:p>
      <w:pPr>
        <w:rPr>
          <w:ins w:id="7596" w:author="野草" w:date="2023-02-08T12:59:00Z"/>
          <w:rFonts w:hint="eastAsia" w:ascii="华文细黑" w:hAnsi="华文细黑" w:eastAsia="华文细黑" w:cs="华文细黑"/>
          <w:lang w:val="en-US" w:eastAsia="zh-CN"/>
        </w:rPr>
      </w:pPr>
      <w:ins w:id="7597" w:author="野草" w:date="2023-02-08T12:59:00Z">
        <w:r>
          <w:rPr>
            <w:rFonts w:hint="eastAsia" w:ascii="华文细黑" w:hAnsi="华文细黑" w:eastAsia="华文细黑" w:cs="华文细黑"/>
            <w:lang w:val="en-US" w:eastAsia="zh-CN"/>
          </w:rPr>
          <w:t>[up23020</w:t>
        </w:r>
      </w:ins>
      <w:ins w:id="7598" w:author="野草" w:date="2023-02-08T12:59:02Z">
        <w:r>
          <w:rPr>
            <w:rFonts w:hint="eastAsia" w:ascii="华文细黑" w:hAnsi="华文细黑" w:eastAsia="华文细黑" w:cs="华文细黑"/>
            <w:lang w:val="en-US" w:eastAsia="zh-CN"/>
          </w:rPr>
          <w:t>8</w:t>
        </w:r>
      </w:ins>
      <w:ins w:id="7599" w:author="野草" w:date="2023-02-08T12:59:00Z">
        <w:r>
          <w:rPr>
            <w:rFonts w:hint="eastAsia" w:ascii="华文细黑" w:hAnsi="华文细黑" w:eastAsia="华文细黑" w:cs="华文细黑"/>
            <w:lang w:val="en-US" w:eastAsia="zh-CN"/>
          </w:rPr>
          <w:t>]</w:t>
        </w:r>
      </w:ins>
    </w:p>
    <w:p>
      <w:pPr>
        <w:rPr>
          <w:ins w:id="7600" w:author="野草" w:date="2023-02-08T14:05:44Z"/>
          <w:rFonts w:hint="eastAsia" w:ascii="华文细黑" w:hAnsi="华文细黑" w:eastAsia="华文细黑" w:cs="华文细黑"/>
          <w:color w:val="000000"/>
          <w:sz w:val="21"/>
          <w:szCs w:val="24"/>
        </w:rPr>
      </w:pPr>
      <w:ins w:id="7601" w:author="野草" w:date="2023-02-08T01:33:58Z">
        <w:r>
          <w:rPr>
            <w:rFonts w:hint="eastAsia" w:ascii="华文细黑" w:hAnsi="华文细黑" w:eastAsia="华文细黑" w:cs="华文细黑"/>
            <w:color w:val="000000"/>
            <w:sz w:val="21"/>
            <w:szCs w:val="24"/>
            <w:lang w:val="en-US" w:eastAsia="zh-CN"/>
            <w:rPrChange w:id="7602" w:author="野草" w:date="2023-02-08T11:44:07Z">
              <w:rPr>
                <w:rFonts w:hint="eastAsia" w:ascii="华文楷体" w:hAnsi="华文楷体" w:eastAsia="华文楷体" w:cs="华文楷体"/>
                <w:color w:val="000000"/>
                <w:sz w:val="21"/>
                <w:szCs w:val="24"/>
                <w:lang w:val="en-US" w:eastAsia="zh-CN"/>
              </w:rPr>
            </w:rPrChange>
          </w:rPr>
          <w:t>首先，</w:t>
        </w:r>
      </w:ins>
      <w:ins w:id="7604" w:author="野草" w:date="2023-02-08T01:34:06Z">
        <w:r>
          <w:rPr>
            <w:rFonts w:hint="eastAsia" w:ascii="华文细黑" w:hAnsi="华文细黑" w:eastAsia="华文细黑" w:cs="华文细黑"/>
            <w:color w:val="000000"/>
            <w:sz w:val="21"/>
            <w:szCs w:val="24"/>
            <w:lang w:val="en-US" w:eastAsia="zh-CN"/>
            <w:rPrChange w:id="7605" w:author="野草" w:date="2023-02-08T11:44:07Z">
              <w:rPr>
                <w:rFonts w:hint="eastAsia" w:ascii="华文楷体" w:hAnsi="华文楷体" w:eastAsia="华文楷体" w:cs="华文楷体"/>
                <w:color w:val="000000"/>
                <w:sz w:val="21"/>
                <w:szCs w:val="24"/>
                <w:lang w:val="en-US" w:eastAsia="zh-CN"/>
              </w:rPr>
            </w:rPrChange>
          </w:rPr>
          <w:t>该项目</w:t>
        </w:r>
      </w:ins>
      <w:ins w:id="7607" w:author="野草" w:date="2023-02-08T01:34:08Z">
        <w:r>
          <w:rPr>
            <w:rFonts w:hint="eastAsia" w:ascii="华文细黑" w:hAnsi="华文细黑" w:eastAsia="华文细黑" w:cs="华文细黑"/>
            <w:color w:val="000000"/>
            <w:sz w:val="21"/>
            <w:szCs w:val="24"/>
            <w:lang w:val="en-US" w:eastAsia="zh-CN"/>
            <w:rPrChange w:id="7608" w:author="野草" w:date="2023-02-08T11:44:07Z">
              <w:rPr>
                <w:rFonts w:hint="eastAsia" w:ascii="华文楷体" w:hAnsi="华文楷体" w:eastAsia="华文楷体" w:cs="华文楷体"/>
                <w:color w:val="000000"/>
                <w:sz w:val="21"/>
                <w:szCs w:val="24"/>
                <w:lang w:val="en-US" w:eastAsia="zh-CN"/>
              </w:rPr>
            </w:rPrChange>
          </w:rPr>
          <w:t>具有</w:t>
        </w:r>
      </w:ins>
      <w:ins w:id="7610" w:author="野草" w:date="2023-02-08T01:34:13Z">
        <w:r>
          <w:rPr>
            <w:rFonts w:hint="eastAsia" w:ascii="华文细黑" w:hAnsi="华文细黑" w:eastAsia="华文细黑" w:cs="华文细黑"/>
            <w:color w:val="000000"/>
            <w:sz w:val="21"/>
            <w:szCs w:val="24"/>
            <w:lang w:val="en-US" w:eastAsia="zh-CN"/>
            <w:rPrChange w:id="7611" w:author="野草" w:date="2023-02-08T11:44:07Z">
              <w:rPr>
                <w:rFonts w:hint="eastAsia" w:ascii="华文楷体" w:hAnsi="华文楷体" w:eastAsia="华文楷体" w:cs="华文楷体"/>
                <w:color w:val="000000"/>
                <w:sz w:val="21"/>
                <w:szCs w:val="24"/>
                <w:lang w:val="en-US" w:eastAsia="zh-CN"/>
              </w:rPr>
            </w:rPrChange>
          </w:rPr>
          <w:t>良好的</w:t>
        </w:r>
      </w:ins>
      <w:ins w:id="7613" w:author="野草" w:date="2023-02-08T01:34:15Z">
        <w:r>
          <w:rPr>
            <w:rFonts w:hint="eastAsia" w:ascii="华文细黑" w:hAnsi="华文细黑" w:eastAsia="华文细黑" w:cs="华文细黑"/>
            <w:color w:val="000000"/>
            <w:sz w:val="21"/>
            <w:szCs w:val="24"/>
            <w:lang w:val="en-US" w:eastAsia="zh-CN"/>
            <w:rPrChange w:id="7614" w:author="野草" w:date="2023-02-08T11:44:07Z">
              <w:rPr>
                <w:rFonts w:hint="eastAsia" w:ascii="华文楷体" w:hAnsi="华文楷体" w:eastAsia="华文楷体" w:cs="华文楷体"/>
                <w:color w:val="000000"/>
                <w:sz w:val="21"/>
                <w:szCs w:val="24"/>
                <w:lang w:val="en-US" w:eastAsia="zh-CN"/>
              </w:rPr>
            </w:rPrChange>
          </w:rPr>
          <w:t>前期研究</w:t>
        </w:r>
      </w:ins>
      <w:ins w:id="7616" w:author="野草" w:date="2023-02-08T01:34:16Z">
        <w:r>
          <w:rPr>
            <w:rFonts w:hint="eastAsia" w:ascii="华文细黑" w:hAnsi="华文细黑" w:eastAsia="华文细黑" w:cs="华文细黑"/>
            <w:color w:val="000000"/>
            <w:sz w:val="21"/>
            <w:szCs w:val="24"/>
            <w:lang w:val="en-US" w:eastAsia="zh-CN"/>
            <w:rPrChange w:id="7617" w:author="野草" w:date="2023-02-08T11:44:07Z">
              <w:rPr>
                <w:rFonts w:hint="eastAsia" w:ascii="华文楷体" w:hAnsi="华文楷体" w:eastAsia="华文楷体" w:cs="华文楷体"/>
                <w:color w:val="000000"/>
                <w:sz w:val="21"/>
                <w:szCs w:val="24"/>
                <w:lang w:val="en-US" w:eastAsia="zh-CN"/>
              </w:rPr>
            </w:rPrChange>
          </w:rPr>
          <w:t>基础</w:t>
        </w:r>
      </w:ins>
      <w:ins w:id="7619" w:author="野草" w:date="2023-02-08T08:41:52Z">
        <w:r>
          <w:rPr>
            <w:rFonts w:hint="eastAsia" w:ascii="华文细黑" w:hAnsi="华文细黑" w:eastAsia="华文细黑" w:cs="华文细黑"/>
            <w:color w:val="000000"/>
            <w:sz w:val="21"/>
            <w:szCs w:val="24"/>
            <w:lang w:val="en-US" w:eastAsia="zh-CN"/>
            <w:rPrChange w:id="7620" w:author="野草" w:date="2023-02-08T11:44:07Z">
              <w:rPr>
                <w:rFonts w:hint="eastAsia" w:ascii="华文楷体" w:hAnsi="华文楷体" w:eastAsia="华文楷体" w:cs="华文楷体"/>
                <w:color w:val="000000"/>
                <w:sz w:val="21"/>
                <w:szCs w:val="24"/>
                <w:lang w:val="en-US" w:eastAsia="zh-CN"/>
              </w:rPr>
            </w:rPrChange>
          </w:rPr>
          <w:t>。</w:t>
        </w:r>
      </w:ins>
      <w:ins w:id="7622" w:author="野草" w:date="2023-02-08T08:41:53Z">
        <w:r>
          <w:rPr>
            <w:rFonts w:hint="eastAsia" w:ascii="华文细黑" w:hAnsi="华文细黑" w:eastAsia="华文细黑" w:cs="华文细黑"/>
            <w:color w:val="000000"/>
            <w:sz w:val="21"/>
            <w:szCs w:val="24"/>
            <w:lang w:val="en-US" w:eastAsia="zh-CN"/>
            <w:rPrChange w:id="7623" w:author="野草" w:date="2023-02-08T11:44:07Z">
              <w:rPr>
                <w:rFonts w:hint="eastAsia" w:ascii="华文楷体" w:hAnsi="华文楷体" w:eastAsia="华文楷体" w:cs="华文楷体"/>
                <w:color w:val="000000"/>
                <w:sz w:val="21"/>
                <w:szCs w:val="24"/>
                <w:lang w:val="en-US" w:eastAsia="zh-CN"/>
              </w:rPr>
            </w:rPrChange>
          </w:rPr>
          <w:t>最近</w:t>
        </w:r>
      </w:ins>
      <w:ins w:id="7625" w:author="野草" w:date="2023-02-08T08:41:54Z">
        <w:r>
          <w:rPr>
            <w:rFonts w:hint="eastAsia" w:ascii="华文细黑" w:hAnsi="华文细黑" w:eastAsia="华文细黑" w:cs="华文细黑"/>
            <w:color w:val="000000"/>
            <w:sz w:val="21"/>
            <w:szCs w:val="24"/>
            <w:lang w:val="en-US" w:eastAsia="zh-CN"/>
            <w:rPrChange w:id="7626" w:author="野草" w:date="2023-02-08T11:44:07Z">
              <w:rPr>
                <w:rFonts w:hint="eastAsia" w:ascii="华文楷体" w:hAnsi="华文楷体" w:eastAsia="华文楷体" w:cs="华文楷体"/>
                <w:color w:val="000000"/>
                <w:sz w:val="21"/>
                <w:szCs w:val="24"/>
                <w:lang w:val="en-US" w:eastAsia="zh-CN"/>
              </w:rPr>
            </w:rPrChange>
          </w:rPr>
          <w:t>若干年</w:t>
        </w:r>
      </w:ins>
      <w:ins w:id="7628" w:author="野草" w:date="2023-02-08T08:41:55Z">
        <w:r>
          <w:rPr>
            <w:rFonts w:hint="eastAsia" w:ascii="华文细黑" w:hAnsi="华文细黑" w:eastAsia="华文细黑" w:cs="华文细黑"/>
            <w:color w:val="000000"/>
            <w:sz w:val="21"/>
            <w:szCs w:val="24"/>
            <w:lang w:val="en-US" w:eastAsia="zh-CN"/>
            <w:rPrChange w:id="7629" w:author="野草" w:date="2023-02-08T11:44:07Z">
              <w:rPr>
                <w:rFonts w:hint="eastAsia" w:ascii="华文楷体" w:hAnsi="华文楷体" w:eastAsia="华文楷体" w:cs="华文楷体"/>
                <w:color w:val="000000"/>
                <w:sz w:val="21"/>
                <w:szCs w:val="24"/>
                <w:lang w:val="en-US" w:eastAsia="zh-CN"/>
              </w:rPr>
            </w:rPrChange>
          </w:rPr>
          <w:t>来，</w:t>
        </w:r>
      </w:ins>
      <w:ins w:id="7631" w:author="野草" w:date="2023-02-08T08:43:12Z">
        <w:r>
          <w:rPr>
            <w:rFonts w:hint="eastAsia" w:ascii="华文细黑" w:hAnsi="华文细黑" w:eastAsia="华文细黑" w:cs="华文细黑"/>
            <w:color w:val="000000"/>
            <w:sz w:val="21"/>
            <w:szCs w:val="24"/>
            <w:lang w:val="en-US" w:eastAsia="zh-CN"/>
            <w:rPrChange w:id="7632" w:author="野草" w:date="2023-02-08T11:44:07Z">
              <w:rPr>
                <w:rFonts w:hint="eastAsia" w:ascii="华文楷体" w:hAnsi="华文楷体" w:eastAsia="华文楷体" w:cs="华文楷体"/>
                <w:color w:val="000000"/>
                <w:sz w:val="21"/>
                <w:szCs w:val="24"/>
                <w:lang w:val="en-US" w:eastAsia="zh-CN"/>
              </w:rPr>
            </w:rPrChange>
          </w:rPr>
          <w:t>已经有</w:t>
        </w:r>
      </w:ins>
      <w:ins w:id="7634" w:author="野草" w:date="2023-02-08T08:52:38Z">
        <w:r>
          <w:rPr>
            <w:rFonts w:hint="eastAsia" w:ascii="华文细黑" w:hAnsi="华文细黑" w:eastAsia="华文细黑" w:cs="华文细黑"/>
            <w:color w:val="000000"/>
            <w:sz w:val="21"/>
            <w:szCs w:val="24"/>
            <w:lang w:val="en-US" w:eastAsia="zh-CN"/>
            <w:rPrChange w:id="7635" w:author="野草" w:date="2023-02-08T11:44:07Z">
              <w:rPr>
                <w:rFonts w:hint="eastAsia" w:ascii="华文楷体" w:hAnsi="华文楷体" w:eastAsia="华文楷体" w:cs="华文楷体"/>
                <w:color w:val="000000"/>
                <w:sz w:val="21"/>
                <w:szCs w:val="24"/>
                <w:lang w:val="en-US" w:eastAsia="zh-CN"/>
              </w:rPr>
            </w:rPrChange>
          </w:rPr>
          <w:t>不少</w:t>
        </w:r>
      </w:ins>
      <w:ins w:id="7637" w:author="野草" w:date="2023-02-08T08:52:40Z">
        <w:r>
          <w:rPr>
            <w:rFonts w:hint="eastAsia" w:ascii="华文细黑" w:hAnsi="华文细黑" w:eastAsia="华文细黑" w:cs="华文细黑"/>
            <w:color w:val="000000"/>
            <w:sz w:val="21"/>
            <w:szCs w:val="24"/>
            <w:lang w:val="en-US" w:eastAsia="zh-CN"/>
            <w:rPrChange w:id="7638" w:author="野草" w:date="2023-02-08T11:44:07Z">
              <w:rPr>
                <w:rFonts w:hint="eastAsia" w:ascii="华文楷体" w:hAnsi="华文楷体" w:eastAsia="华文楷体" w:cs="华文楷体"/>
                <w:color w:val="000000"/>
                <w:sz w:val="21"/>
                <w:szCs w:val="24"/>
                <w:lang w:val="en-US" w:eastAsia="zh-CN"/>
              </w:rPr>
            </w:rPrChange>
          </w:rPr>
          <w:t>学者</w:t>
        </w:r>
      </w:ins>
      <w:ins w:id="7640" w:author="野草" w:date="2023-02-08T08:43:15Z">
        <w:r>
          <w:rPr>
            <w:rFonts w:hint="eastAsia" w:ascii="华文细黑" w:hAnsi="华文细黑" w:eastAsia="华文细黑" w:cs="华文细黑"/>
            <w:color w:val="000000"/>
            <w:sz w:val="21"/>
            <w:szCs w:val="24"/>
            <w:lang w:val="en-US" w:eastAsia="zh-CN"/>
            <w:rPrChange w:id="7641" w:author="野草" w:date="2023-02-08T11:44:07Z">
              <w:rPr>
                <w:rFonts w:hint="eastAsia" w:ascii="华文楷体" w:hAnsi="华文楷体" w:eastAsia="华文楷体" w:cs="华文楷体"/>
                <w:color w:val="000000"/>
                <w:sz w:val="21"/>
                <w:szCs w:val="24"/>
                <w:lang w:val="en-US" w:eastAsia="zh-CN"/>
              </w:rPr>
            </w:rPrChange>
          </w:rPr>
          <w:t>进行了</w:t>
        </w:r>
      </w:ins>
      <w:ins w:id="7643" w:author="野草" w:date="2023-02-08T08:43:21Z">
        <w:r>
          <w:rPr>
            <w:rFonts w:hint="eastAsia" w:ascii="华文细黑" w:hAnsi="华文细黑" w:eastAsia="华文细黑" w:cs="华文细黑"/>
            <w:color w:val="000000"/>
            <w:sz w:val="21"/>
            <w:szCs w:val="24"/>
            <w:lang w:val="en-US" w:eastAsia="zh-CN"/>
            <w:rPrChange w:id="7644" w:author="野草" w:date="2023-02-08T11:44:07Z">
              <w:rPr>
                <w:rFonts w:hint="eastAsia" w:ascii="华文楷体" w:hAnsi="华文楷体" w:eastAsia="华文楷体" w:cs="华文楷体"/>
                <w:color w:val="000000"/>
                <w:sz w:val="21"/>
                <w:szCs w:val="24"/>
                <w:lang w:val="en-US" w:eastAsia="zh-CN"/>
              </w:rPr>
            </w:rPrChange>
          </w:rPr>
          <w:t>从</w:t>
        </w:r>
      </w:ins>
      <w:ins w:id="7646" w:author="野草" w:date="2023-02-08T08:43:22Z">
        <w:r>
          <w:rPr>
            <w:rFonts w:hint="eastAsia" w:ascii="华文细黑" w:hAnsi="华文细黑" w:eastAsia="华文细黑" w:cs="华文细黑"/>
            <w:color w:val="000000"/>
            <w:sz w:val="21"/>
            <w:szCs w:val="24"/>
            <w:lang w:val="en-US" w:eastAsia="zh-CN"/>
            <w:rPrChange w:id="7647" w:author="野草" w:date="2023-02-08T11:44:07Z">
              <w:rPr>
                <w:rFonts w:hint="eastAsia" w:ascii="华文楷体" w:hAnsi="华文楷体" w:eastAsia="华文楷体" w:cs="华文楷体"/>
                <w:color w:val="000000"/>
                <w:sz w:val="21"/>
                <w:szCs w:val="24"/>
                <w:lang w:val="en-US" w:eastAsia="zh-CN"/>
              </w:rPr>
            </w:rPrChange>
          </w:rPr>
          <w:t>微尺度</w:t>
        </w:r>
      </w:ins>
      <w:ins w:id="7649" w:author="野草" w:date="2023-02-08T08:43:23Z">
        <w:r>
          <w:rPr>
            <w:rFonts w:hint="eastAsia" w:ascii="华文细黑" w:hAnsi="华文细黑" w:eastAsia="华文细黑" w:cs="华文细黑"/>
            <w:color w:val="000000"/>
            <w:sz w:val="21"/>
            <w:szCs w:val="24"/>
            <w:lang w:val="en-US" w:eastAsia="zh-CN"/>
            <w:rPrChange w:id="7650" w:author="野草" w:date="2023-02-08T11:44:07Z">
              <w:rPr>
                <w:rFonts w:hint="eastAsia" w:ascii="华文楷体" w:hAnsi="华文楷体" w:eastAsia="华文楷体" w:cs="华文楷体"/>
                <w:color w:val="000000"/>
                <w:sz w:val="21"/>
                <w:szCs w:val="24"/>
                <w:lang w:val="en-US" w:eastAsia="zh-CN"/>
              </w:rPr>
            </w:rPrChange>
          </w:rPr>
          <w:t>到</w:t>
        </w:r>
      </w:ins>
      <w:ins w:id="7652" w:author="野草" w:date="2023-02-08T08:43:30Z">
        <w:r>
          <w:rPr>
            <w:rFonts w:hint="eastAsia" w:ascii="华文细黑" w:hAnsi="华文细黑" w:eastAsia="华文细黑" w:cs="华文细黑"/>
            <w:color w:val="000000"/>
            <w:sz w:val="21"/>
            <w:szCs w:val="24"/>
            <w:lang w:val="en-US" w:eastAsia="zh-CN"/>
            <w:rPrChange w:id="7653" w:author="野草" w:date="2023-02-08T11:44:07Z">
              <w:rPr>
                <w:rFonts w:hint="eastAsia" w:ascii="华文楷体" w:hAnsi="华文楷体" w:eastAsia="华文楷体" w:cs="华文楷体"/>
                <w:color w:val="000000"/>
                <w:sz w:val="21"/>
                <w:szCs w:val="24"/>
                <w:lang w:val="en-US" w:eastAsia="zh-CN"/>
              </w:rPr>
            </w:rPrChange>
          </w:rPr>
          <w:t>局地气候</w:t>
        </w:r>
      </w:ins>
      <w:ins w:id="7655" w:author="野草" w:date="2023-02-08T08:43:31Z">
        <w:r>
          <w:rPr>
            <w:rFonts w:hint="eastAsia" w:ascii="华文细黑" w:hAnsi="华文细黑" w:eastAsia="华文细黑" w:cs="华文细黑"/>
            <w:color w:val="000000"/>
            <w:sz w:val="21"/>
            <w:szCs w:val="24"/>
            <w:lang w:val="en-US" w:eastAsia="zh-CN"/>
            <w:rPrChange w:id="7656" w:author="野草" w:date="2023-02-08T11:44:07Z">
              <w:rPr>
                <w:rFonts w:hint="eastAsia" w:ascii="华文楷体" w:hAnsi="华文楷体" w:eastAsia="华文楷体" w:cs="华文楷体"/>
                <w:color w:val="000000"/>
                <w:sz w:val="21"/>
                <w:szCs w:val="24"/>
                <w:lang w:val="en-US" w:eastAsia="zh-CN"/>
              </w:rPr>
            </w:rPrChange>
          </w:rPr>
          <w:t>区尺度</w:t>
        </w:r>
      </w:ins>
      <w:ins w:id="7658" w:author="野草" w:date="2023-02-08T08:43:32Z">
        <w:r>
          <w:rPr>
            <w:rFonts w:hint="eastAsia" w:ascii="华文细黑" w:hAnsi="华文细黑" w:eastAsia="华文细黑" w:cs="华文细黑"/>
            <w:color w:val="000000"/>
            <w:sz w:val="21"/>
            <w:szCs w:val="24"/>
            <w:lang w:val="en-US" w:eastAsia="zh-CN"/>
            <w:rPrChange w:id="7659" w:author="野草" w:date="2023-02-08T11:44:07Z">
              <w:rPr>
                <w:rFonts w:hint="eastAsia" w:ascii="华文楷体" w:hAnsi="华文楷体" w:eastAsia="华文楷体" w:cs="华文楷体"/>
                <w:color w:val="000000"/>
                <w:sz w:val="21"/>
                <w:szCs w:val="24"/>
                <w:lang w:val="en-US" w:eastAsia="zh-CN"/>
              </w:rPr>
            </w:rPrChange>
          </w:rPr>
          <w:t>的</w:t>
        </w:r>
      </w:ins>
      <w:ins w:id="7661" w:author="野草" w:date="2023-02-08T08:41:58Z">
        <w:r>
          <w:rPr>
            <w:rFonts w:hint="eastAsia" w:ascii="华文细黑" w:hAnsi="华文细黑" w:eastAsia="华文细黑" w:cs="华文细黑"/>
            <w:color w:val="000000"/>
            <w:sz w:val="21"/>
            <w:szCs w:val="24"/>
            <w:lang w:val="en-US" w:eastAsia="zh-CN"/>
            <w:rPrChange w:id="7662" w:author="野草" w:date="2023-02-08T11:44:07Z">
              <w:rPr>
                <w:rFonts w:hint="eastAsia" w:ascii="华文楷体" w:hAnsi="华文楷体" w:eastAsia="华文楷体" w:cs="华文楷体"/>
                <w:color w:val="000000"/>
                <w:sz w:val="21"/>
                <w:szCs w:val="24"/>
                <w:lang w:val="en-US" w:eastAsia="zh-CN"/>
              </w:rPr>
            </w:rPrChange>
          </w:rPr>
          <w:t>城市</w:t>
        </w:r>
      </w:ins>
      <w:ins w:id="7664" w:author="野草" w:date="2023-02-08T08:41:59Z">
        <w:r>
          <w:rPr>
            <w:rFonts w:hint="eastAsia" w:ascii="华文细黑" w:hAnsi="华文细黑" w:eastAsia="华文细黑" w:cs="华文细黑"/>
            <w:color w:val="000000"/>
            <w:sz w:val="21"/>
            <w:szCs w:val="24"/>
            <w:lang w:val="en-US" w:eastAsia="zh-CN"/>
            <w:rPrChange w:id="7665" w:author="野草" w:date="2023-02-08T11:44:07Z">
              <w:rPr>
                <w:rFonts w:hint="eastAsia" w:ascii="华文楷体" w:hAnsi="华文楷体" w:eastAsia="华文楷体" w:cs="华文楷体"/>
                <w:color w:val="000000"/>
                <w:sz w:val="21"/>
                <w:szCs w:val="24"/>
                <w:lang w:val="en-US" w:eastAsia="zh-CN"/>
              </w:rPr>
            </w:rPrChange>
          </w:rPr>
          <w:t>气候</w:t>
        </w:r>
      </w:ins>
      <w:ins w:id="7667" w:author="野草" w:date="2023-02-08T08:42:00Z">
        <w:r>
          <w:rPr>
            <w:rFonts w:hint="eastAsia" w:ascii="华文细黑" w:hAnsi="华文细黑" w:eastAsia="华文细黑" w:cs="华文细黑"/>
            <w:color w:val="000000"/>
            <w:sz w:val="21"/>
            <w:szCs w:val="24"/>
            <w:lang w:val="en-US" w:eastAsia="zh-CN"/>
            <w:rPrChange w:id="7668" w:author="野草" w:date="2023-02-08T11:44:07Z">
              <w:rPr>
                <w:rFonts w:hint="eastAsia" w:ascii="华文楷体" w:hAnsi="华文楷体" w:eastAsia="华文楷体" w:cs="华文楷体"/>
                <w:color w:val="000000"/>
                <w:sz w:val="21"/>
                <w:szCs w:val="24"/>
                <w:lang w:val="en-US" w:eastAsia="zh-CN"/>
              </w:rPr>
            </w:rPrChange>
          </w:rPr>
          <w:t>实地</w:t>
        </w:r>
      </w:ins>
      <w:ins w:id="7670" w:author="野草" w:date="2023-02-08T08:42:01Z">
        <w:r>
          <w:rPr>
            <w:rFonts w:hint="eastAsia" w:ascii="华文细黑" w:hAnsi="华文细黑" w:eastAsia="华文细黑" w:cs="华文细黑"/>
            <w:color w:val="000000"/>
            <w:sz w:val="21"/>
            <w:szCs w:val="24"/>
            <w:lang w:val="en-US" w:eastAsia="zh-CN"/>
            <w:rPrChange w:id="7671" w:author="野草" w:date="2023-02-08T11:44:07Z">
              <w:rPr>
                <w:rFonts w:hint="eastAsia" w:ascii="华文楷体" w:hAnsi="华文楷体" w:eastAsia="华文楷体" w:cs="华文楷体"/>
                <w:color w:val="000000"/>
                <w:sz w:val="21"/>
                <w:szCs w:val="24"/>
                <w:lang w:val="en-US" w:eastAsia="zh-CN"/>
              </w:rPr>
            </w:rPrChange>
          </w:rPr>
          <w:t>观测</w:t>
        </w:r>
      </w:ins>
      <w:ins w:id="7673" w:author="野草" w:date="2023-02-08T08:51:45Z">
        <w:r>
          <w:rPr>
            <w:rFonts w:hint="eastAsia" w:ascii="华文细黑" w:hAnsi="华文细黑" w:eastAsia="华文细黑" w:cs="华文细黑"/>
            <w:color w:val="000000"/>
            <w:sz w:val="21"/>
            <w:szCs w:val="24"/>
            <w:lang w:val="en-US" w:eastAsia="zh-CN"/>
            <w:rPrChange w:id="7674" w:author="野草" w:date="2023-02-08T11:44:07Z">
              <w:rPr>
                <w:rFonts w:hint="eastAsia" w:ascii="华文楷体" w:hAnsi="华文楷体" w:eastAsia="华文楷体" w:cs="华文楷体"/>
                <w:color w:val="000000"/>
                <w:sz w:val="21"/>
                <w:szCs w:val="24"/>
                <w:lang w:val="en-US" w:eastAsia="zh-CN"/>
              </w:rPr>
            </w:rPrChange>
          </w:rPr>
          <w:t>，</w:t>
        </w:r>
      </w:ins>
      <w:ins w:id="7676" w:author="野草" w:date="2023-02-08T08:53:08Z">
        <w:r>
          <w:rPr>
            <w:rFonts w:hint="eastAsia" w:ascii="华文细黑" w:hAnsi="华文细黑" w:eastAsia="华文细黑" w:cs="华文细黑"/>
            <w:color w:val="000000"/>
            <w:sz w:val="21"/>
            <w:szCs w:val="24"/>
            <w:lang w:val="en-US" w:eastAsia="zh-CN"/>
            <w:rPrChange w:id="7677" w:author="野草" w:date="2023-02-08T11:44:07Z">
              <w:rPr>
                <w:rFonts w:hint="eastAsia" w:ascii="华文楷体" w:hAnsi="华文楷体" w:eastAsia="华文楷体" w:cs="华文楷体"/>
                <w:color w:val="000000"/>
                <w:sz w:val="21"/>
                <w:szCs w:val="24"/>
                <w:lang w:val="en-US" w:eastAsia="zh-CN"/>
              </w:rPr>
            </w:rPrChange>
          </w:rPr>
          <w:t>积累了</w:t>
        </w:r>
      </w:ins>
      <w:ins w:id="7679" w:author="野草" w:date="2023-02-08T08:53:10Z">
        <w:r>
          <w:rPr>
            <w:rFonts w:hint="eastAsia" w:ascii="华文细黑" w:hAnsi="华文细黑" w:eastAsia="华文细黑" w:cs="华文细黑"/>
            <w:color w:val="000000"/>
            <w:sz w:val="21"/>
            <w:szCs w:val="24"/>
            <w:lang w:val="en-US" w:eastAsia="zh-CN"/>
            <w:rPrChange w:id="7680" w:author="野草" w:date="2023-02-08T11:44:07Z">
              <w:rPr>
                <w:rFonts w:hint="eastAsia" w:ascii="华文楷体" w:hAnsi="华文楷体" w:eastAsia="华文楷体" w:cs="华文楷体"/>
                <w:color w:val="000000"/>
                <w:sz w:val="21"/>
                <w:szCs w:val="24"/>
                <w:lang w:val="en-US" w:eastAsia="zh-CN"/>
              </w:rPr>
            </w:rPrChange>
          </w:rPr>
          <w:t>丰富的</w:t>
        </w:r>
      </w:ins>
      <w:ins w:id="7682" w:author="野草" w:date="2023-02-08T08:53:12Z">
        <w:r>
          <w:rPr>
            <w:rFonts w:hint="eastAsia" w:ascii="华文细黑" w:hAnsi="华文细黑" w:eastAsia="华文细黑" w:cs="华文细黑"/>
            <w:color w:val="000000"/>
            <w:sz w:val="21"/>
            <w:szCs w:val="24"/>
            <w:lang w:val="en-US" w:eastAsia="zh-CN"/>
            <w:rPrChange w:id="7683" w:author="野草" w:date="2023-02-08T11:44:07Z">
              <w:rPr>
                <w:rFonts w:hint="eastAsia" w:ascii="华文楷体" w:hAnsi="华文楷体" w:eastAsia="华文楷体" w:cs="华文楷体"/>
                <w:color w:val="000000"/>
                <w:sz w:val="21"/>
                <w:szCs w:val="24"/>
                <w:lang w:val="en-US" w:eastAsia="zh-CN"/>
              </w:rPr>
            </w:rPrChange>
          </w:rPr>
          <w:t>经验，</w:t>
        </w:r>
      </w:ins>
      <w:ins w:id="7685" w:author="野草" w:date="2023-02-08T08:51:46Z">
        <w:r>
          <w:rPr>
            <w:rFonts w:hint="eastAsia" w:ascii="华文细黑" w:hAnsi="华文细黑" w:eastAsia="华文细黑" w:cs="华文细黑"/>
            <w:color w:val="000000"/>
            <w:sz w:val="21"/>
            <w:szCs w:val="24"/>
            <w:lang w:val="en-US" w:eastAsia="zh-CN"/>
            <w:rPrChange w:id="7686" w:author="野草" w:date="2023-02-08T11:44:07Z">
              <w:rPr>
                <w:rFonts w:hint="eastAsia" w:ascii="华文楷体" w:hAnsi="华文楷体" w:eastAsia="华文楷体" w:cs="华文楷体"/>
                <w:color w:val="000000"/>
                <w:sz w:val="21"/>
                <w:szCs w:val="24"/>
                <w:lang w:val="en-US" w:eastAsia="zh-CN"/>
              </w:rPr>
            </w:rPrChange>
          </w:rPr>
          <w:t>为</w:t>
        </w:r>
      </w:ins>
      <w:ins w:id="7688" w:author="野草" w:date="2023-02-08T08:51:48Z">
        <w:r>
          <w:rPr>
            <w:rFonts w:hint="eastAsia" w:ascii="华文细黑" w:hAnsi="华文细黑" w:eastAsia="华文细黑" w:cs="华文细黑"/>
            <w:color w:val="000000"/>
            <w:sz w:val="21"/>
            <w:szCs w:val="24"/>
            <w:lang w:val="en-US" w:eastAsia="zh-CN"/>
            <w:rPrChange w:id="7689" w:author="野草" w:date="2023-02-08T11:44:07Z">
              <w:rPr>
                <w:rFonts w:hint="eastAsia" w:ascii="华文楷体" w:hAnsi="华文楷体" w:eastAsia="华文楷体" w:cs="华文楷体"/>
                <w:color w:val="000000"/>
                <w:sz w:val="21"/>
                <w:szCs w:val="24"/>
                <w:lang w:val="en-US" w:eastAsia="zh-CN"/>
              </w:rPr>
            </w:rPrChange>
          </w:rPr>
          <w:t>本项目</w:t>
        </w:r>
      </w:ins>
      <w:ins w:id="7691" w:author="野草" w:date="2023-02-08T08:51:49Z">
        <w:r>
          <w:rPr>
            <w:rFonts w:hint="eastAsia" w:ascii="华文细黑" w:hAnsi="华文细黑" w:eastAsia="华文细黑" w:cs="华文细黑"/>
            <w:color w:val="000000"/>
            <w:sz w:val="21"/>
            <w:szCs w:val="24"/>
            <w:lang w:val="en-US" w:eastAsia="zh-CN"/>
            <w:rPrChange w:id="7692" w:author="野草" w:date="2023-02-08T11:44:07Z">
              <w:rPr>
                <w:rFonts w:hint="eastAsia" w:ascii="华文楷体" w:hAnsi="华文楷体" w:eastAsia="华文楷体" w:cs="华文楷体"/>
                <w:color w:val="000000"/>
                <w:sz w:val="21"/>
                <w:szCs w:val="24"/>
                <w:lang w:val="en-US" w:eastAsia="zh-CN"/>
              </w:rPr>
            </w:rPrChange>
          </w:rPr>
          <w:t>的开展</w:t>
        </w:r>
      </w:ins>
      <w:ins w:id="7694" w:author="野草" w:date="2023-02-08T08:51:50Z">
        <w:r>
          <w:rPr>
            <w:rFonts w:hint="eastAsia" w:ascii="华文细黑" w:hAnsi="华文细黑" w:eastAsia="华文细黑" w:cs="华文细黑"/>
            <w:color w:val="000000"/>
            <w:sz w:val="21"/>
            <w:szCs w:val="24"/>
            <w:lang w:val="en-US" w:eastAsia="zh-CN"/>
            <w:rPrChange w:id="7695" w:author="野草" w:date="2023-02-08T11:44:07Z">
              <w:rPr>
                <w:rFonts w:hint="eastAsia" w:ascii="华文楷体" w:hAnsi="华文楷体" w:eastAsia="华文楷体" w:cs="华文楷体"/>
                <w:color w:val="000000"/>
                <w:sz w:val="21"/>
                <w:szCs w:val="24"/>
                <w:lang w:val="en-US" w:eastAsia="zh-CN"/>
              </w:rPr>
            </w:rPrChange>
          </w:rPr>
          <w:t>提供</w:t>
        </w:r>
      </w:ins>
      <w:ins w:id="7697" w:author="野草" w:date="2023-02-08T11:41:52Z">
        <w:r>
          <w:rPr>
            <w:rFonts w:hint="eastAsia" w:ascii="华文细黑" w:hAnsi="华文细黑" w:eastAsia="华文细黑" w:cs="华文细黑"/>
            <w:color w:val="000000"/>
            <w:sz w:val="21"/>
            <w:szCs w:val="24"/>
            <w:lang w:val="en-US" w:eastAsia="zh-CN"/>
            <w:rPrChange w:id="7698" w:author="野草" w:date="2023-02-08T11:44:07Z">
              <w:rPr>
                <w:rFonts w:hint="eastAsia" w:ascii="华文楷体" w:hAnsi="华文楷体" w:eastAsia="华文楷体" w:cs="华文楷体"/>
                <w:color w:val="000000"/>
                <w:sz w:val="21"/>
                <w:szCs w:val="24"/>
                <w:lang w:val="en-US" w:eastAsia="zh-CN"/>
              </w:rPr>
            </w:rPrChange>
          </w:rPr>
          <w:t>了</w:t>
        </w:r>
      </w:ins>
      <w:ins w:id="7700" w:author="野草" w:date="2023-02-08T08:51:55Z">
        <w:r>
          <w:rPr>
            <w:rFonts w:hint="eastAsia" w:ascii="华文细黑" w:hAnsi="华文细黑" w:eastAsia="华文细黑" w:cs="华文细黑"/>
            <w:color w:val="000000"/>
            <w:sz w:val="21"/>
            <w:szCs w:val="24"/>
            <w:lang w:val="en-US" w:eastAsia="zh-CN"/>
            <w:rPrChange w:id="7701" w:author="野草" w:date="2023-02-08T11:44:07Z">
              <w:rPr>
                <w:rFonts w:hint="eastAsia" w:ascii="华文楷体" w:hAnsi="华文楷体" w:eastAsia="华文楷体" w:cs="华文楷体"/>
                <w:color w:val="000000"/>
                <w:sz w:val="21"/>
                <w:szCs w:val="24"/>
                <w:lang w:val="en-US" w:eastAsia="zh-CN"/>
              </w:rPr>
            </w:rPrChange>
          </w:rPr>
          <w:t>方法</w:t>
        </w:r>
      </w:ins>
      <w:ins w:id="7703" w:author="野草" w:date="2023-02-08T08:52:00Z">
        <w:r>
          <w:rPr>
            <w:rFonts w:hint="eastAsia" w:ascii="华文细黑" w:hAnsi="华文细黑" w:eastAsia="华文细黑" w:cs="华文细黑"/>
            <w:color w:val="000000"/>
            <w:sz w:val="21"/>
            <w:szCs w:val="24"/>
            <w:lang w:val="en-US" w:eastAsia="zh-CN"/>
            <w:rPrChange w:id="7704" w:author="野草" w:date="2023-02-08T11:44:07Z">
              <w:rPr>
                <w:rFonts w:hint="eastAsia" w:ascii="华文楷体" w:hAnsi="华文楷体" w:eastAsia="华文楷体" w:cs="华文楷体"/>
                <w:color w:val="000000"/>
                <w:sz w:val="21"/>
                <w:szCs w:val="24"/>
                <w:lang w:val="en-US" w:eastAsia="zh-CN"/>
              </w:rPr>
            </w:rPrChange>
          </w:rPr>
          <w:t>上的</w:t>
        </w:r>
      </w:ins>
      <w:ins w:id="7706" w:author="野草" w:date="2023-02-08T08:52:01Z">
        <w:r>
          <w:rPr>
            <w:rFonts w:hint="eastAsia" w:ascii="华文细黑" w:hAnsi="华文细黑" w:eastAsia="华文细黑" w:cs="华文细黑"/>
            <w:color w:val="000000"/>
            <w:sz w:val="21"/>
            <w:szCs w:val="24"/>
            <w:lang w:val="en-US" w:eastAsia="zh-CN"/>
            <w:rPrChange w:id="7707" w:author="野草" w:date="2023-02-08T11:44:07Z">
              <w:rPr>
                <w:rFonts w:hint="eastAsia" w:ascii="华文楷体" w:hAnsi="华文楷体" w:eastAsia="华文楷体" w:cs="华文楷体"/>
                <w:color w:val="000000"/>
                <w:sz w:val="21"/>
                <w:szCs w:val="24"/>
                <w:lang w:val="en-US" w:eastAsia="zh-CN"/>
              </w:rPr>
            </w:rPrChange>
          </w:rPr>
          <w:t>参考。</w:t>
        </w:r>
      </w:ins>
      <w:ins w:id="7709" w:author="野草" w:date="2023-02-08T08:56:06Z">
        <w:r>
          <w:rPr>
            <w:rFonts w:hint="eastAsia" w:ascii="华文细黑" w:hAnsi="华文细黑" w:eastAsia="华文细黑" w:cs="华文细黑"/>
            <w:color w:val="000000"/>
            <w:sz w:val="21"/>
            <w:szCs w:val="24"/>
            <w:lang w:val="en-US" w:eastAsia="zh-CN"/>
            <w:rPrChange w:id="7710" w:author="野草" w:date="2023-02-08T11:44:07Z">
              <w:rPr>
                <w:rFonts w:hint="eastAsia" w:ascii="华文楷体" w:hAnsi="华文楷体" w:eastAsia="华文楷体" w:cs="华文楷体"/>
                <w:color w:val="000000"/>
                <w:sz w:val="21"/>
                <w:szCs w:val="24"/>
                <w:lang w:val="en-US" w:eastAsia="zh-CN"/>
              </w:rPr>
            </w:rPrChange>
          </w:rPr>
          <w:t>另外，</w:t>
        </w:r>
      </w:ins>
      <w:ins w:id="7712" w:author="野草" w:date="2023-02-08T08:53:49Z">
        <w:r>
          <w:rPr>
            <w:rFonts w:hint="eastAsia" w:ascii="华文细黑" w:hAnsi="华文细黑" w:eastAsia="华文细黑" w:cs="华文细黑"/>
            <w:color w:val="000000"/>
            <w:sz w:val="21"/>
            <w:szCs w:val="24"/>
            <w:lang w:val="en-US" w:eastAsia="zh-CN"/>
            <w:rPrChange w:id="7713" w:author="野草" w:date="2023-02-08T11:44:07Z">
              <w:rPr>
                <w:rFonts w:hint="eastAsia" w:ascii="华文楷体" w:hAnsi="华文楷体" w:eastAsia="华文楷体" w:cs="华文楷体"/>
                <w:color w:val="000000"/>
                <w:sz w:val="21"/>
                <w:szCs w:val="24"/>
                <w:lang w:val="en-US" w:eastAsia="zh-CN"/>
              </w:rPr>
            </w:rPrChange>
          </w:rPr>
          <w:t>申请人</w:t>
        </w:r>
      </w:ins>
      <w:ins w:id="7715" w:author="野草" w:date="2023-02-08T08:54:39Z">
        <w:r>
          <w:rPr>
            <w:rFonts w:hint="eastAsia" w:ascii="华文细黑" w:hAnsi="华文细黑" w:eastAsia="华文细黑" w:cs="华文细黑"/>
            <w:color w:val="000000"/>
            <w:sz w:val="21"/>
            <w:szCs w:val="24"/>
            <w:lang w:val="en-US" w:eastAsia="zh-CN"/>
            <w:rPrChange w:id="7716" w:author="野草" w:date="2023-02-08T11:44:07Z">
              <w:rPr>
                <w:rFonts w:hint="eastAsia" w:ascii="华文楷体" w:hAnsi="华文楷体" w:eastAsia="华文楷体" w:cs="华文楷体"/>
                <w:color w:val="000000"/>
                <w:sz w:val="21"/>
                <w:szCs w:val="24"/>
                <w:lang w:val="en-US" w:eastAsia="zh-CN"/>
              </w:rPr>
            </w:rPrChange>
          </w:rPr>
          <w:t>曾在</w:t>
        </w:r>
      </w:ins>
      <w:ins w:id="7718" w:author="野草" w:date="2023-02-08T08:54:42Z">
        <w:r>
          <w:rPr>
            <w:rFonts w:hint="eastAsia" w:ascii="华文细黑" w:hAnsi="华文细黑" w:eastAsia="华文细黑" w:cs="华文细黑"/>
            <w:color w:val="000000"/>
            <w:sz w:val="21"/>
            <w:szCs w:val="24"/>
            <w:lang w:val="en-US" w:eastAsia="zh-CN"/>
            <w:rPrChange w:id="7719" w:author="野草" w:date="2023-02-08T11:44:07Z">
              <w:rPr>
                <w:rFonts w:hint="eastAsia" w:ascii="华文楷体" w:hAnsi="华文楷体" w:eastAsia="华文楷体" w:cs="华文楷体"/>
                <w:color w:val="000000"/>
                <w:sz w:val="21"/>
                <w:szCs w:val="24"/>
                <w:lang w:val="en-US" w:eastAsia="zh-CN"/>
              </w:rPr>
            </w:rPrChange>
          </w:rPr>
          <w:t>澳大利亚</w:t>
        </w:r>
      </w:ins>
      <w:ins w:id="7721" w:author="野草" w:date="2023-02-08T08:54:47Z">
        <w:r>
          <w:rPr>
            <w:rFonts w:hint="eastAsia" w:ascii="华文细黑" w:hAnsi="华文细黑" w:eastAsia="华文细黑" w:cs="华文细黑"/>
            <w:color w:val="000000"/>
            <w:sz w:val="21"/>
            <w:szCs w:val="24"/>
            <w:lang w:val="en-US" w:eastAsia="zh-CN"/>
            <w:rPrChange w:id="7722" w:author="野草" w:date="2023-02-08T11:44:07Z">
              <w:rPr>
                <w:rFonts w:hint="eastAsia" w:ascii="华文楷体" w:hAnsi="华文楷体" w:eastAsia="华文楷体" w:cs="华文楷体"/>
                <w:color w:val="000000"/>
                <w:sz w:val="21"/>
                <w:szCs w:val="24"/>
                <w:lang w:val="en-US" w:eastAsia="zh-CN"/>
              </w:rPr>
            </w:rPrChange>
          </w:rPr>
          <w:t>攻读</w:t>
        </w:r>
      </w:ins>
      <w:ins w:id="7724" w:author="野草" w:date="2023-02-08T08:54:48Z">
        <w:r>
          <w:rPr>
            <w:rFonts w:hint="eastAsia" w:ascii="华文细黑" w:hAnsi="华文细黑" w:eastAsia="华文细黑" w:cs="华文细黑"/>
            <w:color w:val="000000"/>
            <w:sz w:val="21"/>
            <w:szCs w:val="24"/>
            <w:lang w:val="en-US" w:eastAsia="zh-CN"/>
            <w:rPrChange w:id="7725" w:author="野草" w:date="2023-02-08T11:44:07Z">
              <w:rPr>
                <w:rFonts w:hint="eastAsia" w:ascii="华文楷体" w:hAnsi="华文楷体" w:eastAsia="华文楷体" w:cs="华文楷体"/>
                <w:color w:val="000000"/>
                <w:sz w:val="21"/>
                <w:szCs w:val="24"/>
                <w:lang w:val="en-US" w:eastAsia="zh-CN"/>
              </w:rPr>
            </w:rPrChange>
          </w:rPr>
          <w:t>博士</w:t>
        </w:r>
      </w:ins>
      <w:ins w:id="7727" w:author="野草" w:date="2023-02-08T08:54:51Z">
        <w:r>
          <w:rPr>
            <w:rFonts w:hint="eastAsia" w:ascii="华文细黑" w:hAnsi="华文细黑" w:eastAsia="华文细黑" w:cs="华文细黑"/>
            <w:color w:val="000000"/>
            <w:sz w:val="21"/>
            <w:szCs w:val="24"/>
            <w:lang w:val="en-US" w:eastAsia="zh-CN"/>
            <w:rPrChange w:id="7728" w:author="野草" w:date="2023-02-08T11:44:07Z">
              <w:rPr>
                <w:rFonts w:hint="eastAsia" w:ascii="华文楷体" w:hAnsi="华文楷体" w:eastAsia="华文楷体" w:cs="华文楷体"/>
                <w:color w:val="000000"/>
                <w:sz w:val="21"/>
                <w:szCs w:val="24"/>
                <w:lang w:val="en-US" w:eastAsia="zh-CN"/>
              </w:rPr>
            </w:rPrChange>
          </w:rPr>
          <w:t>学位</w:t>
        </w:r>
      </w:ins>
      <w:ins w:id="7730" w:author="野草" w:date="2023-02-08T08:54:48Z">
        <w:r>
          <w:rPr>
            <w:rFonts w:hint="eastAsia" w:ascii="华文细黑" w:hAnsi="华文细黑" w:eastAsia="华文细黑" w:cs="华文细黑"/>
            <w:color w:val="000000"/>
            <w:sz w:val="21"/>
            <w:szCs w:val="24"/>
            <w:lang w:val="en-US" w:eastAsia="zh-CN"/>
            <w:rPrChange w:id="7731" w:author="野草" w:date="2023-02-08T11:44:07Z">
              <w:rPr>
                <w:rFonts w:hint="eastAsia" w:ascii="华文楷体" w:hAnsi="华文楷体" w:eastAsia="华文楷体" w:cs="华文楷体"/>
                <w:color w:val="000000"/>
                <w:sz w:val="21"/>
                <w:szCs w:val="24"/>
                <w:lang w:val="en-US" w:eastAsia="zh-CN"/>
              </w:rPr>
            </w:rPrChange>
          </w:rPr>
          <w:t>期间</w:t>
        </w:r>
      </w:ins>
      <w:ins w:id="7733" w:author="野草" w:date="2023-02-08T08:54:52Z">
        <w:r>
          <w:rPr>
            <w:rFonts w:hint="eastAsia" w:ascii="华文细黑" w:hAnsi="华文细黑" w:eastAsia="华文细黑" w:cs="华文细黑"/>
            <w:color w:val="000000"/>
            <w:sz w:val="21"/>
            <w:szCs w:val="24"/>
            <w:lang w:val="en-US" w:eastAsia="zh-CN"/>
            <w:rPrChange w:id="7734" w:author="野草" w:date="2023-02-08T11:44:07Z">
              <w:rPr>
                <w:rFonts w:hint="eastAsia" w:ascii="华文楷体" w:hAnsi="华文楷体" w:eastAsia="华文楷体" w:cs="华文楷体"/>
                <w:color w:val="000000"/>
                <w:sz w:val="21"/>
                <w:szCs w:val="24"/>
                <w:lang w:val="en-US" w:eastAsia="zh-CN"/>
              </w:rPr>
            </w:rPrChange>
          </w:rPr>
          <w:t>在</w:t>
        </w:r>
      </w:ins>
      <w:ins w:id="7736" w:author="野草" w:date="2023-02-08T08:54:55Z">
        <w:r>
          <w:rPr>
            <w:rFonts w:hint="eastAsia" w:ascii="华文细黑" w:hAnsi="华文细黑" w:eastAsia="华文细黑" w:cs="华文细黑"/>
            <w:color w:val="000000"/>
            <w:sz w:val="21"/>
            <w:szCs w:val="24"/>
            <w:lang w:val="en-US" w:eastAsia="zh-CN"/>
            <w:rPrChange w:id="7737" w:author="野草" w:date="2023-02-08T11:44:07Z">
              <w:rPr>
                <w:rFonts w:hint="eastAsia" w:ascii="华文楷体" w:hAnsi="华文楷体" w:eastAsia="华文楷体" w:cs="华文楷体"/>
                <w:color w:val="000000"/>
                <w:sz w:val="21"/>
                <w:szCs w:val="24"/>
                <w:lang w:val="en-US" w:eastAsia="zh-CN"/>
              </w:rPr>
            </w:rPrChange>
          </w:rPr>
          <w:t>阿德莱德</w:t>
        </w:r>
      </w:ins>
      <w:ins w:id="7739" w:author="野草" w:date="2023-02-08T08:54:57Z">
        <w:r>
          <w:rPr>
            <w:rFonts w:hint="eastAsia" w:ascii="华文细黑" w:hAnsi="华文细黑" w:eastAsia="华文细黑" w:cs="华文细黑"/>
            <w:color w:val="000000"/>
            <w:sz w:val="21"/>
            <w:szCs w:val="24"/>
            <w:lang w:val="en-US" w:eastAsia="zh-CN"/>
            <w:rPrChange w:id="7740" w:author="野草" w:date="2023-02-08T11:44:07Z">
              <w:rPr>
                <w:rFonts w:hint="eastAsia" w:ascii="华文楷体" w:hAnsi="华文楷体" w:eastAsia="华文楷体" w:cs="华文楷体"/>
                <w:color w:val="000000"/>
                <w:sz w:val="21"/>
                <w:szCs w:val="24"/>
                <w:lang w:val="en-US" w:eastAsia="zh-CN"/>
              </w:rPr>
            </w:rPrChange>
          </w:rPr>
          <w:t>开展</w:t>
        </w:r>
      </w:ins>
      <w:ins w:id="7742" w:author="野草" w:date="2023-02-08T11:43:14Z">
        <w:r>
          <w:rPr>
            <w:rFonts w:hint="eastAsia" w:ascii="华文细黑" w:hAnsi="华文细黑" w:eastAsia="华文细黑" w:cs="华文细黑"/>
            <w:color w:val="000000"/>
            <w:sz w:val="21"/>
            <w:szCs w:val="24"/>
            <w:lang w:val="en-US" w:eastAsia="zh-CN"/>
            <w:rPrChange w:id="7743" w:author="野草" w:date="2023-02-08T11:44:07Z">
              <w:rPr>
                <w:rFonts w:hint="eastAsia" w:ascii="华文楷体" w:hAnsi="华文楷体" w:eastAsia="华文楷体" w:cs="华文楷体"/>
                <w:color w:val="000000"/>
                <w:sz w:val="21"/>
                <w:szCs w:val="24"/>
                <w:lang w:val="en-US" w:eastAsia="zh-CN"/>
              </w:rPr>
            </w:rPrChange>
          </w:rPr>
          <w:t>了</w:t>
        </w:r>
      </w:ins>
      <w:ins w:id="7745" w:author="野草" w:date="2023-02-08T08:55:04Z">
        <w:r>
          <w:rPr>
            <w:rFonts w:hint="eastAsia" w:ascii="华文细黑" w:hAnsi="华文细黑" w:eastAsia="华文细黑" w:cs="华文细黑"/>
            <w:color w:val="000000"/>
            <w:sz w:val="21"/>
            <w:szCs w:val="24"/>
            <w:lang w:val="en-US" w:eastAsia="zh-CN"/>
            <w:rPrChange w:id="7746" w:author="野草" w:date="2023-02-08T11:44:07Z">
              <w:rPr>
                <w:rFonts w:hint="eastAsia" w:ascii="华文楷体" w:hAnsi="华文楷体" w:eastAsia="华文楷体" w:cs="华文楷体"/>
                <w:color w:val="000000"/>
                <w:sz w:val="21"/>
                <w:szCs w:val="24"/>
                <w:lang w:val="en-US" w:eastAsia="zh-CN"/>
              </w:rPr>
            </w:rPrChange>
          </w:rPr>
          <w:t>海风</w:t>
        </w:r>
      </w:ins>
      <w:ins w:id="7748" w:author="野草" w:date="2023-02-08T08:55:06Z">
        <w:r>
          <w:rPr>
            <w:rFonts w:hint="eastAsia" w:ascii="华文细黑" w:hAnsi="华文细黑" w:eastAsia="华文细黑" w:cs="华文细黑"/>
            <w:color w:val="000000"/>
            <w:sz w:val="21"/>
            <w:szCs w:val="24"/>
            <w:lang w:val="en-US" w:eastAsia="zh-CN"/>
            <w:rPrChange w:id="7749" w:author="野草" w:date="2023-02-08T11:44:07Z">
              <w:rPr>
                <w:rFonts w:hint="eastAsia" w:ascii="华文楷体" w:hAnsi="华文楷体" w:eastAsia="华文楷体" w:cs="华文楷体"/>
                <w:color w:val="000000"/>
                <w:sz w:val="21"/>
                <w:szCs w:val="24"/>
                <w:lang w:val="en-US" w:eastAsia="zh-CN"/>
              </w:rPr>
            </w:rPrChange>
          </w:rPr>
          <w:t>降温</w:t>
        </w:r>
      </w:ins>
      <w:ins w:id="7751" w:author="野草" w:date="2023-02-08T08:55:07Z">
        <w:r>
          <w:rPr>
            <w:rFonts w:hint="eastAsia" w:ascii="华文细黑" w:hAnsi="华文细黑" w:eastAsia="华文细黑" w:cs="华文细黑"/>
            <w:color w:val="000000"/>
            <w:sz w:val="21"/>
            <w:szCs w:val="24"/>
            <w:lang w:val="en-US" w:eastAsia="zh-CN"/>
            <w:rPrChange w:id="7752" w:author="野草" w:date="2023-02-08T11:44:07Z">
              <w:rPr>
                <w:rFonts w:hint="eastAsia" w:ascii="华文楷体" w:hAnsi="华文楷体" w:eastAsia="华文楷体" w:cs="华文楷体"/>
                <w:color w:val="000000"/>
                <w:sz w:val="21"/>
                <w:szCs w:val="24"/>
                <w:lang w:val="en-US" w:eastAsia="zh-CN"/>
              </w:rPr>
            </w:rPrChange>
          </w:rPr>
          <w:t>效应的</w:t>
        </w:r>
      </w:ins>
      <w:ins w:id="7754" w:author="野草" w:date="2023-02-08T08:55:09Z">
        <w:r>
          <w:rPr>
            <w:rFonts w:hint="eastAsia" w:ascii="华文细黑" w:hAnsi="华文细黑" w:eastAsia="华文细黑" w:cs="华文细黑"/>
            <w:color w:val="000000"/>
            <w:sz w:val="21"/>
            <w:szCs w:val="24"/>
            <w:lang w:val="en-US" w:eastAsia="zh-CN"/>
            <w:rPrChange w:id="7755" w:author="野草" w:date="2023-02-08T11:44:07Z">
              <w:rPr>
                <w:rFonts w:hint="eastAsia" w:ascii="华文楷体" w:hAnsi="华文楷体" w:eastAsia="华文楷体" w:cs="华文楷体"/>
                <w:color w:val="000000"/>
                <w:sz w:val="21"/>
                <w:szCs w:val="24"/>
                <w:lang w:val="en-US" w:eastAsia="zh-CN"/>
              </w:rPr>
            </w:rPrChange>
          </w:rPr>
          <w:t>多尺度</w:t>
        </w:r>
      </w:ins>
      <w:ins w:id="7757" w:author="野草" w:date="2023-02-08T08:55:10Z">
        <w:r>
          <w:rPr>
            <w:rFonts w:hint="eastAsia" w:ascii="华文细黑" w:hAnsi="华文细黑" w:eastAsia="华文细黑" w:cs="华文细黑"/>
            <w:color w:val="000000"/>
            <w:sz w:val="21"/>
            <w:szCs w:val="24"/>
            <w:lang w:val="en-US" w:eastAsia="zh-CN"/>
            <w:rPrChange w:id="7758" w:author="野草" w:date="2023-02-08T11:44:07Z">
              <w:rPr>
                <w:rFonts w:hint="eastAsia" w:ascii="华文楷体" w:hAnsi="华文楷体" w:eastAsia="华文楷体" w:cs="华文楷体"/>
                <w:color w:val="000000"/>
                <w:sz w:val="21"/>
                <w:szCs w:val="24"/>
                <w:lang w:val="en-US" w:eastAsia="zh-CN"/>
              </w:rPr>
            </w:rPrChange>
          </w:rPr>
          <w:t>观测</w:t>
        </w:r>
      </w:ins>
      <w:ins w:id="7760" w:author="野草" w:date="2023-02-08T08:55:11Z">
        <w:r>
          <w:rPr>
            <w:rFonts w:hint="eastAsia" w:ascii="华文细黑" w:hAnsi="华文细黑" w:eastAsia="华文细黑" w:cs="华文细黑"/>
            <w:color w:val="000000"/>
            <w:sz w:val="21"/>
            <w:szCs w:val="24"/>
            <w:lang w:val="en-US" w:eastAsia="zh-CN"/>
            <w:rPrChange w:id="7761" w:author="野草" w:date="2023-02-08T11:44:07Z">
              <w:rPr>
                <w:rFonts w:hint="eastAsia" w:ascii="华文楷体" w:hAnsi="华文楷体" w:eastAsia="华文楷体" w:cs="华文楷体"/>
                <w:color w:val="000000"/>
                <w:sz w:val="21"/>
                <w:szCs w:val="24"/>
                <w:lang w:val="en-US" w:eastAsia="zh-CN"/>
              </w:rPr>
            </w:rPrChange>
          </w:rPr>
          <w:t>与建模</w:t>
        </w:r>
      </w:ins>
      <w:ins w:id="7763" w:author="野草" w:date="2023-02-08T08:55:12Z">
        <w:r>
          <w:rPr>
            <w:rFonts w:hint="eastAsia" w:ascii="华文细黑" w:hAnsi="华文细黑" w:eastAsia="华文细黑" w:cs="华文细黑"/>
            <w:color w:val="000000"/>
            <w:sz w:val="21"/>
            <w:szCs w:val="24"/>
            <w:lang w:val="en-US" w:eastAsia="zh-CN"/>
            <w:rPrChange w:id="7764" w:author="野草" w:date="2023-02-08T11:44:07Z">
              <w:rPr>
                <w:rFonts w:hint="eastAsia" w:ascii="华文楷体" w:hAnsi="华文楷体" w:eastAsia="华文楷体" w:cs="华文楷体"/>
                <w:color w:val="000000"/>
                <w:sz w:val="21"/>
                <w:szCs w:val="24"/>
                <w:lang w:val="en-US" w:eastAsia="zh-CN"/>
              </w:rPr>
            </w:rPrChange>
          </w:rPr>
          <w:t>研究</w:t>
        </w:r>
      </w:ins>
      <w:ins w:id="7766" w:author="野草" w:date="2023-02-08T08:55:57Z">
        <w:r>
          <w:rPr>
            <w:rFonts w:hint="eastAsia" w:ascii="华文细黑" w:hAnsi="华文细黑" w:eastAsia="华文细黑" w:cs="华文细黑"/>
            <w:color w:val="000000"/>
            <w:sz w:val="21"/>
            <w:szCs w:val="24"/>
            <w:lang w:val="en-US" w:eastAsia="zh-CN"/>
            <w:rPrChange w:id="7767" w:author="野草" w:date="2023-02-08T11:44:07Z">
              <w:rPr>
                <w:rFonts w:hint="eastAsia" w:ascii="华文楷体" w:hAnsi="华文楷体" w:eastAsia="华文楷体" w:cs="华文楷体"/>
                <w:color w:val="000000"/>
                <w:sz w:val="21"/>
                <w:szCs w:val="24"/>
                <w:lang w:val="en-US" w:eastAsia="zh-CN"/>
              </w:rPr>
            </w:rPrChange>
          </w:rPr>
          <w:t>，</w:t>
        </w:r>
      </w:ins>
      <w:ins w:id="7769" w:author="野草" w:date="2023-02-08T08:55:58Z">
        <w:r>
          <w:rPr>
            <w:rFonts w:hint="eastAsia" w:ascii="华文细黑" w:hAnsi="华文细黑" w:eastAsia="华文细黑" w:cs="华文细黑"/>
            <w:color w:val="000000"/>
            <w:sz w:val="21"/>
            <w:szCs w:val="24"/>
            <w:lang w:val="en-US" w:eastAsia="zh-CN"/>
            <w:rPrChange w:id="7770" w:author="野草" w:date="2023-02-08T11:44:07Z">
              <w:rPr>
                <w:rFonts w:hint="eastAsia" w:ascii="华文楷体" w:hAnsi="华文楷体" w:eastAsia="华文楷体" w:cs="华文楷体"/>
                <w:color w:val="000000"/>
                <w:sz w:val="21"/>
                <w:szCs w:val="24"/>
                <w:lang w:val="en-US" w:eastAsia="zh-CN"/>
              </w:rPr>
            </w:rPrChange>
          </w:rPr>
          <w:t>在</w:t>
        </w:r>
      </w:ins>
      <w:ins w:id="7772" w:author="野草" w:date="2023-02-08T08:56:12Z">
        <w:r>
          <w:rPr>
            <w:rFonts w:hint="eastAsia" w:ascii="华文细黑" w:hAnsi="华文细黑" w:eastAsia="华文细黑" w:cs="华文细黑"/>
            <w:color w:val="000000"/>
            <w:sz w:val="21"/>
            <w:szCs w:val="24"/>
            <w:lang w:val="en-US" w:eastAsia="zh-CN"/>
            <w:rPrChange w:id="7773" w:author="野草" w:date="2023-02-08T11:44:07Z">
              <w:rPr>
                <w:rFonts w:hint="eastAsia" w:ascii="华文楷体" w:hAnsi="华文楷体" w:eastAsia="华文楷体" w:cs="华文楷体"/>
                <w:color w:val="000000"/>
                <w:sz w:val="21"/>
                <w:szCs w:val="24"/>
                <w:lang w:val="en-US" w:eastAsia="zh-CN"/>
              </w:rPr>
            </w:rPrChange>
          </w:rPr>
          <w:t>阿德莱德CB</w:t>
        </w:r>
      </w:ins>
      <w:ins w:id="7775" w:author="野草" w:date="2023-02-08T08:56:13Z">
        <w:r>
          <w:rPr>
            <w:rFonts w:hint="eastAsia" w:ascii="华文细黑" w:hAnsi="华文细黑" w:eastAsia="华文细黑" w:cs="华文细黑"/>
            <w:color w:val="000000"/>
            <w:sz w:val="21"/>
            <w:szCs w:val="24"/>
            <w:lang w:val="en-US" w:eastAsia="zh-CN"/>
            <w:rPrChange w:id="7776" w:author="野草" w:date="2023-02-08T11:44:07Z">
              <w:rPr>
                <w:rFonts w:hint="eastAsia" w:ascii="华文楷体" w:hAnsi="华文楷体" w:eastAsia="华文楷体" w:cs="华文楷体"/>
                <w:color w:val="000000"/>
                <w:sz w:val="21"/>
                <w:szCs w:val="24"/>
                <w:lang w:val="en-US" w:eastAsia="zh-CN"/>
              </w:rPr>
            </w:rPrChange>
          </w:rPr>
          <w:t>D</w:t>
        </w:r>
      </w:ins>
      <w:ins w:id="7778" w:author="野草" w:date="2023-02-08T08:56:14Z">
        <w:r>
          <w:rPr>
            <w:rFonts w:hint="eastAsia" w:ascii="华文细黑" w:hAnsi="华文细黑" w:eastAsia="华文细黑" w:cs="华文细黑"/>
            <w:color w:val="000000"/>
            <w:sz w:val="21"/>
            <w:szCs w:val="24"/>
            <w:lang w:val="en-US" w:eastAsia="zh-CN"/>
            <w:rPrChange w:id="7779" w:author="野草" w:date="2023-02-08T11:44:07Z">
              <w:rPr>
                <w:rFonts w:hint="eastAsia" w:ascii="华文楷体" w:hAnsi="华文楷体" w:eastAsia="华文楷体" w:cs="华文楷体"/>
                <w:color w:val="000000"/>
                <w:sz w:val="21"/>
                <w:szCs w:val="24"/>
                <w:lang w:val="en-US" w:eastAsia="zh-CN"/>
              </w:rPr>
            </w:rPrChange>
          </w:rPr>
          <w:t>区域和</w:t>
        </w:r>
      </w:ins>
      <w:ins w:id="7781" w:author="野草" w:date="2023-02-08T08:56:17Z">
        <w:r>
          <w:rPr>
            <w:rFonts w:hint="eastAsia" w:ascii="华文细黑" w:hAnsi="华文细黑" w:eastAsia="华文细黑" w:cs="华文细黑"/>
            <w:color w:val="000000"/>
            <w:sz w:val="21"/>
            <w:szCs w:val="24"/>
            <w:lang w:val="en-US" w:eastAsia="zh-CN"/>
            <w:rPrChange w:id="7782" w:author="野草" w:date="2023-02-08T11:44:07Z">
              <w:rPr>
                <w:rFonts w:hint="eastAsia" w:ascii="华文楷体" w:hAnsi="华文楷体" w:eastAsia="华文楷体" w:cs="华文楷体"/>
                <w:color w:val="000000"/>
                <w:sz w:val="21"/>
                <w:szCs w:val="24"/>
                <w:lang w:val="en-US" w:eastAsia="zh-CN"/>
              </w:rPr>
            </w:rPrChange>
          </w:rPr>
          <w:t>大都市区</w:t>
        </w:r>
      </w:ins>
      <w:ins w:id="7784" w:author="野草" w:date="2023-02-08T08:56:18Z">
        <w:r>
          <w:rPr>
            <w:rFonts w:hint="eastAsia" w:ascii="华文细黑" w:hAnsi="华文细黑" w:eastAsia="华文细黑" w:cs="华文细黑"/>
            <w:color w:val="000000"/>
            <w:sz w:val="21"/>
            <w:szCs w:val="24"/>
            <w:lang w:val="en-US" w:eastAsia="zh-CN"/>
            <w:rPrChange w:id="7785" w:author="野草" w:date="2023-02-08T11:44:07Z">
              <w:rPr>
                <w:rFonts w:hint="eastAsia" w:ascii="华文楷体" w:hAnsi="华文楷体" w:eastAsia="华文楷体" w:cs="华文楷体"/>
                <w:color w:val="000000"/>
                <w:sz w:val="21"/>
                <w:szCs w:val="24"/>
                <w:lang w:val="en-US" w:eastAsia="zh-CN"/>
              </w:rPr>
            </w:rPrChange>
          </w:rPr>
          <w:t>分别</w:t>
        </w:r>
      </w:ins>
      <w:ins w:id="7787" w:author="野草" w:date="2023-02-08T11:42:10Z">
        <w:r>
          <w:rPr>
            <w:rFonts w:hint="eastAsia" w:ascii="华文细黑" w:hAnsi="华文细黑" w:eastAsia="华文细黑" w:cs="华文细黑"/>
            <w:color w:val="000000"/>
            <w:sz w:val="21"/>
            <w:szCs w:val="24"/>
            <w:lang w:val="en-US" w:eastAsia="zh-CN"/>
            <w:rPrChange w:id="7788" w:author="野草" w:date="2023-02-08T11:44:07Z">
              <w:rPr>
                <w:rFonts w:hint="eastAsia" w:ascii="华文楷体" w:hAnsi="华文楷体" w:eastAsia="华文楷体" w:cs="华文楷体"/>
                <w:color w:val="000000"/>
                <w:sz w:val="21"/>
                <w:szCs w:val="24"/>
                <w:lang w:val="en-US" w:eastAsia="zh-CN"/>
              </w:rPr>
            </w:rPrChange>
          </w:rPr>
          <w:t>进行了</w:t>
        </w:r>
      </w:ins>
      <w:ins w:id="7790" w:author="野草" w:date="2023-02-08T08:57:03Z">
        <w:r>
          <w:rPr>
            <w:rFonts w:hint="eastAsia" w:ascii="华文细黑" w:hAnsi="华文细黑" w:eastAsia="华文细黑" w:cs="华文细黑"/>
            <w:color w:val="000000"/>
            <w:sz w:val="21"/>
            <w:szCs w:val="24"/>
            <w:lang w:val="en-US" w:eastAsia="zh-CN"/>
            <w:rPrChange w:id="7791" w:author="野草" w:date="2023-02-08T11:44:07Z">
              <w:rPr>
                <w:rFonts w:hint="eastAsia" w:ascii="华文楷体" w:hAnsi="华文楷体" w:eastAsia="华文楷体" w:cs="华文楷体"/>
                <w:color w:val="000000"/>
                <w:sz w:val="21"/>
                <w:szCs w:val="24"/>
                <w:lang w:val="en-US" w:eastAsia="zh-CN"/>
              </w:rPr>
            </w:rPrChange>
          </w:rPr>
          <w:t>气温</w:t>
        </w:r>
      </w:ins>
      <w:ins w:id="7793" w:author="野草" w:date="2023-02-08T08:57:01Z">
        <w:r>
          <w:rPr>
            <w:rFonts w:hint="eastAsia" w:ascii="华文细黑" w:hAnsi="华文细黑" w:eastAsia="华文细黑" w:cs="华文细黑"/>
            <w:color w:val="000000"/>
            <w:sz w:val="21"/>
            <w:szCs w:val="24"/>
            <w:lang w:val="en-US" w:eastAsia="zh-CN"/>
            <w:rPrChange w:id="7794" w:author="野草" w:date="2023-02-08T11:44:07Z">
              <w:rPr>
                <w:rFonts w:hint="eastAsia" w:ascii="华文楷体" w:hAnsi="华文楷体" w:eastAsia="华文楷体" w:cs="华文楷体"/>
                <w:color w:val="000000"/>
                <w:sz w:val="21"/>
                <w:szCs w:val="24"/>
                <w:lang w:val="en-US" w:eastAsia="zh-CN"/>
              </w:rPr>
            </w:rPrChange>
          </w:rPr>
          <w:t>数据</w:t>
        </w:r>
      </w:ins>
      <w:ins w:id="7796" w:author="野草" w:date="2023-02-08T08:57:04Z">
        <w:r>
          <w:rPr>
            <w:rFonts w:hint="eastAsia" w:ascii="华文细黑" w:hAnsi="华文细黑" w:eastAsia="华文细黑" w:cs="华文细黑"/>
            <w:color w:val="000000"/>
            <w:sz w:val="21"/>
            <w:szCs w:val="24"/>
            <w:lang w:val="en-US" w:eastAsia="zh-CN"/>
            <w:rPrChange w:id="7797" w:author="野草" w:date="2023-02-08T11:44:07Z">
              <w:rPr>
                <w:rFonts w:hint="eastAsia" w:ascii="华文楷体" w:hAnsi="华文楷体" w:eastAsia="华文楷体" w:cs="华文楷体"/>
                <w:color w:val="000000"/>
                <w:sz w:val="21"/>
                <w:szCs w:val="24"/>
                <w:lang w:val="en-US" w:eastAsia="zh-CN"/>
              </w:rPr>
            </w:rPrChange>
          </w:rPr>
          <w:t>的</w:t>
        </w:r>
      </w:ins>
      <w:ins w:id="7799" w:author="野草" w:date="2023-02-08T08:57:09Z">
        <w:r>
          <w:rPr>
            <w:rFonts w:hint="eastAsia" w:ascii="华文细黑" w:hAnsi="华文细黑" w:eastAsia="华文细黑" w:cs="华文细黑"/>
            <w:color w:val="000000"/>
            <w:sz w:val="21"/>
            <w:szCs w:val="24"/>
            <w:lang w:val="en-US" w:eastAsia="zh-CN"/>
            <w:rPrChange w:id="7800" w:author="野草" w:date="2023-02-08T11:44:07Z">
              <w:rPr>
                <w:rFonts w:hint="eastAsia" w:ascii="华文楷体" w:hAnsi="华文楷体" w:eastAsia="华文楷体" w:cs="华文楷体"/>
                <w:color w:val="000000"/>
                <w:sz w:val="21"/>
                <w:szCs w:val="24"/>
                <w:lang w:val="en-US" w:eastAsia="zh-CN"/>
              </w:rPr>
            </w:rPrChange>
          </w:rPr>
          <w:t>分析研究</w:t>
        </w:r>
      </w:ins>
      <w:ins w:id="7802" w:author="野草" w:date="2023-02-08T08:57:11Z">
        <w:r>
          <w:rPr>
            <w:rFonts w:hint="eastAsia" w:ascii="华文细黑" w:hAnsi="华文细黑" w:eastAsia="华文细黑" w:cs="华文细黑"/>
            <w:color w:val="000000"/>
            <w:sz w:val="21"/>
            <w:szCs w:val="24"/>
            <w:lang w:val="en-US" w:eastAsia="zh-CN"/>
            <w:rPrChange w:id="7803" w:author="野草" w:date="2023-02-08T11:44:07Z">
              <w:rPr>
                <w:rFonts w:hint="eastAsia" w:ascii="华文楷体" w:hAnsi="华文楷体" w:eastAsia="华文楷体" w:cs="华文楷体"/>
                <w:color w:val="000000"/>
                <w:sz w:val="21"/>
                <w:szCs w:val="24"/>
                <w:lang w:val="en-US" w:eastAsia="zh-CN"/>
              </w:rPr>
            </w:rPrChange>
          </w:rPr>
          <w:t>工作</w:t>
        </w:r>
      </w:ins>
      <w:ins w:id="7805" w:author="野草" w:date="2023-02-08T08:57:24Z">
        <w:r>
          <w:rPr>
            <w:rFonts w:hint="eastAsia" w:ascii="华文细黑" w:hAnsi="华文细黑" w:eastAsia="华文细黑" w:cs="华文细黑"/>
            <w:color w:val="000000"/>
            <w:sz w:val="21"/>
            <w:szCs w:val="24"/>
            <w:lang w:val="en-US" w:eastAsia="zh-CN"/>
            <w:rPrChange w:id="7806" w:author="野草" w:date="2023-02-08T11:44:07Z">
              <w:rPr>
                <w:rFonts w:hint="eastAsia" w:ascii="华文楷体" w:hAnsi="华文楷体" w:eastAsia="华文楷体" w:cs="华文楷体"/>
                <w:color w:val="000000"/>
                <w:sz w:val="21"/>
                <w:szCs w:val="24"/>
                <w:lang w:val="en-US" w:eastAsia="zh-CN"/>
              </w:rPr>
            </w:rPrChange>
          </w:rPr>
          <w:t>。</w:t>
        </w:r>
      </w:ins>
      <w:ins w:id="7808" w:author="野草" w:date="2023-02-08T08:57:26Z">
        <w:r>
          <w:rPr>
            <w:rFonts w:hint="eastAsia" w:ascii="华文细黑" w:hAnsi="华文细黑" w:eastAsia="华文细黑" w:cs="华文细黑"/>
            <w:color w:val="000000"/>
            <w:sz w:val="21"/>
            <w:szCs w:val="24"/>
            <w:lang w:val="en-US" w:eastAsia="zh-CN"/>
            <w:rPrChange w:id="7809" w:author="野草" w:date="2023-02-08T11:44:07Z">
              <w:rPr>
                <w:rFonts w:hint="eastAsia" w:ascii="华文楷体" w:hAnsi="华文楷体" w:eastAsia="华文楷体" w:cs="华文楷体"/>
                <w:color w:val="000000"/>
                <w:sz w:val="21"/>
                <w:szCs w:val="24"/>
                <w:lang w:val="en-US" w:eastAsia="zh-CN"/>
              </w:rPr>
            </w:rPrChange>
          </w:rPr>
          <w:t>前期对</w:t>
        </w:r>
      </w:ins>
      <w:ins w:id="7811" w:author="野草" w:date="2023-02-08T08:57:27Z">
        <w:r>
          <w:rPr>
            <w:rFonts w:hint="eastAsia" w:ascii="华文细黑" w:hAnsi="华文细黑" w:eastAsia="华文细黑" w:cs="华文细黑"/>
            <w:color w:val="000000"/>
            <w:sz w:val="21"/>
            <w:szCs w:val="24"/>
            <w:lang w:val="en-US" w:eastAsia="zh-CN"/>
            <w:rPrChange w:id="7812" w:author="野草" w:date="2023-02-08T11:44:07Z">
              <w:rPr>
                <w:rFonts w:hint="eastAsia" w:ascii="华文楷体" w:hAnsi="华文楷体" w:eastAsia="华文楷体" w:cs="华文楷体"/>
                <w:color w:val="000000"/>
                <w:sz w:val="21"/>
                <w:szCs w:val="24"/>
                <w:lang w:val="en-US" w:eastAsia="zh-CN"/>
              </w:rPr>
            </w:rPrChange>
          </w:rPr>
          <w:t>海风</w:t>
        </w:r>
      </w:ins>
      <w:ins w:id="7814" w:author="野草" w:date="2023-02-08T08:57:28Z">
        <w:r>
          <w:rPr>
            <w:rFonts w:hint="eastAsia" w:ascii="华文细黑" w:hAnsi="华文细黑" w:eastAsia="华文细黑" w:cs="华文细黑"/>
            <w:color w:val="000000"/>
            <w:sz w:val="21"/>
            <w:szCs w:val="24"/>
            <w:lang w:val="en-US" w:eastAsia="zh-CN"/>
            <w:rPrChange w:id="7815" w:author="野草" w:date="2023-02-08T11:44:07Z">
              <w:rPr>
                <w:rFonts w:hint="eastAsia" w:ascii="华文楷体" w:hAnsi="华文楷体" w:eastAsia="华文楷体" w:cs="华文楷体"/>
                <w:color w:val="000000"/>
                <w:sz w:val="21"/>
                <w:szCs w:val="24"/>
                <w:lang w:val="en-US" w:eastAsia="zh-CN"/>
              </w:rPr>
            </w:rPrChange>
          </w:rPr>
          <w:t>降温</w:t>
        </w:r>
      </w:ins>
      <w:ins w:id="7817" w:author="野草" w:date="2023-02-08T08:57:29Z">
        <w:r>
          <w:rPr>
            <w:rFonts w:hint="eastAsia" w:ascii="华文细黑" w:hAnsi="华文细黑" w:eastAsia="华文细黑" w:cs="华文细黑"/>
            <w:color w:val="000000"/>
            <w:sz w:val="21"/>
            <w:szCs w:val="24"/>
            <w:lang w:val="en-US" w:eastAsia="zh-CN"/>
            <w:rPrChange w:id="7818" w:author="野草" w:date="2023-02-08T11:44:07Z">
              <w:rPr>
                <w:rFonts w:hint="eastAsia" w:ascii="华文楷体" w:hAnsi="华文楷体" w:eastAsia="华文楷体" w:cs="华文楷体"/>
                <w:color w:val="000000"/>
                <w:sz w:val="21"/>
                <w:szCs w:val="24"/>
                <w:lang w:val="en-US" w:eastAsia="zh-CN"/>
              </w:rPr>
            </w:rPrChange>
          </w:rPr>
          <w:t>效应</w:t>
        </w:r>
      </w:ins>
      <w:ins w:id="7820" w:author="野草" w:date="2023-02-08T08:57:31Z">
        <w:r>
          <w:rPr>
            <w:rFonts w:hint="eastAsia" w:ascii="华文细黑" w:hAnsi="华文细黑" w:eastAsia="华文细黑" w:cs="华文细黑"/>
            <w:color w:val="000000"/>
            <w:sz w:val="21"/>
            <w:szCs w:val="24"/>
            <w:lang w:val="en-US" w:eastAsia="zh-CN"/>
            <w:rPrChange w:id="7821" w:author="野草" w:date="2023-02-08T11:44:07Z">
              <w:rPr>
                <w:rFonts w:hint="eastAsia" w:ascii="华文楷体" w:hAnsi="华文楷体" w:eastAsia="华文楷体" w:cs="华文楷体"/>
                <w:color w:val="000000"/>
                <w:sz w:val="21"/>
                <w:szCs w:val="24"/>
                <w:lang w:val="en-US" w:eastAsia="zh-CN"/>
              </w:rPr>
            </w:rPrChange>
          </w:rPr>
          <w:t>及其与</w:t>
        </w:r>
      </w:ins>
      <w:ins w:id="7823" w:author="野草" w:date="2023-02-08T08:57:32Z">
        <w:r>
          <w:rPr>
            <w:rFonts w:hint="eastAsia" w:ascii="华文细黑" w:hAnsi="华文细黑" w:eastAsia="华文细黑" w:cs="华文细黑"/>
            <w:color w:val="000000"/>
            <w:sz w:val="21"/>
            <w:szCs w:val="24"/>
            <w:lang w:val="en-US" w:eastAsia="zh-CN"/>
            <w:rPrChange w:id="7824" w:author="野草" w:date="2023-02-08T11:44:07Z">
              <w:rPr>
                <w:rFonts w:hint="eastAsia" w:ascii="华文楷体" w:hAnsi="华文楷体" w:eastAsia="华文楷体" w:cs="华文楷体"/>
                <w:color w:val="000000"/>
                <w:sz w:val="21"/>
                <w:szCs w:val="24"/>
                <w:lang w:val="en-US" w:eastAsia="zh-CN"/>
              </w:rPr>
            </w:rPrChange>
          </w:rPr>
          <w:t>环境</w:t>
        </w:r>
      </w:ins>
      <w:ins w:id="7826" w:author="野草" w:date="2023-02-08T08:57:33Z">
        <w:r>
          <w:rPr>
            <w:rFonts w:hint="eastAsia" w:ascii="华文细黑" w:hAnsi="华文细黑" w:eastAsia="华文细黑" w:cs="华文细黑"/>
            <w:color w:val="000000"/>
            <w:sz w:val="21"/>
            <w:szCs w:val="24"/>
            <w:lang w:val="en-US" w:eastAsia="zh-CN"/>
            <w:rPrChange w:id="7827" w:author="野草" w:date="2023-02-08T11:44:07Z">
              <w:rPr>
                <w:rFonts w:hint="eastAsia" w:ascii="华文楷体" w:hAnsi="华文楷体" w:eastAsia="华文楷体" w:cs="华文楷体"/>
                <w:color w:val="000000"/>
                <w:sz w:val="21"/>
                <w:szCs w:val="24"/>
                <w:lang w:val="en-US" w:eastAsia="zh-CN"/>
              </w:rPr>
            </w:rPrChange>
          </w:rPr>
          <w:t>因素</w:t>
        </w:r>
      </w:ins>
      <w:ins w:id="7829" w:author="野草" w:date="2023-02-08T08:57:36Z">
        <w:r>
          <w:rPr>
            <w:rFonts w:hint="eastAsia" w:ascii="华文细黑" w:hAnsi="华文细黑" w:eastAsia="华文细黑" w:cs="华文细黑"/>
            <w:color w:val="000000"/>
            <w:sz w:val="21"/>
            <w:szCs w:val="24"/>
            <w:lang w:val="en-US" w:eastAsia="zh-CN"/>
            <w:rPrChange w:id="7830" w:author="野草" w:date="2023-02-08T11:44:07Z">
              <w:rPr>
                <w:rFonts w:hint="eastAsia" w:ascii="华文楷体" w:hAnsi="华文楷体" w:eastAsia="华文楷体" w:cs="华文楷体"/>
                <w:color w:val="000000"/>
                <w:sz w:val="21"/>
                <w:szCs w:val="24"/>
                <w:lang w:val="en-US" w:eastAsia="zh-CN"/>
              </w:rPr>
            </w:rPrChange>
          </w:rPr>
          <w:t>相关性的</w:t>
        </w:r>
      </w:ins>
      <w:ins w:id="7832" w:author="野草" w:date="2023-02-08T08:57:37Z">
        <w:r>
          <w:rPr>
            <w:rFonts w:hint="eastAsia" w:ascii="华文细黑" w:hAnsi="华文细黑" w:eastAsia="华文细黑" w:cs="华文细黑"/>
            <w:color w:val="000000"/>
            <w:sz w:val="21"/>
            <w:szCs w:val="24"/>
            <w:lang w:val="en-US" w:eastAsia="zh-CN"/>
            <w:rPrChange w:id="7833" w:author="野草" w:date="2023-02-08T11:44:07Z">
              <w:rPr>
                <w:rFonts w:hint="eastAsia" w:ascii="华文楷体" w:hAnsi="华文楷体" w:eastAsia="华文楷体" w:cs="华文楷体"/>
                <w:color w:val="000000"/>
                <w:sz w:val="21"/>
                <w:szCs w:val="24"/>
                <w:lang w:val="en-US" w:eastAsia="zh-CN"/>
              </w:rPr>
            </w:rPrChange>
          </w:rPr>
          <w:t>研究</w:t>
        </w:r>
      </w:ins>
      <w:ins w:id="7835" w:author="野草" w:date="2023-02-08T09:03:32Z">
        <w:r>
          <w:rPr>
            <w:rFonts w:hint="eastAsia" w:ascii="华文细黑" w:hAnsi="华文细黑" w:eastAsia="华文细黑" w:cs="华文细黑"/>
            <w:color w:val="000000"/>
            <w:sz w:val="21"/>
            <w:szCs w:val="24"/>
            <w:lang w:val="en-US" w:eastAsia="zh-CN"/>
            <w:rPrChange w:id="7836" w:author="野草" w:date="2023-02-08T11:44:07Z">
              <w:rPr>
                <w:rFonts w:hint="eastAsia" w:ascii="华文楷体" w:hAnsi="华文楷体" w:eastAsia="华文楷体" w:cs="华文楷体"/>
                <w:color w:val="000000"/>
                <w:sz w:val="21"/>
                <w:szCs w:val="24"/>
                <w:lang w:val="en-US" w:eastAsia="zh-CN"/>
              </w:rPr>
            </w:rPrChange>
          </w:rPr>
          <w:t>将为</w:t>
        </w:r>
      </w:ins>
      <w:ins w:id="7838" w:author="野草" w:date="2023-02-08T09:03:33Z">
        <w:r>
          <w:rPr>
            <w:rFonts w:hint="eastAsia" w:ascii="华文细黑" w:hAnsi="华文细黑" w:eastAsia="华文细黑" w:cs="华文细黑"/>
            <w:color w:val="000000"/>
            <w:sz w:val="21"/>
            <w:szCs w:val="24"/>
            <w:rPrChange w:id="7839" w:author="野草" w:date="2023-02-08T11:44:07Z">
              <w:rPr>
                <w:rFonts w:hint="default" w:ascii="宋体" w:hAnsi="宋体" w:eastAsia="宋体"/>
                <w:color w:val="000000"/>
                <w:sz w:val="21"/>
                <w:szCs w:val="24"/>
              </w:rPr>
            </w:rPrChange>
          </w:rPr>
          <w:t>本项目</w:t>
        </w:r>
      </w:ins>
      <w:ins w:id="7841" w:author="野草" w:date="2023-02-08T09:03:37Z">
        <w:r>
          <w:rPr>
            <w:rFonts w:hint="eastAsia" w:ascii="华文细黑" w:hAnsi="华文细黑" w:eastAsia="华文细黑" w:cs="华文细黑"/>
            <w:color w:val="000000"/>
            <w:sz w:val="21"/>
            <w:szCs w:val="24"/>
            <w:lang w:val="en-US" w:eastAsia="zh-CN"/>
            <w:rPrChange w:id="7842" w:author="野草" w:date="2023-02-08T11:44:07Z">
              <w:rPr>
                <w:rFonts w:hint="eastAsia" w:ascii="宋体" w:hAnsi="宋体" w:eastAsia="宋体"/>
                <w:color w:val="000000"/>
                <w:sz w:val="21"/>
                <w:szCs w:val="24"/>
                <w:lang w:val="en-US" w:eastAsia="zh-CN"/>
              </w:rPr>
            </w:rPrChange>
          </w:rPr>
          <w:t>中</w:t>
        </w:r>
      </w:ins>
      <w:ins w:id="7844" w:author="野草" w:date="2023-02-08T09:03:39Z">
        <w:r>
          <w:rPr>
            <w:rFonts w:hint="eastAsia" w:ascii="华文细黑" w:hAnsi="华文细黑" w:eastAsia="华文细黑" w:cs="华文细黑"/>
            <w:color w:val="000000"/>
            <w:sz w:val="21"/>
            <w:szCs w:val="24"/>
            <w:lang w:val="en-US" w:eastAsia="zh-CN"/>
            <w:rPrChange w:id="7845" w:author="野草" w:date="2023-02-08T11:44:07Z">
              <w:rPr>
                <w:rFonts w:hint="eastAsia" w:ascii="宋体" w:hAnsi="宋体" w:eastAsia="宋体"/>
                <w:color w:val="000000"/>
                <w:sz w:val="21"/>
                <w:szCs w:val="24"/>
                <w:lang w:val="en-US" w:eastAsia="zh-CN"/>
              </w:rPr>
            </w:rPrChange>
          </w:rPr>
          <w:t>河流</w:t>
        </w:r>
      </w:ins>
      <w:ins w:id="7847" w:author="野草" w:date="2023-02-08T09:03:40Z">
        <w:r>
          <w:rPr>
            <w:rFonts w:hint="eastAsia" w:ascii="华文细黑" w:hAnsi="华文细黑" w:eastAsia="华文细黑" w:cs="华文细黑"/>
            <w:color w:val="000000"/>
            <w:sz w:val="21"/>
            <w:szCs w:val="24"/>
            <w:lang w:val="en-US" w:eastAsia="zh-CN"/>
            <w:rPrChange w:id="7848" w:author="野草" w:date="2023-02-08T11:44:07Z">
              <w:rPr>
                <w:rFonts w:hint="eastAsia" w:ascii="宋体" w:hAnsi="宋体" w:eastAsia="宋体"/>
                <w:color w:val="000000"/>
                <w:sz w:val="21"/>
                <w:szCs w:val="24"/>
                <w:lang w:val="en-US" w:eastAsia="zh-CN"/>
              </w:rPr>
            </w:rPrChange>
          </w:rPr>
          <w:t>热环境</w:t>
        </w:r>
      </w:ins>
      <w:ins w:id="7850" w:author="野草" w:date="2023-02-08T09:03:42Z">
        <w:r>
          <w:rPr>
            <w:rFonts w:hint="eastAsia" w:ascii="华文细黑" w:hAnsi="华文细黑" w:eastAsia="华文细黑" w:cs="华文细黑"/>
            <w:color w:val="000000"/>
            <w:sz w:val="21"/>
            <w:szCs w:val="24"/>
            <w:lang w:val="en-US" w:eastAsia="zh-CN"/>
            <w:rPrChange w:id="7851" w:author="野草" w:date="2023-02-08T11:44:07Z">
              <w:rPr>
                <w:rFonts w:hint="eastAsia" w:ascii="宋体" w:hAnsi="宋体" w:eastAsia="宋体"/>
                <w:color w:val="000000"/>
                <w:sz w:val="21"/>
                <w:szCs w:val="24"/>
                <w:lang w:val="en-US" w:eastAsia="zh-CN"/>
              </w:rPr>
            </w:rPrChange>
          </w:rPr>
          <w:t>效应</w:t>
        </w:r>
      </w:ins>
      <w:ins w:id="7853" w:author="野草" w:date="2023-02-08T09:03:47Z">
        <w:r>
          <w:rPr>
            <w:rFonts w:hint="eastAsia" w:ascii="华文细黑" w:hAnsi="华文细黑" w:eastAsia="华文细黑" w:cs="华文细黑"/>
            <w:color w:val="000000"/>
            <w:sz w:val="21"/>
            <w:szCs w:val="24"/>
            <w:lang w:val="en-US" w:eastAsia="zh-CN"/>
            <w:rPrChange w:id="7854" w:author="野草" w:date="2023-02-08T11:44:07Z">
              <w:rPr>
                <w:rFonts w:hint="eastAsia" w:ascii="宋体" w:hAnsi="宋体" w:eastAsia="宋体"/>
                <w:color w:val="000000"/>
                <w:sz w:val="21"/>
                <w:szCs w:val="24"/>
                <w:lang w:val="en-US" w:eastAsia="zh-CN"/>
              </w:rPr>
            </w:rPrChange>
          </w:rPr>
          <w:t>的</w:t>
        </w:r>
      </w:ins>
      <w:ins w:id="7856" w:author="野草" w:date="2023-02-08T09:03:50Z">
        <w:r>
          <w:rPr>
            <w:rFonts w:hint="eastAsia" w:ascii="华文细黑" w:hAnsi="华文细黑" w:eastAsia="华文细黑" w:cs="华文细黑"/>
            <w:color w:val="000000"/>
            <w:sz w:val="21"/>
            <w:szCs w:val="24"/>
            <w:lang w:val="en-US" w:eastAsia="zh-CN"/>
            <w:rPrChange w:id="7857" w:author="野草" w:date="2023-02-08T11:44:07Z">
              <w:rPr>
                <w:rFonts w:hint="eastAsia" w:ascii="宋体" w:hAnsi="宋体" w:eastAsia="宋体"/>
                <w:color w:val="000000"/>
                <w:sz w:val="21"/>
                <w:szCs w:val="24"/>
                <w:lang w:val="en-US" w:eastAsia="zh-CN"/>
              </w:rPr>
            </w:rPrChange>
          </w:rPr>
          <w:t>观测与</w:t>
        </w:r>
      </w:ins>
      <w:ins w:id="7859" w:author="野草" w:date="2023-02-08T09:03:51Z">
        <w:r>
          <w:rPr>
            <w:rFonts w:hint="eastAsia" w:ascii="华文细黑" w:hAnsi="华文细黑" w:eastAsia="华文细黑" w:cs="华文细黑"/>
            <w:color w:val="000000"/>
            <w:sz w:val="21"/>
            <w:szCs w:val="24"/>
            <w:lang w:val="en-US" w:eastAsia="zh-CN"/>
            <w:rPrChange w:id="7860" w:author="野草" w:date="2023-02-08T11:44:07Z">
              <w:rPr>
                <w:rFonts w:hint="eastAsia" w:ascii="宋体" w:hAnsi="宋体" w:eastAsia="宋体"/>
                <w:color w:val="000000"/>
                <w:sz w:val="21"/>
                <w:szCs w:val="24"/>
                <w:lang w:val="en-US" w:eastAsia="zh-CN"/>
              </w:rPr>
            </w:rPrChange>
          </w:rPr>
          <w:t>建模</w:t>
        </w:r>
      </w:ins>
      <w:ins w:id="7862" w:author="野草" w:date="2023-02-08T09:03:33Z">
        <w:r>
          <w:rPr>
            <w:rFonts w:hint="eastAsia" w:ascii="华文细黑" w:hAnsi="华文细黑" w:eastAsia="华文细黑" w:cs="华文细黑"/>
            <w:color w:val="000000"/>
            <w:sz w:val="21"/>
            <w:szCs w:val="24"/>
            <w:rPrChange w:id="7863" w:author="野草" w:date="2023-02-08T11:44:07Z">
              <w:rPr>
                <w:rFonts w:hint="default" w:ascii="宋体" w:hAnsi="宋体" w:eastAsia="宋体"/>
                <w:color w:val="000000"/>
                <w:sz w:val="21"/>
                <w:szCs w:val="24"/>
              </w:rPr>
            </w:rPrChange>
          </w:rPr>
          <w:t>工作提供理论</w:t>
        </w:r>
      </w:ins>
      <w:ins w:id="7865" w:author="野草" w:date="2023-02-08T11:42:30Z">
        <w:r>
          <w:rPr>
            <w:rFonts w:hint="eastAsia" w:ascii="华文细黑" w:hAnsi="华文细黑" w:eastAsia="华文细黑" w:cs="华文细黑"/>
            <w:color w:val="000000"/>
            <w:sz w:val="21"/>
            <w:szCs w:val="24"/>
            <w:lang w:val="en-US" w:eastAsia="zh-CN"/>
            <w:rPrChange w:id="7866" w:author="野草" w:date="2023-02-08T11:44:07Z">
              <w:rPr>
                <w:rFonts w:hint="eastAsia" w:ascii="华文楷体" w:hAnsi="华文楷体" w:eastAsia="华文楷体" w:cs="华文楷体"/>
                <w:color w:val="000000"/>
                <w:sz w:val="21"/>
                <w:szCs w:val="24"/>
                <w:lang w:val="en-US" w:eastAsia="zh-CN"/>
              </w:rPr>
            </w:rPrChange>
          </w:rPr>
          <w:t>和方法</w:t>
        </w:r>
      </w:ins>
      <w:ins w:id="7868" w:author="野草" w:date="2023-02-08T09:03:33Z">
        <w:r>
          <w:rPr>
            <w:rFonts w:hint="eastAsia" w:ascii="华文细黑" w:hAnsi="华文细黑" w:eastAsia="华文细黑" w:cs="华文细黑"/>
            <w:color w:val="000000"/>
            <w:sz w:val="21"/>
            <w:szCs w:val="24"/>
            <w:rPrChange w:id="7869" w:author="野草" w:date="2023-02-08T11:44:07Z">
              <w:rPr>
                <w:rFonts w:hint="default" w:ascii="宋体" w:hAnsi="宋体" w:eastAsia="宋体"/>
                <w:color w:val="000000"/>
                <w:sz w:val="21"/>
                <w:szCs w:val="24"/>
              </w:rPr>
            </w:rPrChange>
          </w:rPr>
          <w:t>基础。</w:t>
        </w:r>
      </w:ins>
    </w:p>
    <w:p>
      <w:pPr>
        <w:rPr>
          <w:ins w:id="7871" w:author="野草" w:date="2023-02-08T09:27:09Z"/>
          <w:rFonts w:hint="eastAsia" w:ascii="华文细黑" w:hAnsi="华文细黑" w:eastAsia="华文细黑" w:cs="华文细黑"/>
          <w:color w:val="000000"/>
          <w:sz w:val="21"/>
          <w:szCs w:val="24"/>
          <w:rPrChange w:id="7872" w:author="野草" w:date="2023-02-08T11:44:07Z">
            <w:rPr>
              <w:ins w:id="7873" w:author="野草" w:date="2023-02-08T09:27:09Z"/>
              <w:rFonts w:hint="eastAsia" w:ascii="华文楷体" w:hAnsi="华文楷体" w:eastAsia="华文楷体" w:cs="华文楷体"/>
              <w:color w:val="000000"/>
              <w:sz w:val="21"/>
              <w:szCs w:val="24"/>
            </w:rPr>
          </w:rPrChange>
        </w:rPr>
      </w:pPr>
    </w:p>
    <w:p>
      <w:pPr>
        <w:rPr>
          <w:ins w:id="7874" w:author="野草" w:date="2023-02-08T09:06:52Z"/>
          <w:rFonts w:hint="default" w:ascii="华文楷体" w:hAnsi="华文楷体" w:eastAsia="华文楷体" w:cs="华文楷体"/>
          <w:color w:val="000000"/>
          <w:sz w:val="21"/>
          <w:szCs w:val="24"/>
          <w:rPrChange w:id="7875" w:author="野草" w:date="2023-02-08T09:15:14Z">
            <w:rPr>
              <w:ins w:id="7876" w:author="野草" w:date="2023-02-08T09:06:52Z"/>
              <w:rFonts w:hint="default" w:ascii="宋体" w:hAnsi="宋体" w:eastAsia="宋体"/>
              <w:color w:val="000000"/>
              <w:sz w:val="21"/>
              <w:szCs w:val="24"/>
            </w:rPr>
          </w:rPrChange>
        </w:rPr>
      </w:pPr>
      <w:ins w:id="7877" w:author="野草" w:date="2023-02-08T09:27:10Z">
        <w:r>
          <w:rPr>
            <w:rFonts w:hint="eastAsia" w:ascii="华文楷体" w:hAnsi="华文楷体" w:eastAsia="华文楷体" w:cs="华文楷体"/>
            <w:color w:val="000000"/>
            <w:sz w:val="21"/>
            <w:szCs w:val="24"/>
            <w:lang w:val="en-US" w:eastAsia="zh-CN"/>
          </w:rPr>
          <w:t>其次，</w:t>
        </w:r>
      </w:ins>
      <w:ins w:id="7878" w:author="野草" w:date="2023-02-08T09:27:15Z">
        <w:r>
          <w:rPr>
            <w:rFonts w:hint="eastAsia" w:ascii="华文楷体" w:hAnsi="华文楷体" w:eastAsia="华文楷体" w:cs="华文楷体"/>
            <w:color w:val="000000"/>
            <w:sz w:val="21"/>
            <w:szCs w:val="24"/>
            <w:lang w:val="en-US" w:eastAsia="zh-CN"/>
          </w:rPr>
          <w:t>该项目</w:t>
        </w:r>
      </w:ins>
      <w:ins w:id="7879" w:author="野草" w:date="2023-02-08T09:27:16Z">
        <w:r>
          <w:rPr>
            <w:rFonts w:hint="eastAsia" w:ascii="华文楷体" w:hAnsi="华文楷体" w:eastAsia="华文楷体" w:cs="华文楷体"/>
            <w:color w:val="000000"/>
            <w:sz w:val="21"/>
            <w:szCs w:val="24"/>
            <w:lang w:val="en-US" w:eastAsia="zh-CN"/>
          </w:rPr>
          <w:t>具有</w:t>
        </w:r>
      </w:ins>
      <w:ins w:id="7880" w:author="野草" w:date="2023-02-08T09:27:20Z">
        <w:r>
          <w:rPr>
            <w:rFonts w:hint="eastAsia" w:ascii="华文楷体" w:hAnsi="华文楷体" w:eastAsia="华文楷体" w:cs="华文楷体"/>
            <w:color w:val="000000"/>
            <w:sz w:val="21"/>
            <w:szCs w:val="24"/>
            <w:lang w:val="en-US" w:eastAsia="zh-CN"/>
          </w:rPr>
          <w:t>良好</w:t>
        </w:r>
      </w:ins>
      <w:ins w:id="7881" w:author="野草" w:date="2023-02-08T09:27:21Z">
        <w:r>
          <w:rPr>
            <w:rFonts w:hint="eastAsia" w:ascii="华文楷体" w:hAnsi="华文楷体" w:eastAsia="华文楷体" w:cs="华文楷体"/>
            <w:color w:val="000000"/>
            <w:sz w:val="21"/>
            <w:szCs w:val="24"/>
            <w:lang w:val="en-US" w:eastAsia="zh-CN"/>
          </w:rPr>
          <w:t>的</w:t>
        </w:r>
      </w:ins>
      <w:ins w:id="7882" w:author="野草" w:date="2023-02-08T09:27:22Z">
        <w:r>
          <w:rPr>
            <w:rFonts w:hint="eastAsia" w:ascii="华文楷体" w:hAnsi="华文楷体" w:eastAsia="华文楷体" w:cs="华文楷体"/>
            <w:color w:val="000000"/>
            <w:sz w:val="21"/>
            <w:szCs w:val="24"/>
            <w:lang w:val="en-US" w:eastAsia="zh-CN"/>
          </w:rPr>
          <w:t>研究</w:t>
        </w:r>
      </w:ins>
      <w:ins w:id="7883" w:author="野草" w:date="2023-02-08T09:27:23Z">
        <w:r>
          <w:rPr>
            <w:rFonts w:hint="eastAsia" w:ascii="华文楷体" w:hAnsi="华文楷体" w:eastAsia="华文楷体" w:cs="华文楷体"/>
            <w:color w:val="000000"/>
            <w:sz w:val="21"/>
            <w:szCs w:val="24"/>
            <w:lang w:val="en-US" w:eastAsia="zh-CN"/>
          </w:rPr>
          <w:t>平台</w:t>
        </w:r>
      </w:ins>
      <w:ins w:id="7884" w:author="野草" w:date="2023-02-08T09:27:31Z">
        <w:r>
          <w:rPr>
            <w:rFonts w:hint="eastAsia" w:ascii="华文楷体" w:hAnsi="华文楷体" w:eastAsia="华文楷体" w:cs="华文楷体"/>
            <w:color w:val="000000"/>
            <w:sz w:val="21"/>
            <w:szCs w:val="24"/>
            <w:lang w:val="en-US" w:eastAsia="zh-CN"/>
          </w:rPr>
          <w:t>。</w:t>
        </w:r>
      </w:ins>
    </w:p>
    <w:p>
      <w:pPr>
        <w:rPr>
          <w:ins w:id="7885" w:author="野草" w:date="2023-02-08T12:59:05Z"/>
          <w:rFonts w:hint="eastAsia" w:ascii="华文细黑" w:hAnsi="华文细黑" w:eastAsia="华文细黑" w:cs="华文细黑"/>
          <w:lang w:val="en-US" w:eastAsia="zh-CN"/>
        </w:rPr>
      </w:pPr>
      <w:ins w:id="7886" w:author="野草" w:date="2023-02-08T12:59:05Z">
        <w:r>
          <w:rPr>
            <w:rFonts w:hint="eastAsia" w:ascii="华文细黑" w:hAnsi="华文细黑" w:eastAsia="华文细黑" w:cs="华文细黑"/>
            <w:lang w:val="en-US" w:eastAsia="zh-CN"/>
          </w:rPr>
          <w:t>[up23020</w:t>
        </w:r>
      </w:ins>
      <w:ins w:id="7887" w:author="野草" w:date="2023-02-08T12:59:06Z">
        <w:r>
          <w:rPr>
            <w:rFonts w:hint="eastAsia" w:ascii="华文细黑" w:hAnsi="华文细黑" w:eastAsia="华文细黑" w:cs="华文细黑"/>
            <w:lang w:val="en-US" w:eastAsia="zh-CN"/>
          </w:rPr>
          <w:t>8</w:t>
        </w:r>
      </w:ins>
      <w:ins w:id="7888" w:author="野草" w:date="2023-02-08T12:59:05Z">
        <w:r>
          <w:rPr>
            <w:rFonts w:hint="eastAsia" w:ascii="华文细黑" w:hAnsi="华文细黑" w:eastAsia="华文细黑" w:cs="华文细黑"/>
            <w:lang w:val="en-US" w:eastAsia="zh-CN"/>
          </w:rPr>
          <w:t>]</w:t>
        </w:r>
      </w:ins>
    </w:p>
    <w:p>
      <w:pPr>
        <w:rPr>
          <w:ins w:id="7889" w:author="野草" w:date="2023-02-08T09:28:08Z"/>
          <w:rFonts w:hint="eastAsia" w:ascii="华文细黑" w:hAnsi="华文细黑" w:eastAsia="华文细黑" w:cs="华文细黑"/>
          <w:color w:val="000000"/>
          <w:sz w:val="21"/>
          <w:szCs w:val="24"/>
          <w:lang w:val="en-US" w:eastAsia="zh-CN"/>
          <w:rPrChange w:id="7890" w:author="野草" w:date="2023-02-08T11:57:56Z">
            <w:rPr>
              <w:ins w:id="7891" w:author="野草" w:date="2023-02-08T09:28:08Z"/>
              <w:rFonts w:hint="eastAsia" w:ascii="华文楷体" w:hAnsi="华文楷体" w:eastAsia="华文楷体" w:cs="华文楷体"/>
              <w:color w:val="000000"/>
              <w:sz w:val="21"/>
              <w:szCs w:val="24"/>
              <w:lang w:val="en-US" w:eastAsia="zh-CN"/>
            </w:rPr>
          </w:rPrChange>
        </w:rPr>
      </w:pPr>
      <w:ins w:id="7892" w:author="野草" w:date="2023-02-08T11:46:16Z">
        <w:r>
          <w:rPr>
            <w:rFonts w:hint="eastAsia" w:ascii="华文细黑" w:hAnsi="华文细黑" w:eastAsia="华文细黑" w:cs="华文细黑"/>
            <w:color w:val="000000"/>
            <w:sz w:val="21"/>
            <w:szCs w:val="24"/>
            <w:lang w:val="en-US" w:eastAsia="zh-CN"/>
            <w:rPrChange w:id="7893" w:author="野草" w:date="2023-02-08T11:57:56Z">
              <w:rPr>
                <w:rFonts w:hint="eastAsia" w:ascii="华文楷体" w:hAnsi="华文楷体" w:eastAsia="华文楷体" w:cs="华文楷体"/>
                <w:color w:val="000000"/>
                <w:sz w:val="21"/>
                <w:szCs w:val="24"/>
                <w:lang w:val="en-US" w:eastAsia="zh-CN"/>
              </w:rPr>
            </w:rPrChange>
          </w:rPr>
          <w:t>最后</w:t>
        </w:r>
      </w:ins>
      <w:ins w:id="7895" w:author="野草" w:date="2023-02-08T09:06:54Z">
        <w:r>
          <w:rPr>
            <w:rFonts w:hint="eastAsia" w:ascii="华文细黑" w:hAnsi="华文细黑" w:eastAsia="华文细黑" w:cs="华文细黑"/>
            <w:color w:val="000000"/>
            <w:sz w:val="21"/>
            <w:szCs w:val="24"/>
            <w:lang w:val="en-US" w:eastAsia="zh-CN"/>
            <w:rPrChange w:id="7896" w:author="野草" w:date="2023-02-08T11:57:56Z">
              <w:rPr>
                <w:rFonts w:hint="eastAsia" w:ascii="宋体" w:hAnsi="宋体" w:eastAsia="宋体"/>
                <w:color w:val="000000"/>
                <w:sz w:val="21"/>
                <w:szCs w:val="24"/>
                <w:lang w:val="en-US" w:eastAsia="zh-CN"/>
              </w:rPr>
            </w:rPrChange>
          </w:rPr>
          <w:t>，</w:t>
        </w:r>
      </w:ins>
      <w:ins w:id="7898" w:author="野草" w:date="2023-02-08T09:06:56Z">
        <w:r>
          <w:rPr>
            <w:rFonts w:hint="eastAsia" w:ascii="华文细黑" w:hAnsi="华文细黑" w:eastAsia="华文细黑" w:cs="华文细黑"/>
            <w:color w:val="000000"/>
            <w:sz w:val="21"/>
            <w:szCs w:val="24"/>
            <w:lang w:val="en-US" w:eastAsia="zh-CN"/>
            <w:rPrChange w:id="7899" w:author="野草" w:date="2023-02-08T11:57:56Z">
              <w:rPr>
                <w:rFonts w:hint="eastAsia" w:ascii="宋体" w:hAnsi="宋体" w:eastAsia="宋体"/>
                <w:color w:val="000000"/>
                <w:sz w:val="21"/>
                <w:szCs w:val="24"/>
                <w:lang w:val="en-US" w:eastAsia="zh-CN"/>
              </w:rPr>
            </w:rPrChange>
          </w:rPr>
          <w:t>该项目的</w:t>
        </w:r>
      </w:ins>
      <w:ins w:id="7901" w:author="野草" w:date="2023-02-08T09:06:57Z">
        <w:r>
          <w:rPr>
            <w:rFonts w:hint="eastAsia" w:ascii="华文细黑" w:hAnsi="华文细黑" w:eastAsia="华文细黑" w:cs="华文细黑"/>
            <w:color w:val="000000"/>
            <w:sz w:val="21"/>
            <w:szCs w:val="24"/>
            <w:lang w:val="en-US" w:eastAsia="zh-CN"/>
            <w:rPrChange w:id="7902" w:author="野草" w:date="2023-02-08T11:57:56Z">
              <w:rPr>
                <w:rFonts w:hint="eastAsia" w:ascii="宋体" w:hAnsi="宋体" w:eastAsia="宋体"/>
                <w:color w:val="000000"/>
                <w:sz w:val="21"/>
                <w:szCs w:val="24"/>
                <w:lang w:val="en-US" w:eastAsia="zh-CN"/>
              </w:rPr>
            </w:rPrChange>
          </w:rPr>
          <w:t>研究</w:t>
        </w:r>
      </w:ins>
      <w:ins w:id="7904" w:author="野草" w:date="2023-02-08T09:06:58Z">
        <w:r>
          <w:rPr>
            <w:rFonts w:hint="eastAsia" w:ascii="华文细黑" w:hAnsi="华文细黑" w:eastAsia="华文细黑" w:cs="华文细黑"/>
            <w:color w:val="000000"/>
            <w:sz w:val="21"/>
            <w:szCs w:val="24"/>
            <w:lang w:val="en-US" w:eastAsia="zh-CN"/>
            <w:rPrChange w:id="7905" w:author="野草" w:date="2023-02-08T11:57:56Z">
              <w:rPr>
                <w:rFonts w:hint="eastAsia" w:ascii="宋体" w:hAnsi="宋体" w:eastAsia="宋体"/>
                <w:color w:val="000000"/>
                <w:sz w:val="21"/>
                <w:szCs w:val="24"/>
                <w:lang w:val="en-US" w:eastAsia="zh-CN"/>
              </w:rPr>
            </w:rPrChange>
          </w:rPr>
          <w:t>方案</w:t>
        </w:r>
      </w:ins>
      <w:ins w:id="7907" w:author="野草" w:date="2023-02-08T09:07:00Z">
        <w:r>
          <w:rPr>
            <w:rFonts w:hint="eastAsia" w:ascii="华文细黑" w:hAnsi="华文细黑" w:eastAsia="华文细黑" w:cs="华文细黑"/>
            <w:color w:val="000000"/>
            <w:sz w:val="21"/>
            <w:szCs w:val="24"/>
            <w:lang w:val="en-US" w:eastAsia="zh-CN"/>
            <w:rPrChange w:id="7908" w:author="野草" w:date="2023-02-08T11:57:56Z">
              <w:rPr>
                <w:rFonts w:hint="eastAsia" w:ascii="宋体" w:hAnsi="宋体" w:eastAsia="宋体"/>
                <w:color w:val="000000"/>
                <w:sz w:val="21"/>
                <w:szCs w:val="24"/>
                <w:lang w:val="en-US" w:eastAsia="zh-CN"/>
              </w:rPr>
            </w:rPrChange>
          </w:rPr>
          <w:t>切实可行。</w:t>
        </w:r>
      </w:ins>
      <w:ins w:id="7910" w:author="野草" w:date="2023-02-08T09:07:29Z">
        <w:r>
          <w:rPr>
            <w:rFonts w:hint="eastAsia" w:ascii="华文细黑" w:hAnsi="华文细黑" w:eastAsia="华文细黑" w:cs="华文细黑"/>
            <w:color w:val="000000"/>
            <w:sz w:val="21"/>
            <w:szCs w:val="24"/>
            <w:lang w:val="en-US" w:eastAsia="zh-CN"/>
            <w:rPrChange w:id="7911" w:author="野草" w:date="2023-02-08T11:57:56Z">
              <w:rPr>
                <w:rFonts w:hint="eastAsia" w:ascii="宋体" w:hAnsi="宋体" w:eastAsia="宋体"/>
                <w:color w:val="000000"/>
                <w:sz w:val="21"/>
                <w:szCs w:val="24"/>
                <w:lang w:val="en-US" w:eastAsia="zh-CN"/>
              </w:rPr>
            </w:rPrChange>
          </w:rPr>
          <w:t>本项目以</w:t>
        </w:r>
      </w:ins>
      <w:ins w:id="7913" w:author="野草" w:date="2023-02-08T09:07:55Z">
        <w:r>
          <w:rPr>
            <w:rFonts w:hint="eastAsia" w:ascii="华文细黑" w:hAnsi="华文细黑" w:eastAsia="华文细黑" w:cs="华文细黑"/>
            <w:color w:val="000000"/>
            <w:sz w:val="21"/>
            <w:szCs w:val="24"/>
            <w:lang w:val="en-US" w:eastAsia="zh-CN"/>
            <w:rPrChange w:id="7914" w:author="野草" w:date="2023-02-08T11:57:56Z">
              <w:rPr>
                <w:rFonts w:hint="eastAsia" w:ascii="宋体" w:hAnsi="宋体" w:eastAsia="宋体"/>
                <w:color w:val="000000"/>
                <w:sz w:val="21"/>
                <w:szCs w:val="24"/>
                <w:lang w:val="en-US" w:eastAsia="zh-CN"/>
              </w:rPr>
            </w:rPrChange>
          </w:rPr>
          <w:t>长江</w:t>
        </w:r>
      </w:ins>
      <w:ins w:id="7916" w:author="野草" w:date="2023-02-08T09:08:00Z">
        <w:r>
          <w:rPr>
            <w:rFonts w:hint="eastAsia" w:ascii="华文细黑" w:hAnsi="华文细黑" w:eastAsia="华文细黑" w:cs="华文细黑"/>
            <w:color w:val="000000"/>
            <w:sz w:val="21"/>
            <w:szCs w:val="24"/>
            <w:lang w:val="en-US" w:eastAsia="zh-CN"/>
            <w:rPrChange w:id="7917" w:author="野草" w:date="2023-02-08T11:57:56Z">
              <w:rPr>
                <w:rFonts w:hint="eastAsia" w:ascii="宋体" w:hAnsi="宋体" w:eastAsia="宋体"/>
                <w:color w:val="000000"/>
                <w:sz w:val="21"/>
                <w:szCs w:val="24"/>
                <w:lang w:val="en-US" w:eastAsia="zh-CN"/>
              </w:rPr>
            </w:rPrChange>
          </w:rPr>
          <w:t>流域</w:t>
        </w:r>
      </w:ins>
      <w:ins w:id="7919" w:author="野草" w:date="2023-02-08T09:08:02Z">
        <w:r>
          <w:rPr>
            <w:rFonts w:hint="eastAsia" w:ascii="华文细黑" w:hAnsi="华文细黑" w:eastAsia="华文细黑" w:cs="华文细黑"/>
            <w:color w:val="000000"/>
            <w:sz w:val="21"/>
            <w:szCs w:val="24"/>
            <w:lang w:val="en-US" w:eastAsia="zh-CN"/>
            <w:rPrChange w:id="7920" w:author="野草" w:date="2023-02-08T11:57:56Z">
              <w:rPr>
                <w:rFonts w:hint="eastAsia" w:ascii="宋体" w:hAnsi="宋体" w:eastAsia="宋体"/>
                <w:color w:val="000000"/>
                <w:sz w:val="21"/>
                <w:szCs w:val="24"/>
                <w:lang w:val="en-US" w:eastAsia="zh-CN"/>
              </w:rPr>
            </w:rPrChange>
          </w:rPr>
          <w:t>上游</w:t>
        </w:r>
      </w:ins>
      <w:ins w:id="7922" w:author="野草" w:date="2023-02-08T09:08:03Z">
        <w:r>
          <w:rPr>
            <w:rFonts w:hint="eastAsia" w:ascii="华文细黑" w:hAnsi="华文细黑" w:eastAsia="华文细黑" w:cs="华文细黑"/>
            <w:color w:val="000000"/>
            <w:sz w:val="21"/>
            <w:szCs w:val="24"/>
            <w:lang w:val="en-US" w:eastAsia="zh-CN"/>
            <w:rPrChange w:id="7923" w:author="野草" w:date="2023-02-08T11:57:56Z">
              <w:rPr>
                <w:rFonts w:hint="eastAsia" w:ascii="宋体" w:hAnsi="宋体" w:eastAsia="宋体"/>
                <w:color w:val="000000"/>
                <w:sz w:val="21"/>
                <w:szCs w:val="24"/>
                <w:lang w:val="en-US" w:eastAsia="zh-CN"/>
              </w:rPr>
            </w:rPrChange>
          </w:rPr>
          <w:t>城市的</w:t>
        </w:r>
      </w:ins>
      <w:ins w:id="7925" w:author="野草" w:date="2023-02-08T09:08:04Z">
        <w:r>
          <w:rPr>
            <w:rFonts w:hint="eastAsia" w:ascii="华文细黑" w:hAnsi="华文细黑" w:eastAsia="华文细黑" w:cs="华文细黑"/>
            <w:color w:val="000000"/>
            <w:sz w:val="21"/>
            <w:szCs w:val="24"/>
            <w:lang w:val="en-US" w:eastAsia="zh-CN"/>
            <w:rPrChange w:id="7926" w:author="野草" w:date="2023-02-08T11:57:56Z">
              <w:rPr>
                <w:rFonts w:hint="eastAsia" w:ascii="宋体" w:hAnsi="宋体" w:eastAsia="宋体"/>
                <w:color w:val="000000"/>
                <w:sz w:val="21"/>
                <w:szCs w:val="24"/>
                <w:lang w:val="en-US" w:eastAsia="zh-CN"/>
              </w:rPr>
            </w:rPrChange>
          </w:rPr>
          <w:t>河流</w:t>
        </w:r>
      </w:ins>
      <w:ins w:id="7928" w:author="野草" w:date="2023-02-08T09:08:06Z">
        <w:r>
          <w:rPr>
            <w:rFonts w:hint="eastAsia" w:ascii="华文细黑" w:hAnsi="华文细黑" w:eastAsia="华文细黑" w:cs="华文细黑"/>
            <w:color w:val="000000"/>
            <w:sz w:val="21"/>
            <w:szCs w:val="24"/>
            <w:lang w:val="en-US" w:eastAsia="zh-CN"/>
            <w:rPrChange w:id="7929" w:author="野草" w:date="2023-02-08T11:57:56Z">
              <w:rPr>
                <w:rFonts w:hint="eastAsia" w:ascii="宋体" w:hAnsi="宋体" w:eastAsia="宋体"/>
                <w:color w:val="000000"/>
                <w:sz w:val="21"/>
                <w:szCs w:val="24"/>
                <w:lang w:val="en-US" w:eastAsia="zh-CN"/>
              </w:rPr>
            </w:rPrChange>
          </w:rPr>
          <w:t>热环境</w:t>
        </w:r>
      </w:ins>
      <w:ins w:id="7931" w:author="野草" w:date="2023-02-08T09:08:07Z">
        <w:r>
          <w:rPr>
            <w:rFonts w:hint="eastAsia" w:ascii="华文细黑" w:hAnsi="华文细黑" w:eastAsia="华文细黑" w:cs="华文细黑"/>
            <w:color w:val="000000"/>
            <w:sz w:val="21"/>
            <w:szCs w:val="24"/>
            <w:lang w:val="en-US" w:eastAsia="zh-CN"/>
            <w:rPrChange w:id="7932" w:author="野草" w:date="2023-02-08T11:57:56Z">
              <w:rPr>
                <w:rFonts w:hint="eastAsia" w:ascii="宋体" w:hAnsi="宋体" w:eastAsia="宋体"/>
                <w:color w:val="000000"/>
                <w:sz w:val="21"/>
                <w:szCs w:val="24"/>
                <w:lang w:val="en-US" w:eastAsia="zh-CN"/>
              </w:rPr>
            </w:rPrChange>
          </w:rPr>
          <w:t>效应</w:t>
        </w:r>
      </w:ins>
      <w:ins w:id="7934" w:author="野草" w:date="2023-02-08T09:08:10Z">
        <w:r>
          <w:rPr>
            <w:rFonts w:hint="eastAsia" w:ascii="华文细黑" w:hAnsi="华文细黑" w:eastAsia="华文细黑" w:cs="华文细黑"/>
            <w:color w:val="000000"/>
            <w:sz w:val="21"/>
            <w:szCs w:val="24"/>
            <w:lang w:val="en-US" w:eastAsia="zh-CN"/>
            <w:rPrChange w:id="7935" w:author="野草" w:date="2023-02-08T11:57:56Z">
              <w:rPr>
                <w:rFonts w:hint="eastAsia" w:ascii="宋体" w:hAnsi="宋体" w:eastAsia="宋体"/>
                <w:color w:val="000000"/>
                <w:sz w:val="21"/>
                <w:szCs w:val="24"/>
                <w:lang w:val="en-US" w:eastAsia="zh-CN"/>
              </w:rPr>
            </w:rPrChange>
          </w:rPr>
          <w:t>为</w:t>
        </w:r>
      </w:ins>
      <w:ins w:id="7937" w:author="野草" w:date="2023-02-08T09:08:11Z">
        <w:r>
          <w:rPr>
            <w:rFonts w:hint="eastAsia" w:ascii="华文细黑" w:hAnsi="华文细黑" w:eastAsia="华文细黑" w:cs="华文细黑"/>
            <w:color w:val="000000"/>
            <w:sz w:val="21"/>
            <w:szCs w:val="24"/>
            <w:lang w:val="en-US" w:eastAsia="zh-CN"/>
            <w:rPrChange w:id="7938" w:author="野草" w:date="2023-02-08T11:57:56Z">
              <w:rPr>
                <w:rFonts w:hint="eastAsia" w:ascii="宋体" w:hAnsi="宋体" w:eastAsia="宋体"/>
                <w:color w:val="000000"/>
                <w:sz w:val="21"/>
                <w:szCs w:val="24"/>
                <w:lang w:val="en-US" w:eastAsia="zh-CN"/>
              </w:rPr>
            </w:rPrChange>
          </w:rPr>
          <w:t>核心</w:t>
        </w:r>
      </w:ins>
      <w:ins w:id="7940" w:author="野草" w:date="2023-02-08T09:08:13Z">
        <w:r>
          <w:rPr>
            <w:rFonts w:hint="eastAsia" w:ascii="华文细黑" w:hAnsi="华文细黑" w:eastAsia="华文细黑" w:cs="华文细黑"/>
            <w:color w:val="000000"/>
            <w:sz w:val="21"/>
            <w:szCs w:val="24"/>
            <w:lang w:val="en-US" w:eastAsia="zh-CN"/>
            <w:rPrChange w:id="7941" w:author="野草" w:date="2023-02-08T11:57:56Z">
              <w:rPr>
                <w:rFonts w:hint="eastAsia" w:ascii="宋体" w:hAnsi="宋体" w:eastAsia="宋体"/>
                <w:color w:val="000000"/>
                <w:sz w:val="21"/>
                <w:szCs w:val="24"/>
                <w:lang w:val="en-US" w:eastAsia="zh-CN"/>
              </w:rPr>
            </w:rPrChange>
          </w:rPr>
          <w:t>研究内容，</w:t>
        </w:r>
      </w:ins>
      <w:ins w:id="7943" w:author="野草" w:date="2023-02-08T09:07:29Z">
        <w:r>
          <w:rPr>
            <w:rFonts w:hint="eastAsia" w:ascii="华文细黑" w:hAnsi="华文细黑" w:eastAsia="华文细黑" w:cs="华文细黑"/>
            <w:color w:val="000000"/>
            <w:sz w:val="21"/>
            <w:szCs w:val="24"/>
            <w:lang w:val="en-US" w:eastAsia="zh-CN"/>
            <w:rPrChange w:id="7944" w:author="野草" w:date="2023-02-08T11:57:56Z">
              <w:rPr>
                <w:rFonts w:hint="eastAsia" w:ascii="宋体" w:hAnsi="宋体" w:eastAsia="宋体"/>
                <w:color w:val="000000"/>
                <w:sz w:val="21"/>
                <w:szCs w:val="24"/>
                <w:lang w:val="en-US" w:eastAsia="zh-CN"/>
              </w:rPr>
            </w:rPrChange>
          </w:rPr>
          <w:t>以</w:t>
        </w:r>
      </w:ins>
      <w:ins w:id="7946" w:author="野草" w:date="2023-02-08T09:08:28Z">
        <w:r>
          <w:rPr>
            <w:rFonts w:hint="eastAsia" w:ascii="华文细黑" w:hAnsi="华文细黑" w:eastAsia="华文细黑" w:cs="华文细黑"/>
            <w:color w:val="000000"/>
            <w:sz w:val="21"/>
            <w:szCs w:val="24"/>
            <w:lang w:val="en-US" w:eastAsia="zh-CN"/>
            <w:rPrChange w:id="7947" w:author="野草" w:date="2023-02-08T11:57:56Z">
              <w:rPr>
                <w:rFonts w:hint="eastAsia" w:ascii="宋体" w:hAnsi="宋体" w:eastAsia="宋体"/>
                <w:color w:val="000000"/>
                <w:sz w:val="21"/>
                <w:szCs w:val="24"/>
                <w:lang w:val="en-US" w:eastAsia="zh-CN"/>
              </w:rPr>
            </w:rPrChange>
          </w:rPr>
          <w:t>移动</w:t>
        </w:r>
      </w:ins>
      <w:ins w:id="7949" w:author="野草" w:date="2023-02-08T09:08:29Z">
        <w:r>
          <w:rPr>
            <w:rFonts w:hint="eastAsia" w:ascii="华文细黑" w:hAnsi="华文细黑" w:eastAsia="华文细黑" w:cs="华文细黑"/>
            <w:color w:val="000000"/>
            <w:sz w:val="21"/>
            <w:szCs w:val="24"/>
            <w:lang w:val="en-US" w:eastAsia="zh-CN"/>
            <w:rPrChange w:id="7950" w:author="野草" w:date="2023-02-08T11:57:56Z">
              <w:rPr>
                <w:rFonts w:hint="eastAsia" w:ascii="宋体" w:hAnsi="宋体" w:eastAsia="宋体"/>
                <w:color w:val="000000"/>
                <w:sz w:val="21"/>
                <w:szCs w:val="24"/>
                <w:lang w:val="en-US" w:eastAsia="zh-CN"/>
              </w:rPr>
            </w:rPrChange>
          </w:rPr>
          <w:t>观测</w:t>
        </w:r>
      </w:ins>
      <w:ins w:id="7952" w:author="野草" w:date="2023-02-08T09:08:38Z">
        <w:r>
          <w:rPr>
            <w:rFonts w:hint="eastAsia" w:ascii="华文细黑" w:hAnsi="华文细黑" w:eastAsia="华文细黑" w:cs="华文细黑"/>
            <w:color w:val="000000"/>
            <w:sz w:val="21"/>
            <w:szCs w:val="24"/>
            <w:lang w:val="en-US" w:eastAsia="zh-CN"/>
            <w:rPrChange w:id="7953" w:author="野草" w:date="2023-02-08T11:57:56Z">
              <w:rPr>
                <w:rFonts w:hint="eastAsia" w:ascii="宋体" w:hAnsi="宋体" w:eastAsia="宋体"/>
                <w:color w:val="000000"/>
                <w:sz w:val="21"/>
                <w:szCs w:val="24"/>
                <w:lang w:val="en-US" w:eastAsia="zh-CN"/>
              </w:rPr>
            </w:rPrChange>
          </w:rPr>
          <w:t>、</w:t>
        </w:r>
      </w:ins>
      <w:ins w:id="7955" w:author="野草" w:date="2023-02-08T09:08:30Z">
        <w:r>
          <w:rPr>
            <w:rFonts w:hint="eastAsia" w:ascii="华文细黑" w:hAnsi="华文细黑" w:eastAsia="华文细黑" w:cs="华文细黑"/>
            <w:color w:val="000000"/>
            <w:sz w:val="21"/>
            <w:szCs w:val="24"/>
            <w:lang w:val="en-US" w:eastAsia="zh-CN"/>
            <w:rPrChange w:id="7956" w:author="野草" w:date="2023-02-08T11:57:56Z">
              <w:rPr>
                <w:rFonts w:hint="eastAsia" w:ascii="宋体" w:hAnsi="宋体" w:eastAsia="宋体"/>
                <w:color w:val="000000"/>
                <w:sz w:val="21"/>
                <w:szCs w:val="24"/>
                <w:lang w:val="en-US" w:eastAsia="zh-CN"/>
              </w:rPr>
            </w:rPrChange>
          </w:rPr>
          <w:t>固定</w:t>
        </w:r>
      </w:ins>
      <w:ins w:id="7958" w:author="野草" w:date="2023-02-08T09:08:31Z">
        <w:r>
          <w:rPr>
            <w:rFonts w:hint="eastAsia" w:ascii="华文细黑" w:hAnsi="华文细黑" w:eastAsia="华文细黑" w:cs="华文细黑"/>
            <w:color w:val="000000"/>
            <w:sz w:val="21"/>
            <w:szCs w:val="24"/>
            <w:lang w:val="en-US" w:eastAsia="zh-CN"/>
            <w:rPrChange w:id="7959" w:author="野草" w:date="2023-02-08T11:57:56Z">
              <w:rPr>
                <w:rFonts w:hint="eastAsia" w:ascii="宋体" w:hAnsi="宋体" w:eastAsia="宋体"/>
                <w:color w:val="000000"/>
                <w:sz w:val="21"/>
                <w:szCs w:val="24"/>
                <w:lang w:val="en-US" w:eastAsia="zh-CN"/>
              </w:rPr>
            </w:rPrChange>
          </w:rPr>
          <w:t>站点</w:t>
        </w:r>
      </w:ins>
      <w:ins w:id="7961" w:author="野草" w:date="2023-02-08T09:08:32Z">
        <w:r>
          <w:rPr>
            <w:rFonts w:hint="eastAsia" w:ascii="华文细黑" w:hAnsi="华文细黑" w:eastAsia="华文细黑" w:cs="华文细黑"/>
            <w:color w:val="000000"/>
            <w:sz w:val="21"/>
            <w:szCs w:val="24"/>
            <w:lang w:val="en-US" w:eastAsia="zh-CN"/>
            <w:rPrChange w:id="7962" w:author="野草" w:date="2023-02-08T11:57:56Z">
              <w:rPr>
                <w:rFonts w:hint="eastAsia" w:ascii="宋体" w:hAnsi="宋体" w:eastAsia="宋体"/>
                <w:color w:val="000000"/>
                <w:sz w:val="21"/>
                <w:szCs w:val="24"/>
                <w:lang w:val="en-US" w:eastAsia="zh-CN"/>
              </w:rPr>
            </w:rPrChange>
          </w:rPr>
          <w:t>观测</w:t>
        </w:r>
      </w:ins>
      <w:ins w:id="7964" w:author="野草" w:date="2023-02-08T09:08:44Z">
        <w:r>
          <w:rPr>
            <w:rFonts w:hint="eastAsia" w:ascii="华文细黑" w:hAnsi="华文细黑" w:eastAsia="华文细黑" w:cs="华文细黑"/>
            <w:color w:val="000000"/>
            <w:sz w:val="21"/>
            <w:szCs w:val="24"/>
            <w:lang w:val="en-US" w:eastAsia="zh-CN"/>
            <w:rPrChange w:id="7965" w:author="野草" w:date="2023-02-08T11:57:56Z">
              <w:rPr>
                <w:rFonts w:hint="eastAsia" w:ascii="宋体" w:hAnsi="宋体" w:eastAsia="宋体"/>
                <w:color w:val="000000"/>
                <w:sz w:val="21"/>
                <w:szCs w:val="24"/>
                <w:lang w:val="en-US" w:eastAsia="zh-CN"/>
              </w:rPr>
            </w:rPrChange>
          </w:rPr>
          <w:t>并结合</w:t>
        </w:r>
      </w:ins>
      <w:ins w:id="7967" w:author="野草" w:date="2023-02-08T09:08:54Z">
        <w:r>
          <w:rPr>
            <w:rFonts w:hint="eastAsia" w:ascii="华文细黑" w:hAnsi="华文细黑" w:eastAsia="华文细黑" w:cs="华文细黑"/>
            <w:color w:val="000000"/>
            <w:sz w:val="21"/>
            <w:szCs w:val="24"/>
            <w:lang w:val="en-US" w:eastAsia="zh-CN"/>
            <w:rPrChange w:id="7968" w:author="野草" w:date="2023-02-08T11:57:56Z">
              <w:rPr>
                <w:rFonts w:hint="eastAsia" w:ascii="宋体" w:hAnsi="宋体" w:eastAsia="宋体"/>
                <w:color w:val="000000"/>
                <w:sz w:val="21"/>
                <w:szCs w:val="24"/>
                <w:lang w:val="en-US" w:eastAsia="zh-CN"/>
              </w:rPr>
            </w:rPrChange>
          </w:rPr>
          <w:t>局地气候区</w:t>
        </w:r>
      </w:ins>
      <w:ins w:id="7970" w:author="野草" w:date="2023-02-08T09:09:00Z">
        <w:r>
          <w:rPr>
            <w:rFonts w:hint="eastAsia" w:ascii="华文细黑" w:hAnsi="华文细黑" w:eastAsia="华文细黑" w:cs="华文细黑"/>
            <w:color w:val="000000"/>
            <w:sz w:val="21"/>
            <w:szCs w:val="24"/>
            <w:lang w:val="en-US" w:eastAsia="zh-CN"/>
            <w:rPrChange w:id="7971" w:author="野草" w:date="2023-02-08T11:57:56Z">
              <w:rPr>
                <w:rFonts w:hint="eastAsia" w:ascii="宋体" w:hAnsi="宋体" w:eastAsia="宋体"/>
                <w:color w:val="000000"/>
                <w:sz w:val="21"/>
                <w:szCs w:val="24"/>
                <w:lang w:val="en-US" w:eastAsia="zh-CN"/>
              </w:rPr>
            </w:rPrChange>
          </w:rPr>
          <w:t>气候</w:t>
        </w:r>
      </w:ins>
      <w:ins w:id="7973" w:author="野草" w:date="2023-02-08T09:09:02Z">
        <w:r>
          <w:rPr>
            <w:rFonts w:hint="eastAsia" w:ascii="华文细黑" w:hAnsi="华文细黑" w:eastAsia="华文细黑" w:cs="华文细黑"/>
            <w:color w:val="000000"/>
            <w:sz w:val="21"/>
            <w:szCs w:val="24"/>
            <w:lang w:val="en-US" w:eastAsia="zh-CN"/>
            <w:rPrChange w:id="7974" w:author="野草" w:date="2023-02-08T11:57:56Z">
              <w:rPr>
                <w:rFonts w:hint="eastAsia" w:ascii="宋体" w:hAnsi="宋体" w:eastAsia="宋体"/>
                <w:color w:val="000000"/>
                <w:sz w:val="21"/>
                <w:szCs w:val="24"/>
                <w:lang w:val="en-US" w:eastAsia="zh-CN"/>
              </w:rPr>
            </w:rPrChange>
          </w:rPr>
          <w:t>模拟</w:t>
        </w:r>
      </w:ins>
      <w:ins w:id="7976" w:author="野草" w:date="2023-02-08T09:09:14Z">
        <w:r>
          <w:rPr>
            <w:rFonts w:hint="eastAsia" w:ascii="华文细黑" w:hAnsi="华文细黑" w:eastAsia="华文细黑" w:cs="华文细黑"/>
            <w:color w:val="000000"/>
            <w:sz w:val="21"/>
            <w:szCs w:val="24"/>
            <w:lang w:val="en-US" w:eastAsia="zh-CN"/>
            <w:rPrChange w:id="7977" w:author="野草" w:date="2023-02-08T11:57:56Z">
              <w:rPr>
                <w:rFonts w:hint="eastAsia" w:ascii="宋体" w:hAnsi="宋体" w:eastAsia="宋体"/>
                <w:color w:val="000000"/>
                <w:sz w:val="21"/>
                <w:szCs w:val="24"/>
                <w:lang w:val="en-US" w:eastAsia="zh-CN"/>
              </w:rPr>
            </w:rPrChange>
          </w:rPr>
          <w:t>的</w:t>
        </w:r>
      </w:ins>
      <w:ins w:id="7979" w:author="野草" w:date="2023-02-08T09:09:15Z">
        <w:r>
          <w:rPr>
            <w:rFonts w:hint="eastAsia" w:ascii="华文细黑" w:hAnsi="华文细黑" w:eastAsia="华文细黑" w:cs="华文细黑"/>
            <w:color w:val="000000"/>
            <w:sz w:val="21"/>
            <w:szCs w:val="24"/>
            <w:lang w:val="en-US" w:eastAsia="zh-CN"/>
            <w:rPrChange w:id="7980" w:author="野草" w:date="2023-02-08T11:57:56Z">
              <w:rPr>
                <w:rFonts w:hint="eastAsia" w:ascii="宋体" w:hAnsi="宋体" w:eastAsia="宋体"/>
                <w:color w:val="000000"/>
                <w:sz w:val="21"/>
                <w:szCs w:val="24"/>
                <w:lang w:val="en-US" w:eastAsia="zh-CN"/>
              </w:rPr>
            </w:rPrChange>
          </w:rPr>
          <w:t>手段</w:t>
        </w:r>
      </w:ins>
      <w:ins w:id="7982" w:author="野草" w:date="2023-02-08T09:09:19Z">
        <w:r>
          <w:rPr>
            <w:rFonts w:hint="eastAsia" w:ascii="华文细黑" w:hAnsi="华文细黑" w:eastAsia="华文细黑" w:cs="华文细黑"/>
            <w:color w:val="000000"/>
            <w:sz w:val="21"/>
            <w:szCs w:val="24"/>
            <w:lang w:val="en-US" w:eastAsia="zh-CN"/>
            <w:rPrChange w:id="7983" w:author="野草" w:date="2023-02-08T11:57:56Z">
              <w:rPr>
                <w:rFonts w:hint="eastAsia" w:ascii="宋体" w:hAnsi="宋体" w:eastAsia="宋体"/>
                <w:color w:val="000000"/>
                <w:sz w:val="21"/>
                <w:szCs w:val="24"/>
                <w:lang w:val="en-US" w:eastAsia="zh-CN"/>
              </w:rPr>
            </w:rPrChange>
          </w:rPr>
          <w:t>揭示</w:t>
        </w:r>
      </w:ins>
      <w:ins w:id="7985" w:author="野草" w:date="2023-02-08T09:09:22Z">
        <w:r>
          <w:rPr>
            <w:rFonts w:hint="eastAsia" w:ascii="华文细黑" w:hAnsi="华文细黑" w:eastAsia="华文细黑" w:cs="华文细黑"/>
            <w:color w:val="000000"/>
            <w:sz w:val="21"/>
            <w:szCs w:val="24"/>
            <w:lang w:val="en-US" w:eastAsia="zh-CN"/>
            <w:rPrChange w:id="7986" w:author="野草" w:date="2023-02-08T11:57:56Z">
              <w:rPr>
                <w:rFonts w:hint="eastAsia" w:ascii="宋体" w:hAnsi="宋体" w:eastAsia="宋体"/>
                <w:color w:val="000000"/>
                <w:sz w:val="21"/>
                <w:szCs w:val="24"/>
                <w:lang w:val="en-US" w:eastAsia="zh-CN"/>
              </w:rPr>
            </w:rPrChange>
          </w:rPr>
          <w:t>城市</w:t>
        </w:r>
      </w:ins>
      <w:ins w:id="7988" w:author="野草" w:date="2023-02-08T11:52:35Z">
        <w:r>
          <w:rPr>
            <w:rFonts w:hint="eastAsia" w:ascii="华文细黑" w:hAnsi="华文细黑" w:eastAsia="华文细黑" w:cs="华文细黑"/>
            <w:color w:val="000000"/>
            <w:sz w:val="21"/>
            <w:szCs w:val="24"/>
            <w:lang w:val="en-US" w:eastAsia="zh-CN"/>
            <w:rPrChange w:id="7989" w:author="野草" w:date="2023-02-08T11:57:56Z">
              <w:rPr>
                <w:rFonts w:hint="eastAsia" w:ascii="华文楷体" w:hAnsi="华文楷体" w:eastAsia="华文楷体" w:cs="华文楷体"/>
                <w:color w:val="000000"/>
                <w:sz w:val="21"/>
                <w:szCs w:val="24"/>
                <w:lang w:val="en-US" w:eastAsia="zh-CN"/>
              </w:rPr>
            </w:rPrChange>
          </w:rPr>
          <w:t>滨江</w:t>
        </w:r>
      </w:ins>
      <w:ins w:id="7991" w:author="野草" w:date="2023-02-08T11:52:37Z">
        <w:r>
          <w:rPr>
            <w:rFonts w:hint="eastAsia" w:ascii="华文细黑" w:hAnsi="华文细黑" w:eastAsia="华文细黑" w:cs="华文细黑"/>
            <w:color w:val="000000"/>
            <w:sz w:val="21"/>
            <w:szCs w:val="24"/>
            <w:lang w:val="en-US" w:eastAsia="zh-CN"/>
            <w:rPrChange w:id="7992" w:author="野草" w:date="2023-02-08T11:57:56Z">
              <w:rPr>
                <w:rFonts w:hint="eastAsia" w:ascii="华文楷体" w:hAnsi="华文楷体" w:eastAsia="华文楷体" w:cs="华文楷体"/>
                <w:color w:val="000000"/>
                <w:sz w:val="21"/>
                <w:szCs w:val="24"/>
                <w:lang w:val="en-US" w:eastAsia="zh-CN"/>
              </w:rPr>
            </w:rPrChange>
          </w:rPr>
          <w:t>区域</w:t>
        </w:r>
      </w:ins>
      <w:ins w:id="7994" w:author="野草" w:date="2023-02-08T11:59:52Z">
        <w:r>
          <w:rPr>
            <w:rFonts w:hint="eastAsia" w:ascii="华文细黑" w:hAnsi="华文细黑" w:eastAsia="华文细黑" w:cs="华文细黑"/>
            <w:color w:val="000000"/>
            <w:sz w:val="21"/>
            <w:szCs w:val="24"/>
            <w:lang w:val="en-US" w:eastAsia="zh-CN"/>
          </w:rPr>
          <w:t>热</w:t>
        </w:r>
      </w:ins>
      <w:ins w:id="7995" w:author="野草" w:date="2023-02-08T09:09:27Z">
        <w:r>
          <w:rPr>
            <w:rFonts w:hint="eastAsia" w:ascii="华文细黑" w:hAnsi="华文细黑" w:eastAsia="华文细黑" w:cs="华文细黑"/>
            <w:color w:val="000000"/>
            <w:sz w:val="21"/>
            <w:szCs w:val="24"/>
            <w:lang w:val="en-US" w:eastAsia="zh-CN"/>
            <w:rPrChange w:id="7996" w:author="野草" w:date="2023-02-08T11:57:56Z">
              <w:rPr>
                <w:rFonts w:hint="eastAsia" w:ascii="宋体" w:hAnsi="宋体" w:eastAsia="宋体"/>
                <w:color w:val="000000"/>
                <w:sz w:val="21"/>
                <w:szCs w:val="24"/>
                <w:lang w:val="en-US" w:eastAsia="zh-CN"/>
              </w:rPr>
            </w:rPrChange>
          </w:rPr>
          <w:t>环境</w:t>
        </w:r>
      </w:ins>
      <w:ins w:id="7998" w:author="野草" w:date="2023-02-08T09:09:30Z">
        <w:r>
          <w:rPr>
            <w:rFonts w:hint="eastAsia" w:ascii="华文细黑" w:hAnsi="华文细黑" w:eastAsia="华文细黑" w:cs="华文细黑"/>
            <w:color w:val="000000"/>
            <w:sz w:val="21"/>
            <w:szCs w:val="24"/>
            <w:lang w:val="en-US" w:eastAsia="zh-CN"/>
            <w:rPrChange w:id="7999" w:author="野草" w:date="2023-02-08T11:57:56Z">
              <w:rPr>
                <w:rFonts w:hint="eastAsia" w:ascii="宋体" w:hAnsi="宋体" w:eastAsia="宋体"/>
                <w:color w:val="000000"/>
                <w:sz w:val="21"/>
                <w:szCs w:val="24"/>
                <w:lang w:val="en-US" w:eastAsia="zh-CN"/>
              </w:rPr>
            </w:rPrChange>
          </w:rPr>
          <w:t>特征</w:t>
        </w:r>
      </w:ins>
      <w:ins w:id="8001" w:author="野草" w:date="2023-02-08T09:15:35Z">
        <w:r>
          <w:rPr>
            <w:rFonts w:hint="eastAsia" w:ascii="华文细黑" w:hAnsi="华文细黑" w:eastAsia="华文细黑" w:cs="华文细黑"/>
            <w:color w:val="000000"/>
            <w:sz w:val="21"/>
            <w:szCs w:val="24"/>
            <w:lang w:val="en-US" w:eastAsia="zh-CN"/>
            <w:rPrChange w:id="8002" w:author="野草" w:date="2023-02-08T11:57:56Z">
              <w:rPr>
                <w:rFonts w:hint="eastAsia" w:ascii="华文楷体" w:hAnsi="华文楷体" w:eastAsia="华文楷体" w:cs="华文楷体"/>
                <w:color w:val="000000"/>
                <w:sz w:val="21"/>
                <w:szCs w:val="24"/>
                <w:lang w:val="en-US" w:eastAsia="zh-CN"/>
              </w:rPr>
            </w:rPrChange>
          </w:rPr>
          <w:t>，</w:t>
        </w:r>
      </w:ins>
      <w:ins w:id="8004" w:author="野草" w:date="2023-02-08T11:53:06Z">
        <w:r>
          <w:rPr>
            <w:rFonts w:hint="eastAsia" w:ascii="华文细黑" w:hAnsi="华文细黑" w:eastAsia="华文细黑" w:cs="华文细黑"/>
            <w:color w:val="000000"/>
            <w:sz w:val="21"/>
            <w:szCs w:val="24"/>
            <w:lang w:val="en-US" w:eastAsia="zh-CN"/>
            <w:rPrChange w:id="8005" w:author="野草" w:date="2023-02-08T11:57:56Z">
              <w:rPr>
                <w:rFonts w:hint="eastAsia" w:ascii="华文楷体" w:hAnsi="华文楷体" w:eastAsia="华文楷体" w:cs="华文楷体"/>
                <w:color w:val="000000"/>
                <w:sz w:val="21"/>
                <w:szCs w:val="24"/>
                <w:lang w:val="en-US" w:eastAsia="zh-CN"/>
              </w:rPr>
            </w:rPrChange>
          </w:rPr>
          <w:t>阐明</w:t>
        </w:r>
      </w:ins>
      <w:ins w:id="8007" w:author="野草" w:date="2023-02-08T09:15:38Z">
        <w:r>
          <w:rPr>
            <w:rFonts w:hint="eastAsia" w:ascii="华文细黑" w:hAnsi="华文细黑" w:eastAsia="华文细黑" w:cs="华文细黑"/>
            <w:color w:val="000000"/>
            <w:sz w:val="21"/>
            <w:szCs w:val="24"/>
            <w:lang w:val="en-US" w:eastAsia="zh-CN"/>
            <w:rPrChange w:id="8008" w:author="野草" w:date="2023-02-08T11:57:56Z">
              <w:rPr>
                <w:rFonts w:hint="eastAsia" w:ascii="华文楷体" w:hAnsi="华文楷体" w:eastAsia="华文楷体" w:cs="华文楷体"/>
                <w:color w:val="000000"/>
                <w:sz w:val="21"/>
                <w:szCs w:val="24"/>
                <w:lang w:val="en-US" w:eastAsia="zh-CN"/>
              </w:rPr>
            </w:rPrChange>
          </w:rPr>
          <w:t>河流</w:t>
        </w:r>
      </w:ins>
      <w:ins w:id="8010" w:author="野草" w:date="2023-02-08T09:15:43Z">
        <w:r>
          <w:rPr>
            <w:rFonts w:hint="eastAsia" w:ascii="华文细黑" w:hAnsi="华文细黑" w:eastAsia="华文细黑" w:cs="华文细黑"/>
            <w:color w:val="000000"/>
            <w:sz w:val="21"/>
            <w:szCs w:val="24"/>
            <w:lang w:val="en-US" w:eastAsia="zh-CN"/>
            <w:rPrChange w:id="8011" w:author="野草" w:date="2023-02-08T11:57:56Z">
              <w:rPr>
                <w:rFonts w:hint="eastAsia" w:ascii="华文楷体" w:hAnsi="华文楷体" w:eastAsia="华文楷体" w:cs="华文楷体"/>
                <w:color w:val="000000"/>
                <w:sz w:val="21"/>
                <w:szCs w:val="24"/>
                <w:lang w:val="en-US" w:eastAsia="zh-CN"/>
              </w:rPr>
            </w:rPrChange>
          </w:rPr>
          <w:t>及</w:t>
        </w:r>
      </w:ins>
      <w:ins w:id="8013" w:author="野草" w:date="2023-02-08T09:15:45Z">
        <w:r>
          <w:rPr>
            <w:rFonts w:hint="eastAsia" w:ascii="华文细黑" w:hAnsi="华文细黑" w:eastAsia="华文细黑" w:cs="华文细黑"/>
            <w:color w:val="000000"/>
            <w:sz w:val="21"/>
            <w:szCs w:val="24"/>
            <w:lang w:val="en-US" w:eastAsia="zh-CN"/>
            <w:rPrChange w:id="8014" w:author="野草" w:date="2023-02-08T11:57:56Z">
              <w:rPr>
                <w:rFonts w:hint="eastAsia" w:ascii="华文楷体" w:hAnsi="华文楷体" w:eastAsia="华文楷体" w:cs="华文楷体"/>
                <w:color w:val="000000"/>
                <w:sz w:val="21"/>
                <w:szCs w:val="24"/>
                <w:lang w:val="en-US" w:eastAsia="zh-CN"/>
              </w:rPr>
            </w:rPrChange>
          </w:rPr>
          <w:t>城市</w:t>
        </w:r>
      </w:ins>
      <w:ins w:id="8016" w:author="野草" w:date="2023-02-08T09:15:52Z">
        <w:r>
          <w:rPr>
            <w:rFonts w:hint="eastAsia" w:ascii="华文细黑" w:hAnsi="华文细黑" w:eastAsia="华文细黑" w:cs="华文细黑"/>
            <w:color w:val="000000"/>
            <w:sz w:val="21"/>
            <w:szCs w:val="24"/>
            <w:lang w:val="en-US" w:eastAsia="zh-CN"/>
            <w:rPrChange w:id="8017" w:author="野草" w:date="2023-02-08T11:57:56Z">
              <w:rPr>
                <w:rFonts w:hint="eastAsia" w:ascii="华文楷体" w:hAnsi="华文楷体" w:eastAsia="华文楷体" w:cs="华文楷体"/>
                <w:color w:val="000000"/>
                <w:sz w:val="21"/>
                <w:szCs w:val="24"/>
                <w:lang w:val="en-US" w:eastAsia="zh-CN"/>
              </w:rPr>
            </w:rPrChange>
          </w:rPr>
          <w:t>空间</w:t>
        </w:r>
      </w:ins>
      <w:ins w:id="8019" w:author="野草" w:date="2023-02-08T09:15:53Z">
        <w:r>
          <w:rPr>
            <w:rFonts w:hint="eastAsia" w:ascii="华文细黑" w:hAnsi="华文细黑" w:eastAsia="华文细黑" w:cs="华文细黑"/>
            <w:color w:val="000000"/>
            <w:sz w:val="21"/>
            <w:szCs w:val="24"/>
            <w:lang w:val="en-US" w:eastAsia="zh-CN"/>
            <w:rPrChange w:id="8020" w:author="野草" w:date="2023-02-08T11:57:56Z">
              <w:rPr>
                <w:rFonts w:hint="eastAsia" w:ascii="华文楷体" w:hAnsi="华文楷体" w:eastAsia="华文楷体" w:cs="华文楷体"/>
                <w:color w:val="000000"/>
                <w:sz w:val="21"/>
                <w:szCs w:val="24"/>
                <w:lang w:val="en-US" w:eastAsia="zh-CN"/>
              </w:rPr>
            </w:rPrChange>
          </w:rPr>
          <w:t>形态</w:t>
        </w:r>
      </w:ins>
      <w:ins w:id="8022" w:author="野草" w:date="2023-02-08T09:15:54Z">
        <w:r>
          <w:rPr>
            <w:rFonts w:hint="eastAsia" w:ascii="华文细黑" w:hAnsi="华文细黑" w:eastAsia="华文细黑" w:cs="华文细黑"/>
            <w:color w:val="000000"/>
            <w:sz w:val="21"/>
            <w:szCs w:val="24"/>
            <w:lang w:val="en-US" w:eastAsia="zh-CN"/>
            <w:rPrChange w:id="8023" w:author="野草" w:date="2023-02-08T11:57:56Z">
              <w:rPr>
                <w:rFonts w:hint="eastAsia" w:ascii="华文楷体" w:hAnsi="华文楷体" w:eastAsia="华文楷体" w:cs="华文楷体"/>
                <w:color w:val="000000"/>
                <w:sz w:val="21"/>
                <w:szCs w:val="24"/>
                <w:lang w:val="en-US" w:eastAsia="zh-CN"/>
              </w:rPr>
            </w:rPrChange>
          </w:rPr>
          <w:t>对</w:t>
        </w:r>
      </w:ins>
      <w:ins w:id="8025" w:author="野草" w:date="2023-02-08T09:16:02Z">
        <w:r>
          <w:rPr>
            <w:rFonts w:hint="eastAsia" w:ascii="华文细黑" w:hAnsi="华文细黑" w:eastAsia="华文细黑" w:cs="华文细黑"/>
            <w:color w:val="000000"/>
            <w:sz w:val="21"/>
            <w:szCs w:val="24"/>
            <w:lang w:val="en-US" w:eastAsia="zh-CN"/>
            <w:rPrChange w:id="8026" w:author="野草" w:date="2023-02-08T11:57:56Z">
              <w:rPr>
                <w:rFonts w:hint="eastAsia" w:ascii="华文楷体" w:hAnsi="华文楷体" w:eastAsia="华文楷体" w:cs="华文楷体"/>
                <w:color w:val="000000"/>
                <w:sz w:val="21"/>
                <w:szCs w:val="24"/>
                <w:lang w:val="en-US" w:eastAsia="zh-CN"/>
              </w:rPr>
            </w:rPrChange>
          </w:rPr>
          <w:t>当地</w:t>
        </w:r>
      </w:ins>
      <w:ins w:id="8028" w:author="野草" w:date="2023-02-08T09:16:03Z">
        <w:r>
          <w:rPr>
            <w:rFonts w:hint="eastAsia" w:ascii="华文细黑" w:hAnsi="华文细黑" w:eastAsia="华文细黑" w:cs="华文细黑"/>
            <w:color w:val="000000"/>
            <w:sz w:val="21"/>
            <w:szCs w:val="24"/>
            <w:lang w:val="en-US" w:eastAsia="zh-CN"/>
            <w:rPrChange w:id="8029" w:author="野草" w:date="2023-02-08T11:57:56Z">
              <w:rPr>
                <w:rFonts w:hint="eastAsia" w:ascii="华文楷体" w:hAnsi="华文楷体" w:eastAsia="华文楷体" w:cs="华文楷体"/>
                <w:color w:val="000000"/>
                <w:sz w:val="21"/>
                <w:szCs w:val="24"/>
                <w:lang w:val="en-US" w:eastAsia="zh-CN"/>
              </w:rPr>
            </w:rPrChange>
          </w:rPr>
          <w:t>气候的</w:t>
        </w:r>
      </w:ins>
      <w:ins w:id="8031" w:author="野草" w:date="2023-02-08T09:16:05Z">
        <w:r>
          <w:rPr>
            <w:rFonts w:hint="eastAsia" w:ascii="华文细黑" w:hAnsi="华文细黑" w:eastAsia="华文细黑" w:cs="华文细黑"/>
            <w:color w:val="000000"/>
            <w:sz w:val="21"/>
            <w:szCs w:val="24"/>
            <w:lang w:val="en-US" w:eastAsia="zh-CN"/>
            <w:rPrChange w:id="8032" w:author="野草" w:date="2023-02-08T11:57:56Z">
              <w:rPr>
                <w:rFonts w:hint="eastAsia" w:ascii="华文楷体" w:hAnsi="华文楷体" w:eastAsia="华文楷体" w:cs="华文楷体"/>
                <w:color w:val="000000"/>
                <w:sz w:val="21"/>
                <w:szCs w:val="24"/>
                <w:lang w:val="en-US" w:eastAsia="zh-CN"/>
              </w:rPr>
            </w:rPrChange>
          </w:rPr>
          <w:t>影响</w:t>
        </w:r>
      </w:ins>
      <w:ins w:id="8034" w:author="野草" w:date="2023-02-08T09:16:10Z">
        <w:r>
          <w:rPr>
            <w:rFonts w:hint="eastAsia" w:ascii="华文细黑" w:hAnsi="华文细黑" w:eastAsia="华文细黑" w:cs="华文细黑"/>
            <w:color w:val="000000"/>
            <w:sz w:val="21"/>
            <w:szCs w:val="24"/>
            <w:lang w:val="en-US" w:eastAsia="zh-CN"/>
            <w:rPrChange w:id="8035" w:author="野草" w:date="2023-02-08T11:57:56Z">
              <w:rPr>
                <w:rFonts w:hint="eastAsia" w:ascii="华文楷体" w:hAnsi="华文楷体" w:eastAsia="华文楷体" w:cs="华文楷体"/>
                <w:color w:val="000000"/>
                <w:sz w:val="21"/>
                <w:szCs w:val="24"/>
                <w:lang w:val="en-US" w:eastAsia="zh-CN"/>
              </w:rPr>
            </w:rPrChange>
          </w:rPr>
          <w:t>机理，</w:t>
        </w:r>
      </w:ins>
      <w:ins w:id="8037" w:author="野草" w:date="2023-02-08T09:16:11Z">
        <w:r>
          <w:rPr>
            <w:rFonts w:hint="eastAsia" w:ascii="华文细黑" w:hAnsi="华文细黑" w:eastAsia="华文细黑" w:cs="华文细黑"/>
            <w:color w:val="000000"/>
            <w:sz w:val="21"/>
            <w:szCs w:val="24"/>
            <w:rPrChange w:id="8038" w:author="野草" w:date="2023-02-08T11:57:56Z">
              <w:rPr>
                <w:rFonts w:hint="default" w:ascii="宋体" w:hAnsi="宋体" w:eastAsia="宋体"/>
                <w:color w:val="000000"/>
                <w:sz w:val="21"/>
                <w:szCs w:val="24"/>
              </w:rPr>
            </w:rPrChange>
          </w:rPr>
          <w:t>总体思路清晰。</w:t>
        </w:r>
      </w:ins>
      <w:ins w:id="8040" w:author="野草" w:date="2023-02-08T09:16:52Z">
        <w:r>
          <w:rPr>
            <w:rFonts w:hint="eastAsia" w:ascii="华文细黑" w:hAnsi="华文细黑" w:eastAsia="华文细黑" w:cs="华文细黑"/>
            <w:color w:val="000000"/>
            <w:sz w:val="21"/>
            <w:szCs w:val="24"/>
            <w:rPrChange w:id="8041" w:author="野草" w:date="2023-02-08T11:57:56Z">
              <w:rPr>
                <w:rFonts w:hint="default" w:ascii="宋体" w:hAnsi="宋体" w:eastAsia="宋体"/>
                <w:color w:val="000000"/>
                <w:sz w:val="21"/>
                <w:szCs w:val="24"/>
              </w:rPr>
            </w:rPrChange>
          </w:rPr>
          <w:t>本项目拟使用的</w:t>
        </w:r>
      </w:ins>
      <w:ins w:id="8043" w:author="野草" w:date="2023-02-08T09:17:16Z">
        <w:r>
          <w:rPr>
            <w:rFonts w:hint="eastAsia" w:ascii="华文细黑" w:hAnsi="华文细黑" w:eastAsia="华文细黑" w:cs="华文细黑"/>
            <w:color w:val="000000"/>
            <w:sz w:val="21"/>
            <w:szCs w:val="24"/>
            <w:lang w:val="en-US" w:eastAsia="zh-CN"/>
            <w:rPrChange w:id="8044" w:author="野草" w:date="2023-02-08T11:57:56Z">
              <w:rPr>
                <w:rFonts w:hint="eastAsia" w:ascii="宋体" w:hAnsi="宋体" w:eastAsia="宋体"/>
                <w:color w:val="000000"/>
                <w:sz w:val="21"/>
                <w:szCs w:val="24"/>
                <w:lang w:val="en-US" w:eastAsia="zh-CN"/>
              </w:rPr>
            </w:rPrChange>
          </w:rPr>
          <w:t>遥感</w:t>
        </w:r>
      </w:ins>
      <w:ins w:id="8046" w:author="野草" w:date="2023-02-08T09:17:21Z">
        <w:r>
          <w:rPr>
            <w:rFonts w:hint="eastAsia" w:ascii="华文细黑" w:hAnsi="华文细黑" w:eastAsia="华文细黑" w:cs="华文细黑"/>
            <w:color w:val="000000"/>
            <w:sz w:val="21"/>
            <w:szCs w:val="24"/>
            <w:lang w:val="en-US" w:eastAsia="zh-CN"/>
            <w:rPrChange w:id="8047" w:author="野草" w:date="2023-02-08T11:57:56Z">
              <w:rPr>
                <w:rFonts w:hint="eastAsia" w:ascii="宋体" w:hAnsi="宋体" w:eastAsia="宋体"/>
                <w:color w:val="000000"/>
                <w:sz w:val="21"/>
                <w:szCs w:val="24"/>
                <w:lang w:val="en-US" w:eastAsia="zh-CN"/>
              </w:rPr>
            </w:rPrChange>
          </w:rPr>
          <w:t>土地</w:t>
        </w:r>
      </w:ins>
      <w:ins w:id="8049" w:author="野草" w:date="2023-02-08T09:17:22Z">
        <w:r>
          <w:rPr>
            <w:rFonts w:hint="eastAsia" w:ascii="华文细黑" w:hAnsi="华文细黑" w:eastAsia="华文细黑" w:cs="华文细黑"/>
            <w:color w:val="000000"/>
            <w:sz w:val="21"/>
            <w:szCs w:val="24"/>
            <w:lang w:val="en-US" w:eastAsia="zh-CN"/>
            <w:rPrChange w:id="8050" w:author="野草" w:date="2023-02-08T11:57:56Z">
              <w:rPr>
                <w:rFonts w:hint="eastAsia" w:ascii="宋体" w:hAnsi="宋体" w:eastAsia="宋体"/>
                <w:color w:val="000000"/>
                <w:sz w:val="21"/>
                <w:szCs w:val="24"/>
                <w:lang w:val="en-US" w:eastAsia="zh-CN"/>
              </w:rPr>
            </w:rPrChange>
          </w:rPr>
          <w:t>覆盖</w:t>
        </w:r>
      </w:ins>
      <w:ins w:id="8052" w:author="野草" w:date="2023-02-08T09:17:23Z">
        <w:r>
          <w:rPr>
            <w:rFonts w:hint="eastAsia" w:ascii="华文细黑" w:hAnsi="华文细黑" w:eastAsia="华文细黑" w:cs="华文细黑"/>
            <w:color w:val="000000"/>
            <w:sz w:val="21"/>
            <w:szCs w:val="24"/>
            <w:lang w:val="en-US" w:eastAsia="zh-CN"/>
            <w:rPrChange w:id="8053" w:author="野草" w:date="2023-02-08T11:57:56Z">
              <w:rPr>
                <w:rFonts w:hint="eastAsia" w:ascii="宋体" w:hAnsi="宋体" w:eastAsia="宋体"/>
                <w:color w:val="000000"/>
                <w:sz w:val="21"/>
                <w:szCs w:val="24"/>
                <w:lang w:val="en-US" w:eastAsia="zh-CN"/>
              </w:rPr>
            </w:rPrChange>
          </w:rPr>
          <w:t>信息</w:t>
        </w:r>
      </w:ins>
      <w:ins w:id="8055" w:author="野草" w:date="2023-02-08T09:17:26Z">
        <w:r>
          <w:rPr>
            <w:rFonts w:hint="eastAsia" w:ascii="华文细黑" w:hAnsi="华文细黑" w:eastAsia="华文细黑" w:cs="华文细黑"/>
            <w:color w:val="000000"/>
            <w:sz w:val="21"/>
            <w:szCs w:val="24"/>
            <w:lang w:val="en-US" w:eastAsia="zh-CN"/>
            <w:rPrChange w:id="8056" w:author="野草" w:date="2023-02-08T11:57:56Z">
              <w:rPr>
                <w:rFonts w:hint="eastAsia" w:ascii="宋体" w:hAnsi="宋体" w:eastAsia="宋体"/>
                <w:color w:val="000000"/>
                <w:sz w:val="21"/>
                <w:szCs w:val="24"/>
                <w:lang w:val="en-US" w:eastAsia="zh-CN"/>
              </w:rPr>
            </w:rPrChange>
          </w:rPr>
          <w:t>反演</w:t>
        </w:r>
      </w:ins>
      <w:ins w:id="8058" w:author="野草" w:date="2023-02-08T09:17:27Z">
        <w:r>
          <w:rPr>
            <w:rFonts w:hint="eastAsia" w:ascii="华文细黑" w:hAnsi="华文细黑" w:eastAsia="华文细黑" w:cs="华文细黑"/>
            <w:color w:val="000000"/>
            <w:sz w:val="21"/>
            <w:szCs w:val="24"/>
            <w:lang w:val="en-US" w:eastAsia="zh-CN"/>
            <w:rPrChange w:id="8059" w:author="野草" w:date="2023-02-08T11:57:56Z">
              <w:rPr>
                <w:rFonts w:hint="eastAsia" w:ascii="宋体" w:hAnsi="宋体" w:eastAsia="宋体"/>
                <w:color w:val="000000"/>
                <w:sz w:val="21"/>
                <w:szCs w:val="24"/>
                <w:lang w:val="en-US" w:eastAsia="zh-CN"/>
              </w:rPr>
            </w:rPrChange>
          </w:rPr>
          <w:t>、</w:t>
        </w:r>
      </w:ins>
      <w:ins w:id="8061" w:author="野草" w:date="2023-02-08T09:17:57Z">
        <w:r>
          <w:rPr>
            <w:rFonts w:hint="eastAsia" w:ascii="华文细黑" w:hAnsi="华文细黑" w:eastAsia="华文细黑" w:cs="华文细黑"/>
            <w:color w:val="000000"/>
            <w:sz w:val="21"/>
            <w:szCs w:val="24"/>
            <w:lang w:val="en-US" w:eastAsia="zh-CN"/>
            <w:rPrChange w:id="8062" w:author="野草" w:date="2023-02-08T11:57:56Z">
              <w:rPr>
                <w:rFonts w:hint="eastAsia" w:ascii="宋体" w:hAnsi="宋体" w:eastAsia="宋体"/>
                <w:color w:val="000000"/>
                <w:sz w:val="21"/>
                <w:szCs w:val="24"/>
                <w:lang w:val="en-US" w:eastAsia="zh-CN"/>
              </w:rPr>
            </w:rPrChange>
          </w:rPr>
          <w:t>数据</w:t>
        </w:r>
      </w:ins>
      <w:ins w:id="8064" w:author="野草" w:date="2023-02-08T09:17:58Z">
        <w:r>
          <w:rPr>
            <w:rFonts w:hint="eastAsia" w:ascii="华文细黑" w:hAnsi="华文细黑" w:eastAsia="华文细黑" w:cs="华文细黑"/>
            <w:color w:val="000000"/>
            <w:sz w:val="21"/>
            <w:szCs w:val="24"/>
            <w:lang w:val="en-US" w:eastAsia="zh-CN"/>
            <w:rPrChange w:id="8065" w:author="野草" w:date="2023-02-08T11:57:56Z">
              <w:rPr>
                <w:rFonts w:hint="eastAsia" w:ascii="宋体" w:hAnsi="宋体" w:eastAsia="宋体"/>
                <w:color w:val="000000"/>
                <w:sz w:val="21"/>
                <w:szCs w:val="24"/>
                <w:lang w:val="en-US" w:eastAsia="zh-CN"/>
              </w:rPr>
            </w:rPrChange>
          </w:rPr>
          <w:t>的</w:t>
        </w:r>
      </w:ins>
      <w:ins w:id="8067" w:author="野草" w:date="2023-02-08T09:18:02Z">
        <w:r>
          <w:rPr>
            <w:rFonts w:hint="eastAsia" w:ascii="华文细黑" w:hAnsi="华文细黑" w:eastAsia="华文细黑" w:cs="华文细黑"/>
            <w:color w:val="000000"/>
            <w:sz w:val="21"/>
            <w:szCs w:val="24"/>
            <w:highlight w:val="yellow"/>
            <w:lang w:val="en-US" w:eastAsia="zh-CN"/>
            <w:rPrChange w:id="8068" w:author="野草" w:date="2023-02-08T11:57:56Z">
              <w:rPr>
                <w:rFonts w:hint="eastAsia" w:ascii="宋体" w:hAnsi="宋体" w:eastAsia="宋体"/>
                <w:color w:val="000000"/>
                <w:sz w:val="21"/>
                <w:szCs w:val="24"/>
                <w:lang w:val="en-US" w:eastAsia="zh-CN"/>
              </w:rPr>
            </w:rPrChange>
          </w:rPr>
          <w:t>逐步</w:t>
        </w:r>
      </w:ins>
      <w:ins w:id="8070" w:author="野草" w:date="2023-02-08T09:18:05Z">
        <w:r>
          <w:rPr>
            <w:rFonts w:hint="eastAsia" w:ascii="华文细黑" w:hAnsi="华文细黑" w:eastAsia="华文细黑" w:cs="华文细黑"/>
            <w:color w:val="000000"/>
            <w:sz w:val="21"/>
            <w:szCs w:val="24"/>
            <w:highlight w:val="yellow"/>
            <w:lang w:val="en-US" w:eastAsia="zh-CN"/>
            <w:rPrChange w:id="8071" w:author="野草" w:date="2023-02-08T11:57:56Z">
              <w:rPr>
                <w:rFonts w:hint="eastAsia" w:ascii="宋体" w:hAnsi="宋体" w:eastAsia="宋体"/>
                <w:color w:val="000000"/>
                <w:sz w:val="21"/>
                <w:szCs w:val="24"/>
                <w:lang w:val="en-US" w:eastAsia="zh-CN"/>
              </w:rPr>
            </w:rPrChange>
          </w:rPr>
          <w:t>回归</w:t>
        </w:r>
      </w:ins>
      <w:ins w:id="8073" w:author="野草" w:date="2023-02-08T09:18:05Z">
        <w:r>
          <w:rPr>
            <w:rFonts w:hint="eastAsia" w:ascii="华文细黑" w:hAnsi="华文细黑" w:eastAsia="华文细黑" w:cs="华文细黑"/>
            <w:color w:val="000000"/>
            <w:sz w:val="21"/>
            <w:szCs w:val="24"/>
            <w:lang w:val="en-US" w:eastAsia="zh-CN"/>
            <w:rPrChange w:id="8074" w:author="野草" w:date="2023-02-08T11:57:56Z">
              <w:rPr>
                <w:rFonts w:hint="eastAsia" w:ascii="宋体" w:hAnsi="宋体" w:eastAsia="宋体"/>
                <w:color w:val="000000"/>
                <w:sz w:val="21"/>
                <w:szCs w:val="24"/>
                <w:lang w:val="en-US" w:eastAsia="zh-CN"/>
              </w:rPr>
            </w:rPrChange>
          </w:rPr>
          <w:t>分析</w:t>
        </w:r>
      </w:ins>
      <w:ins w:id="8076" w:author="野草" w:date="2023-02-08T09:18:06Z">
        <w:r>
          <w:rPr>
            <w:rFonts w:hint="eastAsia" w:ascii="华文细黑" w:hAnsi="华文细黑" w:eastAsia="华文细黑" w:cs="华文细黑"/>
            <w:color w:val="000000"/>
            <w:sz w:val="21"/>
            <w:szCs w:val="24"/>
            <w:lang w:val="en-US" w:eastAsia="zh-CN"/>
            <w:rPrChange w:id="8077" w:author="野草" w:date="2023-02-08T11:57:56Z">
              <w:rPr>
                <w:rFonts w:hint="eastAsia" w:ascii="宋体" w:hAnsi="宋体" w:eastAsia="宋体"/>
                <w:color w:val="000000"/>
                <w:sz w:val="21"/>
                <w:szCs w:val="24"/>
                <w:lang w:val="en-US" w:eastAsia="zh-CN"/>
              </w:rPr>
            </w:rPrChange>
          </w:rPr>
          <w:t>等</w:t>
        </w:r>
      </w:ins>
      <w:ins w:id="8079" w:author="野草" w:date="2023-02-08T09:18:07Z">
        <w:r>
          <w:rPr>
            <w:rFonts w:hint="eastAsia" w:ascii="华文细黑" w:hAnsi="华文细黑" w:eastAsia="华文细黑" w:cs="华文细黑"/>
            <w:color w:val="000000"/>
            <w:sz w:val="21"/>
            <w:szCs w:val="24"/>
            <w:lang w:val="en-US" w:eastAsia="zh-CN"/>
            <w:rPrChange w:id="8080" w:author="野草" w:date="2023-02-08T11:57:56Z">
              <w:rPr>
                <w:rFonts w:hint="eastAsia" w:ascii="宋体" w:hAnsi="宋体" w:eastAsia="宋体"/>
                <w:color w:val="000000"/>
                <w:sz w:val="21"/>
                <w:szCs w:val="24"/>
                <w:lang w:val="en-US" w:eastAsia="zh-CN"/>
              </w:rPr>
            </w:rPrChange>
          </w:rPr>
          <w:t>方法</w:t>
        </w:r>
      </w:ins>
      <w:ins w:id="8082" w:author="野草" w:date="2023-02-08T09:18:27Z">
        <w:r>
          <w:rPr>
            <w:rFonts w:hint="eastAsia" w:ascii="华文细黑" w:hAnsi="华文细黑" w:eastAsia="华文细黑" w:cs="华文细黑"/>
            <w:color w:val="000000"/>
            <w:sz w:val="21"/>
            <w:szCs w:val="24"/>
            <w:lang w:val="en-US" w:eastAsia="zh-CN"/>
            <w:rPrChange w:id="8083" w:author="野草" w:date="2023-02-08T11:57:56Z">
              <w:rPr>
                <w:rFonts w:hint="eastAsia" w:ascii="宋体" w:hAnsi="宋体" w:eastAsia="宋体"/>
                <w:color w:val="000000"/>
                <w:sz w:val="21"/>
                <w:szCs w:val="24"/>
                <w:lang w:val="en-US" w:eastAsia="zh-CN"/>
              </w:rPr>
            </w:rPrChange>
          </w:rPr>
          <w:t>通过</w:t>
        </w:r>
      </w:ins>
      <w:ins w:id="8085" w:author="野草" w:date="2023-02-08T09:18:28Z">
        <w:r>
          <w:rPr>
            <w:rFonts w:hint="eastAsia" w:ascii="华文细黑" w:hAnsi="华文细黑" w:eastAsia="华文细黑" w:cs="华文细黑"/>
            <w:color w:val="000000"/>
            <w:sz w:val="21"/>
            <w:szCs w:val="24"/>
            <w:lang w:val="en-US" w:eastAsia="zh-CN"/>
            <w:rPrChange w:id="8086" w:author="野草" w:date="2023-02-08T11:57:56Z">
              <w:rPr>
                <w:rFonts w:hint="eastAsia" w:ascii="宋体" w:hAnsi="宋体" w:eastAsia="宋体"/>
                <w:color w:val="000000"/>
                <w:sz w:val="21"/>
                <w:szCs w:val="24"/>
                <w:lang w:val="en-US" w:eastAsia="zh-CN"/>
              </w:rPr>
            </w:rPrChange>
          </w:rPr>
          <w:t>EN</w:t>
        </w:r>
      </w:ins>
      <w:ins w:id="8088" w:author="野草" w:date="2023-02-08T09:18:29Z">
        <w:r>
          <w:rPr>
            <w:rFonts w:hint="eastAsia" w:ascii="华文细黑" w:hAnsi="华文细黑" w:eastAsia="华文细黑" w:cs="华文细黑"/>
            <w:color w:val="000000"/>
            <w:sz w:val="21"/>
            <w:szCs w:val="24"/>
            <w:lang w:val="en-US" w:eastAsia="zh-CN"/>
            <w:rPrChange w:id="8089" w:author="野草" w:date="2023-02-08T11:57:56Z">
              <w:rPr>
                <w:rFonts w:hint="eastAsia" w:ascii="宋体" w:hAnsi="宋体" w:eastAsia="宋体"/>
                <w:color w:val="000000"/>
                <w:sz w:val="21"/>
                <w:szCs w:val="24"/>
                <w:lang w:val="en-US" w:eastAsia="zh-CN"/>
              </w:rPr>
            </w:rPrChange>
          </w:rPr>
          <w:t>VI</w:t>
        </w:r>
      </w:ins>
      <w:ins w:id="8091" w:author="野草" w:date="2023-02-08T09:18:31Z">
        <w:r>
          <w:rPr>
            <w:rFonts w:hint="eastAsia" w:ascii="华文细黑" w:hAnsi="华文细黑" w:eastAsia="华文细黑" w:cs="华文细黑"/>
            <w:color w:val="000000"/>
            <w:sz w:val="21"/>
            <w:szCs w:val="24"/>
            <w:lang w:val="en-US" w:eastAsia="zh-CN"/>
            <w:rPrChange w:id="8092" w:author="野草" w:date="2023-02-08T11:57:56Z">
              <w:rPr>
                <w:rFonts w:hint="eastAsia" w:ascii="宋体" w:hAnsi="宋体" w:eastAsia="宋体"/>
                <w:color w:val="000000"/>
                <w:sz w:val="21"/>
                <w:szCs w:val="24"/>
                <w:lang w:val="en-US" w:eastAsia="zh-CN"/>
              </w:rPr>
            </w:rPrChange>
          </w:rPr>
          <w:t>软件、</w:t>
        </w:r>
      </w:ins>
      <w:ins w:id="8094" w:author="野草" w:date="2023-02-08T09:18:35Z">
        <w:r>
          <w:rPr>
            <w:rFonts w:hint="eastAsia" w:ascii="华文细黑" w:hAnsi="华文细黑" w:eastAsia="华文细黑" w:cs="华文细黑"/>
            <w:color w:val="000000"/>
            <w:sz w:val="21"/>
            <w:szCs w:val="24"/>
            <w:lang w:val="en-US" w:eastAsia="zh-CN"/>
            <w:rPrChange w:id="8095" w:author="野草" w:date="2023-02-08T11:57:56Z">
              <w:rPr>
                <w:rFonts w:hint="eastAsia" w:ascii="宋体" w:hAnsi="宋体" w:eastAsia="宋体"/>
                <w:color w:val="000000"/>
                <w:sz w:val="21"/>
                <w:szCs w:val="24"/>
                <w:lang w:val="en-US" w:eastAsia="zh-CN"/>
              </w:rPr>
            </w:rPrChange>
          </w:rPr>
          <w:t>P</w:t>
        </w:r>
      </w:ins>
      <w:ins w:id="8097" w:author="野草" w:date="2023-02-08T09:18:37Z">
        <w:r>
          <w:rPr>
            <w:rFonts w:hint="eastAsia" w:ascii="华文细黑" w:hAnsi="华文细黑" w:eastAsia="华文细黑" w:cs="华文细黑"/>
            <w:color w:val="000000"/>
            <w:sz w:val="21"/>
            <w:szCs w:val="24"/>
            <w:lang w:val="en-US" w:eastAsia="zh-CN"/>
            <w:rPrChange w:id="8098" w:author="野草" w:date="2023-02-08T11:57:56Z">
              <w:rPr>
                <w:rFonts w:hint="eastAsia" w:ascii="宋体" w:hAnsi="宋体" w:eastAsia="宋体"/>
                <w:color w:val="000000"/>
                <w:sz w:val="21"/>
                <w:szCs w:val="24"/>
                <w:lang w:val="en-US" w:eastAsia="zh-CN"/>
              </w:rPr>
            </w:rPrChange>
          </w:rPr>
          <w:t>ython等</w:t>
        </w:r>
      </w:ins>
      <w:ins w:id="8100" w:author="野草" w:date="2023-02-08T09:18:40Z">
        <w:r>
          <w:rPr>
            <w:rFonts w:hint="eastAsia" w:ascii="华文细黑" w:hAnsi="华文细黑" w:eastAsia="华文细黑" w:cs="华文细黑"/>
            <w:color w:val="000000"/>
            <w:sz w:val="21"/>
            <w:szCs w:val="24"/>
            <w:lang w:val="en-US" w:eastAsia="zh-CN"/>
            <w:rPrChange w:id="8101" w:author="野草" w:date="2023-02-08T11:57:56Z">
              <w:rPr>
                <w:rFonts w:hint="eastAsia" w:ascii="宋体" w:hAnsi="宋体" w:eastAsia="宋体"/>
                <w:color w:val="000000"/>
                <w:sz w:val="21"/>
                <w:szCs w:val="24"/>
                <w:lang w:val="en-US" w:eastAsia="zh-CN"/>
              </w:rPr>
            </w:rPrChange>
          </w:rPr>
          <w:t>编程</w:t>
        </w:r>
      </w:ins>
      <w:ins w:id="8103" w:author="野草" w:date="2023-02-08T09:18:41Z">
        <w:r>
          <w:rPr>
            <w:rFonts w:hint="eastAsia" w:ascii="华文细黑" w:hAnsi="华文细黑" w:eastAsia="华文细黑" w:cs="华文细黑"/>
            <w:color w:val="000000"/>
            <w:sz w:val="21"/>
            <w:szCs w:val="24"/>
            <w:lang w:val="en-US" w:eastAsia="zh-CN"/>
            <w:rPrChange w:id="8104" w:author="野草" w:date="2023-02-08T11:57:56Z">
              <w:rPr>
                <w:rFonts w:hint="eastAsia" w:ascii="宋体" w:hAnsi="宋体" w:eastAsia="宋体"/>
                <w:color w:val="000000"/>
                <w:sz w:val="21"/>
                <w:szCs w:val="24"/>
                <w:lang w:val="en-US" w:eastAsia="zh-CN"/>
              </w:rPr>
            </w:rPrChange>
          </w:rPr>
          <w:t>语言</w:t>
        </w:r>
      </w:ins>
      <w:ins w:id="8106" w:author="野草" w:date="2023-02-08T11:46:52Z">
        <w:r>
          <w:rPr>
            <w:rFonts w:hint="eastAsia" w:ascii="华文细黑" w:hAnsi="华文细黑" w:eastAsia="华文细黑" w:cs="华文细黑"/>
            <w:color w:val="000000"/>
            <w:sz w:val="21"/>
            <w:szCs w:val="24"/>
            <w:lang w:val="en-US" w:eastAsia="zh-CN"/>
            <w:rPrChange w:id="8107" w:author="野草" w:date="2023-02-08T11:57:56Z">
              <w:rPr>
                <w:rFonts w:hint="eastAsia" w:ascii="华文楷体" w:hAnsi="华文楷体" w:eastAsia="华文楷体" w:cs="华文楷体"/>
                <w:color w:val="000000"/>
                <w:sz w:val="21"/>
                <w:szCs w:val="24"/>
                <w:lang w:val="en-US" w:eastAsia="zh-CN"/>
              </w:rPr>
            </w:rPrChange>
          </w:rPr>
          <w:t>及</w:t>
        </w:r>
      </w:ins>
      <w:ins w:id="8109" w:author="野草" w:date="2023-02-08T11:46:53Z">
        <w:r>
          <w:rPr>
            <w:rFonts w:hint="eastAsia" w:ascii="华文细黑" w:hAnsi="华文细黑" w:eastAsia="华文细黑" w:cs="华文细黑"/>
            <w:color w:val="000000"/>
            <w:sz w:val="21"/>
            <w:szCs w:val="24"/>
            <w:lang w:val="en-US" w:eastAsia="zh-CN"/>
            <w:rPrChange w:id="8110" w:author="野草" w:date="2023-02-08T11:57:56Z">
              <w:rPr>
                <w:rFonts w:hint="eastAsia" w:ascii="华文楷体" w:hAnsi="华文楷体" w:eastAsia="华文楷体" w:cs="华文楷体"/>
                <w:color w:val="000000"/>
                <w:sz w:val="21"/>
                <w:szCs w:val="24"/>
                <w:lang w:val="en-US" w:eastAsia="zh-CN"/>
              </w:rPr>
            </w:rPrChange>
          </w:rPr>
          <w:t>相应</w:t>
        </w:r>
      </w:ins>
      <w:ins w:id="8112" w:author="野草" w:date="2023-02-08T11:46:55Z">
        <w:r>
          <w:rPr>
            <w:rFonts w:hint="eastAsia" w:ascii="华文细黑" w:hAnsi="华文细黑" w:eastAsia="华文细黑" w:cs="华文细黑"/>
            <w:color w:val="000000"/>
            <w:sz w:val="21"/>
            <w:szCs w:val="24"/>
            <w:lang w:val="en-US" w:eastAsia="zh-CN"/>
            <w:rPrChange w:id="8113" w:author="野草" w:date="2023-02-08T11:57:56Z">
              <w:rPr>
                <w:rFonts w:hint="eastAsia" w:ascii="华文楷体" w:hAnsi="华文楷体" w:eastAsia="华文楷体" w:cs="华文楷体"/>
                <w:color w:val="000000"/>
                <w:sz w:val="21"/>
                <w:szCs w:val="24"/>
                <w:lang w:val="en-US" w:eastAsia="zh-CN"/>
              </w:rPr>
            </w:rPrChange>
          </w:rPr>
          <w:t>模块</w:t>
        </w:r>
      </w:ins>
      <w:ins w:id="8115" w:author="野草" w:date="2023-02-08T09:18:42Z">
        <w:r>
          <w:rPr>
            <w:rFonts w:hint="eastAsia" w:ascii="华文细黑" w:hAnsi="华文细黑" w:eastAsia="华文细黑" w:cs="华文细黑"/>
            <w:color w:val="000000"/>
            <w:sz w:val="21"/>
            <w:szCs w:val="24"/>
            <w:lang w:val="en-US" w:eastAsia="zh-CN"/>
            <w:rPrChange w:id="8116" w:author="野草" w:date="2023-02-08T11:57:56Z">
              <w:rPr>
                <w:rFonts w:hint="eastAsia" w:ascii="宋体" w:hAnsi="宋体" w:eastAsia="宋体"/>
                <w:color w:val="000000"/>
                <w:sz w:val="21"/>
                <w:szCs w:val="24"/>
                <w:lang w:val="en-US" w:eastAsia="zh-CN"/>
              </w:rPr>
            </w:rPrChange>
          </w:rPr>
          <w:t>实现</w:t>
        </w:r>
      </w:ins>
      <w:ins w:id="8118" w:author="野草" w:date="2023-02-08T09:18:45Z">
        <w:r>
          <w:rPr>
            <w:rFonts w:hint="eastAsia" w:ascii="华文细黑" w:hAnsi="华文细黑" w:eastAsia="华文细黑" w:cs="华文细黑"/>
            <w:color w:val="000000"/>
            <w:sz w:val="21"/>
            <w:szCs w:val="24"/>
            <w:lang w:val="en-US" w:eastAsia="zh-CN"/>
            <w:rPrChange w:id="8119" w:author="野草" w:date="2023-02-08T11:57:56Z">
              <w:rPr>
                <w:rFonts w:hint="eastAsia" w:ascii="宋体" w:hAnsi="宋体" w:eastAsia="宋体"/>
                <w:color w:val="000000"/>
                <w:sz w:val="21"/>
                <w:szCs w:val="24"/>
                <w:lang w:val="en-US" w:eastAsia="zh-CN"/>
              </w:rPr>
            </w:rPrChange>
          </w:rPr>
          <w:t>。</w:t>
        </w:r>
      </w:ins>
      <w:ins w:id="8121" w:author="野草" w:date="2023-02-08T09:19:11Z">
        <w:r>
          <w:rPr>
            <w:rFonts w:hint="eastAsia" w:ascii="华文细黑" w:hAnsi="华文细黑" w:eastAsia="华文细黑" w:cs="华文细黑"/>
            <w:color w:val="000000"/>
            <w:sz w:val="21"/>
            <w:szCs w:val="24"/>
            <w:lang w:val="en-US" w:eastAsia="zh-CN"/>
            <w:rPrChange w:id="8122" w:author="野草" w:date="2023-02-08T11:57:56Z">
              <w:rPr>
                <w:rFonts w:hint="eastAsia" w:ascii="宋体" w:hAnsi="宋体" w:eastAsia="宋体"/>
                <w:color w:val="000000"/>
                <w:sz w:val="21"/>
                <w:szCs w:val="24"/>
                <w:lang w:val="en-US" w:eastAsia="zh-CN"/>
              </w:rPr>
            </w:rPrChange>
          </w:rPr>
          <w:t>申请人</w:t>
        </w:r>
      </w:ins>
      <w:ins w:id="8124" w:author="野草" w:date="2023-02-08T09:19:23Z">
        <w:r>
          <w:rPr>
            <w:rFonts w:hint="eastAsia" w:ascii="华文细黑" w:hAnsi="华文细黑" w:eastAsia="华文细黑" w:cs="华文细黑"/>
            <w:color w:val="000000"/>
            <w:sz w:val="21"/>
            <w:szCs w:val="24"/>
            <w:lang w:val="en-US" w:eastAsia="zh-CN"/>
            <w:rPrChange w:id="8125" w:author="野草" w:date="2023-02-08T11:57:56Z">
              <w:rPr>
                <w:rFonts w:hint="eastAsia" w:ascii="宋体" w:hAnsi="宋体" w:eastAsia="宋体"/>
                <w:color w:val="000000"/>
                <w:sz w:val="21"/>
                <w:szCs w:val="24"/>
                <w:lang w:val="en-US" w:eastAsia="zh-CN"/>
              </w:rPr>
            </w:rPrChange>
          </w:rPr>
          <w:t>在</w:t>
        </w:r>
      </w:ins>
      <w:ins w:id="8127" w:author="野草" w:date="2023-02-08T09:19:25Z">
        <w:r>
          <w:rPr>
            <w:rFonts w:hint="eastAsia" w:ascii="华文细黑" w:hAnsi="华文细黑" w:eastAsia="华文细黑" w:cs="华文细黑"/>
            <w:color w:val="000000"/>
            <w:sz w:val="21"/>
            <w:szCs w:val="24"/>
            <w:lang w:val="en-US" w:eastAsia="zh-CN"/>
            <w:rPrChange w:id="8128" w:author="野草" w:date="2023-02-08T11:57:56Z">
              <w:rPr>
                <w:rFonts w:hint="eastAsia" w:ascii="宋体" w:hAnsi="宋体" w:eastAsia="宋体"/>
                <w:color w:val="000000"/>
                <w:sz w:val="21"/>
                <w:szCs w:val="24"/>
                <w:lang w:val="en-US" w:eastAsia="zh-CN"/>
              </w:rPr>
            </w:rPrChange>
          </w:rPr>
          <w:t>博士</w:t>
        </w:r>
      </w:ins>
      <w:ins w:id="8130" w:author="野草" w:date="2023-02-08T09:19:26Z">
        <w:r>
          <w:rPr>
            <w:rFonts w:hint="eastAsia" w:ascii="华文细黑" w:hAnsi="华文细黑" w:eastAsia="华文细黑" w:cs="华文细黑"/>
            <w:color w:val="000000"/>
            <w:sz w:val="21"/>
            <w:szCs w:val="24"/>
            <w:lang w:val="en-US" w:eastAsia="zh-CN"/>
            <w:rPrChange w:id="8131" w:author="野草" w:date="2023-02-08T11:57:56Z">
              <w:rPr>
                <w:rFonts w:hint="eastAsia" w:ascii="宋体" w:hAnsi="宋体" w:eastAsia="宋体"/>
                <w:color w:val="000000"/>
                <w:sz w:val="21"/>
                <w:szCs w:val="24"/>
                <w:lang w:val="en-US" w:eastAsia="zh-CN"/>
              </w:rPr>
            </w:rPrChange>
          </w:rPr>
          <w:t>研究</w:t>
        </w:r>
      </w:ins>
      <w:ins w:id="8133" w:author="野草" w:date="2023-02-08T09:19:27Z">
        <w:r>
          <w:rPr>
            <w:rFonts w:hint="eastAsia" w:ascii="华文细黑" w:hAnsi="华文细黑" w:eastAsia="华文细黑" w:cs="华文细黑"/>
            <w:color w:val="000000"/>
            <w:sz w:val="21"/>
            <w:szCs w:val="24"/>
            <w:lang w:val="en-US" w:eastAsia="zh-CN"/>
            <w:rPrChange w:id="8134" w:author="野草" w:date="2023-02-08T11:57:56Z">
              <w:rPr>
                <w:rFonts w:hint="eastAsia" w:ascii="宋体" w:hAnsi="宋体" w:eastAsia="宋体"/>
                <w:color w:val="000000"/>
                <w:sz w:val="21"/>
                <w:szCs w:val="24"/>
                <w:lang w:val="en-US" w:eastAsia="zh-CN"/>
              </w:rPr>
            </w:rPrChange>
          </w:rPr>
          <w:t>阶段</w:t>
        </w:r>
      </w:ins>
      <w:ins w:id="8136" w:author="野草" w:date="2023-02-08T09:19:12Z">
        <w:r>
          <w:rPr>
            <w:rFonts w:hint="eastAsia" w:ascii="华文细黑" w:hAnsi="华文细黑" w:eastAsia="华文细黑" w:cs="华文细黑"/>
            <w:color w:val="000000"/>
            <w:sz w:val="21"/>
            <w:szCs w:val="24"/>
            <w:lang w:val="en-US" w:eastAsia="zh-CN"/>
            <w:rPrChange w:id="8137" w:author="野草" w:date="2023-02-08T11:57:56Z">
              <w:rPr>
                <w:rFonts w:hint="eastAsia" w:ascii="宋体" w:hAnsi="宋体" w:eastAsia="宋体"/>
                <w:color w:val="000000"/>
                <w:sz w:val="21"/>
                <w:szCs w:val="24"/>
                <w:lang w:val="en-US" w:eastAsia="zh-CN"/>
              </w:rPr>
            </w:rPrChange>
          </w:rPr>
          <w:t>已经</w:t>
        </w:r>
      </w:ins>
      <w:ins w:id="8139" w:author="野草" w:date="2023-02-08T09:19:14Z">
        <w:r>
          <w:rPr>
            <w:rFonts w:hint="eastAsia" w:ascii="华文细黑" w:hAnsi="华文细黑" w:eastAsia="华文细黑" w:cs="华文细黑"/>
            <w:color w:val="000000"/>
            <w:sz w:val="21"/>
            <w:szCs w:val="24"/>
            <w:lang w:val="en-US" w:eastAsia="zh-CN"/>
            <w:rPrChange w:id="8140" w:author="野草" w:date="2023-02-08T11:57:56Z">
              <w:rPr>
                <w:rFonts w:hint="eastAsia" w:ascii="宋体" w:hAnsi="宋体" w:eastAsia="宋体"/>
                <w:color w:val="000000"/>
                <w:sz w:val="21"/>
                <w:szCs w:val="24"/>
                <w:lang w:val="en-US" w:eastAsia="zh-CN"/>
              </w:rPr>
            </w:rPrChange>
          </w:rPr>
          <w:t>熟练</w:t>
        </w:r>
      </w:ins>
      <w:ins w:id="8142" w:author="野草" w:date="2023-02-08T09:19:16Z">
        <w:r>
          <w:rPr>
            <w:rFonts w:hint="eastAsia" w:ascii="华文细黑" w:hAnsi="华文细黑" w:eastAsia="华文细黑" w:cs="华文细黑"/>
            <w:color w:val="000000"/>
            <w:sz w:val="21"/>
            <w:szCs w:val="24"/>
            <w:lang w:val="en-US" w:eastAsia="zh-CN"/>
            <w:rPrChange w:id="8143" w:author="野草" w:date="2023-02-08T11:57:56Z">
              <w:rPr>
                <w:rFonts w:hint="eastAsia" w:ascii="宋体" w:hAnsi="宋体" w:eastAsia="宋体"/>
                <w:color w:val="000000"/>
                <w:sz w:val="21"/>
                <w:szCs w:val="24"/>
                <w:lang w:val="en-US" w:eastAsia="zh-CN"/>
              </w:rPr>
            </w:rPrChange>
          </w:rPr>
          <w:t>掌握</w:t>
        </w:r>
      </w:ins>
      <w:ins w:id="8145" w:author="野草" w:date="2023-02-08T09:19:31Z">
        <w:r>
          <w:rPr>
            <w:rFonts w:hint="eastAsia" w:ascii="华文细黑" w:hAnsi="华文细黑" w:eastAsia="华文细黑" w:cs="华文细黑"/>
            <w:color w:val="000000"/>
            <w:sz w:val="21"/>
            <w:szCs w:val="24"/>
            <w:lang w:val="en-US" w:eastAsia="zh-CN"/>
            <w:rPrChange w:id="8146" w:author="野草" w:date="2023-02-08T11:57:56Z">
              <w:rPr>
                <w:rFonts w:hint="eastAsia" w:ascii="宋体" w:hAnsi="宋体" w:eastAsia="宋体"/>
                <w:color w:val="000000"/>
                <w:sz w:val="21"/>
                <w:szCs w:val="24"/>
                <w:lang w:val="en-US" w:eastAsia="zh-CN"/>
              </w:rPr>
            </w:rPrChange>
          </w:rPr>
          <w:t>相关</w:t>
        </w:r>
      </w:ins>
      <w:ins w:id="8148" w:author="野草" w:date="2023-02-08T09:19:39Z">
        <w:r>
          <w:rPr>
            <w:rFonts w:hint="eastAsia" w:ascii="华文细黑" w:hAnsi="华文细黑" w:eastAsia="华文细黑" w:cs="华文细黑"/>
            <w:color w:val="000000"/>
            <w:sz w:val="21"/>
            <w:szCs w:val="24"/>
            <w:lang w:val="en-US" w:eastAsia="zh-CN"/>
            <w:rPrChange w:id="8149" w:author="野草" w:date="2023-02-08T11:57:56Z">
              <w:rPr>
                <w:rFonts w:hint="eastAsia" w:ascii="宋体" w:hAnsi="宋体" w:eastAsia="宋体"/>
                <w:color w:val="000000"/>
                <w:sz w:val="21"/>
                <w:szCs w:val="24"/>
                <w:lang w:val="en-US" w:eastAsia="zh-CN"/>
              </w:rPr>
            </w:rPrChange>
          </w:rPr>
          <w:t>软件的</w:t>
        </w:r>
      </w:ins>
      <w:ins w:id="8151" w:author="野草" w:date="2023-02-08T09:19:42Z">
        <w:r>
          <w:rPr>
            <w:rFonts w:hint="eastAsia" w:ascii="华文细黑" w:hAnsi="华文细黑" w:eastAsia="华文细黑" w:cs="华文细黑"/>
            <w:color w:val="000000"/>
            <w:sz w:val="21"/>
            <w:szCs w:val="24"/>
            <w:lang w:val="en-US" w:eastAsia="zh-CN"/>
            <w:rPrChange w:id="8152" w:author="野草" w:date="2023-02-08T11:57:56Z">
              <w:rPr>
                <w:rFonts w:hint="eastAsia" w:ascii="宋体" w:hAnsi="宋体" w:eastAsia="宋体"/>
                <w:color w:val="000000"/>
                <w:sz w:val="21"/>
                <w:szCs w:val="24"/>
                <w:lang w:val="en-US" w:eastAsia="zh-CN"/>
              </w:rPr>
            </w:rPrChange>
          </w:rPr>
          <w:t>使用</w:t>
        </w:r>
      </w:ins>
      <w:ins w:id="8154" w:author="野草" w:date="2023-02-08T11:56:23Z">
        <w:r>
          <w:rPr>
            <w:rFonts w:hint="eastAsia" w:ascii="华文细黑" w:hAnsi="华文细黑" w:eastAsia="华文细黑" w:cs="华文细黑"/>
            <w:color w:val="000000"/>
            <w:sz w:val="21"/>
            <w:szCs w:val="24"/>
            <w:lang w:val="en-US" w:eastAsia="zh-CN"/>
            <w:rPrChange w:id="8155" w:author="野草" w:date="2023-02-08T11:57:56Z">
              <w:rPr>
                <w:rFonts w:hint="eastAsia" w:ascii="华文楷体" w:hAnsi="华文楷体" w:eastAsia="华文楷体" w:cs="华文楷体"/>
                <w:color w:val="000000"/>
                <w:sz w:val="21"/>
                <w:szCs w:val="24"/>
                <w:lang w:val="en-US" w:eastAsia="zh-CN"/>
              </w:rPr>
            </w:rPrChange>
          </w:rPr>
          <w:t>和</w:t>
        </w:r>
      </w:ins>
      <w:ins w:id="8157" w:author="野草" w:date="2023-02-08T11:56:25Z">
        <w:r>
          <w:rPr>
            <w:rFonts w:hint="eastAsia" w:ascii="华文细黑" w:hAnsi="华文细黑" w:eastAsia="华文细黑" w:cs="华文细黑"/>
            <w:color w:val="000000"/>
            <w:sz w:val="21"/>
            <w:szCs w:val="24"/>
            <w:lang w:val="en-US" w:eastAsia="zh-CN"/>
            <w:rPrChange w:id="8158" w:author="野草" w:date="2023-02-08T11:57:56Z">
              <w:rPr>
                <w:rFonts w:hint="eastAsia" w:ascii="华文楷体" w:hAnsi="华文楷体" w:eastAsia="华文楷体" w:cs="华文楷体"/>
                <w:color w:val="000000"/>
                <w:sz w:val="21"/>
                <w:szCs w:val="24"/>
                <w:lang w:val="en-US" w:eastAsia="zh-CN"/>
              </w:rPr>
            </w:rPrChange>
          </w:rPr>
          <w:t>代码</w:t>
        </w:r>
      </w:ins>
      <w:ins w:id="8160" w:author="野草" w:date="2023-02-08T11:56:26Z">
        <w:r>
          <w:rPr>
            <w:rFonts w:hint="eastAsia" w:ascii="华文细黑" w:hAnsi="华文细黑" w:eastAsia="华文细黑" w:cs="华文细黑"/>
            <w:color w:val="000000"/>
            <w:sz w:val="21"/>
            <w:szCs w:val="24"/>
            <w:lang w:val="en-US" w:eastAsia="zh-CN"/>
            <w:rPrChange w:id="8161" w:author="野草" w:date="2023-02-08T11:57:56Z">
              <w:rPr>
                <w:rFonts w:hint="eastAsia" w:ascii="华文楷体" w:hAnsi="华文楷体" w:eastAsia="华文楷体" w:cs="华文楷体"/>
                <w:color w:val="000000"/>
                <w:sz w:val="21"/>
                <w:szCs w:val="24"/>
                <w:lang w:val="en-US" w:eastAsia="zh-CN"/>
              </w:rPr>
            </w:rPrChange>
          </w:rPr>
          <w:t>的</w:t>
        </w:r>
      </w:ins>
      <w:ins w:id="8163" w:author="野草" w:date="2023-02-08T11:56:44Z">
        <w:r>
          <w:rPr>
            <w:rFonts w:hint="eastAsia" w:ascii="华文细黑" w:hAnsi="华文细黑" w:eastAsia="华文细黑" w:cs="华文细黑"/>
            <w:color w:val="000000"/>
            <w:sz w:val="21"/>
            <w:szCs w:val="24"/>
            <w:lang w:val="en-US" w:eastAsia="zh-CN"/>
            <w:rPrChange w:id="8164" w:author="野草" w:date="2023-02-08T11:57:56Z">
              <w:rPr>
                <w:rFonts w:hint="eastAsia" w:ascii="华文楷体" w:hAnsi="华文楷体" w:eastAsia="华文楷体" w:cs="华文楷体"/>
                <w:color w:val="000000"/>
                <w:sz w:val="21"/>
                <w:szCs w:val="24"/>
                <w:lang w:val="en-US" w:eastAsia="zh-CN"/>
              </w:rPr>
            </w:rPrChange>
          </w:rPr>
          <w:t>编写</w:t>
        </w:r>
      </w:ins>
      <w:ins w:id="8166" w:author="野草" w:date="2023-02-08T09:19:42Z">
        <w:r>
          <w:rPr>
            <w:rFonts w:hint="eastAsia" w:ascii="华文细黑" w:hAnsi="华文细黑" w:eastAsia="华文细黑" w:cs="华文细黑"/>
            <w:color w:val="000000"/>
            <w:sz w:val="21"/>
            <w:szCs w:val="24"/>
            <w:lang w:val="en-US" w:eastAsia="zh-CN"/>
            <w:rPrChange w:id="8167" w:author="野草" w:date="2023-02-08T11:57:56Z">
              <w:rPr>
                <w:rFonts w:hint="eastAsia" w:ascii="宋体" w:hAnsi="宋体" w:eastAsia="宋体"/>
                <w:color w:val="000000"/>
                <w:sz w:val="21"/>
                <w:szCs w:val="24"/>
                <w:lang w:val="en-US" w:eastAsia="zh-CN"/>
              </w:rPr>
            </w:rPrChange>
          </w:rPr>
          <w:t>，</w:t>
        </w:r>
      </w:ins>
      <w:ins w:id="8169" w:author="野草" w:date="2023-02-08T09:19:48Z">
        <w:r>
          <w:rPr>
            <w:rFonts w:hint="eastAsia" w:ascii="华文细黑" w:hAnsi="华文细黑" w:eastAsia="华文细黑" w:cs="华文细黑"/>
            <w:color w:val="000000"/>
            <w:sz w:val="21"/>
            <w:szCs w:val="24"/>
            <w:lang w:val="en-US" w:eastAsia="zh-CN"/>
            <w:rPrChange w:id="8170" w:author="野草" w:date="2023-02-08T11:57:56Z">
              <w:rPr>
                <w:rFonts w:hint="eastAsia" w:ascii="宋体" w:hAnsi="宋体" w:eastAsia="宋体"/>
                <w:color w:val="000000"/>
                <w:sz w:val="21"/>
                <w:szCs w:val="24"/>
                <w:lang w:val="en-US" w:eastAsia="zh-CN"/>
              </w:rPr>
            </w:rPrChange>
          </w:rPr>
          <w:t>将基于</w:t>
        </w:r>
      </w:ins>
      <w:ins w:id="8172" w:author="野草" w:date="2023-02-08T09:19:52Z">
        <w:r>
          <w:rPr>
            <w:rFonts w:hint="eastAsia" w:ascii="华文细黑" w:hAnsi="华文细黑" w:eastAsia="华文细黑" w:cs="华文细黑"/>
            <w:color w:val="000000"/>
            <w:sz w:val="21"/>
            <w:szCs w:val="24"/>
            <w:lang w:val="en-US" w:eastAsia="zh-CN"/>
            <w:rPrChange w:id="8173" w:author="野草" w:date="2023-02-08T11:57:56Z">
              <w:rPr>
                <w:rFonts w:hint="eastAsia" w:ascii="宋体" w:hAnsi="宋体" w:eastAsia="宋体"/>
                <w:color w:val="000000"/>
                <w:sz w:val="21"/>
                <w:szCs w:val="24"/>
                <w:lang w:val="en-US" w:eastAsia="zh-CN"/>
              </w:rPr>
            </w:rPrChange>
          </w:rPr>
          <w:t>已有</w:t>
        </w:r>
      </w:ins>
      <w:ins w:id="8175" w:author="野草" w:date="2023-02-08T09:19:56Z">
        <w:r>
          <w:rPr>
            <w:rFonts w:hint="eastAsia" w:ascii="华文细黑" w:hAnsi="华文细黑" w:eastAsia="华文细黑" w:cs="华文细黑"/>
            <w:color w:val="000000"/>
            <w:sz w:val="21"/>
            <w:szCs w:val="24"/>
            <w:lang w:val="en-US" w:eastAsia="zh-CN"/>
            <w:rPrChange w:id="8176" w:author="野草" w:date="2023-02-08T11:57:56Z">
              <w:rPr>
                <w:rFonts w:hint="eastAsia" w:ascii="宋体" w:hAnsi="宋体" w:eastAsia="宋体"/>
                <w:color w:val="000000"/>
                <w:sz w:val="21"/>
                <w:szCs w:val="24"/>
                <w:lang w:val="en-US" w:eastAsia="zh-CN"/>
              </w:rPr>
            </w:rPrChange>
          </w:rPr>
          <w:t>算法</w:t>
        </w:r>
      </w:ins>
      <w:ins w:id="8178" w:author="野草" w:date="2023-02-08T11:47:21Z">
        <w:r>
          <w:rPr>
            <w:rFonts w:hint="eastAsia" w:ascii="华文细黑" w:hAnsi="华文细黑" w:eastAsia="华文细黑" w:cs="华文细黑"/>
            <w:color w:val="000000"/>
            <w:sz w:val="21"/>
            <w:szCs w:val="24"/>
            <w:lang w:val="en-US" w:eastAsia="zh-CN"/>
            <w:rPrChange w:id="8179" w:author="野草" w:date="2023-02-08T11:57:56Z">
              <w:rPr>
                <w:rFonts w:hint="eastAsia" w:ascii="华文楷体" w:hAnsi="华文楷体" w:eastAsia="华文楷体" w:cs="华文楷体"/>
                <w:color w:val="000000"/>
                <w:sz w:val="21"/>
                <w:szCs w:val="24"/>
                <w:lang w:val="en-US" w:eastAsia="zh-CN"/>
              </w:rPr>
            </w:rPrChange>
          </w:rPr>
          <w:t>针对</w:t>
        </w:r>
      </w:ins>
      <w:ins w:id="8181" w:author="野草" w:date="2023-02-08T11:47:25Z">
        <w:r>
          <w:rPr>
            <w:rFonts w:hint="eastAsia" w:ascii="华文细黑" w:hAnsi="华文细黑" w:eastAsia="华文细黑" w:cs="华文细黑"/>
            <w:color w:val="000000"/>
            <w:sz w:val="21"/>
            <w:szCs w:val="24"/>
            <w:lang w:val="en-US" w:eastAsia="zh-CN"/>
            <w:rPrChange w:id="8182" w:author="野草" w:date="2023-02-08T11:57:56Z">
              <w:rPr>
                <w:rFonts w:hint="eastAsia" w:ascii="华文楷体" w:hAnsi="华文楷体" w:eastAsia="华文楷体" w:cs="华文楷体"/>
                <w:color w:val="000000"/>
                <w:sz w:val="21"/>
                <w:szCs w:val="24"/>
                <w:lang w:val="en-US" w:eastAsia="zh-CN"/>
              </w:rPr>
            </w:rPrChange>
          </w:rPr>
          <w:t>本研究</w:t>
        </w:r>
      </w:ins>
      <w:ins w:id="8184" w:author="野草" w:date="2023-02-08T11:47:26Z">
        <w:r>
          <w:rPr>
            <w:rFonts w:hint="eastAsia" w:ascii="华文细黑" w:hAnsi="华文细黑" w:eastAsia="华文细黑" w:cs="华文细黑"/>
            <w:color w:val="000000"/>
            <w:sz w:val="21"/>
            <w:szCs w:val="24"/>
            <w:lang w:val="en-US" w:eastAsia="zh-CN"/>
            <w:rPrChange w:id="8185" w:author="野草" w:date="2023-02-08T11:57:56Z">
              <w:rPr>
                <w:rFonts w:hint="eastAsia" w:ascii="华文楷体" w:hAnsi="华文楷体" w:eastAsia="华文楷体" w:cs="华文楷体"/>
                <w:color w:val="000000"/>
                <w:sz w:val="21"/>
                <w:szCs w:val="24"/>
                <w:lang w:val="en-US" w:eastAsia="zh-CN"/>
              </w:rPr>
            </w:rPrChange>
          </w:rPr>
          <w:t>的</w:t>
        </w:r>
      </w:ins>
      <w:ins w:id="8187" w:author="野草" w:date="2023-02-08T11:47:30Z">
        <w:r>
          <w:rPr>
            <w:rFonts w:hint="eastAsia" w:ascii="华文细黑" w:hAnsi="华文细黑" w:eastAsia="华文细黑" w:cs="华文细黑"/>
            <w:color w:val="000000"/>
            <w:sz w:val="21"/>
            <w:szCs w:val="24"/>
            <w:lang w:val="en-US" w:eastAsia="zh-CN"/>
            <w:rPrChange w:id="8188" w:author="野草" w:date="2023-02-08T11:57:56Z">
              <w:rPr>
                <w:rFonts w:hint="eastAsia" w:ascii="华文楷体" w:hAnsi="华文楷体" w:eastAsia="华文楷体" w:cs="华文楷体"/>
                <w:color w:val="000000"/>
                <w:sz w:val="21"/>
                <w:szCs w:val="24"/>
                <w:lang w:val="en-US" w:eastAsia="zh-CN"/>
              </w:rPr>
            </w:rPrChange>
          </w:rPr>
          <w:t>具体</w:t>
        </w:r>
      </w:ins>
      <w:ins w:id="8190" w:author="野草" w:date="2023-02-08T11:47:31Z">
        <w:r>
          <w:rPr>
            <w:rFonts w:hint="eastAsia" w:ascii="华文细黑" w:hAnsi="华文细黑" w:eastAsia="华文细黑" w:cs="华文细黑"/>
            <w:color w:val="000000"/>
            <w:sz w:val="21"/>
            <w:szCs w:val="24"/>
            <w:lang w:val="en-US" w:eastAsia="zh-CN"/>
            <w:rPrChange w:id="8191" w:author="野草" w:date="2023-02-08T11:57:56Z">
              <w:rPr>
                <w:rFonts w:hint="eastAsia" w:ascii="华文楷体" w:hAnsi="华文楷体" w:eastAsia="华文楷体" w:cs="华文楷体"/>
                <w:color w:val="000000"/>
                <w:sz w:val="21"/>
                <w:szCs w:val="24"/>
                <w:lang w:val="en-US" w:eastAsia="zh-CN"/>
              </w:rPr>
            </w:rPrChange>
          </w:rPr>
          <w:t>情况</w:t>
        </w:r>
      </w:ins>
      <w:ins w:id="8193" w:author="野草" w:date="2023-02-08T09:19:57Z">
        <w:r>
          <w:rPr>
            <w:rFonts w:hint="eastAsia" w:ascii="华文细黑" w:hAnsi="华文细黑" w:eastAsia="华文细黑" w:cs="华文细黑"/>
            <w:color w:val="000000"/>
            <w:sz w:val="21"/>
            <w:szCs w:val="24"/>
            <w:lang w:val="en-US" w:eastAsia="zh-CN"/>
            <w:rPrChange w:id="8194" w:author="野草" w:date="2023-02-08T11:57:56Z">
              <w:rPr>
                <w:rFonts w:hint="eastAsia" w:ascii="宋体" w:hAnsi="宋体" w:eastAsia="宋体"/>
                <w:color w:val="000000"/>
                <w:sz w:val="21"/>
                <w:szCs w:val="24"/>
                <w:lang w:val="en-US" w:eastAsia="zh-CN"/>
              </w:rPr>
            </w:rPrChange>
          </w:rPr>
          <w:t>进行</w:t>
        </w:r>
      </w:ins>
      <w:ins w:id="8196" w:author="野草" w:date="2023-02-08T09:19:58Z">
        <w:r>
          <w:rPr>
            <w:rFonts w:hint="eastAsia" w:ascii="华文细黑" w:hAnsi="华文细黑" w:eastAsia="华文细黑" w:cs="华文细黑"/>
            <w:color w:val="000000"/>
            <w:sz w:val="21"/>
            <w:szCs w:val="24"/>
            <w:lang w:val="en-US" w:eastAsia="zh-CN"/>
            <w:rPrChange w:id="8197" w:author="野草" w:date="2023-02-08T11:57:56Z">
              <w:rPr>
                <w:rFonts w:hint="eastAsia" w:ascii="宋体" w:hAnsi="宋体" w:eastAsia="宋体"/>
                <w:color w:val="000000"/>
                <w:sz w:val="21"/>
                <w:szCs w:val="24"/>
                <w:lang w:val="en-US" w:eastAsia="zh-CN"/>
              </w:rPr>
            </w:rPrChange>
          </w:rPr>
          <w:t>优化</w:t>
        </w:r>
      </w:ins>
      <w:ins w:id="8199" w:author="野草" w:date="2023-02-08T09:20:00Z">
        <w:r>
          <w:rPr>
            <w:rFonts w:hint="eastAsia" w:ascii="华文细黑" w:hAnsi="华文细黑" w:eastAsia="华文细黑" w:cs="华文细黑"/>
            <w:color w:val="000000"/>
            <w:sz w:val="21"/>
            <w:szCs w:val="24"/>
            <w:lang w:val="en-US" w:eastAsia="zh-CN"/>
            <w:rPrChange w:id="8200" w:author="野草" w:date="2023-02-08T11:57:56Z">
              <w:rPr>
                <w:rFonts w:hint="eastAsia" w:ascii="宋体" w:hAnsi="宋体" w:eastAsia="宋体"/>
                <w:color w:val="000000"/>
                <w:sz w:val="21"/>
                <w:szCs w:val="24"/>
                <w:lang w:val="en-US" w:eastAsia="zh-CN"/>
              </w:rPr>
            </w:rPrChange>
          </w:rPr>
          <w:t>，</w:t>
        </w:r>
      </w:ins>
      <w:ins w:id="8202" w:author="野草" w:date="2023-02-08T09:20:01Z">
        <w:r>
          <w:rPr>
            <w:rFonts w:hint="eastAsia" w:ascii="华文细黑" w:hAnsi="华文细黑" w:eastAsia="华文细黑" w:cs="华文细黑"/>
            <w:color w:val="000000"/>
            <w:sz w:val="21"/>
            <w:szCs w:val="24"/>
            <w:lang w:val="en-US" w:eastAsia="zh-CN"/>
            <w:rPrChange w:id="8203" w:author="野草" w:date="2023-02-08T11:57:56Z">
              <w:rPr>
                <w:rFonts w:hint="eastAsia" w:ascii="宋体" w:hAnsi="宋体" w:eastAsia="宋体"/>
                <w:color w:val="000000"/>
                <w:sz w:val="21"/>
                <w:szCs w:val="24"/>
                <w:lang w:val="en-US" w:eastAsia="zh-CN"/>
              </w:rPr>
            </w:rPrChange>
          </w:rPr>
          <w:t>为</w:t>
        </w:r>
      </w:ins>
      <w:ins w:id="8205" w:author="野草" w:date="2023-02-08T09:20:03Z">
        <w:r>
          <w:rPr>
            <w:rFonts w:hint="eastAsia" w:ascii="华文细黑" w:hAnsi="华文细黑" w:eastAsia="华文细黑" w:cs="华文细黑"/>
            <w:color w:val="000000"/>
            <w:sz w:val="21"/>
            <w:szCs w:val="24"/>
            <w:lang w:val="en-US" w:eastAsia="zh-CN"/>
            <w:rPrChange w:id="8206" w:author="野草" w:date="2023-02-08T11:57:56Z">
              <w:rPr>
                <w:rFonts w:hint="eastAsia" w:ascii="宋体" w:hAnsi="宋体" w:eastAsia="宋体"/>
                <w:color w:val="000000"/>
                <w:sz w:val="21"/>
                <w:szCs w:val="24"/>
                <w:lang w:val="en-US" w:eastAsia="zh-CN"/>
              </w:rPr>
            </w:rPrChange>
          </w:rPr>
          <w:t>本项目的</w:t>
        </w:r>
      </w:ins>
      <w:ins w:id="8208" w:author="野草" w:date="2023-02-08T11:47:39Z">
        <w:r>
          <w:rPr>
            <w:rFonts w:hint="eastAsia" w:ascii="华文细黑" w:hAnsi="华文细黑" w:eastAsia="华文细黑" w:cs="华文细黑"/>
            <w:color w:val="000000"/>
            <w:sz w:val="21"/>
            <w:szCs w:val="24"/>
            <w:lang w:val="en-US" w:eastAsia="zh-CN"/>
            <w:rPrChange w:id="8209" w:author="野草" w:date="2023-02-08T11:57:56Z">
              <w:rPr>
                <w:rFonts w:hint="eastAsia" w:ascii="华文楷体" w:hAnsi="华文楷体" w:eastAsia="华文楷体" w:cs="华文楷体"/>
                <w:color w:val="000000"/>
                <w:sz w:val="21"/>
                <w:szCs w:val="24"/>
                <w:lang w:val="en-US" w:eastAsia="zh-CN"/>
              </w:rPr>
            </w:rPrChange>
          </w:rPr>
          <w:t>河</w:t>
        </w:r>
      </w:ins>
      <w:ins w:id="8211" w:author="野草" w:date="2023-02-08T09:20:06Z">
        <w:r>
          <w:rPr>
            <w:rFonts w:hint="eastAsia" w:ascii="华文细黑" w:hAnsi="华文细黑" w:eastAsia="华文细黑" w:cs="华文细黑"/>
            <w:color w:val="000000"/>
            <w:sz w:val="21"/>
            <w:szCs w:val="24"/>
            <w:lang w:val="en-US" w:eastAsia="zh-CN"/>
            <w:rPrChange w:id="8212" w:author="野草" w:date="2023-02-08T11:57:56Z">
              <w:rPr>
                <w:rFonts w:hint="eastAsia" w:ascii="宋体" w:hAnsi="宋体" w:eastAsia="宋体"/>
                <w:color w:val="000000"/>
                <w:sz w:val="21"/>
                <w:szCs w:val="24"/>
                <w:lang w:val="en-US" w:eastAsia="zh-CN"/>
              </w:rPr>
            </w:rPrChange>
          </w:rPr>
          <w:t>流</w:t>
        </w:r>
      </w:ins>
      <w:ins w:id="8214" w:author="野草" w:date="2023-02-08T09:20:07Z">
        <w:r>
          <w:rPr>
            <w:rFonts w:hint="eastAsia" w:ascii="华文细黑" w:hAnsi="华文细黑" w:eastAsia="华文细黑" w:cs="华文细黑"/>
            <w:color w:val="000000"/>
            <w:sz w:val="21"/>
            <w:szCs w:val="24"/>
            <w:lang w:val="en-US" w:eastAsia="zh-CN"/>
            <w:rPrChange w:id="8215" w:author="野草" w:date="2023-02-08T11:57:56Z">
              <w:rPr>
                <w:rFonts w:hint="eastAsia" w:ascii="宋体" w:hAnsi="宋体" w:eastAsia="宋体"/>
                <w:color w:val="000000"/>
                <w:sz w:val="21"/>
                <w:szCs w:val="24"/>
                <w:lang w:val="en-US" w:eastAsia="zh-CN"/>
              </w:rPr>
            </w:rPrChange>
          </w:rPr>
          <w:t>热环境</w:t>
        </w:r>
      </w:ins>
      <w:ins w:id="8217" w:author="野草" w:date="2023-02-08T09:20:08Z">
        <w:r>
          <w:rPr>
            <w:rFonts w:hint="eastAsia" w:ascii="华文细黑" w:hAnsi="华文细黑" w:eastAsia="华文细黑" w:cs="华文细黑"/>
            <w:color w:val="000000"/>
            <w:sz w:val="21"/>
            <w:szCs w:val="24"/>
            <w:lang w:val="en-US" w:eastAsia="zh-CN"/>
            <w:rPrChange w:id="8218" w:author="野草" w:date="2023-02-08T11:57:56Z">
              <w:rPr>
                <w:rFonts w:hint="eastAsia" w:ascii="宋体" w:hAnsi="宋体" w:eastAsia="宋体"/>
                <w:color w:val="000000"/>
                <w:sz w:val="21"/>
                <w:szCs w:val="24"/>
                <w:lang w:val="en-US" w:eastAsia="zh-CN"/>
              </w:rPr>
            </w:rPrChange>
          </w:rPr>
          <w:t>效应</w:t>
        </w:r>
      </w:ins>
      <w:ins w:id="8220" w:author="野草" w:date="2023-02-08T09:20:09Z">
        <w:r>
          <w:rPr>
            <w:rFonts w:hint="eastAsia" w:ascii="华文细黑" w:hAnsi="华文细黑" w:eastAsia="华文细黑" w:cs="华文细黑"/>
            <w:color w:val="000000"/>
            <w:sz w:val="21"/>
            <w:szCs w:val="24"/>
            <w:lang w:val="en-US" w:eastAsia="zh-CN"/>
            <w:rPrChange w:id="8221" w:author="野草" w:date="2023-02-08T11:57:56Z">
              <w:rPr>
                <w:rFonts w:hint="eastAsia" w:ascii="宋体" w:hAnsi="宋体" w:eastAsia="宋体"/>
                <w:color w:val="000000"/>
                <w:sz w:val="21"/>
                <w:szCs w:val="24"/>
                <w:lang w:val="en-US" w:eastAsia="zh-CN"/>
              </w:rPr>
            </w:rPrChange>
          </w:rPr>
          <w:t>分析</w:t>
        </w:r>
      </w:ins>
      <w:ins w:id="8223" w:author="野草" w:date="2023-02-08T09:20:10Z">
        <w:r>
          <w:rPr>
            <w:rFonts w:hint="eastAsia" w:ascii="华文细黑" w:hAnsi="华文细黑" w:eastAsia="华文细黑" w:cs="华文细黑"/>
            <w:color w:val="000000"/>
            <w:sz w:val="21"/>
            <w:szCs w:val="24"/>
            <w:lang w:val="en-US" w:eastAsia="zh-CN"/>
            <w:rPrChange w:id="8224" w:author="野草" w:date="2023-02-08T11:57:56Z">
              <w:rPr>
                <w:rFonts w:hint="eastAsia" w:ascii="宋体" w:hAnsi="宋体" w:eastAsia="宋体"/>
                <w:color w:val="000000"/>
                <w:sz w:val="21"/>
                <w:szCs w:val="24"/>
                <w:lang w:val="en-US" w:eastAsia="zh-CN"/>
              </w:rPr>
            </w:rPrChange>
          </w:rPr>
          <w:t>提供</w:t>
        </w:r>
      </w:ins>
      <w:ins w:id="8226" w:author="野草" w:date="2023-02-08T09:20:11Z">
        <w:r>
          <w:rPr>
            <w:rFonts w:hint="eastAsia" w:ascii="华文细黑" w:hAnsi="华文细黑" w:eastAsia="华文细黑" w:cs="华文细黑"/>
            <w:color w:val="000000"/>
            <w:sz w:val="21"/>
            <w:szCs w:val="24"/>
            <w:lang w:val="en-US" w:eastAsia="zh-CN"/>
            <w:rPrChange w:id="8227" w:author="野草" w:date="2023-02-08T11:57:56Z">
              <w:rPr>
                <w:rFonts w:hint="eastAsia" w:ascii="宋体" w:hAnsi="宋体" w:eastAsia="宋体"/>
                <w:color w:val="000000"/>
                <w:sz w:val="21"/>
                <w:szCs w:val="24"/>
                <w:lang w:val="en-US" w:eastAsia="zh-CN"/>
              </w:rPr>
            </w:rPrChange>
          </w:rPr>
          <w:t>基础。</w:t>
        </w:r>
      </w:ins>
    </w:p>
    <w:p>
      <w:pPr>
        <w:rPr>
          <w:ins w:id="8229" w:author="野草" w:date="2023-02-08T09:28:08Z"/>
          <w:rFonts w:hint="eastAsia" w:ascii="华文楷体" w:hAnsi="华文楷体" w:eastAsia="华文楷体" w:cs="华文楷体"/>
          <w:color w:val="000000"/>
          <w:sz w:val="21"/>
          <w:szCs w:val="24"/>
          <w:lang w:val="en-US" w:eastAsia="zh-CN"/>
        </w:rPr>
      </w:pPr>
    </w:p>
    <w:p>
      <w:pPr>
        <w:pStyle w:val="4"/>
        <w:spacing w:beforeLines="0" w:afterLines="0"/>
        <w:jc w:val="left"/>
        <w:rPr>
          <w:ins w:id="8231" w:author="野草" w:date="2023-02-08T09:28:18Z"/>
          <w:rFonts w:hint="default"/>
          <w:color w:val="0000FF"/>
          <w:rPrChange w:id="8232" w:author="野草" w:date="2023-02-08T09:28:23Z">
            <w:rPr>
              <w:ins w:id="8233" w:author="野草" w:date="2023-02-08T09:28:18Z"/>
              <w:rFonts w:hint="default"/>
            </w:rPr>
          </w:rPrChange>
        </w:rPr>
        <w:pPrChange w:id="8230" w:author="野草" w:date="2023-02-08T09:28:21Z">
          <w:pPr>
            <w:spacing w:beforeLines="0" w:afterLines="0"/>
            <w:jc w:val="left"/>
          </w:pPr>
        </w:pPrChange>
      </w:pPr>
      <w:ins w:id="8234" w:author="野草" w:date="2023-02-08T09:28:18Z">
        <w:r>
          <w:rPr>
            <w:rFonts w:hint="default"/>
            <w:color w:val="0000FF"/>
            <w:rPrChange w:id="8235" w:author="野草" w:date="2023-02-08T09:28:27Z">
              <w:rPr>
                <w:rFonts w:hint="default"/>
              </w:rPr>
            </w:rPrChange>
          </w:rPr>
          <w:t>4．本项目的特色与创新之处；</w:t>
        </w:r>
      </w:ins>
    </w:p>
    <w:p>
      <w:pPr>
        <w:pStyle w:val="5"/>
        <w:rPr>
          <w:ins w:id="8238" w:author="野草" w:date="2023-02-08T09:16:52Z"/>
          <w:rFonts w:hint="eastAsia" w:asciiTheme="minorHAnsi" w:hAnsiTheme="minorHAnsi" w:eastAsiaTheme="minorEastAsia"/>
          <w:sz w:val="21"/>
          <w:szCs w:val="22"/>
          <w:lang w:val="en-US" w:eastAsia="zh-CN"/>
          <w:rPrChange w:id="8239" w:author="野草" w:date="2023-02-08T09:28:02Z">
            <w:rPr>
              <w:ins w:id="8240" w:author="野草" w:date="2023-02-08T09:16:52Z"/>
              <w:rFonts w:hint="default" w:ascii="宋体" w:hAnsi="宋体" w:eastAsia="宋体"/>
              <w:color w:val="000000"/>
              <w:sz w:val="21"/>
              <w:szCs w:val="24"/>
              <w:lang w:val="en-US" w:eastAsia="zh-CN"/>
            </w:rPr>
          </w:rPrChange>
        </w:rPr>
        <w:pPrChange w:id="8237" w:author="野草" w:date="2023-02-08T09:28:30Z">
          <w:pPr/>
        </w:pPrChange>
      </w:pPr>
      <w:ins w:id="8241" w:author="野草" w:date="2023-02-08T09:28:18Z">
        <w:r>
          <w:rPr>
            <w:rFonts w:hint="default"/>
          </w:rPr>
          <w:t>4.1</w:t>
        </w:r>
      </w:ins>
      <w:ins w:id="8242" w:author="野草" w:date="2023-02-08T10:19:16Z">
        <w:r>
          <w:rPr>
            <w:rFonts w:hint="eastAsia"/>
            <w:lang w:val="en-US" w:eastAsia="zh-CN"/>
          </w:rPr>
          <w:t>.</w:t>
        </w:r>
      </w:ins>
      <w:ins w:id="8243" w:author="野草" w:date="2023-02-08T10:19:17Z">
        <w:r>
          <w:rPr>
            <w:rFonts w:hint="eastAsia"/>
            <w:lang w:val="en-US" w:eastAsia="zh-CN"/>
          </w:rPr>
          <w:t xml:space="preserve"> </w:t>
        </w:r>
      </w:ins>
      <w:ins w:id="8244" w:author="野草" w:date="2023-02-08T09:28:18Z">
        <w:r>
          <w:rPr>
            <w:rFonts w:hint="default"/>
          </w:rPr>
          <w:t>本项目的特色</w:t>
        </w:r>
      </w:ins>
    </w:p>
    <w:p>
      <w:pPr>
        <w:rPr>
          <w:ins w:id="8245" w:author="野草" w:date="2023-02-08T13:01:00Z"/>
          <w:rFonts w:hint="eastAsia" w:ascii="华文细黑" w:hAnsi="华文细黑" w:eastAsia="华文细黑" w:cs="华文细黑"/>
          <w:color w:val="000000"/>
          <w:sz w:val="21"/>
          <w:szCs w:val="24"/>
          <w:lang w:val="en-US" w:eastAsia="zh-CN"/>
        </w:rPr>
      </w:pPr>
    </w:p>
    <w:p>
      <w:pPr>
        <w:rPr>
          <w:ins w:id="8246" w:author="野草" w:date="2023-02-08T13:01:03Z"/>
          <w:rFonts w:hint="eastAsia" w:ascii="华文细黑" w:hAnsi="华文细黑" w:eastAsia="华文细黑" w:cs="华文细黑"/>
          <w:color w:val="000000"/>
          <w:sz w:val="21"/>
          <w:szCs w:val="24"/>
          <w:lang w:val="en-US" w:eastAsia="zh-CN"/>
        </w:rPr>
      </w:pPr>
      <w:ins w:id="8247" w:author="野草" w:date="2023-02-08T13:01:04Z">
        <w:bookmarkStart w:id="17" w:name="OLE_LINK34"/>
        <w:r>
          <w:rPr>
            <w:rFonts w:hint="eastAsia" w:ascii="华文细黑" w:hAnsi="华文细黑" w:eastAsia="华文细黑" w:cs="华文细黑"/>
            <w:lang w:val="en-US" w:eastAsia="zh-CN"/>
          </w:rPr>
          <w:t>[up230208]</w:t>
        </w:r>
      </w:ins>
    </w:p>
    <w:bookmarkEnd w:id="17"/>
    <w:p>
      <w:pPr>
        <w:rPr>
          <w:ins w:id="8248" w:author="野草" w:date="2023-02-08T12:16:33Z"/>
          <w:rFonts w:hint="eastAsia" w:ascii="华文细黑" w:hAnsi="华文细黑" w:eastAsia="华文细黑" w:cs="华文细黑"/>
          <w:color w:val="000000"/>
          <w:sz w:val="21"/>
          <w:szCs w:val="24"/>
          <w:lang w:val="en-US" w:eastAsia="zh-CN"/>
          <w:rPrChange w:id="8249" w:author="野草" w:date="2023-02-08T12:58:54Z">
            <w:rPr>
              <w:ins w:id="8250" w:author="野草" w:date="2023-02-08T12:16:33Z"/>
              <w:rFonts w:hint="default" w:ascii="华文楷体" w:hAnsi="华文楷体" w:eastAsia="华文楷体" w:cs="华文楷体"/>
              <w:color w:val="000000"/>
              <w:sz w:val="21"/>
              <w:szCs w:val="24"/>
              <w:lang w:val="en-US" w:eastAsia="zh-CN"/>
            </w:rPr>
          </w:rPrChange>
        </w:rPr>
      </w:pPr>
      <w:ins w:id="8251" w:author="野草" w:date="2023-02-08T10:12:52Z">
        <w:r>
          <w:rPr>
            <w:rFonts w:hint="eastAsia" w:ascii="华文细黑" w:hAnsi="华文细黑" w:eastAsia="华文细黑" w:cs="华文细黑"/>
            <w:color w:val="000000"/>
            <w:sz w:val="21"/>
            <w:szCs w:val="24"/>
            <w:lang w:val="en-US" w:eastAsia="zh-CN"/>
            <w:rPrChange w:id="8252" w:author="野草" w:date="2023-02-08T12:58:54Z">
              <w:rPr>
                <w:rFonts w:hint="eastAsia" w:ascii="华文楷体" w:hAnsi="华文楷体" w:eastAsia="华文楷体" w:cs="华文楷体"/>
                <w:color w:val="000000"/>
                <w:sz w:val="21"/>
                <w:szCs w:val="24"/>
                <w:lang w:val="en-US" w:eastAsia="zh-CN"/>
              </w:rPr>
            </w:rPrChange>
          </w:rPr>
          <w:t>重庆市</w:t>
        </w:r>
      </w:ins>
      <w:ins w:id="8254" w:author="野草" w:date="2023-02-08T10:12:53Z">
        <w:r>
          <w:rPr>
            <w:rFonts w:hint="eastAsia" w:ascii="华文细黑" w:hAnsi="华文细黑" w:eastAsia="华文细黑" w:cs="华文细黑"/>
            <w:color w:val="000000"/>
            <w:sz w:val="21"/>
            <w:szCs w:val="24"/>
            <w:lang w:val="en-US" w:eastAsia="zh-CN"/>
            <w:rPrChange w:id="8255" w:author="野草" w:date="2023-02-08T12:58:54Z">
              <w:rPr>
                <w:rFonts w:hint="eastAsia" w:ascii="华文楷体" w:hAnsi="华文楷体" w:eastAsia="华文楷体" w:cs="华文楷体"/>
                <w:color w:val="000000"/>
                <w:sz w:val="21"/>
                <w:szCs w:val="24"/>
                <w:lang w:val="en-US" w:eastAsia="zh-CN"/>
              </w:rPr>
            </w:rPrChange>
          </w:rPr>
          <w:t>所在的</w:t>
        </w:r>
      </w:ins>
      <w:ins w:id="8257" w:author="野草" w:date="2023-02-08T12:16:08Z">
        <w:r>
          <w:rPr>
            <w:rFonts w:hint="eastAsia" w:ascii="华文细黑" w:hAnsi="华文细黑" w:eastAsia="华文细黑" w:cs="华文细黑"/>
            <w:i w:val="0"/>
            <w:iCs w:val="0"/>
            <w:caps w:val="0"/>
            <w:color w:val="333333"/>
            <w:spacing w:val="0"/>
            <w:sz w:val="21"/>
            <w:szCs w:val="21"/>
            <w:shd w:val="clear" w:fill="FFFFFF"/>
            <w:rPrChange w:id="8258" w:author="野草" w:date="2023-02-08T12:58:54Z">
              <w:rPr>
                <w:rFonts w:ascii="Helvetica" w:hAnsi="Helvetica" w:eastAsia="Helvetica" w:cs="Helvetica"/>
                <w:i w:val="0"/>
                <w:iCs w:val="0"/>
                <w:caps w:val="0"/>
                <w:color w:val="333333"/>
                <w:spacing w:val="0"/>
                <w:sz w:val="21"/>
                <w:szCs w:val="21"/>
                <w:shd w:val="clear" w:fill="FFFFFF"/>
              </w:rPr>
            </w:rPrChange>
          </w:rPr>
          <w:t>成渝地区双城经济圈</w:t>
        </w:r>
      </w:ins>
      <w:ins w:id="8260" w:author="野草" w:date="2023-02-08T10:12:56Z">
        <w:r>
          <w:rPr>
            <w:rFonts w:hint="eastAsia" w:ascii="华文细黑" w:hAnsi="华文细黑" w:eastAsia="华文细黑" w:cs="华文细黑"/>
            <w:color w:val="000000"/>
            <w:sz w:val="21"/>
            <w:szCs w:val="24"/>
            <w:lang w:val="en-US" w:eastAsia="zh-CN"/>
            <w:rPrChange w:id="8261" w:author="野草" w:date="2023-02-08T12:58:54Z">
              <w:rPr>
                <w:rFonts w:hint="eastAsia" w:ascii="华文楷体" w:hAnsi="华文楷体" w:eastAsia="华文楷体" w:cs="华文楷体"/>
                <w:color w:val="000000"/>
                <w:sz w:val="21"/>
                <w:szCs w:val="24"/>
                <w:lang w:val="en-US" w:eastAsia="zh-CN"/>
              </w:rPr>
            </w:rPrChange>
          </w:rPr>
          <w:t>为</w:t>
        </w:r>
      </w:ins>
      <w:ins w:id="8263" w:author="野草" w:date="2023-02-08T10:12:57Z">
        <w:r>
          <w:rPr>
            <w:rFonts w:hint="eastAsia" w:ascii="华文细黑" w:hAnsi="华文细黑" w:eastAsia="华文细黑" w:cs="华文细黑"/>
            <w:color w:val="000000"/>
            <w:sz w:val="21"/>
            <w:szCs w:val="24"/>
            <w:lang w:val="en-US" w:eastAsia="zh-CN"/>
            <w:rPrChange w:id="8264" w:author="野草" w:date="2023-02-08T12:58:54Z">
              <w:rPr>
                <w:rFonts w:hint="eastAsia" w:ascii="华文楷体" w:hAnsi="华文楷体" w:eastAsia="华文楷体" w:cs="华文楷体"/>
                <w:color w:val="000000"/>
                <w:sz w:val="21"/>
                <w:szCs w:val="24"/>
                <w:lang w:val="en-US" w:eastAsia="zh-CN"/>
              </w:rPr>
            </w:rPrChange>
          </w:rPr>
          <w:t>我国</w:t>
        </w:r>
      </w:ins>
      <w:ins w:id="8266" w:author="野草" w:date="2023-02-08T10:12:59Z">
        <w:r>
          <w:rPr>
            <w:rFonts w:hint="eastAsia" w:ascii="华文细黑" w:hAnsi="华文细黑" w:eastAsia="华文细黑" w:cs="华文细黑"/>
            <w:color w:val="000000"/>
            <w:sz w:val="21"/>
            <w:szCs w:val="24"/>
            <w:lang w:val="en-US" w:eastAsia="zh-CN"/>
            <w:rPrChange w:id="8267" w:author="野草" w:date="2023-02-08T12:58:54Z">
              <w:rPr>
                <w:rFonts w:hint="eastAsia" w:ascii="华文楷体" w:hAnsi="华文楷体" w:eastAsia="华文楷体" w:cs="华文楷体"/>
                <w:color w:val="000000"/>
                <w:sz w:val="21"/>
                <w:szCs w:val="24"/>
                <w:lang w:val="en-US" w:eastAsia="zh-CN"/>
              </w:rPr>
            </w:rPrChange>
          </w:rPr>
          <w:t>的</w:t>
        </w:r>
      </w:ins>
      <w:ins w:id="8269" w:author="野草" w:date="2023-02-08T10:13:08Z">
        <w:r>
          <w:rPr>
            <w:rFonts w:hint="eastAsia" w:ascii="华文细黑" w:hAnsi="华文细黑" w:eastAsia="华文细黑" w:cs="华文细黑"/>
            <w:color w:val="000000"/>
            <w:sz w:val="21"/>
            <w:szCs w:val="24"/>
            <w:lang w:val="en-US" w:eastAsia="zh-CN"/>
            <w:rPrChange w:id="8270" w:author="野草" w:date="2023-02-08T12:58:54Z">
              <w:rPr>
                <w:rFonts w:hint="eastAsia" w:ascii="华文楷体" w:hAnsi="华文楷体" w:eastAsia="华文楷体" w:cs="华文楷体"/>
                <w:color w:val="000000"/>
                <w:sz w:val="21"/>
                <w:szCs w:val="24"/>
                <w:lang w:val="en-US" w:eastAsia="zh-CN"/>
              </w:rPr>
            </w:rPrChange>
          </w:rPr>
          <w:t>重要</w:t>
        </w:r>
      </w:ins>
      <w:ins w:id="8272" w:author="野草" w:date="2023-02-08T10:13:09Z">
        <w:r>
          <w:rPr>
            <w:rFonts w:hint="eastAsia" w:ascii="华文细黑" w:hAnsi="华文细黑" w:eastAsia="华文细黑" w:cs="华文细黑"/>
            <w:color w:val="000000"/>
            <w:sz w:val="21"/>
            <w:szCs w:val="24"/>
            <w:lang w:val="en-US" w:eastAsia="zh-CN"/>
            <w:rPrChange w:id="8273" w:author="野草" w:date="2023-02-08T12:58:54Z">
              <w:rPr>
                <w:rFonts w:hint="eastAsia" w:ascii="华文楷体" w:hAnsi="华文楷体" w:eastAsia="华文楷体" w:cs="华文楷体"/>
                <w:color w:val="000000"/>
                <w:sz w:val="21"/>
                <w:szCs w:val="24"/>
                <w:lang w:val="en-US" w:eastAsia="zh-CN"/>
              </w:rPr>
            </w:rPrChange>
          </w:rPr>
          <w:t>人口</w:t>
        </w:r>
      </w:ins>
      <w:ins w:id="8275" w:author="野草" w:date="2023-02-08T10:13:10Z">
        <w:r>
          <w:rPr>
            <w:rFonts w:hint="eastAsia" w:ascii="华文细黑" w:hAnsi="华文细黑" w:eastAsia="华文细黑" w:cs="华文细黑"/>
            <w:color w:val="000000"/>
            <w:sz w:val="21"/>
            <w:szCs w:val="24"/>
            <w:lang w:val="en-US" w:eastAsia="zh-CN"/>
            <w:rPrChange w:id="8276" w:author="野草" w:date="2023-02-08T12:58:54Z">
              <w:rPr>
                <w:rFonts w:hint="eastAsia" w:ascii="华文楷体" w:hAnsi="华文楷体" w:eastAsia="华文楷体" w:cs="华文楷体"/>
                <w:color w:val="000000"/>
                <w:sz w:val="21"/>
                <w:szCs w:val="24"/>
                <w:lang w:val="en-US" w:eastAsia="zh-CN"/>
              </w:rPr>
            </w:rPrChange>
          </w:rPr>
          <w:t>聚集区</w:t>
        </w:r>
      </w:ins>
      <w:ins w:id="8278" w:author="野草" w:date="2023-02-08T10:13:11Z">
        <w:r>
          <w:rPr>
            <w:rFonts w:hint="eastAsia" w:ascii="华文细黑" w:hAnsi="华文细黑" w:eastAsia="华文细黑" w:cs="华文细黑"/>
            <w:color w:val="000000"/>
            <w:sz w:val="21"/>
            <w:szCs w:val="24"/>
            <w:lang w:val="en-US" w:eastAsia="zh-CN"/>
            <w:rPrChange w:id="8279" w:author="野草" w:date="2023-02-08T12:58:54Z">
              <w:rPr>
                <w:rFonts w:hint="eastAsia" w:ascii="华文楷体" w:hAnsi="华文楷体" w:eastAsia="华文楷体" w:cs="华文楷体"/>
                <w:color w:val="000000"/>
                <w:sz w:val="21"/>
                <w:szCs w:val="24"/>
                <w:lang w:val="en-US" w:eastAsia="zh-CN"/>
              </w:rPr>
            </w:rPrChange>
          </w:rPr>
          <w:t>。</w:t>
        </w:r>
      </w:ins>
      <w:ins w:id="8281" w:author="野草" w:date="2023-02-08T12:23:42Z">
        <w:r>
          <w:rPr>
            <w:rFonts w:hint="eastAsia" w:ascii="华文细黑" w:hAnsi="华文细黑" w:eastAsia="华文细黑" w:cs="华文细黑"/>
            <w:color w:val="000000"/>
            <w:sz w:val="21"/>
            <w:szCs w:val="24"/>
            <w:lang w:val="en-US" w:eastAsia="zh-CN"/>
            <w:rPrChange w:id="8282" w:author="野草" w:date="2023-02-08T12:58:54Z">
              <w:rPr>
                <w:rFonts w:hint="eastAsia" w:ascii="华文楷体" w:hAnsi="华文楷体" w:eastAsia="华文楷体" w:cs="华文楷体"/>
                <w:color w:val="000000"/>
                <w:sz w:val="21"/>
                <w:szCs w:val="24"/>
                <w:lang w:val="en-US" w:eastAsia="zh-CN"/>
              </w:rPr>
            </w:rPrChange>
          </w:rPr>
          <w:t>2020年，</w:t>
        </w:r>
      </w:ins>
      <w:ins w:id="8284" w:author="野草" w:date="2023-02-08T12:23:42Z">
        <w:r>
          <w:rPr>
            <w:rFonts w:hint="eastAsia" w:ascii="华文细黑" w:hAnsi="华文细黑" w:eastAsia="华文细黑" w:cs="华文细黑"/>
            <w:i w:val="0"/>
            <w:iCs w:val="0"/>
            <w:caps w:val="0"/>
            <w:color w:val="333333"/>
            <w:spacing w:val="0"/>
            <w:sz w:val="21"/>
            <w:szCs w:val="21"/>
            <w:shd w:val="clear" w:fill="FFFFFF"/>
            <w:rPrChange w:id="8285" w:author="野草" w:date="2023-02-08T12:58:54Z">
              <w:rPr>
                <w:rFonts w:ascii="Helvetica" w:hAnsi="Helvetica" w:eastAsia="Helvetica" w:cs="Helvetica"/>
                <w:i w:val="0"/>
                <w:iCs w:val="0"/>
                <w:caps w:val="0"/>
                <w:color w:val="333333"/>
                <w:spacing w:val="0"/>
                <w:sz w:val="21"/>
                <w:szCs w:val="21"/>
                <w:shd w:val="clear" w:fill="FFFFFF"/>
              </w:rPr>
            </w:rPrChange>
          </w:rPr>
          <w:t>《成渝地区双城经济圈建设规划纲要》发布</w:t>
        </w:r>
      </w:ins>
      <w:ins w:id="8287" w:author="野草" w:date="2023-02-08T12:23:42Z">
        <w:r>
          <w:rPr>
            <w:rFonts w:hint="eastAsia" w:ascii="华文细黑" w:hAnsi="华文细黑" w:eastAsia="华文细黑" w:cs="华文细黑"/>
            <w:color w:val="000000"/>
            <w:sz w:val="21"/>
            <w:szCs w:val="24"/>
            <w:lang w:val="en-US" w:eastAsia="zh-CN"/>
            <w:rPrChange w:id="8288" w:author="野草" w:date="2023-02-08T12:58:54Z">
              <w:rPr>
                <w:rFonts w:hint="eastAsia" w:ascii="华文楷体" w:hAnsi="华文楷体" w:eastAsia="华文楷体" w:cs="华文楷体"/>
                <w:color w:val="000000"/>
                <w:sz w:val="21"/>
                <w:szCs w:val="24"/>
                <w:lang w:val="en-US" w:eastAsia="zh-CN"/>
              </w:rPr>
            </w:rPrChange>
          </w:rPr>
          <w:t>，该区域未来将继续大力推进城市化。</w:t>
        </w:r>
      </w:ins>
      <w:ins w:id="8290" w:author="野草" w:date="2023-02-08T12:55:19Z">
        <w:r>
          <w:rPr>
            <w:rFonts w:hint="eastAsia" w:ascii="华文细黑" w:hAnsi="华文细黑" w:eastAsia="华文细黑" w:cs="华文细黑"/>
            <w:i w:val="0"/>
            <w:iCs w:val="0"/>
            <w:caps w:val="0"/>
            <w:color w:val="333333"/>
            <w:spacing w:val="0"/>
            <w:sz w:val="21"/>
            <w:szCs w:val="21"/>
            <w:shd w:val="clear" w:fill="FFFFFF"/>
            <w:rPrChange w:id="8291" w:author="野草" w:date="2023-02-08T12:58:54Z">
              <w:rPr>
                <w:rFonts w:hint="eastAsia" w:ascii="华文楷体" w:hAnsi="华文楷体" w:eastAsia="华文楷体" w:cs="华文楷体"/>
                <w:i w:val="0"/>
                <w:iCs w:val="0"/>
                <w:caps w:val="0"/>
                <w:color w:val="333333"/>
                <w:spacing w:val="0"/>
                <w:sz w:val="21"/>
                <w:szCs w:val="21"/>
                <w:shd w:val="clear" w:fill="FFFFFF"/>
              </w:rPr>
            </w:rPrChange>
          </w:rPr>
          <w:t>成渝地区双城经济圈</w:t>
        </w:r>
      </w:ins>
      <w:ins w:id="8293" w:author="野草" w:date="2023-02-08T12:55:06Z">
        <w:r>
          <w:rPr>
            <w:rFonts w:hint="eastAsia" w:ascii="华文细黑" w:hAnsi="华文细黑" w:eastAsia="华文细黑" w:cs="华文细黑"/>
            <w:color w:val="000000"/>
            <w:sz w:val="21"/>
            <w:szCs w:val="24"/>
            <w:lang w:val="en-US" w:eastAsia="zh-CN"/>
            <w:rPrChange w:id="8294" w:author="野草" w:date="2023-02-08T12:58:54Z">
              <w:rPr>
                <w:rFonts w:hint="eastAsia" w:ascii="华文楷体" w:hAnsi="华文楷体" w:eastAsia="华文楷体" w:cs="华文楷体"/>
                <w:color w:val="000000"/>
                <w:sz w:val="21"/>
                <w:szCs w:val="24"/>
                <w:lang w:val="en-US" w:eastAsia="zh-CN"/>
              </w:rPr>
            </w:rPrChange>
          </w:rPr>
          <w:t>属于</w:t>
        </w:r>
      </w:ins>
      <w:ins w:id="8296" w:author="野草" w:date="2023-02-08T10:17:43Z">
        <w:r>
          <w:rPr>
            <w:rFonts w:hint="eastAsia" w:ascii="华文细黑" w:hAnsi="华文细黑" w:eastAsia="华文细黑" w:cs="华文细黑"/>
            <w:color w:val="000000"/>
            <w:sz w:val="21"/>
            <w:szCs w:val="24"/>
            <w:lang w:val="en-US" w:eastAsia="zh-CN"/>
            <w:rPrChange w:id="8297" w:author="野草" w:date="2023-02-08T12:58:54Z">
              <w:rPr>
                <w:rFonts w:hint="eastAsia" w:ascii="华文楷体" w:hAnsi="华文楷体" w:eastAsia="华文楷体" w:cs="华文楷体"/>
                <w:color w:val="000000"/>
                <w:sz w:val="21"/>
                <w:szCs w:val="24"/>
                <w:lang w:val="en-US" w:eastAsia="zh-CN"/>
              </w:rPr>
            </w:rPrChange>
          </w:rPr>
          <w:t>亚热带</w:t>
        </w:r>
      </w:ins>
      <w:ins w:id="8299" w:author="野草" w:date="2023-02-08T10:17:44Z">
        <w:r>
          <w:rPr>
            <w:rFonts w:hint="eastAsia" w:ascii="华文细黑" w:hAnsi="华文细黑" w:eastAsia="华文细黑" w:cs="华文细黑"/>
            <w:color w:val="000000"/>
            <w:sz w:val="21"/>
            <w:szCs w:val="24"/>
            <w:lang w:val="en-US" w:eastAsia="zh-CN"/>
            <w:rPrChange w:id="8300" w:author="野草" w:date="2023-02-08T12:58:54Z">
              <w:rPr>
                <w:rFonts w:hint="eastAsia" w:ascii="华文楷体" w:hAnsi="华文楷体" w:eastAsia="华文楷体" w:cs="华文楷体"/>
                <w:color w:val="000000"/>
                <w:sz w:val="21"/>
                <w:szCs w:val="24"/>
                <w:lang w:val="en-US" w:eastAsia="zh-CN"/>
              </w:rPr>
            </w:rPrChange>
          </w:rPr>
          <w:t>季风</w:t>
        </w:r>
      </w:ins>
      <w:ins w:id="8302" w:author="野草" w:date="2023-02-08T10:17:45Z">
        <w:r>
          <w:rPr>
            <w:rFonts w:hint="eastAsia" w:ascii="华文细黑" w:hAnsi="华文细黑" w:eastAsia="华文细黑" w:cs="华文细黑"/>
            <w:color w:val="000000"/>
            <w:sz w:val="21"/>
            <w:szCs w:val="24"/>
            <w:lang w:val="en-US" w:eastAsia="zh-CN"/>
            <w:rPrChange w:id="8303" w:author="野草" w:date="2023-02-08T12:58:54Z">
              <w:rPr>
                <w:rFonts w:hint="eastAsia" w:ascii="华文楷体" w:hAnsi="华文楷体" w:eastAsia="华文楷体" w:cs="华文楷体"/>
                <w:color w:val="000000"/>
                <w:sz w:val="21"/>
                <w:szCs w:val="24"/>
                <w:lang w:val="en-US" w:eastAsia="zh-CN"/>
              </w:rPr>
            </w:rPrChange>
          </w:rPr>
          <w:t>气候，</w:t>
        </w:r>
      </w:ins>
      <w:ins w:id="8305" w:author="野草" w:date="2023-02-08T10:17:50Z">
        <w:r>
          <w:rPr>
            <w:rFonts w:hint="eastAsia" w:ascii="华文细黑" w:hAnsi="华文细黑" w:eastAsia="华文细黑" w:cs="华文细黑"/>
            <w:color w:val="000000"/>
            <w:sz w:val="21"/>
            <w:szCs w:val="24"/>
            <w:lang w:val="en-US" w:eastAsia="zh-CN"/>
            <w:rPrChange w:id="8306" w:author="野草" w:date="2023-02-08T12:58:54Z">
              <w:rPr>
                <w:rFonts w:hint="eastAsia" w:ascii="华文楷体" w:hAnsi="华文楷体" w:eastAsia="华文楷体" w:cs="华文楷体"/>
                <w:color w:val="000000"/>
                <w:sz w:val="21"/>
                <w:szCs w:val="24"/>
                <w:lang w:val="en-US" w:eastAsia="zh-CN"/>
              </w:rPr>
            </w:rPrChange>
          </w:rPr>
          <w:t>受</w:t>
        </w:r>
      </w:ins>
      <w:ins w:id="8308" w:author="野草" w:date="2023-02-08T13:00:18Z">
        <w:r>
          <w:rPr>
            <w:rFonts w:hint="eastAsia" w:ascii="华文细黑" w:hAnsi="华文细黑" w:eastAsia="华文细黑" w:cs="华文细黑"/>
            <w:color w:val="000000"/>
            <w:sz w:val="21"/>
            <w:szCs w:val="24"/>
            <w:lang w:val="en-US" w:eastAsia="zh-CN"/>
          </w:rPr>
          <w:t>夏季</w:t>
        </w:r>
      </w:ins>
      <w:ins w:id="8309" w:author="野草" w:date="2023-02-08T10:17:54Z">
        <w:r>
          <w:rPr>
            <w:rFonts w:hint="eastAsia" w:ascii="华文细黑" w:hAnsi="华文细黑" w:eastAsia="华文细黑" w:cs="华文细黑"/>
            <w:color w:val="000000"/>
            <w:sz w:val="21"/>
            <w:szCs w:val="24"/>
            <w:lang w:val="en-US" w:eastAsia="zh-CN"/>
            <w:rPrChange w:id="8310" w:author="野草" w:date="2023-02-08T12:58:54Z">
              <w:rPr>
                <w:rFonts w:hint="eastAsia" w:ascii="华文楷体" w:hAnsi="华文楷体" w:eastAsia="华文楷体" w:cs="华文楷体"/>
                <w:color w:val="000000"/>
                <w:sz w:val="21"/>
                <w:szCs w:val="24"/>
                <w:lang w:val="en-US" w:eastAsia="zh-CN"/>
              </w:rPr>
            </w:rPrChange>
          </w:rPr>
          <w:t>副热带</w:t>
        </w:r>
      </w:ins>
      <w:ins w:id="8312" w:author="野草" w:date="2023-02-08T12:57:36Z">
        <w:r>
          <w:rPr>
            <w:rFonts w:hint="eastAsia" w:ascii="华文细黑" w:hAnsi="华文细黑" w:eastAsia="华文细黑" w:cs="华文细黑"/>
            <w:color w:val="000000"/>
            <w:sz w:val="21"/>
            <w:szCs w:val="24"/>
            <w:lang w:val="en-US" w:eastAsia="zh-CN"/>
            <w:rPrChange w:id="8313" w:author="野草" w:date="2023-02-08T12:58:54Z">
              <w:rPr>
                <w:rFonts w:hint="eastAsia" w:ascii="华文楷体" w:hAnsi="华文楷体" w:eastAsia="华文楷体" w:cs="华文楷体"/>
                <w:color w:val="000000"/>
                <w:sz w:val="21"/>
                <w:szCs w:val="24"/>
                <w:lang w:val="en-US" w:eastAsia="zh-CN"/>
              </w:rPr>
            </w:rPrChange>
          </w:rPr>
          <w:t>高压</w:t>
        </w:r>
      </w:ins>
      <w:ins w:id="8315" w:author="野草" w:date="2023-02-08T10:17:56Z">
        <w:r>
          <w:rPr>
            <w:rFonts w:hint="eastAsia" w:ascii="华文细黑" w:hAnsi="华文细黑" w:eastAsia="华文细黑" w:cs="华文细黑"/>
            <w:color w:val="000000"/>
            <w:sz w:val="21"/>
            <w:szCs w:val="24"/>
            <w:lang w:val="en-US" w:eastAsia="zh-CN"/>
            <w:rPrChange w:id="8316" w:author="野草" w:date="2023-02-08T12:58:54Z">
              <w:rPr>
                <w:rFonts w:hint="eastAsia" w:ascii="华文楷体" w:hAnsi="华文楷体" w:eastAsia="华文楷体" w:cs="华文楷体"/>
                <w:color w:val="000000"/>
                <w:sz w:val="21"/>
                <w:szCs w:val="24"/>
                <w:lang w:val="en-US" w:eastAsia="zh-CN"/>
              </w:rPr>
            </w:rPrChange>
          </w:rPr>
          <w:t>影响</w:t>
        </w:r>
      </w:ins>
      <w:ins w:id="8318" w:author="野草" w:date="2023-02-08T12:23:22Z">
        <w:r>
          <w:rPr>
            <w:rFonts w:hint="eastAsia" w:ascii="华文细黑" w:hAnsi="华文细黑" w:eastAsia="华文细黑" w:cs="华文细黑"/>
            <w:color w:val="000000"/>
            <w:sz w:val="21"/>
            <w:szCs w:val="24"/>
            <w:lang w:val="en-US" w:eastAsia="zh-CN"/>
            <w:rPrChange w:id="8319" w:author="野草" w:date="2023-02-08T12:58:54Z">
              <w:rPr>
                <w:rFonts w:hint="eastAsia" w:ascii="华文楷体" w:hAnsi="华文楷体" w:eastAsia="华文楷体" w:cs="华文楷体"/>
                <w:color w:val="000000"/>
                <w:sz w:val="21"/>
                <w:szCs w:val="24"/>
                <w:lang w:val="en-US" w:eastAsia="zh-CN"/>
              </w:rPr>
            </w:rPrChange>
          </w:rPr>
          <w:t>，</w:t>
        </w:r>
      </w:ins>
      <w:ins w:id="8321" w:author="野草" w:date="2023-02-08T10:18:20Z">
        <w:r>
          <w:rPr>
            <w:rFonts w:hint="eastAsia" w:ascii="华文细黑" w:hAnsi="华文细黑" w:eastAsia="华文细黑" w:cs="华文细黑"/>
            <w:color w:val="000000"/>
            <w:sz w:val="21"/>
            <w:szCs w:val="24"/>
            <w:lang w:val="en-US" w:eastAsia="zh-CN"/>
            <w:rPrChange w:id="8322" w:author="野草" w:date="2023-02-08T12:58:54Z">
              <w:rPr>
                <w:rFonts w:hint="eastAsia" w:ascii="华文楷体" w:hAnsi="华文楷体" w:eastAsia="华文楷体" w:cs="华文楷体"/>
                <w:color w:val="000000"/>
                <w:sz w:val="21"/>
                <w:szCs w:val="24"/>
                <w:lang w:val="en-US" w:eastAsia="zh-CN"/>
              </w:rPr>
            </w:rPrChange>
          </w:rPr>
          <w:t>为</w:t>
        </w:r>
      </w:ins>
      <w:ins w:id="8324" w:author="野草" w:date="2023-02-08T10:18:22Z">
        <w:r>
          <w:rPr>
            <w:rFonts w:hint="eastAsia" w:ascii="华文细黑" w:hAnsi="华文细黑" w:eastAsia="华文细黑" w:cs="华文细黑"/>
            <w:color w:val="000000"/>
            <w:sz w:val="21"/>
            <w:szCs w:val="24"/>
            <w:lang w:val="en-US" w:eastAsia="zh-CN"/>
            <w:rPrChange w:id="8325" w:author="野草" w:date="2023-02-08T12:58:54Z">
              <w:rPr>
                <w:rFonts w:hint="eastAsia" w:ascii="华文楷体" w:hAnsi="华文楷体" w:eastAsia="华文楷体" w:cs="华文楷体"/>
                <w:color w:val="000000"/>
                <w:sz w:val="21"/>
                <w:szCs w:val="24"/>
                <w:lang w:val="en-US" w:eastAsia="zh-CN"/>
              </w:rPr>
            </w:rPrChange>
          </w:rPr>
          <w:t>我国</w:t>
        </w:r>
      </w:ins>
      <w:ins w:id="8327" w:author="野草" w:date="2023-02-08T12:14:25Z">
        <w:r>
          <w:rPr>
            <w:rFonts w:hint="eastAsia" w:ascii="华文细黑" w:hAnsi="华文细黑" w:eastAsia="华文细黑" w:cs="华文细黑"/>
            <w:color w:val="000000"/>
            <w:sz w:val="21"/>
            <w:szCs w:val="24"/>
            <w:lang w:val="en-US" w:eastAsia="zh-CN"/>
            <w:rPrChange w:id="8328" w:author="野草" w:date="2023-02-08T12:58:54Z">
              <w:rPr>
                <w:rFonts w:hint="eastAsia" w:ascii="华文楷体" w:hAnsi="华文楷体" w:eastAsia="华文楷体" w:cs="华文楷体"/>
                <w:color w:val="000000"/>
                <w:sz w:val="21"/>
                <w:szCs w:val="24"/>
                <w:lang w:val="en-US" w:eastAsia="zh-CN"/>
              </w:rPr>
            </w:rPrChange>
          </w:rPr>
          <w:t>受</w:t>
        </w:r>
      </w:ins>
      <w:ins w:id="8330" w:author="野草" w:date="2023-02-08T10:18:29Z">
        <w:r>
          <w:rPr>
            <w:rFonts w:hint="eastAsia" w:ascii="华文细黑" w:hAnsi="华文细黑" w:eastAsia="华文细黑" w:cs="华文细黑"/>
            <w:color w:val="000000"/>
            <w:sz w:val="21"/>
            <w:szCs w:val="24"/>
            <w:lang w:val="en-US" w:eastAsia="zh-CN"/>
            <w:rPrChange w:id="8331" w:author="野草" w:date="2023-02-08T12:58:54Z">
              <w:rPr>
                <w:rFonts w:hint="eastAsia" w:ascii="华文楷体" w:hAnsi="华文楷体" w:eastAsia="华文楷体" w:cs="华文楷体"/>
                <w:color w:val="000000"/>
                <w:sz w:val="21"/>
                <w:szCs w:val="24"/>
                <w:lang w:val="en-US" w:eastAsia="zh-CN"/>
              </w:rPr>
            </w:rPrChange>
          </w:rPr>
          <w:t>高温</w:t>
        </w:r>
      </w:ins>
      <w:ins w:id="8333" w:author="野草" w:date="2023-02-08T12:14:13Z">
        <w:r>
          <w:rPr>
            <w:rFonts w:hint="eastAsia" w:ascii="华文细黑" w:hAnsi="华文细黑" w:eastAsia="华文细黑" w:cs="华文细黑"/>
            <w:color w:val="000000"/>
            <w:sz w:val="21"/>
            <w:szCs w:val="24"/>
            <w:lang w:val="en-US" w:eastAsia="zh-CN"/>
            <w:rPrChange w:id="8334" w:author="野草" w:date="2023-02-08T12:58:54Z">
              <w:rPr>
                <w:rFonts w:hint="eastAsia" w:ascii="华文楷体" w:hAnsi="华文楷体" w:eastAsia="华文楷体" w:cs="华文楷体"/>
                <w:color w:val="000000"/>
                <w:sz w:val="21"/>
                <w:szCs w:val="24"/>
                <w:lang w:val="en-US" w:eastAsia="zh-CN"/>
              </w:rPr>
            </w:rPrChange>
          </w:rPr>
          <w:t>热浪</w:t>
        </w:r>
      </w:ins>
      <w:ins w:id="8336" w:author="野草" w:date="2023-02-08T10:18:33Z">
        <w:r>
          <w:rPr>
            <w:rFonts w:hint="eastAsia" w:ascii="华文细黑" w:hAnsi="华文细黑" w:eastAsia="华文细黑" w:cs="华文细黑"/>
            <w:color w:val="000000"/>
            <w:sz w:val="21"/>
            <w:szCs w:val="24"/>
            <w:lang w:val="en-US" w:eastAsia="zh-CN"/>
            <w:rPrChange w:id="8337" w:author="野草" w:date="2023-02-08T12:58:54Z">
              <w:rPr>
                <w:rFonts w:hint="eastAsia" w:ascii="华文楷体" w:hAnsi="华文楷体" w:eastAsia="华文楷体" w:cs="华文楷体"/>
                <w:color w:val="000000"/>
                <w:sz w:val="21"/>
                <w:szCs w:val="24"/>
                <w:lang w:val="en-US" w:eastAsia="zh-CN"/>
              </w:rPr>
            </w:rPrChange>
          </w:rPr>
          <w:t>影响</w:t>
        </w:r>
      </w:ins>
      <w:ins w:id="8339" w:author="野草" w:date="2023-02-08T12:14:29Z">
        <w:r>
          <w:rPr>
            <w:rFonts w:hint="eastAsia" w:ascii="华文细黑" w:hAnsi="华文细黑" w:eastAsia="华文细黑" w:cs="华文细黑"/>
            <w:color w:val="000000"/>
            <w:sz w:val="21"/>
            <w:szCs w:val="24"/>
            <w:lang w:val="en-US" w:eastAsia="zh-CN"/>
            <w:rPrChange w:id="8340" w:author="野草" w:date="2023-02-08T12:58:54Z">
              <w:rPr>
                <w:rFonts w:hint="eastAsia" w:ascii="华文楷体" w:hAnsi="华文楷体" w:eastAsia="华文楷体" w:cs="华文楷体"/>
                <w:color w:val="000000"/>
                <w:sz w:val="21"/>
                <w:szCs w:val="24"/>
                <w:lang w:val="en-US" w:eastAsia="zh-CN"/>
              </w:rPr>
            </w:rPrChange>
          </w:rPr>
          <w:t>最</w:t>
        </w:r>
      </w:ins>
      <w:ins w:id="8342" w:author="野草" w:date="2023-02-08T12:14:30Z">
        <w:r>
          <w:rPr>
            <w:rFonts w:hint="eastAsia" w:ascii="华文细黑" w:hAnsi="华文细黑" w:eastAsia="华文细黑" w:cs="华文细黑"/>
            <w:color w:val="000000"/>
            <w:sz w:val="21"/>
            <w:szCs w:val="24"/>
            <w:lang w:val="en-US" w:eastAsia="zh-CN"/>
            <w:rPrChange w:id="8343" w:author="野草" w:date="2023-02-08T12:58:54Z">
              <w:rPr>
                <w:rFonts w:hint="eastAsia" w:ascii="华文楷体" w:hAnsi="华文楷体" w:eastAsia="华文楷体" w:cs="华文楷体"/>
                <w:color w:val="000000"/>
                <w:sz w:val="21"/>
                <w:szCs w:val="24"/>
                <w:lang w:val="en-US" w:eastAsia="zh-CN"/>
              </w:rPr>
            </w:rPrChange>
          </w:rPr>
          <w:t>严重</w:t>
        </w:r>
      </w:ins>
      <w:ins w:id="8345" w:author="野草" w:date="2023-02-08T10:18:33Z">
        <w:r>
          <w:rPr>
            <w:rFonts w:hint="eastAsia" w:ascii="华文细黑" w:hAnsi="华文细黑" w:eastAsia="华文细黑" w:cs="华文细黑"/>
            <w:color w:val="000000"/>
            <w:sz w:val="21"/>
            <w:szCs w:val="24"/>
            <w:lang w:val="en-US" w:eastAsia="zh-CN"/>
            <w:rPrChange w:id="8346" w:author="野草" w:date="2023-02-08T12:58:54Z">
              <w:rPr>
                <w:rFonts w:hint="eastAsia" w:ascii="华文楷体" w:hAnsi="华文楷体" w:eastAsia="华文楷体" w:cs="华文楷体"/>
                <w:color w:val="000000"/>
                <w:sz w:val="21"/>
                <w:szCs w:val="24"/>
                <w:lang w:val="en-US" w:eastAsia="zh-CN"/>
              </w:rPr>
            </w:rPrChange>
          </w:rPr>
          <w:t>的</w:t>
        </w:r>
      </w:ins>
      <w:ins w:id="8348" w:author="野草" w:date="2023-02-08T10:18:34Z">
        <w:r>
          <w:rPr>
            <w:rFonts w:hint="eastAsia" w:ascii="华文细黑" w:hAnsi="华文细黑" w:eastAsia="华文细黑" w:cs="华文细黑"/>
            <w:color w:val="000000"/>
            <w:sz w:val="21"/>
            <w:szCs w:val="24"/>
            <w:lang w:val="en-US" w:eastAsia="zh-CN"/>
            <w:rPrChange w:id="8349" w:author="野草" w:date="2023-02-08T12:58:54Z">
              <w:rPr>
                <w:rFonts w:hint="eastAsia" w:ascii="华文楷体" w:hAnsi="华文楷体" w:eastAsia="华文楷体" w:cs="华文楷体"/>
                <w:color w:val="000000"/>
                <w:sz w:val="21"/>
                <w:szCs w:val="24"/>
                <w:lang w:val="en-US" w:eastAsia="zh-CN"/>
              </w:rPr>
            </w:rPrChange>
          </w:rPr>
          <w:t>区域</w:t>
        </w:r>
      </w:ins>
      <w:ins w:id="8351" w:author="野草" w:date="2023-02-08T12:14:33Z">
        <w:r>
          <w:rPr>
            <w:rFonts w:hint="eastAsia" w:ascii="华文细黑" w:hAnsi="华文细黑" w:eastAsia="华文细黑" w:cs="华文细黑"/>
            <w:color w:val="000000"/>
            <w:sz w:val="21"/>
            <w:szCs w:val="24"/>
            <w:lang w:val="en-US" w:eastAsia="zh-CN"/>
            <w:rPrChange w:id="8352" w:author="野草" w:date="2023-02-08T12:58:54Z">
              <w:rPr>
                <w:rFonts w:hint="eastAsia" w:ascii="华文楷体" w:hAnsi="华文楷体" w:eastAsia="华文楷体" w:cs="华文楷体"/>
                <w:color w:val="000000"/>
                <w:sz w:val="21"/>
                <w:szCs w:val="24"/>
                <w:lang w:val="en-US" w:eastAsia="zh-CN"/>
              </w:rPr>
            </w:rPrChange>
          </w:rPr>
          <w:t>之一</w:t>
        </w:r>
      </w:ins>
      <w:ins w:id="8354" w:author="野草" w:date="2023-02-08T10:18:34Z">
        <w:r>
          <w:rPr>
            <w:rFonts w:hint="eastAsia" w:ascii="华文细黑" w:hAnsi="华文细黑" w:eastAsia="华文细黑" w:cs="华文细黑"/>
            <w:color w:val="000000"/>
            <w:sz w:val="21"/>
            <w:szCs w:val="24"/>
            <w:lang w:val="en-US" w:eastAsia="zh-CN"/>
            <w:rPrChange w:id="8355" w:author="野草" w:date="2023-02-08T12:58:54Z">
              <w:rPr>
                <w:rFonts w:hint="eastAsia" w:ascii="华文楷体" w:hAnsi="华文楷体" w:eastAsia="华文楷体" w:cs="华文楷体"/>
                <w:color w:val="000000"/>
                <w:sz w:val="21"/>
                <w:szCs w:val="24"/>
                <w:lang w:val="en-US" w:eastAsia="zh-CN"/>
              </w:rPr>
            </w:rPrChange>
          </w:rPr>
          <w:t>。</w:t>
        </w:r>
      </w:ins>
      <w:ins w:id="8357" w:author="野草" w:date="2023-02-08T12:17:20Z">
        <w:r>
          <w:rPr>
            <w:rFonts w:hint="eastAsia" w:ascii="华文细黑" w:hAnsi="华文细黑" w:eastAsia="华文细黑" w:cs="华文细黑"/>
            <w:color w:val="000000"/>
            <w:sz w:val="21"/>
            <w:szCs w:val="24"/>
            <w:lang w:val="en-US" w:eastAsia="zh-CN"/>
            <w:rPrChange w:id="8358" w:author="野草" w:date="2023-02-08T12:58:54Z">
              <w:rPr>
                <w:rFonts w:hint="eastAsia" w:ascii="华文楷体" w:hAnsi="华文楷体" w:eastAsia="华文楷体" w:cs="华文楷体"/>
                <w:color w:val="000000"/>
                <w:sz w:val="21"/>
                <w:szCs w:val="24"/>
                <w:lang w:val="en-US" w:eastAsia="zh-CN"/>
              </w:rPr>
            </w:rPrChange>
          </w:rPr>
          <w:t>同时，</w:t>
        </w:r>
      </w:ins>
      <w:ins w:id="8360" w:author="野草" w:date="2023-02-08T10:16:52Z">
        <w:r>
          <w:rPr>
            <w:rFonts w:hint="eastAsia" w:ascii="华文细黑" w:hAnsi="华文细黑" w:eastAsia="华文细黑" w:cs="华文细黑"/>
            <w:color w:val="000000"/>
            <w:sz w:val="21"/>
            <w:szCs w:val="24"/>
            <w:lang w:val="en-US" w:eastAsia="zh-CN"/>
            <w:rPrChange w:id="8361" w:author="野草" w:date="2023-02-08T12:58:54Z">
              <w:rPr>
                <w:rFonts w:hint="eastAsia" w:ascii="华文楷体" w:hAnsi="华文楷体" w:eastAsia="华文楷体" w:cs="华文楷体"/>
                <w:color w:val="000000"/>
                <w:sz w:val="21"/>
                <w:szCs w:val="24"/>
                <w:lang w:val="en-US" w:eastAsia="zh-CN"/>
              </w:rPr>
            </w:rPrChange>
          </w:rPr>
          <w:t>这些区域</w:t>
        </w:r>
      </w:ins>
      <w:ins w:id="8363" w:author="野草" w:date="2023-02-08T10:16:54Z">
        <w:r>
          <w:rPr>
            <w:rFonts w:hint="eastAsia" w:ascii="华文细黑" w:hAnsi="华文细黑" w:eastAsia="华文细黑" w:cs="华文细黑"/>
            <w:color w:val="000000"/>
            <w:sz w:val="21"/>
            <w:szCs w:val="24"/>
            <w:lang w:val="en-US" w:eastAsia="zh-CN"/>
            <w:rPrChange w:id="8364" w:author="野草" w:date="2023-02-08T12:58:54Z">
              <w:rPr>
                <w:rFonts w:hint="eastAsia" w:ascii="华文楷体" w:hAnsi="华文楷体" w:eastAsia="华文楷体" w:cs="华文楷体"/>
                <w:color w:val="000000"/>
                <w:sz w:val="21"/>
                <w:szCs w:val="24"/>
                <w:lang w:val="en-US" w:eastAsia="zh-CN"/>
              </w:rPr>
            </w:rPrChange>
          </w:rPr>
          <w:t>河流</w:t>
        </w:r>
      </w:ins>
      <w:ins w:id="8366" w:author="野草" w:date="2023-02-08T10:17:00Z">
        <w:r>
          <w:rPr>
            <w:rFonts w:hint="eastAsia" w:ascii="华文细黑" w:hAnsi="华文细黑" w:eastAsia="华文细黑" w:cs="华文细黑"/>
            <w:color w:val="000000"/>
            <w:sz w:val="21"/>
            <w:szCs w:val="24"/>
            <w:lang w:val="en-US" w:eastAsia="zh-CN"/>
            <w:rPrChange w:id="8367" w:author="野草" w:date="2023-02-08T12:58:54Z">
              <w:rPr>
                <w:rFonts w:hint="eastAsia" w:ascii="华文楷体" w:hAnsi="华文楷体" w:eastAsia="华文楷体" w:cs="华文楷体"/>
                <w:color w:val="000000"/>
                <w:sz w:val="21"/>
                <w:szCs w:val="24"/>
                <w:lang w:val="en-US" w:eastAsia="zh-CN"/>
              </w:rPr>
            </w:rPrChange>
          </w:rPr>
          <w:t>众多，</w:t>
        </w:r>
      </w:ins>
      <w:ins w:id="8369" w:author="野草" w:date="2023-02-08T12:16:34Z">
        <w:r>
          <w:rPr>
            <w:rFonts w:hint="eastAsia" w:ascii="华文细黑" w:hAnsi="华文细黑" w:eastAsia="华文细黑" w:cs="华文细黑"/>
            <w:color w:val="000000"/>
            <w:sz w:val="21"/>
            <w:szCs w:val="24"/>
            <w:lang w:val="en-US" w:eastAsia="zh-CN"/>
            <w:rPrChange w:id="8370" w:author="野草" w:date="2023-02-08T12:58:54Z">
              <w:rPr>
                <w:rFonts w:hint="eastAsia" w:ascii="华文楷体" w:hAnsi="华文楷体" w:eastAsia="华文楷体" w:cs="华文楷体"/>
                <w:color w:val="000000"/>
                <w:sz w:val="21"/>
                <w:szCs w:val="24"/>
                <w:lang w:val="en-US" w:eastAsia="zh-CN"/>
              </w:rPr>
            </w:rPrChange>
          </w:rPr>
          <w:t>对</w:t>
        </w:r>
      </w:ins>
      <w:ins w:id="8372" w:author="野草" w:date="2023-02-08T12:16:41Z">
        <w:r>
          <w:rPr>
            <w:rFonts w:hint="eastAsia" w:ascii="华文细黑" w:hAnsi="华文细黑" w:eastAsia="华文细黑" w:cs="华文细黑"/>
            <w:color w:val="000000"/>
            <w:sz w:val="21"/>
            <w:szCs w:val="24"/>
            <w:lang w:val="en-US" w:eastAsia="zh-CN"/>
            <w:rPrChange w:id="8373" w:author="野草" w:date="2023-02-08T12:58:54Z">
              <w:rPr>
                <w:rFonts w:hint="eastAsia" w:ascii="华文楷体" w:hAnsi="华文楷体" w:eastAsia="华文楷体" w:cs="华文楷体"/>
                <w:color w:val="000000"/>
                <w:sz w:val="21"/>
                <w:szCs w:val="24"/>
                <w:lang w:val="en-US" w:eastAsia="zh-CN"/>
              </w:rPr>
            </w:rPrChange>
          </w:rPr>
          <w:t>城市</w:t>
        </w:r>
      </w:ins>
      <w:ins w:id="8375" w:author="野草" w:date="2023-02-08T12:16:43Z">
        <w:r>
          <w:rPr>
            <w:rFonts w:hint="eastAsia" w:ascii="华文细黑" w:hAnsi="华文细黑" w:eastAsia="华文细黑" w:cs="华文细黑"/>
            <w:color w:val="000000"/>
            <w:sz w:val="21"/>
            <w:szCs w:val="24"/>
            <w:lang w:val="en-US" w:eastAsia="zh-CN"/>
            <w:rPrChange w:id="8376" w:author="野草" w:date="2023-02-08T12:58:54Z">
              <w:rPr>
                <w:rFonts w:hint="eastAsia" w:ascii="华文楷体" w:hAnsi="华文楷体" w:eastAsia="华文楷体" w:cs="华文楷体"/>
                <w:color w:val="000000"/>
                <w:sz w:val="21"/>
                <w:szCs w:val="24"/>
                <w:lang w:val="en-US" w:eastAsia="zh-CN"/>
              </w:rPr>
            </w:rPrChange>
          </w:rPr>
          <w:t>气候</w:t>
        </w:r>
      </w:ins>
      <w:ins w:id="8378" w:author="野草" w:date="2023-02-08T12:16:45Z">
        <w:r>
          <w:rPr>
            <w:rFonts w:hint="eastAsia" w:ascii="华文细黑" w:hAnsi="华文细黑" w:eastAsia="华文细黑" w:cs="华文细黑"/>
            <w:color w:val="000000"/>
            <w:sz w:val="21"/>
            <w:szCs w:val="24"/>
            <w:lang w:val="en-US" w:eastAsia="zh-CN"/>
            <w:rPrChange w:id="8379" w:author="野草" w:date="2023-02-08T12:58:54Z">
              <w:rPr>
                <w:rFonts w:hint="eastAsia" w:ascii="华文楷体" w:hAnsi="华文楷体" w:eastAsia="华文楷体" w:cs="华文楷体"/>
                <w:color w:val="000000"/>
                <w:sz w:val="21"/>
                <w:szCs w:val="24"/>
                <w:lang w:val="en-US" w:eastAsia="zh-CN"/>
              </w:rPr>
            </w:rPrChange>
          </w:rPr>
          <w:t>起着</w:t>
        </w:r>
      </w:ins>
      <w:ins w:id="8381" w:author="野草" w:date="2023-02-08T12:16:52Z">
        <w:r>
          <w:rPr>
            <w:rFonts w:hint="eastAsia" w:ascii="华文细黑" w:hAnsi="华文细黑" w:eastAsia="华文细黑" w:cs="华文细黑"/>
            <w:color w:val="000000"/>
            <w:sz w:val="21"/>
            <w:szCs w:val="24"/>
            <w:lang w:val="en-US" w:eastAsia="zh-CN"/>
            <w:rPrChange w:id="8382" w:author="野草" w:date="2023-02-08T12:58:54Z">
              <w:rPr>
                <w:rFonts w:hint="eastAsia" w:ascii="华文楷体" w:hAnsi="华文楷体" w:eastAsia="华文楷体" w:cs="华文楷体"/>
                <w:color w:val="000000"/>
                <w:sz w:val="21"/>
                <w:szCs w:val="24"/>
                <w:lang w:val="en-US" w:eastAsia="zh-CN"/>
              </w:rPr>
            </w:rPrChange>
          </w:rPr>
          <w:t>重要</w:t>
        </w:r>
      </w:ins>
      <w:ins w:id="8384" w:author="野草" w:date="2023-02-08T12:16:47Z">
        <w:r>
          <w:rPr>
            <w:rFonts w:hint="eastAsia" w:ascii="华文细黑" w:hAnsi="华文细黑" w:eastAsia="华文细黑" w:cs="华文细黑"/>
            <w:color w:val="000000"/>
            <w:sz w:val="21"/>
            <w:szCs w:val="24"/>
            <w:lang w:val="en-US" w:eastAsia="zh-CN"/>
            <w:rPrChange w:id="8385" w:author="野草" w:date="2023-02-08T12:58:54Z">
              <w:rPr>
                <w:rFonts w:hint="eastAsia" w:ascii="华文楷体" w:hAnsi="华文楷体" w:eastAsia="华文楷体" w:cs="华文楷体"/>
                <w:color w:val="000000"/>
                <w:sz w:val="21"/>
                <w:szCs w:val="24"/>
                <w:lang w:val="en-US" w:eastAsia="zh-CN"/>
              </w:rPr>
            </w:rPrChange>
          </w:rPr>
          <w:t>作用</w:t>
        </w:r>
      </w:ins>
      <w:ins w:id="8387" w:author="野草" w:date="2023-02-08T12:17:22Z">
        <w:r>
          <w:rPr>
            <w:rFonts w:hint="eastAsia" w:ascii="华文细黑" w:hAnsi="华文细黑" w:eastAsia="华文细黑" w:cs="华文细黑"/>
            <w:color w:val="000000"/>
            <w:sz w:val="21"/>
            <w:szCs w:val="24"/>
            <w:lang w:val="en-US" w:eastAsia="zh-CN"/>
            <w:rPrChange w:id="8388" w:author="野草" w:date="2023-02-08T12:58:54Z">
              <w:rPr>
                <w:rFonts w:hint="eastAsia" w:ascii="华文楷体" w:hAnsi="华文楷体" w:eastAsia="华文楷体" w:cs="华文楷体"/>
                <w:color w:val="000000"/>
                <w:sz w:val="21"/>
                <w:szCs w:val="24"/>
                <w:lang w:val="en-US" w:eastAsia="zh-CN"/>
              </w:rPr>
            </w:rPrChange>
          </w:rPr>
          <w:t>。</w:t>
        </w:r>
      </w:ins>
      <w:ins w:id="8390" w:author="野草" w:date="2023-02-08T12:23:51Z">
        <w:r>
          <w:rPr>
            <w:rFonts w:hint="eastAsia" w:ascii="华文细黑" w:hAnsi="华文细黑" w:eastAsia="华文细黑" w:cs="华文细黑"/>
            <w:color w:val="000000"/>
            <w:sz w:val="21"/>
            <w:szCs w:val="24"/>
            <w:lang w:val="en-US" w:eastAsia="zh-CN"/>
            <w:rPrChange w:id="8391" w:author="野草" w:date="2023-02-08T12:58:54Z">
              <w:rPr>
                <w:rFonts w:hint="eastAsia" w:ascii="华文楷体" w:hAnsi="华文楷体" w:eastAsia="华文楷体" w:cs="华文楷体"/>
                <w:color w:val="000000"/>
                <w:sz w:val="21"/>
                <w:szCs w:val="24"/>
                <w:lang w:val="en-US" w:eastAsia="zh-CN"/>
              </w:rPr>
            </w:rPrChange>
          </w:rPr>
          <w:t>因此，</w:t>
        </w:r>
      </w:ins>
      <w:ins w:id="8393" w:author="野草" w:date="2023-02-08T12:19:31Z">
        <w:r>
          <w:rPr>
            <w:rFonts w:hint="eastAsia" w:ascii="华文细黑" w:hAnsi="华文细黑" w:eastAsia="华文细黑" w:cs="华文细黑"/>
            <w:color w:val="000000"/>
            <w:sz w:val="21"/>
            <w:szCs w:val="24"/>
            <w:lang w:val="en-US" w:eastAsia="zh-CN"/>
            <w:rPrChange w:id="8394" w:author="野草" w:date="2023-02-08T12:58:54Z">
              <w:rPr>
                <w:rFonts w:hint="eastAsia" w:ascii="华文楷体" w:hAnsi="华文楷体" w:eastAsia="华文楷体" w:cs="华文楷体"/>
                <w:color w:val="000000"/>
                <w:sz w:val="21"/>
                <w:szCs w:val="24"/>
                <w:lang w:val="en-US" w:eastAsia="zh-CN"/>
              </w:rPr>
            </w:rPrChange>
          </w:rPr>
          <w:t>作为</w:t>
        </w:r>
      </w:ins>
      <w:ins w:id="8396" w:author="野草" w:date="2023-02-08T12:19:40Z">
        <w:r>
          <w:rPr>
            <w:rFonts w:hint="eastAsia" w:ascii="华文细黑" w:hAnsi="华文细黑" w:eastAsia="华文细黑" w:cs="华文细黑"/>
            <w:color w:val="000000"/>
            <w:sz w:val="21"/>
            <w:szCs w:val="24"/>
            <w:lang w:val="en-US" w:eastAsia="zh-CN"/>
            <w:rPrChange w:id="8397" w:author="野草" w:date="2023-02-08T12:58:54Z">
              <w:rPr>
                <w:rFonts w:hint="eastAsia" w:ascii="华文楷体" w:hAnsi="华文楷体" w:eastAsia="华文楷体" w:cs="华文楷体"/>
                <w:color w:val="000000"/>
                <w:sz w:val="21"/>
                <w:szCs w:val="24"/>
                <w:lang w:val="en-US" w:eastAsia="zh-CN"/>
              </w:rPr>
            </w:rPrChange>
          </w:rPr>
          <w:t>热浪</w:t>
        </w:r>
      </w:ins>
      <w:ins w:id="8399" w:author="野草" w:date="2023-02-08T12:19:42Z">
        <w:r>
          <w:rPr>
            <w:rFonts w:hint="eastAsia" w:ascii="华文细黑" w:hAnsi="华文细黑" w:eastAsia="华文细黑" w:cs="华文细黑"/>
            <w:color w:val="000000"/>
            <w:sz w:val="21"/>
            <w:szCs w:val="24"/>
            <w:lang w:val="en-US" w:eastAsia="zh-CN"/>
            <w:rPrChange w:id="8400" w:author="野草" w:date="2023-02-08T12:58:54Z">
              <w:rPr>
                <w:rFonts w:hint="eastAsia" w:ascii="华文楷体" w:hAnsi="华文楷体" w:eastAsia="华文楷体" w:cs="华文楷体"/>
                <w:color w:val="000000"/>
                <w:sz w:val="21"/>
                <w:szCs w:val="24"/>
                <w:lang w:val="en-US" w:eastAsia="zh-CN"/>
              </w:rPr>
            </w:rPrChange>
          </w:rPr>
          <w:t>事件</w:t>
        </w:r>
      </w:ins>
      <w:ins w:id="8402" w:author="野草" w:date="2023-02-08T12:24:07Z">
        <w:r>
          <w:rPr>
            <w:rFonts w:hint="eastAsia" w:ascii="华文细黑" w:hAnsi="华文细黑" w:eastAsia="华文细黑" w:cs="华文细黑"/>
            <w:color w:val="000000"/>
            <w:sz w:val="21"/>
            <w:szCs w:val="24"/>
            <w:lang w:val="en-US" w:eastAsia="zh-CN"/>
            <w:rPrChange w:id="8403" w:author="野草" w:date="2023-02-08T12:58:54Z">
              <w:rPr>
                <w:rFonts w:hint="eastAsia" w:ascii="华文楷体" w:hAnsi="华文楷体" w:eastAsia="华文楷体" w:cs="华文楷体"/>
                <w:color w:val="000000"/>
                <w:sz w:val="21"/>
                <w:szCs w:val="24"/>
                <w:lang w:val="en-US" w:eastAsia="zh-CN"/>
              </w:rPr>
            </w:rPrChange>
          </w:rPr>
          <w:t>频发</w:t>
        </w:r>
      </w:ins>
      <w:ins w:id="8405" w:author="野草" w:date="2023-02-08T12:24:15Z">
        <w:r>
          <w:rPr>
            <w:rFonts w:hint="eastAsia" w:ascii="华文细黑" w:hAnsi="华文细黑" w:eastAsia="华文细黑" w:cs="华文细黑"/>
            <w:color w:val="000000"/>
            <w:sz w:val="21"/>
            <w:szCs w:val="24"/>
            <w:lang w:val="en-US" w:eastAsia="zh-CN"/>
            <w:rPrChange w:id="8406" w:author="野草" w:date="2023-02-08T12:58:54Z">
              <w:rPr>
                <w:rFonts w:hint="eastAsia" w:ascii="华文楷体" w:hAnsi="华文楷体" w:eastAsia="华文楷体" w:cs="华文楷体"/>
                <w:color w:val="000000"/>
                <w:sz w:val="21"/>
                <w:szCs w:val="24"/>
                <w:lang w:val="en-US" w:eastAsia="zh-CN"/>
              </w:rPr>
            </w:rPrChange>
          </w:rPr>
          <w:t>且</w:t>
        </w:r>
      </w:ins>
      <w:ins w:id="8408" w:author="野草" w:date="2023-02-08T12:24:21Z">
        <w:r>
          <w:rPr>
            <w:rFonts w:hint="eastAsia" w:ascii="华文细黑" w:hAnsi="华文细黑" w:eastAsia="华文细黑" w:cs="华文细黑"/>
            <w:color w:val="000000"/>
            <w:sz w:val="21"/>
            <w:szCs w:val="24"/>
            <w:lang w:val="en-US" w:eastAsia="zh-CN"/>
            <w:rPrChange w:id="8409" w:author="野草" w:date="2023-02-08T12:58:54Z">
              <w:rPr>
                <w:rFonts w:hint="eastAsia" w:ascii="华文楷体" w:hAnsi="华文楷体" w:eastAsia="华文楷体" w:cs="华文楷体"/>
                <w:color w:val="000000"/>
                <w:sz w:val="21"/>
                <w:szCs w:val="24"/>
                <w:lang w:val="en-US" w:eastAsia="zh-CN"/>
              </w:rPr>
            </w:rPrChange>
          </w:rPr>
          <w:t>正在</w:t>
        </w:r>
      </w:ins>
      <w:ins w:id="8411" w:author="野草" w:date="2023-02-08T12:24:15Z">
        <w:r>
          <w:rPr>
            <w:rFonts w:hint="eastAsia" w:ascii="华文细黑" w:hAnsi="华文细黑" w:eastAsia="华文细黑" w:cs="华文细黑"/>
            <w:color w:val="000000"/>
            <w:sz w:val="21"/>
            <w:szCs w:val="24"/>
            <w:lang w:val="en-US" w:eastAsia="zh-CN"/>
            <w:rPrChange w:id="8412" w:author="野草" w:date="2023-02-08T12:58:54Z">
              <w:rPr>
                <w:rFonts w:hint="eastAsia" w:ascii="华文楷体" w:hAnsi="华文楷体" w:eastAsia="华文楷体" w:cs="华文楷体"/>
                <w:color w:val="000000"/>
                <w:sz w:val="21"/>
                <w:szCs w:val="24"/>
                <w:lang w:val="en-US" w:eastAsia="zh-CN"/>
              </w:rPr>
            </w:rPrChange>
          </w:rPr>
          <w:t>快速城市化</w:t>
        </w:r>
      </w:ins>
      <w:ins w:id="8414" w:author="野草" w:date="2023-02-08T12:19:49Z">
        <w:r>
          <w:rPr>
            <w:rFonts w:hint="eastAsia" w:ascii="华文细黑" w:hAnsi="华文细黑" w:eastAsia="华文细黑" w:cs="华文细黑"/>
            <w:color w:val="000000"/>
            <w:sz w:val="21"/>
            <w:szCs w:val="24"/>
            <w:lang w:val="en-US" w:eastAsia="zh-CN"/>
            <w:rPrChange w:id="8415" w:author="野草" w:date="2023-02-08T12:58:54Z">
              <w:rPr>
                <w:rFonts w:hint="eastAsia" w:ascii="华文楷体" w:hAnsi="华文楷体" w:eastAsia="华文楷体" w:cs="华文楷体"/>
                <w:color w:val="000000"/>
                <w:sz w:val="21"/>
                <w:szCs w:val="24"/>
                <w:lang w:val="en-US" w:eastAsia="zh-CN"/>
              </w:rPr>
            </w:rPrChange>
          </w:rPr>
          <w:t>的</w:t>
        </w:r>
      </w:ins>
      <w:ins w:id="8417" w:author="野草" w:date="2023-02-08T12:19:51Z">
        <w:r>
          <w:rPr>
            <w:rFonts w:hint="eastAsia" w:ascii="华文细黑" w:hAnsi="华文细黑" w:eastAsia="华文细黑" w:cs="华文细黑"/>
            <w:color w:val="000000"/>
            <w:sz w:val="21"/>
            <w:szCs w:val="24"/>
            <w:lang w:val="en-US" w:eastAsia="zh-CN"/>
            <w:rPrChange w:id="8418" w:author="野草" w:date="2023-02-08T12:58:54Z">
              <w:rPr>
                <w:rFonts w:hint="eastAsia" w:ascii="华文楷体" w:hAnsi="华文楷体" w:eastAsia="华文楷体" w:cs="华文楷体"/>
                <w:color w:val="000000"/>
                <w:sz w:val="21"/>
                <w:szCs w:val="24"/>
                <w:lang w:val="en-US" w:eastAsia="zh-CN"/>
              </w:rPr>
            </w:rPrChange>
          </w:rPr>
          <w:t>区域，</w:t>
        </w:r>
      </w:ins>
      <w:ins w:id="8420" w:author="野草" w:date="2023-02-08T12:20:07Z">
        <w:r>
          <w:rPr>
            <w:rFonts w:hint="eastAsia" w:ascii="华文细黑" w:hAnsi="华文细黑" w:eastAsia="华文细黑" w:cs="华文细黑"/>
            <w:color w:val="000000"/>
            <w:sz w:val="21"/>
            <w:szCs w:val="24"/>
            <w:lang w:val="en-US" w:eastAsia="zh-CN"/>
            <w:rPrChange w:id="8421" w:author="野草" w:date="2023-02-08T12:58:54Z">
              <w:rPr>
                <w:rFonts w:hint="eastAsia" w:ascii="华文楷体" w:hAnsi="华文楷体" w:eastAsia="华文楷体" w:cs="华文楷体"/>
                <w:color w:val="000000"/>
                <w:sz w:val="21"/>
                <w:szCs w:val="24"/>
                <w:lang w:val="en-US" w:eastAsia="zh-CN"/>
              </w:rPr>
            </w:rPrChange>
          </w:rPr>
          <w:t>重庆市</w:t>
        </w:r>
      </w:ins>
      <w:ins w:id="8423" w:author="野草" w:date="2023-02-08T12:20:09Z">
        <w:r>
          <w:rPr>
            <w:rFonts w:hint="eastAsia" w:ascii="华文细黑" w:hAnsi="华文细黑" w:eastAsia="华文细黑" w:cs="华文细黑"/>
            <w:color w:val="000000"/>
            <w:sz w:val="21"/>
            <w:szCs w:val="24"/>
            <w:lang w:val="en-US" w:eastAsia="zh-CN"/>
            <w:rPrChange w:id="8424" w:author="野草" w:date="2023-02-08T12:58:54Z">
              <w:rPr>
                <w:rFonts w:hint="eastAsia" w:ascii="华文楷体" w:hAnsi="华文楷体" w:eastAsia="华文楷体" w:cs="华文楷体"/>
                <w:color w:val="000000"/>
                <w:sz w:val="21"/>
                <w:szCs w:val="24"/>
                <w:lang w:val="en-US" w:eastAsia="zh-CN"/>
              </w:rPr>
            </w:rPrChange>
          </w:rPr>
          <w:t>在</w:t>
        </w:r>
      </w:ins>
      <w:ins w:id="8426" w:author="野草" w:date="2023-02-08T12:20:10Z">
        <w:r>
          <w:rPr>
            <w:rFonts w:hint="eastAsia" w:ascii="华文细黑" w:hAnsi="华文细黑" w:eastAsia="华文细黑" w:cs="华文细黑"/>
            <w:color w:val="000000"/>
            <w:sz w:val="21"/>
            <w:szCs w:val="24"/>
            <w:lang w:val="en-US" w:eastAsia="zh-CN"/>
            <w:rPrChange w:id="8427" w:author="野草" w:date="2023-02-08T12:58:54Z">
              <w:rPr>
                <w:rFonts w:hint="eastAsia" w:ascii="华文楷体" w:hAnsi="华文楷体" w:eastAsia="华文楷体" w:cs="华文楷体"/>
                <w:color w:val="000000"/>
                <w:sz w:val="21"/>
                <w:szCs w:val="24"/>
                <w:lang w:val="en-US" w:eastAsia="zh-CN"/>
              </w:rPr>
            </w:rPrChange>
          </w:rPr>
          <w:t>相关</w:t>
        </w:r>
      </w:ins>
      <w:ins w:id="8429" w:author="野草" w:date="2023-02-08T12:20:13Z">
        <w:r>
          <w:rPr>
            <w:rFonts w:hint="eastAsia" w:ascii="华文细黑" w:hAnsi="华文细黑" w:eastAsia="华文细黑" w:cs="华文细黑"/>
            <w:color w:val="000000"/>
            <w:sz w:val="21"/>
            <w:szCs w:val="24"/>
            <w:lang w:val="en-US" w:eastAsia="zh-CN"/>
            <w:rPrChange w:id="8430" w:author="野草" w:date="2023-02-08T12:58:54Z">
              <w:rPr>
                <w:rFonts w:hint="eastAsia" w:ascii="华文楷体" w:hAnsi="华文楷体" w:eastAsia="华文楷体" w:cs="华文楷体"/>
                <w:color w:val="000000"/>
                <w:sz w:val="21"/>
                <w:szCs w:val="24"/>
                <w:lang w:val="en-US" w:eastAsia="zh-CN"/>
              </w:rPr>
            </w:rPrChange>
          </w:rPr>
          <w:t>城市气候</w:t>
        </w:r>
      </w:ins>
      <w:ins w:id="8432" w:author="野草" w:date="2023-02-08T12:20:14Z">
        <w:r>
          <w:rPr>
            <w:rFonts w:hint="eastAsia" w:ascii="华文细黑" w:hAnsi="华文细黑" w:eastAsia="华文细黑" w:cs="华文细黑"/>
            <w:color w:val="000000"/>
            <w:sz w:val="21"/>
            <w:szCs w:val="24"/>
            <w:lang w:val="en-US" w:eastAsia="zh-CN"/>
            <w:rPrChange w:id="8433" w:author="野草" w:date="2023-02-08T12:58:54Z">
              <w:rPr>
                <w:rFonts w:hint="eastAsia" w:ascii="华文楷体" w:hAnsi="华文楷体" w:eastAsia="华文楷体" w:cs="华文楷体"/>
                <w:color w:val="000000"/>
                <w:sz w:val="21"/>
                <w:szCs w:val="24"/>
                <w:lang w:val="en-US" w:eastAsia="zh-CN"/>
              </w:rPr>
            </w:rPrChange>
          </w:rPr>
          <w:t>研究中</w:t>
        </w:r>
      </w:ins>
      <w:ins w:id="8435" w:author="野草" w:date="2023-02-08T12:20:00Z">
        <w:r>
          <w:rPr>
            <w:rFonts w:hint="eastAsia" w:ascii="华文细黑" w:hAnsi="华文细黑" w:eastAsia="华文细黑" w:cs="华文细黑"/>
            <w:color w:val="000000"/>
            <w:sz w:val="21"/>
            <w:szCs w:val="24"/>
            <w:lang w:val="en-US" w:eastAsia="zh-CN"/>
            <w:rPrChange w:id="8436" w:author="野草" w:date="2023-02-08T12:58:54Z">
              <w:rPr>
                <w:rFonts w:hint="eastAsia" w:ascii="华文楷体" w:hAnsi="华文楷体" w:eastAsia="华文楷体" w:cs="华文楷体"/>
                <w:color w:val="000000"/>
                <w:sz w:val="21"/>
                <w:szCs w:val="24"/>
                <w:lang w:val="en-US" w:eastAsia="zh-CN"/>
              </w:rPr>
            </w:rPrChange>
          </w:rPr>
          <w:t>具有</w:t>
        </w:r>
      </w:ins>
      <w:ins w:id="8438" w:author="野草" w:date="2023-02-08T12:20:02Z">
        <w:r>
          <w:rPr>
            <w:rFonts w:hint="eastAsia" w:ascii="华文细黑" w:hAnsi="华文细黑" w:eastAsia="华文细黑" w:cs="华文细黑"/>
            <w:color w:val="000000"/>
            <w:sz w:val="21"/>
            <w:szCs w:val="24"/>
            <w:lang w:val="en-US" w:eastAsia="zh-CN"/>
            <w:rPrChange w:id="8439" w:author="野草" w:date="2023-02-08T12:58:54Z">
              <w:rPr>
                <w:rFonts w:hint="eastAsia" w:ascii="华文楷体" w:hAnsi="华文楷体" w:eastAsia="华文楷体" w:cs="华文楷体"/>
                <w:color w:val="000000"/>
                <w:sz w:val="21"/>
                <w:szCs w:val="24"/>
                <w:lang w:val="en-US" w:eastAsia="zh-CN"/>
              </w:rPr>
            </w:rPrChange>
          </w:rPr>
          <w:t>较强的</w:t>
        </w:r>
      </w:ins>
      <w:ins w:id="8441" w:author="野草" w:date="2023-02-08T12:20:04Z">
        <w:r>
          <w:rPr>
            <w:rFonts w:hint="eastAsia" w:ascii="华文细黑" w:hAnsi="华文细黑" w:eastAsia="华文细黑" w:cs="华文细黑"/>
            <w:color w:val="000000"/>
            <w:sz w:val="21"/>
            <w:szCs w:val="24"/>
            <w:lang w:val="en-US" w:eastAsia="zh-CN"/>
            <w:rPrChange w:id="8442" w:author="野草" w:date="2023-02-08T12:58:54Z">
              <w:rPr>
                <w:rFonts w:hint="eastAsia" w:ascii="华文楷体" w:hAnsi="华文楷体" w:eastAsia="华文楷体" w:cs="华文楷体"/>
                <w:color w:val="000000"/>
                <w:sz w:val="21"/>
                <w:szCs w:val="24"/>
                <w:lang w:val="en-US" w:eastAsia="zh-CN"/>
              </w:rPr>
            </w:rPrChange>
          </w:rPr>
          <w:t>代表性</w:t>
        </w:r>
      </w:ins>
      <w:ins w:id="8444" w:author="野草" w:date="2023-02-08T12:20:19Z">
        <w:r>
          <w:rPr>
            <w:rFonts w:hint="eastAsia" w:ascii="华文细黑" w:hAnsi="华文细黑" w:eastAsia="华文细黑" w:cs="华文细黑"/>
            <w:color w:val="000000"/>
            <w:sz w:val="21"/>
            <w:szCs w:val="24"/>
            <w:lang w:val="en-US" w:eastAsia="zh-CN"/>
            <w:rPrChange w:id="8445" w:author="野草" w:date="2023-02-08T12:58:54Z">
              <w:rPr>
                <w:rFonts w:hint="eastAsia" w:ascii="华文楷体" w:hAnsi="华文楷体" w:eastAsia="华文楷体" w:cs="华文楷体"/>
                <w:color w:val="000000"/>
                <w:sz w:val="21"/>
                <w:szCs w:val="24"/>
                <w:lang w:val="en-US" w:eastAsia="zh-CN"/>
              </w:rPr>
            </w:rPrChange>
          </w:rPr>
          <w:t>。</w:t>
        </w:r>
      </w:ins>
      <w:ins w:id="8447" w:author="野草" w:date="2023-02-08T12:20:22Z">
        <w:r>
          <w:rPr>
            <w:rFonts w:hint="eastAsia" w:ascii="华文细黑" w:hAnsi="华文细黑" w:eastAsia="华文细黑" w:cs="华文细黑"/>
            <w:color w:val="000000"/>
            <w:sz w:val="21"/>
            <w:szCs w:val="24"/>
            <w:lang w:val="en-US" w:eastAsia="zh-CN"/>
            <w:rPrChange w:id="8448" w:author="野草" w:date="2023-02-08T12:58:54Z">
              <w:rPr>
                <w:rFonts w:hint="eastAsia" w:ascii="华文楷体" w:hAnsi="华文楷体" w:eastAsia="华文楷体" w:cs="华文楷体"/>
                <w:color w:val="000000"/>
                <w:sz w:val="21"/>
                <w:szCs w:val="24"/>
                <w:lang w:val="en-US" w:eastAsia="zh-CN"/>
              </w:rPr>
            </w:rPrChange>
          </w:rPr>
          <w:t>本项目</w:t>
        </w:r>
      </w:ins>
      <w:ins w:id="8450" w:author="野草" w:date="2023-02-08T12:20:25Z">
        <w:r>
          <w:rPr>
            <w:rFonts w:hint="eastAsia" w:ascii="华文细黑" w:hAnsi="华文细黑" w:eastAsia="华文细黑" w:cs="华文细黑"/>
            <w:color w:val="000000"/>
            <w:sz w:val="21"/>
            <w:szCs w:val="24"/>
            <w:lang w:val="en-US" w:eastAsia="zh-CN"/>
            <w:rPrChange w:id="8451" w:author="野草" w:date="2023-02-08T12:58:54Z">
              <w:rPr>
                <w:rFonts w:hint="eastAsia" w:ascii="华文楷体" w:hAnsi="华文楷体" w:eastAsia="华文楷体" w:cs="华文楷体"/>
                <w:color w:val="000000"/>
                <w:sz w:val="21"/>
                <w:szCs w:val="24"/>
                <w:lang w:val="en-US" w:eastAsia="zh-CN"/>
              </w:rPr>
            </w:rPrChange>
          </w:rPr>
          <w:t>具有</w:t>
        </w:r>
      </w:ins>
      <w:ins w:id="8453" w:author="野草" w:date="2023-02-08T12:20:26Z">
        <w:r>
          <w:rPr>
            <w:rFonts w:hint="eastAsia" w:ascii="华文细黑" w:hAnsi="华文细黑" w:eastAsia="华文细黑" w:cs="华文细黑"/>
            <w:color w:val="000000"/>
            <w:sz w:val="21"/>
            <w:szCs w:val="24"/>
            <w:lang w:val="en-US" w:eastAsia="zh-CN"/>
            <w:rPrChange w:id="8454" w:author="野草" w:date="2023-02-08T12:58:54Z">
              <w:rPr>
                <w:rFonts w:hint="eastAsia" w:ascii="华文楷体" w:hAnsi="华文楷体" w:eastAsia="华文楷体" w:cs="华文楷体"/>
                <w:color w:val="000000"/>
                <w:sz w:val="21"/>
                <w:szCs w:val="24"/>
                <w:lang w:val="en-US" w:eastAsia="zh-CN"/>
              </w:rPr>
            </w:rPrChange>
          </w:rPr>
          <w:t>区域</w:t>
        </w:r>
      </w:ins>
      <w:ins w:id="8456" w:author="野草" w:date="2023-02-08T12:20:27Z">
        <w:r>
          <w:rPr>
            <w:rFonts w:hint="eastAsia" w:ascii="华文细黑" w:hAnsi="华文细黑" w:eastAsia="华文细黑" w:cs="华文细黑"/>
            <w:color w:val="000000"/>
            <w:sz w:val="21"/>
            <w:szCs w:val="24"/>
            <w:lang w:val="en-US" w:eastAsia="zh-CN"/>
            <w:rPrChange w:id="8457" w:author="野草" w:date="2023-02-08T12:58:54Z">
              <w:rPr>
                <w:rFonts w:hint="eastAsia" w:ascii="华文楷体" w:hAnsi="华文楷体" w:eastAsia="华文楷体" w:cs="华文楷体"/>
                <w:color w:val="000000"/>
                <w:sz w:val="21"/>
                <w:szCs w:val="24"/>
                <w:lang w:val="en-US" w:eastAsia="zh-CN"/>
              </w:rPr>
            </w:rPrChange>
          </w:rPr>
          <w:t>特色。</w:t>
        </w:r>
      </w:ins>
    </w:p>
    <w:p>
      <w:pPr>
        <w:rPr>
          <w:ins w:id="8459" w:author="野草" w:date="2023-02-08T13:51:36Z"/>
          <w:rFonts w:hint="eastAsia" w:ascii="华文细黑" w:hAnsi="华文细黑" w:eastAsia="华文细黑" w:cs="华文细黑"/>
          <w:color w:val="000000"/>
          <w:sz w:val="21"/>
          <w:szCs w:val="24"/>
          <w:lang w:val="en-US" w:eastAsia="zh-CN"/>
        </w:rPr>
      </w:pPr>
      <w:ins w:id="8460" w:author="野草" w:date="2023-02-08T13:51:36Z">
        <w:r>
          <w:rPr>
            <w:rFonts w:hint="eastAsia" w:ascii="华文细黑" w:hAnsi="华文细黑" w:eastAsia="华文细黑" w:cs="华文细黑"/>
            <w:lang w:val="en-US" w:eastAsia="zh-CN"/>
          </w:rPr>
          <w:t>[up230208]</w:t>
        </w:r>
      </w:ins>
    </w:p>
    <w:p>
      <w:pPr>
        <w:rPr>
          <w:ins w:id="8461" w:author="野草" w:date="2023-02-08T10:19:03Z"/>
          <w:rFonts w:hint="eastAsia" w:ascii="华文细黑" w:hAnsi="华文细黑" w:eastAsia="华文细黑" w:cs="华文细黑"/>
          <w:color w:val="000000"/>
          <w:sz w:val="21"/>
          <w:szCs w:val="24"/>
          <w:rPrChange w:id="8462" w:author="野草" w:date="2023-02-08T13:50:56Z">
            <w:rPr>
              <w:ins w:id="8463" w:author="野草" w:date="2023-02-08T10:19:03Z"/>
              <w:rFonts w:hint="eastAsia" w:ascii="华文楷体" w:hAnsi="华文楷体" w:eastAsia="华文楷体" w:cs="华文楷体"/>
              <w:color w:val="000000"/>
              <w:sz w:val="21"/>
              <w:szCs w:val="24"/>
            </w:rPr>
          </w:rPrChange>
        </w:rPr>
      </w:pPr>
      <w:ins w:id="8464" w:author="野草" w:date="2023-02-08T10:18:53Z">
        <w:r>
          <w:rPr>
            <w:rFonts w:hint="eastAsia" w:ascii="华文细黑" w:hAnsi="华文细黑" w:eastAsia="华文细黑" w:cs="华文细黑"/>
            <w:color w:val="000000"/>
            <w:sz w:val="21"/>
            <w:szCs w:val="24"/>
            <w:rPrChange w:id="8465" w:author="野草" w:date="2023-02-08T13:50:56Z">
              <w:rPr>
                <w:rFonts w:hint="default" w:ascii="宋体" w:hAnsi="宋体" w:eastAsia="宋体"/>
                <w:color w:val="000000"/>
                <w:sz w:val="21"/>
                <w:szCs w:val="24"/>
              </w:rPr>
            </w:rPrChange>
          </w:rPr>
          <w:t>本项目</w:t>
        </w:r>
      </w:ins>
      <w:ins w:id="8467" w:author="野草" w:date="2023-02-08T13:43:33Z">
        <w:r>
          <w:rPr>
            <w:rFonts w:hint="eastAsia" w:ascii="华文细黑" w:hAnsi="华文细黑" w:eastAsia="华文细黑" w:cs="华文细黑"/>
            <w:color w:val="000000"/>
            <w:sz w:val="21"/>
            <w:szCs w:val="24"/>
            <w:lang w:val="en-US" w:eastAsia="zh-CN"/>
            <w:rPrChange w:id="8468" w:author="野草" w:date="2023-02-08T13:50:56Z">
              <w:rPr>
                <w:rFonts w:hint="eastAsia" w:ascii="华文楷体" w:hAnsi="华文楷体" w:eastAsia="华文楷体" w:cs="华文楷体"/>
                <w:color w:val="000000"/>
                <w:sz w:val="21"/>
                <w:szCs w:val="24"/>
                <w:lang w:val="en-US" w:eastAsia="zh-CN"/>
              </w:rPr>
            </w:rPrChange>
          </w:rPr>
          <w:t>结合</w:t>
        </w:r>
      </w:ins>
      <w:ins w:id="8470" w:author="野草" w:date="2023-02-08T13:43:35Z">
        <w:r>
          <w:rPr>
            <w:rFonts w:hint="eastAsia" w:ascii="华文细黑" w:hAnsi="华文细黑" w:eastAsia="华文细黑" w:cs="华文细黑"/>
            <w:color w:val="000000"/>
            <w:sz w:val="21"/>
            <w:szCs w:val="24"/>
            <w:lang w:val="en-US" w:eastAsia="zh-CN"/>
            <w:rPrChange w:id="8471" w:author="野草" w:date="2023-02-08T13:50:56Z">
              <w:rPr>
                <w:rFonts w:hint="eastAsia" w:ascii="华文楷体" w:hAnsi="华文楷体" w:eastAsia="华文楷体" w:cs="华文楷体"/>
                <w:color w:val="000000"/>
                <w:sz w:val="21"/>
                <w:szCs w:val="24"/>
                <w:lang w:val="en-US" w:eastAsia="zh-CN"/>
              </w:rPr>
            </w:rPrChange>
          </w:rPr>
          <w:t>实地观测</w:t>
        </w:r>
      </w:ins>
      <w:ins w:id="8473" w:author="野草" w:date="2023-02-08T13:43:36Z">
        <w:r>
          <w:rPr>
            <w:rFonts w:hint="eastAsia" w:ascii="华文细黑" w:hAnsi="华文细黑" w:eastAsia="华文细黑" w:cs="华文细黑"/>
            <w:color w:val="000000"/>
            <w:sz w:val="21"/>
            <w:szCs w:val="24"/>
            <w:lang w:val="en-US" w:eastAsia="zh-CN"/>
            <w:rPrChange w:id="8474" w:author="野草" w:date="2023-02-08T13:50:56Z">
              <w:rPr>
                <w:rFonts w:hint="eastAsia" w:ascii="华文楷体" w:hAnsi="华文楷体" w:eastAsia="华文楷体" w:cs="华文楷体"/>
                <w:color w:val="000000"/>
                <w:sz w:val="21"/>
                <w:szCs w:val="24"/>
                <w:lang w:val="en-US" w:eastAsia="zh-CN"/>
              </w:rPr>
            </w:rPrChange>
          </w:rPr>
          <w:t>和模型</w:t>
        </w:r>
      </w:ins>
      <w:ins w:id="8476" w:author="野草" w:date="2023-02-08T13:43:38Z">
        <w:r>
          <w:rPr>
            <w:rFonts w:hint="eastAsia" w:ascii="华文细黑" w:hAnsi="华文细黑" w:eastAsia="华文细黑" w:cs="华文细黑"/>
            <w:color w:val="000000"/>
            <w:sz w:val="21"/>
            <w:szCs w:val="24"/>
            <w:lang w:val="en-US" w:eastAsia="zh-CN"/>
            <w:rPrChange w:id="8477" w:author="野草" w:date="2023-02-08T13:50:56Z">
              <w:rPr>
                <w:rFonts w:hint="eastAsia" w:ascii="华文楷体" w:hAnsi="华文楷体" w:eastAsia="华文楷体" w:cs="华文楷体"/>
                <w:color w:val="000000"/>
                <w:sz w:val="21"/>
                <w:szCs w:val="24"/>
                <w:lang w:val="en-US" w:eastAsia="zh-CN"/>
              </w:rPr>
            </w:rPrChange>
          </w:rPr>
          <w:t>模拟</w:t>
        </w:r>
      </w:ins>
      <w:ins w:id="8479" w:author="野草" w:date="2023-02-08T13:43:56Z">
        <w:r>
          <w:rPr>
            <w:rFonts w:hint="eastAsia" w:ascii="华文细黑" w:hAnsi="华文细黑" w:eastAsia="华文细黑" w:cs="华文细黑"/>
            <w:color w:val="000000"/>
            <w:sz w:val="21"/>
            <w:szCs w:val="24"/>
            <w:lang w:val="en-US" w:eastAsia="zh-CN"/>
            <w:rPrChange w:id="8480" w:author="野草" w:date="2023-02-08T13:50:56Z">
              <w:rPr>
                <w:rFonts w:hint="eastAsia" w:ascii="华文楷体" w:hAnsi="华文楷体" w:eastAsia="华文楷体" w:cs="华文楷体"/>
                <w:color w:val="000000"/>
                <w:sz w:val="21"/>
                <w:szCs w:val="24"/>
                <w:lang w:val="en-US" w:eastAsia="zh-CN"/>
              </w:rPr>
            </w:rPrChange>
          </w:rPr>
          <w:t>，</w:t>
        </w:r>
      </w:ins>
      <w:ins w:id="8482" w:author="野草" w:date="2023-02-08T13:49:23Z">
        <w:r>
          <w:rPr>
            <w:rFonts w:hint="eastAsia" w:ascii="华文细黑" w:hAnsi="华文细黑" w:eastAsia="华文细黑" w:cs="华文细黑"/>
            <w:color w:val="000000"/>
            <w:sz w:val="21"/>
            <w:szCs w:val="24"/>
            <w:lang w:val="en-US" w:eastAsia="zh-CN"/>
            <w:rPrChange w:id="8483" w:author="野草" w:date="2023-02-08T13:50:56Z">
              <w:rPr>
                <w:rFonts w:hint="eastAsia" w:ascii="华文楷体" w:hAnsi="华文楷体" w:eastAsia="华文楷体" w:cs="华文楷体"/>
                <w:color w:val="000000"/>
                <w:sz w:val="21"/>
                <w:szCs w:val="24"/>
                <w:lang w:val="en-US" w:eastAsia="zh-CN"/>
              </w:rPr>
            </w:rPrChange>
          </w:rPr>
          <w:t>建立</w:t>
        </w:r>
      </w:ins>
      <w:ins w:id="8485" w:author="野草" w:date="2023-02-08T13:49:28Z">
        <w:r>
          <w:rPr>
            <w:rFonts w:hint="eastAsia" w:ascii="华文细黑" w:hAnsi="华文细黑" w:eastAsia="华文细黑" w:cs="华文细黑"/>
            <w:color w:val="000000"/>
            <w:sz w:val="21"/>
            <w:szCs w:val="24"/>
            <w:lang w:val="en-US" w:eastAsia="zh-CN"/>
            <w:rPrChange w:id="8486" w:author="野草" w:date="2023-02-08T13:50:56Z">
              <w:rPr>
                <w:rFonts w:hint="eastAsia" w:ascii="华文楷体" w:hAnsi="华文楷体" w:eastAsia="华文楷体" w:cs="华文楷体"/>
                <w:color w:val="000000"/>
                <w:sz w:val="21"/>
                <w:szCs w:val="24"/>
                <w:lang w:val="en-US" w:eastAsia="zh-CN"/>
              </w:rPr>
            </w:rPrChange>
          </w:rPr>
          <w:t>河流对滨江地区热环境效应</w:t>
        </w:r>
      </w:ins>
      <w:ins w:id="8488" w:author="野草" w:date="2023-02-08T13:49:29Z">
        <w:r>
          <w:rPr>
            <w:rFonts w:hint="eastAsia" w:ascii="华文细黑" w:hAnsi="华文细黑" w:eastAsia="华文细黑" w:cs="华文细黑"/>
            <w:color w:val="000000"/>
            <w:sz w:val="21"/>
            <w:szCs w:val="24"/>
            <w:lang w:val="en-US" w:eastAsia="zh-CN"/>
            <w:rPrChange w:id="8489" w:author="野草" w:date="2023-02-08T13:50:56Z">
              <w:rPr>
                <w:rFonts w:hint="eastAsia" w:ascii="华文楷体" w:hAnsi="华文楷体" w:eastAsia="华文楷体" w:cs="华文楷体"/>
                <w:color w:val="000000"/>
                <w:sz w:val="21"/>
                <w:szCs w:val="24"/>
                <w:lang w:val="en-US" w:eastAsia="zh-CN"/>
              </w:rPr>
            </w:rPrChange>
          </w:rPr>
          <w:t>的</w:t>
        </w:r>
      </w:ins>
      <w:ins w:id="8491" w:author="野草" w:date="2023-02-08T13:49:31Z">
        <w:r>
          <w:rPr>
            <w:rFonts w:hint="eastAsia" w:ascii="华文细黑" w:hAnsi="华文细黑" w:eastAsia="华文细黑" w:cs="华文细黑"/>
            <w:color w:val="000000"/>
            <w:sz w:val="21"/>
            <w:szCs w:val="24"/>
            <w:lang w:val="en-US" w:eastAsia="zh-CN"/>
            <w:rPrChange w:id="8492" w:author="野草" w:date="2023-02-08T13:50:56Z">
              <w:rPr>
                <w:rFonts w:hint="eastAsia" w:ascii="华文楷体" w:hAnsi="华文楷体" w:eastAsia="华文楷体" w:cs="华文楷体"/>
                <w:color w:val="000000"/>
                <w:sz w:val="21"/>
                <w:szCs w:val="24"/>
                <w:lang w:val="en-US" w:eastAsia="zh-CN"/>
              </w:rPr>
            </w:rPrChange>
          </w:rPr>
          <w:t>评估</w:t>
        </w:r>
      </w:ins>
      <w:ins w:id="8494" w:author="野草" w:date="2023-02-08T13:49:32Z">
        <w:r>
          <w:rPr>
            <w:rFonts w:hint="eastAsia" w:ascii="华文细黑" w:hAnsi="华文细黑" w:eastAsia="华文细黑" w:cs="华文细黑"/>
            <w:color w:val="000000"/>
            <w:sz w:val="21"/>
            <w:szCs w:val="24"/>
            <w:lang w:val="en-US" w:eastAsia="zh-CN"/>
            <w:rPrChange w:id="8495" w:author="野草" w:date="2023-02-08T13:50:56Z">
              <w:rPr>
                <w:rFonts w:hint="eastAsia" w:ascii="华文楷体" w:hAnsi="华文楷体" w:eastAsia="华文楷体" w:cs="华文楷体"/>
                <w:color w:val="000000"/>
                <w:sz w:val="21"/>
                <w:szCs w:val="24"/>
                <w:lang w:val="en-US" w:eastAsia="zh-CN"/>
              </w:rPr>
            </w:rPrChange>
          </w:rPr>
          <w:t>体系，</w:t>
        </w:r>
      </w:ins>
      <w:ins w:id="8497" w:author="野草" w:date="2023-02-08T13:43:56Z">
        <w:r>
          <w:rPr>
            <w:rFonts w:hint="eastAsia" w:ascii="华文细黑" w:hAnsi="华文细黑" w:eastAsia="华文细黑" w:cs="华文细黑"/>
            <w:color w:val="000000"/>
            <w:sz w:val="21"/>
            <w:szCs w:val="24"/>
            <w:lang w:val="en-US" w:eastAsia="zh-CN"/>
            <w:rPrChange w:id="8498" w:author="野草" w:date="2023-02-08T13:50:56Z">
              <w:rPr>
                <w:rFonts w:hint="eastAsia" w:ascii="华文楷体" w:hAnsi="华文楷体" w:eastAsia="华文楷体" w:cs="华文楷体"/>
                <w:color w:val="000000"/>
                <w:sz w:val="21"/>
                <w:szCs w:val="24"/>
                <w:lang w:val="en-US" w:eastAsia="zh-CN"/>
              </w:rPr>
            </w:rPrChange>
          </w:rPr>
          <w:t>在</w:t>
        </w:r>
      </w:ins>
      <w:ins w:id="8500" w:author="野草" w:date="2023-02-08T13:43:57Z">
        <w:r>
          <w:rPr>
            <w:rFonts w:hint="eastAsia" w:ascii="华文细黑" w:hAnsi="华文细黑" w:eastAsia="华文细黑" w:cs="华文细黑"/>
            <w:color w:val="000000"/>
            <w:sz w:val="21"/>
            <w:szCs w:val="24"/>
            <w:lang w:val="en-US" w:eastAsia="zh-CN"/>
            <w:rPrChange w:id="8501" w:author="野草" w:date="2023-02-08T13:50:56Z">
              <w:rPr>
                <w:rFonts w:hint="eastAsia" w:ascii="华文楷体" w:hAnsi="华文楷体" w:eastAsia="华文楷体" w:cs="华文楷体"/>
                <w:color w:val="000000"/>
                <w:sz w:val="21"/>
                <w:szCs w:val="24"/>
                <w:lang w:val="en-US" w:eastAsia="zh-CN"/>
              </w:rPr>
            </w:rPrChange>
          </w:rPr>
          <w:t>不同尺度</w:t>
        </w:r>
      </w:ins>
      <w:ins w:id="8503" w:author="野草" w:date="2023-02-08T13:44:00Z">
        <w:r>
          <w:rPr>
            <w:rFonts w:hint="eastAsia" w:ascii="华文细黑" w:hAnsi="华文细黑" w:eastAsia="华文细黑" w:cs="华文细黑"/>
            <w:color w:val="000000"/>
            <w:sz w:val="21"/>
            <w:szCs w:val="24"/>
            <w:lang w:val="en-US" w:eastAsia="zh-CN"/>
            <w:rPrChange w:id="8504" w:author="野草" w:date="2023-02-08T13:50:56Z">
              <w:rPr>
                <w:rFonts w:hint="eastAsia" w:ascii="华文楷体" w:hAnsi="华文楷体" w:eastAsia="华文楷体" w:cs="华文楷体"/>
                <w:color w:val="000000"/>
                <w:sz w:val="21"/>
                <w:szCs w:val="24"/>
                <w:lang w:val="en-US" w:eastAsia="zh-CN"/>
              </w:rPr>
            </w:rPrChange>
          </w:rPr>
          <w:t>分析</w:t>
        </w:r>
      </w:ins>
      <w:ins w:id="8506" w:author="野草" w:date="2023-02-08T13:49:38Z">
        <w:r>
          <w:rPr>
            <w:rFonts w:hint="eastAsia" w:ascii="华文细黑" w:hAnsi="华文细黑" w:eastAsia="华文细黑" w:cs="华文细黑"/>
            <w:color w:val="000000"/>
            <w:sz w:val="21"/>
            <w:szCs w:val="24"/>
            <w:lang w:val="en-US" w:eastAsia="zh-CN"/>
            <w:rPrChange w:id="8507" w:author="野草" w:date="2023-02-08T13:50:56Z">
              <w:rPr>
                <w:rFonts w:hint="eastAsia" w:ascii="华文楷体" w:hAnsi="华文楷体" w:eastAsia="华文楷体" w:cs="华文楷体"/>
                <w:color w:val="000000"/>
                <w:sz w:val="21"/>
                <w:szCs w:val="24"/>
                <w:lang w:val="en-US" w:eastAsia="zh-CN"/>
              </w:rPr>
            </w:rPrChange>
          </w:rPr>
          <w:t>其</w:t>
        </w:r>
      </w:ins>
      <w:ins w:id="8509" w:author="野草" w:date="2023-02-08T13:49:39Z">
        <w:r>
          <w:rPr>
            <w:rFonts w:hint="eastAsia" w:ascii="华文细黑" w:hAnsi="华文细黑" w:eastAsia="华文细黑" w:cs="华文细黑"/>
            <w:color w:val="000000"/>
            <w:sz w:val="21"/>
            <w:szCs w:val="24"/>
            <w:lang w:val="en-US" w:eastAsia="zh-CN"/>
            <w:rPrChange w:id="8510" w:author="野草" w:date="2023-02-08T13:50:56Z">
              <w:rPr>
                <w:rFonts w:hint="eastAsia" w:ascii="华文楷体" w:hAnsi="华文楷体" w:eastAsia="华文楷体" w:cs="华文楷体"/>
                <w:color w:val="000000"/>
                <w:sz w:val="21"/>
                <w:szCs w:val="24"/>
                <w:lang w:val="en-US" w:eastAsia="zh-CN"/>
              </w:rPr>
            </w:rPrChange>
          </w:rPr>
          <w:t>时空</w:t>
        </w:r>
      </w:ins>
      <w:ins w:id="8512" w:author="野草" w:date="2023-02-08T13:49:42Z">
        <w:r>
          <w:rPr>
            <w:rFonts w:hint="eastAsia" w:ascii="华文细黑" w:hAnsi="华文细黑" w:eastAsia="华文细黑" w:cs="华文细黑"/>
            <w:color w:val="000000"/>
            <w:sz w:val="21"/>
            <w:szCs w:val="24"/>
            <w:lang w:val="en-US" w:eastAsia="zh-CN"/>
            <w:rPrChange w:id="8513" w:author="野草" w:date="2023-02-08T13:50:56Z">
              <w:rPr>
                <w:rFonts w:hint="eastAsia" w:ascii="华文楷体" w:hAnsi="华文楷体" w:eastAsia="华文楷体" w:cs="华文楷体"/>
                <w:color w:val="000000"/>
                <w:sz w:val="21"/>
                <w:szCs w:val="24"/>
                <w:lang w:val="en-US" w:eastAsia="zh-CN"/>
              </w:rPr>
            </w:rPrChange>
          </w:rPr>
          <w:t>格局</w:t>
        </w:r>
      </w:ins>
      <w:ins w:id="8515" w:author="野草" w:date="2023-02-08T13:44:29Z">
        <w:r>
          <w:rPr>
            <w:rFonts w:hint="eastAsia" w:ascii="华文细黑" w:hAnsi="华文细黑" w:eastAsia="华文细黑" w:cs="华文细黑"/>
            <w:color w:val="000000"/>
            <w:sz w:val="21"/>
            <w:szCs w:val="24"/>
            <w:lang w:val="en-US" w:eastAsia="zh-CN"/>
            <w:rPrChange w:id="8516" w:author="野草" w:date="2023-02-08T13:50:56Z">
              <w:rPr>
                <w:rFonts w:hint="eastAsia" w:ascii="华文楷体" w:hAnsi="华文楷体" w:eastAsia="华文楷体" w:cs="华文楷体"/>
                <w:color w:val="000000"/>
                <w:sz w:val="21"/>
                <w:szCs w:val="24"/>
                <w:lang w:val="en-US" w:eastAsia="zh-CN"/>
              </w:rPr>
            </w:rPrChange>
          </w:rPr>
          <w:t>，</w:t>
        </w:r>
      </w:ins>
      <w:ins w:id="8518" w:author="野草" w:date="2023-02-08T13:49:48Z">
        <w:r>
          <w:rPr>
            <w:rFonts w:hint="eastAsia" w:ascii="华文细黑" w:hAnsi="华文细黑" w:eastAsia="华文细黑" w:cs="华文细黑"/>
            <w:color w:val="000000"/>
            <w:sz w:val="21"/>
            <w:szCs w:val="24"/>
            <w:lang w:val="en-US" w:eastAsia="zh-CN"/>
            <w:rPrChange w:id="8519" w:author="野草" w:date="2023-02-08T13:50:56Z">
              <w:rPr>
                <w:rFonts w:hint="eastAsia" w:ascii="华文楷体" w:hAnsi="华文楷体" w:eastAsia="华文楷体" w:cs="华文楷体"/>
                <w:color w:val="000000"/>
                <w:sz w:val="21"/>
                <w:szCs w:val="24"/>
                <w:lang w:val="en-US" w:eastAsia="zh-CN"/>
              </w:rPr>
            </w:rPrChange>
          </w:rPr>
          <w:t>并</w:t>
        </w:r>
      </w:ins>
      <w:ins w:id="8521" w:author="野草" w:date="2023-02-08T13:49:50Z">
        <w:r>
          <w:rPr>
            <w:rFonts w:hint="eastAsia" w:ascii="华文细黑" w:hAnsi="华文细黑" w:eastAsia="华文细黑" w:cs="华文细黑"/>
            <w:color w:val="000000"/>
            <w:sz w:val="21"/>
            <w:szCs w:val="24"/>
            <w:lang w:val="en-US" w:eastAsia="zh-CN"/>
            <w:rPrChange w:id="8522" w:author="野草" w:date="2023-02-08T13:50:56Z">
              <w:rPr>
                <w:rFonts w:hint="eastAsia" w:ascii="华文楷体" w:hAnsi="华文楷体" w:eastAsia="华文楷体" w:cs="华文楷体"/>
                <w:color w:val="000000"/>
                <w:sz w:val="21"/>
                <w:szCs w:val="24"/>
                <w:lang w:val="en-US" w:eastAsia="zh-CN"/>
              </w:rPr>
            </w:rPrChange>
          </w:rPr>
          <w:t>量化</w:t>
        </w:r>
      </w:ins>
      <w:ins w:id="8524" w:author="野草" w:date="2023-02-08T13:44:39Z">
        <w:r>
          <w:rPr>
            <w:rFonts w:hint="eastAsia" w:ascii="华文细黑" w:hAnsi="华文细黑" w:eastAsia="华文细黑" w:cs="华文细黑"/>
            <w:color w:val="000000"/>
            <w:sz w:val="21"/>
            <w:szCs w:val="24"/>
            <w:lang w:val="en-US" w:eastAsia="zh-CN"/>
            <w:rPrChange w:id="8525" w:author="野草" w:date="2023-02-08T13:50:56Z">
              <w:rPr>
                <w:rFonts w:hint="eastAsia" w:ascii="华文楷体" w:hAnsi="华文楷体" w:eastAsia="华文楷体" w:cs="华文楷体"/>
                <w:color w:val="000000"/>
                <w:sz w:val="21"/>
                <w:szCs w:val="24"/>
                <w:lang w:val="en-US" w:eastAsia="zh-CN"/>
              </w:rPr>
            </w:rPrChange>
          </w:rPr>
          <w:t>各</w:t>
        </w:r>
      </w:ins>
      <w:ins w:id="8527" w:author="野草" w:date="2023-02-08T13:44:41Z">
        <w:r>
          <w:rPr>
            <w:rFonts w:hint="eastAsia" w:ascii="华文细黑" w:hAnsi="华文细黑" w:eastAsia="华文细黑" w:cs="华文细黑"/>
            <w:color w:val="000000"/>
            <w:sz w:val="21"/>
            <w:szCs w:val="24"/>
            <w:lang w:val="en-US" w:eastAsia="zh-CN"/>
            <w:rPrChange w:id="8528" w:author="野草" w:date="2023-02-08T13:50:56Z">
              <w:rPr>
                <w:rFonts w:hint="eastAsia" w:ascii="华文楷体" w:hAnsi="华文楷体" w:eastAsia="华文楷体" w:cs="华文楷体"/>
                <w:color w:val="000000"/>
                <w:sz w:val="21"/>
                <w:szCs w:val="24"/>
                <w:lang w:val="en-US" w:eastAsia="zh-CN"/>
              </w:rPr>
            </w:rPrChange>
          </w:rPr>
          <w:t>环境</w:t>
        </w:r>
      </w:ins>
      <w:ins w:id="8530" w:author="野草" w:date="2023-02-08T13:44:42Z">
        <w:r>
          <w:rPr>
            <w:rFonts w:hint="eastAsia" w:ascii="华文细黑" w:hAnsi="华文细黑" w:eastAsia="华文细黑" w:cs="华文细黑"/>
            <w:color w:val="000000"/>
            <w:sz w:val="21"/>
            <w:szCs w:val="24"/>
            <w:lang w:val="en-US" w:eastAsia="zh-CN"/>
            <w:rPrChange w:id="8531" w:author="野草" w:date="2023-02-08T13:50:56Z">
              <w:rPr>
                <w:rFonts w:hint="eastAsia" w:ascii="华文楷体" w:hAnsi="华文楷体" w:eastAsia="华文楷体" w:cs="华文楷体"/>
                <w:color w:val="000000"/>
                <w:sz w:val="21"/>
                <w:szCs w:val="24"/>
                <w:lang w:val="en-US" w:eastAsia="zh-CN"/>
              </w:rPr>
            </w:rPrChange>
          </w:rPr>
          <w:t>因素对</w:t>
        </w:r>
      </w:ins>
      <w:ins w:id="8533" w:author="野草" w:date="2023-02-08T13:49:06Z">
        <w:r>
          <w:rPr>
            <w:rFonts w:hint="eastAsia" w:ascii="华文细黑" w:hAnsi="华文细黑" w:eastAsia="华文细黑" w:cs="华文细黑"/>
            <w:color w:val="000000"/>
            <w:sz w:val="21"/>
            <w:szCs w:val="24"/>
            <w:lang w:val="en-US" w:eastAsia="zh-CN"/>
            <w:rPrChange w:id="8534" w:author="野草" w:date="2023-02-08T13:50:56Z">
              <w:rPr>
                <w:rFonts w:hint="eastAsia" w:ascii="华文楷体" w:hAnsi="华文楷体" w:eastAsia="华文楷体" w:cs="华文楷体"/>
                <w:color w:val="000000"/>
                <w:sz w:val="21"/>
                <w:szCs w:val="24"/>
                <w:lang w:val="en-US" w:eastAsia="zh-CN"/>
              </w:rPr>
            </w:rPrChange>
          </w:rPr>
          <w:t>该效应的</w:t>
        </w:r>
      </w:ins>
      <w:ins w:id="8536" w:author="野草" w:date="2023-02-08T13:49:09Z">
        <w:r>
          <w:rPr>
            <w:rFonts w:hint="eastAsia" w:ascii="华文细黑" w:hAnsi="华文细黑" w:eastAsia="华文细黑" w:cs="华文细黑"/>
            <w:color w:val="000000"/>
            <w:sz w:val="21"/>
            <w:szCs w:val="24"/>
            <w:lang w:val="en-US" w:eastAsia="zh-CN"/>
            <w:rPrChange w:id="8537" w:author="野草" w:date="2023-02-08T13:50:56Z">
              <w:rPr>
                <w:rFonts w:hint="eastAsia" w:ascii="华文楷体" w:hAnsi="华文楷体" w:eastAsia="华文楷体" w:cs="华文楷体"/>
                <w:color w:val="000000"/>
                <w:sz w:val="21"/>
                <w:szCs w:val="24"/>
                <w:lang w:val="en-US" w:eastAsia="zh-CN"/>
              </w:rPr>
            </w:rPrChange>
          </w:rPr>
          <w:t>关系</w:t>
        </w:r>
      </w:ins>
      <w:ins w:id="8539" w:author="野草" w:date="2023-02-08T13:50:08Z">
        <w:r>
          <w:rPr>
            <w:rFonts w:hint="eastAsia" w:ascii="华文细黑" w:hAnsi="华文细黑" w:eastAsia="华文细黑" w:cs="华文细黑"/>
            <w:color w:val="000000"/>
            <w:sz w:val="21"/>
            <w:szCs w:val="24"/>
            <w:lang w:val="en-US" w:eastAsia="zh-CN"/>
            <w:rPrChange w:id="8540" w:author="野草" w:date="2023-02-08T13:50:56Z">
              <w:rPr>
                <w:rFonts w:hint="eastAsia" w:ascii="华文楷体" w:hAnsi="华文楷体" w:eastAsia="华文楷体" w:cs="华文楷体"/>
                <w:color w:val="000000"/>
                <w:sz w:val="21"/>
                <w:szCs w:val="24"/>
                <w:lang w:val="en-US" w:eastAsia="zh-CN"/>
              </w:rPr>
            </w:rPrChange>
          </w:rPr>
          <w:t>，</w:t>
        </w:r>
      </w:ins>
      <w:ins w:id="8542" w:author="野草" w:date="2023-02-08T10:18:53Z">
        <w:r>
          <w:rPr>
            <w:rFonts w:hint="eastAsia" w:ascii="华文细黑" w:hAnsi="华文细黑" w:eastAsia="华文细黑" w:cs="华文细黑"/>
            <w:color w:val="000000"/>
            <w:sz w:val="21"/>
            <w:szCs w:val="24"/>
            <w:rPrChange w:id="8543" w:author="野草" w:date="2023-02-08T13:50:56Z">
              <w:rPr>
                <w:rFonts w:hint="default" w:ascii="宋体" w:hAnsi="宋体" w:eastAsia="宋体"/>
                <w:color w:val="000000"/>
                <w:sz w:val="21"/>
                <w:szCs w:val="24"/>
              </w:rPr>
            </w:rPrChange>
          </w:rPr>
          <w:t>以期加深对</w:t>
        </w:r>
      </w:ins>
      <w:ins w:id="8545" w:author="野草" w:date="2023-02-08T13:50:18Z">
        <w:r>
          <w:rPr>
            <w:rFonts w:hint="eastAsia" w:ascii="华文细黑" w:hAnsi="华文细黑" w:eastAsia="华文细黑" w:cs="华文细黑"/>
            <w:color w:val="000000"/>
            <w:sz w:val="21"/>
            <w:szCs w:val="24"/>
            <w:lang w:val="en-US" w:eastAsia="zh-CN"/>
            <w:rPrChange w:id="8546" w:author="野草" w:date="2023-02-08T13:50:56Z">
              <w:rPr>
                <w:rFonts w:hint="eastAsia" w:ascii="华文楷体" w:hAnsi="华文楷体" w:eastAsia="华文楷体" w:cs="华文楷体"/>
                <w:color w:val="000000"/>
                <w:sz w:val="21"/>
                <w:szCs w:val="24"/>
                <w:lang w:val="en-US" w:eastAsia="zh-CN"/>
              </w:rPr>
            </w:rPrChange>
          </w:rPr>
          <w:t>河流</w:t>
        </w:r>
      </w:ins>
      <w:ins w:id="8548" w:author="野草" w:date="2023-02-08T13:50:19Z">
        <w:r>
          <w:rPr>
            <w:rFonts w:hint="eastAsia" w:ascii="华文细黑" w:hAnsi="华文细黑" w:eastAsia="华文细黑" w:cs="华文细黑"/>
            <w:color w:val="000000"/>
            <w:sz w:val="21"/>
            <w:szCs w:val="24"/>
            <w:lang w:val="en-US" w:eastAsia="zh-CN"/>
            <w:rPrChange w:id="8549" w:author="野草" w:date="2023-02-08T13:50:56Z">
              <w:rPr>
                <w:rFonts w:hint="eastAsia" w:ascii="华文楷体" w:hAnsi="华文楷体" w:eastAsia="华文楷体" w:cs="华文楷体"/>
                <w:color w:val="000000"/>
                <w:sz w:val="21"/>
                <w:szCs w:val="24"/>
                <w:lang w:val="en-US" w:eastAsia="zh-CN"/>
              </w:rPr>
            </w:rPrChange>
          </w:rPr>
          <w:t>热环境</w:t>
        </w:r>
      </w:ins>
      <w:ins w:id="8551" w:author="野草" w:date="2023-02-08T13:50:20Z">
        <w:r>
          <w:rPr>
            <w:rFonts w:hint="eastAsia" w:ascii="华文细黑" w:hAnsi="华文细黑" w:eastAsia="华文细黑" w:cs="华文细黑"/>
            <w:color w:val="000000"/>
            <w:sz w:val="21"/>
            <w:szCs w:val="24"/>
            <w:lang w:val="en-US" w:eastAsia="zh-CN"/>
            <w:rPrChange w:id="8552" w:author="野草" w:date="2023-02-08T13:50:56Z">
              <w:rPr>
                <w:rFonts w:hint="eastAsia" w:ascii="华文楷体" w:hAnsi="华文楷体" w:eastAsia="华文楷体" w:cs="华文楷体"/>
                <w:color w:val="000000"/>
                <w:sz w:val="21"/>
                <w:szCs w:val="24"/>
                <w:lang w:val="en-US" w:eastAsia="zh-CN"/>
              </w:rPr>
            </w:rPrChange>
          </w:rPr>
          <w:t>效应</w:t>
        </w:r>
      </w:ins>
      <w:ins w:id="8554" w:author="野草" w:date="2023-02-08T10:18:53Z">
        <w:r>
          <w:rPr>
            <w:rFonts w:hint="eastAsia" w:ascii="华文细黑" w:hAnsi="华文细黑" w:eastAsia="华文细黑" w:cs="华文细黑"/>
            <w:color w:val="000000"/>
            <w:sz w:val="21"/>
            <w:szCs w:val="24"/>
            <w:rPrChange w:id="8555" w:author="野草" w:date="2023-02-08T13:50:56Z">
              <w:rPr>
                <w:rFonts w:hint="default" w:ascii="宋体" w:hAnsi="宋体" w:eastAsia="宋体"/>
                <w:color w:val="000000"/>
                <w:sz w:val="21"/>
                <w:szCs w:val="24"/>
              </w:rPr>
            </w:rPrChange>
          </w:rPr>
          <w:t>的认识</w:t>
        </w:r>
      </w:ins>
      <w:ins w:id="8557" w:author="野草" w:date="2023-02-08T13:50:26Z">
        <w:r>
          <w:rPr>
            <w:rFonts w:hint="eastAsia" w:ascii="华文细黑" w:hAnsi="华文细黑" w:eastAsia="华文细黑" w:cs="华文细黑"/>
            <w:color w:val="000000"/>
            <w:sz w:val="21"/>
            <w:szCs w:val="24"/>
            <w:lang w:eastAsia="zh-CN"/>
            <w:rPrChange w:id="8558" w:author="野草" w:date="2023-02-08T13:50:56Z">
              <w:rPr>
                <w:rFonts w:hint="eastAsia" w:ascii="华文楷体" w:hAnsi="华文楷体" w:eastAsia="华文楷体" w:cs="华文楷体"/>
                <w:color w:val="000000"/>
                <w:sz w:val="21"/>
                <w:szCs w:val="24"/>
                <w:lang w:eastAsia="zh-CN"/>
              </w:rPr>
            </w:rPrChange>
          </w:rPr>
          <w:t>，</w:t>
        </w:r>
      </w:ins>
      <w:ins w:id="8560" w:author="野草" w:date="2023-02-08T13:50:27Z">
        <w:r>
          <w:rPr>
            <w:rFonts w:hint="eastAsia" w:ascii="华文细黑" w:hAnsi="华文细黑" w:eastAsia="华文细黑" w:cs="华文细黑"/>
            <w:color w:val="000000"/>
            <w:sz w:val="21"/>
            <w:szCs w:val="24"/>
            <w:lang w:val="en-US" w:eastAsia="zh-CN"/>
            <w:rPrChange w:id="8561" w:author="野草" w:date="2023-02-08T13:50:56Z">
              <w:rPr>
                <w:rFonts w:hint="eastAsia" w:ascii="华文楷体" w:hAnsi="华文楷体" w:eastAsia="华文楷体" w:cs="华文楷体"/>
                <w:color w:val="000000"/>
                <w:sz w:val="21"/>
                <w:szCs w:val="24"/>
                <w:lang w:val="en-US" w:eastAsia="zh-CN"/>
              </w:rPr>
            </w:rPrChange>
          </w:rPr>
          <w:t>尤其是</w:t>
        </w:r>
      </w:ins>
      <w:ins w:id="8563" w:author="野草" w:date="2023-02-08T10:18:53Z">
        <w:r>
          <w:rPr>
            <w:rFonts w:hint="eastAsia" w:ascii="华文细黑" w:hAnsi="华文细黑" w:eastAsia="华文细黑" w:cs="华文细黑"/>
            <w:color w:val="000000"/>
            <w:sz w:val="21"/>
            <w:szCs w:val="24"/>
            <w:rPrChange w:id="8564" w:author="野草" w:date="2023-02-08T13:50:56Z">
              <w:rPr>
                <w:rFonts w:hint="default" w:ascii="宋体" w:hAnsi="宋体" w:eastAsia="宋体"/>
                <w:color w:val="000000"/>
                <w:sz w:val="21"/>
                <w:szCs w:val="24"/>
              </w:rPr>
            </w:rPrChange>
          </w:rPr>
          <w:t>揭示</w:t>
        </w:r>
      </w:ins>
      <w:ins w:id="8566" w:author="野草" w:date="2023-02-08T13:50:32Z">
        <w:r>
          <w:rPr>
            <w:rFonts w:hint="eastAsia" w:ascii="华文细黑" w:hAnsi="华文细黑" w:eastAsia="华文细黑" w:cs="华文细黑"/>
            <w:color w:val="000000"/>
            <w:sz w:val="21"/>
            <w:szCs w:val="24"/>
            <w:lang w:val="en-US" w:eastAsia="zh-CN"/>
            <w:rPrChange w:id="8567" w:author="野草" w:date="2023-02-08T13:50:56Z">
              <w:rPr>
                <w:rFonts w:hint="eastAsia" w:ascii="华文楷体" w:hAnsi="华文楷体" w:eastAsia="华文楷体" w:cs="华文楷体"/>
                <w:color w:val="000000"/>
                <w:sz w:val="21"/>
                <w:szCs w:val="24"/>
                <w:lang w:val="en-US" w:eastAsia="zh-CN"/>
              </w:rPr>
            </w:rPrChange>
          </w:rPr>
          <w:t>三维</w:t>
        </w:r>
      </w:ins>
      <w:ins w:id="8569" w:author="野草" w:date="2023-02-08T13:50:33Z">
        <w:r>
          <w:rPr>
            <w:rFonts w:hint="eastAsia" w:ascii="华文细黑" w:hAnsi="华文细黑" w:eastAsia="华文细黑" w:cs="华文细黑"/>
            <w:color w:val="000000"/>
            <w:sz w:val="21"/>
            <w:szCs w:val="24"/>
            <w:lang w:val="en-US" w:eastAsia="zh-CN"/>
            <w:rPrChange w:id="8570" w:author="野草" w:date="2023-02-08T13:50:56Z">
              <w:rPr>
                <w:rFonts w:hint="eastAsia" w:ascii="华文楷体" w:hAnsi="华文楷体" w:eastAsia="华文楷体" w:cs="华文楷体"/>
                <w:color w:val="000000"/>
                <w:sz w:val="21"/>
                <w:szCs w:val="24"/>
                <w:lang w:val="en-US" w:eastAsia="zh-CN"/>
              </w:rPr>
            </w:rPrChange>
          </w:rPr>
          <w:t>空间</w:t>
        </w:r>
      </w:ins>
      <w:ins w:id="8572" w:author="野草" w:date="2023-02-08T13:50:34Z">
        <w:r>
          <w:rPr>
            <w:rFonts w:hint="eastAsia" w:ascii="华文细黑" w:hAnsi="华文细黑" w:eastAsia="华文细黑" w:cs="华文细黑"/>
            <w:color w:val="000000"/>
            <w:sz w:val="21"/>
            <w:szCs w:val="24"/>
            <w:lang w:val="en-US" w:eastAsia="zh-CN"/>
            <w:rPrChange w:id="8573" w:author="野草" w:date="2023-02-08T13:50:56Z">
              <w:rPr>
                <w:rFonts w:hint="eastAsia" w:ascii="华文楷体" w:hAnsi="华文楷体" w:eastAsia="华文楷体" w:cs="华文楷体"/>
                <w:color w:val="000000"/>
                <w:sz w:val="21"/>
                <w:szCs w:val="24"/>
                <w:lang w:val="en-US" w:eastAsia="zh-CN"/>
              </w:rPr>
            </w:rPrChange>
          </w:rPr>
          <w:t>形态</w:t>
        </w:r>
      </w:ins>
      <w:ins w:id="8575" w:author="野草" w:date="2023-02-08T13:50:36Z">
        <w:r>
          <w:rPr>
            <w:rFonts w:hint="eastAsia" w:ascii="华文细黑" w:hAnsi="华文细黑" w:eastAsia="华文细黑" w:cs="华文细黑"/>
            <w:color w:val="000000"/>
            <w:sz w:val="21"/>
            <w:szCs w:val="24"/>
            <w:lang w:val="en-US" w:eastAsia="zh-CN"/>
            <w:rPrChange w:id="8576" w:author="野草" w:date="2023-02-08T13:50:56Z">
              <w:rPr>
                <w:rFonts w:hint="eastAsia" w:ascii="华文楷体" w:hAnsi="华文楷体" w:eastAsia="华文楷体" w:cs="华文楷体"/>
                <w:color w:val="000000"/>
                <w:sz w:val="21"/>
                <w:szCs w:val="24"/>
                <w:lang w:val="en-US" w:eastAsia="zh-CN"/>
              </w:rPr>
            </w:rPrChange>
          </w:rPr>
          <w:t>因素的</w:t>
        </w:r>
      </w:ins>
      <w:ins w:id="8578" w:author="野草" w:date="2023-02-08T13:50:39Z">
        <w:r>
          <w:rPr>
            <w:rFonts w:hint="eastAsia" w:ascii="华文细黑" w:hAnsi="华文细黑" w:eastAsia="华文细黑" w:cs="华文细黑"/>
            <w:color w:val="000000"/>
            <w:sz w:val="21"/>
            <w:szCs w:val="24"/>
            <w:lang w:val="en-US" w:eastAsia="zh-CN"/>
            <w:rPrChange w:id="8579" w:author="野草" w:date="2023-02-08T13:50:56Z">
              <w:rPr>
                <w:rFonts w:hint="eastAsia" w:ascii="华文楷体" w:hAnsi="华文楷体" w:eastAsia="华文楷体" w:cs="华文楷体"/>
                <w:color w:val="000000"/>
                <w:sz w:val="21"/>
                <w:szCs w:val="24"/>
                <w:lang w:val="en-US" w:eastAsia="zh-CN"/>
              </w:rPr>
            </w:rPrChange>
          </w:rPr>
          <w:t>角色</w:t>
        </w:r>
      </w:ins>
      <w:ins w:id="8581" w:author="野草" w:date="2023-02-08T10:18:53Z">
        <w:r>
          <w:rPr>
            <w:rFonts w:hint="eastAsia" w:ascii="华文细黑" w:hAnsi="华文细黑" w:eastAsia="华文细黑" w:cs="华文细黑"/>
            <w:color w:val="000000"/>
            <w:sz w:val="21"/>
            <w:szCs w:val="24"/>
            <w:rPrChange w:id="8582" w:author="野草" w:date="2023-02-08T13:50:56Z">
              <w:rPr>
                <w:rFonts w:hint="default" w:ascii="宋体" w:hAnsi="宋体" w:eastAsia="宋体"/>
                <w:color w:val="000000"/>
                <w:sz w:val="21"/>
                <w:szCs w:val="24"/>
              </w:rPr>
            </w:rPrChange>
          </w:rPr>
          <w:t>，具有</w:t>
        </w:r>
      </w:ins>
      <w:ins w:id="8584" w:author="野草" w:date="2023-02-08T13:50:50Z">
        <w:r>
          <w:rPr>
            <w:rFonts w:hint="eastAsia" w:ascii="华文细黑" w:hAnsi="华文细黑" w:eastAsia="华文细黑" w:cs="华文细黑"/>
            <w:color w:val="000000"/>
            <w:sz w:val="21"/>
            <w:szCs w:val="24"/>
            <w:lang w:val="en-US" w:eastAsia="zh-CN"/>
            <w:rPrChange w:id="8585" w:author="野草" w:date="2023-02-08T13:50:56Z">
              <w:rPr>
                <w:rFonts w:hint="eastAsia" w:ascii="华文楷体" w:hAnsi="华文楷体" w:eastAsia="华文楷体" w:cs="华文楷体"/>
                <w:color w:val="000000"/>
                <w:sz w:val="21"/>
                <w:szCs w:val="24"/>
                <w:lang w:val="en-US" w:eastAsia="zh-CN"/>
              </w:rPr>
            </w:rPrChange>
          </w:rPr>
          <w:t>城市</w:t>
        </w:r>
      </w:ins>
      <w:ins w:id="8587" w:author="野草" w:date="2023-02-08T13:50:51Z">
        <w:r>
          <w:rPr>
            <w:rFonts w:hint="eastAsia" w:ascii="华文细黑" w:hAnsi="华文细黑" w:eastAsia="华文细黑" w:cs="华文细黑"/>
            <w:color w:val="000000"/>
            <w:sz w:val="21"/>
            <w:szCs w:val="24"/>
            <w:lang w:val="en-US" w:eastAsia="zh-CN"/>
            <w:rPrChange w:id="8588" w:author="野草" w:date="2023-02-08T13:50:56Z">
              <w:rPr>
                <w:rFonts w:hint="eastAsia" w:ascii="华文楷体" w:hAnsi="华文楷体" w:eastAsia="华文楷体" w:cs="华文楷体"/>
                <w:color w:val="000000"/>
                <w:sz w:val="21"/>
                <w:szCs w:val="24"/>
                <w:lang w:val="en-US" w:eastAsia="zh-CN"/>
              </w:rPr>
            </w:rPrChange>
          </w:rPr>
          <w:t>气候</w:t>
        </w:r>
      </w:ins>
      <w:ins w:id="8590" w:author="野草" w:date="2023-02-08T10:18:53Z">
        <w:r>
          <w:rPr>
            <w:rFonts w:hint="eastAsia" w:ascii="华文细黑" w:hAnsi="华文细黑" w:eastAsia="华文细黑" w:cs="华文细黑"/>
            <w:color w:val="000000"/>
            <w:sz w:val="21"/>
            <w:szCs w:val="24"/>
            <w:rPrChange w:id="8591" w:author="野草" w:date="2023-02-08T13:50:56Z">
              <w:rPr>
                <w:rFonts w:hint="default" w:ascii="宋体" w:hAnsi="宋体" w:eastAsia="宋体"/>
                <w:color w:val="000000"/>
                <w:sz w:val="21"/>
                <w:szCs w:val="24"/>
              </w:rPr>
            </w:rPrChange>
          </w:rPr>
          <w:t>学理论特色。</w:t>
        </w:r>
      </w:ins>
    </w:p>
    <w:p>
      <w:pPr>
        <w:pStyle w:val="5"/>
        <w:rPr>
          <w:ins w:id="8593" w:author="野草" w:date="2023-02-08T10:19:03Z"/>
          <w:rFonts w:hint="default" w:eastAsia="黑体" w:asciiTheme="minorHAnsi" w:hAnsiTheme="minorHAnsi"/>
          <w:sz w:val="21"/>
          <w:szCs w:val="22"/>
          <w:lang w:val="en-US" w:eastAsia="zh-CN"/>
        </w:rPr>
      </w:pPr>
      <w:ins w:id="8594" w:author="野草" w:date="2023-02-08T10:19:03Z">
        <w:r>
          <w:rPr>
            <w:rFonts w:hint="default"/>
          </w:rPr>
          <w:t>4.</w:t>
        </w:r>
      </w:ins>
      <w:ins w:id="8595" w:author="野草" w:date="2023-02-08T10:19:22Z">
        <w:r>
          <w:rPr>
            <w:rFonts w:hint="eastAsia"/>
            <w:lang w:val="en-US" w:eastAsia="zh-CN"/>
          </w:rPr>
          <w:t xml:space="preserve">2. </w:t>
        </w:r>
      </w:ins>
      <w:ins w:id="8596" w:author="野草" w:date="2023-02-08T10:19:25Z">
        <w:r>
          <w:rPr>
            <w:rFonts w:hint="eastAsia"/>
            <w:lang w:val="en-US" w:eastAsia="zh-CN"/>
          </w:rPr>
          <w:t>创新</w:t>
        </w:r>
      </w:ins>
      <w:ins w:id="8597" w:author="野草" w:date="2023-02-08T10:19:26Z">
        <w:r>
          <w:rPr>
            <w:rFonts w:hint="eastAsia"/>
            <w:lang w:val="en-US" w:eastAsia="zh-CN"/>
          </w:rPr>
          <w:t>之处</w:t>
        </w:r>
      </w:ins>
    </w:p>
    <w:p>
      <w:pPr>
        <w:rPr>
          <w:ins w:id="8598" w:author="野草" w:date="2023-02-08T14:29:59Z"/>
          <w:rFonts w:hint="eastAsia" w:ascii="华文细黑" w:hAnsi="华文细黑" w:eastAsia="华文细黑" w:cs="华文细黑"/>
          <w:color w:val="000000"/>
          <w:sz w:val="22"/>
          <w:szCs w:val="22"/>
          <w:lang w:val="en-US" w:eastAsia="zh-CN"/>
          <w:rPrChange w:id="8599" w:author="野草" w:date="2023-02-08T14:30:03Z">
            <w:rPr>
              <w:ins w:id="8600" w:author="野草" w:date="2023-02-08T14:29:59Z"/>
              <w:rFonts w:hint="eastAsia" w:ascii="华文细黑" w:hAnsi="华文细黑" w:eastAsia="华文细黑" w:cs="华文细黑"/>
              <w:color w:val="000000"/>
              <w:sz w:val="21"/>
              <w:szCs w:val="24"/>
              <w:lang w:val="en-US" w:eastAsia="zh-CN"/>
            </w:rPr>
          </w:rPrChange>
        </w:rPr>
      </w:pPr>
      <w:ins w:id="8601" w:author="野草" w:date="2023-02-08T14:29:59Z">
        <w:bookmarkStart w:id="18" w:name="OLE_LINK35"/>
        <w:r>
          <w:rPr>
            <w:rFonts w:hint="eastAsia" w:ascii="华文细黑" w:hAnsi="华文细黑" w:eastAsia="华文细黑" w:cs="华文细黑"/>
            <w:lang w:val="en-US" w:eastAsia="zh-CN"/>
          </w:rPr>
          <w:t>[up230208]</w:t>
        </w:r>
      </w:ins>
    </w:p>
    <w:bookmarkEnd w:id="18"/>
    <w:p>
      <w:pPr>
        <w:numPr>
          <w:ilvl w:val="0"/>
          <w:numId w:val="2"/>
          <w:ins w:id="8603" w:author="野草" w:date="2023-02-08T14:31:26Z"/>
        </w:numPr>
        <w:rPr>
          <w:ins w:id="8604" w:author="野草" w:date="2023-02-08T14:31:26Z"/>
          <w:rFonts w:hint="eastAsia" w:ascii="华文细黑" w:hAnsi="华文细黑" w:eastAsia="华文细黑" w:cs="华文细黑"/>
          <w:sz w:val="22"/>
          <w:szCs w:val="22"/>
          <w:lang w:val="en-US" w:eastAsia="zh-CN"/>
        </w:rPr>
        <w:pPrChange w:id="8602" w:author="野草" w:date="2023-02-08T14:31:26Z">
          <w:pPr/>
        </w:pPrChange>
      </w:pPr>
      <w:ins w:id="8605" w:author="野草" w:date="2023-02-08T11:02:08Z">
        <w:r>
          <w:rPr>
            <w:rFonts w:hint="eastAsia" w:ascii="华文细黑" w:hAnsi="华文细黑" w:eastAsia="华文细黑" w:cs="华文细黑"/>
            <w:sz w:val="22"/>
            <w:szCs w:val="22"/>
            <w:lang w:val="en-US" w:eastAsia="zh-CN"/>
            <w:rPrChange w:id="8606" w:author="野草" w:date="2023-02-08T14:30:03Z">
              <w:rPr>
                <w:rFonts w:hint="eastAsia" w:ascii="瀹嬩綋" w:hAnsi="瀹嬩綋" w:eastAsia="瀹嬩綋"/>
                <w:sz w:val="24"/>
                <w:szCs w:val="24"/>
                <w:lang w:val="en-US" w:eastAsia="zh-CN"/>
              </w:rPr>
            </w:rPrChange>
          </w:rPr>
          <w:t>本项目</w:t>
        </w:r>
      </w:ins>
      <w:ins w:id="8608" w:author="野草" w:date="2023-02-08T11:02:12Z">
        <w:r>
          <w:rPr>
            <w:rFonts w:hint="eastAsia" w:ascii="华文细黑" w:hAnsi="华文细黑" w:eastAsia="华文细黑" w:cs="华文细黑"/>
            <w:sz w:val="22"/>
            <w:szCs w:val="22"/>
            <w:lang w:val="en-US" w:eastAsia="zh-CN"/>
            <w:rPrChange w:id="8609" w:author="野草" w:date="2023-02-08T14:30:03Z">
              <w:rPr>
                <w:rFonts w:hint="eastAsia" w:ascii="瀹嬩綋" w:hAnsi="瀹嬩綋" w:eastAsia="瀹嬩綋"/>
                <w:sz w:val="24"/>
                <w:szCs w:val="24"/>
                <w:lang w:val="en-US" w:eastAsia="zh-CN"/>
              </w:rPr>
            </w:rPrChange>
          </w:rPr>
          <w:t>根据</w:t>
        </w:r>
      </w:ins>
      <w:ins w:id="8611" w:author="野草" w:date="2023-02-08T11:02:22Z">
        <w:r>
          <w:rPr>
            <w:rFonts w:hint="eastAsia" w:ascii="华文细黑" w:hAnsi="华文细黑" w:eastAsia="华文细黑" w:cs="华文细黑"/>
            <w:sz w:val="22"/>
            <w:szCs w:val="22"/>
            <w:lang w:val="en-US" w:eastAsia="zh-CN"/>
            <w:rPrChange w:id="8612" w:author="野草" w:date="2023-02-08T14:30:03Z">
              <w:rPr>
                <w:rFonts w:hint="eastAsia" w:ascii="瀹嬩綋" w:hAnsi="瀹嬩綋" w:eastAsia="瀹嬩綋"/>
                <w:sz w:val="24"/>
                <w:szCs w:val="24"/>
                <w:lang w:val="en-US" w:eastAsia="zh-CN"/>
              </w:rPr>
            </w:rPrChange>
          </w:rPr>
          <w:t>气象</w:t>
        </w:r>
      </w:ins>
      <w:ins w:id="8614" w:author="野草" w:date="2023-02-08T11:03:18Z">
        <w:r>
          <w:rPr>
            <w:rFonts w:hint="eastAsia" w:ascii="华文细黑" w:hAnsi="华文细黑" w:eastAsia="华文细黑" w:cs="华文细黑"/>
            <w:sz w:val="22"/>
            <w:szCs w:val="22"/>
            <w:lang w:val="en-US" w:eastAsia="zh-CN"/>
            <w:rPrChange w:id="8615" w:author="野草" w:date="2023-02-08T14:30:03Z">
              <w:rPr>
                <w:rFonts w:hint="eastAsia" w:ascii="瀹嬩綋" w:hAnsi="瀹嬩綋" w:eastAsia="瀹嬩綋"/>
                <w:sz w:val="24"/>
                <w:szCs w:val="24"/>
                <w:lang w:val="en-US" w:eastAsia="zh-CN"/>
              </w:rPr>
            </w:rPrChange>
          </w:rPr>
          <w:t>变量</w:t>
        </w:r>
      </w:ins>
      <w:ins w:id="8617" w:author="野草" w:date="2023-02-08T11:03:22Z">
        <w:r>
          <w:rPr>
            <w:rFonts w:hint="eastAsia" w:ascii="华文细黑" w:hAnsi="华文细黑" w:eastAsia="华文细黑" w:cs="华文细黑"/>
            <w:sz w:val="22"/>
            <w:szCs w:val="22"/>
            <w:lang w:val="en-US" w:eastAsia="zh-CN"/>
            <w:rPrChange w:id="8618" w:author="野草" w:date="2023-02-08T14:30:03Z">
              <w:rPr>
                <w:rFonts w:hint="eastAsia" w:ascii="瀹嬩綋" w:hAnsi="瀹嬩綋" w:eastAsia="瀹嬩綋"/>
                <w:sz w:val="24"/>
                <w:szCs w:val="24"/>
                <w:lang w:val="en-US" w:eastAsia="zh-CN"/>
              </w:rPr>
            </w:rPrChange>
          </w:rPr>
          <w:t>计算了</w:t>
        </w:r>
      </w:ins>
      <w:ins w:id="8620" w:author="野草" w:date="2023-02-08T11:03:39Z">
        <w:r>
          <w:rPr>
            <w:rFonts w:hint="eastAsia" w:ascii="华文细黑" w:hAnsi="华文细黑" w:eastAsia="华文细黑" w:cs="华文细黑"/>
            <w:sz w:val="22"/>
            <w:szCs w:val="22"/>
            <w:highlight w:val="yellow"/>
            <w:lang w:val="en-US" w:eastAsia="zh-CN"/>
            <w:rPrChange w:id="8621" w:author="野草" w:date="2023-02-08T14:30:03Z">
              <w:rPr>
                <w:rFonts w:hint="eastAsia" w:ascii="瀹嬩綋" w:hAnsi="瀹嬩綋" w:eastAsia="瀹嬩綋"/>
                <w:sz w:val="24"/>
                <w:szCs w:val="24"/>
                <w:lang w:val="en-US" w:eastAsia="zh-CN"/>
              </w:rPr>
            </w:rPrChange>
          </w:rPr>
          <w:t>局地</w:t>
        </w:r>
      </w:ins>
      <w:ins w:id="8623" w:author="野草" w:date="2023-02-08T11:03:47Z">
        <w:r>
          <w:rPr>
            <w:rFonts w:hint="eastAsia" w:ascii="华文细黑" w:hAnsi="华文细黑" w:eastAsia="华文细黑" w:cs="华文细黑"/>
            <w:sz w:val="22"/>
            <w:szCs w:val="22"/>
            <w:highlight w:val="yellow"/>
            <w:lang w:val="en-US" w:eastAsia="zh-CN"/>
            <w:rPrChange w:id="8624" w:author="野草" w:date="2023-02-08T14:30:03Z">
              <w:rPr>
                <w:rFonts w:hint="eastAsia" w:ascii="瀹嬩綋" w:hAnsi="瀹嬩綋" w:eastAsia="瀹嬩綋"/>
                <w:sz w:val="24"/>
                <w:szCs w:val="24"/>
                <w:lang w:val="en-US" w:eastAsia="zh-CN"/>
              </w:rPr>
            </w:rPrChange>
          </w:rPr>
          <w:t>河流</w:t>
        </w:r>
      </w:ins>
      <w:ins w:id="8626" w:author="野草" w:date="2023-02-08T11:03:48Z">
        <w:r>
          <w:rPr>
            <w:rFonts w:hint="eastAsia" w:ascii="华文细黑" w:hAnsi="华文细黑" w:eastAsia="华文细黑" w:cs="华文细黑"/>
            <w:sz w:val="22"/>
            <w:szCs w:val="22"/>
            <w:highlight w:val="yellow"/>
            <w:lang w:val="en-US" w:eastAsia="zh-CN"/>
            <w:rPrChange w:id="8627" w:author="野草" w:date="2023-02-08T14:30:03Z">
              <w:rPr>
                <w:rFonts w:hint="eastAsia" w:ascii="瀹嬩綋" w:hAnsi="瀹嬩綋" w:eastAsia="瀹嬩綋"/>
                <w:sz w:val="24"/>
                <w:szCs w:val="24"/>
                <w:lang w:val="en-US" w:eastAsia="zh-CN"/>
              </w:rPr>
            </w:rPrChange>
          </w:rPr>
          <w:t>降温</w:t>
        </w:r>
      </w:ins>
      <w:ins w:id="8629" w:author="野草" w:date="2023-02-08T11:03:50Z">
        <w:r>
          <w:rPr>
            <w:rFonts w:hint="eastAsia" w:ascii="华文细黑" w:hAnsi="华文细黑" w:eastAsia="华文细黑" w:cs="华文细黑"/>
            <w:sz w:val="22"/>
            <w:szCs w:val="22"/>
            <w:highlight w:val="yellow"/>
            <w:lang w:val="en-US" w:eastAsia="zh-CN"/>
            <w:rPrChange w:id="8630" w:author="野草" w:date="2023-02-08T14:30:03Z">
              <w:rPr>
                <w:rFonts w:hint="eastAsia" w:ascii="瀹嬩綋" w:hAnsi="瀹嬩綋" w:eastAsia="瀹嬩綋"/>
                <w:sz w:val="24"/>
                <w:szCs w:val="24"/>
                <w:lang w:val="en-US" w:eastAsia="zh-CN"/>
              </w:rPr>
            </w:rPrChange>
          </w:rPr>
          <w:t>强度</w:t>
        </w:r>
      </w:ins>
      <w:ins w:id="8632" w:author="野草" w:date="2023-02-08T11:03:51Z">
        <w:r>
          <w:rPr>
            <w:rFonts w:hint="eastAsia" w:ascii="华文细黑" w:hAnsi="华文细黑" w:eastAsia="华文细黑" w:cs="华文细黑"/>
            <w:sz w:val="22"/>
            <w:szCs w:val="22"/>
            <w:highlight w:val="yellow"/>
            <w:lang w:val="en-US" w:eastAsia="zh-CN"/>
            <w:rPrChange w:id="8633" w:author="野草" w:date="2023-02-08T14:30:03Z">
              <w:rPr>
                <w:rFonts w:hint="eastAsia" w:ascii="瀹嬩綋" w:hAnsi="瀹嬩綋" w:eastAsia="瀹嬩綋"/>
                <w:sz w:val="24"/>
                <w:szCs w:val="24"/>
                <w:lang w:val="en-US" w:eastAsia="zh-CN"/>
              </w:rPr>
            </w:rPrChange>
          </w:rPr>
          <w:t>、</w:t>
        </w:r>
      </w:ins>
      <w:ins w:id="8635" w:author="野草" w:date="2023-02-08T14:26:55Z">
        <w:r>
          <w:rPr>
            <w:rFonts w:hint="eastAsia" w:ascii="华文细黑" w:hAnsi="华文细黑" w:eastAsia="华文细黑" w:cs="华文细黑"/>
            <w:sz w:val="22"/>
            <w:szCs w:val="22"/>
            <w:highlight w:val="yellow"/>
            <w:lang w:val="en-US" w:eastAsia="zh-CN"/>
            <w:rPrChange w:id="8636" w:author="野草" w:date="2023-02-08T14:30:03Z">
              <w:rPr>
                <w:rFonts w:hint="eastAsia" w:ascii="华文楷体" w:hAnsi="华文楷体" w:eastAsia="华文楷体" w:cs="华文楷体"/>
                <w:sz w:val="24"/>
                <w:szCs w:val="24"/>
                <w:highlight w:val="yellow"/>
                <w:lang w:val="en-US" w:eastAsia="zh-CN"/>
              </w:rPr>
            </w:rPrChange>
          </w:rPr>
          <w:t>局地</w:t>
        </w:r>
      </w:ins>
      <w:ins w:id="8638" w:author="野草" w:date="2023-02-08T11:03:53Z">
        <w:r>
          <w:rPr>
            <w:rFonts w:hint="eastAsia" w:ascii="华文细黑" w:hAnsi="华文细黑" w:eastAsia="华文细黑" w:cs="华文细黑"/>
            <w:sz w:val="22"/>
            <w:szCs w:val="22"/>
            <w:highlight w:val="yellow"/>
            <w:lang w:val="en-US" w:eastAsia="zh-CN"/>
            <w:rPrChange w:id="8639" w:author="野草" w:date="2023-02-08T14:30:03Z">
              <w:rPr>
                <w:rFonts w:hint="eastAsia" w:ascii="瀹嬩綋" w:hAnsi="瀹嬩綋" w:eastAsia="瀹嬩綋"/>
                <w:sz w:val="24"/>
                <w:szCs w:val="24"/>
                <w:lang w:val="en-US" w:eastAsia="zh-CN"/>
              </w:rPr>
            </w:rPrChange>
          </w:rPr>
          <w:t>累积</w:t>
        </w:r>
      </w:ins>
      <w:ins w:id="8641" w:author="野草" w:date="2023-02-08T11:03:55Z">
        <w:r>
          <w:rPr>
            <w:rFonts w:hint="eastAsia" w:ascii="华文细黑" w:hAnsi="华文细黑" w:eastAsia="华文细黑" w:cs="华文细黑"/>
            <w:sz w:val="22"/>
            <w:szCs w:val="22"/>
            <w:highlight w:val="yellow"/>
            <w:lang w:val="en-US" w:eastAsia="zh-CN"/>
            <w:rPrChange w:id="8642" w:author="野草" w:date="2023-02-08T14:30:03Z">
              <w:rPr>
                <w:rFonts w:hint="eastAsia" w:ascii="瀹嬩綋" w:hAnsi="瀹嬩綋" w:eastAsia="瀹嬩綋"/>
                <w:sz w:val="24"/>
                <w:szCs w:val="24"/>
                <w:lang w:val="en-US" w:eastAsia="zh-CN"/>
              </w:rPr>
            </w:rPrChange>
          </w:rPr>
          <w:t>河流</w:t>
        </w:r>
      </w:ins>
      <w:ins w:id="8644" w:author="野草" w:date="2023-02-08T11:03:56Z">
        <w:r>
          <w:rPr>
            <w:rFonts w:hint="eastAsia" w:ascii="华文细黑" w:hAnsi="华文细黑" w:eastAsia="华文细黑" w:cs="华文细黑"/>
            <w:sz w:val="22"/>
            <w:szCs w:val="22"/>
            <w:highlight w:val="yellow"/>
            <w:lang w:val="en-US" w:eastAsia="zh-CN"/>
            <w:rPrChange w:id="8645" w:author="野草" w:date="2023-02-08T14:30:03Z">
              <w:rPr>
                <w:rFonts w:hint="eastAsia" w:ascii="瀹嬩綋" w:hAnsi="瀹嬩綋" w:eastAsia="瀹嬩綋"/>
                <w:sz w:val="24"/>
                <w:szCs w:val="24"/>
                <w:lang w:val="en-US" w:eastAsia="zh-CN"/>
              </w:rPr>
            </w:rPrChange>
          </w:rPr>
          <w:t>降温</w:t>
        </w:r>
      </w:ins>
      <w:ins w:id="8647" w:author="野草" w:date="2023-02-08T11:04:01Z">
        <w:r>
          <w:rPr>
            <w:rFonts w:hint="eastAsia" w:ascii="华文细黑" w:hAnsi="华文细黑" w:eastAsia="华文细黑" w:cs="华文细黑"/>
            <w:sz w:val="22"/>
            <w:szCs w:val="22"/>
            <w:highlight w:val="yellow"/>
            <w:lang w:val="en-US" w:eastAsia="zh-CN"/>
            <w:rPrChange w:id="8648" w:author="野草" w:date="2023-02-08T14:30:03Z">
              <w:rPr>
                <w:rFonts w:hint="eastAsia" w:ascii="瀹嬩綋" w:hAnsi="瀹嬩綋" w:eastAsia="瀹嬩綋"/>
                <w:sz w:val="24"/>
                <w:szCs w:val="24"/>
                <w:lang w:val="en-US" w:eastAsia="zh-CN"/>
              </w:rPr>
            </w:rPrChange>
          </w:rPr>
          <w:t>强度</w:t>
        </w:r>
      </w:ins>
      <w:ins w:id="8650" w:author="野草" w:date="2023-02-08T11:04:02Z">
        <w:r>
          <w:rPr>
            <w:rFonts w:hint="eastAsia" w:ascii="华文细黑" w:hAnsi="华文细黑" w:eastAsia="华文细黑" w:cs="华文细黑"/>
            <w:sz w:val="22"/>
            <w:szCs w:val="22"/>
            <w:lang w:val="en-US" w:eastAsia="zh-CN"/>
            <w:rPrChange w:id="8651" w:author="野草" w:date="2023-02-08T14:30:03Z">
              <w:rPr>
                <w:rFonts w:hint="eastAsia" w:ascii="瀹嬩綋" w:hAnsi="瀹嬩綋" w:eastAsia="瀹嬩綋"/>
                <w:sz w:val="24"/>
                <w:szCs w:val="24"/>
                <w:lang w:val="en-US" w:eastAsia="zh-CN"/>
              </w:rPr>
            </w:rPrChange>
          </w:rPr>
          <w:t>等</w:t>
        </w:r>
      </w:ins>
      <w:ins w:id="8653" w:author="野草" w:date="2023-02-08T11:04:04Z">
        <w:r>
          <w:rPr>
            <w:rFonts w:hint="eastAsia" w:ascii="华文细黑" w:hAnsi="华文细黑" w:eastAsia="华文细黑" w:cs="华文细黑"/>
            <w:sz w:val="22"/>
            <w:szCs w:val="22"/>
            <w:lang w:val="en-US" w:eastAsia="zh-CN"/>
            <w:rPrChange w:id="8654" w:author="野草" w:date="2023-02-08T14:30:03Z">
              <w:rPr>
                <w:rFonts w:hint="eastAsia" w:ascii="瀹嬩綋" w:hAnsi="瀹嬩綋" w:eastAsia="瀹嬩綋"/>
                <w:sz w:val="24"/>
                <w:szCs w:val="24"/>
                <w:lang w:val="en-US" w:eastAsia="zh-CN"/>
              </w:rPr>
            </w:rPrChange>
          </w:rPr>
          <w:t>指标</w:t>
        </w:r>
      </w:ins>
      <w:ins w:id="8656" w:author="野草" w:date="2023-02-08T11:05:35Z">
        <w:r>
          <w:rPr>
            <w:rFonts w:hint="eastAsia" w:ascii="华文细黑" w:hAnsi="华文细黑" w:eastAsia="华文细黑" w:cs="华文细黑"/>
            <w:sz w:val="22"/>
            <w:szCs w:val="22"/>
            <w:lang w:val="en-US" w:eastAsia="zh-CN"/>
            <w:rPrChange w:id="8657" w:author="野草" w:date="2023-02-08T14:30:03Z">
              <w:rPr>
                <w:rFonts w:hint="eastAsia" w:ascii="瀹嬩綋" w:hAnsi="瀹嬩綋" w:eastAsia="瀹嬩綋"/>
                <w:sz w:val="24"/>
                <w:szCs w:val="24"/>
                <w:lang w:val="en-US" w:eastAsia="zh-CN"/>
              </w:rPr>
            </w:rPrChange>
          </w:rPr>
          <w:t>，</w:t>
        </w:r>
      </w:ins>
      <w:ins w:id="8659" w:author="野草" w:date="2023-02-08T14:14:43Z">
        <w:r>
          <w:rPr>
            <w:rFonts w:hint="eastAsia" w:ascii="华文细黑" w:hAnsi="华文细黑" w:eastAsia="华文细黑" w:cs="华文细黑"/>
            <w:b/>
            <w:bCs/>
            <w:sz w:val="22"/>
            <w:szCs w:val="22"/>
            <w:highlight w:val="yellow"/>
            <w:rPrChange w:id="8660" w:author="野草" w:date="2023-02-08T14:30:03Z">
              <w:rPr>
                <w:rFonts w:hint="eastAsia" w:ascii="瀹嬩綋" w:hAnsi="瀹嬩綋" w:eastAsia="瀹嬩綋"/>
                <w:sz w:val="24"/>
                <w:szCs w:val="24"/>
              </w:rPr>
            </w:rPrChange>
          </w:rPr>
          <w:t>突破现有</w:t>
        </w:r>
      </w:ins>
      <w:ins w:id="8662" w:author="野草" w:date="2023-02-08T14:14:43Z">
        <w:r>
          <w:rPr>
            <w:rFonts w:hint="eastAsia" w:ascii="华文细黑" w:hAnsi="华文细黑" w:eastAsia="华文细黑" w:cs="华文细黑"/>
            <w:b/>
            <w:bCs/>
            <w:sz w:val="22"/>
            <w:szCs w:val="22"/>
            <w:highlight w:val="yellow"/>
            <w:lang w:val="en-US" w:eastAsia="zh-CN"/>
            <w:rPrChange w:id="8663" w:author="野草" w:date="2023-02-08T14:30:03Z">
              <w:rPr>
                <w:rFonts w:hint="eastAsia" w:ascii="瀹嬩綋" w:hAnsi="瀹嬩綋" w:eastAsia="瀹嬩綋"/>
                <w:sz w:val="24"/>
                <w:szCs w:val="24"/>
                <w:lang w:val="en-US" w:eastAsia="zh-CN"/>
              </w:rPr>
            </w:rPrChange>
          </w:rPr>
          <w:t>河流热环境效应研究在行人水平高度的时空格局</w:t>
        </w:r>
      </w:ins>
      <w:ins w:id="8665" w:author="野草" w:date="2023-02-08T14:26:24Z">
        <w:r>
          <w:rPr>
            <w:rFonts w:hint="eastAsia" w:ascii="华文细黑" w:hAnsi="华文细黑" w:eastAsia="华文细黑" w:cs="华文细黑"/>
            <w:b/>
            <w:bCs/>
            <w:sz w:val="22"/>
            <w:szCs w:val="22"/>
            <w:highlight w:val="yellow"/>
            <w:lang w:val="en-US" w:eastAsia="zh-CN"/>
            <w:rPrChange w:id="8666" w:author="野草" w:date="2023-02-08T14:30:03Z">
              <w:rPr>
                <w:rFonts w:hint="eastAsia" w:ascii="华文楷体" w:hAnsi="华文楷体" w:eastAsia="华文楷体" w:cs="华文楷体"/>
                <w:b/>
                <w:bCs/>
                <w:sz w:val="24"/>
                <w:szCs w:val="24"/>
                <w:highlight w:val="yellow"/>
                <w:lang w:val="en-US" w:eastAsia="zh-CN"/>
              </w:rPr>
            </w:rPrChange>
          </w:rPr>
          <w:t>方面</w:t>
        </w:r>
      </w:ins>
      <w:ins w:id="8668" w:author="野草" w:date="2023-02-08T14:26:20Z">
        <w:r>
          <w:rPr>
            <w:rFonts w:hint="eastAsia" w:ascii="华文细黑" w:hAnsi="华文细黑" w:eastAsia="华文细黑" w:cs="华文细黑"/>
            <w:b/>
            <w:bCs/>
            <w:sz w:val="22"/>
            <w:szCs w:val="22"/>
            <w:highlight w:val="yellow"/>
            <w:lang w:val="en-US" w:eastAsia="zh-CN"/>
            <w:rPrChange w:id="8669" w:author="野草" w:date="2023-02-08T14:30:03Z">
              <w:rPr>
                <w:rFonts w:hint="eastAsia" w:ascii="华文楷体" w:hAnsi="华文楷体" w:eastAsia="华文楷体" w:cs="华文楷体"/>
                <w:b/>
                <w:bCs/>
                <w:sz w:val="24"/>
                <w:szCs w:val="24"/>
                <w:highlight w:val="yellow"/>
                <w:lang w:val="en-US" w:eastAsia="zh-CN"/>
              </w:rPr>
            </w:rPrChange>
          </w:rPr>
          <w:t>理解</w:t>
        </w:r>
      </w:ins>
      <w:ins w:id="8671" w:author="野草" w:date="2023-02-08T14:14:43Z">
        <w:r>
          <w:rPr>
            <w:rFonts w:hint="eastAsia" w:ascii="华文细黑" w:hAnsi="华文细黑" w:eastAsia="华文细黑" w:cs="华文细黑"/>
            <w:b/>
            <w:bCs/>
            <w:sz w:val="22"/>
            <w:szCs w:val="22"/>
            <w:highlight w:val="yellow"/>
            <w:rPrChange w:id="8672" w:author="野草" w:date="2023-02-08T14:30:03Z">
              <w:rPr>
                <w:rFonts w:hint="eastAsia" w:ascii="瀹嬩綋" w:hAnsi="瀹嬩綋" w:eastAsia="瀹嬩綋"/>
                <w:sz w:val="24"/>
                <w:szCs w:val="24"/>
              </w:rPr>
            </w:rPrChange>
          </w:rPr>
          <w:t>不足</w:t>
        </w:r>
      </w:ins>
      <w:ins w:id="8674" w:author="野草" w:date="2023-02-08T14:14:43Z">
        <w:r>
          <w:rPr>
            <w:rFonts w:hint="eastAsia" w:ascii="华文细黑" w:hAnsi="华文细黑" w:eastAsia="华文细黑" w:cs="华文细黑"/>
            <w:b/>
            <w:bCs/>
            <w:sz w:val="22"/>
            <w:szCs w:val="22"/>
            <w:highlight w:val="yellow"/>
            <w:lang w:val="en-US" w:eastAsia="zh-CN"/>
            <w:rPrChange w:id="8675" w:author="野草" w:date="2023-02-08T14:30:03Z">
              <w:rPr>
                <w:rFonts w:hint="eastAsia" w:ascii="瀹嬩綋" w:hAnsi="瀹嬩綋" w:eastAsia="瀹嬩綋"/>
                <w:sz w:val="24"/>
                <w:szCs w:val="24"/>
                <w:lang w:val="en-US" w:eastAsia="zh-CN"/>
              </w:rPr>
            </w:rPrChange>
          </w:rPr>
          <w:t>的问题</w:t>
        </w:r>
      </w:ins>
      <w:ins w:id="8677" w:author="野草" w:date="2023-02-08T14:14:43Z">
        <w:r>
          <w:rPr>
            <w:rFonts w:hint="eastAsia" w:ascii="华文细黑" w:hAnsi="华文细黑" w:eastAsia="华文细黑" w:cs="华文细黑"/>
            <w:b/>
            <w:bCs/>
            <w:sz w:val="22"/>
            <w:szCs w:val="22"/>
            <w:highlight w:val="yellow"/>
            <w:lang w:eastAsia="zh-CN"/>
            <w:rPrChange w:id="8678" w:author="野草" w:date="2023-02-08T14:30:03Z">
              <w:rPr>
                <w:rFonts w:hint="eastAsia" w:ascii="瀹嬩綋" w:hAnsi="瀹嬩綋" w:eastAsia="瀹嬩綋"/>
                <w:sz w:val="24"/>
                <w:szCs w:val="24"/>
                <w:lang w:eastAsia="zh-CN"/>
              </w:rPr>
            </w:rPrChange>
          </w:rPr>
          <w:t>，</w:t>
        </w:r>
      </w:ins>
      <w:ins w:id="8680" w:author="野草" w:date="2023-02-08T14:14:43Z">
        <w:r>
          <w:rPr>
            <w:rFonts w:hint="eastAsia" w:ascii="华文细黑" w:hAnsi="华文细黑" w:eastAsia="华文细黑" w:cs="华文细黑"/>
            <w:b/>
            <w:bCs/>
            <w:sz w:val="22"/>
            <w:szCs w:val="22"/>
            <w:highlight w:val="yellow"/>
            <w:lang w:val="en-US" w:eastAsia="zh-CN"/>
            <w:rPrChange w:id="8681" w:author="野草" w:date="2023-02-08T14:30:03Z">
              <w:rPr>
                <w:rFonts w:hint="eastAsia" w:ascii="瀹嬩綋" w:hAnsi="瀹嬩綋" w:eastAsia="瀹嬩綋"/>
                <w:sz w:val="24"/>
                <w:szCs w:val="24"/>
                <w:lang w:val="en-US" w:eastAsia="zh-CN"/>
              </w:rPr>
            </w:rPrChange>
          </w:rPr>
          <w:t>建立了</w:t>
        </w:r>
      </w:ins>
      <w:ins w:id="8683" w:author="野草" w:date="2023-02-08T14:27:47Z">
        <w:r>
          <w:rPr>
            <w:rFonts w:hint="eastAsia" w:ascii="华文细黑" w:hAnsi="华文细黑" w:eastAsia="华文细黑" w:cs="华文细黑"/>
            <w:b/>
            <w:bCs/>
            <w:sz w:val="22"/>
            <w:szCs w:val="22"/>
            <w:highlight w:val="yellow"/>
            <w:lang w:val="en-US" w:eastAsia="zh-CN"/>
            <w:rPrChange w:id="8684" w:author="野草" w:date="2023-02-08T14:30:03Z">
              <w:rPr>
                <w:rFonts w:hint="eastAsia" w:ascii="华文楷体" w:hAnsi="华文楷体" w:eastAsia="华文楷体" w:cs="华文楷体"/>
                <w:sz w:val="24"/>
                <w:szCs w:val="24"/>
                <w:lang w:val="en-US" w:eastAsia="zh-CN"/>
              </w:rPr>
            </w:rPrChange>
          </w:rPr>
          <w:t>河流热环境效应</w:t>
        </w:r>
      </w:ins>
      <w:ins w:id="8686" w:author="野草" w:date="2023-02-08T14:27:53Z">
        <w:r>
          <w:rPr>
            <w:rFonts w:hint="eastAsia" w:ascii="华文细黑" w:hAnsi="华文细黑" w:eastAsia="华文细黑" w:cs="华文细黑"/>
            <w:b/>
            <w:bCs/>
            <w:sz w:val="22"/>
            <w:szCs w:val="22"/>
            <w:highlight w:val="yellow"/>
            <w:lang w:val="en-US" w:eastAsia="zh-CN"/>
            <w:rPrChange w:id="8687" w:author="野草" w:date="2023-02-08T14:30:03Z">
              <w:rPr>
                <w:rFonts w:hint="eastAsia" w:ascii="华文楷体" w:hAnsi="华文楷体" w:eastAsia="华文楷体" w:cs="华文楷体"/>
                <w:sz w:val="24"/>
                <w:szCs w:val="24"/>
                <w:lang w:val="en-US" w:eastAsia="zh-CN"/>
              </w:rPr>
            </w:rPrChange>
          </w:rPr>
          <w:t>的</w:t>
        </w:r>
      </w:ins>
      <w:ins w:id="8689" w:author="野草" w:date="2023-02-08T14:27:59Z">
        <w:r>
          <w:rPr>
            <w:rFonts w:hint="eastAsia" w:ascii="华文细黑" w:hAnsi="华文细黑" w:eastAsia="华文细黑" w:cs="华文细黑"/>
            <w:b/>
            <w:bCs/>
            <w:sz w:val="22"/>
            <w:szCs w:val="22"/>
            <w:highlight w:val="yellow"/>
            <w:lang w:val="en-US" w:eastAsia="zh-CN"/>
            <w:rPrChange w:id="8690" w:author="野草" w:date="2023-02-08T14:30:03Z">
              <w:rPr>
                <w:rFonts w:hint="eastAsia" w:ascii="华文楷体" w:hAnsi="华文楷体" w:eastAsia="华文楷体" w:cs="华文楷体"/>
                <w:sz w:val="24"/>
                <w:szCs w:val="24"/>
                <w:lang w:val="en-US" w:eastAsia="zh-CN"/>
              </w:rPr>
            </w:rPrChange>
          </w:rPr>
          <w:t>新</w:t>
        </w:r>
      </w:ins>
      <w:ins w:id="8692" w:author="野草" w:date="2023-02-08T14:28:07Z">
        <w:r>
          <w:rPr>
            <w:rFonts w:hint="eastAsia" w:ascii="华文细黑" w:hAnsi="华文细黑" w:eastAsia="华文细黑" w:cs="华文细黑"/>
            <w:b/>
            <w:bCs/>
            <w:sz w:val="22"/>
            <w:szCs w:val="22"/>
            <w:highlight w:val="yellow"/>
            <w:lang w:val="en-US" w:eastAsia="zh-CN"/>
            <w:rPrChange w:id="8693" w:author="野草" w:date="2023-02-08T14:30:03Z">
              <w:rPr>
                <w:rFonts w:hint="eastAsia" w:ascii="华文楷体" w:hAnsi="华文楷体" w:eastAsia="华文楷体" w:cs="华文楷体"/>
                <w:sz w:val="24"/>
                <w:szCs w:val="24"/>
                <w:lang w:val="en-US" w:eastAsia="zh-CN"/>
              </w:rPr>
            </w:rPrChange>
          </w:rPr>
          <w:t>的</w:t>
        </w:r>
      </w:ins>
      <w:ins w:id="8695" w:author="野草" w:date="2023-02-08T14:14:43Z">
        <w:r>
          <w:rPr>
            <w:rFonts w:hint="eastAsia" w:ascii="华文细黑" w:hAnsi="华文细黑" w:eastAsia="华文细黑" w:cs="华文细黑"/>
            <w:b/>
            <w:bCs/>
            <w:sz w:val="22"/>
            <w:szCs w:val="22"/>
            <w:highlight w:val="yellow"/>
            <w:lang w:val="en-US" w:eastAsia="zh-CN"/>
            <w:rPrChange w:id="8696" w:author="野草" w:date="2023-02-08T14:30:03Z">
              <w:rPr>
                <w:rFonts w:hint="eastAsia" w:ascii="瀹嬩綋" w:hAnsi="瀹嬩綋" w:eastAsia="瀹嬩綋"/>
                <w:sz w:val="24"/>
                <w:szCs w:val="24"/>
                <w:lang w:val="en-US" w:eastAsia="zh-CN"/>
              </w:rPr>
            </w:rPrChange>
          </w:rPr>
          <w:t>评估体系</w:t>
        </w:r>
      </w:ins>
      <w:ins w:id="8698" w:author="野草" w:date="2023-02-08T14:28:50Z">
        <w:r>
          <w:rPr>
            <w:rFonts w:hint="eastAsia" w:ascii="华文细黑" w:hAnsi="华文细黑" w:eastAsia="华文细黑" w:cs="华文细黑"/>
            <w:b/>
            <w:bCs/>
            <w:sz w:val="22"/>
            <w:szCs w:val="22"/>
            <w:highlight w:val="yellow"/>
            <w:lang w:val="en-US" w:eastAsia="zh-CN"/>
            <w:rPrChange w:id="8699" w:author="野草" w:date="2023-02-08T14:30:03Z">
              <w:rPr>
                <w:rFonts w:hint="eastAsia" w:ascii="华文楷体" w:hAnsi="华文楷体" w:eastAsia="华文楷体" w:cs="华文楷体"/>
                <w:b/>
                <w:bCs/>
                <w:sz w:val="24"/>
                <w:szCs w:val="24"/>
                <w:highlight w:val="yellow"/>
                <w:lang w:val="en-US" w:eastAsia="zh-CN"/>
              </w:rPr>
            </w:rPrChange>
          </w:rPr>
          <w:t>，</w:t>
        </w:r>
      </w:ins>
      <w:ins w:id="8701" w:author="野草" w:date="2023-02-08T11:06:19Z">
        <w:r>
          <w:rPr>
            <w:rFonts w:hint="eastAsia" w:ascii="华文细黑" w:hAnsi="华文细黑" w:eastAsia="华文细黑" w:cs="华文细黑"/>
            <w:sz w:val="22"/>
            <w:szCs w:val="22"/>
            <w:lang w:val="en-US" w:eastAsia="zh-CN"/>
            <w:rPrChange w:id="8702" w:author="野草" w:date="2023-02-08T14:30:03Z">
              <w:rPr>
                <w:rFonts w:hint="eastAsia" w:ascii="瀹嬩綋" w:hAnsi="瀹嬩綋" w:eastAsia="瀹嬩綋"/>
                <w:sz w:val="24"/>
                <w:szCs w:val="24"/>
                <w:lang w:val="en-US" w:eastAsia="zh-CN"/>
              </w:rPr>
            </w:rPrChange>
          </w:rPr>
          <w:t>并</w:t>
        </w:r>
      </w:ins>
      <w:ins w:id="8704" w:author="野草" w:date="2023-02-08T11:06:32Z">
        <w:r>
          <w:rPr>
            <w:rFonts w:hint="eastAsia" w:ascii="华文细黑" w:hAnsi="华文细黑" w:eastAsia="华文细黑" w:cs="华文细黑"/>
            <w:sz w:val="22"/>
            <w:szCs w:val="22"/>
            <w:lang w:val="en-US" w:eastAsia="zh-CN"/>
            <w:rPrChange w:id="8705" w:author="野草" w:date="2023-02-08T14:30:03Z">
              <w:rPr>
                <w:rFonts w:hint="eastAsia" w:ascii="瀹嬩綋" w:hAnsi="瀹嬩綋" w:eastAsia="瀹嬩綋"/>
                <w:sz w:val="24"/>
                <w:szCs w:val="24"/>
                <w:lang w:val="en-US" w:eastAsia="zh-CN"/>
              </w:rPr>
            </w:rPrChange>
          </w:rPr>
          <w:t>基于</w:t>
        </w:r>
      </w:ins>
      <w:ins w:id="8707" w:author="野草" w:date="2023-02-08T11:06:34Z">
        <w:r>
          <w:rPr>
            <w:rFonts w:hint="eastAsia" w:ascii="华文细黑" w:hAnsi="华文细黑" w:eastAsia="华文细黑" w:cs="华文细黑"/>
            <w:sz w:val="22"/>
            <w:szCs w:val="22"/>
            <w:lang w:val="en-US" w:eastAsia="zh-CN"/>
            <w:rPrChange w:id="8708" w:author="野草" w:date="2023-02-08T14:30:03Z">
              <w:rPr>
                <w:rFonts w:hint="eastAsia" w:ascii="瀹嬩綋" w:hAnsi="瀹嬩綋" w:eastAsia="瀹嬩綋"/>
                <w:sz w:val="24"/>
                <w:szCs w:val="24"/>
                <w:lang w:val="en-US" w:eastAsia="zh-CN"/>
              </w:rPr>
            </w:rPrChange>
          </w:rPr>
          <w:t>该体系</w:t>
        </w:r>
      </w:ins>
      <w:ins w:id="8710" w:author="野草" w:date="2023-02-08T11:06:36Z">
        <w:r>
          <w:rPr>
            <w:rFonts w:hint="eastAsia" w:ascii="华文细黑" w:hAnsi="华文细黑" w:eastAsia="华文细黑" w:cs="华文细黑"/>
            <w:sz w:val="22"/>
            <w:szCs w:val="22"/>
            <w:lang w:val="en-US" w:eastAsia="zh-CN"/>
            <w:rPrChange w:id="8711" w:author="野草" w:date="2023-02-08T14:30:03Z">
              <w:rPr>
                <w:rFonts w:hint="eastAsia" w:ascii="瀹嬩綋" w:hAnsi="瀹嬩綋" w:eastAsia="瀹嬩綋"/>
                <w:sz w:val="24"/>
                <w:szCs w:val="24"/>
                <w:lang w:val="en-US" w:eastAsia="zh-CN"/>
              </w:rPr>
            </w:rPrChange>
          </w:rPr>
          <w:t>以</w:t>
        </w:r>
      </w:ins>
      <w:ins w:id="8713" w:author="野草" w:date="2023-02-08T11:06:38Z">
        <w:r>
          <w:rPr>
            <w:rFonts w:hint="eastAsia" w:ascii="华文细黑" w:hAnsi="华文细黑" w:eastAsia="华文细黑" w:cs="华文细黑"/>
            <w:sz w:val="22"/>
            <w:szCs w:val="22"/>
            <w:lang w:val="en-US" w:eastAsia="zh-CN"/>
            <w:rPrChange w:id="8714" w:author="野草" w:date="2023-02-08T14:30:03Z">
              <w:rPr>
                <w:rFonts w:hint="eastAsia" w:ascii="瀹嬩綋" w:hAnsi="瀹嬩綋" w:eastAsia="瀹嬩綋"/>
                <w:sz w:val="24"/>
                <w:szCs w:val="24"/>
                <w:lang w:val="en-US" w:eastAsia="zh-CN"/>
              </w:rPr>
            </w:rPrChange>
          </w:rPr>
          <w:t>重庆市</w:t>
        </w:r>
      </w:ins>
      <w:ins w:id="8716" w:author="野草" w:date="2023-02-08T11:06:39Z">
        <w:r>
          <w:rPr>
            <w:rFonts w:hint="eastAsia" w:ascii="华文细黑" w:hAnsi="华文细黑" w:eastAsia="华文细黑" w:cs="华文细黑"/>
            <w:sz w:val="22"/>
            <w:szCs w:val="22"/>
            <w:lang w:val="en-US" w:eastAsia="zh-CN"/>
            <w:rPrChange w:id="8717" w:author="野草" w:date="2023-02-08T14:30:03Z">
              <w:rPr>
                <w:rFonts w:hint="eastAsia" w:ascii="瀹嬩綋" w:hAnsi="瀹嬩綋" w:eastAsia="瀹嬩綋"/>
                <w:sz w:val="24"/>
                <w:szCs w:val="24"/>
                <w:lang w:val="en-US" w:eastAsia="zh-CN"/>
              </w:rPr>
            </w:rPrChange>
          </w:rPr>
          <w:t>为例</w:t>
        </w:r>
      </w:ins>
      <w:ins w:id="8719" w:author="野草" w:date="2023-02-08T11:06:55Z">
        <w:r>
          <w:rPr>
            <w:rFonts w:hint="eastAsia" w:ascii="华文细黑" w:hAnsi="华文细黑" w:eastAsia="华文细黑" w:cs="华文细黑"/>
            <w:sz w:val="22"/>
            <w:szCs w:val="22"/>
            <w:lang w:val="en-US" w:eastAsia="zh-CN"/>
            <w:rPrChange w:id="8720" w:author="野草" w:date="2023-02-08T14:30:03Z">
              <w:rPr>
                <w:rFonts w:hint="eastAsia" w:ascii="瀹嬩綋" w:hAnsi="瀹嬩綋" w:eastAsia="瀹嬩綋"/>
                <w:sz w:val="24"/>
                <w:szCs w:val="24"/>
                <w:lang w:val="en-US" w:eastAsia="zh-CN"/>
              </w:rPr>
            </w:rPrChange>
          </w:rPr>
          <w:t>系统</w:t>
        </w:r>
      </w:ins>
      <w:ins w:id="8722" w:author="野草" w:date="2023-02-08T11:06:40Z">
        <w:r>
          <w:rPr>
            <w:rFonts w:hint="eastAsia" w:ascii="华文细黑" w:hAnsi="华文细黑" w:eastAsia="华文细黑" w:cs="华文细黑"/>
            <w:sz w:val="22"/>
            <w:szCs w:val="22"/>
            <w:lang w:val="en-US" w:eastAsia="zh-CN"/>
            <w:rPrChange w:id="8723" w:author="野草" w:date="2023-02-08T14:30:03Z">
              <w:rPr>
                <w:rFonts w:hint="eastAsia" w:ascii="瀹嬩綋" w:hAnsi="瀹嬩綋" w:eastAsia="瀹嬩綋"/>
                <w:sz w:val="24"/>
                <w:szCs w:val="24"/>
                <w:lang w:val="en-US" w:eastAsia="zh-CN"/>
              </w:rPr>
            </w:rPrChange>
          </w:rPr>
          <w:t>分析</w:t>
        </w:r>
      </w:ins>
      <w:ins w:id="8725" w:author="野草" w:date="2023-02-08T11:06:41Z">
        <w:r>
          <w:rPr>
            <w:rFonts w:hint="eastAsia" w:ascii="华文细黑" w:hAnsi="华文细黑" w:eastAsia="华文细黑" w:cs="华文细黑"/>
            <w:sz w:val="22"/>
            <w:szCs w:val="22"/>
            <w:lang w:val="en-US" w:eastAsia="zh-CN"/>
            <w:rPrChange w:id="8726" w:author="野草" w:date="2023-02-08T14:30:03Z">
              <w:rPr>
                <w:rFonts w:hint="eastAsia" w:ascii="瀹嬩綋" w:hAnsi="瀹嬩綋" w:eastAsia="瀹嬩綋"/>
                <w:sz w:val="24"/>
                <w:szCs w:val="24"/>
                <w:lang w:val="en-US" w:eastAsia="zh-CN"/>
              </w:rPr>
            </w:rPrChange>
          </w:rPr>
          <w:t>了</w:t>
        </w:r>
      </w:ins>
      <w:ins w:id="8728" w:author="野草" w:date="2023-02-08T11:18:47Z">
        <w:r>
          <w:rPr>
            <w:rFonts w:hint="eastAsia" w:ascii="华文细黑" w:hAnsi="华文细黑" w:eastAsia="华文细黑" w:cs="华文细黑"/>
            <w:sz w:val="22"/>
            <w:szCs w:val="22"/>
            <w:lang w:val="en-US" w:eastAsia="zh-CN"/>
            <w:rPrChange w:id="8729" w:author="野草" w:date="2023-02-08T14:30:03Z">
              <w:rPr>
                <w:rFonts w:hint="eastAsia" w:ascii="瀹嬩綋" w:hAnsi="瀹嬩綋" w:eastAsia="瀹嬩綋"/>
                <w:sz w:val="24"/>
                <w:szCs w:val="24"/>
                <w:lang w:val="en-US" w:eastAsia="zh-CN"/>
              </w:rPr>
            </w:rPrChange>
          </w:rPr>
          <w:t>河流</w:t>
        </w:r>
      </w:ins>
      <w:ins w:id="8731" w:author="野草" w:date="2023-02-08T11:18:48Z">
        <w:r>
          <w:rPr>
            <w:rFonts w:hint="eastAsia" w:ascii="华文细黑" w:hAnsi="华文细黑" w:eastAsia="华文细黑" w:cs="华文细黑"/>
            <w:sz w:val="22"/>
            <w:szCs w:val="22"/>
            <w:lang w:val="en-US" w:eastAsia="zh-CN"/>
            <w:rPrChange w:id="8732" w:author="野草" w:date="2023-02-08T14:30:03Z">
              <w:rPr>
                <w:rFonts w:hint="eastAsia" w:ascii="瀹嬩綋" w:hAnsi="瀹嬩綋" w:eastAsia="瀹嬩綋"/>
                <w:sz w:val="24"/>
                <w:szCs w:val="24"/>
                <w:lang w:val="en-US" w:eastAsia="zh-CN"/>
              </w:rPr>
            </w:rPrChange>
          </w:rPr>
          <w:t>热环境</w:t>
        </w:r>
      </w:ins>
      <w:ins w:id="8734" w:author="野草" w:date="2023-02-08T11:18:49Z">
        <w:r>
          <w:rPr>
            <w:rFonts w:hint="eastAsia" w:ascii="华文细黑" w:hAnsi="华文细黑" w:eastAsia="华文细黑" w:cs="华文细黑"/>
            <w:sz w:val="22"/>
            <w:szCs w:val="22"/>
            <w:lang w:val="en-US" w:eastAsia="zh-CN"/>
            <w:rPrChange w:id="8735" w:author="野草" w:date="2023-02-08T14:30:03Z">
              <w:rPr>
                <w:rFonts w:hint="eastAsia" w:ascii="瀹嬩綋" w:hAnsi="瀹嬩綋" w:eastAsia="瀹嬩綋"/>
                <w:sz w:val="24"/>
                <w:szCs w:val="24"/>
                <w:lang w:val="en-US" w:eastAsia="zh-CN"/>
              </w:rPr>
            </w:rPrChange>
          </w:rPr>
          <w:t>效应</w:t>
        </w:r>
      </w:ins>
      <w:ins w:id="8737" w:author="野草" w:date="2023-02-08T11:18:50Z">
        <w:r>
          <w:rPr>
            <w:rFonts w:hint="eastAsia" w:ascii="华文细黑" w:hAnsi="华文细黑" w:eastAsia="华文细黑" w:cs="华文细黑"/>
            <w:sz w:val="22"/>
            <w:szCs w:val="22"/>
            <w:lang w:val="en-US" w:eastAsia="zh-CN"/>
            <w:rPrChange w:id="8738" w:author="野草" w:date="2023-02-08T14:30:03Z">
              <w:rPr>
                <w:rFonts w:hint="eastAsia" w:ascii="瀹嬩綋" w:hAnsi="瀹嬩綋" w:eastAsia="瀹嬩綋"/>
                <w:sz w:val="24"/>
                <w:szCs w:val="24"/>
                <w:lang w:val="en-US" w:eastAsia="zh-CN"/>
              </w:rPr>
            </w:rPrChange>
          </w:rPr>
          <w:t>。</w:t>
        </w:r>
      </w:ins>
    </w:p>
    <w:p>
      <w:pPr>
        <w:rPr>
          <w:ins w:id="8741" w:author="野草" w:date="2023-02-08T10:57:11Z"/>
          <w:rFonts w:hint="eastAsia" w:ascii="华文细黑" w:hAnsi="华文细黑" w:eastAsia="华文细黑" w:cs="华文细黑"/>
          <w:sz w:val="22"/>
          <w:szCs w:val="22"/>
          <w:lang w:val="en-US" w:eastAsia="zh-CN"/>
          <w:rPrChange w:id="8742" w:author="野草" w:date="2023-02-08T14:30:03Z">
            <w:rPr>
              <w:ins w:id="8743" w:author="野草" w:date="2023-02-08T10:57:11Z"/>
              <w:rFonts w:hint="default" w:ascii="瀹嬩綋" w:hAnsi="瀹嬩綋" w:eastAsia="瀹嬩綋"/>
              <w:sz w:val="24"/>
              <w:szCs w:val="24"/>
              <w:lang w:val="en-US" w:eastAsia="zh-CN"/>
            </w:rPr>
          </w:rPrChange>
        </w:rPr>
        <w:pPrChange w:id="8740" w:author="野草" w:date="2023-02-08T14:31:29Z">
          <w:pPr/>
        </w:pPrChange>
      </w:pPr>
      <w:ins w:id="8744" w:author="野草" w:date="2023-02-08T14:31:28Z">
        <w:r>
          <w:rPr>
            <w:rFonts w:hint="eastAsia" w:ascii="华文细黑" w:hAnsi="华文细黑" w:eastAsia="华文细黑" w:cs="华文细黑"/>
            <w:lang w:val="en-US" w:eastAsia="zh-CN"/>
          </w:rPr>
          <w:t>[up230208]</w:t>
        </w:r>
      </w:ins>
    </w:p>
    <w:p>
      <w:pPr>
        <w:numPr>
          <w:ilvl w:val="-1"/>
          <w:numId w:val="0"/>
        </w:numPr>
        <w:rPr>
          <w:ins w:id="8746" w:author="野草" w:date="2023-02-08T09:08:42Z"/>
          <w:rFonts w:hint="eastAsia" w:ascii="华文细黑" w:hAnsi="华文细黑" w:eastAsia="华文细黑" w:cs="华文细黑"/>
          <w:sz w:val="22"/>
          <w:szCs w:val="22"/>
          <w:lang w:val="en-US" w:eastAsia="zh-CN"/>
          <w:rPrChange w:id="8747" w:author="野草" w:date="2023-02-08T14:30:39Z">
            <w:rPr>
              <w:ins w:id="8748" w:author="野草" w:date="2023-02-08T09:08:42Z"/>
              <w:rFonts w:hint="default" w:ascii="宋体" w:hAnsi="宋体" w:eastAsia="宋体"/>
              <w:color w:val="000000"/>
              <w:sz w:val="21"/>
              <w:szCs w:val="24"/>
              <w:lang w:val="en-US" w:eastAsia="zh-CN"/>
            </w:rPr>
          </w:rPrChange>
        </w:rPr>
        <w:pPrChange w:id="8745" w:author="野草" w:date="2023-02-08T14:19:24Z">
          <w:pPr/>
        </w:pPrChange>
      </w:pPr>
      <w:ins w:id="8749" w:author="野草" w:date="2023-02-08T14:19:26Z">
        <w:r>
          <w:rPr>
            <w:rFonts w:hint="eastAsia" w:ascii="华文细黑" w:hAnsi="华文细黑" w:eastAsia="华文细黑" w:cs="华文细黑"/>
            <w:sz w:val="22"/>
            <w:szCs w:val="22"/>
            <w:lang w:val="en-US" w:eastAsia="zh-CN"/>
            <w:rPrChange w:id="8750" w:author="野草" w:date="2023-02-08T14:30:39Z">
              <w:rPr>
                <w:rFonts w:hint="eastAsia" w:ascii="瀹嬩綋" w:hAnsi="瀹嬩綋" w:eastAsia="瀹嬩綋"/>
                <w:sz w:val="24"/>
                <w:szCs w:val="24"/>
                <w:lang w:val="en-US" w:eastAsia="zh-CN"/>
              </w:rPr>
            </w:rPrChange>
          </w:rPr>
          <w:t>（</w:t>
        </w:r>
      </w:ins>
      <w:ins w:id="8752" w:author="野草" w:date="2023-02-08T14:19:28Z">
        <w:r>
          <w:rPr>
            <w:rFonts w:hint="eastAsia" w:ascii="华文细黑" w:hAnsi="华文细黑" w:eastAsia="华文细黑" w:cs="华文细黑"/>
            <w:sz w:val="22"/>
            <w:szCs w:val="22"/>
            <w:lang w:val="en-US" w:eastAsia="zh-CN"/>
            <w:rPrChange w:id="8753" w:author="野草" w:date="2023-02-08T14:30:39Z">
              <w:rPr>
                <w:rFonts w:hint="eastAsia" w:ascii="瀹嬩綋" w:hAnsi="瀹嬩綋" w:eastAsia="瀹嬩綋"/>
                <w:sz w:val="24"/>
                <w:szCs w:val="24"/>
                <w:lang w:val="en-US" w:eastAsia="zh-CN"/>
              </w:rPr>
            </w:rPrChange>
          </w:rPr>
          <w:t>2</w:t>
        </w:r>
      </w:ins>
      <w:ins w:id="8755" w:author="野草" w:date="2023-02-08T14:19:26Z">
        <w:r>
          <w:rPr>
            <w:rFonts w:hint="eastAsia" w:ascii="华文细黑" w:hAnsi="华文细黑" w:eastAsia="华文细黑" w:cs="华文细黑"/>
            <w:sz w:val="22"/>
            <w:szCs w:val="22"/>
            <w:lang w:val="en-US" w:eastAsia="zh-CN"/>
            <w:rPrChange w:id="8756" w:author="野草" w:date="2023-02-08T14:30:39Z">
              <w:rPr>
                <w:rFonts w:hint="eastAsia" w:ascii="瀹嬩綋" w:hAnsi="瀹嬩綋" w:eastAsia="瀹嬩綋"/>
                <w:sz w:val="24"/>
                <w:szCs w:val="24"/>
                <w:lang w:val="en-US" w:eastAsia="zh-CN"/>
              </w:rPr>
            </w:rPrChange>
          </w:rPr>
          <w:t>）</w:t>
        </w:r>
      </w:ins>
      <w:ins w:id="8758" w:author="野草" w:date="2023-02-08T14:22:37Z">
        <w:r>
          <w:rPr>
            <w:rFonts w:hint="eastAsia" w:ascii="华文细黑" w:hAnsi="华文细黑" w:eastAsia="华文细黑" w:cs="华文细黑"/>
            <w:sz w:val="22"/>
            <w:szCs w:val="22"/>
            <w:lang w:val="en-US" w:eastAsia="zh-CN"/>
            <w:rPrChange w:id="8759" w:author="野草" w:date="2023-02-08T14:30:39Z">
              <w:rPr>
                <w:rFonts w:hint="eastAsia" w:ascii="华文楷体" w:hAnsi="华文楷体" w:eastAsia="华文楷体" w:cs="华文楷体"/>
                <w:sz w:val="24"/>
                <w:szCs w:val="24"/>
                <w:lang w:val="en-US" w:eastAsia="zh-CN"/>
              </w:rPr>
            </w:rPrChange>
          </w:rPr>
          <w:t>关于</w:t>
        </w:r>
      </w:ins>
      <w:ins w:id="8761" w:author="野草" w:date="2023-02-08T14:22:39Z">
        <w:r>
          <w:rPr>
            <w:rFonts w:hint="eastAsia" w:ascii="华文细黑" w:hAnsi="华文细黑" w:eastAsia="华文细黑" w:cs="华文细黑"/>
            <w:sz w:val="22"/>
            <w:szCs w:val="22"/>
            <w:lang w:val="en-US" w:eastAsia="zh-CN"/>
            <w:rPrChange w:id="8762" w:author="野草" w:date="2023-02-08T14:30:39Z">
              <w:rPr>
                <w:rFonts w:hint="eastAsia" w:ascii="华文楷体" w:hAnsi="华文楷体" w:eastAsia="华文楷体" w:cs="华文楷体"/>
                <w:sz w:val="24"/>
                <w:szCs w:val="24"/>
                <w:lang w:val="en-US" w:eastAsia="zh-CN"/>
              </w:rPr>
            </w:rPrChange>
          </w:rPr>
          <w:t>城市</w:t>
        </w:r>
      </w:ins>
      <w:ins w:id="8764" w:author="野草" w:date="2023-02-08T14:22:41Z">
        <w:r>
          <w:rPr>
            <w:rFonts w:hint="eastAsia" w:ascii="华文细黑" w:hAnsi="华文细黑" w:eastAsia="华文细黑" w:cs="华文细黑"/>
            <w:sz w:val="22"/>
            <w:szCs w:val="22"/>
            <w:highlight w:val="yellow"/>
            <w:lang w:val="en-US" w:eastAsia="zh-CN"/>
            <w:rPrChange w:id="8765" w:author="野草" w:date="2023-02-08T14:30:49Z">
              <w:rPr>
                <w:rFonts w:hint="eastAsia" w:ascii="华文楷体" w:hAnsi="华文楷体" w:eastAsia="华文楷体" w:cs="华文楷体"/>
                <w:sz w:val="24"/>
                <w:szCs w:val="24"/>
                <w:lang w:val="en-US" w:eastAsia="zh-CN"/>
              </w:rPr>
            </w:rPrChange>
          </w:rPr>
          <w:t>水体</w:t>
        </w:r>
      </w:ins>
      <w:ins w:id="8767" w:author="野草" w:date="2023-02-08T14:22:46Z">
        <w:r>
          <w:rPr>
            <w:rFonts w:hint="eastAsia" w:ascii="华文细黑" w:hAnsi="华文细黑" w:eastAsia="华文细黑" w:cs="华文细黑"/>
            <w:sz w:val="22"/>
            <w:szCs w:val="22"/>
            <w:highlight w:val="yellow"/>
            <w:lang w:val="en-US" w:eastAsia="zh-CN"/>
            <w:rPrChange w:id="8768" w:author="野草" w:date="2023-02-08T14:30:49Z">
              <w:rPr>
                <w:rFonts w:hint="eastAsia" w:ascii="华文楷体" w:hAnsi="华文楷体" w:eastAsia="华文楷体" w:cs="华文楷体"/>
                <w:sz w:val="24"/>
                <w:szCs w:val="24"/>
                <w:lang w:val="en-US" w:eastAsia="zh-CN"/>
              </w:rPr>
            </w:rPrChange>
          </w:rPr>
          <w:t>热环境</w:t>
        </w:r>
      </w:ins>
      <w:ins w:id="8770" w:author="野草" w:date="2023-02-08T14:22:47Z">
        <w:r>
          <w:rPr>
            <w:rFonts w:hint="eastAsia" w:ascii="华文细黑" w:hAnsi="华文细黑" w:eastAsia="华文细黑" w:cs="华文细黑"/>
            <w:sz w:val="22"/>
            <w:szCs w:val="22"/>
            <w:highlight w:val="yellow"/>
            <w:lang w:val="en-US" w:eastAsia="zh-CN"/>
            <w:rPrChange w:id="8771" w:author="野草" w:date="2023-02-08T14:30:49Z">
              <w:rPr>
                <w:rFonts w:hint="eastAsia" w:ascii="华文楷体" w:hAnsi="华文楷体" w:eastAsia="华文楷体" w:cs="华文楷体"/>
                <w:sz w:val="24"/>
                <w:szCs w:val="24"/>
                <w:lang w:val="en-US" w:eastAsia="zh-CN"/>
              </w:rPr>
            </w:rPrChange>
          </w:rPr>
          <w:t>效应</w:t>
        </w:r>
      </w:ins>
      <w:ins w:id="8773" w:author="野草" w:date="2023-02-08T14:22:48Z">
        <w:r>
          <w:rPr>
            <w:rFonts w:hint="eastAsia" w:ascii="华文细黑" w:hAnsi="华文细黑" w:eastAsia="华文细黑" w:cs="华文细黑"/>
            <w:sz w:val="22"/>
            <w:szCs w:val="22"/>
            <w:lang w:val="en-US" w:eastAsia="zh-CN"/>
            <w:rPrChange w:id="8774" w:author="野草" w:date="2023-02-08T14:30:39Z">
              <w:rPr>
                <w:rFonts w:hint="eastAsia" w:ascii="华文楷体" w:hAnsi="华文楷体" w:eastAsia="华文楷体" w:cs="华文楷体"/>
                <w:sz w:val="24"/>
                <w:szCs w:val="24"/>
                <w:lang w:val="en-US" w:eastAsia="zh-CN"/>
              </w:rPr>
            </w:rPrChange>
          </w:rPr>
          <w:t>的</w:t>
        </w:r>
      </w:ins>
      <w:ins w:id="8776" w:author="野草" w:date="2023-02-08T14:22:43Z">
        <w:r>
          <w:rPr>
            <w:rFonts w:hint="eastAsia" w:ascii="华文细黑" w:hAnsi="华文细黑" w:eastAsia="华文细黑" w:cs="华文细黑"/>
            <w:sz w:val="22"/>
            <w:szCs w:val="22"/>
            <w:lang w:val="en-US" w:eastAsia="zh-CN"/>
            <w:rPrChange w:id="8777" w:author="野草" w:date="2023-02-08T14:30:39Z">
              <w:rPr>
                <w:rFonts w:hint="eastAsia" w:ascii="华文楷体" w:hAnsi="华文楷体" w:eastAsia="华文楷体" w:cs="华文楷体"/>
                <w:sz w:val="24"/>
                <w:szCs w:val="24"/>
                <w:lang w:val="en-US" w:eastAsia="zh-CN"/>
              </w:rPr>
            </w:rPrChange>
          </w:rPr>
          <w:t>影响</w:t>
        </w:r>
      </w:ins>
      <w:ins w:id="8779" w:author="野草" w:date="2023-02-08T14:22:44Z">
        <w:r>
          <w:rPr>
            <w:rFonts w:hint="eastAsia" w:ascii="华文细黑" w:hAnsi="华文细黑" w:eastAsia="华文细黑" w:cs="华文细黑"/>
            <w:sz w:val="22"/>
            <w:szCs w:val="22"/>
            <w:lang w:val="en-US" w:eastAsia="zh-CN"/>
            <w:rPrChange w:id="8780" w:author="野草" w:date="2023-02-08T14:30:39Z">
              <w:rPr>
                <w:rFonts w:hint="eastAsia" w:ascii="华文楷体" w:hAnsi="华文楷体" w:eastAsia="华文楷体" w:cs="华文楷体"/>
                <w:sz w:val="24"/>
                <w:szCs w:val="24"/>
                <w:lang w:val="en-US" w:eastAsia="zh-CN"/>
              </w:rPr>
            </w:rPrChange>
          </w:rPr>
          <w:t>因素</w:t>
        </w:r>
      </w:ins>
      <w:ins w:id="8782" w:author="野草" w:date="2023-02-08T14:22:49Z">
        <w:r>
          <w:rPr>
            <w:rFonts w:hint="eastAsia" w:ascii="华文细黑" w:hAnsi="华文细黑" w:eastAsia="华文细黑" w:cs="华文细黑"/>
            <w:sz w:val="22"/>
            <w:szCs w:val="22"/>
            <w:lang w:val="en-US" w:eastAsia="zh-CN"/>
            <w:rPrChange w:id="8783" w:author="野草" w:date="2023-02-08T14:30:39Z">
              <w:rPr>
                <w:rFonts w:hint="eastAsia" w:ascii="华文楷体" w:hAnsi="华文楷体" w:eastAsia="华文楷体" w:cs="华文楷体"/>
                <w:sz w:val="24"/>
                <w:szCs w:val="24"/>
                <w:lang w:val="en-US" w:eastAsia="zh-CN"/>
              </w:rPr>
            </w:rPrChange>
          </w:rPr>
          <w:t>，</w:t>
        </w:r>
      </w:ins>
      <w:ins w:id="8785" w:author="野草" w:date="2023-02-08T14:22:21Z">
        <w:r>
          <w:rPr>
            <w:rFonts w:hint="eastAsia" w:ascii="华文细黑" w:hAnsi="华文细黑" w:eastAsia="华文细黑" w:cs="华文细黑"/>
            <w:sz w:val="22"/>
            <w:szCs w:val="22"/>
            <w:lang w:val="en-US" w:eastAsia="zh-CN"/>
            <w:rPrChange w:id="8786" w:author="野草" w:date="2023-02-08T14:30:39Z">
              <w:rPr>
                <w:rFonts w:hint="eastAsia" w:ascii="华文楷体" w:hAnsi="华文楷体" w:eastAsia="华文楷体" w:cs="华文楷体"/>
                <w:sz w:val="24"/>
                <w:szCs w:val="24"/>
                <w:lang w:val="en-US" w:eastAsia="zh-CN"/>
              </w:rPr>
            </w:rPrChange>
          </w:rPr>
          <w:t>以往</w:t>
        </w:r>
      </w:ins>
      <w:ins w:id="8788" w:author="野草" w:date="2023-02-08T14:22:23Z">
        <w:r>
          <w:rPr>
            <w:rFonts w:hint="eastAsia" w:ascii="华文细黑" w:hAnsi="华文细黑" w:eastAsia="华文细黑" w:cs="华文细黑"/>
            <w:sz w:val="22"/>
            <w:szCs w:val="22"/>
            <w:lang w:val="en-US" w:eastAsia="zh-CN"/>
            <w:rPrChange w:id="8789" w:author="野草" w:date="2023-02-08T14:30:39Z">
              <w:rPr>
                <w:rFonts w:hint="eastAsia" w:ascii="华文楷体" w:hAnsi="华文楷体" w:eastAsia="华文楷体" w:cs="华文楷体"/>
                <w:sz w:val="24"/>
                <w:szCs w:val="24"/>
                <w:lang w:val="en-US" w:eastAsia="zh-CN"/>
              </w:rPr>
            </w:rPrChange>
          </w:rPr>
          <w:t>研究</w:t>
        </w:r>
      </w:ins>
      <w:ins w:id="8791" w:author="野草" w:date="2023-02-08T14:30:56Z">
        <w:r>
          <w:rPr>
            <w:rFonts w:hint="eastAsia" w:ascii="华文细黑" w:hAnsi="华文细黑" w:eastAsia="华文细黑" w:cs="华文细黑"/>
            <w:sz w:val="22"/>
            <w:szCs w:val="22"/>
            <w:lang w:val="en-US" w:eastAsia="zh-CN"/>
          </w:rPr>
          <w:t>侧</w:t>
        </w:r>
      </w:ins>
      <w:ins w:id="8792" w:author="野草" w:date="2023-02-08T14:22:32Z">
        <w:r>
          <w:rPr>
            <w:rFonts w:hint="eastAsia" w:ascii="华文细黑" w:hAnsi="华文细黑" w:eastAsia="华文细黑" w:cs="华文细黑"/>
            <w:sz w:val="22"/>
            <w:szCs w:val="22"/>
            <w:lang w:val="en-US" w:eastAsia="zh-CN"/>
            <w:rPrChange w:id="8793" w:author="野草" w:date="2023-02-08T14:30:39Z">
              <w:rPr>
                <w:rFonts w:hint="eastAsia" w:ascii="华文楷体" w:hAnsi="华文楷体" w:eastAsia="华文楷体" w:cs="华文楷体"/>
                <w:sz w:val="24"/>
                <w:szCs w:val="24"/>
                <w:lang w:val="en-US" w:eastAsia="zh-CN"/>
              </w:rPr>
            </w:rPrChange>
          </w:rPr>
          <w:t>重</w:t>
        </w:r>
      </w:ins>
      <w:ins w:id="8795" w:author="野草" w:date="2023-02-08T14:22:52Z">
        <w:r>
          <w:rPr>
            <w:rFonts w:hint="eastAsia" w:ascii="华文细黑" w:hAnsi="华文细黑" w:eastAsia="华文细黑" w:cs="华文细黑"/>
            <w:sz w:val="22"/>
            <w:szCs w:val="22"/>
            <w:lang w:val="en-US" w:eastAsia="zh-CN"/>
            <w:rPrChange w:id="8796" w:author="野草" w:date="2023-02-08T14:30:39Z">
              <w:rPr>
                <w:rFonts w:hint="eastAsia" w:ascii="华文楷体" w:hAnsi="华文楷体" w:eastAsia="华文楷体" w:cs="华文楷体"/>
                <w:sz w:val="24"/>
                <w:szCs w:val="24"/>
                <w:lang w:val="en-US" w:eastAsia="zh-CN"/>
              </w:rPr>
            </w:rPrChange>
          </w:rPr>
          <w:t>于</w:t>
        </w:r>
      </w:ins>
      <w:ins w:id="8798" w:author="野草" w:date="2023-02-08T14:23:02Z">
        <w:r>
          <w:rPr>
            <w:rFonts w:hint="eastAsia" w:ascii="华文细黑" w:hAnsi="华文细黑" w:eastAsia="华文细黑" w:cs="华文细黑"/>
            <w:sz w:val="22"/>
            <w:szCs w:val="22"/>
            <w:lang w:val="en-US" w:eastAsia="zh-CN"/>
            <w:rPrChange w:id="8799" w:author="野草" w:date="2023-02-08T14:30:39Z">
              <w:rPr>
                <w:rFonts w:hint="eastAsia" w:ascii="华文楷体" w:hAnsi="华文楷体" w:eastAsia="华文楷体" w:cs="华文楷体"/>
                <w:sz w:val="24"/>
                <w:szCs w:val="24"/>
                <w:lang w:val="en-US" w:eastAsia="zh-CN"/>
              </w:rPr>
            </w:rPrChange>
          </w:rPr>
          <w:t>地理</w:t>
        </w:r>
      </w:ins>
      <w:ins w:id="8801" w:author="野草" w:date="2023-02-08T14:23:03Z">
        <w:r>
          <w:rPr>
            <w:rFonts w:hint="eastAsia" w:ascii="华文细黑" w:hAnsi="华文细黑" w:eastAsia="华文细黑" w:cs="华文细黑"/>
            <w:sz w:val="22"/>
            <w:szCs w:val="22"/>
            <w:lang w:val="en-US" w:eastAsia="zh-CN"/>
            <w:rPrChange w:id="8802" w:author="野草" w:date="2023-02-08T14:30:39Z">
              <w:rPr>
                <w:rFonts w:hint="eastAsia" w:ascii="华文楷体" w:hAnsi="华文楷体" w:eastAsia="华文楷体" w:cs="华文楷体"/>
                <w:sz w:val="24"/>
                <w:szCs w:val="24"/>
                <w:lang w:val="en-US" w:eastAsia="zh-CN"/>
              </w:rPr>
            </w:rPrChange>
          </w:rPr>
          <w:t>位置</w:t>
        </w:r>
      </w:ins>
      <w:ins w:id="8804" w:author="野草" w:date="2023-02-08T14:23:04Z">
        <w:r>
          <w:rPr>
            <w:rFonts w:hint="eastAsia" w:ascii="华文细黑" w:hAnsi="华文细黑" w:eastAsia="华文细黑" w:cs="华文细黑"/>
            <w:sz w:val="22"/>
            <w:szCs w:val="22"/>
            <w:lang w:val="en-US" w:eastAsia="zh-CN"/>
            <w:rPrChange w:id="8805" w:author="野草" w:date="2023-02-08T14:30:39Z">
              <w:rPr>
                <w:rFonts w:hint="eastAsia" w:ascii="华文楷体" w:hAnsi="华文楷体" w:eastAsia="华文楷体" w:cs="华文楷体"/>
                <w:sz w:val="24"/>
                <w:szCs w:val="24"/>
                <w:lang w:val="en-US" w:eastAsia="zh-CN"/>
              </w:rPr>
            </w:rPrChange>
          </w:rPr>
          <w:t>、</w:t>
        </w:r>
      </w:ins>
      <w:ins w:id="8807" w:author="野草" w:date="2023-02-08T14:23:05Z">
        <w:r>
          <w:rPr>
            <w:rFonts w:hint="eastAsia" w:ascii="华文细黑" w:hAnsi="华文细黑" w:eastAsia="华文细黑" w:cs="华文细黑"/>
            <w:sz w:val="22"/>
            <w:szCs w:val="22"/>
            <w:lang w:val="en-US" w:eastAsia="zh-CN"/>
            <w:rPrChange w:id="8808" w:author="野草" w:date="2023-02-08T14:30:39Z">
              <w:rPr>
                <w:rFonts w:hint="eastAsia" w:ascii="华文楷体" w:hAnsi="华文楷体" w:eastAsia="华文楷体" w:cs="华文楷体"/>
                <w:sz w:val="24"/>
                <w:szCs w:val="24"/>
                <w:lang w:val="en-US" w:eastAsia="zh-CN"/>
              </w:rPr>
            </w:rPrChange>
          </w:rPr>
          <w:t>土地</w:t>
        </w:r>
      </w:ins>
      <w:ins w:id="8810" w:author="野草" w:date="2023-02-08T14:23:06Z">
        <w:r>
          <w:rPr>
            <w:rFonts w:hint="eastAsia" w:ascii="华文细黑" w:hAnsi="华文细黑" w:eastAsia="华文细黑" w:cs="华文细黑"/>
            <w:sz w:val="22"/>
            <w:szCs w:val="22"/>
            <w:lang w:val="en-US" w:eastAsia="zh-CN"/>
            <w:rPrChange w:id="8811" w:author="野草" w:date="2023-02-08T14:30:39Z">
              <w:rPr>
                <w:rFonts w:hint="eastAsia" w:ascii="华文楷体" w:hAnsi="华文楷体" w:eastAsia="华文楷体" w:cs="华文楷体"/>
                <w:sz w:val="24"/>
                <w:szCs w:val="24"/>
                <w:lang w:val="en-US" w:eastAsia="zh-CN"/>
              </w:rPr>
            </w:rPrChange>
          </w:rPr>
          <w:t>覆盖</w:t>
        </w:r>
      </w:ins>
      <w:ins w:id="8813" w:author="野草" w:date="2023-02-08T14:23:07Z">
        <w:r>
          <w:rPr>
            <w:rFonts w:hint="eastAsia" w:ascii="华文细黑" w:hAnsi="华文细黑" w:eastAsia="华文细黑" w:cs="华文细黑"/>
            <w:sz w:val="22"/>
            <w:szCs w:val="22"/>
            <w:lang w:val="en-US" w:eastAsia="zh-CN"/>
            <w:rPrChange w:id="8814" w:author="野草" w:date="2023-02-08T14:30:39Z">
              <w:rPr>
                <w:rFonts w:hint="eastAsia" w:ascii="华文楷体" w:hAnsi="华文楷体" w:eastAsia="华文楷体" w:cs="华文楷体"/>
                <w:sz w:val="24"/>
                <w:szCs w:val="24"/>
                <w:lang w:val="en-US" w:eastAsia="zh-CN"/>
              </w:rPr>
            </w:rPrChange>
          </w:rPr>
          <w:t>与</w:t>
        </w:r>
      </w:ins>
      <w:ins w:id="8816" w:author="野草" w:date="2023-02-08T14:23:08Z">
        <w:r>
          <w:rPr>
            <w:rFonts w:hint="eastAsia" w:ascii="华文细黑" w:hAnsi="华文细黑" w:eastAsia="华文细黑" w:cs="华文细黑"/>
            <w:sz w:val="22"/>
            <w:szCs w:val="22"/>
            <w:lang w:val="en-US" w:eastAsia="zh-CN"/>
            <w:rPrChange w:id="8817" w:author="野草" w:date="2023-02-08T14:30:39Z">
              <w:rPr>
                <w:rFonts w:hint="eastAsia" w:ascii="华文楷体" w:hAnsi="华文楷体" w:eastAsia="华文楷体" w:cs="华文楷体"/>
                <w:sz w:val="24"/>
                <w:szCs w:val="24"/>
                <w:lang w:val="en-US" w:eastAsia="zh-CN"/>
              </w:rPr>
            </w:rPrChange>
          </w:rPr>
          <w:t>利用、</w:t>
        </w:r>
      </w:ins>
      <w:ins w:id="8819" w:author="野草" w:date="2023-02-08T14:23:13Z">
        <w:r>
          <w:rPr>
            <w:rFonts w:hint="eastAsia" w:ascii="华文细黑" w:hAnsi="华文细黑" w:eastAsia="华文细黑" w:cs="华文细黑"/>
            <w:sz w:val="22"/>
            <w:szCs w:val="22"/>
            <w:lang w:val="en-US" w:eastAsia="zh-CN"/>
            <w:rPrChange w:id="8820" w:author="野草" w:date="2023-02-08T14:30:39Z">
              <w:rPr>
                <w:rFonts w:hint="eastAsia" w:ascii="华文楷体" w:hAnsi="华文楷体" w:eastAsia="华文楷体" w:cs="华文楷体"/>
                <w:sz w:val="24"/>
                <w:szCs w:val="24"/>
                <w:lang w:val="en-US" w:eastAsia="zh-CN"/>
              </w:rPr>
            </w:rPrChange>
          </w:rPr>
          <w:t>二维</w:t>
        </w:r>
      </w:ins>
      <w:ins w:id="8822" w:author="野草" w:date="2023-02-08T14:23:15Z">
        <w:r>
          <w:rPr>
            <w:rFonts w:hint="eastAsia" w:ascii="华文细黑" w:hAnsi="华文细黑" w:eastAsia="华文细黑" w:cs="华文细黑"/>
            <w:sz w:val="22"/>
            <w:szCs w:val="22"/>
            <w:lang w:val="en-US" w:eastAsia="zh-CN"/>
            <w:rPrChange w:id="8823" w:author="野草" w:date="2023-02-08T14:30:39Z">
              <w:rPr>
                <w:rFonts w:hint="eastAsia" w:ascii="华文楷体" w:hAnsi="华文楷体" w:eastAsia="华文楷体" w:cs="华文楷体"/>
                <w:sz w:val="24"/>
                <w:szCs w:val="24"/>
                <w:lang w:val="en-US" w:eastAsia="zh-CN"/>
              </w:rPr>
            </w:rPrChange>
          </w:rPr>
          <w:t>景观</w:t>
        </w:r>
      </w:ins>
      <w:ins w:id="8825" w:author="野草" w:date="2023-02-08T14:23:16Z">
        <w:r>
          <w:rPr>
            <w:rFonts w:hint="eastAsia" w:ascii="华文细黑" w:hAnsi="华文细黑" w:eastAsia="华文细黑" w:cs="华文细黑"/>
            <w:sz w:val="22"/>
            <w:szCs w:val="22"/>
            <w:lang w:val="en-US" w:eastAsia="zh-CN"/>
            <w:rPrChange w:id="8826" w:author="野草" w:date="2023-02-08T14:30:39Z">
              <w:rPr>
                <w:rFonts w:hint="eastAsia" w:ascii="华文楷体" w:hAnsi="华文楷体" w:eastAsia="华文楷体" w:cs="华文楷体"/>
                <w:sz w:val="24"/>
                <w:szCs w:val="24"/>
                <w:lang w:val="en-US" w:eastAsia="zh-CN"/>
              </w:rPr>
            </w:rPrChange>
          </w:rPr>
          <w:t>格局</w:t>
        </w:r>
      </w:ins>
      <w:ins w:id="8828" w:author="野草" w:date="2023-02-08T14:23:17Z">
        <w:r>
          <w:rPr>
            <w:rFonts w:hint="eastAsia" w:ascii="华文细黑" w:hAnsi="华文细黑" w:eastAsia="华文细黑" w:cs="华文细黑"/>
            <w:sz w:val="22"/>
            <w:szCs w:val="22"/>
            <w:lang w:val="en-US" w:eastAsia="zh-CN"/>
            <w:rPrChange w:id="8829" w:author="野草" w:date="2023-02-08T14:30:39Z">
              <w:rPr>
                <w:rFonts w:hint="eastAsia" w:ascii="华文楷体" w:hAnsi="华文楷体" w:eastAsia="华文楷体" w:cs="华文楷体"/>
                <w:sz w:val="24"/>
                <w:szCs w:val="24"/>
                <w:lang w:val="en-US" w:eastAsia="zh-CN"/>
              </w:rPr>
            </w:rPrChange>
          </w:rPr>
          <w:t>等</w:t>
        </w:r>
      </w:ins>
      <w:ins w:id="8831" w:author="野草" w:date="2023-02-08T14:23:23Z">
        <w:r>
          <w:rPr>
            <w:rFonts w:hint="eastAsia" w:ascii="华文细黑" w:hAnsi="华文细黑" w:eastAsia="华文细黑" w:cs="华文细黑"/>
            <w:sz w:val="22"/>
            <w:szCs w:val="22"/>
            <w:lang w:val="en-US" w:eastAsia="zh-CN"/>
            <w:rPrChange w:id="8832" w:author="野草" w:date="2023-02-08T14:30:39Z">
              <w:rPr>
                <w:rFonts w:hint="eastAsia" w:ascii="华文楷体" w:hAnsi="华文楷体" w:eastAsia="华文楷体" w:cs="华文楷体"/>
                <w:sz w:val="24"/>
                <w:szCs w:val="24"/>
                <w:lang w:val="en-US" w:eastAsia="zh-CN"/>
              </w:rPr>
            </w:rPrChange>
          </w:rPr>
          <w:t>指标</w:t>
        </w:r>
      </w:ins>
      <w:ins w:id="8834" w:author="野草" w:date="2023-02-08T14:23:25Z">
        <w:r>
          <w:rPr>
            <w:rFonts w:hint="eastAsia" w:ascii="华文细黑" w:hAnsi="华文细黑" w:eastAsia="华文细黑" w:cs="华文细黑"/>
            <w:sz w:val="22"/>
            <w:szCs w:val="22"/>
            <w:lang w:val="en-US" w:eastAsia="zh-CN"/>
            <w:rPrChange w:id="8835" w:author="野草" w:date="2023-02-08T14:30:39Z">
              <w:rPr>
                <w:rFonts w:hint="eastAsia" w:ascii="华文楷体" w:hAnsi="华文楷体" w:eastAsia="华文楷体" w:cs="华文楷体"/>
                <w:sz w:val="24"/>
                <w:szCs w:val="24"/>
                <w:lang w:val="en-US" w:eastAsia="zh-CN"/>
              </w:rPr>
            </w:rPrChange>
          </w:rPr>
          <w:t>。</w:t>
        </w:r>
      </w:ins>
      <w:ins w:id="8837" w:author="野草" w:date="2023-02-08T14:08:20Z">
        <w:r>
          <w:rPr>
            <w:rFonts w:hint="eastAsia" w:ascii="华文细黑" w:hAnsi="华文细黑" w:eastAsia="华文细黑" w:cs="华文细黑"/>
            <w:sz w:val="22"/>
            <w:szCs w:val="22"/>
            <w:lang w:val="en-US" w:eastAsia="zh-CN"/>
            <w:rPrChange w:id="8838" w:author="野草" w:date="2023-02-08T14:30:39Z">
              <w:rPr>
                <w:rFonts w:hint="eastAsia" w:ascii="瀹嬩綋" w:hAnsi="瀹嬩綋" w:eastAsia="瀹嬩綋"/>
                <w:sz w:val="24"/>
                <w:szCs w:val="24"/>
                <w:lang w:val="en-US" w:eastAsia="zh-CN"/>
              </w:rPr>
            </w:rPrChange>
          </w:rPr>
          <w:t>鉴于</w:t>
        </w:r>
      </w:ins>
      <w:ins w:id="8840" w:author="野草" w:date="2023-02-08T14:08:24Z">
        <w:r>
          <w:rPr>
            <w:rFonts w:hint="eastAsia" w:ascii="华文细黑" w:hAnsi="华文细黑" w:eastAsia="华文细黑" w:cs="华文细黑"/>
            <w:sz w:val="22"/>
            <w:szCs w:val="22"/>
            <w:lang w:val="en-US" w:eastAsia="zh-CN"/>
            <w:rPrChange w:id="8841" w:author="野草" w:date="2023-02-08T14:30:39Z">
              <w:rPr>
                <w:rFonts w:hint="eastAsia" w:ascii="瀹嬩綋" w:hAnsi="瀹嬩綋" w:eastAsia="瀹嬩綋"/>
                <w:sz w:val="24"/>
                <w:szCs w:val="24"/>
                <w:lang w:val="en-US" w:eastAsia="zh-CN"/>
              </w:rPr>
            </w:rPrChange>
          </w:rPr>
          <w:t>城市内</w:t>
        </w:r>
      </w:ins>
      <w:ins w:id="8843" w:author="野草" w:date="2023-02-08T14:08:25Z">
        <w:r>
          <w:rPr>
            <w:rFonts w:hint="eastAsia" w:ascii="华文细黑" w:hAnsi="华文细黑" w:eastAsia="华文细黑" w:cs="华文细黑"/>
            <w:sz w:val="22"/>
            <w:szCs w:val="22"/>
            <w:lang w:val="en-US" w:eastAsia="zh-CN"/>
            <w:rPrChange w:id="8844" w:author="野草" w:date="2023-02-08T14:30:39Z">
              <w:rPr>
                <w:rFonts w:hint="eastAsia" w:ascii="瀹嬩綋" w:hAnsi="瀹嬩綋" w:eastAsia="瀹嬩綋"/>
                <w:sz w:val="24"/>
                <w:szCs w:val="24"/>
                <w:lang w:val="en-US" w:eastAsia="zh-CN"/>
              </w:rPr>
            </w:rPrChange>
          </w:rPr>
          <w:t>建筑</w:t>
        </w:r>
      </w:ins>
      <w:ins w:id="8846" w:author="野草" w:date="2023-02-08T14:08:26Z">
        <w:r>
          <w:rPr>
            <w:rFonts w:hint="eastAsia" w:ascii="华文细黑" w:hAnsi="华文细黑" w:eastAsia="华文细黑" w:cs="华文细黑"/>
            <w:sz w:val="22"/>
            <w:szCs w:val="22"/>
            <w:lang w:val="en-US" w:eastAsia="zh-CN"/>
            <w:rPrChange w:id="8847" w:author="野草" w:date="2023-02-08T14:30:39Z">
              <w:rPr>
                <w:rFonts w:hint="eastAsia" w:ascii="瀹嬩綋" w:hAnsi="瀹嬩綋" w:eastAsia="瀹嬩綋"/>
                <w:sz w:val="24"/>
                <w:szCs w:val="24"/>
                <w:lang w:val="en-US" w:eastAsia="zh-CN"/>
              </w:rPr>
            </w:rPrChange>
          </w:rPr>
          <w:t>高度、</w:t>
        </w:r>
      </w:ins>
      <w:ins w:id="8849" w:author="野草" w:date="2023-02-08T14:08:33Z">
        <w:r>
          <w:rPr>
            <w:rFonts w:hint="eastAsia" w:ascii="华文细黑" w:hAnsi="华文细黑" w:eastAsia="华文细黑" w:cs="华文细黑"/>
            <w:sz w:val="22"/>
            <w:szCs w:val="22"/>
            <w:lang w:val="en-US" w:eastAsia="zh-CN"/>
            <w:rPrChange w:id="8850" w:author="野草" w:date="2023-02-08T14:30:39Z">
              <w:rPr>
                <w:rFonts w:hint="eastAsia" w:ascii="瀹嬩綋" w:hAnsi="瀹嬩綋" w:eastAsia="瀹嬩綋"/>
                <w:sz w:val="24"/>
                <w:szCs w:val="24"/>
                <w:lang w:val="en-US" w:eastAsia="zh-CN"/>
              </w:rPr>
            </w:rPrChange>
          </w:rPr>
          <w:t>天空</w:t>
        </w:r>
      </w:ins>
      <w:ins w:id="8852" w:author="野草" w:date="2023-02-08T14:08:35Z">
        <w:r>
          <w:rPr>
            <w:rFonts w:hint="eastAsia" w:ascii="华文细黑" w:hAnsi="华文细黑" w:eastAsia="华文细黑" w:cs="华文细黑"/>
            <w:sz w:val="22"/>
            <w:szCs w:val="22"/>
            <w:lang w:val="en-US" w:eastAsia="zh-CN"/>
            <w:rPrChange w:id="8853" w:author="野草" w:date="2023-02-08T14:30:39Z">
              <w:rPr>
                <w:rFonts w:hint="eastAsia" w:ascii="瀹嬩綋" w:hAnsi="瀹嬩綋" w:eastAsia="瀹嬩綋"/>
                <w:sz w:val="24"/>
                <w:szCs w:val="24"/>
                <w:lang w:val="en-US" w:eastAsia="zh-CN"/>
              </w:rPr>
            </w:rPrChange>
          </w:rPr>
          <w:t>开阔度</w:t>
        </w:r>
      </w:ins>
      <w:ins w:id="8855" w:author="野草" w:date="2023-02-08T14:08:36Z">
        <w:r>
          <w:rPr>
            <w:rFonts w:hint="eastAsia" w:ascii="华文细黑" w:hAnsi="华文细黑" w:eastAsia="华文细黑" w:cs="华文细黑"/>
            <w:sz w:val="22"/>
            <w:szCs w:val="22"/>
            <w:lang w:val="en-US" w:eastAsia="zh-CN"/>
            <w:rPrChange w:id="8856" w:author="野草" w:date="2023-02-08T14:30:39Z">
              <w:rPr>
                <w:rFonts w:hint="eastAsia" w:ascii="瀹嬩綋" w:hAnsi="瀹嬩綋" w:eastAsia="瀹嬩綋"/>
                <w:sz w:val="24"/>
                <w:szCs w:val="24"/>
                <w:lang w:val="en-US" w:eastAsia="zh-CN"/>
              </w:rPr>
            </w:rPrChange>
          </w:rPr>
          <w:t>等</w:t>
        </w:r>
      </w:ins>
      <w:ins w:id="8858" w:author="野草" w:date="2023-02-08T14:08:39Z">
        <w:r>
          <w:rPr>
            <w:rFonts w:hint="eastAsia" w:ascii="华文细黑" w:hAnsi="华文细黑" w:eastAsia="华文细黑" w:cs="华文细黑"/>
            <w:sz w:val="22"/>
            <w:szCs w:val="22"/>
            <w:lang w:val="en-US" w:eastAsia="zh-CN"/>
            <w:rPrChange w:id="8859" w:author="野草" w:date="2023-02-08T14:30:39Z">
              <w:rPr>
                <w:rFonts w:hint="eastAsia" w:ascii="瀹嬩綋" w:hAnsi="瀹嬩綋" w:eastAsia="瀹嬩綋"/>
                <w:sz w:val="24"/>
                <w:szCs w:val="24"/>
                <w:lang w:val="en-US" w:eastAsia="zh-CN"/>
              </w:rPr>
            </w:rPrChange>
          </w:rPr>
          <w:t>三维</w:t>
        </w:r>
      </w:ins>
      <w:ins w:id="8861" w:author="野草" w:date="2023-02-08T14:08:41Z">
        <w:r>
          <w:rPr>
            <w:rFonts w:hint="eastAsia" w:ascii="华文细黑" w:hAnsi="华文细黑" w:eastAsia="华文细黑" w:cs="华文细黑"/>
            <w:sz w:val="22"/>
            <w:szCs w:val="22"/>
            <w:lang w:val="en-US" w:eastAsia="zh-CN"/>
            <w:rPrChange w:id="8862" w:author="野草" w:date="2023-02-08T14:30:39Z">
              <w:rPr>
                <w:rFonts w:hint="eastAsia" w:ascii="瀹嬩綋" w:hAnsi="瀹嬩綋" w:eastAsia="瀹嬩綋"/>
                <w:sz w:val="24"/>
                <w:szCs w:val="24"/>
                <w:lang w:val="en-US" w:eastAsia="zh-CN"/>
              </w:rPr>
            </w:rPrChange>
          </w:rPr>
          <w:t>空间</w:t>
        </w:r>
      </w:ins>
      <w:ins w:id="8864" w:author="野草" w:date="2023-02-08T14:08:42Z">
        <w:r>
          <w:rPr>
            <w:rFonts w:hint="eastAsia" w:ascii="华文细黑" w:hAnsi="华文细黑" w:eastAsia="华文细黑" w:cs="华文细黑"/>
            <w:sz w:val="22"/>
            <w:szCs w:val="22"/>
            <w:lang w:val="en-US" w:eastAsia="zh-CN"/>
            <w:rPrChange w:id="8865" w:author="野草" w:date="2023-02-08T14:30:39Z">
              <w:rPr>
                <w:rFonts w:hint="eastAsia" w:ascii="瀹嬩綋" w:hAnsi="瀹嬩綋" w:eastAsia="瀹嬩綋"/>
                <w:sz w:val="24"/>
                <w:szCs w:val="24"/>
                <w:lang w:val="en-US" w:eastAsia="zh-CN"/>
              </w:rPr>
            </w:rPrChange>
          </w:rPr>
          <w:t>形态</w:t>
        </w:r>
      </w:ins>
      <w:ins w:id="8867" w:author="野草" w:date="2023-02-08T14:08:43Z">
        <w:r>
          <w:rPr>
            <w:rFonts w:hint="eastAsia" w:ascii="华文细黑" w:hAnsi="华文细黑" w:eastAsia="华文细黑" w:cs="华文细黑"/>
            <w:sz w:val="22"/>
            <w:szCs w:val="22"/>
            <w:lang w:val="en-US" w:eastAsia="zh-CN"/>
            <w:rPrChange w:id="8868" w:author="野草" w:date="2023-02-08T14:30:39Z">
              <w:rPr>
                <w:rFonts w:hint="eastAsia" w:ascii="瀹嬩綋" w:hAnsi="瀹嬩綋" w:eastAsia="瀹嬩綋"/>
                <w:sz w:val="24"/>
                <w:szCs w:val="24"/>
                <w:lang w:val="en-US" w:eastAsia="zh-CN"/>
              </w:rPr>
            </w:rPrChange>
          </w:rPr>
          <w:t>因素对</w:t>
        </w:r>
      </w:ins>
      <w:ins w:id="8870" w:author="野草" w:date="2023-02-08T14:08:48Z">
        <w:r>
          <w:rPr>
            <w:rFonts w:hint="eastAsia" w:ascii="华文细黑" w:hAnsi="华文细黑" w:eastAsia="华文细黑" w:cs="华文细黑"/>
            <w:sz w:val="22"/>
            <w:szCs w:val="22"/>
            <w:lang w:val="en-US" w:eastAsia="zh-CN"/>
            <w:rPrChange w:id="8871" w:author="野草" w:date="2023-02-08T14:30:39Z">
              <w:rPr>
                <w:rFonts w:hint="eastAsia" w:ascii="瀹嬩綋" w:hAnsi="瀹嬩綋" w:eastAsia="瀹嬩綋"/>
                <w:sz w:val="24"/>
                <w:szCs w:val="24"/>
                <w:lang w:val="en-US" w:eastAsia="zh-CN"/>
              </w:rPr>
            </w:rPrChange>
          </w:rPr>
          <w:t>城市</w:t>
        </w:r>
      </w:ins>
      <w:ins w:id="8873" w:author="野草" w:date="2023-02-08T14:08:49Z">
        <w:r>
          <w:rPr>
            <w:rFonts w:hint="eastAsia" w:ascii="华文细黑" w:hAnsi="华文细黑" w:eastAsia="华文细黑" w:cs="华文细黑"/>
            <w:sz w:val="22"/>
            <w:szCs w:val="22"/>
            <w:lang w:val="en-US" w:eastAsia="zh-CN"/>
            <w:rPrChange w:id="8874" w:author="野草" w:date="2023-02-08T14:30:39Z">
              <w:rPr>
                <w:rFonts w:hint="eastAsia" w:ascii="瀹嬩綋" w:hAnsi="瀹嬩綋" w:eastAsia="瀹嬩綋"/>
                <w:sz w:val="24"/>
                <w:szCs w:val="24"/>
                <w:lang w:val="en-US" w:eastAsia="zh-CN"/>
              </w:rPr>
            </w:rPrChange>
          </w:rPr>
          <w:t>热环境</w:t>
        </w:r>
      </w:ins>
      <w:ins w:id="8876" w:author="野草" w:date="2023-02-08T14:08:50Z">
        <w:r>
          <w:rPr>
            <w:rFonts w:hint="eastAsia" w:ascii="华文细黑" w:hAnsi="华文细黑" w:eastAsia="华文细黑" w:cs="华文细黑"/>
            <w:sz w:val="22"/>
            <w:szCs w:val="22"/>
            <w:lang w:val="en-US" w:eastAsia="zh-CN"/>
            <w:rPrChange w:id="8877" w:author="野草" w:date="2023-02-08T14:30:39Z">
              <w:rPr>
                <w:rFonts w:hint="eastAsia" w:ascii="瀹嬩綋" w:hAnsi="瀹嬩綋" w:eastAsia="瀹嬩綋"/>
                <w:sz w:val="24"/>
                <w:szCs w:val="24"/>
                <w:lang w:val="en-US" w:eastAsia="zh-CN"/>
              </w:rPr>
            </w:rPrChange>
          </w:rPr>
          <w:t>过程</w:t>
        </w:r>
      </w:ins>
      <w:ins w:id="8879" w:author="野草" w:date="2023-02-08T14:08:51Z">
        <w:r>
          <w:rPr>
            <w:rFonts w:hint="eastAsia" w:ascii="华文细黑" w:hAnsi="华文细黑" w:eastAsia="华文细黑" w:cs="华文细黑"/>
            <w:sz w:val="22"/>
            <w:szCs w:val="22"/>
            <w:lang w:val="en-US" w:eastAsia="zh-CN"/>
            <w:rPrChange w:id="8880" w:author="野草" w:date="2023-02-08T14:30:39Z">
              <w:rPr>
                <w:rFonts w:hint="eastAsia" w:ascii="瀹嬩綋" w:hAnsi="瀹嬩綋" w:eastAsia="瀹嬩綋"/>
                <w:sz w:val="24"/>
                <w:szCs w:val="24"/>
                <w:lang w:val="en-US" w:eastAsia="zh-CN"/>
              </w:rPr>
            </w:rPrChange>
          </w:rPr>
          <w:t>的</w:t>
        </w:r>
      </w:ins>
      <w:ins w:id="8882" w:author="野草" w:date="2023-02-08T14:08:52Z">
        <w:r>
          <w:rPr>
            <w:rFonts w:hint="eastAsia" w:ascii="华文细黑" w:hAnsi="华文细黑" w:eastAsia="华文细黑" w:cs="华文细黑"/>
            <w:sz w:val="22"/>
            <w:szCs w:val="22"/>
            <w:lang w:val="en-US" w:eastAsia="zh-CN"/>
            <w:rPrChange w:id="8883" w:author="野草" w:date="2023-02-08T14:30:39Z">
              <w:rPr>
                <w:rFonts w:hint="eastAsia" w:ascii="瀹嬩綋" w:hAnsi="瀹嬩綋" w:eastAsia="瀹嬩綋"/>
                <w:sz w:val="24"/>
                <w:szCs w:val="24"/>
                <w:lang w:val="en-US" w:eastAsia="zh-CN"/>
              </w:rPr>
            </w:rPrChange>
          </w:rPr>
          <w:t>重要性，</w:t>
        </w:r>
      </w:ins>
      <w:ins w:id="8885" w:author="野草" w:date="2023-02-08T14:15:23Z">
        <w:r>
          <w:rPr>
            <w:rFonts w:hint="eastAsia" w:ascii="华文细黑" w:hAnsi="华文细黑" w:eastAsia="华文细黑" w:cs="华文细黑"/>
            <w:sz w:val="22"/>
            <w:szCs w:val="22"/>
            <w:lang w:val="en-US" w:eastAsia="zh-CN"/>
            <w:rPrChange w:id="8886" w:author="野草" w:date="2023-02-08T14:30:39Z">
              <w:rPr>
                <w:rFonts w:hint="eastAsia" w:ascii="瀹嬩綋" w:hAnsi="瀹嬩綋" w:eastAsia="瀹嬩綋"/>
                <w:sz w:val="24"/>
                <w:szCs w:val="24"/>
                <w:lang w:val="en-US" w:eastAsia="zh-CN"/>
              </w:rPr>
            </w:rPrChange>
          </w:rPr>
          <w:t>本文在</w:t>
        </w:r>
      </w:ins>
      <w:ins w:id="8888" w:author="野草" w:date="2023-02-08T14:15:25Z">
        <w:r>
          <w:rPr>
            <w:rFonts w:hint="eastAsia" w:ascii="华文细黑" w:hAnsi="华文细黑" w:eastAsia="华文细黑" w:cs="华文细黑"/>
            <w:sz w:val="22"/>
            <w:szCs w:val="22"/>
            <w:lang w:val="en-US" w:eastAsia="zh-CN"/>
            <w:rPrChange w:id="8889" w:author="野草" w:date="2023-02-08T14:30:39Z">
              <w:rPr>
                <w:rFonts w:hint="eastAsia" w:ascii="瀹嬩綋" w:hAnsi="瀹嬩綋" w:eastAsia="瀹嬩綋"/>
                <w:sz w:val="24"/>
                <w:szCs w:val="24"/>
                <w:lang w:val="en-US" w:eastAsia="zh-CN"/>
              </w:rPr>
            </w:rPrChange>
          </w:rPr>
          <w:t>河流</w:t>
        </w:r>
      </w:ins>
      <w:ins w:id="8891" w:author="野草" w:date="2023-02-08T14:15:26Z">
        <w:r>
          <w:rPr>
            <w:rFonts w:hint="eastAsia" w:ascii="华文细黑" w:hAnsi="华文细黑" w:eastAsia="华文细黑" w:cs="华文细黑"/>
            <w:sz w:val="22"/>
            <w:szCs w:val="22"/>
            <w:lang w:val="en-US" w:eastAsia="zh-CN"/>
            <w:rPrChange w:id="8892" w:author="野草" w:date="2023-02-08T14:30:39Z">
              <w:rPr>
                <w:rFonts w:hint="eastAsia" w:ascii="瀹嬩綋" w:hAnsi="瀹嬩綋" w:eastAsia="瀹嬩綋"/>
                <w:sz w:val="24"/>
                <w:szCs w:val="24"/>
                <w:lang w:val="en-US" w:eastAsia="zh-CN"/>
              </w:rPr>
            </w:rPrChange>
          </w:rPr>
          <w:t>热环境</w:t>
        </w:r>
      </w:ins>
      <w:ins w:id="8894" w:author="野草" w:date="2023-02-08T14:15:27Z">
        <w:r>
          <w:rPr>
            <w:rFonts w:hint="eastAsia" w:ascii="华文细黑" w:hAnsi="华文细黑" w:eastAsia="华文细黑" w:cs="华文细黑"/>
            <w:sz w:val="22"/>
            <w:szCs w:val="22"/>
            <w:lang w:val="en-US" w:eastAsia="zh-CN"/>
            <w:rPrChange w:id="8895" w:author="野草" w:date="2023-02-08T14:30:39Z">
              <w:rPr>
                <w:rFonts w:hint="eastAsia" w:ascii="瀹嬩綋" w:hAnsi="瀹嬩綋" w:eastAsia="瀹嬩綋"/>
                <w:sz w:val="24"/>
                <w:szCs w:val="24"/>
                <w:lang w:val="en-US" w:eastAsia="zh-CN"/>
              </w:rPr>
            </w:rPrChange>
          </w:rPr>
          <w:t>效应</w:t>
        </w:r>
      </w:ins>
      <w:ins w:id="8897" w:author="野草" w:date="2023-02-08T14:16:17Z">
        <w:r>
          <w:rPr>
            <w:rFonts w:hint="eastAsia" w:ascii="华文细黑" w:hAnsi="华文细黑" w:eastAsia="华文细黑" w:cs="华文细黑"/>
            <w:sz w:val="22"/>
            <w:szCs w:val="22"/>
            <w:lang w:val="en-US" w:eastAsia="zh-CN"/>
            <w:rPrChange w:id="8898" w:author="野草" w:date="2023-02-08T14:30:39Z">
              <w:rPr>
                <w:rFonts w:hint="eastAsia" w:ascii="瀹嬩綋" w:hAnsi="瀹嬩綋" w:eastAsia="瀹嬩綋"/>
                <w:sz w:val="24"/>
                <w:szCs w:val="24"/>
                <w:lang w:val="en-US" w:eastAsia="zh-CN"/>
              </w:rPr>
            </w:rPrChange>
          </w:rPr>
          <w:t>的</w:t>
        </w:r>
      </w:ins>
      <w:ins w:id="8900" w:author="野草" w:date="2023-02-08T14:16:24Z">
        <w:r>
          <w:rPr>
            <w:rFonts w:hint="eastAsia" w:ascii="华文细黑" w:hAnsi="华文细黑" w:eastAsia="华文细黑" w:cs="华文细黑"/>
            <w:sz w:val="22"/>
            <w:szCs w:val="22"/>
            <w:lang w:val="en-US" w:eastAsia="zh-CN"/>
            <w:rPrChange w:id="8901" w:author="野草" w:date="2023-02-08T14:30:39Z">
              <w:rPr>
                <w:rFonts w:hint="eastAsia" w:ascii="瀹嬩綋" w:hAnsi="瀹嬩綋" w:eastAsia="瀹嬩綋"/>
                <w:sz w:val="24"/>
                <w:szCs w:val="24"/>
                <w:lang w:val="en-US" w:eastAsia="zh-CN"/>
              </w:rPr>
            </w:rPrChange>
          </w:rPr>
          <w:t>影响</w:t>
        </w:r>
      </w:ins>
      <w:ins w:id="8903" w:author="野草" w:date="2023-02-08T14:16:25Z">
        <w:r>
          <w:rPr>
            <w:rFonts w:hint="eastAsia" w:ascii="华文细黑" w:hAnsi="华文细黑" w:eastAsia="华文细黑" w:cs="华文细黑"/>
            <w:sz w:val="22"/>
            <w:szCs w:val="22"/>
            <w:lang w:val="en-US" w:eastAsia="zh-CN"/>
            <w:rPrChange w:id="8904" w:author="野草" w:date="2023-02-08T14:30:39Z">
              <w:rPr>
                <w:rFonts w:hint="eastAsia" w:ascii="瀹嬩綋" w:hAnsi="瀹嬩綋" w:eastAsia="瀹嬩綋"/>
                <w:sz w:val="24"/>
                <w:szCs w:val="24"/>
                <w:lang w:val="en-US" w:eastAsia="zh-CN"/>
              </w:rPr>
            </w:rPrChange>
          </w:rPr>
          <w:t>因素</w:t>
        </w:r>
      </w:ins>
      <w:ins w:id="8906" w:author="野草" w:date="2023-02-08T14:30:26Z">
        <w:r>
          <w:rPr>
            <w:rFonts w:hint="eastAsia" w:ascii="华文细黑" w:hAnsi="华文细黑" w:eastAsia="华文细黑" w:cs="华文细黑"/>
            <w:sz w:val="22"/>
            <w:szCs w:val="22"/>
            <w:lang w:val="en-US" w:eastAsia="zh-CN"/>
            <w:rPrChange w:id="8907" w:author="野草" w:date="2023-02-08T14:30:39Z">
              <w:rPr>
                <w:rFonts w:hint="eastAsia" w:ascii="华文楷体" w:hAnsi="华文楷体" w:eastAsia="华文楷体" w:cs="华文楷体"/>
                <w:sz w:val="24"/>
                <w:szCs w:val="24"/>
                <w:lang w:val="en-US" w:eastAsia="zh-CN"/>
              </w:rPr>
            </w:rPrChange>
          </w:rPr>
          <w:t>分析</w:t>
        </w:r>
      </w:ins>
      <w:ins w:id="8909" w:author="野草" w:date="2023-02-08T14:16:25Z">
        <w:r>
          <w:rPr>
            <w:rFonts w:hint="eastAsia" w:ascii="华文细黑" w:hAnsi="华文细黑" w:eastAsia="华文细黑" w:cs="华文细黑"/>
            <w:sz w:val="22"/>
            <w:szCs w:val="22"/>
            <w:lang w:val="en-US" w:eastAsia="zh-CN"/>
            <w:rPrChange w:id="8910" w:author="野草" w:date="2023-02-08T14:30:39Z">
              <w:rPr>
                <w:rFonts w:hint="eastAsia" w:ascii="瀹嬩綋" w:hAnsi="瀹嬩綋" w:eastAsia="瀹嬩綋"/>
                <w:sz w:val="24"/>
                <w:szCs w:val="24"/>
                <w:lang w:val="en-US" w:eastAsia="zh-CN"/>
              </w:rPr>
            </w:rPrChange>
          </w:rPr>
          <w:t>中，</w:t>
        </w:r>
      </w:ins>
      <w:ins w:id="8912" w:author="野草" w:date="2023-02-08T14:16:29Z">
        <w:r>
          <w:rPr>
            <w:rFonts w:hint="eastAsia" w:ascii="华文细黑" w:hAnsi="华文细黑" w:eastAsia="华文细黑" w:cs="华文细黑"/>
            <w:b/>
            <w:bCs/>
            <w:sz w:val="22"/>
            <w:szCs w:val="22"/>
            <w:highlight w:val="yellow"/>
            <w:lang w:val="en-US" w:eastAsia="zh-CN"/>
            <w:rPrChange w:id="8913" w:author="野草" w:date="2023-02-08T14:30:39Z">
              <w:rPr>
                <w:rFonts w:hint="eastAsia" w:ascii="瀹嬩綋" w:hAnsi="瀹嬩綋" w:eastAsia="瀹嬩綋"/>
                <w:sz w:val="24"/>
                <w:szCs w:val="24"/>
                <w:lang w:val="en-US" w:eastAsia="zh-CN"/>
              </w:rPr>
            </w:rPrChange>
          </w:rPr>
          <w:t>量化了</w:t>
        </w:r>
      </w:ins>
      <w:ins w:id="8915" w:author="野草" w:date="2023-02-08T14:16:30Z">
        <w:r>
          <w:rPr>
            <w:rFonts w:hint="eastAsia" w:ascii="华文细黑" w:hAnsi="华文细黑" w:eastAsia="华文细黑" w:cs="华文细黑"/>
            <w:b/>
            <w:bCs/>
            <w:sz w:val="22"/>
            <w:szCs w:val="22"/>
            <w:highlight w:val="yellow"/>
            <w:lang w:val="en-US" w:eastAsia="zh-CN"/>
            <w:rPrChange w:id="8916" w:author="野草" w:date="2023-02-08T14:30:39Z">
              <w:rPr>
                <w:rFonts w:hint="eastAsia" w:ascii="瀹嬩綋" w:hAnsi="瀹嬩綋" w:eastAsia="瀹嬩綋"/>
                <w:sz w:val="24"/>
                <w:szCs w:val="24"/>
                <w:lang w:val="en-US" w:eastAsia="zh-CN"/>
              </w:rPr>
            </w:rPrChange>
          </w:rPr>
          <w:t>各</w:t>
        </w:r>
      </w:ins>
      <w:ins w:id="8918" w:author="野草" w:date="2023-02-08T14:16:32Z">
        <w:r>
          <w:rPr>
            <w:rFonts w:hint="eastAsia" w:ascii="华文细黑" w:hAnsi="华文细黑" w:eastAsia="华文细黑" w:cs="华文细黑"/>
            <w:b/>
            <w:bCs/>
            <w:sz w:val="22"/>
            <w:szCs w:val="22"/>
            <w:highlight w:val="yellow"/>
            <w:lang w:val="en-US" w:eastAsia="zh-CN"/>
            <w:rPrChange w:id="8919" w:author="野草" w:date="2023-02-08T14:30:39Z">
              <w:rPr>
                <w:rFonts w:hint="eastAsia" w:ascii="瀹嬩綋" w:hAnsi="瀹嬩綋" w:eastAsia="瀹嬩綋"/>
                <w:sz w:val="24"/>
                <w:szCs w:val="24"/>
                <w:lang w:val="en-US" w:eastAsia="zh-CN"/>
              </w:rPr>
            </w:rPrChange>
          </w:rPr>
          <w:t>三维</w:t>
        </w:r>
      </w:ins>
      <w:ins w:id="8921" w:author="野草" w:date="2023-02-08T14:16:34Z">
        <w:r>
          <w:rPr>
            <w:rFonts w:hint="eastAsia" w:ascii="华文细黑" w:hAnsi="华文细黑" w:eastAsia="华文细黑" w:cs="华文细黑"/>
            <w:b/>
            <w:bCs/>
            <w:sz w:val="22"/>
            <w:szCs w:val="22"/>
            <w:highlight w:val="yellow"/>
            <w:lang w:val="en-US" w:eastAsia="zh-CN"/>
            <w:rPrChange w:id="8922" w:author="野草" w:date="2023-02-08T14:30:39Z">
              <w:rPr>
                <w:rFonts w:hint="eastAsia" w:ascii="瀹嬩綋" w:hAnsi="瀹嬩綋" w:eastAsia="瀹嬩綋"/>
                <w:sz w:val="24"/>
                <w:szCs w:val="24"/>
                <w:lang w:val="en-US" w:eastAsia="zh-CN"/>
              </w:rPr>
            </w:rPrChange>
          </w:rPr>
          <w:t>因素的</w:t>
        </w:r>
      </w:ins>
      <w:ins w:id="8924" w:author="野草" w:date="2023-02-08T14:16:36Z">
        <w:r>
          <w:rPr>
            <w:rFonts w:hint="eastAsia" w:ascii="华文细黑" w:hAnsi="华文细黑" w:eastAsia="华文细黑" w:cs="华文细黑"/>
            <w:b/>
            <w:bCs/>
            <w:sz w:val="22"/>
            <w:szCs w:val="22"/>
            <w:highlight w:val="yellow"/>
            <w:lang w:val="en-US" w:eastAsia="zh-CN"/>
            <w:rPrChange w:id="8925" w:author="野草" w:date="2023-02-08T14:30:39Z">
              <w:rPr>
                <w:rFonts w:hint="eastAsia" w:ascii="瀹嬩綋" w:hAnsi="瀹嬩綋" w:eastAsia="瀹嬩綋"/>
                <w:sz w:val="24"/>
                <w:szCs w:val="24"/>
                <w:lang w:val="en-US" w:eastAsia="zh-CN"/>
              </w:rPr>
            </w:rPrChange>
          </w:rPr>
          <w:t>角色</w:t>
        </w:r>
      </w:ins>
      <w:ins w:id="8927" w:author="野草" w:date="2023-02-08T14:16:38Z">
        <w:r>
          <w:rPr>
            <w:rFonts w:hint="eastAsia" w:ascii="华文细黑" w:hAnsi="华文细黑" w:eastAsia="华文细黑" w:cs="华文细黑"/>
            <w:b/>
            <w:bCs/>
            <w:sz w:val="22"/>
            <w:szCs w:val="22"/>
            <w:highlight w:val="yellow"/>
            <w:lang w:val="en-US" w:eastAsia="zh-CN"/>
            <w:rPrChange w:id="8928" w:author="野草" w:date="2023-02-08T14:30:39Z">
              <w:rPr>
                <w:rFonts w:hint="eastAsia" w:ascii="瀹嬩綋" w:hAnsi="瀹嬩綋" w:eastAsia="瀹嬩綋"/>
                <w:sz w:val="24"/>
                <w:szCs w:val="24"/>
                <w:lang w:val="en-US" w:eastAsia="zh-CN"/>
              </w:rPr>
            </w:rPrChange>
          </w:rPr>
          <w:t>，</w:t>
        </w:r>
      </w:ins>
      <w:ins w:id="8930" w:author="野草" w:date="2023-02-08T14:16:43Z">
        <w:r>
          <w:rPr>
            <w:rFonts w:hint="eastAsia" w:ascii="华文细黑" w:hAnsi="华文细黑" w:eastAsia="华文细黑" w:cs="华文细黑"/>
            <w:b/>
            <w:bCs/>
            <w:sz w:val="22"/>
            <w:szCs w:val="22"/>
            <w:highlight w:val="yellow"/>
            <w:lang w:val="en-US" w:eastAsia="zh-CN"/>
            <w:rPrChange w:id="8931" w:author="野草" w:date="2023-02-08T14:30:39Z">
              <w:rPr>
                <w:rFonts w:hint="eastAsia" w:ascii="瀹嬩綋" w:hAnsi="瀹嬩綋" w:eastAsia="瀹嬩綋"/>
                <w:sz w:val="24"/>
                <w:szCs w:val="24"/>
                <w:lang w:val="en-US" w:eastAsia="zh-CN"/>
              </w:rPr>
            </w:rPrChange>
          </w:rPr>
          <w:t>弥补了</w:t>
        </w:r>
      </w:ins>
      <w:ins w:id="8933" w:author="野草" w:date="2023-02-08T14:17:06Z">
        <w:r>
          <w:rPr>
            <w:rFonts w:hint="eastAsia" w:ascii="华文细黑" w:hAnsi="华文细黑" w:eastAsia="华文细黑" w:cs="华文细黑"/>
            <w:b/>
            <w:bCs/>
            <w:sz w:val="22"/>
            <w:szCs w:val="22"/>
            <w:highlight w:val="yellow"/>
            <w:lang w:val="en-US" w:eastAsia="zh-CN"/>
            <w:rPrChange w:id="8934" w:author="野草" w:date="2023-02-08T14:30:39Z">
              <w:rPr>
                <w:rFonts w:hint="eastAsia" w:ascii="瀹嬩綋" w:hAnsi="瀹嬩綋" w:eastAsia="瀹嬩綋"/>
                <w:sz w:val="24"/>
                <w:szCs w:val="24"/>
                <w:lang w:val="en-US" w:eastAsia="zh-CN"/>
              </w:rPr>
            </w:rPrChange>
          </w:rPr>
          <w:t>对</w:t>
        </w:r>
      </w:ins>
      <w:ins w:id="8936" w:author="野草" w:date="2023-02-08T14:17:07Z">
        <w:r>
          <w:rPr>
            <w:rFonts w:hint="eastAsia" w:ascii="华文细黑" w:hAnsi="华文细黑" w:eastAsia="华文细黑" w:cs="华文细黑"/>
            <w:b/>
            <w:bCs/>
            <w:sz w:val="22"/>
            <w:szCs w:val="22"/>
            <w:highlight w:val="yellow"/>
            <w:lang w:val="en-US" w:eastAsia="zh-CN"/>
            <w:rPrChange w:id="8937" w:author="野草" w:date="2023-02-08T14:30:39Z">
              <w:rPr>
                <w:rFonts w:hint="eastAsia" w:ascii="瀹嬩綋" w:hAnsi="瀹嬩綋" w:eastAsia="瀹嬩綋"/>
                <w:sz w:val="24"/>
                <w:szCs w:val="24"/>
                <w:lang w:val="en-US" w:eastAsia="zh-CN"/>
              </w:rPr>
            </w:rPrChange>
          </w:rPr>
          <w:t>该效应</w:t>
        </w:r>
      </w:ins>
      <w:ins w:id="8939" w:author="野草" w:date="2023-02-08T14:17:18Z">
        <w:r>
          <w:rPr>
            <w:rFonts w:hint="eastAsia" w:ascii="华文细黑" w:hAnsi="华文细黑" w:eastAsia="华文细黑" w:cs="华文细黑"/>
            <w:b/>
            <w:bCs/>
            <w:sz w:val="22"/>
            <w:szCs w:val="22"/>
            <w:highlight w:val="yellow"/>
            <w:lang w:val="en-US" w:eastAsia="zh-CN"/>
            <w:rPrChange w:id="8940" w:author="野草" w:date="2023-02-08T14:30:39Z">
              <w:rPr>
                <w:rFonts w:hint="eastAsia" w:ascii="瀹嬩綋" w:hAnsi="瀹嬩綋" w:eastAsia="瀹嬩綋"/>
                <w:sz w:val="24"/>
                <w:szCs w:val="24"/>
                <w:lang w:val="en-US" w:eastAsia="zh-CN"/>
              </w:rPr>
            </w:rPrChange>
          </w:rPr>
          <w:t>驱动机制</w:t>
        </w:r>
      </w:ins>
      <w:ins w:id="8942" w:author="野草" w:date="2023-02-08T14:17:20Z">
        <w:r>
          <w:rPr>
            <w:rFonts w:hint="eastAsia" w:ascii="华文细黑" w:hAnsi="华文细黑" w:eastAsia="华文细黑" w:cs="华文细黑"/>
            <w:b/>
            <w:bCs/>
            <w:sz w:val="22"/>
            <w:szCs w:val="22"/>
            <w:highlight w:val="yellow"/>
            <w:lang w:val="en-US" w:eastAsia="zh-CN"/>
            <w:rPrChange w:id="8943" w:author="野草" w:date="2023-02-08T14:30:39Z">
              <w:rPr>
                <w:rFonts w:hint="eastAsia" w:ascii="瀹嬩綋" w:hAnsi="瀹嬩綋" w:eastAsia="瀹嬩綋"/>
                <w:sz w:val="24"/>
                <w:szCs w:val="24"/>
                <w:lang w:val="en-US" w:eastAsia="zh-CN"/>
              </w:rPr>
            </w:rPrChange>
          </w:rPr>
          <w:t>理解的</w:t>
        </w:r>
      </w:ins>
      <w:ins w:id="8945" w:author="野草" w:date="2023-02-08T14:17:21Z">
        <w:r>
          <w:rPr>
            <w:rFonts w:hint="eastAsia" w:ascii="华文细黑" w:hAnsi="华文细黑" w:eastAsia="华文细黑" w:cs="华文细黑"/>
            <w:b/>
            <w:bCs/>
            <w:sz w:val="22"/>
            <w:szCs w:val="22"/>
            <w:highlight w:val="yellow"/>
            <w:lang w:val="en-US" w:eastAsia="zh-CN"/>
            <w:rPrChange w:id="8946" w:author="野草" w:date="2023-02-08T14:30:39Z">
              <w:rPr>
                <w:rFonts w:hint="eastAsia" w:ascii="瀹嬩綋" w:hAnsi="瀹嬩綋" w:eastAsia="瀹嬩綋"/>
                <w:sz w:val="24"/>
                <w:szCs w:val="24"/>
                <w:lang w:val="en-US" w:eastAsia="zh-CN"/>
              </w:rPr>
            </w:rPrChange>
          </w:rPr>
          <w:t>不足</w:t>
        </w:r>
      </w:ins>
      <w:ins w:id="8948" w:author="野草" w:date="2023-02-08T14:19:05Z">
        <w:r>
          <w:rPr>
            <w:rFonts w:hint="eastAsia" w:ascii="华文细黑" w:hAnsi="华文细黑" w:eastAsia="华文细黑" w:cs="华文细黑"/>
            <w:sz w:val="22"/>
            <w:szCs w:val="22"/>
            <w:lang w:val="en-US" w:eastAsia="zh-CN"/>
            <w:rPrChange w:id="8949" w:author="野草" w:date="2023-02-08T14:30:39Z">
              <w:rPr>
                <w:rFonts w:hint="eastAsia" w:ascii="瀹嬩綋" w:hAnsi="瀹嬩綋" w:eastAsia="瀹嬩綋"/>
                <w:sz w:val="24"/>
                <w:szCs w:val="24"/>
                <w:lang w:val="en-US" w:eastAsia="zh-CN"/>
              </w:rPr>
            </w:rPrChange>
          </w:rPr>
          <w:t>，</w:t>
        </w:r>
      </w:ins>
      <w:ins w:id="8951" w:author="野草" w:date="2023-02-08T14:19:07Z">
        <w:r>
          <w:rPr>
            <w:rFonts w:hint="eastAsia" w:ascii="华文细黑" w:hAnsi="华文细黑" w:eastAsia="华文细黑" w:cs="华文细黑"/>
            <w:sz w:val="22"/>
            <w:szCs w:val="22"/>
            <w:lang w:val="en-US" w:eastAsia="zh-CN"/>
            <w:rPrChange w:id="8952" w:author="野草" w:date="2023-02-08T14:30:39Z">
              <w:rPr>
                <w:rFonts w:hint="eastAsia" w:ascii="瀹嬩綋" w:hAnsi="瀹嬩綋" w:eastAsia="瀹嬩綋"/>
                <w:sz w:val="24"/>
                <w:szCs w:val="24"/>
                <w:lang w:val="en-US" w:eastAsia="zh-CN"/>
              </w:rPr>
            </w:rPrChange>
          </w:rPr>
          <w:t>更有助于</w:t>
        </w:r>
      </w:ins>
      <w:ins w:id="8954" w:author="野草" w:date="2023-02-08T14:19:08Z">
        <w:r>
          <w:rPr>
            <w:rFonts w:hint="eastAsia" w:ascii="华文细黑" w:hAnsi="华文细黑" w:eastAsia="华文细黑" w:cs="华文细黑"/>
            <w:sz w:val="22"/>
            <w:szCs w:val="22"/>
            <w:lang w:val="en-US" w:eastAsia="zh-CN"/>
            <w:rPrChange w:id="8955" w:author="野草" w:date="2023-02-08T14:30:39Z">
              <w:rPr>
                <w:rFonts w:hint="eastAsia" w:ascii="瀹嬩綋" w:hAnsi="瀹嬩綋" w:eastAsia="瀹嬩綋"/>
                <w:sz w:val="24"/>
                <w:szCs w:val="24"/>
                <w:lang w:val="en-US" w:eastAsia="zh-CN"/>
              </w:rPr>
            </w:rPrChange>
          </w:rPr>
          <w:t>为</w:t>
        </w:r>
      </w:ins>
      <w:ins w:id="8957" w:author="野草" w:date="2023-02-08T14:19:09Z">
        <w:r>
          <w:rPr>
            <w:rFonts w:hint="eastAsia" w:ascii="华文细黑" w:hAnsi="华文细黑" w:eastAsia="华文细黑" w:cs="华文细黑"/>
            <w:sz w:val="22"/>
            <w:szCs w:val="22"/>
            <w:lang w:val="en-US" w:eastAsia="zh-CN"/>
            <w:rPrChange w:id="8958" w:author="野草" w:date="2023-02-08T14:30:39Z">
              <w:rPr>
                <w:rFonts w:hint="eastAsia" w:ascii="瀹嬩綋" w:hAnsi="瀹嬩綋" w:eastAsia="瀹嬩綋"/>
                <w:sz w:val="24"/>
                <w:szCs w:val="24"/>
                <w:lang w:val="en-US" w:eastAsia="zh-CN"/>
              </w:rPr>
            </w:rPrChange>
          </w:rPr>
          <w:t>城市规划</w:t>
        </w:r>
      </w:ins>
      <w:ins w:id="8960" w:author="野草" w:date="2023-02-08T14:19:10Z">
        <w:r>
          <w:rPr>
            <w:rFonts w:hint="eastAsia" w:ascii="华文细黑" w:hAnsi="华文细黑" w:eastAsia="华文细黑" w:cs="华文细黑"/>
            <w:sz w:val="22"/>
            <w:szCs w:val="22"/>
            <w:lang w:val="en-US" w:eastAsia="zh-CN"/>
            <w:rPrChange w:id="8961" w:author="野草" w:date="2023-02-08T14:30:39Z">
              <w:rPr>
                <w:rFonts w:hint="eastAsia" w:ascii="瀹嬩綋" w:hAnsi="瀹嬩綋" w:eastAsia="瀹嬩綋"/>
                <w:sz w:val="24"/>
                <w:szCs w:val="24"/>
                <w:lang w:val="en-US" w:eastAsia="zh-CN"/>
              </w:rPr>
            </w:rPrChange>
          </w:rPr>
          <w:t>提供</w:t>
        </w:r>
      </w:ins>
      <w:ins w:id="8963" w:author="野草" w:date="2023-02-08T14:19:14Z">
        <w:r>
          <w:rPr>
            <w:rFonts w:hint="eastAsia" w:ascii="华文细黑" w:hAnsi="华文细黑" w:eastAsia="华文细黑" w:cs="华文细黑"/>
            <w:sz w:val="22"/>
            <w:szCs w:val="22"/>
            <w:lang w:val="en-US" w:eastAsia="zh-CN"/>
            <w:rPrChange w:id="8964" w:author="野草" w:date="2023-02-08T14:30:39Z">
              <w:rPr>
                <w:rFonts w:hint="eastAsia" w:ascii="瀹嬩綋" w:hAnsi="瀹嬩綋" w:eastAsia="瀹嬩綋"/>
                <w:sz w:val="24"/>
                <w:szCs w:val="24"/>
                <w:lang w:val="en-US" w:eastAsia="zh-CN"/>
              </w:rPr>
            </w:rPrChange>
          </w:rPr>
          <w:t>参考。</w:t>
        </w:r>
      </w:ins>
    </w:p>
    <w:p>
      <w:pPr>
        <w:pBdr>
          <w:bottom w:val="dashed" w:color="auto" w:sz="18" w:space="0"/>
        </w:pBdr>
        <w:rPr>
          <w:ins w:id="8967" w:author="野草" w:date="2023-02-07T08:57:13Z"/>
          <w:rFonts w:hint="eastAsia" w:ascii="华文楷体" w:hAnsi="华文楷体" w:eastAsia="华文楷体" w:cs="华文楷体"/>
          <w:lang w:val="en-US" w:eastAsia="zh-CN"/>
        </w:rPr>
        <w:pPrChange w:id="8966" w:author="野草" w:date="2023-02-07T08:57:15Z">
          <w:pPr/>
        </w:pPrChange>
      </w:pPr>
    </w:p>
    <w:p>
      <w:pPr>
        <w:rPr>
          <w:ins w:id="8968" w:author="野草" w:date="2023-02-07T08:57:15Z"/>
          <w:rFonts w:hint="eastAsia" w:ascii="华文楷体" w:hAnsi="华文楷体" w:eastAsia="华文楷体" w:cs="华文楷体"/>
          <w:lang w:val="en-US" w:eastAsia="zh-CN"/>
        </w:rPr>
      </w:pPr>
    </w:p>
    <w:p>
      <w:pPr>
        <w:rPr>
          <w:rFonts w:hint="eastAsia" w:ascii="华文楷体" w:hAnsi="华文楷体" w:eastAsia="华文楷体" w:cs="华文楷体"/>
          <w:lang w:val="en-US" w:eastAsia="zh-CN"/>
          <w:rPrChange w:id="8969" w:author="野草" w:date="2023-02-05T22:59:51Z">
            <w:rPr>
              <w:rFonts w:hint="eastAsia"/>
              <w:lang w:val="en-US" w:eastAsia="zh-CN"/>
            </w:rPr>
          </w:rPrChange>
        </w:rPr>
      </w:pPr>
      <w:r>
        <w:rPr>
          <w:rFonts w:hint="eastAsia" w:ascii="华文楷体" w:hAnsi="华文楷体" w:eastAsia="华文楷体" w:cs="华文楷体"/>
          <w:lang w:val="en-US" w:eastAsia="zh-CN"/>
          <w:rPrChange w:id="8970" w:author="野草" w:date="2023-02-05T22:59:51Z">
            <w:rPr>
              <w:rFonts w:hint="eastAsia"/>
              <w:lang w:val="en-US" w:eastAsia="zh-CN"/>
            </w:rPr>
          </w:rPrChange>
        </w:rPr>
        <w:t>宋丹然：</w:t>
      </w:r>
    </w:p>
    <w:p>
      <w:pPr>
        <w:rPr>
          <w:rFonts w:hint="eastAsia" w:ascii="华文楷体" w:hAnsi="华文楷体" w:eastAsia="华文楷体" w:cs="华文楷体"/>
          <w:lang w:val="en-US" w:eastAsia="zh-CN"/>
          <w:rPrChange w:id="8971" w:author="野草" w:date="2023-02-05T22:59:51Z">
            <w:rPr>
              <w:rFonts w:hint="eastAsia"/>
              <w:lang w:val="en-US" w:eastAsia="zh-CN"/>
            </w:rPr>
          </w:rPrChange>
        </w:rPr>
      </w:pPr>
      <w:r>
        <w:rPr>
          <w:rFonts w:hint="eastAsia" w:ascii="华文楷体" w:hAnsi="华文楷体" w:eastAsia="华文楷体" w:cs="华文楷体"/>
          <w:lang w:val="en-US" w:eastAsia="zh-CN"/>
          <w:rPrChange w:id="8972" w:author="野草" w:date="2023-02-05T22:59:51Z">
            <w:rPr>
              <w:rFonts w:hint="eastAsia"/>
              <w:lang w:val="en-US" w:eastAsia="zh-CN"/>
            </w:rPr>
          </w:rPrChange>
        </w:rPr>
        <w:t>王可睿（2016）运用ENVI-met模拟软件，对居住区内水体布局方式等要素进行设计和模拟，分析结果显示集中式水体布置方式的热环境效应要优于分散式布局。</w:t>
      </w:r>
    </w:p>
    <w:p>
      <w:pPr>
        <w:spacing w:beforeLines="0" w:afterLines="0"/>
        <w:jc w:val="left"/>
        <w:rPr>
          <w:rFonts w:hint="eastAsia" w:ascii="华文楷体" w:hAnsi="华文楷体" w:eastAsia="华文楷体" w:cs="华文楷体"/>
          <w:sz w:val="18"/>
          <w:szCs w:val="24"/>
          <w:rPrChange w:id="8973" w:author="野草" w:date="2023-02-05T22:59:51Z">
            <w:rPr>
              <w:rFonts w:hint="default" w:ascii="Segoe UI" w:hAnsi="Segoe UI" w:eastAsia="Segoe UI"/>
              <w:sz w:val="18"/>
              <w:szCs w:val="24"/>
            </w:rPr>
          </w:rPrChange>
        </w:rPr>
      </w:pPr>
      <w:r>
        <w:rPr>
          <w:rFonts w:hint="eastAsia" w:ascii="华文楷体" w:hAnsi="华文楷体" w:eastAsia="华文楷体" w:cs="华文楷体"/>
          <w:sz w:val="18"/>
          <w:szCs w:val="24"/>
          <w:rPrChange w:id="8974" w:author="野草" w:date="2023-02-05T22:59:51Z">
            <w:rPr>
              <w:rFonts w:hint="default" w:ascii="Segoe UI" w:hAnsi="Segoe UI" w:eastAsia="Segoe UI"/>
              <w:sz w:val="18"/>
              <w:szCs w:val="24"/>
            </w:rPr>
          </w:rPrChange>
        </w:rPr>
        <w:t>Do water bodies play an important role in the relationship between urban form and land surface temperature?</w:t>
      </w:r>
    </w:p>
    <w:p>
      <w:pPr>
        <w:rPr>
          <w:rFonts w:hint="eastAsia" w:ascii="华文楷体" w:hAnsi="华文楷体" w:eastAsia="华文楷体" w:cs="华文楷体"/>
          <w:lang w:val="en-US" w:eastAsia="zh-CN"/>
          <w:rPrChange w:id="8975" w:author="野草" w:date="2023-02-05T22:59:51Z">
            <w:rPr>
              <w:rFonts w:hint="default"/>
              <w:lang w:val="en-US" w:eastAsia="zh-CN"/>
            </w:rPr>
          </w:rPrChange>
        </w:rPr>
      </w:pPr>
    </w:p>
    <w:p>
      <w:pPr>
        <w:rPr>
          <w:rFonts w:hint="eastAsia" w:ascii="华文楷体" w:hAnsi="华文楷体" w:eastAsia="华文楷体" w:cs="华文楷体"/>
          <w:lang w:val="en-US" w:eastAsia="zh-CN"/>
          <w:rPrChange w:id="8976" w:author="野草" w:date="2023-02-05T22:59:51Z">
            <w:rPr>
              <w:rFonts w:hint="default"/>
              <w:lang w:val="en-US" w:eastAsia="zh-CN"/>
            </w:rPr>
          </w:rPrChange>
        </w:rPr>
      </w:pPr>
      <w:r>
        <w:rPr>
          <w:rFonts w:hint="eastAsia" w:ascii="华文楷体" w:hAnsi="华文楷体" w:eastAsia="华文楷体" w:cs="华文楷体"/>
          <w:color w:val="2D2D2D"/>
          <w:sz w:val="27"/>
          <w:szCs w:val="24"/>
          <w:rPrChange w:id="8977" w:author="野草" w:date="2023-02-05T22:59:51Z">
            <w:rPr>
              <w:rFonts w:hint="eastAsia" w:ascii="宋体" w:hAnsi="宋体" w:eastAsia="宋体"/>
              <w:color w:val="2D2D2D"/>
              <w:sz w:val="27"/>
              <w:szCs w:val="24"/>
            </w:rPr>
          </w:rPrChange>
        </w:rPr>
        <w:t>随后，许多学者关注</w:t>
      </w:r>
      <w:r>
        <w:rPr>
          <w:rFonts w:hint="eastAsia" w:ascii="华文楷体" w:hAnsi="华文楷体" w:eastAsia="华文楷体" w:cs="华文楷体"/>
          <w:color w:val="2D2D2D"/>
          <w:sz w:val="27"/>
          <w:szCs w:val="24"/>
          <w:rPrChange w:id="8978" w:author="野草" w:date="2023-02-05T22:59:51Z">
            <w:rPr>
              <w:rFonts w:hint="eastAsia" w:ascii="Georgia" w:hAnsi="Georgia" w:eastAsia="Georgia"/>
              <w:color w:val="2D2D2D"/>
              <w:sz w:val="27"/>
              <w:szCs w:val="24"/>
            </w:rPr>
          </w:rPrChange>
        </w:rPr>
        <w:t xml:space="preserve">UHI </w:t>
      </w:r>
      <w:r>
        <w:rPr>
          <w:rFonts w:hint="eastAsia" w:ascii="华文楷体" w:hAnsi="华文楷体" w:eastAsia="华文楷体" w:cs="华文楷体"/>
          <w:color w:val="2D2D2D"/>
          <w:sz w:val="27"/>
          <w:szCs w:val="24"/>
          <w:rPrChange w:id="8979" w:author="野草" w:date="2023-02-05T22:59:51Z">
            <w:rPr>
              <w:rFonts w:hint="eastAsia" w:ascii="宋体" w:hAnsi="宋体" w:eastAsia="宋体"/>
              <w:color w:val="2D2D2D"/>
              <w:sz w:val="27"/>
              <w:szCs w:val="24"/>
            </w:rPr>
          </w:rPrChange>
        </w:rPr>
        <w:t>与其他因素之间的关系，例如建筑面积（</w:t>
      </w:r>
      <w:r>
        <w:rPr>
          <w:rFonts w:hint="eastAsia" w:ascii="华文楷体" w:hAnsi="华文楷体" w:eastAsia="华文楷体" w:cs="华文楷体"/>
          <w:color w:val="2D2D2D"/>
          <w:sz w:val="27"/>
          <w:szCs w:val="24"/>
          <w:rPrChange w:id="8980" w:author="野草" w:date="2023-02-05T22:59:51Z">
            <w:rPr>
              <w:rFonts w:hint="eastAsia" w:ascii="Georgia" w:hAnsi="Georgia" w:eastAsia="Georgia"/>
              <w:color w:val="2D2D2D"/>
              <w:sz w:val="27"/>
              <w:szCs w:val="24"/>
            </w:rPr>
          </w:rPrChange>
        </w:rPr>
        <w:t>FAR</w:t>
      </w:r>
      <w:r>
        <w:rPr>
          <w:rFonts w:hint="eastAsia" w:ascii="华文楷体" w:hAnsi="华文楷体" w:eastAsia="华文楷体" w:cs="华文楷体"/>
          <w:color w:val="2D2D2D"/>
          <w:sz w:val="27"/>
          <w:szCs w:val="24"/>
          <w:rPrChange w:id="8981" w:author="野草" w:date="2023-02-05T22:59:51Z">
            <w:rPr>
              <w:rFonts w:hint="eastAsia" w:ascii="宋体" w:hAnsi="宋体" w:eastAsia="宋体"/>
              <w:color w:val="2D2D2D"/>
              <w:sz w:val="27"/>
              <w:szCs w:val="24"/>
            </w:rPr>
          </w:rPrChange>
        </w:rPr>
        <w:t>），平均建筑高度（</w:t>
      </w:r>
      <w:r>
        <w:rPr>
          <w:rFonts w:hint="eastAsia" w:ascii="华文楷体" w:hAnsi="华文楷体" w:eastAsia="华文楷体" w:cs="华文楷体"/>
          <w:color w:val="2D2D2D"/>
          <w:sz w:val="27"/>
          <w:szCs w:val="24"/>
          <w:rPrChange w:id="8982" w:author="野草" w:date="2023-02-05T22:59:51Z">
            <w:rPr>
              <w:rFonts w:hint="eastAsia" w:ascii="Georgia" w:hAnsi="Georgia" w:eastAsia="Georgia"/>
              <w:color w:val="2D2D2D"/>
              <w:sz w:val="27"/>
              <w:szCs w:val="24"/>
            </w:rPr>
          </w:rPrChange>
        </w:rPr>
        <w:t>MH</w:t>
      </w:r>
      <w:r>
        <w:rPr>
          <w:rFonts w:hint="eastAsia" w:ascii="华文楷体" w:hAnsi="华文楷体" w:eastAsia="华文楷体" w:cs="华文楷体"/>
          <w:color w:val="2D2D2D"/>
          <w:sz w:val="27"/>
          <w:szCs w:val="24"/>
          <w:rPrChange w:id="8983" w:author="野草" w:date="2023-02-05T22:59:51Z">
            <w:rPr>
              <w:rFonts w:hint="eastAsia" w:ascii="宋体" w:hAnsi="宋体" w:eastAsia="宋体"/>
              <w:color w:val="2D2D2D"/>
              <w:sz w:val="27"/>
              <w:szCs w:val="24"/>
            </w:rPr>
          </w:rPrChange>
        </w:rPr>
        <w:t>）和天空景观因子（</w:t>
      </w:r>
      <w:r>
        <w:rPr>
          <w:rFonts w:hint="eastAsia" w:ascii="华文楷体" w:hAnsi="华文楷体" w:eastAsia="华文楷体" w:cs="华文楷体"/>
          <w:color w:val="2D2D2D"/>
          <w:sz w:val="27"/>
          <w:szCs w:val="24"/>
          <w:rPrChange w:id="8984" w:author="野草" w:date="2023-02-05T22:59:51Z">
            <w:rPr>
              <w:rFonts w:hint="eastAsia" w:ascii="Georgia" w:hAnsi="Georgia" w:eastAsia="Georgia"/>
              <w:color w:val="2D2D2D"/>
              <w:sz w:val="27"/>
              <w:szCs w:val="24"/>
            </w:rPr>
          </w:rPrChange>
        </w:rPr>
        <w:t>SVF</w:t>
      </w:r>
      <w:r>
        <w:rPr>
          <w:rFonts w:hint="eastAsia" w:ascii="华文楷体" w:hAnsi="华文楷体" w:eastAsia="华文楷体" w:cs="华文楷体"/>
          <w:color w:val="2D2D2D"/>
          <w:sz w:val="27"/>
          <w:szCs w:val="24"/>
          <w:rPrChange w:id="8985" w:author="野草" w:date="2023-02-05T22:59:51Z">
            <w:rPr>
              <w:rFonts w:hint="eastAsia" w:ascii="宋体" w:hAnsi="宋体" w:eastAsia="宋体"/>
              <w:color w:val="2D2D2D"/>
              <w:sz w:val="27"/>
              <w:szCs w:val="24"/>
            </w:rPr>
          </w:rPrChange>
        </w:rPr>
        <w:t>）（</w:t>
      </w:r>
      <w:r>
        <w:rPr>
          <w:rFonts w:hint="eastAsia" w:ascii="华文楷体" w:hAnsi="华文楷体" w:eastAsia="华文楷体" w:cs="华文楷体"/>
          <w:color w:val="0B7CBA"/>
          <w:sz w:val="23"/>
          <w:szCs w:val="24"/>
          <w:rPrChange w:id="8986" w:author="野草" w:date="2023-02-05T22:59:51Z">
            <w:rPr>
              <w:rFonts w:hint="eastAsia" w:ascii="Georgia" w:hAnsi="Georgia" w:eastAsia="Georgia"/>
              <w:color w:val="0B7CBA"/>
              <w:sz w:val="23"/>
              <w:szCs w:val="24"/>
            </w:rPr>
          </w:rPrChange>
        </w:rPr>
        <w:t>Chun &amp;Guldmann</w:t>
      </w:r>
      <w:r>
        <w:rPr>
          <w:rFonts w:hint="eastAsia" w:ascii="华文楷体" w:hAnsi="华文楷体" w:eastAsia="华文楷体" w:cs="华文楷体"/>
          <w:color w:val="0B7CBA"/>
          <w:sz w:val="23"/>
          <w:szCs w:val="24"/>
          <w:rPrChange w:id="8987" w:author="野草" w:date="2023-02-05T22:59:51Z">
            <w:rPr>
              <w:rFonts w:hint="eastAsia" w:ascii="宋体" w:hAnsi="宋体" w:eastAsia="宋体"/>
              <w:color w:val="0B7CBA"/>
              <w:sz w:val="23"/>
              <w:szCs w:val="24"/>
            </w:rPr>
          </w:rPrChange>
        </w:rPr>
        <w:t>，</w:t>
      </w:r>
      <w:r>
        <w:rPr>
          <w:rFonts w:hint="eastAsia" w:ascii="华文楷体" w:hAnsi="华文楷体" w:eastAsia="华文楷体" w:cs="华文楷体"/>
          <w:color w:val="0B7CBA"/>
          <w:sz w:val="23"/>
          <w:szCs w:val="24"/>
          <w:rPrChange w:id="8988" w:author="野草" w:date="2023-02-05T22:59:51Z">
            <w:rPr>
              <w:rFonts w:hint="eastAsia" w:ascii="Georgia" w:hAnsi="Georgia" w:eastAsia="Georgia"/>
              <w:color w:val="0B7CBA"/>
              <w:sz w:val="23"/>
              <w:szCs w:val="24"/>
            </w:rPr>
          </w:rPrChange>
        </w:rPr>
        <w:t>2014</w:t>
      </w:r>
      <w:r>
        <w:rPr>
          <w:rFonts w:hint="eastAsia" w:ascii="华文楷体" w:hAnsi="华文楷体" w:eastAsia="华文楷体" w:cs="华文楷体"/>
          <w:color w:val="2D2D2D"/>
          <w:sz w:val="27"/>
          <w:szCs w:val="24"/>
          <w:rPrChange w:id="8989" w:author="野草" w:date="2023-02-05T22:59:51Z">
            <w:rPr>
              <w:rFonts w:hint="eastAsia" w:ascii="Georgia" w:hAnsi="Georgia" w:eastAsia="Georgia"/>
              <w:color w:val="2D2D2D"/>
              <w:sz w:val="27"/>
              <w:szCs w:val="24"/>
            </w:rPr>
          </w:rPrChange>
        </w:rPr>
        <w:t>;</w:t>
      </w:r>
      <w:r>
        <w:rPr>
          <w:rFonts w:hint="eastAsia" w:ascii="华文楷体" w:hAnsi="华文楷体" w:eastAsia="华文楷体" w:cs="华文楷体"/>
          <w:color w:val="0B7CBA"/>
          <w:sz w:val="23"/>
          <w:szCs w:val="24"/>
          <w:rPrChange w:id="8990" w:author="野草" w:date="2023-02-05T22:59:51Z">
            <w:rPr>
              <w:rFonts w:hint="eastAsia" w:ascii="宋体" w:hAnsi="宋体" w:eastAsia="宋体"/>
              <w:color w:val="0B7CBA"/>
              <w:sz w:val="23"/>
              <w:szCs w:val="24"/>
            </w:rPr>
          </w:rPrChange>
        </w:rPr>
        <w:t xml:space="preserve">米德尔等人， </w:t>
      </w:r>
      <w:r>
        <w:rPr>
          <w:rFonts w:hint="eastAsia" w:ascii="华文楷体" w:hAnsi="华文楷体" w:eastAsia="华文楷体" w:cs="华文楷体"/>
          <w:color w:val="0B7CBA"/>
          <w:sz w:val="23"/>
          <w:szCs w:val="24"/>
          <w:rPrChange w:id="8991" w:author="野草" w:date="2023-02-05T22:59:51Z">
            <w:rPr>
              <w:rFonts w:hint="eastAsia" w:ascii="Georgia" w:hAnsi="Georgia" w:eastAsia="Georgia"/>
              <w:color w:val="0B7CBA"/>
              <w:sz w:val="23"/>
              <w:szCs w:val="24"/>
            </w:rPr>
          </w:rPrChange>
        </w:rPr>
        <w:t>2014</w:t>
      </w:r>
      <w:r>
        <w:rPr>
          <w:rFonts w:hint="eastAsia" w:ascii="华文楷体" w:hAnsi="华文楷体" w:eastAsia="华文楷体" w:cs="华文楷体"/>
          <w:color w:val="2D2D2D"/>
          <w:sz w:val="27"/>
          <w:szCs w:val="24"/>
          <w:rPrChange w:id="8992" w:author="野草" w:date="2023-02-05T22:59:51Z">
            <w:rPr>
              <w:rFonts w:hint="eastAsia" w:ascii="Georgia" w:hAnsi="Georgia" w:eastAsia="Georgia"/>
              <w:color w:val="2D2D2D"/>
              <w:sz w:val="27"/>
              <w:szCs w:val="24"/>
            </w:rPr>
          </w:rPrChange>
        </w:rPr>
        <w:t>;</w:t>
      </w:r>
      <w:r>
        <w:rPr>
          <w:rFonts w:hint="eastAsia" w:ascii="华文楷体" w:hAnsi="华文楷体" w:eastAsia="华文楷体" w:cs="华文楷体"/>
          <w:color w:val="0B7CBA"/>
          <w:sz w:val="23"/>
          <w:szCs w:val="24"/>
          <w:rPrChange w:id="8993" w:author="野草" w:date="2023-02-05T22:59:51Z">
            <w:rPr>
              <w:rFonts w:hint="eastAsia" w:ascii="宋体" w:hAnsi="宋体" w:eastAsia="宋体"/>
              <w:color w:val="0B7CBA"/>
              <w:sz w:val="23"/>
              <w:szCs w:val="24"/>
            </w:rPr>
          </w:rPrChange>
        </w:rPr>
        <w:t xml:space="preserve">施瓦茨和曼瑟尔， </w:t>
      </w:r>
      <w:r>
        <w:rPr>
          <w:rFonts w:hint="eastAsia" w:ascii="华文楷体" w:hAnsi="华文楷体" w:eastAsia="华文楷体" w:cs="华文楷体"/>
          <w:color w:val="0B7CBA"/>
          <w:sz w:val="23"/>
          <w:szCs w:val="24"/>
          <w:rPrChange w:id="8994" w:author="野草" w:date="2023-02-05T22:59:51Z">
            <w:rPr>
              <w:rFonts w:hint="eastAsia" w:ascii="Georgia" w:hAnsi="Georgia" w:eastAsia="Georgia"/>
              <w:color w:val="0B7CBA"/>
              <w:sz w:val="23"/>
              <w:szCs w:val="24"/>
            </w:rPr>
          </w:rPrChange>
        </w:rPr>
        <w:t>2014</w:t>
      </w:r>
      <w:r>
        <w:rPr>
          <w:rFonts w:hint="eastAsia" w:ascii="华文楷体" w:hAnsi="华文楷体" w:eastAsia="华文楷体" w:cs="华文楷体"/>
          <w:color w:val="2D2D2D"/>
          <w:sz w:val="27"/>
          <w:szCs w:val="24"/>
          <w:rPrChange w:id="8995" w:author="野草" w:date="2023-02-05T22:59:51Z">
            <w:rPr>
              <w:rFonts w:hint="eastAsia" w:ascii="Georgia" w:hAnsi="Georgia" w:eastAsia="Georgia"/>
              <w:color w:val="2D2D2D"/>
              <w:sz w:val="27"/>
              <w:szCs w:val="24"/>
            </w:rPr>
          </w:rPrChange>
        </w:rPr>
        <w:t>;</w:t>
      </w:r>
      <w:r>
        <w:rPr>
          <w:rFonts w:hint="eastAsia" w:ascii="华文楷体" w:hAnsi="华文楷体" w:eastAsia="华文楷体" w:cs="华文楷体"/>
          <w:color w:val="0B7CBA"/>
          <w:sz w:val="23"/>
          <w:szCs w:val="24"/>
          <w:rPrChange w:id="8996" w:author="野草" w:date="2023-02-05T22:59:51Z">
            <w:rPr>
              <w:rFonts w:hint="eastAsia" w:ascii="宋体" w:hAnsi="宋体" w:eastAsia="宋体"/>
              <w:color w:val="0B7CBA"/>
              <w:sz w:val="23"/>
              <w:szCs w:val="24"/>
            </w:rPr>
          </w:rPrChange>
        </w:rPr>
        <w:t>塔莱加尼等人，</w:t>
      </w:r>
      <w:r>
        <w:rPr>
          <w:rFonts w:hint="eastAsia" w:ascii="华文楷体" w:hAnsi="华文楷体" w:eastAsia="华文楷体" w:cs="华文楷体"/>
          <w:color w:val="0B7CBA"/>
          <w:sz w:val="23"/>
          <w:szCs w:val="24"/>
          <w:rPrChange w:id="8997" w:author="野草" w:date="2023-02-05T22:59:51Z">
            <w:rPr>
              <w:rFonts w:hint="eastAsia" w:ascii="Georgia" w:hAnsi="Georgia" w:eastAsia="Georgia"/>
              <w:color w:val="0B7CBA"/>
              <w:sz w:val="23"/>
              <w:szCs w:val="24"/>
            </w:rPr>
          </w:rPrChange>
        </w:rPr>
        <w:t>2015</w:t>
      </w:r>
      <w:r>
        <w:rPr>
          <w:rFonts w:hint="eastAsia" w:ascii="华文楷体" w:hAnsi="华文楷体" w:eastAsia="华文楷体" w:cs="华文楷体"/>
          <w:color w:val="2D2D2D"/>
          <w:sz w:val="27"/>
          <w:szCs w:val="24"/>
          <w:rPrChange w:id="8998" w:author="野草" w:date="2023-02-05T22:59:51Z">
            <w:rPr>
              <w:rFonts w:hint="eastAsia" w:ascii="宋体" w:hAnsi="宋体" w:eastAsia="宋体"/>
              <w:color w:val="2D2D2D"/>
              <w:sz w:val="27"/>
              <w:szCs w:val="24"/>
            </w:rPr>
          </w:rPrChange>
        </w:rPr>
        <w:t>）。</w:t>
      </w:r>
      <w:r>
        <w:rPr>
          <w:rFonts w:hint="eastAsia" w:ascii="华文楷体" w:hAnsi="华文楷体" w:eastAsia="华文楷体" w:cs="华文楷体"/>
          <w:color w:val="0B7CBA"/>
          <w:sz w:val="23"/>
          <w:szCs w:val="24"/>
          <w:rPrChange w:id="8999" w:author="野草" w:date="2023-02-05T22:59:51Z">
            <w:rPr>
              <w:rFonts w:hint="eastAsia" w:ascii="Georgia" w:hAnsi="Georgia" w:eastAsia="Georgia"/>
              <w:color w:val="0B7CBA"/>
              <w:sz w:val="23"/>
              <w:szCs w:val="24"/>
            </w:rPr>
          </w:rPrChange>
        </w:rPr>
        <w:t xml:space="preserve">Chun </w:t>
      </w:r>
      <w:r>
        <w:rPr>
          <w:rFonts w:hint="eastAsia" w:ascii="华文楷体" w:hAnsi="华文楷体" w:eastAsia="华文楷体" w:cs="华文楷体"/>
          <w:color w:val="0B7CBA"/>
          <w:sz w:val="23"/>
          <w:szCs w:val="24"/>
          <w:rPrChange w:id="9000" w:author="野草" w:date="2023-02-05T22:59:51Z">
            <w:rPr>
              <w:rFonts w:hint="eastAsia" w:ascii="宋体" w:hAnsi="宋体" w:eastAsia="宋体"/>
              <w:color w:val="0B7CBA"/>
              <w:sz w:val="23"/>
              <w:szCs w:val="24"/>
            </w:rPr>
          </w:rPrChange>
        </w:rPr>
        <w:t>和</w:t>
      </w:r>
      <w:r>
        <w:rPr>
          <w:rFonts w:hint="eastAsia" w:ascii="华文楷体" w:hAnsi="华文楷体" w:eastAsia="华文楷体" w:cs="华文楷体"/>
          <w:color w:val="0B7CBA"/>
          <w:sz w:val="23"/>
          <w:szCs w:val="24"/>
          <w:rPrChange w:id="9001" w:author="野草" w:date="2023-02-05T22:59:51Z">
            <w:rPr>
              <w:rFonts w:hint="eastAsia" w:ascii="Georgia" w:hAnsi="Georgia" w:eastAsia="Georgia"/>
              <w:color w:val="0B7CBA"/>
              <w:sz w:val="23"/>
              <w:szCs w:val="24"/>
            </w:rPr>
          </w:rPrChange>
        </w:rPr>
        <w:t>Guldmann</w:t>
      </w:r>
      <w:r>
        <w:rPr>
          <w:rFonts w:hint="eastAsia" w:ascii="华文楷体" w:hAnsi="华文楷体" w:eastAsia="华文楷体" w:cs="华文楷体"/>
          <w:color w:val="0B7CBA"/>
          <w:sz w:val="23"/>
          <w:szCs w:val="24"/>
          <w:rPrChange w:id="9002" w:author="野草" w:date="2023-02-05T22:59:51Z">
            <w:rPr>
              <w:rFonts w:hint="eastAsia" w:ascii="宋体" w:hAnsi="宋体" w:eastAsia="宋体"/>
              <w:color w:val="0B7CBA"/>
              <w:sz w:val="23"/>
              <w:szCs w:val="24"/>
            </w:rPr>
          </w:rPrChange>
        </w:rPr>
        <w:t>（</w:t>
      </w:r>
      <w:r>
        <w:rPr>
          <w:rFonts w:hint="eastAsia" w:ascii="华文楷体" w:hAnsi="华文楷体" w:eastAsia="华文楷体" w:cs="华文楷体"/>
          <w:color w:val="0B7CBA"/>
          <w:sz w:val="23"/>
          <w:szCs w:val="24"/>
          <w:rPrChange w:id="9003" w:author="野草" w:date="2023-02-05T22:59:51Z">
            <w:rPr>
              <w:rFonts w:hint="eastAsia" w:ascii="Georgia" w:hAnsi="Georgia" w:eastAsia="Georgia"/>
              <w:color w:val="0B7CBA"/>
              <w:sz w:val="23"/>
              <w:szCs w:val="24"/>
            </w:rPr>
          </w:rPrChange>
        </w:rPr>
        <w:t>2014</w:t>
      </w:r>
      <w:r>
        <w:rPr>
          <w:rFonts w:hint="eastAsia" w:ascii="华文楷体" w:hAnsi="华文楷体" w:eastAsia="华文楷体" w:cs="华文楷体"/>
          <w:color w:val="0B7CBA"/>
          <w:sz w:val="23"/>
          <w:szCs w:val="24"/>
          <w:rPrChange w:id="9004" w:author="野草" w:date="2023-02-05T22:59:51Z">
            <w:rPr>
              <w:rFonts w:hint="eastAsia" w:ascii="宋体" w:hAnsi="宋体" w:eastAsia="宋体"/>
              <w:color w:val="0B7CBA"/>
              <w:sz w:val="23"/>
              <w:szCs w:val="24"/>
            </w:rPr>
          </w:rPrChange>
        </w:rPr>
        <w:t>）</w:t>
      </w:r>
      <w:r>
        <w:rPr>
          <w:rFonts w:hint="eastAsia" w:ascii="华文楷体" w:hAnsi="华文楷体" w:eastAsia="华文楷体" w:cs="华文楷体"/>
          <w:color w:val="2D2D2D"/>
          <w:sz w:val="27"/>
          <w:szCs w:val="24"/>
          <w:rPrChange w:id="9005" w:author="野草" w:date="2023-02-05T22:59:51Z">
            <w:rPr>
              <w:rFonts w:hint="eastAsia" w:ascii="宋体" w:hAnsi="宋体" w:eastAsia="宋体"/>
              <w:color w:val="2D2D2D"/>
              <w:sz w:val="27"/>
              <w:szCs w:val="24"/>
            </w:rPr>
          </w:rPrChange>
        </w:rPr>
        <w:t>使用四个统计模型探索了地表温度（</w:t>
      </w:r>
      <w:r>
        <w:rPr>
          <w:rFonts w:hint="eastAsia" w:ascii="华文楷体" w:hAnsi="华文楷体" w:eastAsia="华文楷体" w:cs="华文楷体"/>
          <w:color w:val="2D2D2D"/>
          <w:sz w:val="27"/>
          <w:szCs w:val="24"/>
          <w:rPrChange w:id="9006" w:author="野草" w:date="2023-02-05T22:59:51Z">
            <w:rPr>
              <w:rFonts w:hint="eastAsia" w:ascii="Georgia" w:hAnsi="Georgia" w:eastAsia="Georgia"/>
              <w:color w:val="2D2D2D"/>
              <w:sz w:val="27"/>
              <w:szCs w:val="24"/>
            </w:rPr>
          </w:rPrChange>
        </w:rPr>
        <w:t>LST</w:t>
      </w:r>
      <w:r>
        <w:rPr>
          <w:rFonts w:hint="eastAsia" w:ascii="华文楷体" w:hAnsi="华文楷体" w:eastAsia="华文楷体" w:cs="华文楷体"/>
          <w:color w:val="2D2D2D"/>
          <w:sz w:val="27"/>
          <w:szCs w:val="24"/>
          <w:rPrChange w:id="9007" w:author="野草" w:date="2023-02-05T22:59:51Z">
            <w:rPr>
              <w:rFonts w:hint="eastAsia" w:ascii="宋体" w:hAnsi="宋体" w:eastAsia="宋体"/>
              <w:color w:val="2D2D2D"/>
              <w:sz w:val="27"/>
              <w:szCs w:val="24"/>
            </w:rPr>
          </w:rPrChange>
        </w:rPr>
        <w:t>）与通过常规网格捕获的五个城市特征之间的潜在关系，即建筑屋顶区域（</w:t>
      </w:r>
      <w:r>
        <w:rPr>
          <w:rFonts w:hint="eastAsia" w:ascii="华文楷体" w:hAnsi="华文楷体" w:eastAsia="华文楷体" w:cs="华文楷体"/>
          <w:color w:val="2D2D2D"/>
          <w:sz w:val="27"/>
          <w:szCs w:val="24"/>
          <w:rPrChange w:id="9008" w:author="野草" w:date="2023-02-05T22:59:51Z">
            <w:rPr>
              <w:rFonts w:hint="eastAsia" w:ascii="Georgia" w:hAnsi="Georgia" w:eastAsia="Georgia"/>
              <w:color w:val="2D2D2D"/>
              <w:sz w:val="27"/>
              <w:szCs w:val="24"/>
            </w:rPr>
          </w:rPrChange>
        </w:rPr>
        <w:t>BGFA</w:t>
      </w:r>
      <w:r>
        <w:rPr>
          <w:rFonts w:hint="eastAsia" w:ascii="华文楷体" w:hAnsi="华文楷体" w:eastAsia="华文楷体" w:cs="华文楷体"/>
          <w:color w:val="2D2D2D"/>
          <w:sz w:val="27"/>
          <w:szCs w:val="24"/>
          <w:rPrChange w:id="9009" w:author="野草" w:date="2023-02-05T22:59:51Z">
            <w:rPr>
              <w:rFonts w:hint="eastAsia" w:ascii="宋体" w:hAnsi="宋体" w:eastAsia="宋体"/>
              <w:color w:val="2D2D2D"/>
              <w:sz w:val="27"/>
              <w:szCs w:val="24"/>
            </w:rPr>
          </w:rPrChange>
        </w:rPr>
        <w:t>），正常不同</w:t>
      </w:r>
      <w:r>
        <w:rPr>
          <w:rFonts w:hint="eastAsia" w:ascii="华文楷体" w:hAnsi="华文楷体" w:eastAsia="华文楷体" w:cs="华文楷体"/>
          <w:color w:val="2D2D2D"/>
          <w:sz w:val="23"/>
          <w:szCs w:val="24"/>
          <w:rPrChange w:id="9010" w:author="野草" w:date="2023-02-05T22:59:51Z">
            <w:rPr>
              <w:rFonts w:hint="eastAsia" w:ascii="宋体" w:hAnsi="宋体" w:eastAsia="宋体"/>
              <w:color w:val="2D2D2D"/>
              <w:sz w:val="23"/>
              <w:szCs w:val="24"/>
            </w:rPr>
          </w:rPrChange>
        </w:rPr>
        <w:t>植被指数</w:t>
      </w:r>
      <w:r>
        <w:rPr>
          <w:rFonts w:hint="eastAsia" w:ascii="华文楷体" w:hAnsi="华文楷体" w:eastAsia="华文楷体" w:cs="华文楷体"/>
          <w:color w:val="2D2D2D"/>
          <w:sz w:val="27"/>
          <w:szCs w:val="24"/>
          <w:rPrChange w:id="9011" w:author="野草" w:date="2023-02-05T22:59:51Z">
            <w:rPr>
              <w:rFonts w:hint="eastAsia" w:ascii="宋体" w:hAnsi="宋体" w:eastAsia="宋体"/>
              <w:color w:val="2D2D2D"/>
              <w:sz w:val="27"/>
              <w:szCs w:val="24"/>
            </w:rPr>
          </w:rPrChange>
        </w:rPr>
        <w:t>（</w:t>
      </w:r>
      <w:r>
        <w:rPr>
          <w:rFonts w:hint="eastAsia" w:ascii="华文楷体" w:hAnsi="华文楷体" w:eastAsia="华文楷体" w:cs="华文楷体"/>
          <w:color w:val="2D2D2D"/>
          <w:sz w:val="27"/>
          <w:szCs w:val="24"/>
          <w:rPrChange w:id="9012" w:author="野草" w:date="2023-02-05T22:59:51Z">
            <w:rPr>
              <w:rFonts w:hint="eastAsia" w:ascii="Georgia" w:hAnsi="Georgia" w:eastAsia="Georgia"/>
              <w:color w:val="2D2D2D"/>
              <w:sz w:val="27"/>
              <w:szCs w:val="24"/>
            </w:rPr>
          </w:rPrChange>
        </w:rPr>
        <w:t>NDVI</w:t>
      </w:r>
      <w:r>
        <w:rPr>
          <w:rFonts w:hint="eastAsia" w:ascii="华文楷体" w:hAnsi="华文楷体" w:eastAsia="华文楷体" w:cs="华文楷体"/>
          <w:color w:val="2D2D2D"/>
          <w:sz w:val="27"/>
          <w:szCs w:val="24"/>
          <w:rPrChange w:id="9013" w:author="野草" w:date="2023-02-05T22:59:51Z">
            <w:rPr>
              <w:rFonts w:hint="eastAsia" w:ascii="宋体" w:hAnsi="宋体" w:eastAsia="宋体"/>
              <w:color w:val="2D2D2D"/>
              <w:sz w:val="27"/>
              <w:szCs w:val="24"/>
            </w:rPr>
          </w:rPrChange>
        </w:rPr>
        <w:t>），太阳辐射（</w:t>
      </w:r>
      <w:r>
        <w:rPr>
          <w:rFonts w:hint="eastAsia" w:ascii="华文楷体" w:hAnsi="华文楷体" w:eastAsia="华文楷体" w:cs="华文楷体"/>
          <w:color w:val="2D2D2D"/>
          <w:sz w:val="27"/>
          <w:szCs w:val="24"/>
          <w:rPrChange w:id="9014" w:author="野草" w:date="2023-02-05T22:59:51Z">
            <w:rPr>
              <w:rFonts w:hint="eastAsia" w:ascii="Georgia" w:hAnsi="Georgia" w:eastAsia="Georgia"/>
              <w:color w:val="2D2D2D"/>
              <w:sz w:val="27"/>
              <w:szCs w:val="24"/>
            </w:rPr>
          </w:rPrChange>
        </w:rPr>
        <w:t>ASR</w:t>
      </w:r>
      <w:r>
        <w:rPr>
          <w:rFonts w:hint="eastAsia" w:ascii="华文楷体" w:hAnsi="华文楷体" w:eastAsia="华文楷体" w:cs="华文楷体"/>
          <w:color w:val="2D2D2D"/>
          <w:sz w:val="27"/>
          <w:szCs w:val="24"/>
          <w:rPrChange w:id="9015" w:author="野草" w:date="2023-02-05T22:59:51Z">
            <w:rPr>
              <w:rFonts w:hint="eastAsia" w:ascii="宋体" w:hAnsi="宋体" w:eastAsia="宋体"/>
              <w:color w:val="2D2D2D"/>
              <w:sz w:val="27"/>
              <w:szCs w:val="24"/>
            </w:rPr>
          </w:rPrChange>
        </w:rPr>
        <w:t>），天空景观因子（</w:t>
      </w:r>
      <w:r>
        <w:rPr>
          <w:rFonts w:hint="eastAsia" w:ascii="华文楷体" w:hAnsi="华文楷体" w:eastAsia="华文楷体" w:cs="华文楷体"/>
          <w:color w:val="2D2D2D"/>
          <w:sz w:val="27"/>
          <w:szCs w:val="24"/>
          <w:rPrChange w:id="9016" w:author="野草" w:date="2023-02-05T22:59:51Z">
            <w:rPr>
              <w:rFonts w:hint="eastAsia" w:ascii="Georgia" w:hAnsi="Georgia" w:eastAsia="Georgia"/>
              <w:color w:val="2D2D2D"/>
              <w:sz w:val="27"/>
              <w:szCs w:val="24"/>
            </w:rPr>
          </w:rPrChange>
        </w:rPr>
        <w:t>SVF</w:t>
      </w:r>
      <w:r>
        <w:rPr>
          <w:rFonts w:hint="eastAsia" w:ascii="华文楷体" w:hAnsi="华文楷体" w:eastAsia="华文楷体" w:cs="华文楷体"/>
          <w:color w:val="2D2D2D"/>
          <w:sz w:val="27"/>
          <w:szCs w:val="24"/>
          <w:rPrChange w:id="9017" w:author="野草" w:date="2023-02-05T22:59:51Z">
            <w:rPr>
              <w:rFonts w:hint="eastAsia" w:ascii="宋体" w:hAnsi="宋体" w:eastAsia="宋体"/>
              <w:color w:val="2D2D2D"/>
              <w:sz w:val="27"/>
              <w:szCs w:val="24"/>
            </w:rPr>
          </w:rPrChange>
        </w:rPr>
        <w:t>）和水域面积</w:t>
      </w:r>
      <w:r>
        <w:rPr>
          <w:rFonts w:hint="eastAsia" w:ascii="华文楷体" w:hAnsi="华文楷体" w:eastAsia="华文楷体" w:cs="华文楷体"/>
          <w:color w:val="2D2D2D"/>
          <w:sz w:val="27"/>
          <w:szCs w:val="24"/>
          <w:rPrChange w:id="9018" w:author="野草" w:date="2023-02-05T22:59:51Z">
            <w:rPr>
              <w:rFonts w:hint="eastAsia" w:ascii="Georgia" w:hAnsi="Georgia" w:eastAsia="Georgia"/>
              <w:color w:val="2D2D2D"/>
              <w:sz w:val="27"/>
              <w:szCs w:val="24"/>
            </w:rPr>
          </w:rPrChange>
        </w:rPr>
        <w:t>;</w:t>
      </w:r>
      <w:r>
        <w:rPr>
          <w:rFonts w:hint="eastAsia" w:ascii="华文楷体" w:hAnsi="华文楷体" w:eastAsia="华文楷体" w:cs="华文楷体"/>
          <w:color w:val="2D2D2D"/>
          <w:sz w:val="27"/>
          <w:szCs w:val="24"/>
          <w:rPrChange w:id="9019" w:author="野草" w:date="2023-02-05T22:59:51Z">
            <w:rPr>
              <w:rFonts w:hint="eastAsia" w:ascii="宋体" w:hAnsi="宋体" w:eastAsia="宋体"/>
              <w:color w:val="2D2D2D"/>
              <w:sz w:val="27"/>
              <w:szCs w:val="24"/>
            </w:rPr>
          </w:rPrChange>
        </w:rPr>
        <w:t xml:space="preserve">结果表明，增加 </w:t>
      </w:r>
      <w:r>
        <w:rPr>
          <w:rFonts w:hint="eastAsia" w:ascii="华文楷体" w:hAnsi="华文楷体" w:eastAsia="华文楷体" w:cs="华文楷体"/>
          <w:color w:val="2D2D2D"/>
          <w:sz w:val="27"/>
          <w:szCs w:val="24"/>
          <w:rPrChange w:id="9020" w:author="野草" w:date="2023-02-05T22:59:51Z">
            <w:rPr>
              <w:rFonts w:hint="eastAsia" w:ascii="Georgia" w:hAnsi="Georgia" w:eastAsia="Georgia"/>
              <w:color w:val="2D2D2D"/>
              <w:sz w:val="27"/>
              <w:szCs w:val="24"/>
            </w:rPr>
          </w:rPrChange>
        </w:rPr>
        <w:t xml:space="preserve">BGFA </w:t>
      </w:r>
      <w:r>
        <w:rPr>
          <w:rFonts w:hint="eastAsia" w:ascii="华文楷体" w:hAnsi="华文楷体" w:eastAsia="华文楷体" w:cs="华文楷体"/>
          <w:color w:val="2D2D2D"/>
          <w:sz w:val="27"/>
          <w:szCs w:val="24"/>
          <w:rPrChange w:id="9021" w:author="野草" w:date="2023-02-05T22:59:51Z">
            <w:rPr>
              <w:rFonts w:hint="eastAsia" w:ascii="宋体" w:hAnsi="宋体" w:eastAsia="宋体"/>
              <w:color w:val="2D2D2D"/>
              <w:sz w:val="27"/>
              <w:szCs w:val="24"/>
            </w:rPr>
          </w:rPrChange>
        </w:rPr>
        <w:t>和</w:t>
      </w:r>
      <w:r>
        <w:rPr>
          <w:rFonts w:hint="eastAsia" w:ascii="华文楷体" w:hAnsi="华文楷体" w:eastAsia="华文楷体" w:cs="华文楷体"/>
          <w:color w:val="2D2D2D"/>
          <w:sz w:val="27"/>
          <w:szCs w:val="24"/>
          <w:rPrChange w:id="9022" w:author="野草" w:date="2023-02-05T22:59:51Z">
            <w:rPr>
              <w:rFonts w:hint="eastAsia" w:ascii="Georgia" w:hAnsi="Georgia" w:eastAsia="Georgia"/>
              <w:color w:val="2D2D2D"/>
              <w:sz w:val="27"/>
              <w:szCs w:val="24"/>
            </w:rPr>
          </w:rPrChange>
        </w:rPr>
        <w:t xml:space="preserve">ASR </w:t>
      </w:r>
      <w:r>
        <w:rPr>
          <w:rFonts w:hint="eastAsia" w:ascii="华文楷体" w:hAnsi="华文楷体" w:eastAsia="华文楷体" w:cs="华文楷体"/>
          <w:color w:val="2D2D2D"/>
          <w:sz w:val="27"/>
          <w:szCs w:val="24"/>
          <w:rPrChange w:id="9023" w:author="野草" w:date="2023-02-05T22:59:51Z">
            <w:rPr>
              <w:rFonts w:hint="eastAsia" w:ascii="宋体" w:hAnsi="宋体" w:eastAsia="宋体"/>
              <w:color w:val="2D2D2D"/>
              <w:sz w:val="27"/>
              <w:szCs w:val="24"/>
            </w:rPr>
          </w:rPrChange>
        </w:rPr>
        <w:t>会导致</w:t>
      </w:r>
      <w:r>
        <w:rPr>
          <w:rFonts w:hint="eastAsia" w:ascii="华文楷体" w:hAnsi="华文楷体" w:eastAsia="华文楷体" w:cs="华文楷体"/>
          <w:color w:val="2D2D2D"/>
          <w:sz w:val="27"/>
          <w:szCs w:val="24"/>
          <w:rPrChange w:id="9024" w:author="野草" w:date="2023-02-05T22:59:51Z">
            <w:rPr>
              <w:rFonts w:hint="eastAsia" w:ascii="Georgia" w:hAnsi="Georgia" w:eastAsia="Georgia"/>
              <w:color w:val="2D2D2D"/>
              <w:sz w:val="27"/>
              <w:szCs w:val="24"/>
            </w:rPr>
          </w:rPrChange>
        </w:rPr>
        <w:t xml:space="preserve">LST </w:t>
      </w:r>
      <w:r>
        <w:rPr>
          <w:rFonts w:hint="eastAsia" w:ascii="华文楷体" w:hAnsi="华文楷体" w:eastAsia="华文楷体" w:cs="华文楷体"/>
          <w:color w:val="2D2D2D"/>
          <w:sz w:val="27"/>
          <w:szCs w:val="24"/>
          <w:rPrChange w:id="9025" w:author="野草" w:date="2023-02-05T22:59:51Z">
            <w:rPr>
              <w:rFonts w:hint="eastAsia" w:ascii="宋体" w:hAnsi="宋体" w:eastAsia="宋体"/>
              <w:color w:val="2D2D2D"/>
              <w:sz w:val="27"/>
              <w:szCs w:val="24"/>
            </w:rPr>
          </w:rPrChange>
        </w:rPr>
        <w:t>增加， 而增加</w:t>
      </w:r>
      <w:r>
        <w:rPr>
          <w:rFonts w:hint="eastAsia" w:ascii="华文楷体" w:hAnsi="华文楷体" w:eastAsia="华文楷体" w:cs="华文楷体"/>
          <w:color w:val="2D2D2D"/>
          <w:sz w:val="27"/>
          <w:szCs w:val="24"/>
          <w:rPrChange w:id="9026" w:author="野草" w:date="2023-02-05T22:59:51Z">
            <w:rPr>
              <w:rFonts w:hint="eastAsia" w:ascii="Georgia" w:hAnsi="Georgia" w:eastAsia="Georgia"/>
              <w:color w:val="2D2D2D"/>
              <w:sz w:val="27"/>
              <w:szCs w:val="24"/>
            </w:rPr>
          </w:rPrChange>
        </w:rPr>
        <w:t>NDVI</w:t>
      </w:r>
      <w:r>
        <w:rPr>
          <w:rFonts w:hint="eastAsia" w:ascii="华文楷体" w:hAnsi="华文楷体" w:eastAsia="华文楷体" w:cs="华文楷体"/>
          <w:color w:val="2D2D2D"/>
          <w:sz w:val="27"/>
          <w:szCs w:val="24"/>
          <w:rPrChange w:id="9027" w:author="野草" w:date="2023-02-05T22:59:51Z">
            <w:rPr>
              <w:rFonts w:hint="eastAsia" w:ascii="宋体" w:hAnsi="宋体" w:eastAsia="宋体"/>
              <w:color w:val="2D2D2D"/>
              <w:sz w:val="27"/>
              <w:szCs w:val="24"/>
            </w:rPr>
          </w:rPrChange>
        </w:rPr>
        <w:t>，</w:t>
      </w:r>
      <w:r>
        <w:rPr>
          <w:rFonts w:hint="eastAsia" w:ascii="华文楷体" w:hAnsi="华文楷体" w:eastAsia="华文楷体" w:cs="华文楷体"/>
          <w:color w:val="2D2D2D"/>
          <w:sz w:val="27"/>
          <w:szCs w:val="24"/>
          <w:rPrChange w:id="9028" w:author="野草" w:date="2023-02-05T22:59:51Z">
            <w:rPr>
              <w:rFonts w:hint="eastAsia" w:ascii="Georgia" w:hAnsi="Georgia" w:eastAsia="Georgia"/>
              <w:color w:val="2D2D2D"/>
              <w:sz w:val="27"/>
              <w:szCs w:val="24"/>
            </w:rPr>
          </w:rPrChange>
        </w:rPr>
        <w:t xml:space="preserve">SVF </w:t>
      </w:r>
      <w:r>
        <w:rPr>
          <w:rFonts w:hint="eastAsia" w:ascii="华文楷体" w:hAnsi="华文楷体" w:eastAsia="华文楷体" w:cs="华文楷体"/>
          <w:color w:val="2D2D2D"/>
          <w:sz w:val="27"/>
          <w:szCs w:val="24"/>
          <w:rPrChange w:id="9029" w:author="野草" w:date="2023-02-05T22:59:51Z">
            <w:rPr>
              <w:rFonts w:hint="eastAsia" w:ascii="宋体" w:hAnsi="宋体" w:eastAsia="宋体"/>
              <w:color w:val="2D2D2D"/>
              <w:sz w:val="27"/>
              <w:szCs w:val="24"/>
            </w:rPr>
          </w:rPrChange>
        </w:rPr>
        <w:t xml:space="preserve">和水域面积会导致 </w:t>
      </w:r>
      <w:r>
        <w:rPr>
          <w:rFonts w:hint="eastAsia" w:ascii="华文楷体" w:hAnsi="华文楷体" w:eastAsia="华文楷体" w:cs="华文楷体"/>
          <w:color w:val="2D2D2D"/>
          <w:sz w:val="27"/>
          <w:szCs w:val="24"/>
          <w:rPrChange w:id="9030" w:author="野草" w:date="2023-02-05T22:59:51Z">
            <w:rPr>
              <w:rFonts w:hint="eastAsia" w:ascii="Georgia" w:hAnsi="Georgia" w:eastAsia="Georgia"/>
              <w:color w:val="2D2D2D"/>
              <w:sz w:val="27"/>
              <w:szCs w:val="24"/>
            </w:rPr>
          </w:rPrChange>
        </w:rPr>
        <w:t xml:space="preserve">LST </w:t>
      </w:r>
      <w:r>
        <w:rPr>
          <w:rFonts w:hint="eastAsia" w:ascii="华文楷体" w:hAnsi="华文楷体" w:eastAsia="华文楷体" w:cs="华文楷体"/>
          <w:color w:val="2D2D2D"/>
          <w:sz w:val="27"/>
          <w:szCs w:val="24"/>
          <w:rPrChange w:id="9031" w:author="野草" w:date="2023-02-05T22:59:51Z">
            <w:rPr>
              <w:rFonts w:hint="eastAsia" w:ascii="宋体" w:hAnsi="宋体" w:eastAsia="宋体"/>
              <w:color w:val="2D2D2D"/>
              <w:sz w:val="27"/>
              <w:szCs w:val="24"/>
            </w:rPr>
          </w:rPrChange>
        </w:rPr>
        <w:t>降低。</w:t>
      </w:r>
      <w:r>
        <w:rPr>
          <w:rFonts w:hint="eastAsia" w:ascii="华文楷体" w:hAnsi="华文楷体" w:eastAsia="华文楷体" w:cs="华文楷体"/>
          <w:color w:val="0B7CBA"/>
          <w:sz w:val="23"/>
          <w:szCs w:val="24"/>
          <w:rPrChange w:id="9032" w:author="野草" w:date="2023-02-05T22:59:51Z">
            <w:rPr>
              <w:rFonts w:hint="eastAsia" w:ascii="宋体" w:hAnsi="宋体" w:eastAsia="宋体"/>
              <w:color w:val="0B7CBA"/>
              <w:sz w:val="23"/>
              <w:szCs w:val="24"/>
            </w:rPr>
          </w:rPrChange>
        </w:rPr>
        <w:t>郭，周，吴，肖和陈（</w:t>
      </w:r>
      <w:r>
        <w:rPr>
          <w:rFonts w:hint="eastAsia" w:ascii="华文楷体" w:hAnsi="华文楷体" w:eastAsia="华文楷体" w:cs="华文楷体"/>
          <w:color w:val="0B7CBA"/>
          <w:sz w:val="23"/>
          <w:szCs w:val="24"/>
          <w:rPrChange w:id="9033" w:author="野草" w:date="2023-02-05T22:59:51Z">
            <w:rPr>
              <w:rFonts w:hint="eastAsia" w:ascii="Georgia" w:hAnsi="Georgia" w:eastAsia="Georgia"/>
              <w:color w:val="0B7CBA"/>
              <w:sz w:val="23"/>
              <w:szCs w:val="24"/>
            </w:rPr>
          </w:rPrChange>
        </w:rPr>
        <w:t>2016</w:t>
      </w:r>
      <w:r>
        <w:rPr>
          <w:rFonts w:hint="eastAsia" w:ascii="华文楷体" w:hAnsi="华文楷体" w:eastAsia="华文楷体" w:cs="华文楷体"/>
          <w:color w:val="0B7CBA"/>
          <w:sz w:val="23"/>
          <w:szCs w:val="24"/>
          <w:rPrChange w:id="9034" w:author="野草" w:date="2023-02-05T22:59:51Z">
            <w:rPr>
              <w:rFonts w:hint="eastAsia" w:ascii="宋体" w:hAnsi="宋体" w:eastAsia="宋体"/>
              <w:color w:val="0B7CBA"/>
              <w:sz w:val="23"/>
              <w:szCs w:val="24"/>
            </w:rPr>
          </w:rPrChange>
        </w:rPr>
        <w:t>）</w:t>
      </w:r>
      <w:r>
        <w:rPr>
          <w:rFonts w:hint="eastAsia" w:ascii="华文楷体" w:hAnsi="华文楷体" w:eastAsia="华文楷体" w:cs="华文楷体"/>
          <w:color w:val="2D2D2D"/>
          <w:sz w:val="27"/>
          <w:szCs w:val="24"/>
          <w:rPrChange w:id="9035" w:author="野草" w:date="2023-02-05T22:59:51Z">
            <w:rPr>
              <w:rFonts w:hint="eastAsia" w:ascii="宋体" w:hAnsi="宋体" w:eastAsia="宋体"/>
              <w:color w:val="2D2D2D"/>
              <w:sz w:val="27"/>
              <w:szCs w:val="24"/>
            </w:rPr>
          </w:rPrChange>
        </w:rPr>
        <w:t xml:space="preserve">发现，以中等建筑高度和较低密度为特征的城市形态显着产生较高的 </w:t>
      </w:r>
      <w:r>
        <w:rPr>
          <w:rFonts w:hint="eastAsia" w:ascii="华文楷体" w:hAnsi="华文楷体" w:eastAsia="华文楷体" w:cs="华文楷体"/>
          <w:color w:val="2D2D2D"/>
          <w:sz w:val="27"/>
          <w:szCs w:val="24"/>
          <w:rPrChange w:id="9036" w:author="野草" w:date="2023-02-05T22:59:51Z">
            <w:rPr>
              <w:rFonts w:hint="eastAsia" w:ascii="Georgia" w:hAnsi="Georgia" w:eastAsia="Georgia"/>
              <w:color w:val="2D2D2D"/>
              <w:sz w:val="27"/>
              <w:szCs w:val="24"/>
            </w:rPr>
          </w:rPrChange>
        </w:rPr>
        <w:t>LST</w:t>
      </w:r>
      <w:r>
        <w:rPr>
          <w:rFonts w:hint="eastAsia" w:ascii="华文楷体" w:hAnsi="华文楷体" w:eastAsia="华文楷体" w:cs="华文楷体"/>
          <w:color w:val="2D2D2D"/>
          <w:sz w:val="27"/>
          <w:szCs w:val="24"/>
          <w:rPrChange w:id="9037" w:author="野草" w:date="2023-02-05T22:59:51Z">
            <w:rPr>
              <w:rFonts w:hint="eastAsia" w:ascii="宋体" w:hAnsi="宋体" w:eastAsia="宋体"/>
              <w:color w:val="2D2D2D"/>
              <w:sz w:val="27"/>
              <w:szCs w:val="24"/>
            </w:rPr>
          </w:rPrChange>
        </w:rPr>
        <w:t xml:space="preserve">变化水平，而最低的 </w:t>
      </w:r>
      <w:r>
        <w:rPr>
          <w:rFonts w:hint="eastAsia" w:ascii="华文楷体" w:hAnsi="华文楷体" w:eastAsia="华文楷体" w:cs="华文楷体"/>
          <w:color w:val="2D2D2D"/>
          <w:sz w:val="27"/>
          <w:szCs w:val="24"/>
          <w:rPrChange w:id="9038" w:author="野草" w:date="2023-02-05T22:59:51Z">
            <w:rPr>
              <w:rFonts w:hint="eastAsia" w:ascii="Georgia" w:hAnsi="Georgia" w:eastAsia="Georgia"/>
              <w:color w:val="2D2D2D"/>
              <w:sz w:val="27"/>
              <w:szCs w:val="24"/>
            </w:rPr>
          </w:rPrChange>
        </w:rPr>
        <w:t xml:space="preserve">LST </w:t>
      </w:r>
      <w:r>
        <w:rPr>
          <w:rFonts w:hint="eastAsia" w:ascii="华文楷体" w:hAnsi="华文楷体" w:eastAsia="华文楷体" w:cs="华文楷体"/>
          <w:color w:val="2D2D2D"/>
          <w:sz w:val="27"/>
          <w:szCs w:val="24"/>
          <w:rPrChange w:id="9039" w:author="野草" w:date="2023-02-05T22:59:51Z">
            <w:rPr>
              <w:rFonts w:hint="eastAsia" w:ascii="宋体" w:hAnsi="宋体" w:eastAsia="宋体"/>
              <w:color w:val="2D2D2D"/>
              <w:sz w:val="27"/>
              <w:szCs w:val="24"/>
            </w:rPr>
          </w:rPrChange>
        </w:rPr>
        <w:t xml:space="preserve">变化水平发生在高层和高密度建筑阵列中。与建筑高度相比，建筑密度对 </w:t>
      </w:r>
      <w:r>
        <w:rPr>
          <w:rFonts w:hint="eastAsia" w:ascii="华文楷体" w:hAnsi="华文楷体" w:eastAsia="华文楷体" w:cs="华文楷体"/>
          <w:color w:val="2D2D2D"/>
          <w:sz w:val="27"/>
          <w:szCs w:val="24"/>
          <w:rPrChange w:id="9040" w:author="野草" w:date="2023-02-05T22:59:51Z">
            <w:rPr>
              <w:rFonts w:hint="eastAsia" w:ascii="Georgia" w:hAnsi="Georgia" w:eastAsia="Georgia"/>
              <w:color w:val="2D2D2D"/>
              <w:sz w:val="27"/>
              <w:szCs w:val="24"/>
            </w:rPr>
          </w:rPrChange>
        </w:rPr>
        <w:t xml:space="preserve">LST </w:t>
      </w:r>
      <w:r>
        <w:rPr>
          <w:rFonts w:hint="eastAsia" w:ascii="华文楷体" w:hAnsi="华文楷体" w:eastAsia="华文楷体" w:cs="华文楷体"/>
          <w:color w:val="2D2D2D"/>
          <w:sz w:val="27"/>
          <w:szCs w:val="24"/>
          <w:rPrChange w:id="9041" w:author="野草" w:date="2023-02-05T22:59:51Z">
            <w:rPr>
              <w:rFonts w:hint="eastAsia" w:ascii="宋体" w:hAnsi="宋体" w:eastAsia="宋体"/>
              <w:color w:val="2D2D2D"/>
              <w:sz w:val="27"/>
              <w:szCs w:val="24"/>
            </w:rPr>
          </w:rPrChange>
        </w:rPr>
        <w:t>的影响更大</w:t>
      </w:r>
    </w:p>
    <w:p>
      <w:pPr>
        <w:rPr>
          <w:rFonts w:hint="eastAsia" w:ascii="华文楷体" w:hAnsi="华文楷体" w:eastAsia="华文楷体" w:cs="华文楷体"/>
          <w:lang w:val="en-AU" w:eastAsia="zh-CN"/>
          <w:rPrChange w:id="9042" w:author="野草" w:date="2023-02-05T22:59:51Z">
            <w:rPr>
              <w:rFonts w:hint="eastAsia" w:eastAsiaTheme="minorEastAsia"/>
              <w:lang w:val="en-AU" w:eastAsia="zh-CN"/>
            </w:rPr>
          </w:rPrChange>
        </w:rPr>
      </w:pPr>
      <w:r>
        <w:rPr>
          <w:rFonts w:hint="eastAsia" w:ascii="华文楷体" w:hAnsi="华文楷体" w:eastAsia="华文楷体" w:cs="华文楷体"/>
          <w:lang w:val="en-US" w:eastAsia="zh-CN"/>
          <w:rPrChange w:id="9043" w:author="野草" w:date="2023-02-05T22:59:51Z">
            <w:rPr>
              <w:rFonts w:hint="eastAsia"/>
              <w:lang w:val="en-US" w:eastAsia="zh-CN"/>
            </w:rPr>
          </w:rPrChange>
        </w:rPr>
        <w:t>有少数研究通过对现场移动或固定站点数据的收集来分析城市水体对周边环境的影响相对于湖泊</w:t>
      </w:r>
    </w:p>
    <w:p>
      <w:pPr>
        <w:rPr>
          <w:rFonts w:hint="eastAsia" w:ascii="华文楷体" w:hAnsi="华文楷体" w:eastAsia="华文楷体" w:cs="华文楷体"/>
          <w:lang w:val="en-US" w:eastAsia="zh-CN"/>
          <w:rPrChange w:id="9044" w:author="野草" w:date="2023-02-05T22:59:51Z">
            <w:rPr>
              <w:rFonts w:hint="eastAsia"/>
              <w:lang w:val="en-US" w:eastAsia="zh-CN"/>
            </w:rPr>
          </w:rPrChange>
        </w:rPr>
      </w:pPr>
      <w:r>
        <w:rPr>
          <w:rFonts w:hint="eastAsia" w:ascii="华文楷体" w:hAnsi="华文楷体" w:eastAsia="华文楷体" w:cs="华文楷体"/>
          <w:lang w:val="en-US" w:eastAsia="zh-CN"/>
          <w:rPrChange w:id="9045"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046" w:author="野草" w:date="2023-02-05T22:59:51Z">
            <w:rPr>
              <w:rFonts w:hint="default"/>
              <w:lang w:val="en-US" w:eastAsia="zh-CN"/>
            </w:rPr>
          </w:rPrChange>
        </w:rPr>
      </w:pPr>
      <w:r>
        <w:rPr>
          <w:rFonts w:hint="eastAsia" w:ascii="华文楷体" w:hAnsi="华文楷体" w:eastAsia="华文楷体" w:cs="华文楷体"/>
          <w:lang w:val="en-US" w:eastAsia="zh-CN"/>
          <w:rPrChange w:id="9047" w:author="野草" w:date="2023-02-05T22:59:51Z">
            <w:rPr>
              <w:rFonts w:hint="eastAsia"/>
              <w:lang w:val="en-US" w:eastAsia="zh-CN"/>
            </w:rPr>
          </w:rPrChange>
        </w:rPr>
        <w:t>影响因素影响补充：</w:t>
      </w:r>
    </w:p>
    <w:p>
      <w:pPr>
        <w:rPr>
          <w:rFonts w:hint="default" w:ascii="华文楷体" w:hAnsi="华文楷体" w:eastAsia="华文楷体" w:cs="华文楷体"/>
          <w:lang w:val="en-AU" w:eastAsia="zh-CN"/>
          <w:rPrChange w:id="9048" w:author="野草" w:date="2023-02-05T22:59:51Z">
            <w:rPr>
              <w:rFonts w:hint="default"/>
              <w:lang w:val="en-US" w:eastAsia="zh-CN"/>
            </w:rPr>
          </w:rPrChange>
        </w:rPr>
      </w:pPr>
      <w:r>
        <w:rPr>
          <w:rFonts w:hint="eastAsia" w:ascii="华文楷体" w:hAnsi="华文楷体" w:eastAsia="华文楷体" w:cs="华文楷体"/>
          <w:lang w:val="en-US" w:eastAsia="zh-CN"/>
          <w:rPrChange w:id="9049" w:author="野草" w:date="2023-02-05T22:59:51Z">
            <w:rPr>
              <w:rFonts w:hint="eastAsia"/>
              <w:lang w:val="en-US" w:eastAsia="zh-CN"/>
            </w:rPr>
          </w:rPrChange>
        </w:rPr>
        <w:t>背景气候的影响较为显著</w:t>
      </w:r>
    </w:p>
    <w:p>
      <w:pPr>
        <w:rPr>
          <w:rFonts w:hint="eastAsia" w:ascii="华文楷体" w:hAnsi="华文楷体" w:eastAsia="华文楷体" w:cs="华文楷体"/>
          <w:lang w:val="en-US" w:eastAsia="zh-CN"/>
          <w:rPrChange w:id="9050" w:author="野草" w:date="2023-02-05T22:59:51Z">
            <w:rPr>
              <w:rFonts w:hint="default"/>
              <w:lang w:val="en-US" w:eastAsia="zh-CN"/>
            </w:rPr>
          </w:rPrChange>
        </w:rPr>
      </w:pPr>
    </w:p>
    <w:p>
      <w:pPr>
        <w:rPr>
          <w:rFonts w:hint="eastAsia" w:ascii="华文楷体" w:hAnsi="华文楷体" w:eastAsia="华文楷体" w:cs="华文楷体"/>
          <w:lang w:val="en-US" w:eastAsia="zh-CN"/>
          <w:rPrChange w:id="9051" w:author="野草" w:date="2023-02-05T22:59:51Z">
            <w:rPr>
              <w:rFonts w:hint="eastAsia"/>
              <w:lang w:val="en-US" w:eastAsia="zh-CN"/>
            </w:rPr>
          </w:rPrChange>
        </w:rPr>
      </w:pPr>
    </w:p>
    <w:p>
      <w:pPr>
        <w:rPr>
          <w:rFonts w:hint="eastAsia" w:ascii="华文楷体" w:hAnsi="华文楷体" w:eastAsia="华文楷体" w:cs="华文楷体"/>
          <w:lang w:val="en-US" w:eastAsia="zh-CN"/>
          <w:rPrChange w:id="9052" w:author="野草" w:date="2023-02-05T22:59:51Z">
            <w:rPr>
              <w:rFonts w:hint="default"/>
              <w:lang w:val="en-US" w:eastAsia="zh-CN"/>
            </w:rPr>
          </w:rPrChange>
        </w:rPr>
      </w:pPr>
      <w:r>
        <w:rPr>
          <w:rFonts w:hint="eastAsia" w:ascii="华文楷体" w:hAnsi="华文楷体" w:eastAsia="华文楷体" w:cs="华文楷体"/>
          <w:highlight w:val="yellow"/>
          <w:lang w:val="en-US" w:eastAsia="zh-CN"/>
          <w:rPrChange w:id="9053" w:author="野草" w:date="2023-02-05T22:59:51Z">
            <w:rPr>
              <w:rFonts w:hint="eastAsia"/>
              <w:highlight w:val="yellow"/>
              <w:lang w:val="en-US" w:eastAsia="zh-CN"/>
            </w:rPr>
          </w:rPrChange>
        </w:rPr>
        <w:t xml:space="preserve">[待拓展] </w:t>
      </w:r>
      <w:r>
        <w:rPr>
          <w:rFonts w:hint="eastAsia" w:ascii="华文楷体" w:hAnsi="华文楷体" w:eastAsia="华文楷体" w:cs="华文楷体"/>
          <w:lang w:val="en-US" w:eastAsia="zh-CN"/>
          <w:rPrChange w:id="9054" w:author="野草" w:date="2023-02-05T22:59:51Z">
            <w:rPr>
              <w:rFonts w:hint="eastAsia"/>
              <w:lang w:val="en-US" w:eastAsia="zh-CN"/>
            </w:rPr>
          </w:rPrChange>
        </w:rPr>
        <w:t>然而，这些研究对于各监测点的二维和三维特征只是进行了定性分析，缺乏对其定量的计算。</w:t>
      </w:r>
    </w:p>
    <w:p>
      <w:pPr>
        <w:rPr>
          <w:rFonts w:hint="eastAsia" w:ascii="华文楷体" w:hAnsi="华文楷体" w:eastAsia="华文楷体" w:cs="华文楷体"/>
          <w:lang w:val="en-US" w:eastAsia="zh-CN"/>
          <w:rPrChange w:id="9055" w:author="野草" w:date="2023-02-05T22:59:51Z">
            <w:rPr>
              <w:rFonts w:hint="eastAsia"/>
              <w:lang w:val="en-US" w:eastAsia="zh-CN"/>
            </w:rPr>
          </w:rPrChange>
        </w:rPr>
      </w:pPr>
    </w:p>
    <w:p>
      <w:pPr>
        <w:rPr>
          <w:rFonts w:hint="eastAsia" w:ascii="华文楷体" w:hAnsi="华文楷体" w:eastAsia="华文楷体" w:cs="华文楷体"/>
          <w:lang w:val="en-US" w:eastAsia="zh-CN"/>
          <w:rPrChange w:id="9056" w:author="野草" w:date="2023-02-05T22:59:51Z">
            <w:rPr>
              <w:rFonts w:hint="eastAsia"/>
              <w:lang w:val="en-US" w:eastAsia="zh-CN"/>
            </w:rPr>
          </w:rPrChange>
        </w:rPr>
      </w:pPr>
      <w:r>
        <w:rPr>
          <w:rFonts w:hint="eastAsia" w:ascii="华文楷体" w:hAnsi="华文楷体" w:eastAsia="华文楷体" w:cs="华文楷体"/>
          <w:lang w:val="en-US" w:eastAsia="zh-CN"/>
          <w:rPrChange w:id="9057" w:author="野草" w:date="2023-02-05T22:59:51Z">
            <w:rPr>
              <w:rFonts w:hint="eastAsia"/>
              <w:lang w:val="en-US" w:eastAsia="zh-CN"/>
            </w:rPr>
          </w:rPrChange>
        </w:rPr>
        <w:t>因此，水体的温湿效应及其与城市形态的相关性的理解仍然不足。本研究拟进一步深入相关研究，深入分析二维和三维的不同环境变量对水体对周围环境的温湿效应的定量作用及其随时间变化的过程。</w:t>
      </w:r>
    </w:p>
    <w:p>
      <w:pPr>
        <w:rPr>
          <w:rFonts w:hint="eastAsia" w:ascii="华文楷体" w:hAnsi="华文楷体" w:eastAsia="华文楷体" w:cs="华文楷体"/>
          <w:lang w:val="en-US" w:eastAsia="zh-CN"/>
          <w:rPrChange w:id="9058" w:author="野草" w:date="2023-02-05T22:59:51Z">
            <w:rPr>
              <w:rFonts w:hint="default"/>
              <w:lang w:val="en-US" w:eastAsia="zh-CN"/>
            </w:rPr>
          </w:rPrChange>
        </w:rPr>
      </w:pPr>
      <w:r>
        <w:rPr>
          <w:rFonts w:hint="eastAsia" w:ascii="华文楷体" w:hAnsi="华文楷体" w:eastAsia="华文楷体" w:cs="华文楷体"/>
          <w:lang w:val="en-US" w:eastAsia="zh-CN"/>
          <w:rPrChange w:id="9059"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060" w:author="野草" w:date="2023-02-05T22:59:51Z">
            <w:rPr>
              <w:rFonts w:hint="eastAsia"/>
              <w:lang w:val="en-US" w:eastAsia="zh-CN"/>
            </w:rPr>
          </w:rPrChange>
        </w:rPr>
      </w:pPr>
    </w:p>
    <w:p>
      <w:pPr>
        <w:rPr>
          <w:rFonts w:hint="eastAsia" w:ascii="华文楷体" w:hAnsi="华文楷体" w:eastAsia="华文楷体" w:cs="华文楷体"/>
          <w:lang w:val="en-US" w:eastAsia="zh-CN"/>
          <w:rPrChange w:id="9061" w:author="野草" w:date="2023-02-05T22:59:51Z">
            <w:rPr>
              <w:rFonts w:hint="eastAsia"/>
              <w:lang w:val="en-US" w:eastAsia="zh-CN"/>
            </w:rPr>
          </w:rPrChange>
        </w:rPr>
      </w:pPr>
    </w:p>
    <w:p>
      <w:pPr>
        <w:rPr>
          <w:rFonts w:hint="eastAsia" w:ascii="华文楷体" w:hAnsi="华文楷体" w:eastAsia="华文楷体" w:cs="华文楷体"/>
          <w:lang w:val="en-US" w:eastAsia="zh-CN"/>
          <w:rPrChange w:id="9062" w:author="野草" w:date="2023-02-05T22:59:51Z">
            <w:rPr>
              <w:rFonts w:hint="eastAsia"/>
              <w:lang w:val="en-US" w:eastAsia="zh-CN"/>
            </w:rPr>
          </w:rPrChange>
        </w:rPr>
      </w:pPr>
    </w:p>
    <w:p>
      <w:pPr>
        <w:rPr>
          <w:rFonts w:hint="eastAsia" w:ascii="华文楷体" w:hAnsi="华文楷体" w:eastAsia="华文楷体" w:cs="华文楷体"/>
          <w:lang w:val="en-US" w:eastAsia="zh-CN"/>
          <w:rPrChange w:id="9063" w:author="野草" w:date="2023-02-05T22:59:51Z">
            <w:rPr>
              <w:rFonts w:hint="default"/>
              <w:lang w:val="en-US" w:eastAsia="zh-CN"/>
            </w:rPr>
          </w:rPrChange>
        </w:rPr>
      </w:pPr>
      <w:r>
        <w:rPr>
          <w:rFonts w:hint="eastAsia" w:ascii="华文楷体" w:hAnsi="华文楷体" w:eastAsia="华文楷体" w:cs="华文楷体"/>
          <w:lang w:val="en-US" w:eastAsia="zh-CN"/>
          <w:rPrChange w:id="9064" w:author="野草" w:date="2023-02-05T22:59:51Z">
            <w:rPr>
              <w:rFonts w:hint="eastAsia"/>
              <w:lang w:val="en-US" w:eastAsia="zh-CN"/>
            </w:rPr>
          </w:rPrChange>
        </w:rPr>
        <w:t>[up230104 16:49]</w:t>
      </w:r>
      <w:r>
        <w:rPr>
          <w:rFonts w:hint="eastAsia" w:ascii="华文楷体" w:hAnsi="华文楷体" w:eastAsia="华文楷体" w:cs="华文楷体"/>
          <w:highlight w:val="yellow"/>
          <w:lang w:val="en-US" w:eastAsia="zh-CN"/>
          <w:rPrChange w:id="9065" w:author="野草" w:date="2023-02-05T22:59:51Z">
            <w:rPr>
              <w:rFonts w:hint="eastAsia"/>
              <w:highlight w:val="yellow"/>
              <w:lang w:val="en-US" w:eastAsia="zh-CN"/>
            </w:rPr>
          </w:rPrChange>
        </w:rPr>
        <w:t>[待拓展]</w:t>
      </w:r>
    </w:p>
    <w:p>
      <w:pPr>
        <w:rPr>
          <w:rFonts w:hint="eastAsia" w:ascii="华文楷体" w:hAnsi="华文楷体" w:eastAsia="华文楷体" w:cs="华文楷体"/>
          <w:lang w:val="en-US" w:eastAsia="zh-CN"/>
          <w:rPrChange w:id="9066" w:author="野草" w:date="2023-02-05T22:59:51Z">
            <w:rPr>
              <w:rFonts w:hint="eastAsia"/>
              <w:lang w:val="en-US" w:eastAsia="zh-CN"/>
            </w:rPr>
          </w:rPrChange>
        </w:rPr>
      </w:pPr>
      <w:r>
        <w:rPr>
          <w:rFonts w:hint="eastAsia" w:ascii="华文楷体" w:hAnsi="华文楷体" w:eastAsia="华文楷体" w:cs="华文楷体"/>
          <w:lang w:val="en-US" w:eastAsia="zh-CN"/>
          <w:rPrChange w:id="9067" w:author="野草" w:date="2023-02-05T22:59:51Z">
            <w:rPr>
              <w:rFonts w:hint="eastAsia"/>
              <w:lang w:val="en-US" w:eastAsia="zh-CN"/>
            </w:rPr>
          </w:rPrChange>
        </w:rPr>
        <w:t>之前，水体对气候的影响研究主要关注温度这一变量。然而，水体对周边环境的湿度等其它气象变量也有显著的影响。而居民的热舒适感知在很大程度上受温度、湿度等多因素综合作用的影响。然而，目前城市水体气候效应的研究较少涉及这一点。</w:t>
      </w:r>
    </w:p>
    <w:p>
      <w:pPr>
        <w:rPr>
          <w:rFonts w:hint="eastAsia" w:ascii="华文楷体" w:hAnsi="华文楷体" w:eastAsia="华文楷体" w:cs="华文楷体"/>
          <w:lang w:val="en-US" w:eastAsia="zh-CN"/>
          <w:rPrChange w:id="9068" w:author="野草" w:date="2023-02-05T22:59:51Z">
            <w:rPr>
              <w:rFonts w:hint="eastAsia"/>
              <w:lang w:val="en-US" w:eastAsia="zh-CN"/>
            </w:rPr>
          </w:rPrChange>
        </w:rPr>
      </w:pPr>
    </w:p>
    <w:p>
      <w:pPr>
        <w:rPr>
          <w:rFonts w:hint="eastAsia" w:ascii="华文楷体" w:hAnsi="华文楷体" w:eastAsia="华文楷体" w:cs="华文楷体"/>
          <w:lang w:val="en-US" w:eastAsia="zh-CN"/>
          <w:rPrChange w:id="9069" w:author="野草" w:date="2023-02-05T22:59:51Z">
            <w:rPr>
              <w:rFonts w:hint="default"/>
              <w:lang w:val="en-US" w:eastAsia="zh-CN"/>
            </w:rPr>
          </w:rPrChange>
        </w:rPr>
      </w:pPr>
      <w:r>
        <w:rPr>
          <w:rFonts w:hint="eastAsia" w:ascii="华文楷体" w:hAnsi="华文楷体" w:eastAsia="华文楷体" w:cs="华文楷体"/>
          <w:lang w:val="en-US" w:eastAsia="zh-CN"/>
          <w:rPrChange w:id="9070" w:author="野草" w:date="2023-02-05T22:59:51Z">
            <w:rPr>
              <w:rFonts w:hint="eastAsia"/>
              <w:lang w:val="en-US" w:eastAsia="zh-CN"/>
            </w:rPr>
          </w:rPrChange>
        </w:rPr>
        <w:t>-</w:t>
      </w:r>
    </w:p>
    <w:p>
      <w:pPr>
        <w:rPr>
          <w:del w:id="9071" w:author="野草" w:date="2023-02-06T14:46:25Z"/>
          <w:rFonts w:hint="eastAsia" w:ascii="华文楷体" w:hAnsi="华文楷体" w:eastAsia="华文楷体" w:cs="华文楷体"/>
          <w:i/>
          <w:iCs/>
          <w:lang w:val="en-US" w:eastAsia="zh-CN"/>
          <w:rPrChange w:id="9072" w:author="野草" w:date="2023-02-05T22:59:51Z">
            <w:rPr>
              <w:del w:id="9073" w:author="野草" w:date="2023-02-06T14:46:25Z"/>
              <w:rFonts w:hint="default"/>
              <w:i/>
              <w:iCs/>
              <w:lang w:val="en-US" w:eastAsia="zh-CN"/>
            </w:rPr>
          </w:rPrChange>
        </w:rPr>
      </w:pPr>
      <w:del w:id="9074" w:author="野草" w:date="2023-02-06T14:46:25Z">
        <w:r>
          <w:rPr>
            <w:rFonts w:hint="eastAsia" w:ascii="华文楷体" w:hAnsi="华文楷体" w:eastAsia="华文楷体" w:cs="华文楷体"/>
            <w:i/>
            <w:iCs/>
            <w:lang w:val="en-US" w:eastAsia="zh-CN"/>
            <w:rPrChange w:id="9075" w:author="野草" w:date="2023-02-05T22:59:51Z">
              <w:rPr>
                <w:rFonts w:hint="eastAsia"/>
                <w:i/>
                <w:iCs/>
                <w:lang w:val="en-US" w:eastAsia="zh-CN"/>
              </w:rPr>
            </w:rPrChange>
          </w:rPr>
          <w:delText>[ing230118]</w:delText>
        </w:r>
      </w:del>
    </w:p>
    <w:p>
      <w:pPr>
        <w:rPr>
          <w:del w:id="9077" w:author="野草" w:date="2023-02-06T14:46:25Z"/>
          <w:rFonts w:hint="eastAsia" w:ascii="华文楷体" w:hAnsi="华文楷体" w:eastAsia="华文楷体" w:cs="华文楷体"/>
          <w:i/>
          <w:iCs/>
          <w:lang w:val="en-US" w:eastAsia="zh-CN"/>
          <w:rPrChange w:id="9078" w:author="野草" w:date="2023-02-05T22:59:51Z">
            <w:rPr>
              <w:del w:id="9079" w:author="野草" w:date="2023-02-06T14:46:25Z"/>
              <w:rFonts w:hint="default"/>
              <w:i/>
              <w:iCs/>
              <w:lang w:val="en-US" w:eastAsia="zh-CN"/>
            </w:rPr>
          </w:rPrChange>
        </w:rPr>
      </w:pPr>
      <w:del w:id="9080" w:author="野草" w:date="2023-02-06T14:46:25Z">
        <w:r>
          <w:rPr>
            <w:rFonts w:hint="eastAsia" w:ascii="华文楷体" w:hAnsi="华文楷体" w:eastAsia="华文楷体" w:cs="华文楷体"/>
            <w:i/>
            <w:iCs/>
            <w:lang w:val="en-US" w:eastAsia="zh-CN"/>
            <w:rPrChange w:id="9081" w:author="野草" w:date="2023-02-05T22:59:51Z">
              <w:rPr>
                <w:rFonts w:hint="eastAsia"/>
                <w:i/>
                <w:iCs/>
                <w:lang w:val="en-US" w:eastAsia="zh-CN"/>
              </w:rPr>
            </w:rPrChange>
          </w:rPr>
          <w:delText>在基于遥感数据分析白天水体降温效应的分析中，常用于量化降温效应强度的指标包括：WCI，WCA，WCD。其中，WCI (Water Cooling Intensity) 表示水体冷却的最大强度，表示相对于未受水体影响的区域，在水体周围水的最大降温强度。WCD表示水体降温效应作用的空间范围，该指标的计算基于根据温度随距水体变化曲线的拐点，即拐点与水体边缘的距离被定义为WCD。</w:delText>
        </w:r>
      </w:del>
    </w:p>
    <w:p>
      <w:pPr>
        <w:rPr>
          <w:rFonts w:hint="eastAsia" w:ascii="华文楷体" w:hAnsi="华文楷体" w:eastAsia="华文楷体" w:cs="华文楷体"/>
          <w:lang w:val="en-US" w:eastAsia="zh-CN"/>
          <w:rPrChange w:id="9083" w:author="野草" w:date="2023-02-05T22:59:51Z">
            <w:rPr>
              <w:rFonts w:hint="eastAsia"/>
              <w:lang w:val="en-US" w:eastAsia="zh-CN"/>
            </w:rPr>
          </w:rPrChange>
        </w:rPr>
      </w:pPr>
      <w:bookmarkStart w:id="19" w:name="OLE_LINK2"/>
      <w:r>
        <w:rPr>
          <w:rFonts w:hint="eastAsia" w:ascii="华文楷体" w:hAnsi="华文楷体" w:eastAsia="华文楷体" w:cs="华文楷体"/>
          <w:lang w:val="en-US" w:eastAsia="zh-CN"/>
          <w:rPrChange w:id="9084" w:author="野草" w:date="2023-02-05T22:59:51Z">
            <w:rPr>
              <w:rFonts w:hint="eastAsia"/>
              <w:lang w:val="en-US" w:eastAsia="zh-CN"/>
            </w:rPr>
          </w:rPrChange>
        </w:rPr>
        <w:t>————</w:t>
      </w:r>
    </w:p>
    <w:bookmarkEnd w:id="19"/>
    <w:p>
      <w:pPr>
        <w:rPr>
          <w:rFonts w:hint="eastAsia" w:ascii="华文楷体" w:hAnsi="华文楷体" w:eastAsia="华文楷体" w:cs="华文楷体"/>
          <w:lang w:val="en-US" w:eastAsia="zh-CN"/>
          <w:rPrChange w:id="9085" w:author="野草" w:date="2023-02-05T22:59:51Z">
            <w:rPr>
              <w:rFonts w:hint="eastAsia"/>
              <w:lang w:val="en-US" w:eastAsia="zh-CN"/>
            </w:rPr>
          </w:rPrChange>
        </w:rPr>
      </w:pPr>
      <w:r>
        <w:rPr>
          <w:rFonts w:hint="eastAsia" w:ascii="华文楷体" w:hAnsi="华文楷体" w:eastAsia="华文楷体" w:cs="华文楷体"/>
          <w:lang w:val="en-US" w:eastAsia="zh-CN"/>
          <w:rPrChange w:id="9086" w:author="野草" w:date="2023-02-05T22:59:51Z">
            <w:rPr>
              <w:rFonts w:hint="eastAsia"/>
              <w:lang w:val="en-US" w:eastAsia="zh-CN"/>
            </w:rPr>
          </w:rPrChange>
        </w:rPr>
        <w:t>补充框架：</w:t>
      </w:r>
    </w:p>
    <w:p>
      <w:pPr>
        <w:numPr>
          <w:ilvl w:val="0"/>
          <w:numId w:val="3"/>
        </w:numPr>
        <w:ind w:left="420" w:leftChars="0" w:hanging="420" w:firstLineChars="0"/>
        <w:rPr>
          <w:rFonts w:hint="eastAsia" w:ascii="华文楷体" w:hAnsi="华文楷体" w:eastAsia="华文楷体" w:cs="华文楷体"/>
          <w:lang w:val="en-US" w:eastAsia="zh-CN"/>
          <w:rPrChange w:id="9087" w:author="野草" w:date="2023-02-05T22:59:51Z">
            <w:rPr>
              <w:rFonts w:hint="eastAsia"/>
              <w:lang w:val="en-US" w:eastAsia="zh-CN"/>
            </w:rPr>
          </w:rPrChange>
        </w:rPr>
      </w:pPr>
      <w:r>
        <w:rPr>
          <w:rFonts w:hint="eastAsia" w:ascii="华文楷体" w:hAnsi="华文楷体" w:eastAsia="华文楷体" w:cs="华文楷体"/>
          <w:lang w:val="en-US" w:eastAsia="zh-CN"/>
          <w:rPrChange w:id="9088" w:author="野草" w:date="2023-02-05T22:59:51Z">
            <w:rPr>
              <w:rFonts w:hint="eastAsia"/>
              <w:lang w:val="en-US" w:eastAsia="zh-CN"/>
            </w:rPr>
          </w:rPrChange>
        </w:rPr>
        <w:t>水体冷却观测研究（移动和固定站）</w:t>
      </w:r>
    </w:p>
    <w:p>
      <w:pPr>
        <w:numPr>
          <w:ilvl w:val="0"/>
          <w:numId w:val="3"/>
        </w:numPr>
        <w:ind w:left="420" w:leftChars="0" w:hanging="420" w:firstLineChars="0"/>
        <w:rPr>
          <w:rFonts w:hint="eastAsia" w:ascii="华文楷体" w:hAnsi="华文楷体" w:eastAsia="华文楷体" w:cs="华文楷体"/>
          <w:lang w:val="en-US" w:eastAsia="zh-CN"/>
          <w:rPrChange w:id="9089" w:author="野草" w:date="2023-02-05T22:59:51Z">
            <w:rPr>
              <w:rFonts w:hint="eastAsia"/>
              <w:lang w:val="en-US" w:eastAsia="zh-CN"/>
            </w:rPr>
          </w:rPrChange>
        </w:rPr>
      </w:pPr>
      <w:r>
        <w:rPr>
          <w:rFonts w:hint="eastAsia" w:ascii="华文楷体" w:hAnsi="华文楷体" w:eastAsia="华文楷体" w:cs="华文楷体"/>
          <w:lang w:val="en-US" w:eastAsia="zh-CN"/>
          <w:rPrChange w:id="9090" w:author="野草" w:date="2023-02-05T22:59:51Z">
            <w:rPr>
              <w:rFonts w:hint="eastAsia"/>
              <w:lang w:val="en-US" w:eastAsia="zh-CN"/>
            </w:rPr>
          </w:rPrChange>
        </w:rPr>
        <w:t>水体冷却指标</w:t>
      </w:r>
    </w:p>
    <w:p>
      <w:pPr>
        <w:numPr>
          <w:ilvl w:val="0"/>
          <w:numId w:val="3"/>
        </w:numPr>
        <w:ind w:left="420" w:leftChars="0" w:hanging="420" w:firstLineChars="0"/>
        <w:rPr>
          <w:rFonts w:hint="eastAsia" w:ascii="华文楷体" w:hAnsi="华文楷体" w:eastAsia="华文楷体" w:cs="华文楷体"/>
          <w:lang w:val="en-US" w:eastAsia="zh-CN"/>
          <w:rPrChange w:id="9091" w:author="野草" w:date="2023-02-05T22:59:51Z">
            <w:rPr>
              <w:rFonts w:hint="eastAsia"/>
              <w:lang w:val="en-US" w:eastAsia="zh-CN"/>
            </w:rPr>
          </w:rPrChange>
        </w:rPr>
      </w:pPr>
      <w:r>
        <w:rPr>
          <w:rFonts w:hint="eastAsia" w:ascii="华文楷体" w:hAnsi="华文楷体" w:eastAsia="华文楷体" w:cs="华文楷体"/>
          <w:lang w:val="en-US" w:eastAsia="zh-CN"/>
          <w:rPrChange w:id="9092" w:author="野草" w:date="2023-02-05T22:59:51Z">
            <w:rPr>
              <w:rFonts w:hint="eastAsia"/>
              <w:lang w:val="en-US" w:eastAsia="zh-CN"/>
            </w:rPr>
          </w:rPrChange>
        </w:rPr>
        <w:t>冬季水体影响（变暖？增冷？）</w:t>
      </w:r>
    </w:p>
    <w:p>
      <w:pPr>
        <w:numPr>
          <w:ilvl w:val="0"/>
          <w:numId w:val="3"/>
        </w:numPr>
        <w:ind w:left="420" w:leftChars="0" w:hanging="420" w:firstLineChars="0"/>
        <w:rPr>
          <w:del w:id="9093" w:author="野草" w:date="2023-02-06T14:46:32Z"/>
          <w:rFonts w:hint="eastAsia" w:ascii="华文楷体" w:hAnsi="华文楷体" w:eastAsia="华文楷体" w:cs="华文楷体"/>
          <w:lang w:val="en-US" w:eastAsia="zh-CN"/>
          <w:rPrChange w:id="9094" w:author="野草" w:date="2023-02-05T22:59:51Z">
            <w:rPr>
              <w:del w:id="9095" w:author="野草" w:date="2023-02-06T14:46:32Z"/>
              <w:rFonts w:hint="eastAsia"/>
              <w:lang w:val="en-US" w:eastAsia="zh-CN"/>
            </w:rPr>
          </w:rPrChange>
        </w:rPr>
      </w:pPr>
      <w:del w:id="9096" w:author="野草" w:date="2023-02-06T14:46:32Z">
        <w:r>
          <w:rPr>
            <w:rFonts w:hint="eastAsia" w:ascii="华文楷体" w:hAnsi="华文楷体" w:eastAsia="华文楷体" w:cs="华文楷体"/>
            <w:lang w:val="en-US" w:eastAsia="zh-CN"/>
            <w:rPrChange w:id="9097" w:author="野草" w:date="2023-02-05T22:59:51Z">
              <w:rPr>
                <w:rFonts w:hint="eastAsia"/>
                <w:lang w:val="en-US" w:eastAsia="zh-CN"/>
              </w:rPr>
            </w:rPrChange>
          </w:rPr>
          <w:delText>栅格温度未考虑蒸发</w:delText>
        </w:r>
      </w:del>
    </w:p>
    <w:p>
      <w:pPr>
        <w:numPr>
          <w:ilvl w:val="0"/>
          <w:numId w:val="3"/>
        </w:numPr>
        <w:ind w:left="420" w:leftChars="0" w:hanging="420" w:firstLineChars="0"/>
        <w:rPr>
          <w:rFonts w:hint="eastAsia" w:ascii="华文楷体" w:hAnsi="华文楷体" w:eastAsia="华文楷体" w:cs="华文楷体"/>
          <w:lang w:val="en-US" w:eastAsia="zh-CN"/>
          <w:rPrChange w:id="9099" w:author="野草" w:date="2023-02-05T22:59:51Z">
            <w:rPr>
              <w:rFonts w:hint="eastAsia"/>
              <w:lang w:val="en-US" w:eastAsia="zh-CN"/>
            </w:rPr>
          </w:rPrChange>
        </w:rPr>
      </w:pPr>
      <w:r>
        <w:rPr>
          <w:rFonts w:hint="eastAsia" w:ascii="华文楷体" w:hAnsi="华文楷体" w:eastAsia="华文楷体" w:cs="华文楷体"/>
          <w:lang w:val="en-US" w:eastAsia="zh-CN"/>
          <w:rPrChange w:id="9100" w:author="野草" w:date="2023-02-05T22:59:51Z">
            <w:rPr>
              <w:rFonts w:hint="eastAsia"/>
              <w:lang w:val="en-US" w:eastAsia="zh-CN"/>
            </w:rPr>
          </w:rPrChange>
        </w:rPr>
        <w:t>背景气候的影响</w:t>
      </w:r>
    </w:p>
    <w:p>
      <w:pPr>
        <w:numPr>
          <w:ilvl w:val="0"/>
          <w:numId w:val="3"/>
        </w:numPr>
        <w:ind w:left="420" w:leftChars="0" w:hanging="420" w:firstLineChars="0"/>
        <w:rPr>
          <w:del w:id="9101" w:author="野草" w:date="2023-02-06T14:46:38Z"/>
          <w:rFonts w:hint="eastAsia" w:ascii="华文楷体" w:hAnsi="华文楷体" w:eastAsia="华文楷体" w:cs="华文楷体"/>
          <w:lang w:val="en-US" w:eastAsia="zh-CN"/>
          <w:rPrChange w:id="9102" w:author="野草" w:date="2023-02-05T22:59:51Z">
            <w:rPr>
              <w:del w:id="9103" w:author="野草" w:date="2023-02-06T14:46:38Z"/>
              <w:rFonts w:hint="eastAsia"/>
              <w:lang w:val="en-US" w:eastAsia="zh-CN"/>
            </w:rPr>
          </w:rPrChange>
        </w:rPr>
      </w:pPr>
      <w:del w:id="9104" w:author="野草" w:date="2023-02-06T14:46:38Z">
        <w:r>
          <w:rPr>
            <w:rFonts w:hint="eastAsia" w:ascii="华文楷体" w:hAnsi="华文楷体" w:eastAsia="华文楷体" w:cs="华文楷体"/>
            <w:lang w:val="en-AU"/>
            <w:rPrChange w:id="9105" w:author="野草" w:date="2023-02-05T22:59:51Z">
              <w:rPr>
                <w:rFonts w:hint="eastAsia"/>
                <w:lang w:val="en-AU"/>
              </w:rPr>
            </w:rPrChange>
          </w:rPr>
          <w:delText>水体并不总是冷却周围环境</w:delText>
        </w:r>
      </w:del>
    </w:p>
    <w:p>
      <w:pPr>
        <w:rPr>
          <w:rFonts w:hint="eastAsia" w:ascii="华文楷体" w:hAnsi="华文楷体" w:eastAsia="华文楷体" w:cs="华文楷体"/>
          <w:lang w:val="en-US" w:eastAsia="zh-CN"/>
          <w:rPrChange w:id="9107" w:author="野草" w:date="2023-02-05T22:59:51Z">
            <w:rPr>
              <w:rFonts w:hint="eastAsia"/>
              <w:lang w:val="en-US" w:eastAsia="zh-CN"/>
            </w:rPr>
          </w:rPrChange>
        </w:rPr>
      </w:pPr>
      <w:r>
        <w:rPr>
          <w:rFonts w:hint="eastAsia" w:ascii="华文楷体" w:hAnsi="华文楷体" w:eastAsia="华文楷体" w:cs="华文楷体"/>
          <w:lang w:val="en-US" w:eastAsia="zh-CN"/>
          <w:rPrChange w:id="9108"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109" w:author="野草" w:date="2023-02-05T22:59:51Z">
            <w:rPr>
              <w:rFonts w:hint="eastAsia"/>
              <w:lang w:val="en-US" w:eastAsia="zh-CN"/>
            </w:rPr>
          </w:rPrChange>
        </w:rPr>
      </w:pPr>
    </w:p>
    <w:p>
      <w:pPr>
        <w:spacing w:beforeLines="0" w:afterLines="0"/>
        <w:jc w:val="left"/>
        <w:rPr>
          <w:rFonts w:hint="eastAsia" w:ascii="华文楷体" w:hAnsi="华文楷体" w:eastAsia="华文楷体" w:cs="华文楷体"/>
          <w:color w:val="0070C1"/>
          <w:sz w:val="28"/>
          <w:szCs w:val="24"/>
          <w:lang w:val="en-AU" w:eastAsia="zh-CN"/>
          <w:rPrChange w:id="9110" w:author="野草" w:date="2023-02-05T22:59:51Z">
            <w:rPr>
              <w:rFonts w:hint="default" w:ascii="华文细黑" w:hAnsi="华文细黑" w:eastAsia="华文细黑" w:cs="华文细黑"/>
              <w:color w:val="0070C1"/>
              <w:sz w:val="28"/>
              <w:szCs w:val="24"/>
              <w:lang w:val="en-AU" w:eastAsia="zh-CN"/>
            </w:rPr>
          </w:rPrChange>
        </w:rPr>
      </w:pPr>
      <w:r>
        <w:rPr>
          <w:rFonts w:hint="eastAsia" w:ascii="华文楷体" w:hAnsi="华文楷体" w:eastAsia="华文楷体" w:cs="华文楷体"/>
          <w:color w:val="0070C1"/>
          <w:sz w:val="28"/>
          <w:szCs w:val="24"/>
          <w:lang w:val="en-US" w:eastAsia="zh-CN"/>
          <w:rPrChange w:id="9111" w:author="野草" w:date="2023-02-05T22:59:51Z">
            <w:rPr>
              <w:rFonts w:hint="eastAsia" w:ascii="华文细黑" w:hAnsi="华文细黑" w:eastAsia="华文细黑" w:cs="华文细黑"/>
              <w:color w:val="0070C1"/>
              <w:sz w:val="28"/>
              <w:szCs w:val="24"/>
              <w:lang w:val="en-US" w:eastAsia="zh-CN"/>
            </w:rPr>
          </w:rPrChange>
        </w:rPr>
        <w:t>2.1 微尺度城市景观对水体温湿效应的影响</w:t>
      </w:r>
    </w:p>
    <w:p>
      <w:pPr>
        <w:numPr>
          <w:ilvl w:val="0"/>
          <w:numId w:val="0"/>
        </w:numPr>
        <w:ind w:leftChars="0"/>
        <w:rPr>
          <w:rFonts w:hint="eastAsia" w:ascii="华文楷体" w:hAnsi="华文楷体" w:eastAsia="华文楷体" w:cs="华文楷体"/>
          <w:lang w:val="en-US" w:eastAsia="zh-CN"/>
          <w:rPrChange w:id="9112" w:author="野草" w:date="2023-02-05T22:59:51Z">
            <w:rPr>
              <w:rFonts w:hint="default"/>
              <w:lang w:val="en-US" w:eastAsia="zh-CN"/>
            </w:rPr>
          </w:rPrChange>
        </w:rPr>
      </w:pPr>
      <w:r>
        <w:rPr>
          <w:rFonts w:hint="eastAsia" w:ascii="华文楷体" w:hAnsi="华文楷体" w:eastAsia="华文楷体" w:cs="华文楷体"/>
          <w:lang w:val="en-US" w:eastAsia="zh-CN"/>
          <w:rPrChange w:id="9113" w:author="野草" w:date="2023-02-05T22:59:51Z">
            <w:rPr>
              <w:rFonts w:hint="eastAsia"/>
              <w:lang w:val="en-US" w:eastAsia="zh-CN"/>
            </w:rPr>
          </w:rPrChange>
        </w:rPr>
        <w:t>[up230131 23:33]</w:t>
      </w:r>
    </w:p>
    <w:p>
      <w:pPr>
        <w:rPr>
          <w:rFonts w:hint="eastAsia" w:ascii="华文楷体" w:hAnsi="华文楷体" w:eastAsia="华文楷体" w:cs="华文楷体"/>
          <w:lang w:val="en-US" w:eastAsia="zh-CN"/>
          <w:rPrChange w:id="9114" w:author="野草" w:date="2023-02-05T22:59:51Z">
            <w:rPr>
              <w:rFonts w:hint="default"/>
              <w:lang w:val="en-US" w:eastAsia="zh-CN"/>
            </w:rPr>
          </w:rPrChange>
        </w:rPr>
      </w:pPr>
      <w:r>
        <w:rPr>
          <w:rFonts w:hint="eastAsia" w:ascii="华文楷体" w:hAnsi="华文楷体" w:eastAsia="华文楷体" w:cs="华文楷体"/>
          <w:lang w:val="en-US" w:eastAsia="zh-CN"/>
          <w:rPrChange w:id="9115" w:author="野草" w:date="2023-02-05T22:59:51Z">
            <w:rPr>
              <w:rFonts w:hint="eastAsia"/>
              <w:lang w:val="en-US" w:eastAsia="zh-CN"/>
            </w:rPr>
          </w:rPrChange>
        </w:rPr>
        <w:t>针对滨江区域的主要城市景观类型（广场、绿地、建筑），选择多个代表性的微尺度(100*100m</w:t>
      </w:r>
      <w:r>
        <w:rPr>
          <w:rFonts w:hint="eastAsia" w:ascii="华文楷体" w:hAnsi="华文楷体" w:eastAsia="华文楷体" w:cs="华文楷体"/>
          <w:vertAlign w:val="superscript"/>
          <w:lang w:val="en-US" w:eastAsia="zh-CN"/>
          <w:rPrChange w:id="9116" w:author="野草" w:date="2023-02-05T22:59:51Z">
            <w:rPr>
              <w:rFonts w:hint="eastAsia"/>
              <w:vertAlign w:val="superscript"/>
              <w:lang w:val="en-US" w:eastAsia="zh-CN"/>
            </w:rPr>
          </w:rPrChange>
        </w:rPr>
        <w:t>2</w:t>
      </w:r>
      <w:r>
        <w:rPr>
          <w:rFonts w:hint="eastAsia" w:ascii="华文楷体" w:hAnsi="华文楷体" w:eastAsia="华文楷体" w:cs="华文楷体"/>
          <w:lang w:val="en-US" w:eastAsia="zh-CN"/>
          <w:rPrChange w:id="9117" w:author="野草" w:date="2023-02-05T22:59:51Z">
            <w:rPr>
              <w:rFonts w:hint="eastAsia"/>
              <w:lang w:val="en-US" w:eastAsia="zh-CN"/>
            </w:rPr>
          </w:rPrChange>
        </w:rPr>
        <w:t>)样地。对每个样地，通过固定站监测和移动监测的方式，在居民活动的主要时间段进行持续多点的温湿度观测，分析不同城市景观类型的水体温湿效应特征，理解微尺度地表元素对水体</w:t>
      </w:r>
      <w:r>
        <w:rPr>
          <w:rFonts w:hint="eastAsia" w:ascii="华文楷体" w:hAnsi="华文楷体" w:eastAsia="华文楷体" w:cs="华文楷体"/>
          <w:highlight w:val="yellow"/>
          <w:lang w:val="en-US" w:eastAsia="zh-CN"/>
          <w:rPrChange w:id="9118" w:author="野草" w:date="2023-02-05T22:59:51Z">
            <w:rPr>
              <w:rFonts w:hint="eastAsia"/>
              <w:highlight w:val="yellow"/>
              <w:lang w:val="en-US" w:eastAsia="zh-CN"/>
            </w:rPr>
          </w:rPrChange>
        </w:rPr>
        <w:t>降温增湿</w:t>
      </w:r>
      <w:r>
        <w:rPr>
          <w:rFonts w:hint="eastAsia" w:ascii="华文楷体" w:hAnsi="华文楷体" w:eastAsia="华文楷体" w:cs="华文楷体"/>
          <w:lang w:val="en-US" w:eastAsia="zh-CN"/>
          <w:rPrChange w:id="9119" w:author="野草" w:date="2023-02-05T22:59:51Z">
            <w:rPr>
              <w:rFonts w:hint="eastAsia"/>
              <w:lang w:val="en-US" w:eastAsia="zh-CN"/>
            </w:rPr>
          </w:rPrChange>
        </w:rPr>
        <w:t>的影响，通过量化温湿效应与背景气候和场地空间形态特征的关系，刻画气流、建筑遮阴等多个过程对微尺度气候的影响，厘清其时空变化背后的驱动机制。</w:t>
      </w:r>
    </w:p>
    <w:p>
      <w:pPr>
        <w:spacing w:beforeLines="0" w:afterLines="0"/>
        <w:jc w:val="left"/>
        <w:rPr>
          <w:rFonts w:hint="eastAsia" w:ascii="华文楷体" w:hAnsi="华文楷体" w:eastAsia="华文楷体" w:cs="华文楷体"/>
          <w:color w:val="auto"/>
          <w:sz w:val="28"/>
          <w:szCs w:val="24"/>
          <w:lang w:val="en-US" w:eastAsia="zh-CN"/>
          <w:rPrChange w:id="9120" w:author="野草" w:date="2023-02-05T22:59:51Z">
            <w:rPr>
              <w:rFonts w:hint="default" w:ascii="华文细黑" w:hAnsi="华文细黑" w:eastAsia="华文细黑" w:cs="华文细黑"/>
              <w:color w:val="auto"/>
              <w:sz w:val="28"/>
              <w:szCs w:val="24"/>
              <w:lang w:val="en-US" w:eastAsia="zh-CN"/>
            </w:rPr>
          </w:rPrChange>
        </w:rPr>
      </w:pPr>
      <w:bookmarkStart w:id="20" w:name="OLE_LINK13"/>
      <w:r>
        <w:rPr>
          <w:rFonts w:hint="eastAsia" w:ascii="华文楷体" w:hAnsi="华文楷体" w:eastAsia="华文楷体" w:cs="华文楷体"/>
          <w:color w:val="auto"/>
          <w:sz w:val="28"/>
          <w:szCs w:val="24"/>
          <w:lang w:val="en-US" w:eastAsia="zh-CN"/>
          <w:rPrChange w:id="9121" w:author="野草" w:date="2023-02-05T22:59:51Z">
            <w:rPr>
              <w:rFonts w:hint="eastAsia" w:ascii="华文细黑" w:hAnsi="华文细黑" w:eastAsia="华文细黑" w:cs="华文细黑"/>
              <w:color w:val="auto"/>
              <w:sz w:val="28"/>
              <w:szCs w:val="24"/>
              <w:lang w:val="en-US" w:eastAsia="zh-CN"/>
            </w:rPr>
          </w:rPrChange>
        </w:rPr>
        <w:t>======</w:t>
      </w:r>
    </w:p>
    <w:bookmarkEnd w:id="20"/>
    <w:p>
      <w:pPr>
        <w:spacing w:beforeLines="0" w:afterLines="0"/>
        <w:jc w:val="left"/>
        <w:rPr>
          <w:rFonts w:hint="eastAsia" w:ascii="华文楷体" w:hAnsi="华文楷体" w:eastAsia="华文楷体" w:cs="华文楷体"/>
          <w:color w:val="0070C1"/>
          <w:sz w:val="28"/>
          <w:szCs w:val="24"/>
          <w:lang w:val="en-US" w:eastAsia="zh-CN"/>
          <w:rPrChange w:id="9122" w:author="野草" w:date="2023-02-05T22:59:51Z">
            <w:rPr>
              <w:rFonts w:hint="eastAsia" w:ascii="华文细黑" w:hAnsi="华文细黑" w:eastAsia="华文细黑" w:cs="华文细黑"/>
              <w:color w:val="0070C1"/>
              <w:sz w:val="28"/>
              <w:szCs w:val="24"/>
              <w:lang w:val="en-US" w:eastAsia="zh-CN"/>
            </w:rPr>
          </w:rPrChange>
        </w:rPr>
      </w:pPr>
    </w:p>
    <w:p>
      <w:pPr>
        <w:spacing w:beforeLines="0" w:afterLines="0"/>
        <w:jc w:val="left"/>
        <w:rPr>
          <w:rFonts w:hint="eastAsia" w:ascii="华文楷体" w:hAnsi="华文楷体" w:eastAsia="华文楷体" w:cs="华文楷体"/>
          <w:color w:val="0070C1"/>
          <w:sz w:val="28"/>
          <w:szCs w:val="24"/>
          <w:lang w:val="en-US" w:eastAsia="zh-CN"/>
          <w:rPrChange w:id="9123" w:author="野草" w:date="2023-02-05T22:59:51Z">
            <w:rPr>
              <w:rFonts w:hint="eastAsia" w:ascii="华文细黑" w:hAnsi="华文细黑" w:eastAsia="华文细黑" w:cs="华文细黑"/>
              <w:color w:val="0070C1"/>
              <w:sz w:val="28"/>
              <w:szCs w:val="24"/>
              <w:lang w:val="en-US" w:eastAsia="zh-CN"/>
            </w:rPr>
          </w:rPrChange>
        </w:rPr>
      </w:pPr>
      <w:r>
        <w:rPr>
          <w:rFonts w:hint="eastAsia" w:ascii="华文楷体" w:hAnsi="华文楷体" w:eastAsia="华文楷体" w:cs="华文楷体"/>
          <w:color w:val="0070C1"/>
          <w:sz w:val="28"/>
          <w:szCs w:val="24"/>
          <w:lang w:val="en-US" w:eastAsia="zh-CN"/>
          <w:rPrChange w:id="9124" w:author="野草" w:date="2023-02-05T22:59:51Z">
            <w:rPr>
              <w:rFonts w:hint="eastAsia" w:ascii="华文细黑" w:hAnsi="华文细黑" w:eastAsia="华文细黑" w:cs="华文细黑"/>
              <w:color w:val="0070C1"/>
              <w:sz w:val="28"/>
              <w:szCs w:val="24"/>
              <w:lang w:val="en-US" w:eastAsia="zh-CN"/>
            </w:rPr>
          </w:rPrChange>
        </w:rPr>
        <w:t>2.2 水体温湿效应的局地气候区尺度分析</w:t>
      </w:r>
    </w:p>
    <w:p>
      <w:pPr>
        <w:numPr>
          <w:ilvl w:val="0"/>
          <w:numId w:val="0"/>
        </w:numPr>
        <w:ind w:leftChars="0"/>
        <w:rPr>
          <w:rFonts w:hint="eastAsia" w:ascii="华文楷体" w:hAnsi="华文楷体" w:eastAsia="华文楷体" w:cs="华文楷体"/>
          <w:lang w:val="en-US" w:eastAsia="zh-CN"/>
          <w:rPrChange w:id="9125" w:author="野草" w:date="2023-02-05T22:59:51Z">
            <w:rPr>
              <w:rFonts w:hint="default"/>
              <w:lang w:val="en-US" w:eastAsia="zh-CN"/>
            </w:rPr>
          </w:rPrChange>
        </w:rPr>
      </w:pPr>
      <w:r>
        <w:rPr>
          <w:rFonts w:hint="eastAsia" w:ascii="华文楷体" w:hAnsi="华文楷体" w:eastAsia="华文楷体" w:cs="华文楷体"/>
          <w:lang w:val="en-US" w:eastAsia="zh-CN"/>
          <w:rPrChange w:id="9126" w:author="野草" w:date="2023-02-05T22:59:51Z">
            <w:rPr>
              <w:rFonts w:hint="eastAsia"/>
              <w:lang w:val="en-US" w:eastAsia="zh-CN"/>
            </w:rPr>
          </w:rPrChange>
        </w:rPr>
        <w:t>[up230201 10:03]</w:t>
      </w:r>
    </w:p>
    <w:p>
      <w:pPr>
        <w:rPr>
          <w:rFonts w:hint="eastAsia" w:ascii="华文楷体" w:hAnsi="华文楷体" w:eastAsia="华文楷体" w:cs="华文楷体"/>
          <w:lang w:val="en-US" w:eastAsia="zh-CN"/>
          <w:rPrChange w:id="9127" w:author="野草" w:date="2023-02-05T22:59:51Z">
            <w:rPr>
              <w:rFonts w:hint="eastAsia"/>
              <w:lang w:val="en-US" w:eastAsia="zh-CN"/>
            </w:rPr>
          </w:rPrChange>
        </w:rPr>
      </w:pPr>
      <w:r>
        <w:rPr>
          <w:rFonts w:hint="eastAsia" w:ascii="华文楷体" w:hAnsi="华文楷体" w:eastAsia="华文楷体" w:cs="华文楷体"/>
          <w:lang w:val="en-US" w:eastAsia="zh-CN"/>
          <w:rPrChange w:id="9128" w:author="野草" w:date="2023-02-05T22:59:51Z">
            <w:rPr>
              <w:rFonts w:hint="eastAsia"/>
              <w:lang w:val="en-US" w:eastAsia="zh-CN"/>
            </w:rPr>
          </w:rPrChange>
        </w:rPr>
        <w:t>根据长江上游城市常见的局地气候区类型，选择3个典型街区，分别代表</w:t>
      </w:r>
      <w:r>
        <w:rPr>
          <w:rFonts w:hint="eastAsia" w:ascii="华文楷体" w:hAnsi="华文楷体" w:eastAsia="华文楷体" w:cs="华文楷体"/>
          <w:highlight w:val="yellow"/>
          <w:lang w:val="en-US" w:eastAsia="zh-CN"/>
          <w:rPrChange w:id="9129" w:author="野草" w:date="2023-02-05T22:59:51Z">
            <w:rPr>
              <w:rFonts w:hint="eastAsia"/>
              <w:highlight w:val="yellow"/>
              <w:lang w:val="en-US" w:eastAsia="zh-CN"/>
            </w:rPr>
          </w:rPrChange>
        </w:rPr>
        <w:t>紧凑型中低层街区、开放式高层街区和大型低层街区。</w:t>
      </w:r>
      <w:r>
        <w:rPr>
          <w:rFonts w:hint="eastAsia" w:ascii="华文楷体" w:hAnsi="华文楷体" w:eastAsia="华文楷体" w:cs="华文楷体"/>
          <w:highlight w:val="none"/>
          <w:lang w:val="en-US" w:eastAsia="zh-CN"/>
          <w:rPrChange w:id="9130" w:author="野草" w:date="2023-02-05T22:59:51Z">
            <w:rPr>
              <w:rFonts w:hint="eastAsia"/>
              <w:highlight w:val="none"/>
              <w:lang w:val="en-US" w:eastAsia="zh-CN"/>
            </w:rPr>
          </w:rPrChange>
        </w:rPr>
        <w:t>基于</w:t>
      </w:r>
      <w:r>
        <w:rPr>
          <w:rFonts w:hint="eastAsia" w:ascii="华文楷体" w:hAnsi="华文楷体" w:eastAsia="华文楷体" w:cs="华文楷体"/>
          <w:lang w:val="en-US" w:eastAsia="zh-CN"/>
          <w:rPrChange w:id="9131" w:author="野草" w:date="2023-02-05T22:59:51Z">
            <w:rPr>
              <w:rFonts w:hint="eastAsia"/>
              <w:lang w:val="en-US" w:eastAsia="zh-CN"/>
            </w:rPr>
          </w:rPrChange>
        </w:rPr>
        <w:t>研究街区内部的空间形态特征，相对均匀地布置站点，并在一年四个季节各选择一天，在居民活动活跃的时间段内进行实地测量。利用遥感和地图数据分析量化各站点邻近区域的空间形态特征和土地利用特征指标，理解不同街区空间格局的差异性，通过相关分析探究各二维和三维变量对各街区微气候特征的影响以及微气候特征对各环境变量的敏感性，厘清局地气候区尺度下背景天气和空间形态对气候的影响机制。</w:t>
      </w:r>
    </w:p>
    <w:p>
      <w:pPr>
        <w:spacing w:beforeLines="0" w:afterLines="0"/>
        <w:jc w:val="left"/>
        <w:rPr>
          <w:rFonts w:hint="eastAsia" w:ascii="华文楷体" w:hAnsi="华文楷体" w:eastAsia="华文楷体" w:cs="华文楷体"/>
          <w:color w:val="auto"/>
          <w:sz w:val="28"/>
          <w:szCs w:val="24"/>
          <w:lang w:val="en-US" w:eastAsia="zh-CN"/>
          <w:rPrChange w:id="9132" w:author="野草" w:date="2023-02-05T22:59:51Z">
            <w:rPr>
              <w:rFonts w:hint="default" w:ascii="华文细黑" w:hAnsi="华文细黑" w:eastAsia="华文细黑" w:cs="华文细黑"/>
              <w:color w:val="auto"/>
              <w:sz w:val="28"/>
              <w:szCs w:val="24"/>
              <w:lang w:val="en-US" w:eastAsia="zh-CN"/>
            </w:rPr>
          </w:rPrChange>
        </w:rPr>
      </w:pPr>
      <w:r>
        <w:rPr>
          <w:rFonts w:hint="eastAsia" w:ascii="华文楷体" w:hAnsi="华文楷体" w:eastAsia="华文楷体" w:cs="华文楷体"/>
          <w:color w:val="auto"/>
          <w:sz w:val="28"/>
          <w:szCs w:val="24"/>
          <w:lang w:val="en-US" w:eastAsia="zh-CN"/>
          <w:rPrChange w:id="9133" w:author="野草" w:date="2023-02-05T22:59:51Z">
            <w:rPr>
              <w:rFonts w:hint="eastAsia" w:ascii="华文细黑" w:hAnsi="华文细黑" w:eastAsia="华文细黑" w:cs="华文细黑"/>
              <w:color w:val="auto"/>
              <w:sz w:val="28"/>
              <w:szCs w:val="24"/>
              <w:lang w:val="en-US" w:eastAsia="zh-CN"/>
            </w:rPr>
          </w:rPrChange>
        </w:rPr>
        <w:t>======</w:t>
      </w:r>
    </w:p>
    <w:p>
      <w:pPr>
        <w:spacing w:beforeLines="0" w:afterLines="0"/>
        <w:jc w:val="left"/>
        <w:rPr>
          <w:rFonts w:hint="eastAsia" w:ascii="华文楷体" w:hAnsi="华文楷体" w:eastAsia="华文楷体" w:cs="华文楷体"/>
          <w:color w:val="0070C1"/>
          <w:sz w:val="28"/>
          <w:szCs w:val="24"/>
          <w:lang w:val="en-US" w:eastAsia="zh-CN"/>
          <w:rPrChange w:id="9134" w:author="野草" w:date="2023-02-05T22:59:51Z">
            <w:rPr>
              <w:rFonts w:hint="eastAsia" w:ascii="华文细黑" w:hAnsi="华文细黑" w:eastAsia="华文细黑" w:cs="华文细黑"/>
              <w:color w:val="0070C1"/>
              <w:sz w:val="28"/>
              <w:szCs w:val="24"/>
              <w:lang w:val="en-US" w:eastAsia="zh-CN"/>
            </w:rPr>
          </w:rPrChange>
        </w:rPr>
      </w:pPr>
    </w:p>
    <w:p>
      <w:pPr>
        <w:spacing w:beforeLines="0" w:afterLines="0"/>
        <w:jc w:val="left"/>
        <w:rPr>
          <w:rFonts w:hint="eastAsia" w:ascii="华文楷体" w:hAnsi="华文楷体" w:eastAsia="华文楷体" w:cs="华文楷体"/>
          <w:color w:val="0070C1"/>
          <w:sz w:val="28"/>
          <w:szCs w:val="24"/>
          <w:lang w:val="en-US" w:eastAsia="zh-CN"/>
          <w:rPrChange w:id="9135" w:author="野草" w:date="2023-02-05T22:59:51Z">
            <w:rPr>
              <w:rFonts w:hint="eastAsia" w:ascii="华文细黑" w:hAnsi="华文细黑" w:eastAsia="华文细黑" w:cs="华文细黑"/>
              <w:color w:val="0070C1"/>
              <w:sz w:val="28"/>
              <w:szCs w:val="24"/>
              <w:lang w:val="en-US" w:eastAsia="zh-CN"/>
            </w:rPr>
          </w:rPrChange>
        </w:rPr>
      </w:pPr>
      <w:r>
        <w:rPr>
          <w:rFonts w:hint="eastAsia" w:ascii="华文楷体" w:hAnsi="华文楷体" w:eastAsia="华文楷体" w:cs="华文楷体"/>
          <w:color w:val="0070C1"/>
          <w:sz w:val="28"/>
          <w:szCs w:val="24"/>
          <w:lang w:val="en-US" w:eastAsia="zh-CN"/>
          <w:rPrChange w:id="9136" w:author="野草" w:date="2023-02-05T22:59:51Z">
            <w:rPr>
              <w:rFonts w:hint="eastAsia" w:ascii="华文细黑" w:hAnsi="华文细黑" w:eastAsia="华文细黑" w:cs="华文细黑"/>
              <w:color w:val="0070C1"/>
              <w:sz w:val="28"/>
              <w:szCs w:val="24"/>
              <w:lang w:val="en-US" w:eastAsia="zh-CN"/>
            </w:rPr>
          </w:rPrChange>
        </w:rPr>
        <w:t>2.3 水体温湿效应的多尺度模拟</w:t>
      </w:r>
    </w:p>
    <w:p>
      <w:pPr>
        <w:numPr>
          <w:ilvl w:val="0"/>
          <w:numId w:val="0"/>
        </w:numPr>
        <w:ind w:leftChars="0"/>
        <w:rPr>
          <w:rFonts w:hint="eastAsia" w:ascii="华文楷体" w:hAnsi="华文楷体" w:eastAsia="华文楷体" w:cs="华文楷体"/>
          <w:lang w:val="en-US" w:eastAsia="zh-CN"/>
          <w:rPrChange w:id="9137" w:author="野草" w:date="2023-02-05T22:59:51Z">
            <w:rPr>
              <w:rFonts w:hint="default"/>
              <w:lang w:val="en-US" w:eastAsia="zh-CN"/>
            </w:rPr>
          </w:rPrChange>
        </w:rPr>
      </w:pPr>
      <w:bookmarkStart w:id="21" w:name="OLE_LINK14"/>
      <w:r>
        <w:rPr>
          <w:rFonts w:hint="eastAsia" w:ascii="华文楷体" w:hAnsi="华文楷体" w:eastAsia="华文楷体" w:cs="华文楷体"/>
          <w:lang w:val="en-US" w:eastAsia="zh-CN"/>
          <w:rPrChange w:id="9138" w:author="野草" w:date="2023-02-05T22:59:51Z">
            <w:rPr>
              <w:rFonts w:hint="eastAsia"/>
              <w:lang w:val="en-US" w:eastAsia="zh-CN"/>
            </w:rPr>
          </w:rPrChange>
        </w:rPr>
        <w:t>[up230201 11:06]</w:t>
      </w:r>
    </w:p>
    <w:bookmarkEnd w:id="21"/>
    <w:p>
      <w:pPr>
        <w:rPr>
          <w:rFonts w:hint="eastAsia" w:ascii="华文楷体" w:hAnsi="华文楷体" w:eastAsia="华文楷体" w:cs="华文楷体"/>
          <w:lang w:val="en-US" w:eastAsia="zh-CN"/>
          <w:rPrChange w:id="9139" w:author="野草" w:date="2023-02-05T22:59:51Z">
            <w:rPr>
              <w:rFonts w:hint="default"/>
              <w:lang w:val="en-US" w:eastAsia="zh-CN"/>
            </w:rPr>
          </w:rPrChange>
        </w:rPr>
      </w:pPr>
      <w:r>
        <w:rPr>
          <w:rFonts w:hint="eastAsia" w:ascii="华文楷体" w:hAnsi="华文楷体" w:eastAsia="华文楷体" w:cs="华文楷体"/>
          <w:lang w:val="en-US" w:eastAsia="zh-CN"/>
          <w:rPrChange w:id="9140" w:author="野草" w:date="2023-02-05T22:59:51Z">
            <w:rPr>
              <w:rFonts w:hint="eastAsia"/>
              <w:lang w:val="en-US" w:eastAsia="zh-CN"/>
            </w:rPr>
          </w:rPrChange>
        </w:rPr>
        <w:t>将实地监测的数据作为输入，基于Envi-met城市微气候模型对已进行城市气候区尺度实地监测的3个典型街区开展热环境模拟，再通过基于固定气象站测量的数据对模拟精度进行验证。验证指标采用</w:t>
      </w:r>
      <w:r>
        <w:rPr>
          <w:rFonts w:hint="eastAsia" w:ascii="华文楷体" w:hAnsi="华文楷体" w:eastAsia="华文楷体" w:cs="华文楷体"/>
          <w:highlight w:val="yellow"/>
          <w:lang w:val="en-US" w:eastAsia="zh-CN"/>
          <w:rPrChange w:id="9141" w:author="野草" w:date="2023-02-05T22:59:51Z">
            <w:rPr>
              <w:rFonts w:hint="eastAsia"/>
              <w:highlight w:val="yellow"/>
              <w:lang w:val="en-US" w:eastAsia="zh-CN"/>
            </w:rPr>
          </w:rPrChange>
        </w:rPr>
        <w:t>均方根误差RMSE和R2</w:t>
      </w:r>
      <w:r>
        <w:rPr>
          <w:rFonts w:hint="eastAsia" w:ascii="华文楷体" w:hAnsi="华文楷体" w:eastAsia="华文楷体" w:cs="华文楷体"/>
          <w:lang w:val="en-US" w:eastAsia="zh-CN"/>
          <w:rPrChange w:id="9142" w:author="野草" w:date="2023-02-05T22:59:51Z">
            <w:rPr>
              <w:rFonts w:hint="eastAsia"/>
              <w:lang w:val="en-US" w:eastAsia="zh-CN"/>
            </w:rPr>
          </w:rPrChange>
        </w:rPr>
        <w:t>。当模型模拟精度达到要求时，基于不同的城市设计情景进行进一步的模拟分析。根据不同情景设置下不同气象变量（行人水平高度的温度、相对湿度、风速和热舒适度）的模拟结果进行分析，量化街区尺度的城市空间形态特征及土地利用特征对微气候的影响，尤其是要关注水体的温湿效应。另外，对于重点的微尺度城市景观（100m×100m），如广场和不同类型的建筑，需进行更详尽的分析，以阐明微尺度城市景观的气候影响机制。该研究可作为对实地调查数据在区域空间分析上的不足的补充，同时也为城市规划与设计提供更全面地参考。</w:t>
      </w:r>
    </w:p>
    <w:p>
      <w:pPr>
        <w:spacing w:beforeLines="0" w:afterLines="0"/>
        <w:jc w:val="left"/>
        <w:rPr>
          <w:rFonts w:hint="eastAsia" w:ascii="华文楷体" w:hAnsi="华文楷体" w:eastAsia="华文楷体" w:cs="华文楷体"/>
          <w:color w:val="auto"/>
          <w:sz w:val="28"/>
          <w:szCs w:val="24"/>
          <w:lang w:val="en-US" w:eastAsia="zh-CN"/>
          <w:rPrChange w:id="9143" w:author="野草" w:date="2023-02-05T22:59:51Z">
            <w:rPr>
              <w:rFonts w:hint="default" w:ascii="华文细黑" w:hAnsi="华文细黑" w:eastAsia="华文细黑" w:cs="华文细黑"/>
              <w:color w:val="auto"/>
              <w:sz w:val="28"/>
              <w:szCs w:val="24"/>
              <w:lang w:val="en-US" w:eastAsia="zh-CN"/>
            </w:rPr>
          </w:rPrChange>
        </w:rPr>
      </w:pPr>
      <w:r>
        <w:rPr>
          <w:rFonts w:hint="eastAsia" w:ascii="华文楷体" w:hAnsi="华文楷体" w:eastAsia="华文楷体" w:cs="华文楷体"/>
          <w:color w:val="auto"/>
          <w:sz w:val="28"/>
          <w:szCs w:val="24"/>
          <w:lang w:val="en-US" w:eastAsia="zh-CN"/>
          <w:rPrChange w:id="9144" w:author="野草" w:date="2023-02-05T22:59:51Z">
            <w:rPr>
              <w:rFonts w:hint="eastAsia" w:ascii="华文细黑" w:hAnsi="华文细黑" w:eastAsia="华文细黑" w:cs="华文细黑"/>
              <w:color w:val="auto"/>
              <w:sz w:val="28"/>
              <w:szCs w:val="24"/>
              <w:lang w:val="en-US" w:eastAsia="zh-CN"/>
            </w:rPr>
          </w:rPrChange>
        </w:rPr>
        <w:t>======</w:t>
      </w:r>
    </w:p>
    <w:p>
      <w:pPr>
        <w:spacing w:beforeLines="0" w:afterLines="0"/>
        <w:jc w:val="left"/>
        <w:rPr>
          <w:rFonts w:hint="eastAsia" w:ascii="华文楷体" w:hAnsi="华文楷体" w:eastAsia="华文楷体" w:cs="华文楷体"/>
          <w:color w:val="auto"/>
          <w:sz w:val="21"/>
          <w:szCs w:val="21"/>
          <w:lang w:val="en-US" w:eastAsia="zh-CN"/>
          <w:rPrChange w:id="9145" w:author="野草" w:date="2023-02-05T22:59:51Z">
            <w:rPr>
              <w:rFonts w:hint="eastAsia" w:ascii="华文细黑" w:hAnsi="华文细黑" w:eastAsia="华文细黑" w:cs="华文细黑"/>
              <w:color w:val="auto"/>
              <w:sz w:val="21"/>
              <w:szCs w:val="21"/>
              <w:lang w:val="en-US" w:eastAsia="zh-CN"/>
            </w:rPr>
          </w:rPrChange>
        </w:rPr>
      </w:pPr>
      <w:r>
        <w:rPr>
          <w:rFonts w:hint="eastAsia" w:ascii="华文楷体" w:hAnsi="华文楷体" w:eastAsia="华文楷体" w:cs="华文楷体"/>
          <w:color w:val="auto"/>
          <w:sz w:val="21"/>
          <w:szCs w:val="21"/>
          <w:lang w:val="en-US" w:eastAsia="zh-CN"/>
          <w:rPrChange w:id="9146" w:author="野草" w:date="2023-02-05T22:59:51Z">
            <w:rPr>
              <w:rFonts w:hint="eastAsia" w:ascii="华文细黑" w:hAnsi="华文细黑" w:eastAsia="华文细黑" w:cs="华文细黑"/>
              <w:color w:val="auto"/>
              <w:sz w:val="21"/>
              <w:szCs w:val="21"/>
              <w:lang w:val="en-US" w:eastAsia="zh-CN"/>
            </w:rPr>
          </w:rPrChange>
        </w:rPr>
        <w:t>2.4 研究目标</w:t>
      </w:r>
    </w:p>
    <w:p>
      <w:pPr>
        <w:numPr>
          <w:ilvl w:val="0"/>
          <w:numId w:val="0"/>
        </w:numPr>
        <w:ind w:leftChars="0"/>
        <w:rPr>
          <w:rFonts w:hint="eastAsia" w:ascii="华文楷体" w:hAnsi="华文楷体" w:eastAsia="华文楷体" w:cs="华文楷体"/>
          <w:lang w:val="en-US" w:eastAsia="zh-CN"/>
          <w:rPrChange w:id="9147" w:author="野草" w:date="2023-02-05T22:59:51Z">
            <w:rPr>
              <w:rFonts w:hint="default"/>
              <w:lang w:val="en-US" w:eastAsia="zh-CN"/>
            </w:rPr>
          </w:rPrChange>
        </w:rPr>
      </w:pPr>
      <w:r>
        <w:rPr>
          <w:rFonts w:hint="eastAsia" w:ascii="华文楷体" w:hAnsi="华文楷体" w:eastAsia="华文楷体" w:cs="华文楷体"/>
          <w:lang w:val="en-US" w:eastAsia="zh-CN"/>
          <w:rPrChange w:id="9148" w:author="野草" w:date="2023-02-05T22:59:51Z">
            <w:rPr>
              <w:rFonts w:hint="eastAsia"/>
              <w:lang w:val="en-US" w:eastAsia="zh-CN"/>
            </w:rPr>
          </w:rPrChange>
        </w:rPr>
        <w:t>[up230201 15:07]</w:t>
      </w:r>
    </w:p>
    <w:p>
      <w:pPr>
        <w:rPr>
          <w:rFonts w:hint="eastAsia" w:ascii="华文楷体" w:hAnsi="华文楷体" w:eastAsia="华文楷体" w:cs="华文楷体"/>
          <w:lang w:val="en-US" w:eastAsia="zh-CN"/>
          <w:rPrChange w:id="9149" w:author="野草" w:date="2023-02-05T22:59:51Z">
            <w:rPr>
              <w:rFonts w:hint="eastAsia"/>
              <w:lang w:val="en-US" w:eastAsia="zh-CN"/>
            </w:rPr>
          </w:rPrChange>
        </w:rPr>
      </w:pPr>
      <w:r>
        <w:rPr>
          <w:rFonts w:hint="eastAsia" w:ascii="华文楷体" w:hAnsi="华文楷体" w:eastAsia="华文楷体" w:cs="华文楷体"/>
          <w:lang w:val="en-US" w:eastAsia="zh-CN"/>
          <w:rPrChange w:id="9150" w:author="野草" w:date="2023-02-05T22:59:51Z">
            <w:rPr>
              <w:rFonts w:hint="eastAsia"/>
              <w:lang w:val="en-US" w:eastAsia="zh-CN"/>
            </w:rPr>
          </w:rPrChange>
        </w:rPr>
        <w:t>本项目关注城市的滨江地带，围绕河流对该区域的温湿效应这一前沿科学问题，聚焦前人研究中较少关注的三维环境因素，通过将固定站点观测、移动观测和模型模拟相结合的手段，旨在全面理解我国长江上游城市的建筑与水体温湿效应的关系并厘清相应过程的驱动机制，尤其是关注相关过程在不同空间尺度的量化特征，为未来气候变化和城市化背景下的城市规划与设计提供科学依据。</w:t>
      </w:r>
    </w:p>
    <w:p>
      <w:pPr>
        <w:rPr>
          <w:rFonts w:hint="eastAsia" w:ascii="华文楷体" w:hAnsi="华文楷体" w:eastAsia="华文楷体" w:cs="华文楷体"/>
          <w:lang w:val="en-US" w:eastAsia="zh-CN"/>
          <w:rPrChange w:id="9151" w:author="野草" w:date="2023-02-05T22:59:51Z">
            <w:rPr>
              <w:rFonts w:hint="default"/>
              <w:lang w:val="en-US" w:eastAsia="zh-CN"/>
            </w:rPr>
          </w:rPrChange>
        </w:rPr>
      </w:pPr>
      <w:r>
        <w:rPr>
          <w:rFonts w:hint="eastAsia" w:ascii="华文楷体" w:hAnsi="华文楷体" w:eastAsia="华文楷体" w:cs="华文楷体"/>
          <w:lang w:val="en-US" w:eastAsia="zh-CN"/>
          <w:rPrChange w:id="9152" w:author="野草" w:date="2023-02-05T22:59:51Z">
            <w:rPr>
              <w:rFonts w:hint="eastAsia"/>
              <w:lang w:val="en-US" w:eastAsia="zh-CN"/>
            </w:rPr>
          </w:rPrChange>
        </w:rPr>
        <w:t>=====</w:t>
      </w:r>
    </w:p>
    <w:p>
      <w:pPr>
        <w:spacing w:beforeLines="0" w:afterLines="0"/>
        <w:jc w:val="left"/>
        <w:rPr>
          <w:rFonts w:hint="eastAsia" w:ascii="华文楷体" w:hAnsi="华文楷体" w:eastAsia="华文楷体" w:cs="华文楷体"/>
          <w:color w:val="auto"/>
          <w:sz w:val="21"/>
          <w:szCs w:val="21"/>
          <w:lang w:val="en-US" w:eastAsia="zh-CN"/>
          <w:rPrChange w:id="9153" w:author="野草" w:date="2023-02-05T22:59:51Z">
            <w:rPr>
              <w:rFonts w:hint="default" w:ascii="华文细黑" w:hAnsi="华文细黑" w:eastAsia="华文细黑" w:cs="华文细黑"/>
              <w:color w:val="auto"/>
              <w:sz w:val="21"/>
              <w:szCs w:val="21"/>
              <w:lang w:val="en-US" w:eastAsia="zh-CN"/>
            </w:rPr>
          </w:rPrChange>
        </w:rPr>
      </w:pPr>
      <w:r>
        <w:rPr>
          <w:rFonts w:hint="eastAsia" w:ascii="华文楷体" w:hAnsi="华文楷体" w:eastAsia="华文楷体" w:cs="华文楷体"/>
          <w:color w:val="auto"/>
          <w:sz w:val="21"/>
          <w:szCs w:val="21"/>
          <w:lang w:val="en-US" w:eastAsia="zh-CN"/>
          <w:rPrChange w:id="9154" w:author="野草" w:date="2023-02-05T22:59:51Z">
            <w:rPr>
              <w:rFonts w:hint="eastAsia" w:ascii="华文细黑" w:hAnsi="华文细黑" w:eastAsia="华文细黑" w:cs="华文细黑"/>
              <w:color w:val="auto"/>
              <w:sz w:val="21"/>
              <w:szCs w:val="21"/>
              <w:lang w:val="en-US" w:eastAsia="zh-CN"/>
            </w:rPr>
          </w:rPrChange>
        </w:rPr>
        <w:t>2.5 拟解决的关键科学问题</w:t>
      </w:r>
    </w:p>
    <w:p>
      <w:pPr>
        <w:spacing w:beforeLines="0" w:afterLines="0"/>
        <w:jc w:val="left"/>
        <w:rPr>
          <w:rFonts w:hint="eastAsia" w:ascii="华文楷体" w:hAnsi="华文楷体" w:eastAsia="华文楷体" w:cs="华文楷体"/>
          <w:color w:val="0070C1"/>
          <w:sz w:val="28"/>
          <w:szCs w:val="24"/>
          <w:rPrChange w:id="9155" w:author="野草" w:date="2023-02-05T22:59:51Z">
            <w:rPr>
              <w:rFonts w:hint="eastAsia" w:ascii="华文细黑" w:hAnsi="华文细黑" w:eastAsia="华文细黑" w:cs="华文细黑"/>
              <w:color w:val="0070C1"/>
              <w:sz w:val="28"/>
              <w:szCs w:val="24"/>
            </w:rPr>
          </w:rPrChange>
        </w:rPr>
      </w:pPr>
      <w:r>
        <w:rPr>
          <w:rFonts w:hint="eastAsia" w:ascii="华文楷体" w:hAnsi="华文楷体" w:eastAsia="华文楷体" w:cs="华文楷体"/>
          <w:color w:val="0070C1"/>
          <w:sz w:val="28"/>
          <w:szCs w:val="24"/>
          <w:rPrChange w:id="9156" w:author="野草" w:date="2023-02-05T22:59:51Z">
            <w:rPr>
              <w:rFonts w:hint="eastAsia" w:ascii="华文细黑" w:hAnsi="华文细黑" w:eastAsia="华文细黑" w:cs="华文细黑"/>
              <w:color w:val="0070C1"/>
              <w:sz w:val="28"/>
              <w:szCs w:val="24"/>
            </w:rPr>
          </w:rPrChange>
        </w:rPr>
        <w:t>3. 拟采取的研究方案及可行性分析（包括研究方法、技术路线、</w:t>
      </w:r>
    </w:p>
    <w:p>
      <w:pPr>
        <w:rPr>
          <w:rFonts w:hint="eastAsia" w:ascii="华文楷体" w:hAnsi="华文楷体" w:eastAsia="华文楷体" w:cs="华文楷体"/>
          <w:color w:val="0070C1"/>
          <w:sz w:val="28"/>
          <w:szCs w:val="24"/>
          <w:rPrChange w:id="9157" w:author="野草" w:date="2023-02-05T22:59:51Z">
            <w:rPr>
              <w:rFonts w:hint="eastAsia" w:ascii="华文细黑" w:hAnsi="华文细黑" w:eastAsia="华文细黑" w:cs="华文细黑"/>
              <w:color w:val="0070C1"/>
              <w:sz w:val="28"/>
              <w:szCs w:val="24"/>
            </w:rPr>
          </w:rPrChange>
        </w:rPr>
      </w:pPr>
      <w:r>
        <w:rPr>
          <w:rFonts w:hint="eastAsia" w:ascii="华文楷体" w:hAnsi="华文楷体" w:eastAsia="华文楷体" w:cs="华文楷体"/>
          <w:color w:val="0070C1"/>
          <w:sz w:val="28"/>
          <w:szCs w:val="24"/>
          <w:rPrChange w:id="9158" w:author="野草" w:date="2023-02-05T22:59:51Z">
            <w:rPr>
              <w:rFonts w:hint="eastAsia" w:ascii="华文细黑" w:hAnsi="华文细黑" w:eastAsia="华文细黑" w:cs="华文细黑"/>
              <w:color w:val="0070C1"/>
              <w:sz w:val="28"/>
              <w:szCs w:val="24"/>
            </w:rPr>
          </w:rPrChange>
        </w:rPr>
        <w:t>实验手段、关键技术等说明）；</w:t>
      </w:r>
    </w:p>
    <w:p>
      <w:pPr>
        <w:rPr>
          <w:rFonts w:hint="eastAsia" w:ascii="华文楷体" w:hAnsi="华文楷体" w:eastAsia="华文楷体" w:cs="华文楷体"/>
          <w:lang w:val="en-US" w:eastAsia="zh-CN"/>
          <w:rPrChange w:id="9159" w:author="野草" w:date="2023-02-05T22:59:51Z">
            <w:rPr>
              <w:rFonts w:hint="eastAsia"/>
              <w:lang w:val="en-US" w:eastAsia="zh-CN"/>
            </w:rPr>
          </w:rPrChange>
        </w:rPr>
      </w:pPr>
      <w:r>
        <w:rPr>
          <w:rFonts w:hint="eastAsia" w:ascii="华文楷体" w:hAnsi="华文楷体" w:eastAsia="华文楷体" w:cs="华文楷体"/>
          <w:lang w:val="en-US" w:eastAsia="zh-CN"/>
          <w:rPrChange w:id="9160" w:author="野草" w:date="2023-02-05T22:59:51Z">
            <w:rPr>
              <w:rFonts w:hint="eastAsia"/>
              <w:lang w:val="en-US" w:eastAsia="zh-CN"/>
            </w:rPr>
          </w:rPrChange>
        </w:rPr>
        <w:t>3.1 研究方案</w:t>
      </w:r>
    </w:p>
    <w:p>
      <w:pPr>
        <w:rPr>
          <w:rFonts w:hint="eastAsia" w:ascii="华文楷体" w:hAnsi="华文楷体" w:eastAsia="华文楷体" w:cs="华文楷体"/>
          <w:lang w:val="en-US" w:eastAsia="zh-CN"/>
          <w:rPrChange w:id="9161" w:author="野草" w:date="2023-02-05T22:59:51Z">
            <w:rPr>
              <w:rFonts w:hint="eastAsia"/>
              <w:lang w:val="en-US" w:eastAsia="zh-CN"/>
            </w:rPr>
          </w:rPrChange>
        </w:rPr>
      </w:pPr>
      <w:r>
        <w:rPr>
          <w:rFonts w:hint="eastAsia" w:ascii="华文楷体" w:hAnsi="华文楷体" w:eastAsia="华文楷体" w:cs="华文楷体"/>
          <w:lang w:val="en-US" w:eastAsia="zh-CN"/>
          <w:rPrChange w:id="9162" w:author="野草" w:date="2023-02-05T22:59:51Z">
            <w:rPr>
              <w:rFonts w:hint="eastAsia"/>
              <w:lang w:val="en-US" w:eastAsia="zh-CN"/>
            </w:rPr>
          </w:rPrChange>
        </w:rPr>
        <w:t>3.1.1 研究区概况</w:t>
      </w:r>
    </w:p>
    <w:p>
      <w:pPr>
        <w:rPr>
          <w:rFonts w:hint="eastAsia" w:ascii="华文楷体" w:hAnsi="华文楷体" w:eastAsia="华文楷体" w:cs="华文楷体"/>
          <w:lang w:val="en-US" w:eastAsia="zh-CN"/>
          <w:rPrChange w:id="9163" w:author="野草" w:date="2023-02-05T22:59:51Z">
            <w:rPr>
              <w:rFonts w:hint="default"/>
              <w:lang w:val="en-US" w:eastAsia="zh-CN"/>
            </w:rPr>
          </w:rPrChange>
        </w:rPr>
      </w:pPr>
      <w:r>
        <w:rPr>
          <w:rFonts w:hint="eastAsia" w:ascii="华文楷体" w:hAnsi="华文楷体" w:eastAsia="华文楷体" w:cs="华文楷体"/>
          <w:lang w:val="en-US" w:eastAsia="zh-CN"/>
          <w:rPrChange w:id="9164" w:author="野草" w:date="2023-02-05T22:59:51Z">
            <w:rPr>
              <w:rFonts w:hint="eastAsia"/>
              <w:lang w:val="en-US" w:eastAsia="zh-CN"/>
            </w:rPr>
          </w:rPrChange>
        </w:rPr>
        <w:t>[up230124 15:50]</w:t>
      </w:r>
    </w:p>
    <w:p>
      <w:pPr>
        <w:rPr>
          <w:rFonts w:hint="eastAsia" w:ascii="华文楷体" w:hAnsi="华文楷体" w:eastAsia="华文楷体" w:cs="华文楷体"/>
          <w:lang w:val="en-US" w:eastAsia="zh-CN"/>
          <w:rPrChange w:id="9165" w:author="野草" w:date="2023-02-05T22:59:51Z">
            <w:rPr>
              <w:rFonts w:hint="eastAsia"/>
              <w:lang w:val="en-US" w:eastAsia="zh-CN"/>
            </w:rPr>
          </w:rPrChange>
        </w:rPr>
      </w:pPr>
      <w:r>
        <w:rPr>
          <w:rFonts w:hint="eastAsia" w:ascii="华文楷体" w:hAnsi="华文楷体" w:eastAsia="华文楷体" w:cs="华文楷体"/>
          <w:lang w:val="en-US" w:eastAsia="zh-CN"/>
          <w:rPrChange w:id="9166" w:author="野草" w:date="2023-02-05T22:59:51Z">
            <w:rPr>
              <w:rFonts w:hint="eastAsia"/>
              <w:lang w:val="en-US" w:eastAsia="zh-CN"/>
            </w:rPr>
          </w:rPrChange>
        </w:rPr>
        <w:t>本项目拟在</w:t>
      </w:r>
      <w:r>
        <w:rPr>
          <w:rFonts w:hint="eastAsia" w:ascii="华文楷体" w:hAnsi="华文楷体" w:eastAsia="华文楷体" w:cs="华文楷体"/>
          <w:highlight w:val="yellow"/>
          <w:lang w:val="en-US" w:eastAsia="zh-CN"/>
          <w:rPrChange w:id="9167" w:author="野草" w:date="2023-02-05T22:59:51Z">
            <w:rPr>
              <w:rFonts w:hint="eastAsia"/>
              <w:highlight w:val="yellow"/>
              <w:lang w:val="en-US" w:eastAsia="zh-CN"/>
            </w:rPr>
          </w:rPrChange>
        </w:rPr>
        <w:t>重庆市江津区和巴南区城区</w:t>
      </w:r>
      <w:r>
        <w:rPr>
          <w:rFonts w:hint="eastAsia" w:ascii="华文楷体" w:hAnsi="华文楷体" w:eastAsia="华文楷体" w:cs="华文楷体"/>
          <w:lang w:val="en-US" w:eastAsia="zh-CN"/>
          <w:rPrChange w:id="9168" w:author="野草" w:date="2023-02-05T22:59:51Z">
            <w:rPr>
              <w:rFonts w:hint="eastAsia"/>
              <w:lang w:val="en-US" w:eastAsia="zh-CN"/>
            </w:rPr>
          </w:rPrChange>
        </w:rPr>
        <w:t>开展观测研究。该研究区域位于我国长江上游沿江区域，江面宽度约为</w:t>
      </w:r>
      <w:r>
        <w:rPr>
          <w:rFonts w:hint="eastAsia" w:ascii="华文楷体" w:hAnsi="华文楷体" w:eastAsia="华文楷体" w:cs="华文楷体"/>
          <w:highlight w:val="yellow"/>
          <w:lang w:val="en-US" w:eastAsia="zh-CN"/>
          <w:rPrChange w:id="9169" w:author="野草" w:date="2023-02-05T22:59:51Z">
            <w:rPr>
              <w:rFonts w:hint="eastAsia"/>
              <w:highlight w:val="yellow"/>
              <w:lang w:val="en-US" w:eastAsia="zh-CN"/>
            </w:rPr>
          </w:rPrChange>
        </w:rPr>
        <w:t>700米</w:t>
      </w:r>
      <w:r>
        <w:rPr>
          <w:rFonts w:hint="eastAsia" w:ascii="华文楷体" w:hAnsi="华文楷体" w:eastAsia="华文楷体" w:cs="华文楷体"/>
          <w:lang w:val="en-US" w:eastAsia="zh-CN"/>
          <w:rPrChange w:id="9170" w:author="野草" w:date="2023-02-05T22:59:51Z">
            <w:rPr>
              <w:rFonts w:hint="eastAsia"/>
              <w:lang w:val="en-US" w:eastAsia="zh-CN"/>
            </w:rPr>
          </w:rPrChange>
        </w:rPr>
        <w:t>，平均海拔约为</w:t>
      </w:r>
      <w:r>
        <w:rPr>
          <w:rFonts w:hint="eastAsia" w:ascii="华文楷体" w:hAnsi="华文楷体" w:eastAsia="华文楷体" w:cs="华文楷体"/>
          <w:highlight w:val="yellow"/>
          <w:lang w:val="en-US" w:eastAsia="zh-CN"/>
          <w:rPrChange w:id="9171" w:author="野草" w:date="2023-02-05T22:59:51Z">
            <w:rPr>
              <w:rFonts w:hint="eastAsia"/>
              <w:highlight w:val="yellow"/>
              <w:lang w:val="en-US" w:eastAsia="zh-CN"/>
            </w:rPr>
          </w:rPrChange>
        </w:rPr>
        <w:t>XX米。</w:t>
      </w:r>
      <w:r>
        <w:rPr>
          <w:rFonts w:hint="eastAsia" w:ascii="华文楷体" w:hAnsi="华文楷体" w:eastAsia="华文楷体" w:cs="华文楷体"/>
          <w:highlight w:val="none"/>
          <w:lang w:val="en-US" w:eastAsia="zh-CN"/>
          <w:rPrChange w:id="9172" w:author="野草" w:date="2023-02-05T22:59:51Z">
            <w:rPr>
              <w:rFonts w:hint="eastAsia"/>
              <w:highlight w:val="none"/>
              <w:lang w:val="en-US" w:eastAsia="zh-CN"/>
            </w:rPr>
          </w:rPrChange>
        </w:rPr>
        <w:t>研究区</w:t>
      </w:r>
      <w:r>
        <w:rPr>
          <w:rFonts w:hint="eastAsia" w:ascii="华文楷体" w:hAnsi="华文楷体" w:eastAsia="华文楷体" w:cs="华文楷体"/>
          <w:lang w:val="en-US" w:eastAsia="zh-CN"/>
          <w:rPrChange w:id="9173" w:author="野草" w:date="2023-02-05T22:59:51Z">
            <w:rPr>
              <w:rFonts w:hint="eastAsia"/>
              <w:lang w:val="en-US" w:eastAsia="zh-CN"/>
            </w:rPr>
          </w:rPrChange>
        </w:rPr>
        <w:t>气候类型为亚热带季风气候，夏季炎热潮湿，冬季阴冷，日照偏少。研究区内建筑和道路沿江岸布局，包含不同类型的局地气候区，包括紧凑型中低层街区、开放式高层街区、大型低层街区等，在长江上游流域城市中具有很好的代表性。</w:t>
      </w:r>
    </w:p>
    <w:p>
      <w:pPr>
        <w:rPr>
          <w:rFonts w:hint="eastAsia" w:ascii="华文楷体" w:hAnsi="华文楷体" w:eastAsia="华文楷体" w:cs="华文楷体"/>
          <w:lang w:val="en-US" w:eastAsia="zh-CN"/>
          <w:rPrChange w:id="9174" w:author="野草" w:date="2023-02-05T22:59:51Z">
            <w:rPr>
              <w:rFonts w:hint="eastAsia"/>
              <w:lang w:val="en-US" w:eastAsia="zh-CN"/>
            </w:rPr>
          </w:rPrChange>
        </w:rPr>
      </w:pPr>
      <w:r>
        <w:rPr>
          <w:rFonts w:hint="eastAsia" w:ascii="华文楷体" w:hAnsi="华文楷体" w:eastAsia="华文楷体" w:cs="华文楷体"/>
          <w:lang w:val="en-US" w:eastAsia="zh-CN"/>
          <w:rPrChange w:id="9175"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176" w:author="野草" w:date="2023-02-05T22:59:51Z">
            <w:rPr>
              <w:rFonts w:hint="default"/>
              <w:lang w:val="en-US" w:eastAsia="zh-CN"/>
            </w:rPr>
          </w:rPrChange>
        </w:rPr>
      </w:pPr>
    </w:p>
    <w:p>
      <w:pPr>
        <w:rPr>
          <w:rFonts w:hint="eastAsia" w:ascii="华文楷体" w:hAnsi="华文楷体" w:eastAsia="华文楷体" w:cs="华文楷体"/>
          <w:lang w:val="en-US" w:eastAsia="zh-CN"/>
          <w:rPrChange w:id="9177" w:author="野草" w:date="2023-02-05T22:59:51Z">
            <w:rPr>
              <w:rFonts w:hint="eastAsia"/>
              <w:lang w:val="en-US" w:eastAsia="zh-CN"/>
            </w:rPr>
          </w:rPrChange>
        </w:rPr>
      </w:pPr>
      <w:r>
        <w:rPr>
          <w:rFonts w:hint="eastAsia" w:ascii="华文楷体" w:hAnsi="华文楷体" w:eastAsia="华文楷体" w:cs="华文楷体"/>
          <w:lang w:val="en-US" w:eastAsia="zh-CN"/>
          <w:rPrChange w:id="9178" w:author="野草" w:date="2023-02-05T22:59:51Z">
            <w:rPr>
              <w:rFonts w:hint="eastAsia"/>
              <w:lang w:val="en-US" w:eastAsia="zh-CN"/>
            </w:rPr>
          </w:rPrChange>
        </w:rPr>
        <w:t>3.1.2 街区</w:t>
      </w:r>
      <w:bookmarkStart w:id="22" w:name="OLE_LINK7"/>
      <w:r>
        <w:rPr>
          <w:rFonts w:hint="eastAsia" w:ascii="华文楷体" w:hAnsi="华文楷体" w:eastAsia="华文楷体" w:cs="华文楷体"/>
          <w:lang w:val="en-US" w:eastAsia="zh-CN"/>
          <w:rPrChange w:id="9178" w:author="野草" w:date="2023-02-05T22:59:51Z">
            <w:rPr>
              <w:rFonts w:hint="eastAsia"/>
              <w:lang w:val="en-US" w:eastAsia="zh-CN"/>
            </w:rPr>
          </w:rPrChange>
        </w:rPr>
        <w:t>尺度河流温湿效应的时空格局分析</w:t>
      </w:r>
      <w:bookmarkEnd w:id="22"/>
    </w:p>
    <w:p>
      <w:pPr>
        <w:rPr>
          <w:rFonts w:hint="eastAsia" w:ascii="华文楷体" w:hAnsi="华文楷体" w:eastAsia="华文楷体" w:cs="华文楷体"/>
          <w:lang w:val="en-US" w:eastAsia="zh-CN"/>
          <w:rPrChange w:id="9179" w:author="野草" w:date="2023-02-05T22:59:51Z">
            <w:rPr>
              <w:rFonts w:hint="default"/>
              <w:lang w:val="en-US" w:eastAsia="zh-CN"/>
            </w:rPr>
          </w:rPrChange>
        </w:rPr>
      </w:pPr>
      <w:r>
        <w:rPr>
          <w:rFonts w:hint="eastAsia" w:ascii="华文楷体" w:hAnsi="华文楷体" w:eastAsia="华文楷体" w:cs="华文楷体"/>
          <w:lang w:val="en-US" w:eastAsia="zh-CN"/>
          <w:rPrChange w:id="9180" w:author="野草" w:date="2023-02-05T22:59:51Z">
            <w:rPr>
              <w:rFonts w:hint="eastAsia"/>
              <w:lang w:val="en-US" w:eastAsia="zh-CN"/>
            </w:rPr>
          </w:rPrChange>
        </w:rPr>
        <w:t>[up230124 11:33]</w:t>
      </w:r>
    </w:p>
    <w:p>
      <w:pPr>
        <w:rPr>
          <w:rFonts w:hint="eastAsia" w:ascii="华文楷体" w:hAnsi="华文楷体" w:eastAsia="华文楷体" w:cs="华文楷体"/>
          <w:lang w:val="en-US" w:eastAsia="zh-CN"/>
          <w:rPrChange w:id="9181" w:author="野草" w:date="2023-02-05T22:59:51Z">
            <w:rPr>
              <w:rFonts w:hint="default"/>
              <w:lang w:val="en-US" w:eastAsia="zh-CN"/>
            </w:rPr>
          </w:rPrChange>
        </w:rPr>
      </w:pPr>
      <w:r>
        <w:rPr>
          <w:rFonts w:hint="eastAsia" w:ascii="华文楷体" w:hAnsi="华文楷体" w:eastAsia="华文楷体" w:cs="华文楷体"/>
          <w:lang w:val="en-US" w:eastAsia="zh-CN"/>
          <w:rPrChange w:id="9182" w:author="野草" w:date="2023-02-05T22:59:51Z">
            <w:rPr>
              <w:rFonts w:hint="eastAsia"/>
              <w:lang w:val="en-US" w:eastAsia="zh-CN"/>
            </w:rPr>
          </w:rPrChange>
        </w:rPr>
        <w:t>根据重庆的局地气候区特征选择了位于长江沿岸附近的三个街区。街区一位于江津区几江街道，代表紧凑型中低层街区。该街区的建筑主要以</w:t>
      </w:r>
      <w:r>
        <w:rPr>
          <w:rFonts w:hint="eastAsia" w:ascii="华文楷体" w:hAnsi="华文楷体" w:eastAsia="华文楷体" w:cs="华文楷体"/>
          <w:highlight w:val="yellow"/>
          <w:lang w:val="en-US" w:eastAsia="zh-CN"/>
          <w:rPrChange w:id="9183" w:author="野草" w:date="2023-02-05T22:59:51Z">
            <w:rPr>
              <w:rFonts w:hint="eastAsia"/>
              <w:highlight w:val="yellow"/>
              <w:lang w:val="en-US" w:eastAsia="zh-CN"/>
            </w:rPr>
          </w:rPrChange>
        </w:rPr>
        <w:t>6-7层</w:t>
      </w:r>
      <w:r>
        <w:rPr>
          <w:rFonts w:hint="eastAsia" w:ascii="华文楷体" w:hAnsi="华文楷体" w:eastAsia="华文楷体" w:cs="华文楷体"/>
          <w:lang w:val="en-US" w:eastAsia="zh-CN"/>
          <w:rPrChange w:id="9184" w:author="野草" w:date="2023-02-05T22:59:51Z">
            <w:rPr>
              <w:rFonts w:hint="eastAsia"/>
              <w:lang w:val="en-US" w:eastAsia="zh-CN"/>
            </w:rPr>
          </w:rPrChange>
        </w:rPr>
        <w:t>旧式建筑为主，分布较为密集，绿色植被较少。街区内多数道路狭窄，宽度小于</w:t>
      </w:r>
      <w:r>
        <w:rPr>
          <w:rFonts w:hint="eastAsia" w:ascii="华文楷体" w:hAnsi="华文楷体" w:eastAsia="华文楷体" w:cs="华文楷体"/>
          <w:highlight w:val="yellow"/>
          <w:lang w:val="en-US" w:eastAsia="zh-CN"/>
          <w:rPrChange w:id="9185" w:author="野草" w:date="2023-02-05T22:59:51Z">
            <w:rPr>
              <w:rFonts w:hint="eastAsia"/>
              <w:highlight w:val="yellow"/>
              <w:lang w:val="en-US" w:eastAsia="zh-CN"/>
            </w:rPr>
          </w:rPrChange>
        </w:rPr>
        <w:t>20米</w:t>
      </w:r>
      <w:r>
        <w:rPr>
          <w:rFonts w:hint="eastAsia" w:ascii="华文楷体" w:hAnsi="华文楷体" w:eastAsia="华文楷体" w:cs="华文楷体"/>
          <w:lang w:val="en-US" w:eastAsia="zh-CN"/>
          <w:rPrChange w:id="9186" w:author="野草" w:date="2023-02-05T22:59:51Z">
            <w:rPr>
              <w:rFonts w:hint="eastAsia"/>
              <w:lang w:val="en-US" w:eastAsia="zh-CN"/>
            </w:rPr>
          </w:rPrChange>
        </w:rPr>
        <w:t>。街区二位于江津区鼎山街道，代表开放式高层街区。该街区分布有大量约</w:t>
      </w:r>
      <w:r>
        <w:rPr>
          <w:rFonts w:hint="eastAsia" w:ascii="华文楷体" w:hAnsi="华文楷体" w:eastAsia="华文楷体" w:cs="华文楷体"/>
          <w:highlight w:val="yellow"/>
          <w:lang w:val="en-US" w:eastAsia="zh-CN"/>
          <w:rPrChange w:id="9187" w:author="野草" w:date="2023-02-05T22:59:51Z">
            <w:rPr>
              <w:rFonts w:hint="eastAsia"/>
              <w:highlight w:val="yellow"/>
              <w:lang w:val="en-US" w:eastAsia="zh-CN"/>
            </w:rPr>
          </w:rPrChange>
        </w:rPr>
        <w:t>90米</w:t>
      </w:r>
      <w:r>
        <w:rPr>
          <w:rFonts w:hint="eastAsia" w:ascii="华文楷体" w:hAnsi="华文楷体" w:eastAsia="华文楷体" w:cs="华文楷体"/>
          <w:lang w:val="en-US" w:eastAsia="zh-CN"/>
          <w:rPrChange w:id="9188" w:author="野草" w:date="2023-02-05T22:59:51Z">
            <w:rPr>
              <w:rFonts w:hint="eastAsia"/>
              <w:lang w:val="en-US" w:eastAsia="zh-CN"/>
            </w:rPr>
          </w:rPrChange>
        </w:rPr>
        <w:t>高的高层住宅，建筑密度相对较低，且街区内绿色植被分布较多，以草本为主。同时，街区内多数道路较宽，宽度大于</w:t>
      </w:r>
      <w:r>
        <w:rPr>
          <w:rFonts w:hint="eastAsia" w:ascii="华文楷体" w:hAnsi="华文楷体" w:eastAsia="华文楷体" w:cs="华文楷体"/>
          <w:highlight w:val="yellow"/>
          <w:lang w:val="en-US" w:eastAsia="zh-CN"/>
          <w:rPrChange w:id="9189" w:author="野草" w:date="2023-02-05T22:59:51Z">
            <w:rPr>
              <w:rFonts w:hint="eastAsia"/>
              <w:highlight w:val="yellow"/>
              <w:lang w:val="en-US" w:eastAsia="zh-CN"/>
            </w:rPr>
          </w:rPrChange>
        </w:rPr>
        <w:t>30米</w:t>
      </w:r>
      <w:r>
        <w:rPr>
          <w:rFonts w:hint="eastAsia" w:ascii="华文楷体" w:hAnsi="华文楷体" w:eastAsia="华文楷体" w:cs="华文楷体"/>
          <w:lang w:val="en-US" w:eastAsia="zh-CN"/>
          <w:rPrChange w:id="9190" w:author="野草" w:date="2023-02-05T22:59:51Z">
            <w:rPr>
              <w:rFonts w:hint="eastAsia"/>
              <w:lang w:val="en-US" w:eastAsia="zh-CN"/>
            </w:rPr>
          </w:rPrChange>
        </w:rPr>
        <w:t>。街区三位于巴南区的大江工业园，代表大型低层街区。街区内植被分布较少，以乔木为主。建筑以一层工业用房为主，高度低于</w:t>
      </w:r>
      <w:r>
        <w:rPr>
          <w:rFonts w:hint="eastAsia" w:ascii="华文楷体" w:hAnsi="华文楷体" w:eastAsia="华文楷体" w:cs="华文楷体"/>
          <w:highlight w:val="yellow"/>
          <w:lang w:val="en-US" w:eastAsia="zh-CN"/>
          <w:rPrChange w:id="9191" w:author="野草" w:date="2023-02-05T22:59:51Z">
            <w:rPr>
              <w:rFonts w:hint="eastAsia"/>
              <w:highlight w:val="yellow"/>
              <w:lang w:val="en-US" w:eastAsia="zh-CN"/>
            </w:rPr>
          </w:rPrChange>
        </w:rPr>
        <w:t>10米</w:t>
      </w:r>
      <w:r>
        <w:rPr>
          <w:rFonts w:hint="eastAsia" w:ascii="华文楷体" w:hAnsi="华文楷体" w:eastAsia="华文楷体" w:cs="华文楷体"/>
          <w:lang w:val="en-US" w:eastAsia="zh-CN"/>
          <w:rPrChange w:id="9192" w:author="野草" w:date="2023-02-05T22:59:51Z">
            <w:rPr>
              <w:rFonts w:hint="eastAsia"/>
              <w:lang w:val="en-US" w:eastAsia="zh-CN"/>
            </w:rPr>
          </w:rPrChange>
        </w:rPr>
        <w:t>。在本项目中，每个街区各设置</w:t>
      </w:r>
      <w:r>
        <w:rPr>
          <w:rFonts w:hint="eastAsia" w:ascii="华文楷体" w:hAnsi="华文楷体" w:eastAsia="华文楷体" w:cs="华文楷体"/>
          <w:highlight w:val="yellow"/>
          <w:lang w:val="en-US" w:eastAsia="zh-CN"/>
          <w:rPrChange w:id="9193" w:author="野草" w:date="2023-02-05T22:59:51Z">
            <w:rPr>
              <w:rFonts w:hint="eastAsia"/>
              <w:highlight w:val="yellow"/>
              <w:lang w:val="en-US" w:eastAsia="zh-CN"/>
            </w:rPr>
          </w:rPrChange>
        </w:rPr>
        <w:t>40个</w:t>
      </w:r>
      <w:r>
        <w:rPr>
          <w:rFonts w:hint="eastAsia" w:ascii="华文楷体" w:hAnsi="华文楷体" w:eastAsia="华文楷体" w:cs="华文楷体"/>
          <w:lang w:val="en-US" w:eastAsia="zh-CN"/>
          <w:rPrChange w:id="9194" w:author="野草" w:date="2023-02-05T22:59:51Z">
            <w:rPr>
              <w:rFonts w:hint="eastAsia"/>
              <w:lang w:val="en-US" w:eastAsia="zh-CN"/>
            </w:rPr>
          </w:rPrChange>
        </w:rPr>
        <w:t>移动监测点以及一个固定监测点</w:t>
      </w:r>
      <w:r>
        <w:rPr>
          <w:rFonts w:hint="eastAsia" w:ascii="华文楷体" w:hAnsi="华文楷体" w:eastAsia="华文楷体" w:cs="华文楷体"/>
          <w:highlight w:val="yellow"/>
          <w:lang w:val="en-US" w:eastAsia="zh-CN"/>
          <w:rPrChange w:id="9195" w:author="野草" w:date="2023-02-05T22:59:51Z">
            <w:rPr>
              <w:rFonts w:hint="eastAsia"/>
              <w:highlight w:val="yellow"/>
              <w:lang w:val="en-US" w:eastAsia="zh-CN"/>
            </w:rPr>
          </w:rPrChange>
        </w:rPr>
        <w:t>（图xx）</w:t>
      </w:r>
      <w:r>
        <w:rPr>
          <w:rFonts w:hint="eastAsia" w:ascii="华文楷体" w:hAnsi="华文楷体" w:eastAsia="华文楷体" w:cs="华文楷体"/>
          <w:lang w:val="en-US" w:eastAsia="zh-CN"/>
          <w:rPrChange w:id="9196" w:author="野草" w:date="2023-02-05T22:59:51Z">
            <w:rPr>
              <w:rFonts w:hint="eastAsia"/>
              <w:lang w:val="en-US" w:eastAsia="zh-CN"/>
            </w:rPr>
          </w:rPrChange>
        </w:rPr>
        <w:t>。4</w:t>
      </w:r>
      <w:r>
        <w:rPr>
          <w:rFonts w:hint="eastAsia" w:ascii="华文楷体" w:hAnsi="华文楷体" w:eastAsia="华文楷体" w:cs="华文楷体"/>
          <w:highlight w:val="yellow"/>
          <w:lang w:val="en-US" w:eastAsia="zh-CN"/>
          <w:rPrChange w:id="9197" w:author="野草" w:date="2023-02-05T22:59:51Z">
            <w:rPr>
              <w:rFonts w:hint="eastAsia"/>
              <w:highlight w:val="yellow"/>
              <w:lang w:val="en-US" w:eastAsia="zh-CN"/>
            </w:rPr>
          </w:rPrChange>
        </w:rPr>
        <w:t>0个</w:t>
      </w:r>
      <w:r>
        <w:rPr>
          <w:rFonts w:hint="eastAsia" w:ascii="华文楷体" w:hAnsi="华文楷体" w:eastAsia="华文楷体" w:cs="华文楷体"/>
          <w:lang w:val="en-US" w:eastAsia="zh-CN"/>
          <w:rPrChange w:id="9198" w:author="野草" w:date="2023-02-05T22:59:51Z">
            <w:rPr>
              <w:rFonts w:hint="eastAsia"/>
              <w:lang w:val="en-US" w:eastAsia="zh-CN"/>
            </w:rPr>
          </w:rPrChange>
        </w:rPr>
        <w:t>移动监测点均匀地分布在对应的街区范围内，具有不同的空间特征，能较为全面地代表各街区的空间形态特征。</w:t>
      </w:r>
    </w:p>
    <w:p>
      <w:pPr>
        <w:rPr>
          <w:rFonts w:hint="eastAsia" w:ascii="华文楷体" w:hAnsi="华文楷体" w:eastAsia="华文楷体" w:cs="华文楷体"/>
          <w:lang w:val="en-US" w:eastAsia="zh-CN"/>
          <w:rPrChange w:id="9199" w:author="野草" w:date="2023-02-05T22:59:51Z">
            <w:rPr>
              <w:rFonts w:hint="eastAsia"/>
              <w:lang w:val="en-US" w:eastAsia="zh-CN"/>
            </w:rPr>
          </w:rPrChange>
        </w:rPr>
      </w:pPr>
      <w:r>
        <w:rPr>
          <w:rFonts w:hint="eastAsia" w:ascii="华文楷体" w:hAnsi="华文楷体" w:eastAsia="华文楷体" w:cs="华文楷体"/>
          <w:lang w:val="en-US" w:eastAsia="zh-CN"/>
          <w:rPrChange w:id="9200"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01" w:author="野草" w:date="2023-02-05T22:59:51Z">
            <w:rPr>
              <w:rFonts w:hint="eastAsia"/>
              <w:lang w:val="en-US" w:eastAsia="zh-CN"/>
            </w:rPr>
          </w:rPrChange>
        </w:rPr>
      </w:pPr>
    </w:p>
    <w:p>
      <w:pPr>
        <w:jc w:val="center"/>
        <w:rPr>
          <w:rFonts w:hint="eastAsia" w:ascii="华文楷体" w:hAnsi="华文楷体" w:eastAsia="华文楷体" w:cs="华文楷体"/>
          <w:lang w:val="en-US" w:eastAsia="zh-CN"/>
          <w:rPrChange w:id="9202" w:author="野草" w:date="2023-02-05T22:59:51Z">
            <w:rPr>
              <w:rFonts w:hint="default"/>
              <w:lang w:val="en-US" w:eastAsia="zh-CN"/>
            </w:rPr>
          </w:rPrChange>
        </w:rPr>
      </w:pPr>
      <w:r>
        <w:rPr>
          <w:rFonts w:hint="eastAsia" w:ascii="华文楷体" w:hAnsi="华文楷体" w:eastAsia="华文楷体" w:cs="华文楷体"/>
          <w:lang w:val="en-US" w:eastAsia="zh-CN"/>
          <w:rPrChange w:id="9203" w:author="野草" w:date="2023-02-05T22:59:51Z">
            <w:rPr>
              <w:rFonts w:hint="eastAsia"/>
              <w:lang w:val="en-US" w:eastAsia="zh-CN"/>
            </w:rPr>
          </w:rPrChange>
        </w:rPr>
        <w:t>图xx  街区尺度河流温湿效应研究区域的遥感图像</w:t>
      </w:r>
    </w:p>
    <w:p>
      <w:pPr>
        <w:rPr>
          <w:rFonts w:hint="eastAsia" w:ascii="华文楷体" w:hAnsi="华文楷体" w:eastAsia="华文楷体" w:cs="华文楷体"/>
          <w:lang w:val="en-US" w:eastAsia="zh-CN"/>
          <w:rPrChange w:id="9204" w:author="野草" w:date="2023-02-05T22:59:51Z">
            <w:rPr>
              <w:rFonts w:hint="default"/>
              <w:lang w:val="en-US" w:eastAsia="zh-CN"/>
            </w:rPr>
          </w:rPrChange>
        </w:rPr>
      </w:pPr>
      <w:r>
        <w:rPr>
          <w:rFonts w:hint="eastAsia" w:ascii="华文楷体" w:hAnsi="华文楷体" w:eastAsia="华文楷体" w:cs="华文楷体"/>
          <w:lang w:val="en-US" w:eastAsia="zh-CN"/>
          <w:rPrChange w:id="9205" w:author="野草" w:date="2023-02-05T22:59:51Z">
            <w:rPr>
              <w:rFonts w:hint="eastAsia"/>
              <w:lang w:val="en-US" w:eastAsia="zh-CN"/>
            </w:rPr>
          </w:rPrChange>
        </w:rPr>
        <w:t>[up230124 12:07]</w:t>
      </w:r>
    </w:p>
    <w:p>
      <w:pPr>
        <w:rPr>
          <w:rFonts w:hint="eastAsia" w:ascii="华文楷体" w:hAnsi="华文楷体" w:eastAsia="华文楷体" w:cs="华文楷体"/>
          <w:highlight w:val="yellow"/>
          <w:lang w:val="en-US" w:eastAsia="zh-CN"/>
          <w:rPrChange w:id="9206" w:author="野草" w:date="2023-02-05T22:59:51Z">
            <w:rPr>
              <w:rFonts w:hint="eastAsia"/>
              <w:highlight w:val="yellow"/>
              <w:lang w:val="en-US" w:eastAsia="zh-CN"/>
            </w:rPr>
          </w:rPrChange>
        </w:rPr>
      </w:pPr>
      <w:r>
        <w:rPr>
          <w:rFonts w:hint="eastAsia" w:ascii="华文楷体" w:hAnsi="华文楷体" w:eastAsia="华文楷体" w:cs="华文楷体"/>
          <w:lang w:val="en-US" w:eastAsia="zh-CN"/>
          <w:rPrChange w:id="9207" w:author="野草" w:date="2023-02-05T22:59:51Z">
            <w:rPr>
              <w:rFonts w:hint="eastAsia"/>
              <w:lang w:val="en-US" w:eastAsia="zh-CN"/>
            </w:rPr>
          </w:rPrChange>
        </w:rPr>
        <w:t>在一年的四个季节，根据天气情况各选择一个典型的低风速无云晴天。低风速无云晴天的选择是为了避免大尺度天气背景因素（背景风、云量、降水等）对街区气象变量的影响。从</w:t>
      </w:r>
      <w:r>
        <w:rPr>
          <w:rFonts w:hint="eastAsia" w:ascii="华文楷体" w:hAnsi="华文楷体" w:eastAsia="华文楷体" w:cs="华文楷体"/>
          <w:highlight w:val="yellow"/>
          <w:lang w:val="en-US" w:eastAsia="zh-CN"/>
          <w:rPrChange w:id="9208" w:author="野草" w:date="2023-02-05T22:59:51Z">
            <w:rPr>
              <w:rFonts w:hint="eastAsia"/>
              <w:highlight w:val="yellow"/>
              <w:lang w:val="en-US" w:eastAsia="zh-CN"/>
            </w:rPr>
          </w:rPrChange>
        </w:rPr>
        <w:t>当日早上6点开始直到第二日的早上6点</w:t>
      </w:r>
      <w:r>
        <w:rPr>
          <w:rFonts w:hint="eastAsia" w:ascii="华文楷体" w:hAnsi="华文楷体" w:eastAsia="华文楷体" w:cs="华文楷体"/>
          <w:lang w:val="en-US" w:eastAsia="zh-CN"/>
          <w:rPrChange w:id="9209" w:author="野草" w:date="2023-02-05T22:59:51Z">
            <w:rPr>
              <w:rFonts w:hint="eastAsia"/>
              <w:lang w:val="en-US" w:eastAsia="zh-CN"/>
            </w:rPr>
          </w:rPrChange>
        </w:rPr>
        <w:t>，在每个小时的整点</w:t>
      </w:r>
      <w:r>
        <w:rPr>
          <w:rFonts w:hint="eastAsia" w:ascii="华文楷体" w:hAnsi="华文楷体" w:eastAsia="华文楷体" w:cs="华文楷体"/>
          <w:highlight w:val="yellow"/>
          <w:lang w:val="en-US" w:eastAsia="zh-CN"/>
          <w:rPrChange w:id="9210" w:author="野草" w:date="2023-02-05T22:59:51Z">
            <w:rPr>
              <w:rFonts w:hint="eastAsia"/>
              <w:highlight w:val="yellow"/>
              <w:lang w:val="en-US" w:eastAsia="zh-CN"/>
            </w:rPr>
          </w:rPrChange>
        </w:rPr>
        <w:t>开始一轮</w:t>
      </w:r>
      <w:r>
        <w:rPr>
          <w:rFonts w:hint="eastAsia" w:ascii="华文楷体" w:hAnsi="华文楷体" w:eastAsia="华文楷体" w:cs="华文楷体"/>
          <w:lang w:val="en-US" w:eastAsia="zh-CN"/>
          <w:rPrChange w:id="9211" w:author="野草" w:date="2023-02-05T22:59:51Z">
            <w:rPr>
              <w:rFonts w:hint="eastAsia"/>
              <w:lang w:val="en-US" w:eastAsia="zh-CN"/>
            </w:rPr>
          </w:rPrChange>
        </w:rPr>
        <w:t>气象监测。在整个研究日进行</w:t>
      </w:r>
      <w:r>
        <w:rPr>
          <w:rFonts w:hint="eastAsia" w:ascii="华文楷体" w:hAnsi="华文楷体" w:eastAsia="华文楷体" w:cs="华文楷体"/>
          <w:highlight w:val="yellow"/>
          <w:lang w:val="en-US" w:eastAsia="zh-CN"/>
          <w:rPrChange w:id="9212" w:author="野草" w:date="2023-02-05T22:59:51Z">
            <w:rPr>
              <w:rFonts w:hint="eastAsia"/>
              <w:highlight w:val="yellow"/>
              <w:lang w:val="en-US" w:eastAsia="zh-CN"/>
            </w:rPr>
          </w:rPrChange>
        </w:rPr>
        <w:t>24轮监测</w:t>
      </w:r>
      <w:r>
        <w:rPr>
          <w:rFonts w:hint="eastAsia" w:ascii="华文楷体" w:hAnsi="华文楷体" w:eastAsia="华文楷体" w:cs="华文楷体"/>
          <w:lang w:val="en-US" w:eastAsia="zh-CN"/>
          <w:rPrChange w:id="9213" w:author="野草" w:date="2023-02-05T22:59:51Z">
            <w:rPr>
              <w:rFonts w:hint="eastAsia"/>
              <w:lang w:val="en-US" w:eastAsia="zh-CN"/>
            </w:rPr>
          </w:rPrChange>
        </w:rPr>
        <w:t>。在气象监测过程中，每个街区的监测点被分为2组（A、B）。对每一组监测点，分别从</w:t>
      </w:r>
      <w:r>
        <w:rPr>
          <w:rFonts w:hint="eastAsia" w:ascii="华文楷体" w:hAnsi="华文楷体" w:eastAsia="华文楷体" w:cs="华文楷体"/>
          <w:highlight w:val="yellow"/>
          <w:lang w:val="en-US" w:eastAsia="zh-CN"/>
          <w:rPrChange w:id="9214" w:author="野草" w:date="2023-02-05T22:59:51Z">
            <w:rPr>
              <w:rFonts w:hint="eastAsia"/>
              <w:highlight w:val="yellow"/>
              <w:lang w:val="en-US" w:eastAsia="zh-CN"/>
            </w:rPr>
          </w:rPrChange>
        </w:rPr>
        <w:t>站点A1和B1</w:t>
      </w:r>
      <w:r>
        <w:rPr>
          <w:rFonts w:hint="eastAsia" w:ascii="华文楷体" w:hAnsi="华文楷体" w:eastAsia="华文楷体" w:cs="华文楷体"/>
          <w:lang w:val="en-US" w:eastAsia="zh-CN"/>
          <w:rPrChange w:id="9215" w:author="野草" w:date="2023-02-05T22:59:51Z">
            <w:rPr>
              <w:rFonts w:hint="eastAsia"/>
              <w:lang w:val="en-US" w:eastAsia="zh-CN"/>
            </w:rPr>
          </w:rPrChange>
        </w:rPr>
        <w:t>按站点编号顺序进行遍历移动直到</w:t>
      </w:r>
      <w:r>
        <w:rPr>
          <w:rFonts w:hint="eastAsia" w:ascii="华文楷体" w:hAnsi="华文楷体" w:eastAsia="华文楷体" w:cs="华文楷体"/>
          <w:highlight w:val="yellow"/>
          <w:lang w:val="en-US" w:eastAsia="zh-CN"/>
          <w:rPrChange w:id="9216" w:author="野草" w:date="2023-02-05T22:59:51Z">
            <w:rPr>
              <w:rFonts w:hint="eastAsia"/>
              <w:highlight w:val="yellow"/>
              <w:lang w:val="en-US" w:eastAsia="zh-CN"/>
            </w:rPr>
          </w:rPrChange>
        </w:rPr>
        <w:t>各组最后一个站点</w:t>
      </w:r>
      <w:r>
        <w:rPr>
          <w:rFonts w:hint="eastAsia" w:ascii="华文楷体" w:hAnsi="华文楷体" w:eastAsia="华文楷体" w:cs="华文楷体"/>
          <w:lang w:val="en-US" w:eastAsia="zh-CN"/>
          <w:rPrChange w:id="9217" w:author="野草" w:date="2023-02-05T22:59:51Z">
            <w:rPr>
              <w:rFonts w:hint="eastAsia"/>
              <w:lang w:val="en-US" w:eastAsia="zh-CN"/>
            </w:rPr>
          </w:rPrChange>
        </w:rPr>
        <w:t>。测量设备以</w:t>
      </w:r>
      <w:r>
        <w:rPr>
          <w:rFonts w:hint="eastAsia" w:ascii="华文楷体" w:hAnsi="华文楷体" w:eastAsia="华文楷体" w:cs="华文楷体"/>
          <w:highlight w:val="yellow"/>
          <w:lang w:val="en-US" w:eastAsia="zh-CN"/>
          <w:rPrChange w:id="9218" w:author="野草" w:date="2023-02-05T22:59:51Z">
            <w:rPr>
              <w:rFonts w:hint="eastAsia"/>
              <w:highlight w:val="yellow"/>
              <w:lang w:val="en-US" w:eastAsia="zh-CN"/>
            </w:rPr>
          </w:rPrChange>
        </w:rPr>
        <w:t>10秒一次</w:t>
      </w:r>
      <w:r>
        <w:rPr>
          <w:rFonts w:hint="eastAsia" w:ascii="华文楷体" w:hAnsi="华文楷体" w:eastAsia="华文楷体" w:cs="华文楷体"/>
          <w:lang w:val="en-US" w:eastAsia="zh-CN"/>
          <w:rPrChange w:id="9219" w:author="野草" w:date="2023-02-05T22:59:51Z">
            <w:rPr>
              <w:rFonts w:hint="eastAsia"/>
              <w:lang w:val="en-US" w:eastAsia="zh-CN"/>
            </w:rPr>
          </w:rPrChange>
        </w:rPr>
        <w:t>的频率记录各点的温度和湿度。为了保证各点测量温湿度的准确性，设备需要在测量点连续停留</w:t>
      </w:r>
      <w:r>
        <w:rPr>
          <w:rFonts w:hint="eastAsia" w:ascii="华文楷体" w:hAnsi="华文楷体" w:eastAsia="华文楷体" w:cs="华文楷体"/>
          <w:highlight w:val="yellow"/>
          <w:lang w:val="en-US" w:eastAsia="zh-CN"/>
          <w:rPrChange w:id="9220" w:author="野草" w:date="2023-02-05T22:59:51Z">
            <w:rPr>
              <w:rFonts w:hint="eastAsia"/>
              <w:highlight w:val="yellow"/>
              <w:lang w:val="en-US" w:eastAsia="zh-CN"/>
            </w:rPr>
          </w:rPrChange>
        </w:rPr>
        <w:t>30秒</w:t>
      </w:r>
      <w:r>
        <w:rPr>
          <w:rFonts w:hint="eastAsia" w:ascii="华文楷体" w:hAnsi="华文楷体" w:eastAsia="华文楷体" w:cs="华文楷体"/>
          <w:lang w:val="en-US" w:eastAsia="zh-CN"/>
          <w:rPrChange w:id="9221" w:author="野草" w:date="2023-02-05T22:59:51Z">
            <w:rPr>
              <w:rFonts w:hint="eastAsia"/>
              <w:lang w:val="en-US" w:eastAsia="zh-CN"/>
            </w:rPr>
          </w:rPrChange>
        </w:rPr>
        <w:t>，再在</w:t>
      </w:r>
      <w:r>
        <w:rPr>
          <w:rFonts w:hint="eastAsia" w:ascii="华文楷体" w:hAnsi="华文楷体" w:eastAsia="华文楷体" w:cs="华文楷体"/>
          <w:highlight w:val="yellow"/>
          <w:lang w:val="en-US" w:eastAsia="zh-CN"/>
          <w:rPrChange w:id="9222" w:author="野草" w:date="2023-02-05T22:59:51Z">
            <w:rPr>
              <w:rFonts w:hint="eastAsia"/>
              <w:highlight w:val="yellow"/>
              <w:lang w:val="en-US" w:eastAsia="zh-CN"/>
            </w:rPr>
          </w:rPrChange>
        </w:rPr>
        <w:t>2分钟</w:t>
      </w:r>
      <w:r>
        <w:rPr>
          <w:rFonts w:hint="eastAsia" w:ascii="华文楷体" w:hAnsi="华文楷体" w:eastAsia="华文楷体" w:cs="华文楷体"/>
          <w:lang w:val="en-US" w:eastAsia="zh-CN"/>
          <w:rPrChange w:id="9223" w:author="野草" w:date="2023-02-05T22:59:51Z">
            <w:rPr>
              <w:rFonts w:hint="eastAsia"/>
              <w:lang w:val="en-US" w:eastAsia="zh-CN"/>
            </w:rPr>
          </w:rPrChange>
        </w:rPr>
        <w:t>之内移动至下一个测量点，因此完成一轮监测需要约</w:t>
      </w:r>
      <w:r>
        <w:rPr>
          <w:rFonts w:hint="eastAsia" w:ascii="华文楷体" w:hAnsi="华文楷体" w:eastAsia="华文楷体" w:cs="华文楷体"/>
          <w:highlight w:val="yellow"/>
          <w:lang w:val="en-US" w:eastAsia="zh-CN"/>
          <w:rPrChange w:id="9224" w:author="野草" w:date="2023-02-05T22:59:51Z">
            <w:rPr>
              <w:rFonts w:hint="eastAsia"/>
              <w:highlight w:val="yellow"/>
              <w:lang w:val="en-US" w:eastAsia="zh-CN"/>
            </w:rPr>
          </w:rPrChange>
        </w:rPr>
        <w:t>30分钟。</w:t>
      </w:r>
    </w:p>
    <w:p>
      <w:pPr>
        <w:rPr>
          <w:rFonts w:hint="eastAsia" w:ascii="华文楷体" w:hAnsi="华文楷体" w:eastAsia="华文楷体" w:cs="华文楷体"/>
          <w:highlight w:val="yellow"/>
          <w:lang w:val="en-US" w:eastAsia="zh-CN"/>
          <w:rPrChange w:id="9225" w:author="野草" w:date="2023-02-05T22:59:51Z">
            <w:rPr>
              <w:rFonts w:hint="eastAsia"/>
              <w:highlight w:val="yellow"/>
              <w:lang w:val="en-US" w:eastAsia="zh-CN"/>
            </w:rPr>
          </w:rPrChange>
        </w:rPr>
      </w:pPr>
      <w:r>
        <w:rPr>
          <w:rFonts w:hint="eastAsia" w:ascii="华文楷体" w:hAnsi="华文楷体" w:eastAsia="华文楷体" w:cs="华文楷体"/>
          <w:lang w:val="en-US" w:eastAsia="zh-CN"/>
          <w:rPrChange w:id="9226"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27" w:author="野草" w:date="2023-02-05T22:59:51Z">
            <w:rPr>
              <w:rFonts w:hint="default"/>
              <w:lang w:val="en-US" w:eastAsia="zh-CN"/>
            </w:rPr>
          </w:rPrChange>
        </w:rPr>
      </w:pPr>
      <w:r>
        <w:rPr>
          <w:rFonts w:hint="eastAsia" w:ascii="华文楷体" w:hAnsi="华文楷体" w:eastAsia="华文楷体" w:cs="华文楷体"/>
          <w:lang w:val="en-US" w:eastAsia="zh-CN"/>
          <w:rPrChange w:id="9228" w:author="野草" w:date="2023-02-05T22:59:51Z">
            <w:rPr>
              <w:rFonts w:hint="eastAsia"/>
              <w:lang w:val="en-US" w:eastAsia="zh-CN"/>
            </w:rPr>
          </w:rPrChange>
        </w:rPr>
        <w:t>[up230124 14:15]</w:t>
      </w:r>
    </w:p>
    <w:p>
      <w:pPr>
        <w:rPr>
          <w:rFonts w:hint="eastAsia" w:ascii="华文楷体" w:hAnsi="华文楷体" w:eastAsia="华文楷体" w:cs="华文楷体"/>
          <w:lang w:val="en-US" w:eastAsia="zh-CN"/>
          <w:rPrChange w:id="9229" w:author="野草" w:date="2023-02-05T22:59:51Z">
            <w:rPr>
              <w:rFonts w:hint="eastAsia"/>
              <w:lang w:val="en-US" w:eastAsia="zh-CN"/>
            </w:rPr>
          </w:rPrChange>
        </w:rPr>
      </w:pPr>
      <w:r>
        <w:rPr>
          <w:rFonts w:hint="eastAsia" w:ascii="华文楷体" w:hAnsi="华文楷体" w:eastAsia="华文楷体" w:cs="华文楷体"/>
          <w:lang w:val="en-US" w:eastAsia="zh-CN"/>
          <w:rPrChange w:id="9230" w:author="野草" w:date="2023-02-05T22:59:51Z">
            <w:rPr>
              <w:rFonts w:hint="eastAsia"/>
              <w:lang w:val="en-US" w:eastAsia="zh-CN"/>
            </w:rPr>
          </w:rPrChange>
        </w:rPr>
        <w:t>由于各个街区内不同移动测量点的测量时间存在差异，因此需要在各街区邻近的沿江区域分别设置一个固定测量点，作为移动测量的校准。在进行数据分析时，除站点A1、B1外，其它站点的温湿度数据需要根据测量时刻与参考时刻（每一轮测量的起始时间）对应气象变量的差值进行调整。为减少周围环境对气象变量的影响，三个街区的固定测量点分别设置于站点C1、C2和C3。这三个固定测量点距长江江面仅</w:t>
      </w:r>
      <w:r>
        <w:rPr>
          <w:rFonts w:hint="eastAsia" w:ascii="华文楷体" w:hAnsi="华文楷体" w:eastAsia="华文楷体" w:cs="华文楷体"/>
          <w:highlight w:val="yellow"/>
          <w:lang w:val="en-US" w:eastAsia="zh-CN"/>
          <w:rPrChange w:id="9231" w:author="野草" w:date="2023-02-05T22:59:51Z">
            <w:rPr>
              <w:rFonts w:hint="eastAsia"/>
              <w:highlight w:val="yellow"/>
              <w:lang w:val="en-US" w:eastAsia="zh-CN"/>
            </w:rPr>
          </w:rPrChange>
        </w:rPr>
        <w:t>XX</w:t>
      </w:r>
      <w:r>
        <w:rPr>
          <w:rFonts w:hint="eastAsia" w:ascii="华文楷体" w:hAnsi="华文楷体" w:eastAsia="华文楷体" w:cs="华文楷体"/>
          <w:lang w:val="en-US" w:eastAsia="zh-CN"/>
          <w:rPrChange w:id="9232" w:author="野草" w:date="2023-02-05T22:59:51Z">
            <w:rPr>
              <w:rFonts w:hint="eastAsia"/>
              <w:lang w:val="en-US" w:eastAsia="zh-CN"/>
            </w:rPr>
          </w:rPrChange>
        </w:rPr>
        <w:t>米，周边环境以绿地或广场为主，较为开阔。</w:t>
      </w:r>
    </w:p>
    <w:p>
      <w:pPr>
        <w:rPr>
          <w:rFonts w:hint="eastAsia" w:ascii="华文楷体" w:hAnsi="华文楷体" w:eastAsia="华文楷体" w:cs="华文楷体"/>
          <w:lang w:val="en-US" w:eastAsia="zh-CN"/>
          <w:rPrChange w:id="9233" w:author="野草" w:date="2023-02-05T22:59:51Z">
            <w:rPr>
              <w:rFonts w:hint="default"/>
              <w:lang w:val="en-US" w:eastAsia="zh-CN"/>
            </w:rPr>
          </w:rPrChange>
        </w:rPr>
      </w:pPr>
      <w:r>
        <w:rPr>
          <w:rFonts w:hint="eastAsia" w:ascii="华文楷体" w:hAnsi="华文楷体" w:eastAsia="华文楷体" w:cs="华文楷体"/>
          <w:lang w:val="en-US" w:eastAsia="zh-CN"/>
          <w:rPrChange w:id="9234"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35" w:author="野草" w:date="2023-02-05T22:59:51Z">
            <w:rPr>
              <w:rFonts w:hint="default"/>
              <w:lang w:val="en-US" w:eastAsia="zh-CN"/>
            </w:rPr>
          </w:rPrChange>
        </w:rPr>
      </w:pPr>
      <w:r>
        <w:rPr>
          <w:rFonts w:hint="eastAsia" w:ascii="华文楷体" w:hAnsi="华文楷体" w:eastAsia="华文楷体" w:cs="华文楷体"/>
          <w:lang w:val="en-US" w:eastAsia="zh-CN"/>
          <w:rPrChange w:id="9236" w:author="野草" w:date="2023-02-05T22:59:51Z">
            <w:rPr>
              <w:rFonts w:hint="eastAsia"/>
              <w:lang w:val="en-US" w:eastAsia="zh-CN"/>
            </w:rPr>
          </w:rPrChange>
        </w:rPr>
        <w:t>[up230124 15:15]</w:t>
      </w:r>
    </w:p>
    <w:p>
      <w:pPr>
        <w:rPr>
          <w:rFonts w:hint="eastAsia" w:ascii="华文楷体" w:hAnsi="华文楷体" w:eastAsia="华文楷体" w:cs="华文楷体"/>
          <w:lang w:val="en-US" w:eastAsia="zh-CN"/>
          <w:rPrChange w:id="9237" w:author="野草" w:date="2023-02-05T22:59:51Z">
            <w:rPr>
              <w:rFonts w:hint="eastAsia"/>
              <w:lang w:val="en-US" w:eastAsia="zh-CN"/>
            </w:rPr>
          </w:rPrChange>
        </w:rPr>
      </w:pPr>
      <w:r>
        <w:rPr>
          <w:rFonts w:hint="eastAsia" w:ascii="华文楷体" w:hAnsi="华文楷体" w:eastAsia="华文楷体" w:cs="华文楷体"/>
          <w:lang w:val="en-US" w:eastAsia="zh-CN"/>
          <w:rPrChange w:id="9238" w:author="野草" w:date="2023-02-05T22:59:51Z">
            <w:rPr>
              <w:rFonts w:hint="eastAsia"/>
              <w:lang w:val="en-US" w:eastAsia="zh-CN"/>
            </w:rPr>
          </w:rPrChange>
        </w:rPr>
        <w:t>对于移动测量和固定测量，本项目设置了空气温度传感器、超声波风速计和日射强度计，监测的变量包括气温、相对湿度和净辐射。</w:t>
      </w:r>
      <w:r>
        <w:rPr>
          <w:rFonts w:hint="eastAsia" w:ascii="华文楷体" w:hAnsi="华文楷体" w:eastAsia="华文楷体" w:cs="华文楷体"/>
          <w:lang w:val="zh-CN" w:eastAsia="zh-CN"/>
          <w:rPrChange w:id="9239" w:author="野草" w:date="2023-02-05T22:59:51Z">
            <w:rPr>
              <w:rFonts w:hint="eastAsia"/>
              <w:lang w:val="zh-CN" w:eastAsia="zh-CN"/>
            </w:rPr>
          </w:rPrChange>
        </w:rPr>
        <w:t>所有传感器均</w:t>
      </w:r>
      <w:r>
        <w:rPr>
          <w:rFonts w:hint="eastAsia" w:ascii="华文楷体" w:hAnsi="华文楷体" w:eastAsia="华文楷体" w:cs="华文楷体"/>
          <w:lang w:val="en-US" w:eastAsia="zh-CN"/>
          <w:rPrChange w:id="9240" w:author="野草" w:date="2023-02-05T22:59:51Z">
            <w:rPr>
              <w:rFonts w:hint="eastAsia"/>
              <w:lang w:val="en-US" w:eastAsia="zh-CN"/>
            </w:rPr>
          </w:rPrChange>
        </w:rPr>
        <w:t>被固定在三脚架的</w:t>
      </w:r>
      <w:r>
        <w:rPr>
          <w:rFonts w:hint="eastAsia" w:ascii="华文楷体" w:hAnsi="华文楷体" w:eastAsia="华文楷体" w:cs="华文楷体"/>
          <w:lang w:val="zh-CN" w:eastAsia="zh-CN"/>
          <w:rPrChange w:id="9241" w:author="野草" w:date="2023-02-05T22:59:51Z">
            <w:rPr>
              <w:rFonts w:hint="eastAsia"/>
              <w:lang w:val="zh-CN" w:eastAsia="zh-CN"/>
            </w:rPr>
          </w:rPrChange>
        </w:rPr>
        <w:t>不同高度上。</w:t>
      </w:r>
      <w:r>
        <w:rPr>
          <w:rFonts w:hint="eastAsia" w:ascii="华文楷体" w:hAnsi="华文楷体" w:eastAsia="华文楷体" w:cs="华文楷体"/>
          <w:lang w:val="en-US" w:eastAsia="zh-CN"/>
          <w:rPrChange w:id="9242" w:author="野草" w:date="2023-02-05T22:59:51Z">
            <w:rPr>
              <w:rFonts w:hint="eastAsia"/>
              <w:lang w:val="en-US" w:eastAsia="zh-CN"/>
            </w:rPr>
          </w:rPrChange>
        </w:rPr>
        <w:t>各传感器的详细信息详见</w:t>
      </w:r>
      <w:r>
        <w:rPr>
          <w:rFonts w:hint="eastAsia" w:ascii="华文楷体" w:hAnsi="华文楷体" w:eastAsia="华文楷体" w:cs="华文楷体"/>
          <w:highlight w:val="yellow"/>
          <w:lang w:val="en-US" w:eastAsia="zh-CN"/>
          <w:rPrChange w:id="9243" w:author="野草" w:date="2023-02-05T22:59:51Z">
            <w:rPr>
              <w:rFonts w:hint="eastAsia"/>
              <w:highlight w:val="yellow"/>
              <w:lang w:val="en-US" w:eastAsia="zh-CN"/>
            </w:rPr>
          </w:rPrChange>
        </w:rPr>
        <w:t>表XX</w:t>
      </w:r>
      <w:r>
        <w:rPr>
          <w:rFonts w:hint="eastAsia" w:ascii="华文楷体" w:hAnsi="华文楷体" w:eastAsia="华文楷体" w:cs="华文楷体"/>
          <w:lang w:val="en-US" w:eastAsia="zh-CN"/>
          <w:rPrChange w:id="9244"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45" w:author="野草" w:date="2023-02-05T22:59:51Z">
            <w:rPr>
              <w:rFonts w:hint="default"/>
              <w:lang w:val="en-US" w:eastAsia="zh-CN"/>
            </w:rPr>
          </w:rPrChange>
        </w:rPr>
      </w:pPr>
      <w:bookmarkStart w:id="23" w:name="OLE_LINK8"/>
      <w:r>
        <w:rPr>
          <w:rFonts w:hint="eastAsia" w:ascii="华文楷体" w:hAnsi="华文楷体" w:eastAsia="华文楷体" w:cs="华文楷体"/>
          <w:lang w:val="en-US" w:eastAsia="zh-CN"/>
          <w:rPrChange w:id="9246" w:author="野草" w:date="2023-02-05T22:59:51Z">
            <w:rPr>
              <w:rFonts w:hint="eastAsia"/>
              <w:lang w:val="en-US" w:eastAsia="zh-CN"/>
            </w:rPr>
          </w:rPrChange>
        </w:rPr>
        <w:t>=====</w:t>
      </w:r>
    </w:p>
    <w:bookmarkEnd w:id="23"/>
    <w:p>
      <w:pPr>
        <w:rPr>
          <w:rFonts w:hint="eastAsia" w:ascii="华文楷体" w:hAnsi="华文楷体" w:eastAsia="华文楷体" w:cs="华文楷体"/>
          <w:lang w:val="en-US" w:eastAsia="zh-CN"/>
          <w:rPrChange w:id="9247" w:author="野草" w:date="2023-02-05T22:59:51Z">
            <w:rPr>
              <w:rFonts w:hint="eastAsia"/>
              <w:lang w:val="en-US" w:eastAsia="zh-CN"/>
            </w:rPr>
          </w:rPrChange>
        </w:rPr>
      </w:pPr>
    </w:p>
    <w:p>
      <w:pPr>
        <w:jc w:val="center"/>
        <w:rPr>
          <w:rFonts w:hint="eastAsia" w:ascii="华文楷体" w:hAnsi="华文楷体" w:eastAsia="华文楷体" w:cs="华文楷体"/>
          <w:lang w:val="en-US" w:eastAsia="zh-CN"/>
          <w:rPrChange w:id="9248" w:author="野草" w:date="2023-02-05T22:59:51Z">
            <w:rPr>
              <w:rFonts w:hint="eastAsia"/>
              <w:lang w:val="en-US" w:eastAsia="zh-CN"/>
            </w:rPr>
          </w:rPrChange>
        </w:rPr>
      </w:pPr>
      <w:r>
        <w:rPr>
          <w:rFonts w:hint="eastAsia" w:ascii="华文楷体" w:hAnsi="华文楷体" w:eastAsia="华文楷体" w:cs="华文楷体"/>
          <w:lang w:val="en-US" w:eastAsia="zh-CN"/>
          <w:rPrChange w:id="9249" w:author="野草" w:date="2023-02-05T22:59:51Z">
            <w:rPr>
              <w:rFonts w:hint="eastAsia"/>
              <w:lang w:val="en-US" w:eastAsia="zh-CN"/>
            </w:rPr>
          </w:rPrChange>
        </w:rPr>
        <w:t>表xx 街区尺度移动测量所使用测量设备的详细信息</w:t>
      </w:r>
    </w:p>
    <w:p>
      <w:pPr>
        <w:jc w:val="center"/>
        <w:rPr>
          <w:rFonts w:hint="eastAsia" w:ascii="华文楷体" w:hAnsi="华文楷体" w:eastAsia="华文楷体" w:cs="华文楷体"/>
          <w:lang w:val="en-US" w:eastAsia="zh-CN"/>
          <w:rPrChange w:id="9250" w:author="野草" w:date="2023-02-05T22:59:51Z">
            <w:rPr>
              <w:rFonts w:hint="eastAsia"/>
              <w:lang w:val="en-US" w:eastAsia="zh-CN"/>
            </w:rPr>
          </w:rPrChange>
        </w:rPr>
      </w:pPr>
    </w:p>
    <w:p>
      <w:pPr>
        <w:jc w:val="center"/>
        <w:rPr>
          <w:rFonts w:hint="eastAsia" w:ascii="华文楷体" w:hAnsi="华文楷体" w:eastAsia="华文楷体" w:cs="华文楷体"/>
          <w:lang w:val="en-US" w:eastAsia="zh-CN"/>
          <w:rPrChange w:id="9251" w:author="野草" w:date="2023-02-05T22:59:51Z">
            <w:rPr>
              <w:rFonts w:hint="eastAsia"/>
              <w:lang w:val="en-US" w:eastAsia="zh-CN"/>
            </w:rPr>
          </w:rPrChange>
        </w:rPr>
      </w:pPr>
    </w:p>
    <w:p>
      <w:pPr>
        <w:rPr>
          <w:rFonts w:hint="eastAsia" w:ascii="华文楷体" w:hAnsi="华文楷体" w:eastAsia="华文楷体" w:cs="华文楷体"/>
          <w:lang w:val="en-US" w:eastAsia="zh-CN"/>
          <w:rPrChange w:id="9252" w:author="野草" w:date="2023-02-05T22:59:51Z">
            <w:rPr>
              <w:rFonts w:hint="default"/>
              <w:lang w:val="en-US" w:eastAsia="zh-CN"/>
            </w:rPr>
          </w:rPrChange>
        </w:rPr>
      </w:pPr>
      <w:r>
        <w:rPr>
          <w:rFonts w:hint="eastAsia" w:ascii="华文楷体" w:hAnsi="华文楷体" w:eastAsia="华文楷体" w:cs="华文楷体"/>
          <w:lang w:val="en-US" w:eastAsia="zh-CN"/>
          <w:rPrChange w:id="9253" w:author="野草" w:date="2023-02-05T22:59:51Z">
            <w:rPr>
              <w:rFonts w:hint="eastAsia"/>
              <w:lang w:val="en-US" w:eastAsia="zh-CN"/>
            </w:rPr>
          </w:rPrChange>
        </w:rPr>
        <w:t>[up230124 16:16]</w:t>
      </w:r>
    </w:p>
    <w:p>
      <w:pPr>
        <w:rPr>
          <w:rFonts w:hint="eastAsia" w:ascii="华文楷体" w:hAnsi="华文楷体" w:eastAsia="华文楷体" w:cs="华文楷体"/>
          <w:lang w:val="en-US" w:eastAsia="zh-CN"/>
          <w:rPrChange w:id="9254" w:author="野草" w:date="2023-02-05T22:59:51Z">
            <w:rPr>
              <w:rFonts w:hint="default"/>
              <w:lang w:val="en-US" w:eastAsia="zh-CN"/>
            </w:rPr>
          </w:rPrChange>
        </w:rPr>
      </w:pPr>
      <w:r>
        <w:rPr>
          <w:rFonts w:hint="eastAsia" w:ascii="华文楷体" w:hAnsi="华文楷体" w:eastAsia="华文楷体" w:cs="华文楷体"/>
          <w:lang w:val="en-US" w:eastAsia="zh-CN"/>
          <w:rPrChange w:id="9255" w:author="野草" w:date="2023-02-05T22:59:51Z">
            <w:rPr>
              <w:rFonts w:hint="eastAsia"/>
              <w:lang w:val="en-US" w:eastAsia="zh-CN"/>
            </w:rPr>
          </w:rPrChange>
        </w:rPr>
        <w:t>理论上，各移动测量点应尽可能靠近道路中央。然而，出于安全性考虑且为了避免车辆的干扰，这一条件在多数情况下难以实现。因此，本项目中，移动测量站点的布置应尽可能靠近道路中心。</w:t>
      </w:r>
    </w:p>
    <w:p>
      <w:pPr>
        <w:rPr>
          <w:rFonts w:hint="eastAsia" w:ascii="华文楷体" w:hAnsi="华文楷体" w:eastAsia="华文楷体" w:cs="华文楷体"/>
          <w:lang w:val="en-US" w:eastAsia="zh-CN"/>
          <w:rPrChange w:id="9256" w:author="野草" w:date="2023-02-05T22:59:51Z">
            <w:rPr>
              <w:rFonts w:hint="eastAsia"/>
              <w:lang w:val="en-US" w:eastAsia="zh-CN"/>
            </w:rPr>
          </w:rPrChange>
        </w:rPr>
      </w:pPr>
      <w:r>
        <w:rPr>
          <w:rFonts w:hint="eastAsia" w:ascii="华文楷体" w:hAnsi="华文楷体" w:eastAsia="华文楷体" w:cs="华文楷体"/>
          <w:lang w:val="en-US" w:eastAsia="zh-CN"/>
          <w:rPrChange w:id="9257"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58" w:author="野草" w:date="2023-02-05T22:59:51Z">
            <w:rPr>
              <w:rFonts w:hint="default"/>
              <w:lang w:val="en-US" w:eastAsia="zh-CN"/>
            </w:rPr>
          </w:rPrChange>
        </w:rPr>
      </w:pPr>
    </w:p>
    <w:p>
      <w:pPr>
        <w:rPr>
          <w:rFonts w:hint="eastAsia" w:ascii="华文楷体" w:hAnsi="华文楷体" w:eastAsia="华文楷体" w:cs="华文楷体"/>
          <w:lang w:val="en-US" w:eastAsia="zh-CN"/>
          <w:rPrChange w:id="9259" w:author="野草" w:date="2023-02-05T22:59:51Z">
            <w:rPr>
              <w:rFonts w:hint="eastAsia"/>
              <w:lang w:val="en-US" w:eastAsia="zh-CN"/>
            </w:rPr>
          </w:rPrChange>
        </w:rPr>
      </w:pPr>
      <w:r>
        <w:rPr>
          <w:rFonts w:hint="eastAsia" w:ascii="华文楷体" w:hAnsi="华文楷体" w:eastAsia="华文楷体" w:cs="华文楷体"/>
          <w:lang w:val="en-US" w:eastAsia="zh-CN"/>
          <w:rPrChange w:id="9260" w:author="野草" w:date="2023-02-05T22:59:51Z">
            <w:rPr>
              <w:rFonts w:hint="eastAsia"/>
              <w:lang w:val="en-US" w:eastAsia="zh-CN"/>
            </w:rPr>
          </w:rPrChange>
        </w:rPr>
        <w:t>[up230124 21:05]</w:t>
      </w:r>
    </w:p>
    <w:p>
      <w:pPr>
        <w:rPr>
          <w:rFonts w:hint="eastAsia" w:ascii="华文楷体" w:hAnsi="华文楷体" w:eastAsia="华文楷体" w:cs="华文楷体"/>
          <w:lang w:val="en-US" w:eastAsia="zh-CN"/>
          <w:rPrChange w:id="9261" w:author="野草" w:date="2023-02-05T22:59:51Z">
            <w:rPr>
              <w:rFonts w:hint="eastAsia"/>
              <w:lang w:val="en-US" w:eastAsia="zh-CN"/>
            </w:rPr>
          </w:rPrChange>
        </w:rPr>
      </w:pPr>
      <w:r>
        <w:rPr>
          <w:rFonts w:hint="eastAsia" w:ascii="华文楷体" w:hAnsi="华文楷体" w:eastAsia="华文楷体" w:cs="华文楷体"/>
          <w:lang w:val="en-US" w:eastAsia="zh-CN"/>
          <w:rPrChange w:id="9262" w:author="野草" w:date="2023-02-05T22:59:51Z">
            <w:rPr>
              <w:rFonts w:hint="eastAsia"/>
              <w:lang w:val="en-US" w:eastAsia="zh-CN"/>
            </w:rPr>
          </w:rPrChange>
        </w:rPr>
        <w:t>在完成研究区域的气象监测后，本项目将对相应的气象变量进行数据分析，以探究各测量点气象变量与环境因素的相关性。在相关分析之前，需要设置缓冲区，以确定计算环境因素的空间范围。在本项目中，设置了五个圆形缓冲区，半径分别为10m, 20m, 30m, 40m 和 50m。对五个缓冲区设置下的环境因素分别与气温进行初步回归分析，并选择环境因素解释率最大的缓冲区来进行进一步数值分析。</w:t>
      </w:r>
    </w:p>
    <w:p>
      <w:pPr>
        <w:rPr>
          <w:rFonts w:hint="eastAsia" w:ascii="华文楷体" w:hAnsi="华文楷体" w:eastAsia="华文楷体" w:cs="华文楷体"/>
          <w:lang w:val="en-US" w:eastAsia="zh-CN"/>
          <w:rPrChange w:id="9263" w:author="野草" w:date="2023-02-05T22:59:51Z">
            <w:rPr>
              <w:rFonts w:hint="eastAsia"/>
              <w:lang w:val="en-US" w:eastAsia="zh-CN"/>
            </w:rPr>
          </w:rPrChange>
        </w:rPr>
      </w:pPr>
      <w:r>
        <w:rPr>
          <w:rFonts w:hint="eastAsia" w:ascii="华文楷体" w:hAnsi="华文楷体" w:eastAsia="华文楷体" w:cs="华文楷体"/>
          <w:lang w:val="en-US" w:eastAsia="zh-CN"/>
          <w:rPrChange w:id="9264"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65" w:author="野草" w:date="2023-02-05T22:59:51Z">
            <w:rPr>
              <w:rFonts w:hint="eastAsia"/>
              <w:lang w:val="en-US" w:eastAsia="zh-CN"/>
            </w:rPr>
          </w:rPrChange>
        </w:rPr>
      </w:pPr>
      <w:r>
        <w:rPr>
          <w:rFonts w:hint="eastAsia" w:ascii="华文楷体" w:hAnsi="华文楷体" w:eastAsia="华文楷体" w:cs="华文楷体"/>
          <w:lang w:val="en-US" w:eastAsia="zh-CN"/>
          <w:rPrChange w:id="9266" w:author="野草" w:date="2023-02-05T22:59:51Z">
            <w:rPr>
              <w:rFonts w:hint="eastAsia"/>
              <w:lang w:val="en-US" w:eastAsia="zh-CN"/>
            </w:rPr>
          </w:rPrChange>
        </w:rPr>
        <w:t>[up230124 21:55]</w:t>
      </w:r>
    </w:p>
    <w:p>
      <w:pPr>
        <w:rPr>
          <w:rFonts w:hint="eastAsia" w:ascii="华文楷体" w:hAnsi="华文楷体" w:eastAsia="华文楷体" w:cs="华文楷体"/>
          <w:lang w:val="en-US" w:eastAsia="zh-CN"/>
          <w:rPrChange w:id="9267" w:author="野草" w:date="2023-02-05T22:59:51Z">
            <w:rPr>
              <w:rFonts w:hint="eastAsia"/>
              <w:lang w:val="en-US" w:eastAsia="zh-CN"/>
            </w:rPr>
          </w:rPrChange>
        </w:rPr>
      </w:pPr>
      <w:r>
        <w:rPr>
          <w:rFonts w:hint="eastAsia" w:ascii="华文楷体" w:hAnsi="华文楷体" w:eastAsia="华文楷体" w:cs="华文楷体"/>
          <w:lang w:val="en-US" w:eastAsia="zh-CN"/>
          <w:rPrChange w:id="9268" w:author="野草" w:date="2023-02-05T22:59:51Z">
            <w:rPr>
              <w:rFonts w:hint="eastAsia"/>
              <w:lang w:val="en-US" w:eastAsia="zh-CN"/>
            </w:rPr>
          </w:rPrChange>
        </w:rPr>
        <w:t>在数据分析中，本项目选取了</w:t>
      </w:r>
      <w:r>
        <w:rPr>
          <w:rFonts w:hint="eastAsia" w:ascii="华文楷体" w:hAnsi="华文楷体" w:eastAsia="华文楷体" w:cs="华文楷体"/>
          <w:highlight w:val="yellow"/>
          <w:lang w:val="en-US" w:eastAsia="zh-CN"/>
          <w:rPrChange w:id="9269" w:author="野草" w:date="2023-02-05T22:59:51Z">
            <w:rPr>
              <w:rFonts w:hint="eastAsia"/>
              <w:highlight w:val="yellow"/>
              <w:lang w:val="en-US" w:eastAsia="zh-CN"/>
            </w:rPr>
          </w:rPrChange>
        </w:rPr>
        <w:t>XX个环境因素</w:t>
      </w:r>
      <w:r>
        <w:rPr>
          <w:rFonts w:hint="eastAsia" w:ascii="华文楷体" w:hAnsi="华文楷体" w:eastAsia="华文楷体" w:cs="华文楷体"/>
          <w:lang w:val="en-US" w:eastAsia="zh-CN"/>
          <w:rPrChange w:id="9270" w:author="野草" w:date="2023-02-05T22:59:51Z">
            <w:rPr>
              <w:rFonts w:hint="eastAsia"/>
              <w:lang w:val="en-US" w:eastAsia="zh-CN"/>
            </w:rPr>
          </w:rPrChange>
        </w:rPr>
        <w:t>。其中，二维因素包括</w:t>
      </w:r>
      <w:r>
        <w:rPr>
          <w:rFonts w:hint="eastAsia" w:ascii="华文楷体" w:hAnsi="华文楷体" w:eastAsia="华文楷体" w:cs="华文楷体"/>
          <w:highlight w:val="yellow"/>
          <w:lang w:val="en-US" w:eastAsia="zh-CN"/>
          <w:rPrChange w:id="9271" w:author="野草" w:date="2023-02-05T22:59:51Z">
            <w:rPr>
              <w:rFonts w:hint="eastAsia"/>
              <w:highlight w:val="yellow"/>
              <w:lang w:val="en-US" w:eastAsia="zh-CN"/>
            </w:rPr>
          </w:rPrChange>
        </w:rPr>
        <w:t>景观形态指数(Landscape Shape Index)、到水体的距离、海拔、缓冲区内的建筑面积比</w:t>
      </w:r>
      <w:r>
        <w:rPr>
          <w:rFonts w:hint="eastAsia" w:ascii="华文楷体" w:hAnsi="华文楷体" w:eastAsia="华文楷体" w:cs="华文楷体"/>
          <w:lang w:val="en-US" w:eastAsia="zh-CN"/>
          <w:rPrChange w:id="9272" w:author="野草" w:date="2023-02-05T22:59:51Z">
            <w:rPr>
              <w:rFonts w:hint="eastAsia"/>
              <w:lang w:val="en-US" w:eastAsia="zh-CN"/>
            </w:rPr>
          </w:rPrChange>
        </w:rPr>
        <w:t>，三维因素包括</w:t>
      </w:r>
      <w:r>
        <w:rPr>
          <w:rFonts w:hint="eastAsia" w:ascii="华文楷体" w:hAnsi="华文楷体" w:eastAsia="华文楷体" w:cs="华文楷体"/>
          <w:highlight w:val="yellow"/>
          <w:lang w:val="en-US" w:eastAsia="zh-CN"/>
          <w:rPrChange w:id="9273" w:author="野草" w:date="2023-02-05T22:59:51Z">
            <w:rPr>
              <w:rFonts w:hint="eastAsia"/>
              <w:highlight w:val="yellow"/>
              <w:lang w:val="en-US" w:eastAsia="zh-CN"/>
            </w:rPr>
          </w:rPrChange>
        </w:rPr>
        <w:t>缓冲区内平均建筑高度、平均建筑高度的标准差、正面面积指数(Frontal Area Index)和天空视角因子(Sky View Factor)</w:t>
      </w:r>
      <w:r>
        <w:rPr>
          <w:rFonts w:hint="eastAsia" w:ascii="华文楷体" w:hAnsi="华文楷体" w:eastAsia="华文楷体" w:cs="华文楷体"/>
          <w:lang w:val="en-US" w:eastAsia="zh-CN"/>
          <w:rPrChange w:id="9274" w:author="野草" w:date="2023-02-05T22:59:51Z">
            <w:rPr>
              <w:rFonts w:hint="eastAsia"/>
              <w:lang w:val="en-US" w:eastAsia="zh-CN"/>
            </w:rPr>
          </w:rPrChange>
        </w:rPr>
        <w:t>。其中，正面面积指数表示每单位水平面中</w:t>
      </w:r>
      <w:r>
        <w:rPr>
          <w:rFonts w:hint="eastAsia" w:ascii="华文楷体" w:hAnsi="华文楷体" w:eastAsia="华文楷体" w:cs="华文楷体"/>
          <w:highlight w:val="yellow"/>
          <w:lang w:val="en-US" w:eastAsia="zh-CN"/>
          <w:rPrChange w:id="9275" w:author="野草" w:date="2023-02-05T22:59:51Z">
            <w:rPr>
              <w:rFonts w:hint="eastAsia"/>
              <w:highlight w:val="yellow"/>
              <w:lang w:val="en-US" w:eastAsia="zh-CN"/>
            </w:rPr>
          </w:rPrChange>
        </w:rPr>
        <w:t>垂直于盛行风向</w:t>
      </w:r>
      <w:r>
        <w:rPr>
          <w:rFonts w:hint="eastAsia" w:ascii="华文楷体" w:hAnsi="华文楷体" w:eastAsia="华文楷体" w:cs="华文楷体"/>
          <w:lang w:val="en-US" w:eastAsia="zh-CN"/>
          <w:rPrChange w:id="9276" w:author="野草" w:date="2023-02-05T22:59:51Z">
            <w:rPr>
              <w:rFonts w:hint="eastAsia"/>
              <w:lang w:val="en-US" w:eastAsia="zh-CN"/>
            </w:rPr>
          </w:rPrChange>
        </w:rPr>
        <w:t>的建筑墙面面积(Wong et al., 2010)。天空视角因子</w:t>
      </w:r>
      <w:r>
        <w:rPr>
          <w:rFonts w:hint="eastAsia" w:ascii="华文楷体" w:hAnsi="华文楷体" w:eastAsia="华文楷体" w:cs="华文楷体"/>
          <w:lang w:val="en-US" w:eastAsia="zh-CN"/>
          <w:rPrChange w:id="9277" w:author="野草" w:date="2023-02-05T22:59:51Z">
            <w:rPr>
              <w:rFonts w:hint="default"/>
              <w:lang w:val="en-US" w:eastAsia="zh-CN"/>
            </w:rPr>
          </w:rPrChange>
        </w:rPr>
        <w:t>表示建筑物和植被遮挡天空的比例</w:t>
      </w:r>
      <w:r>
        <w:rPr>
          <w:rFonts w:hint="eastAsia" w:ascii="华文楷体" w:hAnsi="华文楷体" w:eastAsia="华文楷体" w:cs="华文楷体"/>
          <w:lang w:val="en-US" w:eastAsia="zh-CN"/>
          <w:rPrChange w:id="9278" w:author="野草" w:date="2023-02-05T22:59:51Z">
            <w:rPr>
              <w:rFonts w:hint="eastAsia"/>
              <w:lang w:val="en-US" w:eastAsia="zh-CN"/>
            </w:rPr>
          </w:rPrChange>
        </w:rPr>
        <w:t>，</w:t>
      </w:r>
      <w:r>
        <w:rPr>
          <w:rFonts w:hint="eastAsia" w:ascii="华文楷体" w:hAnsi="华文楷体" w:eastAsia="华文楷体" w:cs="华文楷体"/>
          <w:lang w:val="en-US" w:eastAsia="zh-CN"/>
          <w:rPrChange w:id="9279" w:author="野草" w:date="2023-02-05T22:59:51Z">
            <w:rPr>
              <w:rFonts w:hint="default"/>
              <w:lang w:val="en-US" w:eastAsia="zh-CN"/>
            </w:rPr>
          </w:rPrChange>
        </w:rPr>
        <w:t>定义为平面接收（或发射）的辐射与整个半球发射（或接收）的辐射之比</w:t>
      </w:r>
      <w:r>
        <w:rPr>
          <w:rFonts w:hint="eastAsia" w:ascii="华文楷体" w:hAnsi="华文楷体" w:eastAsia="华文楷体" w:cs="华文楷体"/>
          <w:lang w:val="en-US" w:eastAsia="zh-CN"/>
          <w:rPrChange w:id="9280"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81" w:author="野草" w:date="2023-02-05T22:59:51Z">
            <w:rPr>
              <w:rFonts w:hint="default"/>
              <w:lang w:val="en-US" w:eastAsia="zh-CN"/>
            </w:rPr>
          </w:rPrChange>
        </w:rPr>
      </w:pPr>
      <w:r>
        <w:rPr>
          <w:rFonts w:hint="eastAsia" w:ascii="华文楷体" w:hAnsi="华文楷体" w:eastAsia="华文楷体" w:cs="华文楷体"/>
          <w:lang w:val="en-US" w:eastAsia="zh-CN"/>
          <w:rPrChange w:id="9282"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283" w:author="野草" w:date="2023-02-05T22:59:51Z">
            <w:rPr>
              <w:rFonts w:hint="eastAsia"/>
              <w:lang w:val="en-US" w:eastAsia="zh-CN"/>
            </w:rPr>
          </w:rPrChange>
        </w:rPr>
      </w:pPr>
      <w:bookmarkStart w:id="24" w:name="OLE_LINK12"/>
      <w:r>
        <w:rPr>
          <w:rFonts w:hint="eastAsia" w:ascii="华文楷体" w:hAnsi="华文楷体" w:eastAsia="华文楷体" w:cs="华文楷体"/>
          <w:lang w:val="en-US" w:eastAsia="zh-CN"/>
          <w:rPrChange w:id="9284" w:author="野草" w:date="2023-02-05T22:59:51Z">
            <w:rPr>
              <w:rFonts w:hint="eastAsia"/>
              <w:lang w:val="en-US" w:eastAsia="zh-CN"/>
            </w:rPr>
          </w:rPrChange>
        </w:rPr>
        <w:t>[up230124 22:53]</w:t>
      </w:r>
    </w:p>
    <w:bookmarkEnd w:id="24"/>
    <w:p>
      <w:pPr>
        <w:rPr>
          <w:rFonts w:hint="eastAsia" w:ascii="华文楷体" w:hAnsi="华文楷体" w:eastAsia="华文楷体" w:cs="华文楷体"/>
          <w:lang w:val="en-US" w:eastAsia="zh-CN"/>
          <w:rPrChange w:id="9285" w:author="野草" w:date="2023-02-05T22:59:51Z">
            <w:rPr>
              <w:rFonts w:hint="default"/>
              <w:lang w:val="en-US" w:eastAsia="zh-CN"/>
            </w:rPr>
          </w:rPrChange>
        </w:rPr>
      </w:pPr>
      <w:r>
        <w:rPr>
          <w:rFonts w:hint="eastAsia" w:ascii="华文楷体" w:hAnsi="华文楷体" w:eastAsia="华文楷体" w:cs="华文楷体"/>
          <w:lang w:val="en-US" w:eastAsia="zh-CN"/>
          <w:rPrChange w:id="9286" w:author="野草" w:date="2023-02-05T22:59:51Z">
            <w:rPr>
              <w:rFonts w:hint="eastAsia"/>
              <w:lang w:val="en-US" w:eastAsia="zh-CN"/>
            </w:rPr>
          </w:rPrChange>
        </w:rPr>
        <w:t>这一部分研究采用的数据包括研究区域的地形数据、土地覆盖数据以及三维建筑数据。地形数据来自于</w:t>
      </w:r>
      <w:r>
        <w:rPr>
          <w:rFonts w:hint="eastAsia" w:ascii="华文楷体" w:hAnsi="华文楷体" w:eastAsia="华文楷体" w:cs="华文楷体"/>
          <w:highlight w:val="yellow"/>
          <w:lang w:val="en-US" w:eastAsia="zh-CN"/>
          <w:rPrChange w:id="9287" w:author="野草" w:date="2023-02-05T22:59:51Z">
            <w:rPr>
              <w:rFonts w:hint="eastAsia"/>
              <w:highlight w:val="yellow"/>
              <w:lang w:val="en-US" w:eastAsia="zh-CN"/>
            </w:rPr>
          </w:rPrChange>
        </w:rPr>
        <w:t>XX</w:t>
      </w:r>
      <w:r>
        <w:rPr>
          <w:rFonts w:hint="eastAsia" w:ascii="华文楷体" w:hAnsi="华文楷体" w:eastAsia="华文楷体" w:cs="华文楷体"/>
          <w:lang w:val="en-US" w:eastAsia="zh-CN"/>
          <w:rPrChange w:id="9288" w:author="野草" w:date="2023-02-05T22:59:51Z">
            <w:rPr>
              <w:rFonts w:hint="eastAsia"/>
              <w:lang w:val="en-US" w:eastAsia="zh-CN"/>
            </w:rPr>
          </w:rPrChange>
        </w:rPr>
        <w:t>。土地覆盖数据由</w:t>
      </w:r>
      <w:r>
        <w:rPr>
          <w:rFonts w:hint="eastAsia" w:ascii="华文楷体" w:hAnsi="华文楷体" w:eastAsia="华文楷体" w:cs="华文楷体"/>
          <w:highlight w:val="yellow"/>
          <w:lang w:val="en-US" w:eastAsia="zh-CN"/>
          <w:rPrChange w:id="9289" w:author="野草" w:date="2023-02-05T22:59:51Z">
            <w:rPr>
              <w:rFonts w:hint="eastAsia"/>
              <w:highlight w:val="yellow"/>
              <w:lang w:val="en-US" w:eastAsia="zh-CN"/>
            </w:rPr>
          </w:rPrChange>
        </w:rPr>
        <w:t>地理空间数据云平台（http://www.gscloud.cn/）下载的TM影像</w:t>
      </w:r>
      <w:r>
        <w:rPr>
          <w:rFonts w:hint="eastAsia" w:ascii="华文楷体" w:hAnsi="华文楷体" w:eastAsia="华文楷体" w:cs="华文楷体"/>
          <w:lang w:val="en-US" w:eastAsia="zh-CN"/>
          <w:rPrChange w:id="9290" w:author="野草" w:date="2023-02-05T22:59:51Z">
            <w:rPr>
              <w:rFonts w:hint="eastAsia"/>
              <w:lang w:val="en-US" w:eastAsia="zh-CN"/>
            </w:rPr>
          </w:rPrChange>
        </w:rPr>
        <w:t>反演得到。三维建筑数据主要用于计算相关的三维环境因素，其</w:t>
      </w:r>
      <w:r>
        <w:rPr>
          <w:rFonts w:hint="eastAsia" w:ascii="华文楷体" w:hAnsi="华文楷体" w:eastAsia="华文楷体" w:cs="华文楷体"/>
          <w:lang w:val="en-US" w:eastAsia="zh-CN"/>
          <w:rPrChange w:id="9291" w:author="野草" w:date="2023-02-05T22:59:51Z">
            <w:rPr>
              <w:rFonts w:hint="default"/>
              <w:lang w:val="en-US" w:eastAsia="zh-CN"/>
            </w:rPr>
          </w:rPrChange>
        </w:rPr>
        <w:t>源自</w:t>
      </w:r>
      <w:r>
        <w:rPr>
          <w:rFonts w:hint="eastAsia" w:ascii="华文楷体" w:hAnsi="华文楷体" w:eastAsia="华文楷体" w:cs="华文楷体"/>
          <w:highlight w:val="yellow"/>
          <w:lang w:val="en-US" w:eastAsia="zh-CN"/>
          <w:rPrChange w:id="9292" w:author="野草" w:date="2023-02-05T22:59:51Z">
            <w:rPr>
              <w:rFonts w:hint="default"/>
              <w:highlight w:val="yellow"/>
              <w:lang w:val="en-US" w:eastAsia="zh-CN"/>
            </w:rPr>
          </w:rPrChange>
        </w:rPr>
        <w:t>在线地图服务平台高德地图API</w:t>
      </w:r>
      <w:r>
        <w:rPr>
          <w:rFonts w:hint="eastAsia" w:ascii="华文楷体" w:hAnsi="华文楷体" w:eastAsia="华文楷体" w:cs="华文楷体"/>
          <w:highlight w:val="yellow"/>
          <w:lang w:val="en-US" w:eastAsia="zh-CN"/>
          <w:rPrChange w:id="9293" w:author="野草" w:date="2023-02-05T22:59:51Z">
            <w:rPr>
              <w:rFonts w:hint="eastAsia"/>
              <w:highlight w:val="yellow"/>
              <w:lang w:val="en-US" w:eastAsia="zh-CN"/>
            </w:rPr>
          </w:rPrChange>
        </w:rPr>
        <w:t>开放平台</w:t>
      </w:r>
      <w:r>
        <w:rPr>
          <w:rFonts w:hint="eastAsia" w:ascii="华文楷体" w:hAnsi="华文楷体" w:eastAsia="华文楷体" w:cs="华文楷体"/>
          <w:highlight w:val="yellow"/>
          <w:lang w:val="en-US" w:eastAsia="zh-CN"/>
          <w:rPrChange w:id="9294" w:author="野草" w:date="2023-02-05T22:59:51Z">
            <w:rPr>
              <w:rFonts w:hint="default"/>
              <w:highlight w:val="yellow"/>
              <w:lang w:val="en-US" w:eastAsia="zh-CN"/>
            </w:rPr>
          </w:rPrChange>
        </w:rPr>
        <w:t>(http://lbs.amap.com/)，包含市区建筑的轮廓和总层数信息</w:t>
      </w:r>
      <w:r>
        <w:rPr>
          <w:rFonts w:hint="eastAsia" w:ascii="华文楷体" w:hAnsi="华文楷体" w:eastAsia="华文楷体" w:cs="华文楷体"/>
          <w:lang w:val="en-US" w:eastAsia="zh-CN"/>
          <w:rPrChange w:id="9295" w:author="野草" w:date="2023-02-05T22:59:51Z">
            <w:rPr>
              <w:rFonts w:hint="default"/>
              <w:lang w:val="en-US" w:eastAsia="zh-CN"/>
            </w:rPr>
          </w:rPrChange>
        </w:rPr>
        <w:t>。</w:t>
      </w:r>
      <w:r>
        <w:rPr>
          <w:rFonts w:hint="eastAsia" w:ascii="华文楷体" w:hAnsi="华文楷体" w:eastAsia="华文楷体" w:cs="华文楷体"/>
          <w:highlight w:val="yellow"/>
          <w:lang w:val="en-US" w:eastAsia="zh-CN"/>
          <w:rPrChange w:id="9296" w:author="野草" w:date="2023-02-05T22:59:51Z">
            <w:rPr>
              <w:rFonts w:hint="default"/>
              <w:highlight w:val="yellow"/>
              <w:lang w:val="en-US" w:eastAsia="zh-CN"/>
            </w:rPr>
          </w:rPrChange>
        </w:rPr>
        <w:t>将楼层数乘以3 m</w:t>
      </w:r>
      <w:r>
        <w:rPr>
          <w:rFonts w:hint="eastAsia" w:ascii="华文楷体" w:hAnsi="华文楷体" w:eastAsia="华文楷体" w:cs="华文楷体"/>
          <w:highlight w:val="yellow"/>
          <w:lang w:val="en-US" w:eastAsia="zh-CN"/>
          <w:rPrChange w:id="9297" w:author="野草" w:date="2023-02-05T22:59:51Z">
            <w:rPr>
              <w:rFonts w:hint="eastAsia"/>
              <w:highlight w:val="yellow"/>
              <w:lang w:val="en-US" w:eastAsia="zh-CN"/>
            </w:rPr>
          </w:rPrChange>
        </w:rPr>
        <w:t>可</w:t>
      </w:r>
      <w:r>
        <w:rPr>
          <w:rFonts w:hint="eastAsia" w:ascii="华文楷体" w:hAnsi="华文楷体" w:eastAsia="华文楷体" w:cs="华文楷体"/>
          <w:highlight w:val="yellow"/>
          <w:lang w:val="en-US" w:eastAsia="zh-CN"/>
          <w:rPrChange w:id="9298" w:author="野草" w:date="2023-02-05T22:59:51Z">
            <w:rPr>
              <w:rFonts w:hint="default"/>
              <w:highlight w:val="yellow"/>
              <w:lang w:val="en-US" w:eastAsia="zh-CN"/>
            </w:rPr>
          </w:rPrChange>
        </w:rPr>
        <w:t>获得建筑高度信息（Sun等，2020）</w:t>
      </w:r>
      <w:r>
        <w:rPr>
          <w:rFonts w:hint="eastAsia" w:ascii="华文楷体" w:hAnsi="华文楷体" w:eastAsia="华文楷体" w:cs="华文楷体"/>
          <w:lang w:val="en-US" w:eastAsia="zh-CN"/>
          <w:rPrChange w:id="9299" w:author="野草" w:date="2023-02-05T22:59:51Z">
            <w:rPr>
              <w:rFonts w:hint="default"/>
              <w:lang w:val="en-US" w:eastAsia="zh-CN"/>
            </w:rPr>
          </w:rPrChange>
        </w:rPr>
        <w:t>。</w:t>
      </w:r>
    </w:p>
    <w:p>
      <w:pPr>
        <w:rPr>
          <w:rFonts w:hint="eastAsia" w:ascii="华文楷体" w:hAnsi="华文楷体" w:eastAsia="华文楷体" w:cs="华文楷体"/>
          <w:lang w:val="en-US" w:eastAsia="zh-CN"/>
          <w:rPrChange w:id="9300" w:author="野草" w:date="2023-02-05T22:59:51Z">
            <w:rPr>
              <w:rFonts w:hint="default"/>
              <w:lang w:val="en-US" w:eastAsia="zh-CN"/>
            </w:rPr>
          </w:rPrChange>
        </w:rPr>
      </w:pPr>
      <w:r>
        <w:rPr>
          <w:rFonts w:hint="eastAsia" w:ascii="华文楷体" w:hAnsi="华文楷体" w:eastAsia="华文楷体" w:cs="华文楷体"/>
          <w:lang w:val="en-US" w:eastAsia="zh-CN"/>
          <w:rPrChange w:id="9301" w:author="野草" w:date="2023-02-05T22:59:51Z">
            <w:rPr>
              <w:rFonts w:hint="eastAsia"/>
              <w:lang w:val="en-US" w:eastAsia="zh-CN"/>
            </w:rPr>
          </w:rPrChange>
        </w:rPr>
        <w:t>======</w:t>
      </w:r>
    </w:p>
    <w:p>
      <w:pPr>
        <w:rPr>
          <w:rFonts w:hint="eastAsia" w:ascii="华文楷体" w:hAnsi="华文楷体" w:eastAsia="华文楷体" w:cs="华文楷体"/>
          <w:highlight w:val="yellow"/>
          <w:lang w:val="en-US" w:eastAsia="zh-CN"/>
          <w:rPrChange w:id="9302" w:author="野草" w:date="2023-02-05T22:59:51Z">
            <w:rPr>
              <w:rFonts w:hint="default"/>
              <w:highlight w:val="yellow"/>
              <w:lang w:val="en-US" w:eastAsia="zh-CN"/>
            </w:rPr>
          </w:rPrChange>
        </w:rPr>
      </w:pPr>
      <w:r>
        <w:rPr>
          <w:rFonts w:hint="eastAsia" w:ascii="华文楷体" w:hAnsi="华文楷体" w:eastAsia="华文楷体" w:cs="华文楷体"/>
          <w:lang w:val="en-US" w:eastAsia="zh-CN"/>
          <w:rPrChange w:id="9303" w:author="野草" w:date="2023-02-05T22:59:51Z">
            <w:rPr>
              <w:rFonts w:hint="eastAsia"/>
              <w:lang w:val="en-US" w:eastAsia="zh-CN"/>
            </w:rPr>
          </w:rPrChange>
        </w:rPr>
        <w:t>[up230130 12:01]</w:t>
      </w:r>
    </w:p>
    <w:p>
      <w:pPr>
        <w:rPr>
          <w:rFonts w:hint="eastAsia" w:ascii="华文楷体" w:hAnsi="华文楷体" w:eastAsia="华文楷体" w:cs="华文楷体"/>
          <w:lang w:val="en-US" w:eastAsia="zh-CN"/>
          <w:rPrChange w:id="9304" w:author="野草" w:date="2023-02-05T22:59:51Z">
            <w:rPr>
              <w:rFonts w:hint="default"/>
              <w:lang w:val="en-US" w:eastAsia="zh-CN"/>
            </w:rPr>
          </w:rPrChange>
        </w:rPr>
      </w:pPr>
      <w:r>
        <w:rPr>
          <w:rFonts w:hint="eastAsia" w:ascii="华文楷体" w:hAnsi="华文楷体" w:eastAsia="华文楷体" w:cs="华文楷体"/>
          <w:lang w:val="en-US" w:eastAsia="zh-CN"/>
          <w:rPrChange w:id="9305" w:author="野草" w:date="2023-02-05T22:59:51Z">
            <w:rPr>
              <w:rFonts w:hint="eastAsia"/>
              <w:lang w:val="en-US" w:eastAsia="zh-CN"/>
            </w:rPr>
          </w:rPrChange>
        </w:rPr>
        <w:t>为了分析水体对气温的累积效应，需要将研究时期内各</w:t>
      </w:r>
      <w:r>
        <w:rPr>
          <w:rFonts w:hint="eastAsia" w:ascii="华文楷体" w:hAnsi="华文楷体" w:eastAsia="华文楷体" w:cs="华文楷体"/>
          <w:highlight w:val="yellow"/>
          <w:lang w:val="en-US" w:eastAsia="zh-CN"/>
          <w:rPrChange w:id="9306" w:author="野草" w:date="2023-02-05T22:59:51Z">
            <w:rPr>
              <w:rFonts w:hint="eastAsia"/>
              <w:highlight w:val="yellow"/>
              <w:lang w:val="en-US" w:eastAsia="zh-CN"/>
            </w:rPr>
          </w:rPrChange>
        </w:rPr>
        <w:t>时间点</w:t>
      </w:r>
      <w:r>
        <w:rPr>
          <w:rFonts w:hint="eastAsia" w:ascii="华文楷体" w:hAnsi="华文楷体" w:eastAsia="华文楷体" w:cs="华文楷体"/>
          <w:lang w:val="en-US" w:eastAsia="zh-CN"/>
          <w:rPrChange w:id="9307" w:author="野草" w:date="2023-02-05T22:59:51Z">
            <w:rPr>
              <w:rFonts w:hint="eastAsia"/>
              <w:lang w:val="en-US" w:eastAsia="zh-CN"/>
            </w:rPr>
          </w:rPrChange>
        </w:rPr>
        <w:t>的水体降温效应进行叠加。通过将来自固定参考站点的温度值</w:t>
      </w:r>
      <w:r>
        <w:rPr>
          <w:rFonts w:hint="eastAsia" w:ascii="华文楷体" w:hAnsi="华文楷体" w:eastAsia="华文楷体" w:cs="华文楷体"/>
          <w:highlight w:val="yellow"/>
          <w:lang w:val="en-US" w:eastAsia="zh-CN"/>
          <w:rPrChange w:id="9308" w:author="野草" w:date="2023-02-05T22:59:51Z">
            <w:rPr>
              <w:rFonts w:hint="eastAsia"/>
              <w:highlight w:val="yellow"/>
              <w:lang w:val="en-US" w:eastAsia="zh-CN"/>
            </w:rPr>
          </w:rPrChange>
        </w:rPr>
        <w:t>减去</w:t>
      </w:r>
      <w:r>
        <w:rPr>
          <w:rFonts w:hint="eastAsia" w:ascii="华文楷体" w:hAnsi="华文楷体" w:eastAsia="华文楷体" w:cs="华文楷体"/>
          <w:lang w:val="en-US" w:eastAsia="zh-CN"/>
          <w:rPrChange w:id="9309" w:author="野草" w:date="2023-02-05T22:59:51Z">
            <w:rPr>
              <w:rFonts w:hint="eastAsia"/>
              <w:lang w:val="en-US" w:eastAsia="zh-CN"/>
            </w:rPr>
          </w:rPrChange>
        </w:rPr>
        <w:t>来自移动测量点的温度值，得到相应测量点在对应</w:t>
      </w:r>
      <w:r>
        <w:rPr>
          <w:rFonts w:hint="eastAsia" w:ascii="华文楷体" w:hAnsi="华文楷体" w:eastAsia="华文楷体" w:cs="华文楷体"/>
          <w:highlight w:val="yellow"/>
          <w:lang w:val="en-US" w:eastAsia="zh-CN"/>
          <w:rPrChange w:id="9310" w:author="野草" w:date="2023-02-05T22:59:51Z">
            <w:rPr>
              <w:rFonts w:hint="eastAsia"/>
              <w:highlight w:val="yellow"/>
              <w:lang w:val="en-US" w:eastAsia="zh-CN"/>
            </w:rPr>
          </w:rPrChange>
        </w:rPr>
        <w:t>时刻</w:t>
      </w:r>
      <w:r>
        <w:rPr>
          <w:rFonts w:hint="eastAsia" w:ascii="华文楷体" w:hAnsi="华文楷体" w:eastAsia="华文楷体" w:cs="华文楷体"/>
          <w:lang w:val="en-US" w:eastAsia="zh-CN"/>
          <w:rPrChange w:id="9311" w:author="野草" w:date="2023-02-05T22:59:51Z">
            <w:rPr>
              <w:rFonts w:hint="eastAsia"/>
              <w:lang w:val="en-US" w:eastAsia="zh-CN"/>
            </w:rPr>
          </w:rPrChange>
        </w:rPr>
        <w:t>的温度降幅。需要注意的是，当水体使周边环境升温时，该值为负。将相应差值进行累加，则可计算出研究时段内的累积温度变化。在本项目中，其被定义为累积水体降温强度（Cumulative Waterbody Cooling Intensity，CWCI）。CWCI与测量点和水体之间距离之比被定义为累积水体降温梯度（Cumulative Waterbody Cooling Gradient，CWCG）。相应地，在研究时段内的累积湿度变化及其与测量点和水体之间距离之比被分别定义为累积水体增湿强度（</w:t>
      </w:r>
      <w:r>
        <w:rPr>
          <w:rFonts w:hint="eastAsia" w:ascii="华文楷体" w:hAnsi="华文楷体" w:eastAsia="华文楷体" w:cs="华文楷体"/>
          <w:highlight w:val="yellow"/>
          <w:lang w:val="en-US" w:eastAsia="zh-CN"/>
          <w:rPrChange w:id="9312" w:author="野草" w:date="2023-02-05T22:59:51Z">
            <w:rPr>
              <w:rFonts w:hint="eastAsia"/>
              <w:highlight w:val="yellow"/>
              <w:lang w:val="en-US" w:eastAsia="zh-CN"/>
            </w:rPr>
          </w:rPrChange>
        </w:rPr>
        <w:t>Cumulative Waterbody Wetting Intensity，CWWI</w:t>
      </w:r>
      <w:r>
        <w:rPr>
          <w:rFonts w:hint="eastAsia" w:ascii="华文楷体" w:hAnsi="华文楷体" w:eastAsia="华文楷体" w:cs="华文楷体"/>
          <w:lang w:val="en-US" w:eastAsia="zh-CN"/>
          <w:rPrChange w:id="9313" w:author="野草" w:date="2023-02-05T22:59:51Z">
            <w:rPr>
              <w:rFonts w:hint="eastAsia"/>
              <w:lang w:val="en-US" w:eastAsia="zh-CN"/>
            </w:rPr>
          </w:rPrChange>
        </w:rPr>
        <w:t>）和累积水体增湿梯度（</w:t>
      </w:r>
      <w:r>
        <w:rPr>
          <w:rFonts w:hint="eastAsia" w:ascii="华文楷体" w:hAnsi="华文楷体" w:eastAsia="华文楷体" w:cs="华文楷体"/>
          <w:highlight w:val="yellow"/>
          <w:lang w:val="en-US" w:eastAsia="zh-CN"/>
          <w:rPrChange w:id="9314" w:author="野草" w:date="2023-02-05T22:59:51Z">
            <w:rPr>
              <w:rFonts w:hint="eastAsia"/>
              <w:highlight w:val="yellow"/>
              <w:lang w:val="en-US" w:eastAsia="zh-CN"/>
            </w:rPr>
          </w:rPrChange>
        </w:rPr>
        <w:t>Cumulative Waterbody Wetting Gradient，CWWG</w:t>
      </w:r>
      <w:r>
        <w:rPr>
          <w:rFonts w:hint="eastAsia" w:ascii="华文楷体" w:hAnsi="华文楷体" w:eastAsia="华文楷体" w:cs="华文楷体"/>
          <w:lang w:val="en-US" w:eastAsia="zh-CN"/>
          <w:rPrChange w:id="9315" w:author="野草" w:date="2023-02-05T22:59:51Z">
            <w:rPr>
              <w:rFonts w:hint="eastAsia"/>
              <w:lang w:val="en-US" w:eastAsia="zh-CN"/>
            </w:rPr>
          </w:rPrChange>
        </w:rPr>
        <w:t>）。以上指标和温湿度测量值共同被用于本项目的分析。</w:t>
      </w:r>
    </w:p>
    <w:p>
      <w:pPr>
        <w:rPr>
          <w:rFonts w:hint="eastAsia" w:ascii="华文楷体" w:hAnsi="华文楷体" w:eastAsia="华文楷体" w:cs="华文楷体"/>
          <w:lang w:val="en-US" w:eastAsia="zh-CN"/>
          <w:rPrChange w:id="9316" w:author="野草" w:date="2023-02-05T22:59:51Z">
            <w:rPr>
              <w:rFonts w:hint="default"/>
              <w:lang w:val="en-US" w:eastAsia="zh-CN"/>
            </w:rPr>
          </w:rPrChange>
        </w:rPr>
      </w:pPr>
      <w:r>
        <w:rPr>
          <w:rFonts w:hint="eastAsia" w:ascii="华文楷体" w:hAnsi="华文楷体" w:eastAsia="华文楷体" w:cs="华文楷体"/>
          <w:lang w:val="en-US" w:eastAsia="zh-CN"/>
          <w:rPrChange w:id="9317"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318" w:author="野草" w:date="2023-02-05T22:59:51Z">
            <w:rPr>
              <w:rFonts w:hint="eastAsia"/>
              <w:lang w:val="en-US" w:eastAsia="zh-CN"/>
            </w:rPr>
          </w:rPrChange>
        </w:rPr>
      </w:pPr>
    </w:p>
    <w:p>
      <w:pPr>
        <w:rPr>
          <w:rFonts w:hint="eastAsia" w:ascii="华文楷体" w:hAnsi="华文楷体" w:eastAsia="华文楷体" w:cs="华文楷体"/>
          <w:highlight w:val="yellow"/>
          <w:lang w:val="en-US" w:eastAsia="zh-CN"/>
          <w:rPrChange w:id="9319" w:author="野草" w:date="2023-02-05T22:59:51Z">
            <w:rPr>
              <w:rFonts w:hint="default"/>
              <w:highlight w:val="yellow"/>
              <w:lang w:val="en-US" w:eastAsia="zh-CN"/>
            </w:rPr>
          </w:rPrChange>
        </w:rPr>
      </w:pPr>
      <w:r>
        <w:rPr>
          <w:rFonts w:hint="eastAsia" w:ascii="华文楷体" w:hAnsi="华文楷体" w:eastAsia="华文楷体" w:cs="华文楷体"/>
          <w:highlight w:val="yellow"/>
          <w:lang w:val="en-US" w:eastAsia="zh-CN"/>
          <w:rPrChange w:id="9320" w:author="野草" w:date="2023-02-05T22:59:51Z">
            <w:rPr>
              <w:rFonts w:hint="eastAsia"/>
              <w:highlight w:val="yellow"/>
              <w:lang w:val="en-US" w:eastAsia="zh-CN"/>
            </w:rPr>
          </w:rPrChange>
        </w:rPr>
        <w:t>总之，该部分基于街区尺度对水体的热环境效应进行了分析。具体地说，首先在四个季节分别进行测量，然后计算相应的水体冷却指标。将水体冷却指标与环境因素进行分析，评估各因素对水体热环境效应的贡献。</w:t>
      </w:r>
    </w:p>
    <w:p>
      <w:pPr>
        <w:rPr>
          <w:rFonts w:hint="eastAsia" w:ascii="华文楷体" w:hAnsi="华文楷体" w:eastAsia="华文楷体" w:cs="华文楷体"/>
          <w:highlight w:val="yellow"/>
          <w:lang w:val="en-US" w:eastAsia="zh-CN"/>
          <w:rPrChange w:id="9321" w:author="野草" w:date="2023-02-05T22:59:51Z">
            <w:rPr>
              <w:rFonts w:hint="default"/>
              <w:highlight w:val="yellow"/>
              <w:lang w:val="en-US" w:eastAsia="zh-CN"/>
            </w:rPr>
          </w:rPrChange>
        </w:rPr>
      </w:pPr>
    </w:p>
    <w:p>
      <w:pPr>
        <w:rPr>
          <w:rFonts w:hint="eastAsia" w:ascii="华文楷体" w:hAnsi="华文楷体" w:eastAsia="华文楷体" w:cs="华文楷体"/>
          <w:lang w:val="en-US" w:eastAsia="zh-CN"/>
          <w:rPrChange w:id="9322" w:author="野草" w:date="2023-02-05T22:59:51Z">
            <w:rPr>
              <w:rFonts w:hint="eastAsia"/>
              <w:lang w:val="en-US" w:eastAsia="zh-CN"/>
            </w:rPr>
          </w:rPrChange>
        </w:rPr>
      </w:pPr>
      <w:r>
        <w:rPr>
          <w:rFonts w:hint="eastAsia" w:ascii="华文楷体" w:hAnsi="华文楷体" w:eastAsia="华文楷体" w:cs="华文楷体"/>
          <w:lang w:val="en-US" w:eastAsia="zh-CN"/>
          <w:rPrChange w:id="9323" w:author="野草" w:date="2023-02-05T22:59:51Z">
            <w:rPr>
              <w:rFonts w:hint="eastAsia"/>
              <w:lang w:val="en-US" w:eastAsia="zh-CN"/>
            </w:rPr>
          </w:rPrChange>
        </w:rPr>
        <w:t>仅分析一天内各时间点的气温空间格局及其影响因素是不够的，因为这不能反映水体对周边热环境效应随时间变化背景下的整体效应。天空视角因子</w:t>
      </w:r>
      <w:r>
        <w:rPr>
          <w:rFonts w:hint="eastAsia" w:ascii="华文楷体" w:hAnsi="华文楷体" w:eastAsia="华文楷体" w:cs="华文楷体"/>
          <w:lang w:val="en-US" w:eastAsia="zh-CN"/>
          <w:rPrChange w:id="9324" w:author="野草" w:date="2023-02-05T22:59:51Z">
            <w:rPr>
              <w:rFonts w:hint="default"/>
              <w:lang w:val="en-US" w:eastAsia="zh-CN"/>
            </w:rPr>
          </w:rPrChange>
        </w:rPr>
        <w:t>从能量传递的角度描述了城市街道峡谷空间格局对城市物理环境的影响，是描述城市几何形态的重要量化指标。</w:t>
      </w:r>
      <w:r>
        <w:rPr>
          <w:rFonts w:hint="eastAsia" w:ascii="华文楷体" w:hAnsi="华文楷体" w:eastAsia="华文楷体" w:cs="华文楷体"/>
          <w:lang w:val="en-US" w:eastAsia="zh-CN"/>
          <w:rPrChange w:id="9325" w:author="野草" w:date="2023-02-05T22:59:51Z">
            <w:rPr>
              <w:rFonts w:hint="eastAsia"/>
              <w:lang w:val="en-US" w:eastAsia="zh-CN"/>
            </w:rPr>
          </w:rPrChange>
        </w:rPr>
        <w:t>本项目拟采用鱼眼摄像机来计算各测量点的天空视角因子。</w:t>
      </w:r>
    </w:p>
    <w:p>
      <w:pPr>
        <w:rPr>
          <w:rFonts w:hint="eastAsia" w:ascii="华文楷体" w:hAnsi="华文楷体" w:eastAsia="华文楷体" w:cs="华文楷体"/>
          <w:lang w:val="en-US" w:eastAsia="zh-CN"/>
          <w:rPrChange w:id="9326" w:author="野草" w:date="2023-02-05T22:59:51Z">
            <w:rPr>
              <w:rFonts w:hint="eastAsia"/>
              <w:lang w:val="en-US" w:eastAsia="zh-CN"/>
            </w:rPr>
          </w:rPrChange>
        </w:rPr>
      </w:pPr>
    </w:p>
    <w:p>
      <w:pPr>
        <w:rPr>
          <w:rFonts w:hint="eastAsia" w:ascii="华文楷体" w:hAnsi="华文楷体" w:eastAsia="华文楷体" w:cs="华文楷体"/>
          <w:lang w:val="en-US" w:eastAsia="zh-CN"/>
          <w:rPrChange w:id="9327" w:author="野草" w:date="2023-02-05T22:59:51Z">
            <w:rPr>
              <w:rFonts w:hint="eastAsia"/>
              <w:lang w:val="en-US" w:eastAsia="zh-CN"/>
            </w:rPr>
          </w:rPrChange>
        </w:rPr>
      </w:pPr>
      <w:r>
        <w:rPr>
          <w:rFonts w:hint="eastAsia" w:ascii="华文楷体" w:hAnsi="华文楷体" w:eastAsia="华文楷体" w:cs="华文楷体"/>
          <w:lang w:val="en-US" w:eastAsia="zh-CN"/>
          <w:rPrChange w:id="9328" w:author="野草" w:date="2023-02-05T22:59:51Z">
            <w:rPr>
              <w:rFonts w:hint="eastAsia"/>
              <w:lang w:val="en-US" w:eastAsia="zh-CN"/>
            </w:rPr>
          </w:rPrChange>
        </w:rPr>
        <w:t>3.1.3 城市微尺度下河流热环境效应的时空格局分析</w:t>
      </w:r>
    </w:p>
    <w:p>
      <w:pPr>
        <w:rPr>
          <w:rFonts w:hint="eastAsia" w:ascii="华文楷体" w:hAnsi="华文楷体" w:eastAsia="华文楷体" w:cs="华文楷体"/>
          <w:lang w:val="en-US" w:eastAsia="zh-CN"/>
          <w:rPrChange w:id="9329" w:author="野草" w:date="2023-02-05T22:59:51Z">
            <w:rPr>
              <w:rFonts w:hint="default"/>
              <w:lang w:val="en-US" w:eastAsia="zh-CN"/>
            </w:rPr>
          </w:rPrChange>
        </w:rPr>
      </w:pPr>
      <w:bookmarkStart w:id="25" w:name="OLE_LINK15"/>
      <w:r>
        <w:rPr>
          <w:rFonts w:hint="eastAsia" w:ascii="华文楷体" w:hAnsi="华文楷体" w:eastAsia="华文楷体" w:cs="华文楷体"/>
          <w:lang w:val="en-US" w:eastAsia="zh-CN"/>
          <w:rPrChange w:id="9330" w:author="野草" w:date="2023-02-05T22:59:51Z">
            <w:rPr>
              <w:rFonts w:hint="eastAsia"/>
              <w:lang w:val="en-US" w:eastAsia="zh-CN"/>
            </w:rPr>
          </w:rPrChange>
        </w:rPr>
        <w:t>[up230130 15:53]</w:t>
      </w:r>
    </w:p>
    <w:bookmarkEnd w:id="25"/>
    <w:p>
      <w:pPr>
        <w:rPr>
          <w:rFonts w:hint="eastAsia" w:ascii="华文楷体" w:hAnsi="华文楷体" w:eastAsia="华文楷体" w:cs="华文楷体"/>
          <w:lang w:val="en-US" w:eastAsia="zh-CN"/>
          <w:rPrChange w:id="9331" w:author="野草" w:date="2023-02-05T22:59:51Z">
            <w:rPr>
              <w:rFonts w:hint="eastAsia"/>
              <w:lang w:val="en-US" w:eastAsia="zh-CN"/>
            </w:rPr>
          </w:rPrChange>
        </w:rPr>
      </w:pPr>
      <w:r>
        <w:rPr>
          <w:rFonts w:hint="eastAsia" w:ascii="华文楷体" w:hAnsi="华文楷体" w:eastAsia="华文楷体" w:cs="华文楷体"/>
          <w:lang w:val="en-US" w:eastAsia="zh-CN"/>
          <w:rPrChange w:id="9332" w:author="野草" w:date="2023-02-05T22:59:51Z">
            <w:rPr>
              <w:rFonts w:hint="eastAsia"/>
              <w:lang w:val="en-US" w:eastAsia="zh-CN"/>
            </w:rPr>
          </w:rPrChange>
        </w:rPr>
        <w:t>城市街区内</w:t>
      </w:r>
      <w:r>
        <w:rPr>
          <w:rFonts w:hint="eastAsia" w:ascii="华文楷体" w:hAnsi="华文楷体" w:eastAsia="华文楷体" w:cs="华文楷体"/>
          <w:highlight w:val="yellow"/>
          <w:lang w:val="en-US" w:eastAsia="zh-CN"/>
          <w:rPrChange w:id="9333" w:author="野草" w:date="2023-02-05T22:59:51Z">
            <w:rPr>
              <w:rFonts w:hint="eastAsia"/>
              <w:highlight w:val="yellow"/>
              <w:lang w:val="en-US" w:eastAsia="zh-CN"/>
            </w:rPr>
          </w:rPrChange>
        </w:rPr>
        <w:t>微尺度要素</w:t>
      </w:r>
      <w:r>
        <w:rPr>
          <w:rFonts w:hint="eastAsia" w:ascii="华文楷体" w:hAnsi="华文楷体" w:eastAsia="华文楷体" w:cs="华文楷体"/>
          <w:lang w:val="en-US" w:eastAsia="zh-CN"/>
          <w:rPrChange w:id="9334" w:author="野草" w:date="2023-02-05T22:59:51Z">
            <w:rPr>
              <w:rFonts w:hint="eastAsia"/>
              <w:lang w:val="en-US" w:eastAsia="zh-CN"/>
            </w:rPr>
          </w:rPrChange>
        </w:rPr>
        <w:t>的形态特征对周边局地微气候有显著的影响。本项目将选择沿岸地区代表性的</w:t>
      </w:r>
      <w:r>
        <w:rPr>
          <w:rFonts w:hint="eastAsia" w:ascii="华文楷体" w:hAnsi="华文楷体" w:eastAsia="华文楷体" w:cs="华文楷体"/>
          <w:highlight w:val="yellow"/>
          <w:lang w:val="en-US" w:eastAsia="zh-CN"/>
          <w:rPrChange w:id="9335" w:author="野草" w:date="2023-02-05T22:59:51Z">
            <w:rPr>
              <w:rFonts w:hint="eastAsia"/>
              <w:highlight w:val="yellow"/>
              <w:lang w:val="en-US" w:eastAsia="zh-CN"/>
            </w:rPr>
          </w:rPrChange>
        </w:rPr>
        <w:t>城市景观</w:t>
      </w:r>
      <w:r>
        <w:rPr>
          <w:rFonts w:hint="eastAsia" w:ascii="华文楷体" w:hAnsi="华文楷体" w:eastAsia="华文楷体" w:cs="华文楷体"/>
          <w:lang w:val="en-US" w:eastAsia="zh-CN"/>
          <w:rPrChange w:id="9336" w:author="野草" w:date="2023-02-05T22:59:51Z">
            <w:rPr>
              <w:rFonts w:hint="eastAsia"/>
              <w:lang w:val="en-US" w:eastAsia="zh-CN"/>
            </w:rPr>
          </w:rPrChange>
        </w:rPr>
        <w:t>来分析相应微尺度要素的作用。根据长江上游流域城市沿岸区域的主要土地利用特征，</w:t>
      </w:r>
      <w:r>
        <w:rPr>
          <w:rFonts w:hint="eastAsia" w:ascii="华文楷体" w:hAnsi="华文楷体" w:eastAsia="华文楷体" w:cs="华文楷体"/>
          <w:highlight w:val="yellow"/>
          <w:lang w:val="en-US" w:eastAsia="zh-CN"/>
          <w:rPrChange w:id="9337" w:author="野草" w:date="2023-02-05T22:59:51Z">
            <w:rPr>
              <w:rFonts w:hint="eastAsia"/>
              <w:highlight w:val="yellow"/>
              <w:lang w:val="en-US" w:eastAsia="zh-CN"/>
            </w:rPr>
          </w:rPrChange>
        </w:rPr>
        <w:t>广场、绿地、中低层住宅、高层住宅和工业建筑</w:t>
      </w:r>
      <w:r>
        <w:rPr>
          <w:rFonts w:hint="eastAsia" w:ascii="华文楷体" w:hAnsi="华文楷体" w:eastAsia="华文楷体" w:cs="华文楷体"/>
          <w:lang w:val="en-US" w:eastAsia="zh-CN"/>
          <w:rPrChange w:id="9338" w:author="野草" w:date="2023-02-05T22:59:51Z">
            <w:rPr>
              <w:rFonts w:hint="eastAsia"/>
              <w:lang w:val="en-US" w:eastAsia="zh-CN"/>
            </w:rPr>
          </w:rPrChange>
        </w:rPr>
        <w:t>被选择为研究对象。对每一类城市景观，根据地理位置、空间形态特征、场地条件和地形条件选择</w:t>
      </w:r>
      <w:r>
        <w:rPr>
          <w:rFonts w:hint="eastAsia" w:ascii="华文楷体" w:hAnsi="华文楷体" w:eastAsia="华文楷体" w:cs="华文楷体"/>
          <w:highlight w:val="yellow"/>
          <w:lang w:val="en-US" w:eastAsia="zh-CN"/>
          <w:rPrChange w:id="9339" w:author="野草" w:date="2023-02-05T22:59:51Z">
            <w:rPr>
              <w:rFonts w:hint="eastAsia"/>
              <w:highlight w:val="yellow"/>
              <w:lang w:val="en-US" w:eastAsia="zh-CN"/>
            </w:rPr>
          </w:rPrChange>
        </w:rPr>
        <w:t>3个</w:t>
      </w:r>
      <w:r>
        <w:rPr>
          <w:rFonts w:hint="eastAsia" w:ascii="华文楷体" w:hAnsi="华文楷体" w:eastAsia="华文楷体" w:cs="华文楷体"/>
          <w:lang w:val="en-US" w:eastAsia="zh-CN"/>
          <w:rPrChange w:id="9340" w:author="野草" w:date="2023-02-05T22:59:51Z">
            <w:rPr>
              <w:rFonts w:hint="eastAsia"/>
              <w:lang w:val="en-US" w:eastAsia="zh-CN"/>
            </w:rPr>
          </w:rPrChange>
        </w:rPr>
        <w:t>样地，并对每个样地设置</w:t>
      </w:r>
      <w:r>
        <w:rPr>
          <w:rFonts w:hint="eastAsia" w:ascii="华文楷体" w:hAnsi="华文楷体" w:eastAsia="华文楷体" w:cs="华文楷体"/>
          <w:highlight w:val="yellow"/>
          <w:lang w:val="en-US" w:eastAsia="zh-CN"/>
          <w:rPrChange w:id="9341" w:author="野草" w:date="2023-02-05T22:59:51Z">
            <w:rPr>
              <w:rFonts w:hint="eastAsia"/>
              <w:highlight w:val="yellow"/>
              <w:lang w:val="en-US" w:eastAsia="zh-CN"/>
            </w:rPr>
          </w:rPrChange>
        </w:rPr>
        <w:t>10-15个</w:t>
      </w:r>
      <w:r>
        <w:rPr>
          <w:rFonts w:hint="eastAsia" w:ascii="华文楷体" w:hAnsi="华文楷体" w:eastAsia="华文楷体" w:cs="华文楷体"/>
          <w:lang w:val="en-US" w:eastAsia="zh-CN"/>
          <w:rPrChange w:id="9342" w:author="野草" w:date="2023-02-05T22:59:51Z">
            <w:rPr>
              <w:rFonts w:hint="eastAsia"/>
              <w:lang w:val="en-US" w:eastAsia="zh-CN"/>
            </w:rPr>
          </w:rPrChange>
        </w:rPr>
        <w:t>测量点进行实地测量。</w:t>
      </w:r>
      <w:r>
        <w:rPr>
          <w:rFonts w:hint="eastAsia" w:ascii="华文楷体" w:hAnsi="华文楷体" w:eastAsia="华文楷体" w:cs="华文楷体"/>
          <w:highlight w:val="none"/>
          <w:lang w:val="en-US" w:eastAsia="zh-CN"/>
          <w:rPrChange w:id="9343" w:author="野草" w:date="2023-02-05T22:59:51Z">
            <w:rPr>
              <w:rFonts w:hint="eastAsia"/>
              <w:highlight w:val="none"/>
              <w:lang w:val="en-US" w:eastAsia="zh-CN"/>
            </w:rPr>
          </w:rPrChange>
        </w:rPr>
        <w:t>本项目采用</w:t>
      </w:r>
      <w:r>
        <w:rPr>
          <w:rFonts w:hint="eastAsia" w:ascii="华文楷体" w:hAnsi="华文楷体" w:eastAsia="华文楷体" w:cs="华文楷体"/>
          <w:highlight w:val="yellow"/>
          <w:lang w:val="en-US" w:eastAsia="zh-CN"/>
          <w:rPrChange w:id="9344" w:author="野草" w:date="2023-02-05T22:59:51Z">
            <w:rPr>
              <w:rFonts w:hint="eastAsia"/>
              <w:highlight w:val="yellow"/>
              <w:lang w:val="en-US" w:eastAsia="zh-CN"/>
            </w:rPr>
          </w:rPrChange>
        </w:rPr>
        <w:t>100m×100m</w:t>
      </w:r>
      <w:r>
        <w:rPr>
          <w:rFonts w:hint="eastAsia" w:ascii="华文楷体" w:hAnsi="华文楷体" w:eastAsia="华文楷体" w:cs="华文楷体"/>
          <w:highlight w:val="none"/>
          <w:lang w:val="en-US" w:eastAsia="zh-CN"/>
          <w:rPrChange w:id="9345" w:author="野草" w:date="2023-02-05T22:59:51Z">
            <w:rPr>
              <w:rFonts w:hint="eastAsia"/>
              <w:highlight w:val="none"/>
              <w:lang w:val="en-US" w:eastAsia="zh-CN"/>
            </w:rPr>
          </w:rPrChange>
        </w:rPr>
        <w:t>作为每个研究样地的场地尺寸，涵盖了选定的景观类型和周边其它土地利用类型的区域（如广场和周边的建筑、住宅和周边的道路等）。</w:t>
      </w:r>
      <w:r>
        <w:rPr>
          <w:rFonts w:hint="eastAsia" w:ascii="华文楷体" w:hAnsi="华文楷体" w:eastAsia="华文楷体" w:cs="华文楷体"/>
          <w:lang w:val="en-US" w:eastAsia="zh-CN"/>
          <w:rPrChange w:id="9346" w:author="野草" w:date="2023-02-05T22:59:51Z">
            <w:rPr>
              <w:rFonts w:hint="eastAsia"/>
              <w:lang w:val="en-US" w:eastAsia="zh-CN"/>
            </w:rPr>
          </w:rPrChange>
        </w:rPr>
        <w:t>各样地的在重庆市的位置和空间特征如图XX所示：</w:t>
      </w:r>
    </w:p>
    <w:p>
      <w:pPr>
        <w:rPr>
          <w:rFonts w:hint="eastAsia" w:ascii="华文楷体" w:hAnsi="华文楷体" w:eastAsia="华文楷体" w:cs="华文楷体"/>
          <w:lang w:val="en-US" w:eastAsia="zh-CN"/>
          <w:rPrChange w:id="9347" w:author="野草" w:date="2023-02-05T22:59:51Z">
            <w:rPr>
              <w:rFonts w:hint="default"/>
              <w:lang w:val="en-US" w:eastAsia="zh-CN"/>
            </w:rPr>
          </w:rPrChange>
        </w:rPr>
      </w:pPr>
      <w:r>
        <w:rPr>
          <w:rFonts w:hint="eastAsia" w:ascii="华文楷体" w:hAnsi="华文楷体" w:eastAsia="华文楷体" w:cs="华文楷体"/>
          <w:lang w:val="en-US" w:eastAsia="zh-CN"/>
          <w:rPrChange w:id="9348"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349" w:author="野草" w:date="2023-02-05T22:59:51Z">
            <w:rPr>
              <w:rFonts w:hint="default"/>
              <w:lang w:val="en-US" w:eastAsia="zh-CN"/>
            </w:rPr>
          </w:rPrChange>
        </w:rPr>
      </w:pPr>
      <w:bookmarkStart w:id="26" w:name="OLE_LINK16"/>
      <w:r>
        <w:rPr>
          <w:rFonts w:hint="eastAsia" w:ascii="华文楷体" w:hAnsi="华文楷体" w:eastAsia="华文楷体" w:cs="华文楷体"/>
          <w:lang w:val="en-US" w:eastAsia="zh-CN"/>
          <w:rPrChange w:id="9350" w:author="野草" w:date="2023-02-05T22:59:51Z">
            <w:rPr>
              <w:rFonts w:hint="eastAsia"/>
              <w:lang w:val="en-US" w:eastAsia="zh-CN"/>
            </w:rPr>
          </w:rPrChange>
        </w:rPr>
        <w:t>[up23012</w:t>
      </w:r>
      <w:r>
        <w:rPr>
          <w:rFonts w:hint="eastAsia" w:ascii="华文楷体" w:hAnsi="华文楷体" w:eastAsia="华文楷体" w:cs="华文楷体"/>
          <w:lang w:val="en-AU" w:eastAsia="zh-CN"/>
          <w:rPrChange w:id="9351" w:author="野草" w:date="2023-02-05T22:59:51Z">
            <w:rPr>
              <w:rFonts w:hint="default"/>
              <w:lang w:val="en-AU" w:eastAsia="zh-CN"/>
            </w:rPr>
          </w:rPrChange>
        </w:rPr>
        <w:t>6</w:t>
      </w:r>
      <w:r>
        <w:rPr>
          <w:rFonts w:hint="eastAsia" w:ascii="华文楷体" w:hAnsi="华文楷体" w:eastAsia="华文楷体" w:cs="华文楷体"/>
          <w:lang w:val="en-US" w:eastAsia="zh-CN"/>
          <w:rPrChange w:id="9352" w:author="野草" w:date="2023-02-05T22:59:51Z">
            <w:rPr>
              <w:rFonts w:hint="eastAsia"/>
              <w:lang w:val="en-US" w:eastAsia="zh-CN"/>
            </w:rPr>
          </w:rPrChange>
        </w:rPr>
        <w:t xml:space="preserve"> 22:31]</w:t>
      </w:r>
    </w:p>
    <w:bookmarkEnd w:id="26"/>
    <w:p>
      <w:pPr>
        <w:rPr>
          <w:rFonts w:hint="eastAsia" w:ascii="华文楷体" w:hAnsi="华文楷体" w:eastAsia="华文楷体" w:cs="华文楷体"/>
          <w:lang w:val="en-US" w:eastAsia="zh-CN"/>
          <w:rPrChange w:id="9353" w:author="野草" w:date="2023-02-05T22:59:51Z">
            <w:rPr>
              <w:rFonts w:hint="default"/>
              <w:lang w:val="en-US" w:eastAsia="zh-CN"/>
            </w:rPr>
          </w:rPrChange>
        </w:rPr>
      </w:pPr>
      <w:r>
        <w:rPr>
          <w:rFonts w:hint="eastAsia" w:ascii="华文楷体" w:hAnsi="华文楷体" w:eastAsia="华文楷体" w:cs="华文楷体"/>
          <w:lang w:val="en-US" w:eastAsia="zh-CN"/>
          <w:rPrChange w:id="9354" w:author="野草" w:date="2023-02-05T22:59:51Z">
            <w:rPr>
              <w:rFonts w:hint="eastAsia"/>
              <w:lang w:val="en-US" w:eastAsia="zh-CN"/>
            </w:rPr>
          </w:rPrChange>
        </w:rPr>
        <w:t>考虑到</w:t>
      </w:r>
      <w:r>
        <w:rPr>
          <w:rFonts w:hint="eastAsia" w:ascii="华文楷体" w:hAnsi="华文楷体" w:eastAsia="华文楷体" w:cs="华文楷体"/>
          <w:lang w:val="en-US" w:eastAsia="zh-CN"/>
          <w:rPrChange w:id="9355" w:author="野草" w:date="2023-02-05T22:59:51Z">
            <w:rPr>
              <w:rFonts w:hint="default"/>
              <w:lang w:val="en-US" w:eastAsia="zh-CN"/>
            </w:rPr>
          </w:rPrChange>
        </w:rPr>
        <w:t>安全问题和后勤安排，测量</w:t>
      </w:r>
      <w:r>
        <w:rPr>
          <w:rFonts w:hint="eastAsia" w:ascii="华文楷体" w:hAnsi="华文楷体" w:eastAsia="华文楷体" w:cs="华文楷体"/>
          <w:highlight w:val="yellow"/>
          <w:lang w:val="en-US" w:eastAsia="zh-CN"/>
          <w:rPrChange w:id="9356" w:author="野草" w:date="2023-02-05T22:59:51Z">
            <w:rPr>
              <w:rFonts w:hint="default"/>
              <w:highlight w:val="yellow"/>
              <w:lang w:val="en-US" w:eastAsia="zh-CN"/>
            </w:rPr>
          </w:rPrChange>
        </w:rPr>
        <w:t>从</w:t>
      </w:r>
      <w:r>
        <w:rPr>
          <w:rFonts w:hint="eastAsia" w:ascii="华文楷体" w:hAnsi="华文楷体" w:eastAsia="华文楷体" w:cs="华文楷体"/>
          <w:highlight w:val="yellow"/>
          <w:lang w:val="en-US" w:eastAsia="zh-CN"/>
          <w:rPrChange w:id="9357" w:author="野草" w:date="2023-02-05T22:59:51Z">
            <w:rPr>
              <w:rFonts w:hint="eastAsia"/>
              <w:highlight w:val="yellow"/>
              <w:lang w:val="en-US" w:eastAsia="zh-CN"/>
            </w:rPr>
          </w:rPrChange>
        </w:rPr>
        <w:t>13:</w:t>
      </w:r>
      <w:r>
        <w:rPr>
          <w:rFonts w:hint="eastAsia" w:ascii="华文楷体" w:hAnsi="华文楷体" w:eastAsia="华文楷体" w:cs="华文楷体"/>
          <w:highlight w:val="yellow"/>
          <w:lang w:val="en-US" w:eastAsia="zh-CN"/>
          <w:rPrChange w:id="9358" w:author="野草" w:date="2023-02-05T22:59:51Z">
            <w:rPr>
              <w:rFonts w:hint="default"/>
              <w:highlight w:val="yellow"/>
              <w:lang w:val="en-US" w:eastAsia="zh-CN"/>
            </w:rPr>
          </w:rPrChange>
        </w:rPr>
        <w:t>00到</w:t>
      </w:r>
      <w:r>
        <w:rPr>
          <w:rFonts w:hint="eastAsia" w:ascii="华文楷体" w:hAnsi="华文楷体" w:eastAsia="华文楷体" w:cs="华文楷体"/>
          <w:highlight w:val="yellow"/>
          <w:lang w:val="en-US" w:eastAsia="zh-CN"/>
          <w:rPrChange w:id="9359" w:author="野草" w:date="2023-02-05T22:59:51Z">
            <w:rPr>
              <w:rFonts w:hint="eastAsia"/>
              <w:highlight w:val="yellow"/>
              <w:lang w:val="en-US" w:eastAsia="zh-CN"/>
            </w:rPr>
          </w:rPrChange>
        </w:rPr>
        <w:t>21:</w:t>
      </w:r>
      <w:r>
        <w:rPr>
          <w:rFonts w:hint="eastAsia" w:ascii="华文楷体" w:hAnsi="华文楷体" w:eastAsia="华文楷体" w:cs="华文楷体"/>
          <w:highlight w:val="yellow"/>
          <w:lang w:val="en-US" w:eastAsia="zh-CN"/>
          <w:rPrChange w:id="9360" w:author="野草" w:date="2023-02-05T22:59:51Z">
            <w:rPr>
              <w:rFonts w:hint="default"/>
              <w:highlight w:val="yellow"/>
              <w:lang w:val="en-US" w:eastAsia="zh-CN"/>
            </w:rPr>
          </w:rPrChange>
        </w:rPr>
        <w:t>00</w:t>
      </w:r>
      <w:r>
        <w:rPr>
          <w:rFonts w:hint="eastAsia" w:ascii="华文楷体" w:hAnsi="华文楷体" w:eastAsia="华文楷体" w:cs="华文楷体"/>
          <w:lang w:val="en-US" w:eastAsia="zh-CN"/>
          <w:rPrChange w:id="9361" w:author="野草" w:date="2023-02-05T22:59:51Z">
            <w:rPr>
              <w:rFonts w:hint="default"/>
              <w:lang w:val="en-US" w:eastAsia="zh-CN"/>
            </w:rPr>
          </w:rPrChange>
        </w:rPr>
        <w:t>进行，涵盖了白天最热的</w:t>
      </w:r>
      <w:r>
        <w:rPr>
          <w:rFonts w:hint="eastAsia" w:ascii="华文楷体" w:hAnsi="华文楷体" w:eastAsia="华文楷体" w:cs="华文楷体"/>
          <w:lang w:val="en-US" w:eastAsia="zh-CN"/>
          <w:rPrChange w:id="9362" w:author="野草" w:date="2023-02-05T22:59:51Z">
            <w:rPr>
              <w:rFonts w:hint="eastAsia"/>
              <w:lang w:val="en-US" w:eastAsia="zh-CN"/>
            </w:rPr>
          </w:rPrChange>
        </w:rPr>
        <w:t>时段</w:t>
      </w:r>
      <w:r>
        <w:rPr>
          <w:rFonts w:hint="eastAsia" w:ascii="华文楷体" w:hAnsi="华文楷体" w:eastAsia="华文楷体" w:cs="华文楷体"/>
          <w:lang w:val="en-US" w:eastAsia="zh-CN"/>
          <w:rPrChange w:id="9363" w:author="野草" w:date="2023-02-05T22:59:51Z">
            <w:rPr>
              <w:rFonts w:hint="default"/>
              <w:lang w:val="en-US" w:eastAsia="zh-CN"/>
            </w:rPr>
          </w:rPrChange>
        </w:rPr>
        <w:t>和人们户外活动仍然活跃的</w:t>
      </w:r>
      <w:r>
        <w:rPr>
          <w:rFonts w:hint="eastAsia" w:ascii="华文楷体" w:hAnsi="华文楷体" w:eastAsia="华文楷体" w:cs="华文楷体"/>
          <w:lang w:val="en-US" w:eastAsia="zh-CN"/>
          <w:rPrChange w:id="9364" w:author="野草" w:date="2023-02-05T22:59:51Z">
            <w:rPr>
              <w:rFonts w:hint="eastAsia"/>
              <w:lang w:val="en-US" w:eastAsia="zh-CN"/>
            </w:rPr>
          </w:rPrChange>
        </w:rPr>
        <w:t>晚间</w:t>
      </w:r>
      <w:r>
        <w:rPr>
          <w:rFonts w:hint="eastAsia" w:ascii="华文楷体" w:hAnsi="华文楷体" w:eastAsia="华文楷体" w:cs="华文楷体"/>
          <w:lang w:val="en-US" w:eastAsia="zh-CN"/>
          <w:rPrChange w:id="9365" w:author="野草" w:date="2023-02-05T22:59:51Z">
            <w:rPr>
              <w:rFonts w:hint="default"/>
              <w:lang w:val="en-US" w:eastAsia="zh-CN"/>
            </w:rPr>
          </w:rPrChange>
        </w:rPr>
        <w:t>时段。</w:t>
      </w:r>
      <w:r>
        <w:rPr>
          <w:rFonts w:hint="eastAsia" w:ascii="华文楷体" w:hAnsi="华文楷体" w:eastAsia="华文楷体" w:cs="华文楷体"/>
          <w:lang w:val="en-US" w:eastAsia="zh-CN"/>
          <w:rPrChange w:id="9366" w:author="野草" w:date="2023-02-05T22:59:51Z">
            <w:rPr>
              <w:rFonts w:hint="eastAsia"/>
              <w:lang w:val="en-US" w:eastAsia="zh-CN"/>
            </w:rPr>
          </w:rPrChange>
        </w:rPr>
        <w:t>测量设备包括</w:t>
      </w:r>
      <w:r>
        <w:rPr>
          <w:rFonts w:hint="eastAsia" w:ascii="华文楷体" w:hAnsi="华文楷体" w:eastAsia="华文楷体" w:cs="华文楷体"/>
          <w:highlight w:val="yellow"/>
          <w:lang w:val="en-US" w:eastAsia="zh-CN"/>
          <w:rPrChange w:id="9367" w:author="野草" w:date="2023-02-05T22:59:51Z">
            <w:rPr>
              <w:rFonts w:hint="eastAsia"/>
              <w:highlight w:val="yellow"/>
              <w:lang w:val="en-US" w:eastAsia="zh-CN"/>
            </w:rPr>
          </w:rPrChange>
        </w:rPr>
        <w:t>温湿度检测仪、风速计</w:t>
      </w:r>
      <w:r>
        <w:rPr>
          <w:rFonts w:hint="eastAsia" w:ascii="华文楷体" w:hAnsi="华文楷体" w:eastAsia="华文楷体" w:cs="华文楷体"/>
          <w:lang w:val="en-US" w:eastAsia="zh-CN"/>
          <w:rPrChange w:id="9368" w:author="野草" w:date="2023-02-05T22:59:51Z">
            <w:rPr>
              <w:rFonts w:hint="eastAsia"/>
              <w:lang w:val="en-US" w:eastAsia="zh-CN"/>
            </w:rPr>
          </w:rPrChange>
        </w:rPr>
        <w:t>，其测量频率分别为</w:t>
      </w:r>
      <w:r>
        <w:rPr>
          <w:rFonts w:hint="eastAsia" w:ascii="华文楷体" w:hAnsi="华文楷体" w:eastAsia="华文楷体" w:cs="华文楷体"/>
          <w:highlight w:val="yellow"/>
          <w:lang w:val="en-US" w:eastAsia="zh-CN"/>
          <w:rPrChange w:id="9369" w:author="野草" w:date="2023-02-05T22:59:51Z">
            <w:rPr>
              <w:rFonts w:hint="eastAsia"/>
              <w:highlight w:val="yellow"/>
              <w:lang w:val="en-US" w:eastAsia="zh-CN"/>
            </w:rPr>
          </w:rPrChange>
        </w:rPr>
        <w:t>XXX</w:t>
      </w:r>
      <w:r>
        <w:rPr>
          <w:rFonts w:hint="eastAsia" w:ascii="华文楷体" w:hAnsi="华文楷体" w:eastAsia="华文楷体" w:cs="华文楷体"/>
          <w:lang w:val="en-US" w:eastAsia="zh-CN"/>
          <w:rPrChange w:id="9370" w:author="野草" w:date="2023-02-05T22:59:51Z">
            <w:rPr>
              <w:rFonts w:hint="default"/>
              <w:lang w:val="en-US" w:eastAsia="zh-CN"/>
            </w:rPr>
          </w:rPrChange>
        </w:rPr>
        <w:t>。由于气象站数量有限，</w:t>
      </w:r>
      <w:r>
        <w:rPr>
          <w:rFonts w:hint="eastAsia" w:ascii="华文楷体" w:hAnsi="华文楷体" w:eastAsia="华文楷体" w:cs="华文楷体"/>
          <w:lang w:val="en-US" w:eastAsia="zh-CN"/>
          <w:rPrChange w:id="9371" w:author="野草" w:date="2023-02-05T22:59:51Z">
            <w:rPr>
              <w:rFonts w:hint="eastAsia"/>
              <w:lang w:val="en-US" w:eastAsia="zh-CN"/>
            </w:rPr>
          </w:rPrChange>
        </w:rPr>
        <w:t>本项目采用了</w:t>
      </w:r>
      <w:r>
        <w:rPr>
          <w:rFonts w:hint="eastAsia" w:ascii="华文楷体" w:hAnsi="华文楷体" w:eastAsia="华文楷体" w:cs="华文楷体"/>
          <w:lang w:val="en-US" w:eastAsia="zh-CN"/>
          <w:rPrChange w:id="9372" w:author="野草" w:date="2023-02-05T22:59:51Z">
            <w:rPr>
              <w:rFonts w:hint="default"/>
              <w:lang w:val="en-US" w:eastAsia="zh-CN"/>
            </w:rPr>
          </w:rPrChange>
        </w:rPr>
        <w:t>连续测量和移动测量</w:t>
      </w:r>
      <w:r>
        <w:rPr>
          <w:rFonts w:hint="eastAsia" w:ascii="华文楷体" w:hAnsi="华文楷体" w:eastAsia="华文楷体" w:cs="华文楷体"/>
          <w:lang w:val="en-US" w:eastAsia="zh-CN"/>
          <w:rPrChange w:id="9373" w:author="野草" w:date="2023-02-05T22:59:51Z">
            <w:rPr>
              <w:rFonts w:hint="eastAsia"/>
              <w:lang w:val="en-US" w:eastAsia="zh-CN"/>
            </w:rPr>
          </w:rPrChange>
        </w:rPr>
        <w:t>相结合的手段。</w:t>
      </w:r>
      <w:r>
        <w:rPr>
          <w:rFonts w:hint="eastAsia" w:ascii="华文楷体" w:hAnsi="华文楷体" w:eastAsia="华文楷体" w:cs="华文楷体"/>
          <w:lang w:val="en-US" w:eastAsia="zh-CN"/>
          <w:rPrChange w:id="9374" w:author="野草" w:date="2023-02-05T22:59:51Z">
            <w:rPr>
              <w:rFonts w:hint="default"/>
              <w:lang w:val="en-US" w:eastAsia="zh-CN"/>
            </w:rPr>
          </w:rPrChange>
        </w:rPr>
        <w:t>在重要</w:t>
      </w:r>
      <w:r>
        <w:rPr>
          <w:rFonts w:hint="eastAsia" w:ascii="华文楷体" w:hAnsi="华文楷体" w:eastAsia="华文楷体" w:cs="华文楷体"/>
          <w:lang w:val="en-US" w:eastAsia="zh-CN"/>
          <w:rPrChange w:id="9375" w:author="野草" w:date="2023-02-05T22:59:51Z">
            <w:rPr>
              <w:rFonts w:hint="eastAsia"/>
              <w:lang w:val="en-US" w:eastAsia="zh-CN"/>
            </w:rPr>
          </w:rPrChange>
        </w:rPr>
        <w:t>测量</w:t>
      </w:r>
      <w:r>
        <w:rPr>
          <w:rFonts w:hint="eastAsia" w:ascii="华文楷体" w:hAnsi="华文楷体" w:eastAsia="华文楷体" w:cs="华文楷体"/>
          <w:lang w:val="en-US" w:eastAsia="zh-CN"/>
          <w:rPrChange w:id="9376" w:author="野草" w:date="2023-02-05T22:59:51Z">
            <w:rPr>
              <w:rFonts w:hint="default"/>
              <w:lang w:val="en-US" w:eastAsia="zh-CN"/>
            </w:rPr>
          </w:rPrChange>
        </w:rPr>
        <w:t>点（</w:t>
      </w:r>
      <w:r>
        <w:rPr>
          <w:rFonts w:hint="eastAsia" w:ascii="华文楷体" w:hAnsi="华文楷体" w:eastAsia="华文楷体" w:cs="华文楷体"/>
          <w:lang w:val="en-US" w:eastAsia="zh-CN"/>
          <w:rPrChange w:id="9377" w:author="野草" w:date="2023-02-05T22:59:51Z">
            <w:rPr>
              <w:rFonts w:hint="eastAsia"/>
              <w:lang w:val="en-US" w:eastAsia="zh-CN"/>
            </w:rPr>
          </w:rPrChange>
        </w:rPr>
        <w:t>如广场</w:t>
      </w:r>
      <w:r>
        <w:rPr>
          <w:rFonts w:hint="eastAsia" w:ascii="华文楷体" w:hAnsi="华文楷体" w:eastAsia="华文楷体" w:cs="华文楷体"/>
          <w:lang w:val="en-US" w:eastAsia="zh-CN"/>
          <w:rPrChange w:id="9378" w:author="野草" w:date="2023-02-05T22:59:51Z">
            <w:rPr>
              <w:rFonts w:hint="default"/>
              <w:lang w:val="en-US" w:eastAsia="zh-CN"/>
            </w:rPr>
          </w:rPrChange>
        </w:rPr>
        <w:t>中心）采用固定站的连续测量，而在周围点进行移动测量。</w:t>
      </w:r>
    </w:p>
    <w:p>
      <w:pPr>
        <w:rPr>
          <w:rFonts w:hint="eastAsia" w:ascii="华文楷体" w:hAnsi="华文楷体" w:eastAsia="华文楷体" w:cs="华文楷体"/>
          <w:lang w:val="en-US" w:eastAsia="zh-CN"/>
          <w:rPrChange w:id="9379" w:author="野草" w:date="2023-02-05T22:59:51Z">
            <w:rPr>
              <w:rFonts w:hint="default"/>
              <w:lang w:val="en-US" w:eastAsia="zh-CN"/>
            </w:rPr>
          </w:rPrChange>
        </w:rPr>
      </w:pPr>
      <w:r>
        <w:rPr>
          <w:rFonts w:hint="eastAsia" w:ascii="华文楷体" w:hAnsi="华文楷体" w:eastAsia="华文楷体" w:cs="华文楷体"/>
          <w:lang w:val="en-US" w:eastAsia="zh-CN"/>
          <w:rPrChange w:id="9380"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381" w:author="野草" w:date="2023-02-05T22:59:51Z">
            <w:rPr>
              <w:rFonts w:hint="eastAsia"/>
              <w:lang w:val="en-US" w:eastAsia="zh-CN"/>
            </w:rPr>
          </w:rPrChange>
        </w:rPr>
      </w:pPr>
    </w:p>
    <w:p>
      <w:pPr>
        <w:rPr>
          <w:rFonts w:hint="eastAsia" w:ascii="华文楷体" w:hAnsi="华文楷体" w:eastAsia="华文楷体" w:cs="华文楷体"/>
          <w:lang w:val="en-US" w:eastAsia="zh-CN"/>
          <w:rPrChange w:id="9382" w:author="野草" w:date="2023-02-05T22:59:51Z">
            <w:rPr>
              <w:rFonts w:hint="default"/>
              <w:lang w:val="en-US" w:eastAsia="zh-CN"/>
            </w:rPr>
          </w:rPrChange>
        </w:rPr>
      </w:pPr>
      <w:r>
        <w:rPr>
          <w:rFonts w:hint="eastAsia" w:ascii="华文楷体" w:hAnsi="华文楷体" w:eastAsia="华文楷体" w:cs="华文楷体"/>
          <w:lang w:val="en-US" w:eastAsia="zh-CN"/>
          <w:rPrChange w:id="9383" w:author="野草" w:date="2023-02-05T22:59:51Z">
            <w:rPr>
              <w:rFonts w:hint="eastAsia"/>
              <w:lang w:val="en-US" w:eastAsia="zh-CN"/>
            </w:rPr>
          </w:rPrChange>
        </w:rPr>
        <w:t>[up230130 17:10]</w:t>
      </w:r>
    </w:p>
    <w:p>
      <w:pPr>
        <w:rPr>
          <w:rFonts w:hint="eastAsia" w:ascii="华文楷体" w:hAnsi="华文楷体" w:eastAsia="华文楷体" w:cs="华文楷体"/>
          <w:lang w:val="en-US" w:eastAsia="zh-CN"/>
          <w:rPrChange w:id="9384" w:author="野草" w:date="2023-02-05T22:59:51Z">
            <w:rPr>
              <w:rFonts w:hint="default"/>
              <w:lang w:val="en-US" w:eastAsia="zh-CN"/>
            </w:rPr>
          </w:rPrChange>
        </w:rPr>
      </w:pPr>
      <w:r>
        <w:rPr>
          <w:rFonts w:hint="eastAsia" w:ascii="华文楷体" w:hAnsi="华文楷体" w:eastAsia="华文楷体" w:cs="华文楷体"/>
          <w:lang w:val="en-US" w:eastAsia="zh-CN"/>
          <w:rPrChange w:id="9385" w:author="野草" w:date="2023-02-05T22:59:51Z">
            <w:rPr>
              <w:rFonts w:hint="eastAsia"/>
              <w:lang w:val="en-US" w:eastAsia="zh-CN"/>
            </w:rPr>
          </w:rPrChange>
        </w:rPr>
        <w:t>对于每个样地，需设置</w:t>
      </w:r>
      <w:r>
        <w:rPr>
          <w:rFonts w:hint="eastAsia" w:ascii="华文楷体" w:hAnsi="华文楷体" w:eastAsia="华文楷体" w:cs="华文楷体"/>
          <w:highlight w:val="yellow"/>
          <w:lang w:val="en-US" w:eastAsia="zh-CN"/>
          <w:rPrChange w:id="9386" w:author="野草" w:date="2023-02-05T22:59:51Z">
            <w:rPr>
              <w:rFonts w:hint="eastAsia"/>
              <w:highlight w:val="yellow"/>
              <w:lang w:val="en-US" w:eastAsia="zh-CN"/>
            </w:rPr>
          </w:rPrChange>
        </w:rPr>
        <w:t>8-10个</w:t>
      </w:r>
      <w:r>
        <w:rPr>
          <w:rFonts w:hint="eastAsia" w:ascii="华文楷体" w:hAnsi="华文楷体" w:eastAsia="华文楷体" w:cs="华文楷体"/>
          <w:lang w:val="en-US" w:eastAsia="zh-CN"/>
          <w:rPrChange w:id="9387" w:author="野草" w:date="2023-02-05T22:59:51Z">
            <w:rPr>
              <w:rFonts w:hint="eastAsia"/>
              <w:lang w:val="en-US" w:eastAsia="zh-CN"/>
            </w:rPr>
          </w:rPrChange>
        </w:rPr>
        <w:t>移动测量点，以覆盖所研究</w:t>
      </w:r>
      <w:r>
        <w:rPr>
          <w:rFonts w:hint="eastAsia" w:ascii="华文楷体" w:hAnsi="华文楷体" w:eastAsia="华文楷体" w:cs="华文楷体"/>
          <w:highlight w:val="yellow"/>
          <w:lang w:val="en-US" w:eastAsia="zh-CN"/>
          <w:rPrChange w:id="9388" w:author="野草" w:date="2023-02-05T22:59:51Z">
            <w:rPr>
              <w:rFonts w:hint="eastAsia"/>
              <w:highlight w:val="yellow"/>
              <w:lang w:val="en-US" w:eastAsia="zh-CN"/>
            </w:rPr>
          </w:rPrChange>
        </w:rPr>
        <w:t>景观类型</w:t>
      </w:r>
      <w:r>
        <w:rPr>
          <w:rFonts w:hint="eastAsia" w:ascii="华文楷体" w:hAnsi="华文楷体" w:eastAsia="华文楷体" w:cs="华文楷体"/>
          <w:lang w:val="en-US" w:eastAsia="zh-CN"/>
          <w:rPrChange w:id="9389" w:author="野草" w:date="2023-02-05T22:59:51Z">
            <w:rPr>
              <w:rFonts w:hint="eastAsia"/>
              <w:lang w:val="en-US" w:eastAsia="zh-CN"/>
            </w:rPr>
          </w:rPrChange>
        </w:rPr>
        <w:t>内外的主要环境特征，同时需设置一个固定测量站作为参考站点。在实地测量的过程中，固定站点配备</w:t>
      </w:r>
      <w:r>
        <w:rPr>
          <w:rFonts w:hint="eastAsia" w:ascii="华文楷体" w:hAnsi="华文楷体" w:eastAsia="华文楷体" w:cs="华文楷体"/>
          <w:highlight w:val="yellow"/>
          <w:lang w:val="en-US" w:eastAsia="zh-CN"/>
          <w:rPrChange w:id="9390" w:author="野草" w:date="2023-02-05T22:59:51Z">
            <w:rPr>
              <w:rFonts w:hint="eastAsia"/>
              <w:highlight w:val="yellow"/>
              <w:lang w:val="en-US" w:eastAsia="zh-CN"/>
            </w:rPr>
          </w:rPrChange>
        </w:rPr>
        <w:t>温湿度检测仪、风速计，</w:t>
      </w:r>
      <w:r>
        <w:rPr>
          <w:rFonts w:hint="eastAsia" w:ascii="华文楷体" w:hAnsi="华文楷体" w:eastAsia="华文楷体" w:cs="华文楷体"/>
          <w:highlight w:val="none"/>
          <w:lang w:val="en-US" w:eastAsia="zh-CN"/>
          <w:rPrChange w:id="9391" w:author="野草" w:date="2023-02-05T22:59:51Z">
            <w:rPr>
              <w:rFonts w:hint="eastAsia"/>
              <w:highlight w:val="none"/>
              <w:lang w:val="en-US" w:eastAsia="zh-CN"/>
            </w:rPr>
          </w:rPrChange>
        </w:rPr>
        <w:t>并安装在</w:t>
      </w:r>
      <w:r>
        <w:rPr>
          <w:rFonts w:hint="eastAsia" w:ascii="华文楷体" w:hAnsi="华文楷体" w:eastAsia="华文楷体" w:cs="华文楷体"/>
          <w:highlight w:val="yellow"/>
          <w:lang w:val="en-US" w:eastAsia="zh-CN"/>
          <w:rPrChange w:id="9392" w:author="野草" w:date="2023-02-05T22:59:51Z">
            <w:rPr>
              <w:rFonts w:hint="eastAsia"/>
              <w:highlight w:val="yellow"/>
              <w:lang w:val="en-US" w:eastAsia="zh-CN"/>
            </w:rPr>
          </w:rPrChange>
        </w:rPr>
        <w:t>三脚架的1.2-2m</w:t>
      </w:r>
      <w:r>
        <w:rPr>
          <w:rFonts w:hint="eastAsia" w:ascii="华文楷体" w:hAnsi="华文楷体" w:eastAsia="华文楷体" w:cs="华文楷体"/>
          <w:highlight w:val="none"/>
          <w:lang w:val="en-US" w:eastAsia="zh-CN"/>
          <w:rPrChange w:id="9393" w:author="野草" w:date="2023-02-05T22:59:51Z">
            <w:rPr>
              <w:rFonts w:hint="eastAsia"/>
              <w:highlight w:val="none"/>
              <w:lang w:val="en-US" w:eastAsia="zh-CN"/>
            </w:rPr>
          </w:rPrChange>
        </w:rPr>
        <w:t>高度处。同时，从</w:t>
      </w:r>
      <w:r>
        <w:rPr>
          <w:rFonts w:hint="eastAsia" w:ascii="华文楷体" w:hAnsi="华文楷体" w:eastAsia="华文楷体" w:cs="华文楷体"/>
          <w:highlight w:val="yellow"/>
          <w:lang w:val="en-US" w:eastAsia="zh-CN"/>
          <w:rPrChange w:id="9394" w:author="野草" w:date="2023-02-05T22:59:51Z">
            <w:rPr>
              <w:rFonts w:hint="eastAsia"/>
              <w:highlight w:val="yellow"/>
              <w:lang w:val="en-US" w:eastAsia="zh-CN"/>
            </w:rPr>
          </w:rPrChange>
        </w:rPr>
        <w:t>每小时整点</w:t>
      </w:r>
      <w:r>
        <w:rPr>
          <w:rFonts w:hint="eastAsia" w:ascii="华文楷体" w:hAnsi="华文楷体" w:eastAsia="华文楷体" w:cs="华文楷体"/>
          <w:highlight w:val="none"/>
          <w:lang w:val="en-US" w:eastAsia="zh-CN"/>
          <w:rPrChange w:id="9395" w:author="野草" w:date="2023-02-05T22:59:51Z">
            <w:rPr>
              <w:rFonts w:hint="eastAsia"/>
              <w:highlight w:val="none"/>
              <w:lang w:val="en-US" w:eastAsia="zh-CN"/>
            </w:rPr>
          </w:rPrChange>
        </w:rPr>
        <w:t>开始，按站点编号顺序依次进行移动测量。各站点之间的测量间隔为</w:t>
      </w:r>
      <w:r>
        <w:rPr>
          <w:rFonts w:hint="eastAsia" w:ascii="华文楷体" w:hAnsi="华文楷体" w:eastAsia="华文楷体" w:cs="华文楷体"/>
          <w:highlight w:val="yellow"/>
          <w:lang w:val="en-US" w:eastAsia="zh-CN"/>
          <w:rPrChange w:id="9396" w:author="野草" w:date="2023-02-05T22:59:51Z">
            <w:rPr>
              <w:rFonts w:hint="eastAsia"/>
              <w:highlight w:val="yellow"/>
              <w:lang w:val="en-US" w:eastAsia="zh-CN"/>
            </w:rPr>
          </w:rPrChange>
        </w:rPr>
        <w:t>5分钟</w:t>
      </w:r>
      <w:r>
        <w:rPr>
          <w:rFonts w:hint="eastAsia" w:ascii="华文楷体" w:hAnsi="华文楷体" w:eastAsia="华文楷体" w:cs="华文楷体"/>
          <w:highlight w:val="none"/>
          <w:lang w:val="en-US" w:eastAsia="zh-CN"/>
          <w:rPrChange w:id="9397" w:author="野草" w:date="2023-02-05T22:59:51Z">
            <w:rPr>
              <w:rFonts w:hint="eastAsia"/>
              <w:highlight w:val="none"/>
              <w:lang w:val="en-US" w:eastAsia="zh-CN"/>
            </w:rPr>
          </w:rPrChange>
        </w:rPr>
        <w:t>。为了测量的准确性，在各移动测量点需</w:t>
      </w:r>
      <w:r>
        <w:rPr>
          <w:rFonts w:hint="eastAsia" w:ascii="华文楷体" w:hAnsi="华文楷体" w:eastAsia="华文楷体" w:cs="华文楷体"/>
          <w:highlight w:val="yellow"/>
          <w:lang w:val="en-US" w:eastAsia="zh-CN"/>
          <w:rPrChange w:id="9398" w:author="野草" w:date="2023-02-05T22:59:51Z">
            <w:rPr>
              <w:rFonts w:hint="eastAsia"/>
              <w:highlight w:val="yellow"/>
              <w:lang w:val="en-US" w:eastAsia="zh-CN"/>
            </w:rPr>
          </w:rPrChange>
        </w:rPr>
        <w:t>停留30秒。</w:t>
      </w:r>
      <w:r>
        <w:rPr>
          <w:rFonts w:hint="eastAsia" w:ascii="华文楷体" w:hAnsi="华文楷体" w:eastAsia="华文楷体" w:cs="华文楷体"/>
          <w:lang w:val="en-US" w:eastAsia="zh-CN"/>
          <w:rPrChange w:id="9399" w:author="野草" w:date="2023-02-05T22:59:51Z">
            <w:rPr>
              <w:rFonts w:hint="eastAsia"/>
              <w:lang w:val="en-US" w:eastAsia="zh-CN"/>
            </w:rPr>
          </w:rPrChange>
        </w:rPr>
        <w:t>在研究区域所测量的气象变量值将与参考站点的观测值进行比较，两者的差值被视为相对变化。在一年的四个季节各选择一个无云晴天开展测量活动，测量时间从9:00直到21:00，所有样地的测量总共需要</w:t>
      </w:r>
      <w:r>
        <w:rPr>
          <w:rFonts w:hint="eastAsia" w:ascii="华文楷体" w:hAnsi="华文楷体" w:eastAsia="华文楷体" w:cs="华文楷体"/>
          <w:highlight w:val="yellow"/>
          <w:lang w:val="en-US" w:eastAsia="zh-CN"/>
          <w:rPrChange w:id="9400" w:author="野草" w:date="2023-02-05T22:59:51Z">
            <w:rPr>
              <w:rFonts w:hint="eastAsia"/>
              <w:highlight w:val="yellow"/>
              <w:lang w:val="en-US" w:eastAsia="zh-CN"/>
            </w:rPr>
          </w:rPrChange>
        </w:rPr>
        <w:t>XX</w:t>
      </w:r>
      <w:r>
        <w:rPr>
          <w:rFonts w:hint="eastAsia" w:ascii="华文楷体" w:hAnsi="华文楷体" w:eastAsia="华文楷体" w:cs="华文楷体"/>
          <w:lang w:val="en-US" w:eastAsia="zh-CN"/>
          <w:rPrChange w:id="9401" w:author="野草" w:date="2023-02-05T22:59:51Z">
            <w:rPr>
              <w:rFonts w:hint="eastAsia"/>
              <w:lang w:val="en-US" w:eastAsia="zh-CN"/>
            </w:rPr>
          </w:rPrChange>
        </w:rPr>
        <w:t>天。</w:t>
      </w:r>
    </w:p>
    <w:p>
      <w:pPr>
        <w:rPr>
          <w:rFonts w:hint="eastAsia" w:ascii="华文楷体" w:hAnsi="华文楷体" w:eastAsia="华文楷体" w:cs="华文楷体"/>
          <w:lang w:val="en-US" w:eastAsia="zh-CN"/>
          <w:rPrChange w:id="9402" w:author="野草" w:date="2023-02-05T22:59:51Z">
            <w:rPr>
              <w:rFonts w:hint="eastAsia"/>
              <w:lang w:val="en-US" w:eastAsia="zh-CN"/>
            </w:rPr>
          </w:rPrChange>
        </w:rPr>
      </w:pPr>
      <w:r>
        <w:rPr>
          <w:rFonts w:hint="eastAsia" w:ascii="华文楷体" w:hAnsi="华文楷体" w:eastAsia="华文楷体" w:cs="华文楷体"/>
          <w:lang w:val="en-US" w:eastAsia="zh-CN"/>
          <w:rPrChange w:id="9403"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404" w:author="野草" w:date="2023-02-05T22:59:51Z">
            <w:rPr>
              <w:rFonts w:hint="default"/>
              <w:lang w:val="en-US" w:eastAsia="zh-CN"/>
            </w:rPr>
          </w:rPrChange>
        </w:rPr>
      </w:pPr>
      <w:r>
        <w:rPr>
          <w:rFonts w:hint="eastAsia" w:ascii="华文楷体" w:hAnsi="华文楷体" w:eastAsia="华文楷体" w:cs="华文楷体"/>
          <w:lang w:val="en-US" w:eastAsia="zh-CN"/>
          <w:rPrChange w:id="9405" w:author="野草" w:date="2023-02-05T22:59:51Z">
            <w:rPr>
              <w:rFonts w:hint="eastAsia"/>
              <w:lang w:val="en-US" w:eastAsia="zh-CN"/>
            </w:rPr>
          </w:rPrChange>
        </w:rPr>
        <w:t>[up230131 10:53]</w:t>
      </w:r>
    </w:p>
    <w:p>
      <w:pPr>
        <w:rPr>
          <w:rFonts w:hint="eastAsia" w:ascii="华文楷体" w:hAnsi="华文楷体" w:eastAsia="华文楷体" w:cs="华文楷体"/>
          <w:highlight w:val="yellow"/>
          <w:lang w:val="en-US" w:eastAsia="zh-CN"/>
          <w:rPrChange w:id="9406" w:author="野草" w:date="2023-02-05T22:59:51Z">
            <w:rPr>
              <w:rFonts w:hint="default"/>
              <w:highlight w:val="yellow"/>
              <w:lang w:val="en-US" w:eastAsia="zh-CN"/>
            </w:rPr>
          </w:rPrChange>
        </w:rPr>
      </w:pPr>
      <w:r>
        <w:rPr>
          <w:rFonts w:hint="eastAsia" w:ascii="华文楷体" w:hAnsi="华文楷体" w:eastAsia="华文楷体" w:cs="华文楷体"/>
          <w:highlight w:val="yellow"/>
          <w:lang w:val="en-US" w:eastAsia="zh-CN"/>
          <w:rPrChange w:id="9407" w:author="野草" w:date="2023-02-05T22:59:51Z">
            <w:rPr>
              <w:rFonts w:hint="eastAsia"/>
              <w:highlight w:val="yellow"/>
              <w:lang w:val="en-US" w:eastAsia="zh-CN"/>
            </w:rPr>
          </w:rPrChange>
        </w:rPr>
        <w:t>对于研究区域内的3个局地气候区类型，分别分析不同气象变量和水体温湿效应的相关指数及其随时间的变化。同时针对清晨、正午、夜间三个时期各选择一个时刻，对每个时刻的气象变量和水体温湿效应指数与环境因素进行相关分析，判断水体温湿效应对各环境因素的敏感性，并筛选出影响显著的环境因素，基于XX建立水体温湿效应的估算模型，从而得到该效应与相关背景天气变量和空间形态参数的定量关系。</w:t>
      </w:r>
    </w:p>
    <w:p>
      <w:pPr>
        <w:rPr>
          <w:rFonts w:hint="eastAsia" w:ascii="华文楷体" w:hAnsi="华文楷体" w:eastAsia="华文楷体" w:cs="华文楷体"/>
          <w:lang w:val="en-US" w:eastAsia="zh-CN"/>
          <w:rPrChange w:id="9408" w:author="野草" w:date="2023-02-05T22:59:51Z">
            <w:rPr>
              <w:rFonts w:hint="default"/>
              <w:lang w:val="en-US" w:eastAsia="zh-CN"/>
            </w:rPr>
          </w:rPrChange>
        </w:rPr>
      </w:pPr>
    </w:p>
    <w:p>
      <w:pPr>
        <w:rPr>
          <w:rFonts w:hint="eastAsia" w:ascii="华文楷体" w:hAnsi="华文楷体" w:eastAsia="华文楷体" w:cs="华文楷体"/>
          <w:lang w:val="en-US" w:eastAsia="zh-CN"/>
          <w:rPrChange w:id="9409" w:author="野草" w:date="2023-02-05T22:59:51Z">
            <w:rPr>
              <w:rFonts w:hint="eastAsia"/>
              <w:lang w:val="en-US" w:eastAsia="zh-CN"/>
            </w:rPr>
          </w:rPrChange>
        </w:rPr>
      </w:pPr>
    </w:p>
    <w:p>
      <w:pPr>
        <w:rPr>
          <w:rFonts w:hint="eastAsia" w:ascii="华文楷体" w:hAnsi="华文楷体" w:eastAsia="华文楷体" w:cs="华文楷体"/>
          <w:lang w:val="en-US" w:eastAsia="zh-CN"/>
          <w:rPrChange w:id="9410" w:author="野草" w:date="2023-02-05T22:59:51Z">
            <w:rPr>
              <w:rFonts w:hint="default"/>
              <w:lang w:val="en-US" w:eastAsia="zh-CN"/>
            </w:rPr>
          </w:rPrChange>
        </w:rPr>
      </w:pPr>
    </w:p>
    <w:p>
      <w:pPr>
        <w:rPr>
          <w:rFonts w:hint="eastAsia" w:ascii="华文楷体" w:hAnsi="华文楷体" w:eastAsia="华文楷体" w:cs="华文楷体"/>
          <w:lang w:val="en-US" w:eastAsia="zh-CN"/>
          <w:rPrChange w:id="9411" w:author="野草" w:date="2023-02-05T22:59:51Z">
            <w:rPr>
              <w:rFonts w:hint="eastAsia"/>
              <w:lang w:val="en-US" w:eastAsia="zh-CN"/>
            </w:rPr>
          </w:rPrChange>
        </w:rPr>
      </w:pPr>
      <w:r>
        <w:rPr>
          <w:rFonts w:hint="eastAsia" w:ascii="华文楷体" w:hAnsi="华文楷体" w:eastAsia="华文楷体" w:cs="华文楷体"/>
          <w:lang w:val="en-US" w:eastAsia="zh-CN"/>
          <w:rPrChange w:id="9412" w:author="野草" w:date="2023-02-05T22:59:51Z">
            <w:rPr>
              <w:rFonts w:hint="eastAsia"/>
              <w:lang w:val="en-US" w:eastAsia="zh-CN"/>
            </w:rPr>
          </w:rPrChange>
        </w:rPr>
        <w:t>测量的指标包括气温、相对湿度、风速和风向。在每个季节的无云晴天分别进行测量。各样点的详细信息如下所示：</w:t>
      </w:r>
    </w:p>
    <w:p>
      <w:pPr>
        <w:rPr>
          <w:rFonts w:hint="eastAsia" w:ascii="华文楷体" w:hAnsi="华文楷体" w:eastAsia="华文楷体" w:cs="华文楷体"/>
          <w:lang w:val="en-US" w:eastAsia="zh-CN"/>
          <w:rPrChange w:id="9413" w:author="野草" w:date="2023-02-05T22:59:51Z">
            <w:rPr>
              <w:rFonts w:hint="eastAsia"/>
              <w:lang w:val="en-US" w:eastAsia="zh-CN"/>
            </w:rPr>
          </w:rPrChange>
        </w:rPr>
      </w:pPr>
    </w:p>
    <w:p>
      <w:pPr>
        <w:rPr>
          <w:rFonts w:hint="eastAsia" w:ascii="华文楷体" w:hAnsi="华文楷体" w:eastAsia="华文楷体" w:cs="华文楷体"/>
          <w:i w:val="0"/>
          <w:iCs w:val="0"/>
          <w:caps w:val="0"/>
          <w:color w:val="2E2E2E"/>
          <w:spacing w:val="0"/>
          <w:sz w:val="27"/>
          <w:szCs w:val="27"/>
          <w:highlight w:val="yellow"/>
          <w:rPrChange w:id="9414" w:author="野草" w:date="2023-02-05T22:59:51Z">
            <w:rPr>
              <w:rFonts w:hint="default" w:ascii="Georgia" w:hAnsi="Georgia" w:eastAsia="Georgia" w:cs="Georgia"/>
              <w:i w:val="0"/>
              <w:iCs w:val="0"/>
              <w:caps w:val="0"/>
              <w:color w:val="2E2E2E"/>
              <w:spacing w:val="0"/>
              <w:sz w:val="27"/>
              <w:szCs w:val="27"/>
              <w:highlight w:val="yellow"/>
            </w:rPr>
          </w:rPrChange>
        </w:rPr>
      </w:pPr>
    </w:p>
    <w:p>
      <w:pPr>
        <w:rPr>
          <w:rFonts w:hint="eastAsia" w:ascii="华文楷体" w:hAnsi="华文楷体" w:eastAsia="华文楷体" w:cs="华文楷体"/>
          <w:i w:val="0"/>
          <w:iCs w:val="0"/>
          <w:caps w:val="0"/>
          <w:color w:val="2E2E2E"/>
          <w:spacing w:val="0"/>
          <w:sz w:val="27"/>
          <w:szCs w:val="27"/>
          <w:highlight w:val="yellow"/>
          <w:lang w:val="en-US" w:eastAsia="zh-CN"/>
          <w:rPrChange w:id="9415" w:author="野草" w:date="2023-02-05T22:59:51Z">
            <w:rPr>
              <w:rFonts w:hint="eastAsia" w:ascii="Georgia" w:hAnsi="Georgia" w:eastAsia="Georgia" w:cs="Georgia"/>
              <w:i w:val="0"/>
              <w:iCs w:val="0"/>
              <w:caps w:val="0"/>
              <w:color w:val="2E2E2E"/>
              <w:spacing w:val="0"/>
              <w:sz w:val="27"/>
              <w:szCs w:val="27"/>
              <w:highlight w:val="yellow"/>
              <w:lang w:val="en-US" w:eastAsia="zh-CN"/>
            </w:rPr>
          </w:rPrChange>
        </w:rPr>
      </w:pPr>
    </w:p>
    <w:p>
      <w:pPr>
        <w:rPr>
          <w:rFonts w:hint="eastAsia" w:ascii="华文楷体" w:hAnsi="华文楷体" w:eastAsia="华文楷体" w:cs="华文楷体"/>
          <w:lang w:val="en-US" w:eastAsia="zh-CN"/>
          <w:rPrChange w:id="9416" w:author="野草" w:date="2023-02-05T22:59:51Z">
            <w:rPr>
              <w:rFonts w:hint="default"/>
              <w:lang w:val="en-US" w:eastAsia="zh-CN"/>
            </w:rPr>
          </w:rPrChange>
        </w:rPr>
      </w:pPr>
    </w:p>
    <w:p>
      <w:pPr>
        <w:rPr>
          <w:rFonts w:hint="eastAsia" w:ascii="华文楷体" w:hAnsi="华文楷体" w:eastAsia="华文楷体" w:cs="华文楷体"/>
          <w:lang w:val="en-AU" w:eastAsia="zh-CN"/>
          <w:rPrChange w:id="9417" w:author="野草" w:date="2023-02-05T22:59:51Z">
            <w:rPr>
              <w:rFonts w:hint="eastAsia" w:eastAsiaTheme="minorEastAsia"/>
              <w:lang w:val="en-AU" w:eastAsia="zh-CN"/>
            </w:rPr>
          </w:rPrChange>
        </w:rPr>
      </w:pPr>
      <w:r>
        <w:rPr>
          <w:rFonts w:hint="eastAsia" w:ascii="华文楷体" w:hAnsi="华文楷体" w:eastAsia="华文楷体" w:cs="华文楷体"/>
          <w:lang w:val="en-US" w:eastAsia="zh-CN"/>
          <w:rPrChange w:id="9418" w:author="野草" w:date="2023-02-05T22:59:51Z">
            <w:rPr>
              <w:rFonts w:hint="default"/>
              <w:lang w:val="en-US" w:eastAsia="zh-CN"/>
            </w:rPr>
          </w:rPrChange>
        </w:rPr>
        <w:t>测量从10：40开始，有三套气象站，包括空气温度</w:t>
      </w:r>
      <w:r>
        <w:rPr>
          <w:rFonts w:hint="eastAsia" w:ascii="华文楷体" w:hAnsi="华文楷体" w:eastAsia="华文楷体" w:cs="华文楷体"/>
          <w:lang w:val="en-US" w:eastAsia="zh-CN"/>
          <w:rPrChange w:id="9419" w:author="野草" w:date="2023-02-05T22:59:51Z">
            <w:rPr>
              <w:rFonts w:hint="default"/>
              <w:lang w:val="en-US" w:eastAsia="zh-CN"/>
            </w:rPr>
          </w:rPrChange>
        </w:rPr>
        <w:fldChar w:fldCharType="begin"/>
      </w:r>
      <w:r>
        <w:rPr>
          <w:rFonts w:hint="eastAsia" w:ascii="华文楷体" w:hAnsi="华文楷体" w:eastAsia="华文楷体" w:cs="华文楷体"/>
          <w:lang w:val="en-US" w:eastAsia="zh-CN"/>
          <w:rPrChange w:id="9420" w:author="野草" w:date="2023-02-05T22:59:51Z">
            <w:rPr>
              <w:rFonts w:hint="default"/>
              <w:lang w:val="en-US" w:eastAsia="zh-CN"/>
            </w:rPr>
          </w:rPrChange>
        </w:rPr>
        <w:instrText xml:space="preserve"> HYPERLINK "https://www.sciencedirect.com/topics/social-sciences/remote-sensing" \o "Learn more about sensors from ScienceDirect's AI-generated Topic Pages" </w:instrText>
      </w:r>
      <w:r>
        <w:rPr>
          <w:rFonts w:hint="eastAsia" w:ascii="华文楷体" w:hAnsi="华文楷体" w:eastAsia="华文楷体" w:cs="华文楷体"/>
          <w:lang w:val="en-US" w:eastAsia="zh-CN"/>
          <w:rPrChange w:id="9421" w:author="野草" w:date="2023-02-05T22:59:51Z">
            <w:rPr>
              <w:rFonts w:hint="default"/>
              <w:lang w:val="en-US" w:eastAsia="zh-CN"/>
            </w:rPr>
          </w:rPrChange>
        </w:rPr>
        <w:fldChar w:fldCharType="separate"/>
      </w:r>
      <w:r>
        <w:rPr>
          <w:rFonts w:hint="eastAsia" w:ascii="华文楷体" w:hAnsi="华文楷体" w:eastAsia="华文楷体" w:cs="华文楷体"/>
          <w:lang w:val="en-US" w:eastAsia="zh-CN"/>
          <w:rPrChange w:id="9422" w:author="野草" w:date="2023-02-05T22:59:51Z">
            <w:rPr>
              <w:rFonts w:hint="default"/>
              <w:lang w:val="en-US" w:eastAsia="zh-CN"/>
            </w:rPr>
          </w:rPrChange>
        </w:rPr>
        <w:t>传感器</w:t>
      </w:r>
      <w:r>
        <w:rPr>
          <w:rFonts w:hint="eastAsia" w:ascii="华文楷体" w:hAnsi="华文楷体" w:eastAsia="华文楷体" w:cs="华文楷体"/>
          <w:lang w:val="en-US" w:eastAsia="zh-CN"/>
          <w:rPrChange w:id="9423" w:author="野草" w:date="2023-02-05T22:59:51Z">
            <w:rPr>
              <w:rFonts w:hint="default"/>
              <w:lang w:val="en-US" w:eastAsia="zh-CN"/>
            </w:rPr>
          </w:rPrChange>
        </w:rPr>
        <w:fldChar w:fldCharType="end"/>
      </w:r>
      <w:r>
        <w:rPr>
          <w:rFonts w:hint="eastAsia" w:ascii="华文楷体" w:hAnsi="华文楷体" w:eastAsia="华文楷体" w:cs="华文楷体"/>
          <w:lang w:val="en-US" w:eastAsia="zh-CN"/>
          <w:rPrChange w:id="9424" w:author="野草" w:date="2023-02-05T22:59:51Z">
            <w:rPr>
              <w:rFonts w:hint="default"/>
              <w:lang w:val="en-US" w:eastAsia="zh-CN"/>
            </w:rPr>
          </w:rPrChange>
        </w:rPr>
        <w:t>和超声波</w:t>
      </w:r>
      <w:r>
        <w:rPr>
          <w:rFonts w:hint="eastAsia" w:ascii="华文楷体" w:hAnsi="华文楷体" w:eastAsia="华文楷体" w:cs="华文楷体"/>
          <w:lang w:val="en-US" w:eastAsia="zh-CN"/>
          <w:rPrChange w:id="9425" w:author="野草" w:date="2023-02-05T22:59:51Z">
            <w:rPr>
              <w:rFonts w:hint="default"/>
              <w:lang w:val="en-US" w:eastAsia="zh-CN"/>
            </w:rPr>
          </w:rPrChange>
        </w:rPr>
        <w:fldChar w:fldCharType="begin"/>
      </w:r>
      <w:r>
        <w:rPr>
          <w:rFonts w:hint="eastAsia" w:ascii="华文楷体" w:hAnsi="华文楷体" w:eastAsia="华文楷体" w:cs="华文楷体"/>
          <w:lang w:val="en-US" w:eastAsia="zh-CN"/>
          <w:rPrChange w:id="9426" w:author="野草" w:date="2023-02-05T22:59:51Z">
            <w:rPr>
              <w:rFonts w:hint="default"/>
              <w:lang w:val="en-US" w:eastAsia="zh-CN"/>
            </w:rPr>
          </w:rPrChange>
        </w:rPr>
        <w:instrText xml:space="preserve"> HYPERLINK "https://www.sciencedirect.com/topics/earth-and-planetary-sciences/anemometer" \o "Learn more about anemometers from ScienceDirect's AI-generated Topic Pages" </w:instrText>
      </w:r>
      <w:r>
        <w:rPr>
          <w:rFonts w:hint="eastAsia" w:ascii="华文楷体" w:hAnsi="华文楷体" w:eastAsia="华文楷体" w:cs="华文楷体"/>
          <w:lang w:val="en-US" w:eastAsia="zh-CN"/>
          <w:rPrChange w:id="9427" w:author="野草" w:date="2023-02-05T22:59:51Z">
            <w:rPr>
              <w:rFonts w:hint="default"/>
              <w:lang w:val="en-US" w:eastAsia="zh-CN"/>
            </w:rPr>
          </w:rPrChange>
        </w:rPr>
        <w:fldChar w:fldCharType="separate"/>
      </w:r>
      <w:r>
        <w:rPr>
          <w:rFonts w:hint="eastAsia" w:ascii="华文楷体" w:hAnsi="华文楷体" w:eastAsia="华文楷体" w:cs="华文楷体"/>
          <w:lang w:val="en-US" w:eastAsia="zh-CN"/>
          <w:rPrChange w:id="9428" w:author="野草" w:date="2023-02-05T22:59:51Z">
            <w:rPr>
              <w:rFonts w:hint="default"/>
              <w:lang w:val="en-US" w:eastAsia="zh-CN"/>
            </w:rPr>
          </w:rPrChange>
        </w:rPr>
        <w:t>风速计</w:t>
      </w:r>
      <w:r>
        <w:rPr>
          <w:rFonts w:hint="eastAsia" w:ascii="华文楷体" w:hAnsi="华文楷体" w:eastAsia="华文楷体" w:cs="华文楷体"/>
          <w:lang w:val="en-US" w:eastAsia="zh-CN"/>
          <w:rPrChange w:id="9429" w:author="野草" w:date="2023-02-05T22:59:51Z">
            <w:rPr>
              <w:rFonts w:hint="default"/>
              <w:lang w:val="en-US" w:eastAsia="zh-CN"/>
            </w:rPr>
          </w:rPrChange>
        </w:rPr>
        <w:fldChar w:fldCharType="end"/>
      </w:r>
      <w:r>
        <w:rPr>
          <w:rFonts w:hint="eastAsia" w:ascii="华文楷体" w:hAnsi="华文楷体" w:eastAsia="华文楷体" w:cs="华文楷体"/>
          <w:lang w:val="en-US" w:eastAsia="zh-CN"/>
          <w:rPrChange w:id="9430" w:author="野草" w:date="2023-02-05T22:59:51Z">
            <w:rPr>
              <w:rFonts w:hint="default"/>
              <w:lang w:val="en-US" w:eastAsia="zh-CN"/>
            </w:rPr>
          </w:rPrChange>
        </w:rPr>
        <w:t>。在每一轮中，进行了三组测量，第一组包括A点，B点和C点，其次是D点，E点和F点，最后是，H点和I点。每个气象站记录特定点在离地面1.5米处的行人水平上的</w:t>
      </w:r>
      <w:r>
        <w:rPr>
          <w:rFonts w:hint="eastAsia" w:ascii="华文楷体" w:hAnsi="华文楷体" w:eastAsia="华文楷体" w:cs="华文楷体"/>
          <w:lang w:val="en-US" w:eastAsia="zh-CN"/>
          <w:rPrChange w:id="9431" w:author="野草" w:date="2023-02-05T22:59:51Z">
            <w:rPr>
              <w:rFonts w:hint="default"/>
              <w:lang w:val="en-US" w:eastAsia="zh-CN"/>
            </w:rPr>
          </w:rPrChange>
        </w:rPr>
        <w:fldChar w:fldCharType="begin"/>
      </w:r>
      <w:r>
        <w:rPr>
          <w:rFonts w:hint="eastAsia" w:ascii="华文楷体" w:hAnsi="华文楷体" w:eastAsia="华文楷体" w:cs="华文楷体"/>
          <w:lang w:val="en-US" w:eastAsia="zh-CN"/>
          <w:rPrChange w:id="9432" w:author="野草" w:date="2023-02-05T22:59:51Z">
            <w:rPr>
              <w:rFonts w:hint="default"/>
              <w:lang w:val="en-US" w:eastAsia="zh-CN"/>
            </w:rPr>
          </w:rPrChange>
        </w:rPr>
        <w:instrText xml:space="preserve"> HYPERLINK "https://www.sciencedirect.com/topics/earth-and-planetary-sciences/microclimate" \o "Learn more about microclimates from ScienceDirect's AI-generated Topic Pages" </w:instrText>
      </w:r>
      <w:r>
        <w:rPr>
          <w:rFonts w:hint="eastAsia" w:ascii="华文楷体" w:hAnsi="华文楷体" w:eastAsia="华文楷体" w:cs="华文楷体"/>
          <w:lang w:val="en-US" w:eastAsia="zh-CN"/>
          <w:rPrChange w:id="9433" w:author="野草" w:date="2023-02-05T22:59:51Z">
            <w:rPr>
              <w:rFonts w:hint="default"/>
              <w:lang w:val="en-US" w:eastAsia="zh-CN"/>
            </w:rPr>
          </w:rPrChange>
        </w:rPr>
        <w:fldChar w:fldCharType="separate"/>
      </w:r>
      <w:r>
        <w:rPr>
          <w:rFonts w:hint="eastAsia" w:ascii="华文楷体" w:hAnsi="华文楷体" w:eastAsia="华文楷体" w:cs="华文楷体"/>
          <w:lang w:val="en-US" w:eastAsia="zh-CN"/>
          <w:rPrChange w:id="9434" w:author="野草" w:date="2023-02-05T22:59:51Z">
            <w:rPr>
              <w:rFonts w:hint="default"/>
              <w:lang w:val="en-US" w:eastAsia="zh-CN"/>
            </w:rPr>
          </w:rPrChange>
        </w:rPr>
        <w:t>小气候</w:t>
      </w:r>
      <w:r>
        <w:rPr>
          <w:rFonts w:hint="eastAsia" w:ascii="华文楷体" w:hAnsi="华文楷体" w:eastAsia="华文楷体" w:cs="华文楷体"/>
          <w:lang w:val="en-US" w:eastAsia="zh-CN"/>
          <w:rPrChange w:id="9435" w:author="野草" w:date="2023-02-05T22:59:51Z">
            <w:rPr>
              <w:rFonts w:hint="default"/>
              <w:lang w:val="en-US" w:eastAsia="zh-CN"/>
            </w:rPr>
          </w:rPrChange>
        </w:rPr>
        <w:fldChar w:fldCharType="end"/>
      </w:r>
      <w:r>
        <w:rPr>
          <w:rFonts w:hint="eastAsia" w:ascii="华文楷体" w:hAnsi="华文楷体" w:eastAsia="华文楷体" w:cs="华文楷体"/>
          <w:lang w:val="en-US" w:eastAsia="zh-CN"/>
          <w:rPrChange w:id="9436" w:author="野草" w:date="2023-02-05T22:59:51Z">
            <w:rPr>
              <w:rFonts w:hint="default"/>
              <w:lang w:val="en-US" w:eastAsia="zh-CN"/>
            </w:rPr>
          </w:rPrChange>
        </w:rPr>
        <w:t>15分钟，并在5分钟内移动到下一个点。这意味着每轮测量持续一小时。测量于19：40结束，总共包括九轮。在这项研究中，我们记录了几个参数，包括气温、风速、风向、太阳辐射、相对湿度和气压。有关环境传感器的信息如</w:t>
      </w:r>
      <w:r>
        <w:rPr>
          <w:rFonts w:hint="eastAsia" w:ascii="华文楷体" w:hAnsi="华文楷体" w:eastAsia="华文楷体" w:cs="华文楷体"/>
          <w:lang w:val="en-US" w:eastAsia="zh-CN"/>
          <w:rPrChange w:id="9437" w:author="野草" w:date="2023-02-05T22:59:51Z">
            <w:rPr>
              <w:rFonts w:hint="default"/>
              <w:lang w:val="en-US" w:eastAsia="zh-CN"/>
            </w:rPr>
          </w:rPrChange>
        </w:rPr>
        <w:fldChar w:fldCharType="begin"/>
      </w:r>
      <w:r>
        <w:rPr>
          <w:rFonts w:hint="eastAsia" w:ascii="华文楷体" w:hAnsi="华文楷体" w:eastAsia="华文楷体" w:cs="华文楷体"/>
          <w:lang w:val="en-US" w:eastAsia="zh-CN"/>
          <w:rPrChange w:id="9438" w:author="野草" w:date="2023-02-05T22:59:51Z">
            <w:rPr>
              <w:rFonts w:hint="default"/>
              <w:lang w:val="en-US" w:eastAsia="zh-CN"/>
            </w:rPr>
          </w:rPrChange>
        </w:rPr>
        <w:instrText xml:space="preserve"> HYPERLINK "https://www.sciencedirect.com/science/article/pii/S2212095519303591" \l "t0005" </w:instrText>
      </w:r>
      <w:r>
        <w:rPr>
          <w:rFonts w:hint="eastAsia" w:ascii="华文楷体" w:hAnsi="华文楷体" w:eastAsia="华文楷体" w:cs="华文楷体"/>
          <w:lang w:val="en-US" w:eastAsia="zh-CN"/>
          <w:rPrChange w:id="9439" w:author="野草" w:date="2023-02-05T22:59:51Z">
            <w:rPr>
              <w:rFonts w:hint="default"/>
              <w:lang w:val="en-US" w:eastAsia="zh-CN"/>
            </w:rPr>
          </w:rPrChange>
        </w:rPr>
        <w:fldChar w:fldCharType="separate"/>
      </w:r>
      <w:r>
        <w:rPr>
          <w:rFonts w:hint="eastAsia" w:ascii="华文楷体" w:hAnsi="华文楷体" w:eastAsia="华文楷体" w:cs="华文楷体"/>
          <w:lang w:val="en-US" w:eastAsia="zh-CN"/>
          <w:rPrChange w:id="9440" w:author="野草" w:date="2023-02-05T22:59:51Z">
            <w:rPr>
              <w:rFonts w:hint="default"/>
              <w:lang w:val="en-US" w:eastAsia="zh-CN"/>
            </w:rPr>
          </w:rPrChange>
        </w:rPr>
        <w:t>表1</w:t>
      </w:r>
      <w:r>
        <w:rPr>
          <w:rFonts w:hint="eastAsia" w:ascii="华文楷体" w:hAnsi="华文楷体" w:eastAsia="华文楷体" w:cs="华文楷体"/>
          <w:lang w:val="en-US" w:eastAsia="zh-CN"/>
          <w:rPrChange w:id="9441" w:author="野草" w:date="2023-02-05T22:59:51Z">
            <w:rPr>
              <w:rFonts w:hint="default"/>
              <w:lang w:val="en-US" w:eastAsia="zh-CN"/>
            </w:rPr>
          </w:rPrChange>
        </w:rPr>
        <w:fldChar w:fldCharType="end"/>
      </w:r>
      <w:r>
        <w:rPr>
          <w:rFonts w:hint="eastAsia" w:ascii="华文楷体" w:hAnsi="华文楷体" w:eastAsia="华文楷体" w:cs="华文楷体"/>
          <w:lang w:val="en-US" w:eastAsia="zh-CN"/>
          <w:rPrChange w:id="9442" w:author="野草" w:date="2023-02-05T22:59:51Z">
            <w:rPr>
              <w:rFonts w:hint="default"/>
              <w:lang w:val="en-US" w:eastAsia="zh-CN"/>
            </w:rPr>
          </w:rPrChange>
        </w:rPr>
        <w:t>所示。气象站TP-WS06以5秒的间隔记录数据，</w:t>
      </w:r>
      <w:r>
        <w:rPr>
          <w:rFonts w:hint="eastAsia" w:ascii="华文楷体" w:hAnsi="华文楷体" w:eastAsia="华文楷体" w:cs="华文楷体"/>
          <w:lang w:val="en-US" w:eastAsia="zh-CN"/>
          <w:rPrChange w:id="9443" w:author="野草" w:date="2023-02-05T22:59:51Z">
            <w:rPr>
              <w:rFonts w:hint="default"/>
              <w:lang w:val="en-US" w:eastAsia="zh-CN"/>
            </w:rPr>
          </w:rPrChange>
        </w:rPr>
        <w:fldChar w:fldCharType="begin"/>
      </w:r>
      <w:r>
        <w:rPr>
          <w:rFonts w:hint="eastAsia" w:ascii="华文楷体" w:hAnsi="华文楷体" w:eastAsia="华文楷体" w:cs="华文楷体"/>
          <w:lang w:val="en-US" w:eastAsia="zh-CN"/>
          <w:rPrChange w:id="9444" w:author="野草" w:date="2023-02-05T22:59:51Z">
            <w:rPr>
              <w:rFonts w:hint="default"/>
              <w:lang w:val="en-US" w:eastAsia="zh-CN"/>
            </w:rPr>
          </w:rPrChange>
        </w:rPr>
        <w:instrText xml:space="preserve"> HYPERLINK "https://www.sciencedirect.com/topics/earth-and-planetary-sciences/pyranometers" \o "Learn more about Pyranometer from ScienceDirect's AI-generated Topic Pages" </w:instrText>
      </w:r>
      <w:r>
        <w:rPr>
          <w:rFonts w:hint="eastAsia" w:ascii="华文楷体" w:hAnsi="华文楷体" w:eastAsia="华文楷体" w:cs="华文楷体"/>
          <w:lang w:val="en-US" w:eastAsia="zh-CN"/>
          <w:rPrChange w:id="9445" w:author="野草" w:date="2023-02-05T22:59:51Z">
            <w:rPr>
              <w:rFonts w:hint="default"/>
              <w:lang w:val="en-US" w:eastAsia="zh-CN"/>
            </w:rPr>
          </w:rPrChange>
        </w:rPr>
        <w:fldChar w:fldCharType="separate"/>
      </w:r>
      <w:r>
        <w:rPr>
          <w:rFonts w:hint="eastAsia" w:ascii="华文楷体" w:hAnsi="华文楷体" w:eastAsia="华文楷体" w:cs="华文楷体"/>
          <w:lang w:val="en-US" w:eastAsia="zh-CN"/>
          <w:rPrChange w:id="9446" w:author="野草" w:date="2023-02-05T22:59:51Z">
            <w:rPr>
              <w:rFonts w:hint="default"/>
              <w:lang w:val="en-US" w:eastAsia="zh-CN"/>
            </w:rPr>
          </w:rPrChange>
        </w:rPr>
        <w:t>日射强度计</w:t>
      </w:r>
      <w:r>
        <w:rPr>
          <w:rFonts w:hint="eastAsia" w:ascii="华文楷体" w:hAnsi="华文楷体" w:eastAsia="华文楷体" w:cs="华文楷体"/>
          <w:lang w:val="en-US" w:eastAsia="zh-CN"/>
          <w:rPrChange w:id="9447" w:author="野草" w:date="2023-02-05T22:59:51Z">
            <w:rPr>
              <w:rFonts w:hint="default"/>
              <w:lang w:val="en-US" w:eastAsia="zh-CN"/>
            </w:rPr>
          </w:rPrChange>
        </w:rPr>
        <w:fldChar w:fldCharType="end"/>
      </w:r>
      <w:r>
        <w:rPr>
          <w:rFonts w:hint="eastAsia" w:ascii="华文楷体" w:hAnsi="华文楷体" w:eastAsia="华文楷体" w:cs="华文楷体"/>
          <w:lang w:val="en-US" w:eastAsia="zh-CN"/>
          <w:rPrChange w:id="9448" w:author="野草" w:date="2023-02-05T22:59:51Z">
            <w:rPr>
              <w:rFonts w:hint="default"/>
              <w:lang w:val="en-US" w:eastAsia="zh-CN"/>
            </w:rPr>
          </w:rPrChange>
        </w:rPr>
        <w:t>MP-200每隔15分钟记录一次数据。</w:t>
      </w:r>
    </w:p>
    <w:p>
      <w:pPr>
        <w:rPr>
          <w:rFonts w:hint="eastAsia" w:ascii="华文楷体" w:hAnsi="华文楷体" w:eastAsia="华文楷体" w:cs="华文楷体"/>
          <w:lang w:val="en-US" w:eastAsia="zh-CN"/>
          <w:rPrChange w:id="9449" w:author="野草" w:date="2023-02-05T22:59:51Z">
            <w:rPr>
              <w:rFonts w:hint="eastAsia"/>
              <w:lang w:val="en-US" w:eastAsia="zh-CN"/>
            </w:rPr>
          </w:rPrChange>
        </w:rPr>
      </w:pPr>
    </w:p>
    <w:p>
      <w:pPr>
        <w:rPr>
          <w:rFonts w:hint="eastAsia" w:ascii="华文楷体" w:hAnsi="华文楷体" w:eastAsia="华文楷体" w:cs="华文楷体"/>
          <w:lang w:val="en-US" w:eastAsia="zh-CN"/>
          <w:rPrChange w:id="9450" w:author="野草" w:date="2023-02-05T22:59:51Z">
            <w:rPr>
              <w:rFonts w:hint="default"/>
              <w:lang w:val="en-US" w:eastAsia="zh-CN"/>
            </w:rPr>
          </w:rPrChange>
        </w:rPr>
      </w:pPr>
    </w:p>
    <w:p>
      <w:pPr>
        <w:rPr>
          <w:rFonts w:hint="eastAsia" w:ascii="华文楷体" w:hAnsi="华文楷体" w:eastAsia="华文楷体" w:cs="华文楷体"/>
          <w:lang w:val="en-US" w:eastAsia="zh-CN"/>
          <w:rPrChange w:id="9451" w:author="野草" w:date="2023-02-05T22:59:51Z">
            <w:rPr>
              <w:rFonts w:hint="eastAsia"/>
              <w:lang w:val="en-US" w:eastAsia="zh-CN"/>
            </w:rPr>
          </w:rPrChange>
        </w:rPr>
      </w:pPr>
      <w:r>
        <w:rPr>
          <w:rFonts w:hint="eastAsia" w:ascii="华文楷体" w:hAnsi="华文楷体" w:eastAsia="华文楷体" w:cs="华文楷体"/>
          <w:lang w:val="en-US" w:eastAsia="zh-CN"/>
          <w:rPrChange w:id="9452" w:author="野草" w:date="2023-02-05T22:59:51Z">
            <w:rPr>
              <w:rFonts w:hint="eastAsia"/>
              <w:lang w:val="en-US" w:eastAsia="zh-CN"/>
            </w:rPr>
          </w:rPrChange>
        </w:rPr>
        <w:t>具体地说，我们在上述三个街区中分别设置了3个微尺度区域，并在每个区域设置XX个移动测量点，分析建筑、植被的分布对河滨地区微气候的影响。各微尺度区域的测量点设置如图X所示。在每个季节选择1个研究日进行温湿度测量。</w:t>
      </w:r>
    </w:p>
    <w:p>
      <w:pPr>
        <w:rPr>
          <w:rFonts w:hint="eastAsia" w:ascii="华文楷体" w:hAnsi="华文楷体" w:eastAsia="华文楷体" w:cs="华文楷体"/>
          <w:lang w:val="en-US" w:eastAsia="zh-CN"/>
          <w:rPrChange w:id="9453" w:author="野草" w:date="2023-02-05T22:59:51Z">
            <w:rPr>
              <w:rFonts w:hint="eastAsia"/>
              <w:lang w:val="en-US" w:eastAsia="zh-CN"/>
            </w:rPr>
          </w:rPrChange>
        </w:rPr>
      </w:pPr>
      <w:r>
        <w:rPr>
          <w:rFonts w:hint="eastAsia" w:ascii="华文楷体" w:hAnsi="华文楷体" w:eastAsia="华文楷体" w:cs="华文楷体"/>
          <w:lang w:val="en-US" w:eastAsia="zh-CN"/>
          <w:rPrChange w:id="9454" w:author="野草" w:date="2023-02-05T22:59:51Z">
            <w:rPr>
              <w:rFonts w:hint="default"/>
              <w:lang w:val="en-US" w:eastAsia="zh-CN"/>
            </w:rPr>
          </w:rPrChange>
        </w:rPr>
        <w:t>某个区域的温度总是受到各种因素的影响，例如太阳辐射，材料的热质量，城市通风和</w:t>
      </w:r>
      <w:r>
        <w:rPr>
          <w:rFonts w:hint="eastAsia" w:ascii="华文楷体" w:hAnsi="华文楷体" w:eastAsia="华文楷体" w:cs="华文楷体"/>
          <w:lang w:val="en-US" w:eastAsia="zh-CN"/>
          <w:rPrChange w:id="9455" w:author="野草" w:date="2023-02-05T22:59:51Z">
            <w:rPr>
              <w:rFonts w:hint="default"/>
              <w:lang w:val="en-US" w:eastAsia="zh-CN"/>
            </w:rPr>
          </w:rPrChange>
        </w:rPr>
        <w:fldChar w:fldCharType="begin"/>
      </w:r>
      <w:r>
        <w:rPr>
          <w:rFonts w:hint="eastAsia" w:ascii="华文楷体" w:hAnsi="华文楷体" w:eastAsia="华文楷体" w:cs="华文楷体"/>
          <w:lang w:val="en-US" w:eastAsia="zh-CN"/>
          <w:rPrChange w:id="9456" w:author="野草" w:date="2023-02-05T22:59:51Z">
            <w:rPr>
              <w:rFonts w:hint="default"/>
              <w:lang w:val="en-US" w:eastAsia="zh-CN"/>
            </w:rPr>
          </w:rPrChange>
        </w:rPr>
        <w:instrText xml:space="preserve"> HYPERLINK "https://www.sciencedirect.com/topics/engineering/anthropogenic-activity" \o "Learn more about anthropogenic activities from ScienceDirect's AI-generated Topic Pages" </w:instrText>
      </w:r>
      <w:r>
        <w:rPr>
          <w:rFonts w:hint="eastAsia" w:ascii="华文楷体" w:hAnsi="华文楷体" w:eastAsia="华文楷体" w:cs="华文楷体"/>
          <w:lang w:val="en-US" w:eastAsia="zh-CN"/>
          <w:rPrChange w:id="9457" w:author="野草" w:date="2023-02-05T22:59:51Z">
            <w:rPr>
              <w:rFonts w:hint="default"/>
              <w:lang w:val="en-US" w:eastAsia="zh-CN"/>
            </w:rPr>
          </w:rPrChange>
        </w:rPr>
        <w:fldChar w:fldCharType="separate"/>
      </w:r>
      <w:r>
        <w:rPr>
          <w:rFonts w:hint="eastAsia" w:ascii="华文楷体" w:hAnsi="华文楷体" w:eastAsia="华文楷体" w:cs="华文楷体"/>
          <w:lang w:val="en-US" w:eastAsia="zh-CN"/>
          <w:rPrChange w:id="9458" w:author="野草" w:date="2023-02-05T22:59:51Z">
            <w:rPr>
              <w:rFonts w:hint="default"/>
              <w:lang w:val="en-US" w:eastAsia="zh-CN"/>
            </w:rPr>
          </w:rPrChange>
        </w:rPr>
        <w:t>人为活动</w:t>
      </w:r>
      <w:r>
        <w:rPr>
          <w:rFonts w:hint="eastAsia" w:ascii="华文楷体" w:hAnsi="华文楷体" w:eastAsia="华文楷体" w:cs="华文楷体"/>
          <w:lang w:val="en-US" w:eastAsia="zh-CN"/>
          <w:rPrChange w:id="9459" w:author="野草" w:date="2023-02-05T22:59:51Z">
            <w:rPr>
              <w:rFonts w:hint="default"/>
              <w:lang w:val="en-US" w:eastAsia="zh-CN"/>
            </w:rPr>
          </w:rPrChange>
        </w:rPr>
        <w:fldChar w:fldCharType="end"/>
      </w:r>
      <w:r>
        <w:rPr>
          <w:rFonts w:hint="eastAsia" w:ascii="华文楷体" w:hAnsi="华文楷体" w:eastAsia="华文楷体" w:cs="华文楷体"/>
          <w:lang w:val="en-US" w:eastAsia="zh-CN"/>
          <w:rPrChange w:id="9460"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461" w:author="野草" w:date="2023-02-05T22:59:51Z">
            <w:rPr>
              <w:rFonts w:hint="eastAsia"/>
              <w:lang w:val="en-US" w:eastAsia="zh-CN"/>
            </w:rPr>
          </w:rPrChange>
        </w:rPr>
      </w:pPr>
      <w:r>
        <w:rPr>
          <w:rFonts w:hint="eastAsia" w:ascii="华文楷体" w:hAnsi="华文楷体" w:eastAsia="华文楷体" w:cs="华文楷体"/>
          <w:lang w:val="en-US" w:eastAsia="zh-CN"/>
          <w:rPrChange w:id="9462" w:author="野草" w:date="2023-02-05T22:59:51Z">
            <w:rPr>
              <w:rFonts w:hint="eastAsia"/>
              <w:lang w:val="en-US" w:eastAsia="zh-CN"/>
            </w:rPr>
          </w:rPrChange>
        </w:rPr>
        <w:t>日期的选择考虑到以下因素：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华文楷体" w:hAnsi="华文楷体" w:eastAsia="华文楷体" w:cs="华文楷体"/>
          <w:rPrChange w:id="9463" w:author="野草" w:date="2023-02-05T22:59:51Z">
            <w:rPr/>
          </w:rPrChange>
        </w:rPr>
      </w:pPr>
      <w:r>
        <w:rPr>
          <w:rFonts w:hint="eastAsia" w:ascii="华文楷体" w:hAnsi="华文楷体" w:eastAsia="华文楷体" w:cs="华文楷体"/>
          <w:i w:val="0"/>
          <w:iCs w:val="0"/>
          <w:caps w:val="0"/>
          <w:color w:val="2E2E2E"/>
          <w:spacing w:val="0"/>
          <w:sz w:val="27"/>
          <w:szCs w:val="27"/>
          <w:highlight w:val="yellow"/>
          <w:rPrChange w:id="9464" w:author="野草" w:date="2023-02-05T22:59:51Z">
            <w:rPr>
              <w:rFonts w:hint="default" w:ascii="Georgia" w:hAnsi="Georgia" w:eastAsia="Georgia" w:cs="Georgia"/>
              <w:i w:val="0"/>
              <w:iCs w:val="0"/>
              <w:caps w:val="0"/>
              <w:color w:val="2E2E2E"/>
              <w:spacing w:val="0"/>
              <w:sz w:val="27"/>
              <w:szCs w:val="27"/>
              <w:highlight w:val="yellow"/>
            </w:rPr>
          </w:rPrChange>
        </w:rPr>
        <w:t>测量从10：40开始，</w:t>
      </w:r>
      <w:r>
        <w:rPr>
          <w:rFonts w:hint="eastAsia" w:ascii="华文楷体" w:hAnsi="华文楷体" w:eastAsia="华文楷体" w:cs="华文楷体"/>
          <w:i w:val="0"/>
          <w:iCs w:val="0"/>
          <w:caps w:val="0"/>
          <w:color w:val="2E2E2E"/>
          <w:spacing w:val="0"/>
          <w:sz w:val="27"/>
          <w:szCs w:val="27"/>
          <w:rPrChange w:id="9465" w:author="野草" w:date="2023-02-05T22:59:51Z">
            <w:rPr>
              <w:rFonts w:hint="default" w:ascii="Georgia" w:hAnsi="Georgia" w:eastAsia="Georgia" w:cs="Georgia"/>
              <w:i w:val="0"/>
              <w:iCs w:val="0"/>
              <w:caps w:val="0"/>
              <w:color w:val="2E2E2E"/>
              <w:spacing w:val="0"/>
              <w:sz w:val="27"/>
              <w:szCs w:val="27"/>
            </w:rPr>
          </w:rPrChange>
        </w:rPr>
        <w:t>有</w:t>
      </w:r>
      <w:r>
        <w:rPr>
          <w:rFonts w:hint="eastAsia" w:ascii="华文楷体" w:hAnsi="华文楷体" w:eastAsia="华文楷体" w:cs="华文楷体"/>
          <w:i w:val="0"/>
          <w:iCs w:val="0"/>
          <w:caps w:val="0"/>
          <w:color w:val="2E2E2E"/>
          <w:spacing w:val="0"/>
          <w:sz w:val="27"/>
          <w:szCs w:val="27"/>
          <w:highlight w:val="yellow"/>
          <w:rPrChange w:id="9466" w:author="野草" w:date="2023-02-05T22:59:51Z">
            <w:rPr>
              <w:rFonts w:hint="default" w:ascii="Georgia" w:hAnsi="Georgia" w:eastAsia="Georgia" w:cs="Georgia"/>
              <w:i w:val="0"/>
              <w:iCs w:val="0"/>
              <w:caps w:val="0"/>
              <w:color w:val="2E2E2E"/>
              <w:spacing w:val="0"/>
              <w:sz w:val="27"/>
              <w:szCs w:val="27"/>
              <w:highlight w:val="yellow"/>
            </w:rPr>
          </w:rPrChange>
        </w:rPr>
        <w:t>三套气象站，包括空气温度</w:t>
      </w:r>
      <w:r>
        <w:rPr>
          <w:rFonts w:hint="eastAsia" w:ascii="华文楷体" w:hAnsi="华文楷体" w:eastAsia="华文楷体" w:cs="华文楷体"/>
          <w:i w:val="0"/>
          <w:iCs w:val="0"/>
          <w:caps w:val="0"/>
          <w:color w:val="2E2E2E"/>
          <w:spacing w:val="0"/>
          <w:sz w:val="27"/>
          <w:szCs w:val="27"/>
          <w:highlight w:val="yellow"/>
          <w:rPrChange w:id="9467" w:author="野草" w:date="2023-02-05T22:59:51Z">
            <w:rPr>
              <w:rFonts w:hint="default" w:ascii="Georgia" w:hAnsi="Georgia" w:eastAsia="Georgia" w:cs="Georgia"/>
              <w:i w:val="0"/>
              <w:iCs w:val="0"/>
              <w:caps w:val="0"/>
              <w:color w:val="2E2E2E"/>
              <w:spacing w:val="0"/>
              <w:sz w:val="27"/>
              <w:szCs w:val="27"/>
              <w:highlight w:val="yellow"/>
            </w:rPr>
          </w:rPrChange>
        </w:rPr>
        <w:fldChar w:fldCharType="begin"/>
      </w:r>
      <w:r>
        <w:rPr>
          <w:rFonts w:hint="eastAsia" w:ascii="华文楷体" w:hAnsi="华文楷体" w:eastAsia="华文楷体" w:cs="华文楷体"/>
          <w:i w:val="0"/>
          <w:iCs w:val="0"/>
          <w:caps w:val="0"/>
          <w:color w:val="2E2E2E"/>
          <w:spacing w:val="0"/>
          <w:sz w:val="27"/>
          <w:szCs w:val="27"/>
          <w:highlight w:val="yellow"/>
          <w:rPrChange w:id="9468" w:author="野草" w:date="2023-02-05T22:59:51Z">
            <w:rPr>
              <w:rFonts w:hint="default" w:ascii="Georgia" w:hAnsi="Georgia" w:eastAsia="Georgia" w:cs="Georgia"/>
              <w:i w:val="0"/>
              <w:iCs w:val="0"/>
              <w:caps w:val="0"/>
              <w:color w:val="2E2E2E"/>
              <w:spacing w:val="0"/>
              <w:sz w:val="27"/>
              <w:szCs w:val="27"/>
              <w:highlight w:val="yellow"/>
            </w:rPr>
          </w:rPrChange>
        </w:rPr>
        <w:instrText xml:space="preserve"> HYPERLINK "https://www.sciencedirect.com/topics/social-sciences/remote-sensing" \o "Learn more about sensors from ScienceDirect's AI-generated Topic Pages" </w:instrText>
      </w:r>
      <w:r>
        <w:rPr>
          <w:rFonts w:hint="eastAsia" w:ascii="华文楷体" w:hAnsi="华文楷体" w:eastAsia="华文楷体" w:cs="华文楷体"/>
          <w:i w:val="0"/>
          <w:iCs w:val="0"/>
          <w:caps w:val="0"/>
          <w:color w:val="2E2E2E"/>
          <w:spacing w:val="0"/>
          <w:sz w:val="27"/>
          <w:szCs w:val="27"/>
          <w:highlight w:val="yellow"/>
          <w:rPrChange w:id="9469" w:author="野草" w:date="2023-02-05T22:59:51Z">
            <w:rPr>
              <w:rFonts w:hint="default" w:ascii="Georgia" w:hAnsi="Georgia" w:eastAsia="Georgia" w:cs="Georgia"/>
              <w:i w:val="0"/>
              <w:iCs w:val="0"/>
              <w:caps w:val="0"/>
              <w:color w:val="2E2E2E"/>
              <w:spacing w:val="0"/>
              <w:sz w:val="27"/>
              <w:szCs w:val="27"/>
              <w:highlight w:val="yellow"/>
            </w:rPr>
          </w:rPrChange>
        </w:rPr>
        <w:fldChar w:fldCharType="separate"/>
      </w:r>
      <w:r>
        <w:rPr>
          <w:rStyle w:val="14"/>
          <w:rFonts w:hint="eastAsia" w:ascii="华文楷体" w:hAnsi="华文楷体" w:eastAsia="华文楷体" w:cs="华文楷体"/>
          <w:i w:val="0"/>
          <w:iCs w:val="0"/>
          <w:caps w:val="0"/>
          <w:color w:val="2E2E2E"/>
          <w:spacing w:val="0"/>
          <w:sz w:val="27"/>
          <w:szCs w:val="27"/>
          <w:highlight w:val="yellow"/>
          <w:rPrChange w:id="9470" w:author="野草" w:date="2023-02-05T22:59:51Z">
            <w:rPr>
              <w:rStyle w:val="14"/>
              <w:rFonts w:hint="default" w:ascii="Georgia" w:hAnsi="Georgia" w:eastAsia="Georgia" w:cs="Georgia"/>
              <w:i w:val="0"/>
              <w:iCs w:val="0"/>
              <w:caps w:val="0"/>
              <w:color w:val="2E2E2E"/>
              <w:spacing w:val="0"/>
              <w:sz w:val="27"/>
              <w:szCs w:val="27"/>
              <w:highlight w:val="yellow"/>
            </w:rPr>
          </w:rPrChange>
        </w:rPr>
        <w:t>传感器</w:t>
      </w:r>
      <w:r>
        <w:rPr>
          <w:rFonts w:hint="eastAsia" w:ascii="华文楷体" w:hAnsi="华文楷体" w:eastAsia="华文楷体" w:cs="华文楷体"/>
          <w:i w:val="0"/>
          <w:iCs w:val="0"/>
          <w:caps w:val="0"/>
          <w:color w:val="2E2E2E"/>
          <w:spacing w:val="0"/>
          <w:sz w:val="27"/>
          <w:szCs w:val="27"/>
          <w:highlight w:val="yellow"/>
          <w:rPrChange w:id="9471" w:author="野草" w:date="2023-02-05T22:59:51Z">
            <w:rPr>
              <w:rFonts w:hint="default" w:ascii="Georgia" w:hAnsi="Georgia" w:eastAsia="Georgia" w:cs="Georgia"/>
              <w:i w:val="0"/>
              <w:iCs w:val="0"/>
              <w:caps w:val="0"/>
              <w:color w:val="2E2E2E"/>
              <w:spacing w:val="0"/>
              <w:sz w:val="27"/>
              <w:szCs w:val="27"/>
              <w:highlight w:val="yellow"/>
            </w:rPr>
          </w:rPrChange>
        </w:rPr>
        <w:fldChar w:fldCharType="end"/>
      </w:r>
      <w:r>
        <w:rPr>
          <w:rFonts w:hint="eastAsia" w:ascii="华文楷体" w:hAnsi="华文楷体" w:eastAsia="华文楷体" w:cs="华文楷体"/>
          <w:i w:val="0"/>
          <w:iCs w:val="0"/>
          <w:caps w:val="0"/>
          <w:color w:val="2E2E2E"/>
          <w:spacing w:val="0"/>
          <w:sz w:val="27"/>
          <w:szCs w:val="27"/>
          <w:highlight w:val="yellow"/>
          <w:rPrChange w:id="9472" w:author="野草" w:date="2023-02-05T22:59:51Z">
            <w:rPr>
              <w:rFonts w:hint="default" w:ascii="Georgia" w:hAnsi="Georgia" w:eastAsia="Georgia" w:cs="Georgia"/>
              <w:i w:val="0"/>
              <w:iCs w:val="0"/>
              <w:caps w:val="0"/>
              <w:color w:val="2E2E2E"/>
              <w:spacing w:val="0"/>
              <w:sz w:val="27"/>
              <w:szCs w:val="27"/>
              <w:highlight w:val="yellow"/>
            </w:rPr>
          </w:rPrChange>
        </w:rPr>
        <w:t>和超声波</w:t>
      </w:r>
      <w:r>
        <w:rPr>
          <w:rFonts w:hint="eastAsia" w:ascii="华文楷体" w:hAnsi="华文楷体" w:eastAsia="华文楷体" w:cs="华文楷体"/>
          <w:i w:val="0"/>
          <w:iCs w:val="0"/>
          <w:caps w:val="0"/>
          <w:color w:val="2E2E2E"/>
          <w:spacing w:val="0"/>
          <w:sz w:val="27"/>
          <w:szCs w:val="27"/>
          <w:highlight w:val="yellow"/>
          <w:rPrChange w:id="9473" w:author="野草" w:date="2023-02-05T22:59:51Z">
            <w:rPr>
              <w:rFonts w:hint="default" w:ascii="Georgia" w:hAnsi="Georgia" w:eastAsia="Georgia" w:cs="Georgia"/>
              <w:i w:val="0"/>
              <w:iCs w:val="0"/>
              <w:caps w:val="0"/>
              <w:color w:val="2E2E2E"/>
              <w:spacing w:val="0"/>
              <w:sz w:val="27"/>
              <w:szCs w:val="27"/>
              <w:highlight w:val="yellow"/>
            </w:rPr>
          </w:rPrChange>
        </w:rPr>
        <w:fldChar w:fldCharType="begin"/>
      </w:r>
      <w:r>
        <w:rPr>
          <w:rFonts w:hint="eastAsia" w:ascii="华文楷体" w:hAnsi="华文楷体" w:eastAsia="华文楷体" w:cs="华文楷体"/>
          <w:i w:val="0"/>
          <w:iCs w:val="0"/>
          <w:caps w:val="0"/>
          <w:color w:val="2E2E2E"/>
          <w:spacing w:val="0"/>
          <w:sz w:val="27"/>
          <w:szCs w:val="27"/>
          <w:highlight w:val="yellow"/>
          <w:rPrChange w:id="9474" w:author="野草" w:date="2023-02-05T22:59:51Z">
            <w:rPr>
              <w:rFonts w:hint="default" w:ascii="Georgia" w:hAnsi="Georgia" w:eastAsia="Georgia" w:cs="Georgia"/>
              <w:i w:val="0"/>
              <w:iCs w:val="0"/>
              <w:caps w:val="0"/>
              <w:color w:val="2E2E2E"/>
              <w:spacing w:val="0"/>
              <w:sz w:val="27"/>
              <w:szCs w:val="27"/>
              <w:highlight w:val="yellow"/>
            </w:rPr>
          </w:rPrChange>
        </w:rPr>
        <w:instrText xml:space="preserve"> HYPERLINK "https://www.sciencedirect.com/topics/earth-and-planetary-sciences/anemometer" \o "Learn more about anemometers from ScienceDirect's AI-generated Topic Pages" </w:instrText>
      </w:r>
      <w:r>
        <w:rPr>
          <w:rFonts w:hint="eastAsia" w:ascii="华文楷体" w:hAnsi="华文楷体" w:eastAsia="华文楷体" w:cs="华文楷体"/>
          <w:i w:val="0"/>
          <w:iCs w:val="0"/>
          <w:caps w:val="0"/>
          <w:color w:val="2E2E2E"/>
          <w:spacing w:val="0"/>
          <w:sz w:val="27"/>
          <w:szCs w:val="27"/>
          <w:highlight w:val="yellow"/>
          <w:rPrChange w:id="9475" w:author="野草" w:date="2023-02-05T22:59:51Z">
            <w:rPr>
              <w:rFonts w:hint="default" w:ascii="Georgia" w:hAnsi="Georgia" w:eastAsia="Georgia" w:cs="Georgia"/>
              <w:i w:val="0"/>
              <w:iCs w:val="0"/>
              <w:caps w:val="0"/>
              <w:color w:val="2E2E2E"/>
              <w:spacing w:val="0"/>
              <w:sz w:val="27"/>
              <w:szCs w:val="27"/>
              <w:highlight w:val="yellow"/>
            </w:rPr>
          </w:rPrChange>
        </w:rPr>
        <w:fldChar w:fldCharType="separate"/>
      </w:r>
      <w:r>
        <w:rPr>
          <w:rStyle w:val="14"/>
          <w:rFonts w:hint="eastAsia" w:ascii="华文楷体" w:hAnsi="华文楷体" w:eastAsia="华文楷体" w:cs="华文楷体"/>
          <w:i w:val="0"/>
          <w:iCs w:val="0"/>
          <w:caps w:val="0"/>
          <w:color w:val="2E2E2E"/>
          <w:spacing w:val="0"/>
          <w:sz w:val="27"/>
          <w:szCs w:val="27"/>
          <w:highlight w:val="yellow"/>
          <w:rPrChange w:id="9476" w:author="野草" w:date="2023-02-05T22:59:51Z">
            <w:rPr>
              <w:rStyle w:val="14"/>
              <w:rFonts w:hint="default" w:ascii="Georgia" w:hAnsi="Georgia" w:eastAsia="Georgia" w:cs="Georgia"/>
              <w:i w:val="0"/>
              <w:iCs w:val="0"/>
              <w:caps w:val="0"/>
              <w:color w:val="2E2E2E"/>
              <w:spacing w:val="0"/>
              <w:sz w:val="27"/>
              <w:szCs w:val="27"/>
              <w:highlight w:val="yellow"/>
            </w:rPr>
          </w:rPrChange>
        </w:rPr>
        <w:t>风速计</w:t>
      </w:r>
      <w:r>
        <w:rPr>
          <w:rFonts w:hint="eastAsia" w:ascii="华文楷体" w:hAnsi="华文楷体" w:eastAsia="华文楷体" w:cs="华文楷体"/>
          <w:i w:val="0"/>
          <w:iCs w:val="0"/>
          <w:caps w:val="0"/>
          <w:color w:val="2E2E2E"/>
          <w:spacing w:val="0"/>
          <w:sz w:val="27"/>
          <w:szCs w:val="27"/>
          <w:highlight w:val="yellow"/>
          <w:rPrChange w:id="9477" w:author="野草" w:date="2023-02-05T22:59:51Z">
            <w:rPr>
              <w:rFonts w:hint="default" w:ascii="Georgia" w:hAnsi="Georgia" w:eastAsia="Georgia" w:cs="Georgia"/>
              <w:i w:val="0"/>
              <w:iCs w:val="0"/>
              <w:caps w:val="0"/>
              <w:color w:val="2E2E2E"/>
              <w:spacing w:val="0"/>
              <w:sz w:val="27"/>
              <w:szCs w:val="27"/>
              <w:highlight w:val="yellow"/>
            </w:rPr>
          </w:rPrChange>
        </w:rPr>
        <w:fldChar w:fldCharType="end"/>
      </w:r>
      <w:r>
        <w:rPr>
          <w:rFonts w:hint="eastAsia" w:ascii="华文楷体" w:hAnsi="华文楷体" w:eastAsia="华文楷体" w:cs="华文楷体"/>
          <w:i w:val="0"/>
          <w:iCs w:val="0"/>
          <w:caps w:val="0"/>
          <w:color w:val="2E2E2E"/>
          <w:spacing w:val="0"/>
          <w:sz w:val="27"/>
          <w:szCs w:val="27"/>
          <w:rPrChange w:id="9478" w:author="野草" w:date="2023-02-05T22:59:51Z">
            <w:rPr>
              <w:rFonts w:hint="default" w:ascii="Georgia" w:hAnsi="Georgia" w:eastAsia="Georgia" w:cs="Georgia"/>
              <w:i w:val="0"/>
              <w:iCs w:val="0"/>
              <w:caps w:val="0"/>
              <w:color w:val="2E2E2E"/>
              <w:spacing w:val="0"/>
              <w:sz w:val="27"/>
              <w:szCs w:val="27"/>
            </w:rPr>
          </w:rPrChange>
        </w:rPr>
        <w:t>。在每一轮中，进行了三组测量，第</w:t>
      </w:r>
      <w:r>
        <w:rPr>
          <w:rFonts w:hint="eastAsia" w:ascii="华文楷体" w:hAnsi="华文楷体" w:eastAsia="华文楷体" w:cs="华文楷体"/>
          <w:i w:val="0"/>
          <w:iCs w:val="0"/>
          <w:caps w:val="0"/>
          <w:color w:val="2E2E2E"/>
          <w:spacing w:val="0"/>
          <w:sz w:val="27"/>
          <w:szCs w:val="27"/>
          <w:highlight w:val="yellow"/>
          <w:rPrChange w:id="9479" w:author="野草" w:date="2023-02-05T22:59:51Z">
            <w:rPr>
              <w:rFonts w:hint="default" w:ascii="Georgia" w:hAnsi="Georgia" w:eastAsia="Georgia" w:cs="Georgia"/>
              <w:i w:val="0"/>
              <w:iCs w:val="0"/>
              <w:caps w:val="0"/>
              <w:color w:val="2E2E2E"/>
              <w:spacing w:val="0"/>
              <w:sz w:val="27"/>
              <w:szCs w:val="27"/>
              <w:highlight w:val="yellow"/>
            </w:rPr>
          </w:rPrChange>
        </w:rPr>
        <w:t>一组包括A点，B点和C点，其次是D点，E点和F点，最后是，H点和I点</w:t>
      </w:r>
      <w:r>
        <w:rPr>
          <w:rFonts w:hint="eastAsia" w:ascii="华文楷体" w:hAnsi="华文楷体" w:eastAsia="华文楷体" w:cs="华文楷体"/>
          <w:i w:val="0"/>
          <w:iCs w:val="0"/>
          <w:caps w:val="0"/>
          <w:color w:val="2E2E2E"/>
          <w:spacing w:val="0"/>
          <w:sz w:val="27"/>
          <w:szCs w:val="27"/>
          <w:rPrChange w:id="9480" w:author="野草" w:date="2023-02-05T22:59:51Z">
            <w:rPr>
              <w:rFonts w:hint="default" w:ascii="Georgia" w:hAnsi="Georgia" w:eastAsia="Georgia" w:cs="Georgia"/>
              <w:i w:val="0"/>
              <w:iCs w:val="0"/>
              <w:caps w:val="0"/>
              <w:color w:val="2E2E2E"/>
              <w:spacing w:val="0"/>
              <w:sz w:val="27"/>
              <w:szCs w:val="27"/>
            </w:rPr>
          </w:rPrChange>
        </w:rPr>
        <w:t>。每个气象站记录特定点在离地面1.5米处的行人水平上的</w:t>
      </w:r>
      <w:r>
        <w:rPr>
          <w:rFonts w:hint="eastAsia" w:ascii="华文楷体" w:hAnsi="华文楷体" w:eastAsia="华文楷体" w:cs="华文楷体"/>
          <w:i w:val="0"/>
          <w:iCs w:val="0"/>
          <w:caps w:val="0"/>
          <w:color w:val="2E2E2E"/>
          <w:spacing w:val="0"/>
          <w:sz w:val="27"/>
          <w:szCs w:val="27"/>
          <w:rPrChange w:id="9481" w:author="野草" w:date="2023-02-05T22:59:51Z">
            <w:rPr>
              <w:rFonts w:hint="default" w:ascii="Georgia" w:hAnsi="Georgia" w:eastAsia="Georgia" w:cs="Georgia"/>
              <w:i w:val="0"/>
              <w:iCs w:val="0"/>
              <w:caps w:val="0"/>
              <w:color w:val="2E2E2E"/>
              <w:spacing w:val="0"/>
              <w:sz w:val="27"/>
              <w:szCs w:val="27"/>
            </w:rPr>
          </w:rPrChange>
        </w:rPr>
        <w:fldChar w:fldCharType="begin"/>
      </w:r>
      <w:r>
        <w:rPr>
          <w:rFonts w:hint="eastAsia" w:ascii="华文楷体" w:hAnsi="华文楷体" w:eastAsia="华文楷体" w:cs="华文楷体"/>
          <w:i w:val="0"/>
          <w:iCs w:val="0"/>
          <w:caps w:val="0"/>
          <w:color w:val="2E2E2E"/>
          <w:spacing w:val="0"/>
          <w:sz w:val="27"/>
          <w:szCs w:val="27"/>
          <w:rPrChange w:id="9482" w:author="野草" w:date="2023-02-05T22:59:51Z">
            <w:rPr>
              <w:rFonts w:hint="default" w:ascii="Georgia" w:hAnsi="Georgia" w:eastAsia="Georgia" w:cs="Georgia"/>
              <w:i w:val="0"/>
              <w:iCs w:val="0"/>
              <w:caps w:val="0"/>
              <w:color w:val="2E2E2E"/>
              <w:spacing w:val="0"/>
              <w:sz w:val="27"/>
              <w:szCs w:val="27"/>
            </w:rPr>
          </w:rPrChange>
        </w:rPr>
        <w:instrText xml:space="preserve"> HYPERLINK "https://www.sciencedirect.com/topics/earth-and-planetary-sciences/microclimate" \o "Learn more about microclimates from ScienceDirect's AI-generated Topic Pages" </w:instrText>
      </w:r>
      <w:r>
        <w:rPr>
          <w:rFonts w:hint="eastAsia" w:ascii="华文楷体" w:hAnsi="华文楷体" w:eastAsia="华文楷体" w:cs="华文楷体"/>
          <w:i w:val="0"/>
          <w:iCs w:val="0"/>
          <w:caps w:val="0"/>
          <w:color w:val="2E2E2E"/>
          <w:spacing w:val="0"/>
          <w:sz w:val="27"/>
          <w:szCs w:val="27"/>
          <w:rPrChange w:id="9483" w:author="野草" w:date="2023-02-05T22:59:51Z">
            <w:rPr>
              <w:rFonts w:hint="default" w:ascii="Georgia" w:hAnsi="Georgia" w:eastAsia="Georgia" w:cs="Georgia"/>
              <w:i w:val="0"/>
              <w:iCs w:val="0"/>
              <w:caps w:val="0"/>
              <w:color w:val="2E2E2E"/>
              <w:spacing w:val="0"/>
              <w:sz w:val="27"/>
              <w:szCs w:val="27"/>
            </w:rPr>
          </w:rPrChange>
        </w:rPr>
        <w:fldChar w:fldCharType="separate"/>
      </w:r>
      <w:r>
        <w:rPr>
          <w:rStyle w:val="14"/>
          <w:rFonts w:hint="eastAsia" w:ascii="华文楷体" w:hAnsi="华文楷体" w:eastAsia="华文楷体" w:cs="华文楷体"/>
          <w:i w:val="0"/>
          <w:iCs w:val="0"/>
          <w:caps w:val="0"/>
          <w:color w:val="2E2E2E"/>
          <w:spacing w:val="0"/>
          <w:sz w:val="27"/>
          <w:szCs w:val="27"/>
          <w:rPrChange w:id="9484" w:author="野草" w:date="2023-02-05T22:59:51Z">
            <w:rPr>
              <w:rStyle w:val="14"/>
              <w:rFonts w:hint="default" w:ascii="Georgia" w:hAnsi="Georgia" w:eastAsia="Georgia" w:cs="Georgia"/>
              <w:i w:val="0"/>
              <w:iCs w:val="0"/>
              <w:caps w:val="0"/>
              <w:color w:val="2E2E2E"/>
              <w:spacing w:val="0"/>
              <w:sz w:val="27"/>
              <w:szCs w:val="27"/>
            </w:rPr>
          </w:rPrChange>
        </w:rPr>
        <w:t>小气候</w:t>
      </w:r>
      <w:r>
        <w:rPr>
          <w:rFonts w:hint="eastAsia" w:ascii="华文楷体" w:hAnsi="华文楷体" w:eastAsia="华文楷体" w:cs="华文楷体"/>
          <w:i w:val="0"/>
          <w:iCs w:val="0"/>
          <w:caps w:val="0"/>
          <w:color w:val="2E2E2E"/>
          <w:spacing w:val="0"/>
          <w:sz w:val="27"/>
          <w:szCs w:val="27"/>
          <w:rPrChange w:id="9485" w:author="野草" w:date="2023-02-05T22:59:51Z">
            <w:rPr>
              <w:rFonts w:hint="default" w:ascii="Georgia" w:hAnsi="Georgia" w:eastAsia="Georgia" w:cs="Georgia"/>
              <w:i w:val="0"/>
              <w:iCs w:val="0"/>
              <w:caps w:val="0"/>
              <w:color w:val="2E2E2E"/>
              <w:spacing w:val="0"/>
              <w:sz w:val="27"/>
              <w:szCs w:val="27"/>
            </w:rPr>
          </w:rPrChange>
        </w:rPr>
        <w:fldChar w:fldCharType="end"/>
      </w:r>
      <w:r>
        <w:rPr>
          <w:rFonts w:hint="eastAsia" w:ascii="华文楷体" w:hAnsi="华文楷体" w:eastAsia="华文楷体" w:cs="华文楷体"/>
          <w:i w:val="0"/>
          <w:iCs w:val="0"/>
          <w:caps w:val="0"/>
          <w:color w:val="2E2E2E"/>
          <w:spacing w:val="0"/>
          <w:sz w:val="27"/>
          <w:szCs w:val="27"/>
          <w:rPrChange w:id="9486" w:author="野草" w:date="2023-02-05T22:59:51Z">
            <w:rPr>
              <w:rFonts w:hint="default" w:ascii="Georgia" w:hAnsi="Georgia" w:eastAsia="Georgia" w:cs="Georgia"/>
              <w:i w:val="0"/>
              <w:iCs w:val="0"/>
              <w:caps w:val="0"/>
              <w:color w:val="2E2E2E"/>
              <w:spacing w:val="0"/>
              <w:sz w:val="27"/>
              <w:szCs w:val="27"/>
            </w:rPr>
          </w:rPrChange>
        </w:rPr>
        <w:t>15分钟</w:t>
      </w:r>
      <w:r>
        <w:rPr>
          <w:rFonts w:hint="eastAsia" w:ascii="华文楷体" w:hAnsi="华文楷体" w:eastAsia="华文楷体" w:cs="华文楷体"/>
          <w:i w:val="0"/>
          <w:iCs w:val="0"/>
          <w:caps w:val="0"/>
          <w:color w:val="2E2E2E"/>
          <w:spacing w:val="0"/>
          <w:sz w:val="27"/>
          <w:szCs w:val="27"/>
          <w:u w:val="single"/>
          <w:rPrChange w:id="9487" w:author="野草" w:date="2023-02-05T22:59:51Z">
            <w:rPr>
              <w:rFonts w:hint="default" w:ascii="Georgia" w:hAnsi="Georgia" w:eastAsia="Georgia" w:cs="Georgia"/>
              <w:i w:val="0"/>
              <w:iCs w:val="0"/>
              <w:caps w:val="0"/>
              <w:color w:val="2E2E2E"/>
              <w:spacing w:val="0"/>
              <w:sz w:val="27"/>
              <w:szCs w:val="27"/>
              <w:u w:val="single"/>
            </w:rPr>
          </w:rPrChange>
        </w:rPr>
        <w:t>，并在5分钟内移动到下一个点。这意味着每轮测量持续一小</w:t>
      </w:r>
      <w:r>
        <w:rPr>
          <w:rFonts w:hint="eastAsia" w:ascii="华文楷体" w:hAnsi="华文楷体" w:eastAsia="华文楷体" w:cs="华文楷体"/>
          <w:i w:val="0"/>
          <w:iCs w:val="0"/>
          <w:caps w:val="0"/>
          <w:color w:val="2E2E2E"/>
          <w:spacing w:val="0"/>
          <w:sz w:val="27"/>
          <w:szCs w:val="27"/>
          <w:rPrChange w:id="9488" w:author="野草" w:date="2023-02-05T22:59:51Z">
            <w:rPr>
              <w:rFonts w:hint="default" w:ascii="Georgia" w:hAnsi="Georgia" w:eastAsia="Georgia" w:cs="Georgia"/>
              <w:i w:val="0"/>
              <w:iCs w:val="0"/>
              <w:caps w:val="0"/>
              <w:color w:val="2E2E2E"/>
              <w:spacing w:val="0"/>
              <w:sz w:val="27"/>
              <w:szCs w:val="27"/>
            </w:rPr>
          </w:rPrChange>
        </w:rPr>
        <w:t>时。测量于19：40结束，总共包括九轮。在这项研究中，我们记录了几个参数</w:t>
      </w:r>
      <w:r>
        <w:rPr>
          <w:rFonts w:hint="eastAsia" w:ascii="华文楷体" w:hAnsi="华文楷体" w:eastAsia="华文楷体" w:cs="华文楷体"/>
          <w:i w:val="0"/>
          <w:iCs w:val="0"/>
          <w:caps w:val="0"/>
          <w:color w:val="2E2E2E"/>
          <w:spacing w:val="0"/>
          <w:sz w:val="27"/>
          <w:szCs w:val="27"/>
          <w:highlight w:val="yellow"/>
          <w:rPrChange w:id="9489" w:author="野草" w:date="2023-02-05T22:59:51Z">
            <w:rPr>
              <w:rFonts w:hint="default" w:ascii="Georgia" w:hAnsi="Georgia" w:eastAsia="Georgia" w:cs="Georgia"/>
              <w:i w:val="0"/>
              <w:iCs w:val="0"/>
              <w:caps w:val="0"/>
              <w:color w:val="2E2E2E"/>
              <w:spacing w:val="0"/>
              <w:sz w:val="27"/>
              <w:szCs w:val="27"/>
              <w:highlight w:val="yellow"/>
            </w:rPr>
          </w:rPrChange>
        </w:rPr>
        <w:t>，包括气温、风速、风向、太阳辐射、相对湿度和气压</w:t>
      </w:r>
      <w:r>
        <w:rPr>
          <w:rFonts w:hint="eastAsia" w:ascii="华文楷体" w:hAnsi="华文楷体" w:eastAsia="华文楷体" w:cs="华文楷体"/>
          <w:i w:val="0"/>
          <w:iCs w:val="0"/>
          <w:caps w:val="0"/>
          <w:color w:val="2E2E2E"/>
          <w:spacing w:val="0"/>
          <w:sz w:val="27"/>
          <w:szCs w:val="27"/>
          <w:rPrChange w:id="9490" w:author="野草" w:date="2023-02-05T22:59:51Z">
            <w:rPr>
              <w:rFonts w:hint="default" w:ascii="Georgia" w:hAnsi="Georgia" w:eastAsia="Georgia" w:cs="Georgia"/>
              <w:i w:val="0"/>
              <w:iCs w:val="0"/>
              <w:caps w:val="0"/>
              <w:color w:val="2E2E2E"/>
              <w:spacing w:val="0"/>
              <w:sz w:val="27"/>
              <w:szCs w:val="27"/>
            </w:rPr>
          </w:rPrChange>
        </w:rPr>
        <w:t>。有关环境传感器的信息如</w:t>
      </w:r>
      <w:bookmarkStart w:id="27" w:name="bt0005"/>
      <w:r>
        <w:rPr>
          <w:rFonts w:hint="eastAsia" w:ascii="华文楷体" w:hAnsi="华文楷体" w:eastAsia="华文楷体" w:cs="华文楷体"/>
          <w:i w:val="0"/>
          <w:iCs w:val="0"/>
          <w:caps w:val="0"/>
          <w:color w:val="0C7DBB"/>
          <w:spacing w:val="0"/>
          <w:sz w:val="27"/>
          <w:szCs w:val="27"/>
          <w:u w:val="none"/>
          <w:rPrChange w:id="9491" w:author="野草" w:date="2023-02-05T22:59:51Z">
            <w:rPr>
              <w:rFonts w:hint="default" w:ascii="Georgia" w:hAnsi="Georgia" w:eastAsia="Georgia" w:cs="Georgia"/>
              <w:i w:val="0"/>
              <w:iCs w:val="0"/>
              <w:caps w:val="0"/>
              <w:color w:val="0C7DBB"/>
              <w:spacing w:val="0"/>
              <w:sz w:val="27"/>
              <w:szCs w:val="27"/>
              <w:u w:val="none"/>
            </w:rPr>
          </w:rPrChange>
        </w:rPr>
        <w:fldChar w:fldCharType="begin"/>
      </w:r>
      <w:r>
        <w:rPr>
          <w:rFonts w:hint="eastAsia" w:ascii="华文楷体" w:hAnsi="华文楷体" w:eastAsia="华文楷体" w:cs="华文楷体"/>
          <w:i w:val="0"/>
          <w:iCs w:val="0"/>
          <w:caps w:val="0"/>
          <w:color w:val="0C7DBB"/>
          <w:spacing w:val="0"/>
          <w:sz w:val="27"/>
          <w:szCs w:val="27"/>
          <w:u w:val="none"/>
          <w:rPrChange w:id="9492" w:author="野草" w:date="2023-02-05T22:59:51Z">
            <w:rPr>
              <w:rFonts w:hint="default" w:ascii="Georgia" w:hAnsi="Georgia" w:eastAsia="Georgia" w:cs="Georgia"/>
              <w:i w:val="0"/>
              <w:iCs w:val="0"/>
              <w:caps w:val="0"/>
              <w:color w:val="0C7DBB"/>
              <w:spacing w:val="0"/>
              <w:sz w:val="27"/>
              <w:szCs w:val="27"/>
              <w:u w:val="none"/>
            </w:rPr>
          </w:rPrChange>
        </w:rPr>
        <w:instrText xml:space="preserve"> HYPERLINK "https://www.sciencedirect.com/science/article/pii/S2212095519303591" \l "t0005" </w:instrText>
      </w:r>
      <w:r>
        <w:rPr>
          <w:rFonts w:hint="eastAsia" w:ascii="华文楷体" w:hAnsi="华文楷体" w:eastAsia="华文楷体" w:cs="华文楷体"/>
          <w:i w:val="0"/>
          <w:iCs w:val="0"/>
          <w:caps w:val="0"/>
          <w:color w:val="0C7DBB"/>
          <w:spacing w:val="0"/>
          <w:sz w:val="27"/>
          <w:szCs w:val="27"/>
          <w:u w:val="none"/>
          <w:rPrChange w:id="9493" w:author="野草" w:date="2023-02-05T22:59:51Z">
            <w:rPr>
              <w:rFonts w:hint="default" w:ascii="Georgia" w:hAnsi="Georgia" w:eastAsia="Georgia" w:cs="Georgia"/>
              <w:i w:val="0"/>
              <w:iCs w:val="0"/>
              <w:caps w:val="0"/>
              <w:color w:val="0C7DBB"/>
              <w:spacing w:val="0"/>
              <w:sz w:val="27"/>
              <w:szCs w:val="27"/>
              <w:u w:val="none"/>
            </w:rPr>
          </w:rPrChange>
        </w:rPr>
        <w:fldChar w:fldCharType="separate"/>
      </w:r>
      <w:r>
        <w:rPr>
          <w:rStyle w:val="14"/>
          <w:rFonts w:hint="eastAsia" w:ascii="华文楷体" w:hAnsi="华文楷体" w:eastAsia="华文楷体" w:cs="华文楷体"/>
          <w:i w:val="0"/>
          <w:iCs w:val="0"/>
          <w:caps w:val="0"/>
          <w:color w:val="0C7DBB"/>
          <w:spacing w:val="0"/>
          <w:sz w:val="27"/>
          <w:szCs w:val="27"/>
          <w:u w:val="none"/>
          <w:rPrChange w:id="9494" w:author="野草" w:date="2023-02-05T22:59:51Z">
            <w:rPr>
              <w:rStyle w:val="14"/>
              <w:rFonts w:hint="default" w:ascii="Georgia" w:hAnsi="Georgia" w:eastAsia="Georgia" w:cs="Georgia"/>
              <w:i w:val="0"/>
              <w:iCs w:val="0"/>
              <w:caps w:val="0"/>
              <w:color w:val="0C7DBB"/>
              <w:spacing w:val="0"/>
              <w:sz w:val="27"/>
              <w:szCs w:val="27"/>
              <w:u w:val="none"/>
            </w:rPr>
          </w:rPrChange>
        </w:rPr>
        <w:t>表1</w:t>
      </w:r>
      <w:bookmarkEnd w:id="27"/>
      <w:r>
        <w:rPr>
          <w:rFonts w:hint="eastAsia" w:ascii="华文楷体" w:hAnsi="华文楷体" w:eastAsia="华文楷体" w:cs="华文楷体"/>
          <w:i w:val="0"/>
          <w:iCs w:val="0"/>
          <w:caps w:val="0"/>
          <w:color w:val="0C7DBB"/>
          <w:spacing w:val="0"/>
          <w:sz w:val="27"/>
          <w:szCs w:val="27"/>
          <w:u w:val="none"/>
          <w:rPrChange w:id="9495" w:author="野草" w:date="2023-02-05T22:59:51Z">
            <w:rPr>
              <w:rFonts w:hint="default" w:ascii="Georgia" w:hAnsi="Georgia" w:eastAsia="Georgia" w:cs="Georgia"/>
              <w:i w:val="0"/>
              <w:iCs w:val="0"/>
              <w:caps w:val="0"/>
              <w:color w:val="0C7DBB"/>
              <w:spacing w:val="0"/>
              <w:sz w:val="27"/>
              <w:szCs w:val="27"/>
              <w:u w:val="none"/>
            </w:rPr>
          </w:rPrChange>
        </w:rPr>
        <w:fldChar w:fldCharType="end"/>
      </w:r>
      <w:r>
        <w:rPr>
          <w:rFonts w:hint="eastAsia" w:ascii="华文楷体" w:hAnsi="华文楷体" w:eastAsia="华文楷体" w:cs="华文楷体"/>
          <w:i w:val="0"/>
          <w:iCs w:val="0"/>
          <w:caps w:val="0"/>
          <w:color w:val="2E2E2E"/>
          <w:spacing w:val="0"/>
          <w:sz w:val="27"/>
          <w:szCs w:val="27"/>
          <w:rPrChange w:id="9496" w:author="野草" w:date="2023-02-05T22:59:51Z">
            <w:rPr>
              <w:rFonts w:hint="default" w:ascii="Georgia" w:hAnsi="Georgia" w:eastAsia="Georgia" w:cs="Georgia"/>
              <w:i w:val="0"/>
              <w:iCs w:val="0"/>
              <w:caps w:val="0"/>
              <w:color w:val="2E2E2E"/>
              <w:spacing w:val="0"/>
              <w:sz w:val="27"/>
              <w:szCs w:val="27"/>
            </w:rPr>
          </w:rPrChange>
        </w:rPr>
        <w:t>所示。气象站TP-WS06以5秒的间隔记录数据，</w:t>
      </w:r>
      <w:r>
        <w:rPr>
          <w:rFonts w:hint="eastAsia" w:ascii="华文楷体" w:hAnsi="华文楷体" w:eastAsia="华文楷体" w:cs="华文楷体"/>
          <w:i w:val="0"/>
          <w:iCs w:val="0"/>
          <w:caps w:val="0"/>
          <w:color w:val="2E2E2E"/>
          <w:spacing w:val="0"/>
          <w:sz w:val="27"/>
          <w:szCs w:val="27"/>
          <w:rPrChange w:id="9497" w:author="野草" w:date="2023-02-05T22:59:51Z">
            <w:rPr>
              <w:rFonts w:hint="default" w:ascii="Georgia" w:hAnsi="Georgia" w:eastAsia="Georgia" w:cs="Georgia"/>
              <w:i w:val="0"/>
              <w:iCs w:val="0"/>
              <w:caps w:val="0"/>
              <w:color w:val="2E2E2E"/>
              <w:spacing w:val="0"/>
              <w:sz w:val="27"/>
              <w:szCs w:val="27"/>
            </w:rPr>
          </w:rPrChange>
        </w:rPr>
        <w:fldChar w:fldCharType="begin"/>
      </w:r>
      <w:r>
        <w:rPr>
          <w:rFonts w:hint="eastAsia" w:ascii="华文楷体" w:hAnsi="华文楷体" w:eastAsia="华文楷体" w:cs="华文楷体"/>
          <w:i w:val="0"/>
          <w:iCs w:val="0"/>
          <w:caps w:val="0"/>
          <w:color w:val="2E2E2E"/>
          <w:spacing w:val="0"/>
          <w:sz w:val="27"/>
          <w:szCs w:val="27"/>
          <w:rPrChange w:id="9498" w:author="野草" w:date="2023-02-05T22:59:51Z">
            <w:rPr>
              <w:rFonts w:hint="default" w:ascii="Georgia" w:hAnsi="Georgia" w:eastAsia="Georgia" w:cs="Georgia"/>
              <w:i w:val="0"/>
              <w:iCs w:val="0"/>
              <w:caps w:val="0"/>
              <w:color w:val="2E2E2E"/>
              <w:spacing w:val="0"/>
              <w:sz w:val="27"/>
              <w:szCs w:val="27"/>
            </w:rPr>
          </w:rPrChange>
        </w:rPr>
        <w:instrText xml:space="preserve"> HYPERLINK "https://www.sciencedirect.com/topics/earth-and-planetary-sciences/pyranometers" \o "Learn more about Pyranometer from ScienceDirect's AI-generated Topic Pages" </w:instrText>
      </w:r>
      <w:r>
        <w:rPr>
          <w:rFonts w:hint="eastAsia" w:ascii="华文楷体" w:hAnsi="华文楷体" w:eastAsia="华文楷体" w:cs="华文楷体"/>
          <w:i w:val="0"/>
          <w:iCs w:val="0"/>
          <w:caps w:val="0"/>
          <w:color w:val="2E2E2E"/>
          <w:spacing w:val="0"/>
          <w:sz w:val="27"/>
          <w:szCs w:val="27"/>
          <w:rPrChange w:id="9499" w:author="野草" w:date="2023-02-05T22:59:51Z">
            <w:rPr>
              <w:rFonts w:hint="default" w:ascii="Georgia" w:hAnsi="Georgia" w:eastAsia="Georgia" w:cs="Georgia"/>
              <w:i w:val="0"/>
              <w:iCs w:val="0"/>
              <w:caps w:val="0"/>
              <w:color w:val="2E2E2E"/>
              <w:spacing w:val="0"/>
              <w:sz w:val="27"/>
              <w:szCs w:val="27"/>
            </w:rPr>
          </w:rPrChange>
        </w:rPr>
        <w:fldChar w:fldCharType="separate"/>
      </w:r>
      <w:r>
        <w:rPr>
          <w:rStyle w:val="14"/>
          <w:rFonts w:hint="eastAsia" w:ascii="华文楷体" w:hAnsi="华文楷体" w:eastAsia="华文楷体" w:cs="华文楷体"/>
          <w:i w:val="0"/>
          <w:iCs w:val="0"/>
          <w:caps w:val="0"/>
          <w:color w:val="2E2E2E"/>
          <w:spacing w:val="0"/>
          <w:sz w:val="27"/>
          <w:szCs w:val="27"/>
          <w:rPrChange w:id="9500" w:author="野草" w:date="2023-02-05T22:59:51Z">
            <w:rPr>
              <w:rStyle w:val="14"/>
              <w:rFonts w:hint="default" w:ascii="Georgia" w:hAnsi="Georgia" w:eastAsia="Georgia" w:cs="Georgia"/>
              <w:i w:val="0"/>
              <w:iCs w:val="0"/>
              <w:caps w:val="0"/>
              <w:color w:val="2E2E2E"/>
              <w:spacing w:val="0"/>
              <w:sz w:val="27"/>
              <w:szCs w:val="27"/>
            </w:rPr>
          </w:rPrChange>
        </w:rPr>
        <w:t>日射强度计</w:t>
      </w:r>
      <w:r>
        <w:rPr>
          <w:rFonts w:hint="eastAsia" w:ascii="华文楷体" w:hAnsi="华文楷体" w:eastAsia="华文楷体" w:cs="华文楷体"/>
          <w:i w:val="0"/>
          <w:iCs w:val="0"/>
          <w:caps w:val="0"/>
          <w:color w:val="2E2E2E"/>
          <w:spacing w:val="0"/>
          <w:sz w:val="27"/>
          <w:szCs w:val="27"/>
          <w:rPrChange w:id="9501" w:author="野草" w:date="2023-02-05T22:59:51Z">
            <w:rPr>
              <w:rFonts w:hint="default" w:ascii="Georgia" w:hAnsi="Georgia" w:eastAsia="Georgia" w:cs="Georgia"/>
              <w:i w:val="0"/>
              <w:iCs w:val="0"/>
              <w:caps w:val="0"/>
              <w:color w:val="2E2E2E"/>
              <w:spacing w:val="0"/>
              <w:sz w:val="27"/>
              <w:szCs w:val="27"/>
            </w:rPr>
          </w:rPrChange>
        </w:rPr>
        <w:fldChar w:fldCharType="end"/>
      </w:r>
      <w:r>
        <w:rPr>
          <w:rFonts w:hint="eastAsia" w:ascii="华文楷体" w:hAnsi="华文楷体" w:eastAsia="华文楷体" w:cs="华文楷体"/>
          <w:i w:val="0"/>
          <w:iCs w:val="0"/>
          <w:caps w:val="0"/>
          <w:color w:val="2E2E2E"/>
          <w:spacing w:val="0"/>
          <w:sz w:val="27"/>
          <w:szCs w:val="27"/>
          <w:rPrChange w:id="9502" w:author="野草" w:date="2023-02-05T22:59:51Z">
            <w:rPr>
              <w:rFonts w:hint="default" w:ascii="Georgia" w:hAnsi="Georgia" w:eastAsia="Georgia" w:cs="Georgia"/>
              <w:i w:val="0"/>
              <w:iCs w:val="0"/>
              <w:caps w:val="0"/>
              <w:color w:val="2E2E2E"/>
              <w:spacing w:val="0"/>
              <w:sz w:val="27"/>
              <w:szCs w:val="27"/>
            </w:rPr>
          </w:rPrChange>
        </w:rPr>
        <w:t>MP-200每隔15分钟记录一次数据。</w:t>
      </w:r>
    </w:p>
    <w:p>
      <w:pPr>
        <w:spacing w:beforeLines="0" w:afterLines="0"/>
        <w:jc w:val="left"/>
        <w:rPr>
          <w:rFonts w:hint="eastAsia" w:ascii="华文楷体" w:hAnsi="华文楷体" w:eastAsia="华文楷体" w:cs="华文楷体"/>
          <w:i w:val="0"/>
          <w:iCs w:val="0"/>
          <w:caps w:val="0"/>
          <w:color w:val="2E2E2E"/>
          <w:spacing w:val="0"/>
          <w:sz w:val="27"/>
          <w:szCs w:val="27"/>
          <w:rPrChange w:id="9503" w:author="野草" w:date="2023-02-05T22:59:51Z">
            <w:rPr>
              <w:rFonts w:hint="default" w:ascii="Georgia" w:hAnsi="Georgia" w:eastAsia="Georgia" w:cs="Georgia"/>
              <w:i w:val="0"/>
              <w:iCs w:val="0"/>
              <w:caps w:val="0"/>
              <w:color w:val="2E2E2E"/>
              <w:spacing w:val="0"/>
              <w:sz w:val="27"/>
              <w:szCs w:val="27"/>
            </w:rPr>
          </w:rPrChange>
        </w:rPr>
      </w:pPr>
      <w:r>
        <w:rPr>
          <w:rFonts w:hint="eastAsia" w:ascii="华文楷体" w:hAnsi="华文楷体" w:eastAsia="华文楷体" w:cs="华文楷体"/>
          <w:i w:val="0"/>
          <w:iCs w:val="0"/>
          <w:caps w:val="0"/>
          <w:color w:val="2E2E2E"/>
          <w:spacing w:val="0"/>
          <w:sz w:val="27"/>
          <w:szCs w:val="27"/>
          <w:rPrChange w:id="9504" w:author="野草" w:date="2023-02-05T22:59:51Z">
            <w:rPr>
              <w:rFonts w:hint="default" w:ascii="Georgia" w:hAnsi="Georgia" w:eastAsia="Georgia" w:cs="Georgia"/>
              <w:i w:val="0"/>
              <w:iCs w:val="0"/>
              <w:caps w:val="0"/>
              <w:color w:val="2E2E2E"/>
              <w:spacing w:val="0"/>
              <w:sz w:val="27"/>
              <w:szCs w:val="27"/>
            </w:rPr>
          </w:rPrChange>
        </w:rPr>
        <w:t>由于测量是在暑假期间进行的，因此人为活动产生的热量已大大减少。因此，太</w:t>
      </w:r>
      <w:r>
        <w:rPr>
          <w:rFonts w:hint="eastAsia" w:ascii="华文楷体" w:hAnsi="华文楷体" w:eastAsia="华文楷体" w:cs="华文楷体"/>
          <w:i w:val="0"/>
          <w:iCs w:val="0"/>
          <w:caps w:val="0"/>
          <w:color w:val="2E2E2E"/>
          <w:spacing w:val="0"/>
          <w:sz w:val="27"/>
          <w:szCs w:val="27"/>
          <w:highlight w:val="yellow"/>
          <w:rPrChange w:id="9505" w:author="野草" w:date="2023-02-05T22:59:51Z">
            <w:rPr>
              <w:rFonts w:hint="default" w:ascii="Georgia" w:hAnsi="Georgia" w:eastAsia="Georgia" w:cs="Georgia"/>
              <w:i w:val="0"/>
              <w:iCs w:val="0"/>
              <w:caps w:val="0"/>
              <w:color w:val="2E2E2E"/>
              <w:spacing w:val="0"/>
              <w:sz w:val="27"/>
              <w:szCs w:val="27"/>
              <w:highlight w:val="yellow"/>
            </w:rPr>
          </w:rPrChange>
        </w:rPr>
        <w:t>阳辐射、空气流通和形态特征</w:t>
      </w:r>
      <w:r>
        <w:rPr>
          <w:rFonts w:hint="eastAsia" w:ascii="华文楷体" w:hAnsi="华文楷体" w:eastAsia="华文楷体" w:cs="华文楷体"/>
          <w:i w:val="0"/>
          <w:iCs w:val="0"/>
          <w:caps w:val="0"/>
          <w:color w:val="2E2E2E"/>
          <w:spacing w:val="0"/>
          <w:sz w:val="27"/>
          <w:szCs w:val="27"/>
          <w:rPrChange w:id="9506" w:author="野草" w:date="2023-02-05T22:59:51Z">
            <w:rPr>
              <w:rFonts w:hint="default" w:ascii="Georgia" w:hAnsi="Georgia" w:eastAsia="Georgia" w:cs="Georgia"/>
              <w:i w:val="0"/>
              <w:iCs w:val="0"/>
              <w:caps w:val="0"/>
              <w:color w:val="2E2E2E"/>
              <w:spacing w:val="0"/>
              <w:sz w:val="27"/>
              <w:szCs w:val="27"/>
            </w:rPr>
          </w:rPrChange>
        </w:rPr>
        <w:t>是影响公共休憩空间热环境的主要因素。为了研究风力条件下的室外热环境，我们集中分析了研</w:t>
      </w:r>
      <w:r>
        <w:rPr>
          <w:rFonts w:hint="eastAsia" w:ascii="华文楷体" w:hAnsi="华文楷体" w:eastAsia="华文楷体" w:cs="华文楷体"/>
          <w:i w:val="0"/>
          <w:iCs w:val="0"/>
          <w:caps w:val="0"/>
          <w:color w:val="2E2E2E"/>
          <w:spacing w:val="0"/>
          <w:sz w:val="27"/>
          <w:szCs w:val="27"/>
          <w:highlight w:val="yellow"/>
          <w:rPrChange w:id="9507" w:author="野草" w:date="2023-02-05T22:59:51Z">
            <w:rPr>
              <w:rFonts w:hint="default" w:ascii="Georgia" w:hAnsi="Georgia" w:eastAsia="Georgia" w:cs="Georgia"/>
              <w:i w:val="0"/>
              <w:iCs w:val="0"/>
              <w:caps w:val="0"/>
              <w:color w:val="2E2E2E"/>
              <w:spacing w:val="0"/>
              <w:sz w:val="27"/>
              <w:szCs w:val="27"/>
              <w:highlight w:val="yellow"/>
            </w:rPr>
          </w:rPrChange>
        </w:rPr>
        <w:t>究区风和热环境</w:t>
      </w:r>
      <w:r>
        <w:rPr>
          <w:rFonts w:hint="eastAsia" w:ascii="华文楷体" w:hAnsi="华文楷体" w:eastAsia="华文楷体" w:cs="华文楷体"/>
          <w:i w:val="0"/>
          <w:iCs w:val="0"/>
          <w:caps w:val="0"/>
          <w:color w:val="2E2E2E"/>
          <w:spacing w:val="0"/>
          <w:sz w:val="27"/>
          <w:szCs w:val="27"/>
          <w:rPrChange w:id="9508" w:author="野草" w:date="2023-02-05T22:59:51Z">
            <w:rPr>
              <w:rFonts w:hint="default" w:ascii="Georgia" w:hAnsi="Georgia" w:eastAsia="Georgia" w:cs="Georgia"/>
              <w:i w:val="0"/>
              <w:iCs w:val="0"/>
              <w:caps w:val="0"/>
              <w:color w:val="2E2E2E"/>
              <w:spacing w:val="0"/>
              <w:sz w:val="27"/>
              <w:szCs w:val="27"/>
            </w:rPr>
          </w:rPrChange>
        </w:rPr>
        <w:t>的变化，并将太阳辐射入射作为背景。本研究中研究的七个点具有不同的几何环境特征，因此相应的通风性能可能会有所不同。为了进行通风效率评估，</w:t>
      </w:r>
      <w:r>
        <w:rPr>
          <w:rFonts w:hint="eastAsia" w:ascii="华文楷体" w:hAnsi="华文楷体" w:eastAsia="华文楷体" w:cs="华文楷体"/>
          <w:i w:val="0"/>
          <w:iCs w:val="0"/>
          <w:caps w:val="0"/>
          <w:color w:val="2E2E2E"/>
          <w:spacing w:val="0"/>
          <w:sz w:val="27"/>
          <w:szCs w:val="27"/>
          <w:rPrChange w:id="9509" w:author="野草" w:date="2023-02-05T22:59:51Z">
            <w:rPr>
              <w:rFonts w:hint="eastAsia" w:ascii="Georgia" w:hAnsi="Georgia" w:eastAsia="Georgia" w:cs="Georgia"/>
              <w:i w:val="0"/>
              <w:iCs w:val="0"/>
              <w:caps w:val="0"/>
              <w:color w:val="2E2E2E"/>
              <w:spacing w:val="0"/>
              <w:sz w:val="27"/>
              <w:szCs w:val="27"/>
            </w:rPr>
          </w:rPrChange>
        </w:rPr>
        <w:t>wind velocity ratio (WvR, as</w:t>
      </w:r>
      <w:r>
        <w:rPr>
          <w:rFonts w:hint="eastAsia" w:ascii="华文楷体" w:hAnsi="华文楷体" w:eastAsia="华文楷体" w:cs="华文楷体"/>
          <w:i w:val="0"/>
          <w:iCs w:val="0"/>
          <w:caps w:val="0"/>
          <w:color w:val="2E2E2E"/>
          <w:spacing w:val="0"/>
          <w:sz w:val="27"/>
          <w:szCs w:val="27"/>
          <w:lang w:val="en-US" w:eastAsia="zh-CN"/>
          <w:rPrChange w:id="9510" w:author="野草" w:date="2023-02-05T22:59:51Z">
            <w:rPr>
              <w:rFonts w:hint="eastAsia" w:ascii="Georgia" w:hAnsi="Georgia" w:eastAsia="宋体" w:cs="Georgia"/>
              <w:i w:val="0"/>
              <w:iCs w:val="0"/>
              <w:caps w:val="0"/>
              <w:color w:val="2E2E2E"/>
              <w:spacing w:val="0"/>
              <w:sz w:val="27"/>
              <w:szCs w:val="27"/>
              <w:lang w:val="en-US" w:eastAsia="zh-CN"/>
            </w:rPr>
          </w:rPrChange>
        </w:rPr>
        <w:t xml:space="preserve"> </w:t>
      </w:r>
      <w:r>
        <w:rPr>
          <w:rFonts w:hint="eastAsia" w:ascii="华文楷体" w:hAnsi="华文楷体" w:eastAsia="华文楷体" w:cs="华文楷体"/>
          <w:i w:val="0"/>
          <w:iCs w:val="0"/>
          <w:caps w:val="0"/>
          <w:color w:val="2E2E2E"/>
          <w:spacing w:val="0"/>
          <w:sz w:val="27"/>
          <w:szCs w:val="27"/>
          <w:rPrChange w:id="9511" w:author="野草" w:date="2023-02-05T22:59:51Z">
            <w:rPr>
              <w:rFonts w:hint="eastAsia" w:ascii="Georgia" w:hAnsi="Georgia" w:eastAsia="Georgia" w:cs="Georgia"/>
              <w:i w:val="0"/>
              <w:iCs w:val="0"/>
              <w:caps w:val="0"/>
              <w:color w:val="2E2E2E"/>
              <w:spacing w:val="0"/>
              <w:sz w:val="27"/>
              <w:szCs w:val="27"/>
            </w:rPr>
          </w:rPrChange>
        </w:rPr>
        <w:t>expressed in Eq. (1)) that wind velocity (vp) at the pedestrian level is divided by a reference wind velocity (vref) at a given height has</w:t>
      </w:r>
      <w:r>
        <w:rPr>
          <w:rFonts w:hint="eastAsia" w:ascii="华文楷体" w:hAnsi="华文楷体" w:eastAsia="华文楷体" w:cs="华文楷体"/>
          <w:i w:val="0"/>
          <w:iCs w:val="0"/>
          <w:caps w:val="0"/>
          <w:color w:val="2E2E2E"/>
          <w:spacing w:val="0"/>
          <w:sz w:val="27"/>
          <w:szCs w:val="27"/>
          <w:lang w:val="en-US" w:eastAsia="zh-CN"/>
          <w:rPrChange w:id="9512" w:author="野草" w:date="2023-02-05T22:59:51Z">
            <w:rPr>
              <w:rFonts w:hint="eastAsia" w:ascii="Georgia" w:hAnsi="Georgia" w:eastAsia="宋体" w:cs="Georgia"/>
              <w:i w:val="0"/>
              <w:iCs w:val="0"/>
              <w:caps w:val="0"/>
              <w:color w:val="2E2E2E"/>
              <w:spacing w:val="0"/>
              <w:sz w:val="27"/>
              <w:szCs w:val="27"/>
              <w:lang w:val="en-US" w:eastAsia="zh-CN"/>
            </w:rPr>
          </w:rPrChange>
        </w:rPr>
        <w:t xml:space="preserve"> </w:t>
      </w:r>
      <w:r>
        <w:rPr>
          <w:rFonts w:hint="eastAsia" w:ascii="华文楷体" w:hAnsi="华文楷体" w:eastAsia="华文楷体" w:cs="华文楷体"/>
          <w:i w:val="0"/>
          <w:iCs w:val="0"/>
          <w:caps w:val="0"/>
          <w:color w:val="2E2E2E"/>
          <w:spacing w:val="0"/>
          <w:sz w:val="27"/>
          <w:szCs w:val="27"/>
          <w:rPrChange w:id="9513" w:author="野草" w:date="2023-02-05T22:59:51Z">
            <w:rPr>
              <w:rFonts w:hint="eastAsia" w:ascii="Georgia" w:hAnsi="Georgia" w:eastAsia="Georgia" w:cs="Georgia"/>
              <w:i w:val="0"/>
              <w:iCs w:val="0"/>
              <w:caps w:val="0"/>
              <w:color w:val="2E2E2E"/>
              <w:spacing w:val="0"/>
              <w:sz w:val="27"/>
              <w:szCs w:val="27"/>
            </w:rPr>
          </w:rPrChange>
        </w:rPr>
        <w:t>been achievable in wind tunnel test, numerical simulation and some real cases when the atmospheric boundary is well defined</w:t>
      </w:r>
      <w:r>
        <w:rPr>
          <w:rFonts w:hint="eastAsia" w:ascii="华文楷体" w:hAnsi="华文楷体" w:eastAsia="华文楷体" w:cs="华文楷体"/>
          <w:i w:val="0"/>
          <w:iCs w:val="0"/>
          <w:caps w:val="0"/>
          <w:color w:val="2E2E2E"/>
          <w:spacing w:val="0"/>
          <w:sz w:val="27"/>
          <w:szCs w:val="27"/>
          <w:rPrChange w:id="9514" w:author="野草" w:date="2023-02-05T22:59:51Z">
            <w:rPr>
              <w:rFonts w:hint="default" w:ascii="Georgia" w:hAnsi="Georgia" w:eastAsia="Georgia" w:cs="Georgia"/>
              <w:i w:val="0"/>
              <w:iCs w:val="0"/>
              <w:caps w:val="0"/>
              <w:color w:val="2E2E2E"/>
              <w:spacing w:val="0"/>
              <w:sz w:val="27"/>
              <w:szCs w:val="27"/>
            </w:rPr>
          </w:rPrChange>
        </w:rPr>
        <w:t>（Ng，2009）。</w:t>
      </w:r>
    </w:p>
    <w:p>
      <w:pPr>
        <w:rPr>
          <w:rFonts w:hint="eastAsia" w:ascii="华文楷体" w:hAnsi="华文楷体" w:eastAsia="华文楷体" w:cs="华文楷体"/>
          <w:lang w:val="en-US" w:eastAsia="zh-CN"/>
          <w:rPrChange w:id="9515" w:author="野草" w:date="2023-02-05T22:59:51Z">
            <w:rPr>
              <w:rFonts w:hint="default"/>
              <w:lang w:val="en-US" w:eastAsia="zh-CN"/>
            </w:rPr>
          </w:rPrChang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华文楷体" w:hAnsi="华文楷体" w:eastAsia="华文楷体" w:cs="华文楷体"/>
          <w:i w:val="0"/>
          <w:iCs w:val="0"/>
          <w:caps w:val="0"/>
          <w:color w:val="2E2E2E"/>
          <w:spacing w:val="0"/>
          <w:sz w:val="27"/>
          <w:szCs w:val="27"/>
          <w:rPrChange w:id="9516" w:author="野草" w:date="2023-02-05T22:59:51Z">
            <w:rPr>
              <w:rFonts w:hint="default" w:ascii="Georgia" w:hAnsi="Georgia" w:eastAsia="Georgia" w:cs="Georgia"/>
              <w:i w:val="0"/>
              <w:iCs w:val="0"/>
              <w:caps w:val="0"/>
              <w:color w:val="2E2E2E"/>
              <w:spacing w:val="0"/>
              <w:sz w:val="27"/>
              <w:szCs w:val="27"/>
            </w:rPr>
          </w:rPrChange>
        </w:rPr>
      </w:pPr>
      <w:r>
        <w:rPr>
          <w:rFonts w:hint="eastAsia" w:ascii="华文楷体" w:hAnsi="华文楷体" w:eastAsia="华文楷体" w:cs="华文楷体"/>
          <w:i w:val="0"/>
          <w:iCs w:val="0"/>
          <w:caps w:val="0"/>
          <w:color w:val="2E2E2E"/>
          <w:spacing w:val="0"/>
          <w:sz w:val="27"/>
          <w:szCs w:val="27"/>
          <w:rPrChange w:id="9517" w:author="野草" w:date="2023-02-05T22:59:51Z">
            <w:rPr>
              <w:rFonts w:hint="default" w:ascii="Georgia" w:hAnsi="Georgia" w:eastAsia="Georgia" w:cs="Georgia"/>
              <w:i w:val="0"/>
              <w:iCs w:val="0"/>
              <w:caps w:val="0"/>
              <w:color w:val="2E2E2E"/>
              <w:spacing w:val="0"/>
              <w:sz w:val="27"/>
              <w:szCs w:val="27"/>
            </w:rPr>
          </w:rPrChange>
        </w:rPr>
        <w:t>此外，我们还统计了</w:t>
      </w:r>
      <w:r>
        <w:rPr>
          <w:rFonts w:hint="eastAsia" w:ascii="华文楷体" w:hAnsi="华文楷体" w:eastAsia="华文楷体" w:cs="华文楷体"/>
          <w:i w:val="0"/>
          <w:iCs w:val="0"/>
          <w:caps w:val="0"/>
          <w:color w:val="2E2E2E"/>
          <w:spacing w:val="0"/>
          <w:sz w:val="27"/>
          <w:szCs w:val="27"/>
          <w:highlight w:val="yellow"/>
          <w:rPrChange w:id="9518" w:author="野草" w:date="2023-02-05T22:59:51Z">
            <w:rPr>
              <w:rFonts w:hint="default" w:ascii="Georgia" w:hAnsi="Georgia" w:eastAsia="Georgia" w:cs="Georgia"/>
              <w:i w:val="0"/>
              <w:iCs w:val="0"/>
              <w:caps w:val="0"/>
              <w:color w:val="2E2E2E"/>
              <w:spacing w:val="0"/>
              <w:sz w:val="27"/>
              <w:szCs w:val="27"/>
              <w:highlight w:val="yellow"/>
            </w:rPr>
          </w:rPrChange>
        </w:rPr>
        <w:t>风速与气温以及太阳辐射与气温之</w:t>
      </w:r>
      <w:r>
        <w:rPr>
          <w:rFonts w:hint="eastAsia" w:ascii="华文楷体" w:hAnsi="华文楷体" w:eastAsia="华文楷体" w:cs="华文楷体"/>
          <w:i w:val="0"/>
          <w:iCs w:val="0"/>
          <w:caps w:val="0"/>
          <w:color w:val="2E2E2E"/>
          <w:spacing w:val="0"/>
          <w:sz w:val="27"/>
          <w:szCs w:val="27"/>
          <w:rPrChange w:id="9519" w:author="野草" w:date="2023-02-05T22:59:51Z">
            <w:rPr>
              <w:rFonts w:hint="default" w:ascii="Georgia" w:hAnsi="Georgia" w:eastAsia="Georgia" w:cs="Georgia"/>
              <w:i w:val="0"/>
              <w:iCs w:val="0"/>
              <w:caps w:val="0"/>
              <w:color w:val="2E2E2E"/>
              <w:spacing w:val="0"/>
              <w:sz w:val="27"/>
              <w:szCs w:val="27"/>
            </w:rPr>
          </w:rPrChange>
        </w:rPr>
        <w:t>间的关系。特别是，风速与气温之间的双变量相关性</w:t>
      </w:r>
      <w:r>
        <w:rPr>
          <w:rFonts w:hint="eastAsia" w:ascii="华文楷体" w:hAnsi="华文楷体" w:eastAsia="华文楷体" w:cs="华文楷体"/>
          <w:i w:val="0"/>
          <w:iCs w:val="0"/>
          <w:caps w:val="0"/>
          <w:color w:val="2E2E2E"/>
          <w:spacing w:val="0"/>
          <w:sz w:val="27"/>
          <w:szCs w:val="27"/>
          <w:u w:val="single"/>
          <w:rPrChange w:id="9520" w:author="野草" w:date="2023-02-05T22:59:51Z">
            <w:rPr>
              <w:rFonts w:hint="default" w:ascii="Georgia" w:hAnsi="Georgia" w:eastAsia="Georgia" w:cs="Georgia"/>
              <w:i w:val="0"/>
              <w:iCs w:val="0"/>
              <w:caps w:val="0"/>
              <w:color w:val="2E2E2E"/>
              <w:spacing w:val="0"/>
              <w:sz w:val="27"/>
              <w:szCs w:val="27"/>
              <w:u w:val="single"/>
            </w:rPr>
          </w:rPrChange>
        </w:rPr>
        <w:t>分</w:t>
      </w:r>
      <w:r>
        <w:rPr>
          <w:rFonts w:hint="eastAsia" w:ascii="华文楷体" w:hAnsi="华文楷体" w:eastAsia="华文楷体" w:cs="华文楷体"/>
          <w:i w:val="0"/>
          <w:iCs w:val="0"/>
          <w:caps w:val="0"/>
          <w:color w:val="2E2E2E"/>
          <w:spacing w:val="0"/>
          <w:sz w:val="27"/>
          <w:szCs w:val="27"/>
          <w:highlight w:val="blue"/>
          <w:u w:val="single"/>
          <w:rPrChange w:id="9521" w:author="野草" w:date="2023-02-05T22:59:51Z">
            <w:rPr>
              <w:rFonts w:hint="default" w:ascii="Georgia" w:hAnsi="Georgia" w:eastAsia="Georgia" w:cs="Georgia"/>
              <w:i w:val="0"/>
              <w:iCs w:val="0"/>
              <w:caps w:val="0"/>
              <w:color w:val="2E2E2E"/>
              <w:spacing w:val="0"/>
              <w:sz w:val="27"/>
              <w:szCs w:val="27"/>
              <w:highlight w:val="blue"/>
              <w:u w:val="single"/>
            </w:rPr>
          </w:rPrChange>
        </w:rPr>
        <w:t>别在瞬态、1 min、3 min、5 min和15 mi</w:t>
      </w:r>
      <w:r>
        <w:rPr>
          <w:rFonts w:hint="eastAsia" w:ascii="华文楷体" w:hAnsi="华文楷体" w:eastAsia="华文楷体" w:cs="华文楷体"/>
          <w:i w:val="0"/>
          <w:iCs w:val="0"/>
          <w:caps w:val="0"/>
          <w:color w:val="2E2E2E"/>
          <w:spacing w:val="0"/>
          <w:sz w:val="27"/>
          <w:szCs w:val="27"/>
          <w:u w:val="single"/>
          <w:rPrChange w:id="9522" w:author="野草" w:date="2023-02-05T22:59:51Z">
            <w:rPr>
              <w:rFonts w:hint="default" w:ascii="Georgia" w:hAnsi="Georgia" w:eastAsia="Georgia" w:cs="Georgia"/>
              <w:i w:val="0"/>
              <w:iCs w:val="0"/>
              <w:caps w:val="0"/>
              <w:color w:val="2E2E2E"/>
              <w:spacing w:val="0"/>
              <w:sz w:val="27"/>
              <w:szCs w:val="27"/>
              <w:u w:val="single"/>
            </w:rPr>
          </w:rPrChange>
        </w:rPr>
        <w:t>n平均值下进</w:t>
      </w:r>
      <w:r>
        <w:rPr>
          <w:rFonts w:hint="eastAsia" w:ascii="华文楷体" w:hAnsi="华文楷体" w:eastAsia="华文楷体" w:cs="华文楷体"/>
          <w:i w:val="0"/>
          <w:iCs w:val="0"/>
          <w:caps w:val="0"/>
          <w:color w:val="2E2E2E"/>
          <w:spacing w:val="0"/>
          <w:sz w:val="27"/>
          <w:szCs w:val="27"/>
          <w:rPrChange w:id="9523" w:author="野草" w:date="2023-02-05T22:59:51Z">
            <w:rPr>
              <w:rFonts w:hint="default" w:ascii="Georgia" w:hAnsi="Georgia" w:eastAsia="Georgia" w:cs="Georgia"/>
              <w:i w:val="0"/>
              <w:iCs w:val="0"/>
              <w:caps w:val="0"/>
              <w:color w:val="2E2E2E"/>
              <w:spacing w:val="0"/>
              <w:sz w:val="27"/>
              <w:szCs w:val="27"/>
            </w:rPr>
          </w:rPrChange>
        </w:rPr>
        <w:t>行了研究。</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华文楷体" w:hAnsi="华文楷体" w:eastAsia="华文楷体" w:cs="华文楷体"/>
          <w:i w:val="0"/>
          <w:iCs w:val="0"/>
          <w:caps w:val="0"/>
          <w:color w:val="2E2E2E"/>
          <w:spacing w:val="0"/>
          <w:sz w:val="27"/>
          <w:szCs w:val="27"/>
          <w:rPrChange w:id="9524" w:author="野草" w:date="2023-02-05T22:59:51Z">
            <w:rPr>
              <w:rFonts w:hint="default" w:ascii="Georgia" w:hAnsi="Georgia" w:eastAsia="Georgia" w:cs="Georgia"/>
              <w:i w:val="0"/>
              <w:iCs w:val="0"/>
              <w:caps w:val="0"/>
              <w:color w:val="2E2E2E"/>
              <w:spacing w:val="0"/>
              <w:sz w:val="27"/>
              <w:szCs w:val="27"/>
            </w:rPr>
          </w:rPrChang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华文楷体" w:hAnsi="华文楷体" w:eastAsia="华文楷体" w:cs="华文楷体"/>
          <w:i w:val="0"/>
          <w:iCs w:val="0"/>
          <w:caps w:val="0"/>
          <w:color w:val="2E2E2E"/>
          <w:spacing w:val="0"/>
          <w:sz w:val="27"/>
          <w:szCs w:val="27"/>
          <w:rPrChange w:id="9525" w:author="野草" w:date="2023-02-05T22:59:51Z">
            <w:rPr>
              <w:rFonts w:hint="default" w:ascii="Georgia" w:hAnsi="Georgia" w:eastAsia="Georgia" w:cs="Georgia"/>
              <w:i w:val="0"/>
              <w:iCs w:val="0"/>
              <w:caps w:val="0"/>
              <w:color w:val="2E2E2E"/>
              <w:spacing w:val="0"/>
              <w:sz w:val="27"/>
              <w:szCs w:val="27"/>
            </w:rPr>
          </w:rPrChange>
        </w:rPr>
      </w:pPr>
    </w:p>
    <w:p>
      <w:pPr>
        <w:rPr>
          <w:rFonts w:hint="eastAsia" w:ascii="华文楷体" w:hAnsi="华文楷体" w:eastAsia="华文楷体" w:cs="华文楷体"/>
          <w:lang w:val="en-US" w:eastAsia="zh-CN"/>
          <w:rPrChange w:id="9526" w:author="野草" w:date="2023-02-05T22:59:51Z">
            <w:rPr>
              <w:rFonts w:hint="default"/>
              <w:lang w:val="en-US" w:eastAsia="zh-CN"/>
            </w:rPr>
          </w:rPrChange>
        </w:rPr>
      </w:pPr>
    </w:p>
    <w:p>
      <w:pPr>
        <w:rPr>
          <w:rFonts w:hint="eastAsia" w:ascii="华文楷体" w:hAnsi="华文楷体" w:eastAsia="华文楷体" w:cs="华文楷体"/>
          <w:lang w:val="en-US" w:eastAsia="zh-CN"/>
          <w:rPrChange w:id="9527" w:author="野草" w:date="2023-02-05T22:59:51Z">
            <w:rPr>
              <w:rFonts w:hint="default"/>
              <w:lang w:val="en-US" w:eastAsia="zh-CN"/>
            </w:rPr>
          </w:rPrChange>
        </w:rPr>
      </w:pPr>
      <w:r>
        <w:rPr>
          <w:rFonts w:hint="eastAsia" w:ascii="华文楷体" w:hAnsi="华文楷体" w:eastAsia="华文楷体" w:cs="华文楷体"/>
          <w:lang w:val="en-US" w:eastAsia="zh-CN"/>
          <w:rPrChange w:id="9528" w:author="野草" w:date="2023-02-05T22:59:51Z">
            <w:rPr>
              <w:rFonts w:hint="eastAsia"/>
              <w:lang w:val="en-US" w:eastAsia="zh-CN"/>
            </w:rPr>
          </w:rPrChange>
        </w:rPr>
        <w:t>3.1.4 基于ENVI-met的滨江地区水体温湿效应研究</w:t>
      </w:r>
    </w:p>
    <w:p>
      <w:pPr>
        <w:rPr>
          <w:rFonts w:hint="eastAsia" w:ascii="华文楷体" w:hAnsi="华文楷体" w:eastAsia="华文楷体" w:cs="华文楷体"/>
          <w:lang w:val="en-US" w:eastAsia="zh-CN"/>
          <w:rPrChange w:id="9529" w:author="野草" w:date="2023-02-05T22:59:51Z">
            <w:rPr>
              <w:rFonts w:hint="default"/>
              <w:lang w:val="en-US" w:eastAsia="zh-CN"/>
            </w:rPr>
          </w:rPrChange>
        </w:rPr>
      </w:pPr>
      <w:bookmarkStart w:id="28" w:name="OLE_LINK10"/>
      <w:r>
        <w:rPr>
          <w:rFonts w:hint="eastAsia" w:ascii="华文楷体" w:hAnsi="华文楷体" w:eastAsia="华文楷体" w:cs="华文楷体"/>
          <w:lang w:val="en-US" w:eastAsia="zh-CN"/>
          <w:rPrChange w:id="9530" w:author="野草" w:date="2023-02-05T22:59:51Z">
            <w:rPr>
              <w:rFonts w:hint="eastAsia"/>
              <w:lang w:val="en-US" w:eastAsia="zh-CN"/>
            </w:rPr>
          </w:rPrChange>
        </w:rPr>
        <w:t>[up230126 15:02]</w:t>
      </w:r>
    </w:p>
    <w:bookmarkEnd w:id="28"/>
    <w:p>
      <w:pPr>
        <w:rPr>
          <w:rFonts w:hint="eastAsia" w:ascii="华文楷体" w:hAnsi="华文楷体" w:eastAsia="华文楷体" w:cs="华文楷体"/>
          <w:lang w:val="en-US" w:eastAsia="zh-CN"/>
          <w:rPrChange w:id="9531" w:author="野草" w:date="2023-02-05T22:59:51Z">
            <w:rPr>
              <w:rFonts w:hint="eastAsia"/>
              <w:lang w:val="en-US" w:eastAsia="zh-CN"/>
            </w:rPr>
          </w:rPrChange>
        </w:rPr>
      </w:pPr>
      <w:r>
        <w:rPr>
          <w:rFonts w:hint="eastAsia" w:ascii="华文楷体" w:hAnsi="华文楷体" w:eastAsia="华文楷体" w:cs="华文楷体"/>
          <w:lang w:val="en-US" w:eastAsia="zh-CN"/>
          <w:rPrChange w:id="9532" w:author="野草" w:date="2023-02-05T22:59:51Z">
            <w:rPr>
              <w:rFonts w:hint="eastAsia"/>
              <w:lang w:val="en-US" w:eastAsia="zh-CN"/>
            </w:rPr>
          </w:rPrChange>
        </w:rPr>
        <w:t>基于实地监测的分析依赖于有限的站点数量。为了更全面地探究水体对周边环境微气候的影响，我们对研究区进行了微尺度模拟研究。通过气候模拟，使得温湿</w:t>
      </w:r>
      <w:r>
        <w:rPr>
          <w:rFonts w:hint="eastAsia" w:ascii="华文楷体" w:hAnsi="华文楷体" w:eastAsia="华文楷体" w:cs="华文楷体"/>
          <w:lang w:val="en-US" w:eastAsia="zh-CN"/>
          <w:rPrChange w:id="9533" w:author="野草" w:date="2023-02-05T22:59:51Z">
            <w:rPr>
              <w:rFonts w:hint="default"/>
              <w:lang w:val="en-US" w:eastAsia="zh-CN"/>
            </w:rPr>
          </w:rPrChange>
        </w:rPr>
        <w:t>环境</w:t>
      </w:r>
      <w:r>
        <w:rPr>
          <w:rFonts w:hint="eastAsia" w:ascii="华文楷体" w:hAnsi="华文楷体" w:eastAsia="华文楷体" w:cs="华文楷体"/>
          <w:lang w:val="en-US" w:eastAsia="zh-CN"/>
          <w:rPrChange w:id="9534" w:author="野草" w:date="2023-02-05T22:59:51Z">
            <w:rPr>
              <w:rFonts w:hint="eastAsia"/>
              <w:lang w:val="en-US" w:eastAsia="zh-CN"/>
            </w:rPr>
          </w:rPrChange>
        </w:rPr>
        <w:t>变量</w:t>
      </w:r>
      <w:r>
        <w:rPr>
          <w:rFonts w:hint="eastAsia" w:ascii="华文楷体" w:hAnsi="华文楷体" w:eastAsia="华文楷体" w:cs="华文楷体"/>
          <w:lang w:val="en-US" w:eastAsia="zh-CN"/>
          <w:rPrChange w:id="9535" w:author="野草" w:date="2023-02-05T22:59:51Z">
            <w:rPr>
              <w:rFonts w:hint="default"/>
              <w:lang w:val="en-US" w:eastAsia="zh-CN"/>
            </w:rPr>
          </w:rPrChange>
        </w:rPr>
        <w:t>空间可视化，</w:t>
      </w:r>
      <w:r>
        <w:rPr>
          <w:rFonts w:hint="eastAsia" w:ascii="华文楷体" w:hAnsi="华文楷体" w:eastAsia="华文楷体" w:cs="华文楷体"/>
          <w:lang w:val="en-US" w:eastAsia="zh-CN"/>
          <w:rPrChange w:id="9536" w:author="野草" w:date="2023-02-05T22:59:51Z">
            <w:rPr>
              <w:rFonts w:hint="eastAsia"/>
              <w:lang w:val="en-US" w:eastAsia="zh-CN"/>
            </w:rPr>
          </w:rPrChange>
        </w:rPr>
        <w:t>便于深入分析地表元素（建筑、植被等）对城市微气候的影响，从而有助于针对性地进行城市规划与设计，以充分利用水体的影响来优化沿江区域的微气候环境。</w:t>
      </w:r>
    </w:p>
    <w:p>
      <w:pPr>
        <w:rPr>
          <w:rFonts w:hint="eastAsia" w:ascii="华文楷体" w:hAnsi="华文楷体" w:eastAsia="华文楷体" w:cs="华文楷体"/>
          <w:lang w:val="en-US" w:eastAsia="zh-CN"/>
          <w:rPrChange w:id="9537" w:author="野草" w:date="2023-02-05T22:59:51Z">
            <w:rPr>
              <w:rFonts w:hint="default"/>
              <w:lang w:val="en-US" w:eastAsia="zh-CN"/>
            </w:rPr>
          </w:rPrChange>
        </w:rPr>
      </w:pPr>
      <w:r>
        <w:rPr>
          <w:rFonts w:hint="eastAsia" w:ascii="华文楷体" w:hAnsi="华文楷体" w:eastAsia="华文楷体" w:cs="华文楷体"/>
          <w:lang w:val="en-US" w:eastAsia="zh-CN"/>
          <w:rPrChange w:id="9538"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539" w:author="野草" w:date="2023-02-05T22:59:51Z">
            <w:rPr>
              <w:rFonts w:hint="eastAsia"/>
              <w:lang w:val="en-US" w:eastAsia="zh-CN"/>
            </w:rPr>
          </w:rPrChange>
        </w:rPr>
      </w:pPr>
    </w:p>
    <w:p>
      <w:pPr>
        <w:rPr>
          <w:rFonts w:hint="eastAsia" w:ascii="华文楷体" w:hAnsi="华文楷体" w:eastAsia="华文楷体" w:cs="华文楷体"/>
          <w:lang w:val="en-US" w:eastAsia="zh-CN"/>
          <w:rPrChange w:id="9540" w:author="野草" w:date="2023-02-05T22:59:51Z">
            <w:rPr>
              <w:rFonts w:hint="eastAsia"/>
              <w:lang w:val="en-US" w:eastAsia="zh-CN"/>
            </w:rPr>
          </w:rPrChange>
        </w:rPr>
      </w:pPr>
      <w:r>
        <w:rPr>
          <w:rFonts w:hint="eastAsia" w:ascii="华文楷体" w:hAnsi="华文楷体" w:eastAsia="华文楷体" w:cs="华文楷体"/>
          <w:lang w:val="en-US" w:eastAsia="zh-CN"/>
          <w:rPrChange w:id="9541" w:author="野草" w:date="2023-02-05T22:59:51Z">
            <w:rPr>
              <w:rFonts w:hint="eastAsia"/>
              <w:lang w:val="en-US" w:eastAsia="zh-CN"/>
            </w:rPr>
          </w:rPrChange>
        </w:rPr>
        <w:t>[up230126 15:05]</w:t>
      </w:r>
    </w:p>
    <w:p>
      <w:pPr>
        <w:rPr>
          <w:rFonts w:hint="eastAsia" w:ascii="华文楷体" w:hAnsi="华文楷体" w:eastAsia="华文楷体" w:cs="华文楷体"/>
          <w:lang w:val="en-US" w:eastAsia="zh-CN"/>
          <w:rPrChange w:id="9542" w:author="野草" w:date="2023-02-05T22:59:51Z">
            <w:rPr>
              <w:rFonts w:hint="eastAsia"/>
              <w:lang w:val="en-US" w:eastAsia="zh-CN"/>
            </w:rPr>
          </w:rPrChange>
        </w:rPr>
      </w:pPr>
      <w:r>
        <w:rPr>
          <w:rFonts w:hint="eastAsia" w:ascii="华文楷体" w:hAnsi="华文楷体" w:eastAsia="华文楷体" w:cs="华文楷体"/>
          <w:lang w:val="en-US" w:eastAsia="zh-CN"/>
          <w:rPrChange w:id="9543" w:author="野草" w:date="2023-02-05T22:59:51Z">
            <w:rPr>
              <w:rFonts w:hint="eastAsia"/>
              <w:lang w:val="en-US" w:eastAsia="zh-CN"/>
            </w:rPr>
          </w:rPrChange>
        </w:rPr>
        <w:t>模型采用ENVI-met，其已被广泛用于分析不同城市区域的中尺度和微尺度气候及热舒适特征。针对紧凑型中低层街区、</w:t>
      </w:r>
      <w:bookmarkStart w:id="29" w:name="OLE_LINK9"/>
      <w:r>
        <w:rPr>
          <w:rFonts w:hint="eastAsia" w:ascii="华文楷体" w:hAnsi="华文楷体" w:eastAsia="华文楷体" w:cs="华文楷体"/>
          <w:lang w:val="en-US" w:eastAsia="zh-CN"/>
          <w:rPrChange w:id="9543" w:author="野草" w:date="2023-02-05T22:59:51Z">
            <w:rPr>
              <w:rFonts w:hint="eastAsia"/>
              <w:lang w:val="en-US" w:eastAsia="zh-CN"/>
            </w:rPr>
          </w:rPrChange>
        </w:rPr>
        <w:t>开放式高层街区</w:t>
      </w:r>
      <w:bookmarkEnd w:id="29"/>
      <w:r>
        <w:rPr>
          <w:rFonts w:hint="eastAsia" w:ascii="华文楷体" w:hAnsi="华文楷体" w:eastAsia="华文楷体" w:cs="华文楷体"/>
          <w:lang w:val="en-US" w:eastAsia="zh-CN"/>
          <w:rPrChange w:id="9543" w:author="野草" w:date="2023-02-05T22:59:51Z">
            <w:rPr>
              <w:rFonts w:hint="eastAsia"/>
              <w:lang w:val="en-US" w:eastAsia="zh-CN"/>
            </w:rPr>
          </w:rPrChange>
        </w:rPr>
        <w:t>和大型低层街区各自典型的城市形态特征，本项目分别进行不同的情景设置，计算并比较这些情景下相应的气象参数和热舒适指数。</w:t>
      </w:r>
    </w:p>
    <w:p>
      <w:pPr>
        <w:rPr>
          <w:rFonts w:hint="eastAsia" w:ascii="华文楷体" w:hAnsi="华文楷体" w:eastAsia="华文楷体" w:cs="华文楷体"/>
          <w:lang w:val="en-US" w:eastAsia="zh-CN"/>
          <w:rPrChange w:id="9544" w:author="野草" w:date="2023-02-05T22:59:51Z">
            <w:rPr>
              <w:rFonts w:hint="default"/>
              <w:lang w:val="en-US" w:eastAsia="zh-CN"/>
            </w:rPr>
          </w:rPrChange>
        </w:rPr>
      </w:pPr>
      <w:r>
        <w:rPr>
          <w:rFonts w:hint="eastAsia" w:ascii="华文楷体" w:hAnsi="华文楷体" w:eastAsia="华文楷体" w:cs="华文楷体"/>
          <w:lang w:val="en-US" w:eastAsia="zh-CN"/>
          <w:rPrChange w:id="9545"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546" w:author="野草" w:date="2023-02-05T22:59:51Z">
            <w:rPr>
              <w:rFonts w:hint="default"/>
              <w:lang w:val="en-US" w:eastAsia="zh-CN"/>
            </w:rPr>
          </w:rPrChange>
        </w:rPr>
      </w:pPr>
      <w:bookmarkStart w:id="30" w:name="OLE_LINK11"/>
      <w:r>
        <w:rPr>
          <w:rFonts w:hint="eastAsia" w:ascii="华文楷体" w:hAnsi="华文楷体" w:eastAsia="华文楷体" w:cs="华文楷体"/>
          <w:lang w:val="en-US" w:eastAsia="zh-CN"/>
          <w:rPrChange w:id="9547" w:author="野草" w:date="2023-02-05T22:59:51Z">
            <w:rPr>
              <w:rFonts w:hint="eastAsia"/>
              <w:lang w:val="en-US" w:eastAsia="zh-CN"/>
            </w:rPr>
          </w:rPrChange>
        </w:rPr>
        <w:t>[up230125 20:57]</w:t>
      </w:r>
      <w:r>
        <w:rPr>
          <w:rFonts w:hint="eastAsia" w:ascii="华文楷体" w:hAnsi="华文楷体" w:eastAsia="华文楷体" w:cs="华文楷体"/>
          <w:highlight w:val="yellow"/>
          <w:lang w:val="en-US" w:eastAsia="zh-CN"/>
          <w:rPrChange w:id="9548" w:author="野草" w:date="2023-02-05T22:59:51Z">
            <w:rPr>
              <w:rFonts w:hint="eastAsia"/>
              <w:highlight w:val="yellow"/>
              <w:lang w:val="en-US" w:eastAsia="zh-CN"/>
            </w:rPr>
          </w:rPrChange>
        </w:rPr>
        <w:t>[待拓展]</w:t>
      </w:r>
    </w:p>
    <w:bookmarkEnd w:id="30"/>
    <w:p>
      <w:pPr>
        <w:rPr>
          <w:rFonts w:hint="eastAsia" w:ascii="华文楷体" w:hAnsi="华文楷体" w:eastAsia="华文楷体" w:cs="华文楷体"/>
          <w:lang w:val="en-US" w:eastAsia="zh-CN"/>
          <w:rPrChange w:id="9549" w:author="野草" w:date="2023-02-05T22:59:51Z">
            <w:rPr>
              <w:rFonts w:hint="eastAsia"/>
              <w:lang w:val="en-US" w:eastAsia="zh-CN"/>
            </w:rPr>
          </w:rPrChange>
        </w:rPr>
      </w:pPr>
      <w:r>
        <w:rPr>
          <w:rFonts w:hint="eastAsia" w:ascii="华文楷体" w:hAnsi="华文楷体" w:eastAsia="华文楷体" w:cs="华文楷体"/>
          <w:lang w:val="en-US" w:eastAsia="zh-CN"/>
          <w:rPrChange w:id="9550" w:author="野草" w:date="2023-02-05T22:59:51Z">
            <w:rPr>
              <w:rFonts w:hint="eastAsia"/>
              <w:lang w:val="en-US" w:eastAsia="zh-CN"/>
            </w:rPr>
          </w:rPrChange>
        </w:rPr>
        <w:t>根据长江上游流域城市的典型建筑特征，对于紧凑型中低层街区，本项目考虑了建筑朝向和建筑高度的影响，并据此设置</w:t>
      </w:r>
      <w:r>
        <w:rPr>
          <w:rFonts w:hint="eastAsia" w:ascii="华文楷体" w:hAnsi="华文楷体" w:eastAsia="华文楷体" w:cs="华文楷体"/>
          <w:highlight w:val="yellow"/>
          <w:lang w:val="en-US" w:eastAsia="zh-CN"/>
          <w:rPrChange w:id="9551" w:author="野草" w:date="2023-02-05T22:59:51Z">
            <w:rPr>
              <w:rFonts w:hint="eastAsia"/>
              <w:highlight w:val="yellow"/>
              <w:lang w:val="en-US" w:eastAsia="zh-CN"/>
            </w:rPr>
          </w:rPrChange>
        </w:rPr>
        <w:t>12个</w:t>
      </w:r>
      <w:r>
        <w:rPr>
          <w:rFonts w:hint="eastAsia" w:ascii="华文楷体" w:hAnsi="华文楷体" w:eastAsia="华文楷体" w:cs="华文楷体"/>
          <w:lang w:val="en-US" w:eastAsia="zh-CN"/>
          <w:rPrChange w:id="9552" w:author="野草" w:date="2023-02-05T22:59:51Z">
            <w:rPr>
              <w:rFonts w:hint="eastAsia"/>
              <w:lang w:val="en-US" w:eastAsia="zh-CN"/>
            </w:rPr>
          </w:rPrChange>
        </w:rPr>
        <w:t>情景（图XX）。对于开放式高层街区，建筑高度和绿地比例被视为重要参考因素。而对于大型低层街区，建筑高度和建筑朝向的影响被考虑。通过设置不同的建筑与植被布置情景，探究不同情景下的温湿状况，可为气候友好型城市规划与设计提供具有参考性的方案。</w:t>
      </w:r>
    </w:p>
    <w:p>
      <w:pPr>
        <w:rPr>
          <w:rFonts w:hint="eastAsia" w:ascii="华文楷体" w:hAnsi="华文楷体" w:eastAsia="华文楷体" w:cs="华文楷体"/>
          <w:lang w:val="en-US" w:eastAsia="zh-CN"/>
          <w:rPrChange w:id="9553" w:author="野草" w:date="2023-02-05T22:59:51Z">
            <w:rPr>
              <w:rFonts w:hint="default"/>
              <w:lang w:val="en-US" w:eastAsia="zh-CN"/>
            </w:rPr>
          </w:rPrChange>
        </w:rPr>
      </w:pPr>
      <w:r>
        <w:rPr>
          <w:rFonts w:hint="eastAsia" w:ascii="华文楷体" w:hAnsi="华文楷体" w:eastAsia="华文楷体" w:cs="华文楷体"/>
          <w:lang w:val="en-US" w:eastAsia="zh-CN"/>
          <w:rPrChange w:id="9554"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555" w:author="野草" w:date="2023-02-05T22:59:51Z">
            <w:rPr>
              <w:rFonts w:hint="eastAsia"/>
              <w:lang w:val="en-US" w:eastAsia="zh-CN"/>
            </w:rPr>
          </w:rPrChange>
        </w:rPr>
      </w:pPr>
      <w:r>
        <w:rPr>
          <w:rFonts w:hint="eastAsia" w:ascii="华文楷体" w:hAnsi="华文楷体" w:eastAsia="华文楷体" w:cs="华文楷体"/>
          <w:lang w:val="en-US" w:eastAsia="zh-CN"/>
          <w:rPrChange w:id="9556" w:author="野草" w:date="2023-02-05T22:59:51Z">
            <w:rPr>
              <w:rFonts w:hint="eastAsia"/>
              <w:lang w:val="en-US" w:eastAsia="zh-CN"/>
            </w:rPr>
          </w:rPrChange>
        </w:rPr>
        <w:t>[up230131 11:08]</w:t>
      </w:r>
    </w:p>
    <w:p>
      <w:pPr>
        <w:rPr>
          <w:rFonts w:hint="eastAsia" w:ascii="华文楷体" w:hAnsi="华文楷体" w:eastAsia="华文楷体" w:cs="华文楷体"/>
          <w:highlight w:val="yellow"/>
          <w:lang w:val="en-US" w:eastAsia="zh-CN"/>
          <w:rPrChange w:id="9557" w:author="野草" w:date="2023-02-05T22:59:51Z">
            <w:rPr>
              <w:rFonts w:hint="default"/>
              <w:highlight w:val="yellow"/>
              <w:lang w:val="en-US" w:eastAsia="zh-CN"/>
            </w:rPr>
          </w:rPrChange>
        </w:rPr>
      </w:pPr>
      <w:r>
        <w:rPr>
          <w:rFonts w:hint="eastAsia" w:ascii="华文楷体" w:hAnsi="华文楷体" w:eastAsia="华文楷体" w:cs="华文楷体"/>
          <w:lang w:val="en-US" w:eastAsia="zh-CN"/>
          <w:rPrChange w:id="9558" w:author="野草" w:date="2023-02-05T22:59:51Z">
            <w:rPr>
              <w:rFonts w:hint="eastAsia"/>
              <w:lang w:val="en-US" w:eastAsia="zh-CN"/>
            </w:rPr>
          </w:rPrChange>
        </w:rPr>
        <w:t>在ENVI-met模拟中，</w:t>
      </w:r>
      <w:r>
        <w:rPr>
          <w:rFonts w:hint="eastAsia" w:ascii="华文楷体" w:hAnsi="华文楷体" w:eastAsia="华文楷体" w:cs="华文楷体"/>
          <w:highlight w:val="yellow"/>
          <w:lang w:val="en-US" w:eastAsia="zh-CN"/>
          <w:rPrChange w:id="9559" w:author="野草" w:date="2023-02-05T22:59:51Z">
            <w:rPr>
              <w:rFonts w:hint="default"/>
              <w:highlight w:val="yellow"/>
              <w:lang w:val="en-US" w:eastAsia="zh-CN"/>
            </w:rPr>
          </w:rPrChange>
        </w:rPr>
        <w:t>利用Google</w:t>
      </w:r>
      <w:r>
        <w:rPr>
          <w:rFonts w:hint="eastAsia" w:ascii="华文楷体" w:hAnsi="华文楷体" w:eastAsia="华文楷体" w:cs="华文楷体"/>
          <w:highlight w:val="yellow"/>
          <w:lang w:val="en-US" w:eastAsia="zh-CN"/>
          <w:rPrChange w:id="9560" w:author="野草" w:date="2023-02-05T22:59:51Z">
            <w:rPr>
              <w:rFonts w:hint="eastAsia"/>
              <w:highlight w:val="yellow"/>
              <w:lang w:val="en-US" w:eastAsia="zh-CN"/>
            </w:rPr>
          </w:rPrChange>
        </w:rPr>
        <w:t xml:space="preserve"> </w:t>
      </w:r>
      <w:r>
        <w:rPr>
          <w:rFonts w:hint="eastAsia" w:ascii="华文楷体" w:hAnsi="华文楷体" w:eastAsia="华文楷体" w:cs="华文楷体"/>
          <w:highlight w:val="yellow"/>
          <w:lang w:val="en-US" w:eastAsia="zh-CN"/>
          <w:rPrChange w:id="9561" w:author="野草" w:date="2023-02-05T22:59:51Z">
            <w:rPr>
              <w:rFonts w:hint="default"/>
              <w:highlight w:val="yellow"/>
              <w:lang w:val="en-US" w:eastAsia="zh-CN"/>
            </w:rPr>
          </w:rPrChange>
        </w:rPr>
        <w:t>Earth卫星影像图为底</w:t>
      </w:r>
      <w:r>
        <w:rPr>
          <w:rFonts w:hint="eastAsia" w:ascii="华文楷体" w:hAnsi="华文楷体" w:eastAsia="华文楷体" w:cs="华文楷体"/>
          <w:highlight w:val="yellow"/>
          <w:lang w:val="en-US" w:eastAsia="zh-CN"/>
          <w:rPrChange w:id="9562" w:author="野草" w:date="2023-02-05T22:59:51Z">
            <w:rPr>
              <w:rFonts w:hint="eastAsia"/>
              <w:highlight w:val="yellow"/>
              <w:lang w:val="en-US" w:eastAsia="zh-CN"/>
            </w:rPr>
          </w:rPrChange>
        </w:rPr>
        <w:t>，</w:t>
      </w:r>
      <w:r>
        <w:rPr>
          <w:rFonts w:hint="eastAsia" w:ascii="华文楷体" w:hAnsi="华文楷体" w:eastAsia="华文楷体" w:cs="华文楷体"/>
          <w:highlight w:val="yellow"/>
          <w:lang w:val="en-US" w:eastAsia="zh-CN"/>
          <w:rPrChange w:id="9563" w:author="野草" w:date="2023-02-05T22:59:51Z">
            <w:rPr>
              <w:rFonts w:hint="default"/>
              <w:highlight w:val="yellow"/>
              <w:lang w:val="en-US" w:eastAsia="zh-CN"/>
            </w:rPr>
          </w:rPrChange>
        </w:rPr>
        <w:t>,在CAD中绘制修改底图，将其BMP格式图像导入ENVI-met中</w:t>
      </w:r>
      <w:r>
        <w:rPr>
          <w:rFonts w:hint="eastAsia" w:ascii="华文楷体" w:hAnsi="华文楷体" w:eastAsia="华文楷体" w:cs="华文楷体"/>
          <w:highlight w:val="yellow"/>
          <w:lang w:val="en-US" w:eastAsia="zh-CN"/>
          <w:rPrChange w:id="9564" w:author="野草" w:date="2023-02-05T22:59:51Z">
            <w:rPr>
              <w:rFonts w:hint="eastAsia"/>
              <w:highlight w:val="yellow"/>
              <w:lang w:val="en-US" w:eastAsia="zh-CN"/>
            </w:rPr>
          </w:rPrChange>
        </w:rPr>
        <w:t>作为模型模拟的底图。</w:t>
      </w:r>
      <w:r>
        <w:rPr>
          <w:rFonts w:hint="eastAsia" w:ascii="华文楷体" w:hAnsi="华文楷体" w:eastAsia="华文楷体" w:cs="华文楷体"/>
          <w:lang w:val="en-US" w:eastAsia="zh-CN"/>
          <w:rPrChange w:id="9565" w:author="野草" w:date="2023-02-05T22:59:51Z">
            <w:rPr>
              <w:rFonts w:hint="eastAsia"/>
              <w:lang w:val="en-US" w:eastAsia="zh-CN"/>
            </w:rPr>
          </w:rPrChange>
        </w:rPr>
        <w:t>需要输入的边界条件包括气象参数和模拟街区的地表元素参数。初始气象参数包括逐小时气温、相对湿度、风速和风向，在本项目中的相应数据取自各街区固定气象站的监测数据。模拟街区的地表元素参数主要包括建筑分布和高度、建筑和地表材料的热属性、植被特征等，其根据重庆典型住宅和植被的特征来设置。</w:t>
      </w:r>
      <w:r>
        <w:rPr>
          <w:rFonts w:hint="eastAsia" w:ascii="华文楷体" w:hAnsi="华文楷体" w:eastAsia="华文楷体" w:cs="华文楷体"/>
          <w:highlight w:val="yellow"/>
          <w:lang w:val="en-US" w:eastAsia="zh-CN"/>
          <w:rPrChange w:id="9566" w:author="野草" w:date="2023-02-05T22:59:51Z">
            <w:rPr>
              <w:rFonts w:hint="eastAsia"/>
              <w:highlight w:val="yellow"/>
              <w:lang w:val="en-US" w:eastAsia="zh-CN"/>
            </w:rPr>
          </w:rPrChange>
        </w:rPr>
        <w:t>街区内乔木的三维形态特征需通过对典型树木尺寸的测量来获取。其中，树木高度由树木测高仪测量。基于典型树木的水平和垂直尺寸，三维树木模型被建立，以作为ENVI-met模拟的输入。</w:t>
      </w:r>
    </w:p>
    <w:p>
      <w:pPr>
        <w:rPr>
          <w:rFonts w:hint="eastAsia" w:ascii="华文楷体" w:hAnsi="华文楷体" w:eastAsia="华文楷体" w:cs="华文楷体"/>
          <w:lang w:val="en-US" w:eastAsia="zh-CN"/>
          <w:rPrChange w:id="9567" w:author="野草" w:date="2023-02-05T22:59:51Z">
            <w:rPr>
              <w:rFonts w:hint="default"/>
              <w:lang w:val="en-US" w:eastAsia="zh-CN"/>
            </w:rPr>
          </w:rPrChange>
        </w:rPr>
      </w:pPr>
      <w:r>
        <w:rPr>
          <w:rFonts w:hint="eastAsia" w:ascii="华文楷体" w:hAnsi="华文楷体" w:eastAsia="华文楷体" w:cs="华文楷体"/>
          <w:lang w:val="en-US" w:eastAsia="zh-CN"/>
          <w:rPrChange w:id="9568"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569" w:author="野草" w:date="2023-02-05T22:59:51Z">
            <w:rPr>
              <w:rFonts w:hint="eastAsia"/>
              <w:lang w:val="en-US" w:eastAsia="zh-CN"/>
            </w:rPr>
          </w:rPrChange>
        </w:rPr>
      </w:pPr>
      <w:r>
        <w:rPr>
          <w:rFonts w:hint="eastAsia" w:ascii="华文楷体" w:hAnsi="华文楷体" w:eastAsia="华文楷体" w:cs="华文楷体"/>
          <w:lang w:val="en-US" w:eastAsia="zh-CN"/>
          <w:rPrChange w:id="9570" w:author="野草" w:date="2023-02-05T22:59:51Z">
            <w:rPr>
              <w:rFonts w:hint="eastAsia"/>
              <w:lang w:val="en-US" w:eastAsia="zh-CN"/>
            </w:rPr>
          </w:rPrChange>
        </w:rPr>
        <w:t>[up230131 11:11]</w:t>
      </w:r>
    </w:p>
    <w:p>
      <w:pPr>
        <w:rPr>
          <w:rFonts w:hint="eastAsia" w:ascii="华文楷体" w:hAnsi="华文楷体" w:eastAsia="华文楷体" w:cs="华文楷体"/>
          <w:lang w:val="en-US" w:eastAsia="zh-CN"/>
          <w:rPrChange w:id="9571" w:author="野草" w:date="2023-02-05T22:59:51Z">
            <w:rPr>
              <w:rFonts w:hint="default"/>
              <w:lang w:val="en-US" w:eastAsia="zh-CN"/>
            </w:rPr>
          </w:rPrChange>
        </w:rPr>
      </w:pPr>
      <w:r>
        <w:rPr>
          <w:rFonts w:hint="eastAsia" w:ascii="华文楷体" w:hAnsi="华文楷体" w:eastAsia="华文楷体" w:cs="华文楷体"/>
          <w:lang w:val="en-US" w:eastAsia="zh-CN"/>
          <w:rPrChange w:id="9572" w:author="野草" w:date="2023-02-05T22:59:51Z">
            <w:rPr>
              <w:rFonts w:hint="eastAsia"/>
              <w:lang w:val="en-US" w:eastAsia="zh-CN"/>
            </w:rPr>
          </w:rPrChange>
        </w:rPr>
        <w:t>为了对ENVI-met的模拟结果进行验证，本项目采用各研究日对应街区固定气象站的气温和相对湿度测量值作为参考，将模拟与观测之间回归分析的决定系数R</w:t>
      </w:r>
      <w:r>
        <w:rPr>
          <w:rFonts w:hint="eastAsia" w:ascii="华文楷体" w:hAnsi="华文楷体" w:eastAsia="华文楷体" w:cs="华文楷体"/>
          <w:vertAlign w:val="superscript"/>
          <w:lang w:val="en-US" w:eastAsia="zh-CN"/>
          <w:rPrChange w:id="9573" w:author="野草" w:date="2023-02-05T22:59:51Z">
            <w:rPr>
              <w:rFonts w:hint="eastAsia"/>
              <w:vertAlign w:val="superscript"/>
              <w:lang w:val="en-US" w:eastAsia="zh-CN"/>
            </w:rPr>
          </w:rPrChange>
        </w:rPr>
        <w:t>2</w:t>
      </w:r>
      <w:r>
        <w:rPr>
          <w:rFonts w:hint="eastAsia" w:ascii="华文楷体" w:hAnsi="华文楷体" w:eastAsia="华文楷体" w:cs="华文楷体"/>
          <w:lang w:val="en-US" w:eastAsia="zh-CN"/>
          <w:rPrChange w:id="9574" w:author="野草" w:date="2023-02-05T22:59:51Z">
            <w:rPr>
              <w:rFonts w:hint="eastAsia"/>
              <w:lang w:val="en-US" w:eastAsia="zh-CN"/>
            </w:rPr>
          </w:rPrChange>
        </w:rPr>
        <w:t>和RMSE(Root Mean Square Error)作为验证模型模拟精度的指标。</w:t>
      </w:r>
      <w:r>
        <w:rPr>
          <w:rFonts w:hint="eastAsia" w:ascii="华文楷体" w:hAnsi="华文楷体" w:eastAsia="华文楷体" w:cs="华文楷体"/>
          <w:highlight w:val="yellow"/>
          <w:lang w:val="en-US" w:eastAsia="zh-CN"/>
          <w:rPrChange w:id="9575" w:author="野草" w:date="2023-02-05T22:59:51Z">
            <w:rPr>
              <w:rFonts w:hint="eastAsia"/>
              <w:highlight w:val="yellow"/>
              <w:lang w:val="en-US" w:eastAsia="zh-CN"/>
            </w:rPr>
          </w:rPrChange>
        </w:rPr>
        <w:t>当模型模拟精度满足要求时，根据不同的情景设置对不同建筑和植被布局下的街区尺度气候开展模拟分析，比较其差异。</w:t>
      </w:r>
    </w:p>
    <w:p>
      <w:pPr>
        <w:rPr>
          <w:rFonts w:hint="eastAsia" w:ascii="华文楷体" w:hAnsi="华文楷体" w:eastAsia="华文楷体" w:cs="华文楷体"/>
          <w:lang w:val="en-US" w:eastAsia="zh-CN"/>
          <w:rPrChange w:id="9576" w:author="野草" w:date="2023-02-05T22:59:51Z">
            <w:rPr>
              <w:rFonts w:hint="default"/>
              <w:lang w:val="en-US" w:eastAsia="zh-CN"/>
            </w:rPr>
          </w:rPrChange>
        </w:rPr>
      </w:pPr>
      <w:r>
        <w:rPr>
          <w:rFonts w:hint="eastAsia" w:ascii="华文楷体" w:hAnsi="华文楷体" w:eastAsia="华文楷体" w:cs="华文楷体"/>
          <w:lang w:val="en-US" w:eastAsia="zh-CN"/>
          <w:rPrChange w:id="9577"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578" w:author="野草" w:date="2023-02-05T22:59:51Z">
            <w:rPr>
              <w:rFonts w:hint="eastAsia"/>
              <w:lang w:val="en-US" w:eastAsia="zh-CN"/>
            </w:rPr>
          </w:rPrChange>
        </w:rPr>
      </w:pPr>
      <w:r>
        <w:rPr>
          <w:rFonts w:hint="eastAsia" w:ascii="华文楷体" w:hAnsi="华文楷体" w:eastAsia="华文楷体" w:cs="华文楷体"/>
          <w:lang w:val="en-US" w:eastAsia="zh-CN"/>
          <w:rPrChange w:id="9579" w:author="野草" w:date="2023-02-05T22:59:51Z">
            <w:rPr>
              <w:rFonts w:hint="eastAsia"/>
              <w:lang w:val="en-US" w:eastAsia="zh-CN"/>
            </w:rPr>
          </w:rPrChange>
        </w:rPr>
        <w:t>对于研究区，提取形态要素</w:t>
      </w:r>
    </w:p>
    <w:p>
      <w:pPr>
        <w:rPr>
          <w:rFonts w:hint="eastAsia" w:ascii="华文楷体" w:hAnsi="华文楷体" w:eastAsia="华文楷体" w:cs="华文楷体"/>
          <w:lang w:val="en-US" w:eastAsia="zh-CN"/>
          <w:rPrChange w:id="9580" w:author="野草" w:date="2023-02-05T22:59:51Z">
            <w:rPr>
              <w:rFonts w:hint="default"/>
              <w:lang w:val="en-US" w:eastAsia="zh-CN"/>
            </w:rPr>
          </w:rPrChange>
        </w:rPr>
      </w:pPr>
    </w:p>
    <w:p>
      <w:pPr>
        <w:rPr>
          <w:rFonts w:hint="eastAsia" w:ascii="华文楷体" w:hAnsi="华文楷体" w:eastAsia="华文楷体" w:cs="华文楷体"/>
          <w:lang w:val="en-US" w:eastAsia="zh-CN"/>
          <w:rPrChange w:id="9581" w:author="野草" w:date="2023-02-05T22:59:51Z">
            <w:rPr>
              <w:rFonts w:hint="default"/>
              <w:lang w:val="en-US" w:eastAsia="zh-CN"/>
            </w:rPr>
          </w:rPrChange>
        </w:rPr>
      </w:pPr>
      <w:r>
        <w:rPr>
          <w:rFonts w:hint="eastAsia" w:ascii="华文楷体" w:hAnsi="华文楷体" w:eastAsia="华文楷体" w:cs="华文楷体"/>
          <w:lang w:val="en-US" w:eastAsia="zh-CN"/>
          <w:rPrChange w:id="9582" w:author="野草" w:date="2023-02-05T22:59:51Z">
            <w:rPr>
              <w:rFonts w:hint="eastAsia"/>
              <w:lang w:val="en-US" w:eastAsia="zh-CN"/>
            </w:rPr>
          </w:rPrChange>
        </w:rPr>
        <w:t>3.2 可行性分析</w:t>
      </w:r>
    </w:p>
    <w:p>
      <w:pPr>
        <w:rPr>
          <w:rFonts w:hint="eastAsia" w:ascii="华文楷体" w:hAnsi="华文楷体" w:eastAsia="华文楷体" w:cs="华文楷体"/>
          <w:lang w:val="en-US" w:eastAsia="zh-CN"/>
          <w:rPrChange w:id="9583" w:author="野草" w:date="2023-02-05T22:59:51Z">
            <w:rPr>
              <w:rFonts w:hint="default"/>
              <w:lang w:val="en-US" w:eastAsia="zh-CN"/>
            </w:rPr>
          </w:rPrChange>
        </w:rPr>
      </w:pPr>
      <w:r>
        <w:rPr>
          <w:rFonts w:hint="eastAsia" w:ascii="华文楷体" w:hAnsi="华文楷体" w:eastAsia="华文楷体" w:cs="华文楷体"/>
          <w:lang w:val="en-US" w:eastAsia="zh-CN"/>
          <w:rPrChange w:id="9584" w:author="野草" w:date="2023-02-05T22:59:51Z">
            <w:rPr>
              <w:rFonts w:hint="default"/>
              <w:lang w:val="en-US" w:eastAsia="zh-CN"/>
            </w:rPr>
          </w:rPrChange>
        </w:rPr>
        <w:t>分析空间布局（建筑布局、通风廊道等）对于水体热</w:t>
      </w:r>
    </w:p>
    <w:p>
      <w:pPr>
        <w:rPr>
          <w:rFonts w:hint="eastAsia" w:ascii="华文楷体" w:hAnsi="华文楷体" w:eastAsia="华文楷体" w:cs="华文楷体"/>
          <w:lang w:val="en-US" w:eastAsia="zh-CN"/>
          <w:rPrChange w:id="9585" w:author="野草" w:date="2023-02-05T22:59:51Z">
            <w:rPr>
              <w:rFonts w:hint="default"/>
              <w:lang w:val="en-US" w:eastAsia="zh-CN"/>
            </w:rPr>
          </w:rPrChange>
        </w:rPr>
      </w:pPr>
      <w:r>
        <w:rPr>
          <w:rFonts w:hint="eastAsia" w:ascii="华文楷体" w:hAnsi="华文楷体" w:eastAsia="华文楷体" w:cs="华文楷体"/>
          <w:lang w:val="en-US" w:eastAsia="zh-CN"/>
          <w:rPrChange w:id="9586" w:author="野草" w:date="2023-02-05T22:59:51Z">
            <w:rPr>
              <w:rFonts w:hint="default"/>
              <w:lang w:val="en-US" w:eastAsia="zh-CN"/>
            </w:rPr>
          </w:rPrChange>
        </w:rPr>
        <w:t>环境的影响，能更方便地提出相应改善方案，提升水体冷岛效应，改善水体环境</w:t>
      </w:r>
    </w:p>
    <w:p>
      <w:pPr>
        <w:rPr>
          <w:rFonts w:hint="eastAsia" w:ascii="华文楷体" w:hAnsi="华文楷体" w:eastAsia="华文楷体" w:cs="华文楷体"/>
          <w:lang w:val="en-US" w:eastAsia="zh-CN"/>
          <w:rPrChange w:id="9587" w:author="野草" w:date="2023-02-05T22:59:51Z">
            <w:rPr>
              <w:rFonts w:hint="default"/>
              <w:lang w:val="en-US" w:eastAsia="zh-CN"/>
            </w:rPr>
          </w:rPrChange>
        </w:rPr>
      </w:pPr>
      <w:r>
        <w:rPr>
          <w:rFonts w:hint="eastAsia" w:ascii="华文楷体" w:hAnsi="华文楷体" w:eastAsia="华文楷体" w:cs="华文楷体"/>
          <w:lang w:val="en-US" w:eastAsia="zh-CN"/>
          <w:rPrChange w:id="9588" w:author="野草" w:date="2023-02-05T22:59:51Z">
            <w:rPr>
              <w:rFonts w:hint="default"/>
              <w:lang w:val="en-US" w:eastAsia="zh-CN"/>
            </w:rPr>
          </w:rPrChange>
        </w:rPr>
        <w:t>热舒适性，从而改善建筑——街区——城市的热环境。</w:t>
      </w:r>
    </w:p>
    <w:p>
      <w:pPr>
        <w:rPr>
          <w:rFonts w:hint="eastAsia" w:ascii="华文楷体" w:hAnsi="华文楷体" w:eastAsia="华文楷体" w:cs="华文楷体"/>
          <w:lang w:val="en-US" w:eastAsia="zh-CN"/>
          <w:rPrChange w:id="9589" w:author="野草" w:date="2023-02-05T22:59:51Z">
            <w:rPr>
              <w:rFonts w:hint="eastAsia"/>
              <w:lang w:val="en-US" w:eastAsia="zh-CN"/>
            </w:rPr>
          </w:rPrChange>
        </w:rPr>
      </w:pPr>
    </w:p>
    <w:p>
      <w:pPr>
        <w:spacing w:line="360" w:lineRule="auto"/>
        <w:rPr>
          <w:rFonts w:hint="eastAsia" w:ascii="华文楷体" w:hAnsi="华文楷体" w:eastAsia="华文楷体" w:cs="华文楷体"/>
          <w:lang w:val="en-US" w:eastAsia="zh-CN"/>
          <w:rPrChange w:id="9590" w:author="野草" w:date="2023-02-05T22:59:51Z">
            <w:rPr>
              <w:rFonts w:hint="default" w:cs="Times New Roman"/>
              <w:lang w:val="en-US" w:eastAsia="zh-CN"/>
            </w:rPr>
          </w:rPrChange>
        </w:rPr>
      </w:pPr>
      <w:r>
        <w:rPr>
          <w:rFonts w:hint="eastAsia" w:ascii="华文楷体" w:hAnsi="华文楷体" w:eastAsia="华文楷体" w:cs="华文楷体"/>
          <w:lang w:val="en-US" w:eastAsia="zh-CN"/>
          <w:rPrChange w:id="9591" w:author="野草" w:date="2023-02-05T22:59:51Z">
            <w:rPr>
              <w:rFonts w:hint="eastAsia" w:cs="Times New Roman"/>
              <w:lang w:val="en-US" w:eastAsia="zh-CN"/>
            </w:rPr>
          </w:rPrChange>
        </w:rPr>
        <w:t>研究区域的建筑主要以南-北向或东-西向布置于城市的街区中，因此在本部分的研究的初始域被设置为基于</w:t>
      </w:r>
      <w:bookmarkStart w:id="31" w:name="OLE_LINK6"/>
      <w:r>
        <w:rPr>
          <w:rFonts w:hint="eastAsia" w:ascii="华文楷体" w:hAnsi="华文楷体" w:eastAsia="华文楷体" w:cs="华文楷体"/>
          <w:lang w:val="en-US" w:eastAsia="zh-CN"/>
          <w:rPrChange w:id="9591" w:author="野草" w:date="2023-02-05T22:59:51Z">
            <w:rPr>
              <w:rFonts w:hint="eastAsia" w:cs="Times New Roman"/>
              <w:lang w:val="en-US" w:eastAsia="zh-CN"/>
            </w:rPr>
          </w:rPrChange>
        </w:rPr>
        <w:t>南-北和东-西向</w:t>
      </w:r>
      <w:bookmarkEnd w:id="31"/>
      <w:r>
        <w:rPr>
          <w:rFonts w:hint="eastAsia" w:ascii="华文楷体" w:hAnsi="华文楷体" w:eastAsia="华文楷体" w:cs="华文楷体"/>
          <w:lang w:val="en-US" w:eastAsia="zh-CN"/>
          <w:rPrChange w:id="9591" w:author="野草" w:date="2023-02-05T22:59:51Z">
            <w:rPr>
              <w:rFonts w:hint="eastAsia" w:cs="Times New Roman"/>
              <w:lang w:val="en-US" w:eastAsia="zh-CN"/>
            </w:rPr>
          </w:rPrChange>
        </w:rPr>
        <w:t>的方形布局。与建筑的空间布局相似，研究区域乔木植被的布局也基于南-北和东-西向，这与长江上游城市植被分布总体上一致。</w:t>
      </w:r>
    </w:p>
    <w:p>
      <w:pPr>
        <w:rPr>
          <w:rFonts w:hint="eastAsia" w:ascii="华文楷体" w:hAnsi="华文楷体" w:eastAsia="华文楷体" w:cs="华文楷体"/>
          <w:lang w:val="en-US" w:eastAsia="zh-CN"/>
          <w:rPrChange w:id="9592" w:author="野草" w:date="2023-02-05T22:59:51Z">
            <w:rPr>
              <w:rFonts w:hint="default"/>
              <w:lang w:val="en-US" w:eastAsia="zh-CN"/>
            </w:rPr>
          </w:rPrChange>
        </w:rPr>
      </w:pPr>
    </w:p>
    <w:p>
      <w:pPr>
        <w:rPr>
          <w:rFonts w:hint="eastAsia" w:ascii="华文楷体" w:hAnsi="华文楷体" w:eastAsia="华文楷体" w:cs="华文楷体"/>
          <w:lang w:val="en-US" w:eastAsia="zh-CN"/>
          <w:rPrChange w:id="9593" w:author="野草" w:date="2023-02-05T22:59:51Z">
            <w:rPr>
              <w:rFonts w:hint="eastAsia"/>
              <w:lang w:val="en-US" w:eastAsia="zh-CN"/>
            </w:rPr>
          </w:rPrChange>
        </w:rPr>
      </w:pPr>
    </w:p>
    <w:p>
      <w:pPr>
        <w:rPr>
          <w:rFonts w:hint="eastAsia" w:ascii="华文楷体" w:hAnsi="华文楷体" w:eastAsia="华文楷体" w:cs="华文楷体"/>
          <w:lang w:val="en-US" w:eastAsia="zh-CN"/>
          <w:rPrChange w:id="9594" w:author="野草" w:date="2023-02-05T22:59:51Z">
            <w:rPr>
              <w:rFonts w:hint="eastAsia"/>
              <w:lang w:val="en-US" w:eastAsia="zh-CN"/>
            </w:rPr>
          </w:rPrChange>
        </w:rPr>
      </w:pPr>
      <w:r>
        <w:rPr>
          <w:rFonts w:hint="eastAsia" w:ascii="华文楷体" w:hAnsi="华文楷体" w:eastAsia="华文楷体" w:cs="华文楷体"/>
          <w:lang w:val="en-US" w:eastAsia="zh-CN"/>
          <w:rPrChange w:id="9595" w:author="野草" w:date="2023-02-05T22:59:51Z">
            <w:rPr>
              <w:rFonts w:hint="eastAsia"/>
              <w:lang w:val="en-US" w:eastAsia="zh-CN"/>
            </w:rPr>
          </w:rPrChange>
        </w:rPr>
        <w:t>ENVI-met模型的情景设置如下：</w:t>
      </w:r>
    </w:p>
    <w:p>
      <w:pPr>
        <w:rPr>
          <w:rFonts w:hint="eastAsia" w:ascii="华文楷体" w:hAnsi="华文楷体" w:eastAsia="华文楷体" w:cs="华文楷体"/>
          <w:sz w:val="21"/>
          <w:szCs w:val="21"/>
          <w:lang w:val="en-US" w:eastAsia="zh-CN"/>
          <w:rPrChange w:id="9596" w:author="野草" w:date="2023-02-05T22:59:51Z">
            <w:rPr>
              <w:rFonts w:hint="eastAsia"/>
              <w:sz w:val="21"/>
              <w:szCs w:val="21"/>
              <w:lang w:val="en-US" w:eastAsia="zh-CN"/>
            </w:rPr>
          </w:rPrChange>
        </w:rPr>
      </w:pPr>
    </w:p>
    <w:p>
      <w:pPr>
        <w:rPr>
          <w:rFonts w:hint="eastAsia" w:ascii="华文楷体" w:hAnsi="华文楷体" w:eastAsia="华文楷体" w:cs="华文楷体"/>
          <w:sz w:val="21"/>
          <w:szCs w:val="21"/>
          <w:lang w:val="en-AU" w:eastAsia="zh-CN"/>
          <w:rPrChange w:id="9597" w:author="野草" w:date="2023-02-05T22:59:51Z">
            <w:rPr>
              <w:rFonts w:hint="default"/>
              <w:sz w:val="21"/>
              <w:szCs w:val="21"/>
              <w:lang w:val="en-AU" w:eastAsia="zh-CN"/>
            </w:rPr>
          </w:rPrChange>
        </w:rPr>
      </w:pPr>
      <w:r>
        <w:rPr>
          <w:rFonts w:hint="eastAsia" w:ascii="华文楷体" w:hAnsi="华文楷体" w:eastAsia="华文楷体" w:cs="华文楷体"/>
          <w:sz w:val="21"/>
          <w:szCs w:val="21"/>
          <w:lang w:val="en-US" w:eastAsia="zh-CN"/>
          <w:rPrChange w:id="9598" w:author="野草" w:date="2023-02-05T22:59:51Z">
            <w:rPr>
              <w:rFonts w:hint="eastAsia"/>
              <w:sz w:val="21"/>
              <w:szCs w:val="21"/>
              <w:lang w:val="en-US" w:eastAsia="zh-CN"/>
            </w:rPr>
          </w:rPrChange>
        </w:rPr>
        <w:t>通过分析不同城市设计情景下的气温和热舒适度指数的时空格局，比较不同城市设计导致的热环境差异及各因素对不同城市设计指标的敏感性，从而发现更有利于不同季节城市热环境的城市设计。</w:t>
      </w:r>
    </w:p>
    <w:p>
      <w:pPr>
        <w:rPr>
          <w:rFonts w:hint="eastAsia" w:ascii="华文楷体" w:hAnsi="华文楷体" w:eastAsia="华文楷体" w:cs="华文楷体"/>
          <w:sz w:val="21"/>
          <w:szCs w:val="21"/>
          <w:lang w:val="en-US" w:eastAsia="zh-CN"/>
          <w:rPrChange w:id="9599" w:author="野草" w:date="2023-02-05T22:59:51Z">
            <w:rPr>
              <w:rFonts w:hint="default"/>
              <w:sz w:val="21"/>
              <w:szCs w:val="21"/>
              <w:lang w:val="en-US" w:eastAsia="zh-CN"/>
            </w:rPr>
          </w:rPrChange>
        </w:rPr>
      </w:pPr>
      <w:r>
        <w:rPr>
          <w:rFonts w:hint="eastAsia" w:ascii="华文楷体" w:hAnsi="华文楷体" w:eastAsia="华文楷体" w:cs="华文楷体"/>
          <w:sz w:val="21"/>
          <w:szCs w:val="21"/>
          <w:lang w:val="en-US" w:eastAsia="zh-CN"/>
          <w:rPrChange w:id="9600" w:author="野草" w:date="2023-02-05T22:59:51Z">
            <w:rPr>
              <w:rFonts w:hint="eastAsia"/>
              <w:sz w:val="21"/>
              <w:szCs w:val="21"/>
              <w:lang w:val="en-US" w:eastAsia="zh-CN"/>
            </w:rPr>
          </w:rPrChange>
        </w:rPr>
        <w:t>在对各街区的ENVI-met初始建模完成验证后，分别对各街区的微气候指数和热舒适指数进行分析，从而比较各城市设计参数对微气候的影响。具体地说，首先分析空间分布，概述水体对街区温湿度的影响以及各二维/三维城市形态指标的影响。然后，定量分析各环境因素（城市几何空间形态、地面绿化）对微气候的影响。对于紧凑型中低层街区，</w:t>
      </w:r>
    </w:p>
    <w:p>
      <w:pPr>
        <w:rPr>
          <w:rFonts w:hint="eastAsia" w:ascii="华文楷体" w:hAnsi="华文楷体" w:eastAsia="华文楷体" w:cs="华文楷体"/>
          <w:lang w:val="en-US" w:eastAsia="zh-CN"/>
          <w:rPrChange w:id="9601" w:author="野草" w:date="2023-02-05T22:59:51Z">
            <w:rPr>
              <w:rFonts w:hint="default"/>
              <w:lang w:val="en-US" w:eastAsia="zh-CN"/>
            </w:rPr>
          </w:rPrChange>
        </w:rPr>
      </w:pPr>
    </w:p>
    <w:p>
      <w:pPr>
        <w:rPr>
          <w:rFonts w:hint="eastAsia" w:ascii="华文楷体" w:hAnsi="华文楷体" w:eastAsia="华文楷体" w:cs="华文楷体"/>
          <w:lang w:val="en-US" w:eastAsia="zh-CN"/>
          <w:rPrChange w:id="9602" w:author="野草" w:date="2023-02-05T22:59:51Z">
            <w:rPr>
              <w:rFonts w:hint="eastAsia"/>
              <w:lang w:val="en-US" w:eastAsia="zh-CN"/>
            </w:rPr>
          </w:rPrChange>
        </w:rPr>
      </w:pPr>
    </w:p>
    <w:p>
      <w:pPr>
        <w:rPr>
          <w:rFonts w:hint="eastAsia" w:ascii="华文楷体" w:hAnsi="华文楷体" w:eastAsia="华文楷体" w:cs="华文楷体"/>
          <w:lang w:val="en-US" w:eastAsia="zh-CN"/>
          <w:rPrChange w:id="9603" w:author="野草" w:date="2023-02-05T22:59:51Z">
            <w:rPr>
              <w:rFonts w:hint="eastAsia"/>
              <w:lang w:val="en-US" w:eastAsia="zh-CN"/>
            </w:rPr>
          </w:rPrChange>
        </w:rPr>
      </w:pPr>
      <w:r>
        <w:rPr>
          <w:rFonts w:hint="eastAsia" w:ascii="华文楷体" w:hAnsi="华文楷体" w:eastAsia="华文楷体" w:cs="华文楷体"/>
          <w:lang w:val="en-US" w:eastAsia="zh-CN"/>
          <w:rPrChange w:id="9604" w:author="野草" w:date="2023-02-05T22:59:51Z">
            <w:rPr>
              <w:rFonts w:hint="eastAsia"/>
              <w:lang w:val="en-US" w:eastAsia="zh-CN"/>
            </w:rPr>
          </w:rPrChange>
        </w:rPr>
        <w:t>本项目的具体技术路线如下：</w:t>
      </w:r>
    </w:p>
    <w:p>
      <w:pPr>
        <w:rPr>
          <w:rFonts w:hint="eastAsia" w:ascii="华文楷体" w:hAnsi="华文楷体" w:eastAsia="华文楷体" w:cs="华文楷体"/>
          <w:lang w:val="en-AU" w:eastAsia="zh-CN"/>
          <w:rPrChange w:id="9605" w:author="野草" w:date="2023-02-05T22:59:51Z">
            <w:rPr>
              <w:rFonts w:hint="eastAsia" w:eastAsiaTheme="minorEastAsia"/>
              <w:lang w:val="en-AU" w:eastAsia="zh-CN"/>
            </w:rPr>
          </w:rPrChange>
        </w:rPr>
      </w:pPr>
    </w:p>
    <w:p>
      <w:pPr>
        <w:numPr>
          <w:ilvl w:val="0"/>
          <w:numId w:val="0"/>
        </w:numPr>
        <w:pBdr>
          <w:bottom w:val="double" w:color="auto" w:sz="4" w:space="0"/>
        </w:pBdr>
        <w:ind w:leftChars="0"/>
        <w:rPr>
          <w:rFonts w:hint="eastAsia" w:ascii="华文楷体" w:hAnsi="华文楷体" w:eastAsia="华文楷体" w:cs="华文楷体"/>
          <w:lang w:val="en-AU" w:eastAsia="zh-CN"/>
          <w:rPrChange w:id="9606" w:author="野草" w:date="2023-02-05T22:59:51Z">
            <w:rPr>
              <w:rFonts w:hint="default"/>
              <w:lang w:val="en-AU" w:eastAsia="zh-CN"/>
            </w:rPr>
          </w:rPrChange>
        </w:rPr>
      </w:pPr>
    </w:p>
    <w:p>
      <w:pPr>
        <w:rPr>
          <w:rFonts w:hint="eastAsia" w:ascii="华文楷体" w:hAnsi="华文楷体" w:eastAsia="华文楷体" w:cs="华文楷体"/>
          <w:lang w:val="en-US" w:eastAsia="zh-CN"/>
          <w:rPrChange w:id="9607" w:author="野草" w:date="2023-02-05T22:59:51Z">
            <w:rPr>
              <w:rFonts w:hint="eastAsia"/>
              <w:lang w:val="en-US" w:eastAsia="zh-CN"/>
            </w:rPr>
          </w:rPrChange>
        </w:rPr>
      </w:pPr>
      <w:r>
        <w:rPr>
          <w:rFonts w:hint="eastAsia" w:ascii="华文楷体" w:hAnsi="华文楷体" w:eastAsia="华文楷体" w:cs="华文楷体"/>
          <w:lang w:val="en-US" w:eastAsia="zh-CN"/>
          <w:rPrChange w:id="9608" w:author="野草" w:date="2023-02-05T22:59:51Z">
            <w:rPr>
              <w:rFonts w:hint="eastAsia"/>
              <w:lang w:val="en-US" w:eastAsia="zh-CN"/>
            </w:rPr>
          </w:rPrChange>
        </w:rPr>
        <w:t>其它突破口：</w:t>
      </w:r>
    </w:p>
    <w:p>
      <w:pPr>
        <w:rPr>
          <w:rFonts w:hint="eastAsia" w:ascii="华文楷体" w:hAnsi="华文楷体" w:eastAsia="华文楷体" w:cs="华文楷体"/>
          <w:lang w:val="en-US" w:eastAsia="zh-CN"/>
          <w:rPrChange w:id="9609" w:author="野草" w:date="2023-02-05T22:59:51Z">
            <w:rPr>
              <w:rFonts w:hint="eastAsia"/>
              <w:lang w:val="en-US" w:eastAsia="zh-CN"/>
            </w:rPr>
          </w:rPrChange>
        </w:rPr>
      </w:pPr>
      <w:r>
        <w:rPr>
          <w:rFonts w:hint="eastAsia" w:ascii="华文楷体" w:hAnsi="华文楷体" w:eastAsia="华文楷体" w:cs="华文楷体"/>
          <w:lang w:val="en-US" w:eastAsia="zh-CN"/>
          <w:rPrChange w:id="9610" w:author="野草" w:date="2023-02-05T22:59:51Z">
            <w:rPr>
              <w:rFonts w:hint="eastAsia"/>
              <w:lang w:val="en-US" w:eastAsia="zh-CN"/>
            </w:rPr>
          </w:rPrChange>
        </w:rPr>
        <w:t>河湖冷却比较</w:t>
      </w:r>
    </w:p>
    <w:p>
      <w:pPr>
        <w:rPr>
          <w:rFonts w:hint="eastAsia" w:ascii="华文楷体" w:hAnsi="华文楷体" w:eastAsia="华文楷体" w:cs="华文楷体"/>
          <w:lang w:val="en-US" w:eastAsia="zh-CN"/>
          <w:rPrChange w:id="9611" w:author="野草" w:date="2023-02-05T22:59:51Z">
            <w:rPr>
              <w:rFonts w:hint="default"/>
              <w:lang w:val="en-US" w:eastAsia="zh-CN"/>
            </w:rPr>
          </w:rPrChange>
        </w:rPr>
      </w:pPr>
      <w:r>
        <w:rPr>
          <w:rFonts w:hint="eastAsia" w:ascii="华文楷体" w:hAnsi="华文楷体" w:eastAsia="华文楷体" w:cs="华文楷体"/>
          <w:lang w:val="en-US" w:eastAsia="zh-CN"/>
          <w:rPrChange w:id="9612" w:author="野草" w:date="2023-02-05T22:59:51Z">
            <w:rPr>
              <w:rFonts w:hint="eastAsia"/>
              <w:lang w:val="en-US" w:eastAsia="zh-CN"/>
            </w:rPr>
          </w:rPrChange>
        </w:rPr>
        <w:t>随距离变化的曲线</w:t>
      </w:r>
    </w:p>
    <w:p>
      <w:pPr>
        <w:rPr>
          <w:rFonts w:hint="eastAsia" w:ascii="华文楷体" w:hAnsi="华文楷体" w:eastAsia="华文楷体" w:cs="华文楷体"/>
          <w:lang w:val="en-US" w:eastAsia="zh-CN"/>
          <w:rPrChange w:id="9613" w:author="野草" w:date="2023-02-05T22:59:51Z">
            <w:rPr>
              <w:rFonts w:hint="eastAsia"/>
              <w:lang w:val="en-US" w:eastAsia="zh-CN"/>
            </w:rPr>
          </w:rPrChange>
        </w:rPr>
      </w:pPr>
    </w:p>
    <w:p>
      <w:pPr>
        <w:rPr>
          <w:rFonts w:hint="eastAsia" w:ascii="华文楷体" w:hAnsi="华文楷体" w:eastAsia="华文楷体" w:cs="华文楷体"/>
          <w:lang w:val="en-US" w:eastAsia="zh-CN"/>
          <w:rPrChange w:id="9614" w:author="野草" w:date="2023-02-05T22:59:51Z">
            <w:rPr>
              <w:rFonts w:hint="eastAsia"/>
              <w:lang w:val="en-US" w:eastAsia="zh-CN"/>
            </w:rPr>
          </w:rPrChange>
        </w:rPr>
      </w:pPr>
    </w:p>
    <w:p>
      <w:pPr>
        <w:rPr>
          <w:rFonts w:hint="eastAsia" w:ascii="华文楷体" w:hAnsi="华文楷体" w:eastAsia="华文楷体" w:cs="华文楷体"/>
          <w:lang w:val="en-US" w:eastAsia="zh-CN"/>
          <w:rPrChange w:id="9615" w:author="野草" w:date="2023-02-05T22:59:51Z">
            <w:rPr>
              <w:rFonts w:hint="eastAsia"/>
              <w:lang w:val="en-US" w:eastAsia="zh-CN"/>
            </w:rPr>
          </w:rPrChange>
        </w:rPr>
      </w:pPr>
    </w:p>
    <w:p>
      <w:pPr>
        <w:rPr>
          <w:rFonts w:hint="eastAsia" w:ascii="华文楷体" w:hAnsi="华文楷体" w:eastAsia="华文楷体" w:cs="华文楷体"/>
          <w:lang w:val="en-US" w:eastAsia="zh-CN"/>
          <w:rPrChange w:id="9616" w:author="野草" w:date="2023-02-05T22:59:51Z">
            <w:rPr>
              <w:rFonts w:hint="eastAsia"/>
              <w:lang w:val="en-US" w:eastAsia="zh-CN"/>
            </w:rPr>
          </w:rPrChange>
        </w:rPr>
      </w:pPr>
      <w:r>
        <w:rPr>
          <w:rFonts w:hint="eastAsia" w:ascii="华文楷体" w:hAnsi="华文楷体" w:eastAsia="华文楷体" w:cs="华文楷体"/>
          <w:lang w:val="en-US" w:eastAsia="zh-CN"/>
          <w:rPrChange w:id="9617" w:author="野草" w:date="2023-02-05T22:59:51Z">
            <w:rPr>
              <w:rFonts w:hint="eastAsia"/>
              <w:lang w:val="en-US" w:eastAsia="zh-CN"/>
            </w:rPr>
          </w:rPrChange>
        </w:rPr>
        <w:t>补充</w:t>
      </w:r>
    </w:p>
    <w:p>
      <w:pPr>
        <w:rPr>
          <w:rFonts w:hint="eastAsia" w:ascii="华文楷体" w:hAnsi="华文楷体" w:eastAsia="华文楷体" w:cs="华文楷体"/>
          <w:lang w:val="en-US" w:eastAsia="zh-CN"/>
          <w:rPrChange w:id="9618" w:author="野草" w:date="2023-02-05T22:59:51Z">
            <w:rPr>
              <w:rFonts w:hint="default"/>
              <w:lang w:val="en-US" w:eastAsia="zh-CN"/>
            </w:rPr>
          </w:rPrChange>
        </w:rPr>
      </w:pPr>
      <w:r>
        <w:rPr>
          <w:rFonts w:hint="eastAsia" w:ascii="华文楷体" w:hAnsi="华文楷体" w:eastAsia="华文楷体" w:cs="华文楷体"/>
          <w:lang w:val="en-US" w:eastAsia="zh-CN"/>
          <w:rPrChange w:id="9619" w:author="野草" w:date="2023-02-05T22:59:51Z">
            <w:rPr>
              <w:rFonts w:hint="eastAsia"/>
              <w:lang w:val="en-US" w:eastAsia="zh-CN"/>
            </w:rPr>
          </w:rPrChange>
        </w:rPr>
        <w:t>1.</w:t>
      </w:r>
    </w:p>
    <w:p>
      <w:pPr>
        <w:rPr>
          <w:rFonts w:hint="eastAsia" w:ascii="华文楷体" w:hAnsi="华文楷体" w:eastAsia="华文楷体" w:cs="华文楷体"/>
          <w:rPrChange w:id="9620" w:author="野草" w:date="2023-02-05T22:59:51Z">
            <w:rPr/>
          </w:rPrChange>
        </w:rPr>
      </w:pPr>
      <w:r>
        <w:rPr>
          <w:rFonts w:hint="eastAsia" w:ascii="华文楷体" w:hAnsi="华文楷体" w:eastAsia="华文楷体" w:cs="华文楷体"/>
          <w:rPrChange w:id="9621" w:author="野草" w:date="2023-02-05T22:59:51Z">
            <w:rPr>
              <w:rFonts w:hint="eastAsia"/>
            </w:rPr>
          </w:rPrChange>
        </w:rPr>
        <w:t>对于水体冷却的观测研究，目前已发现在韩国有进行。然而，这些研究仅分析了x</w:t>
      </w:r>
      <w:r>
        <w:rPr>
          <w:rFonts w:hint="eastAsia" w:ascii="华文楷体" w:hAnsi="华文楷体" w:eastAsia="华文楷体" w:cs="华文楷体"/>
          <w:rPrChange w:id="9622" w:author="野草" w:date="2023-02-05T22:59:51Z">
            <w:rPr/>
          </w:rPrChange>
        </w:rPr>
        <w:t>x</w:t>
      </w:r>
      <w:r>
        <w:rPr>
          <w:rFonts w:hint="eastAsia" w:ascii="华文楷体" w:hAnsi="华文楷体" w:eastAsia="华文楷体" w:cs="华文楷体"/>
          <w:rPrChange w:id="9623" w:author="野草" w:date="2023-02-05T22:59:51Z">
            <w:rPr>
              <w:rFonts w:hint="eastAsia"/>
            </w:rPr>
          </w:rPrChange>
        </w:rPr>
        <w:t>，缺乏3</w:t>
      </w:r>
      <w:r>
        <w:rPr>
          <w:rFonts w:hint="eastAsia" w:ascii="华文楷体" w:hAnsi="华文楷体" w:eastAsia="华文楷体" w:cs="华文楷体"/>
          <w:rPrChange w:id="9624" w:author="野草" w:date="2023-02-05T22:59:51Z">
            <w:rPr/>
          </w:rPrChange>
        </w:rPr>
        <w:t>D</w:t>
      </w:r>
      <w:r>
        <w:rPr>
          <w:rFonts w:hint="eastAsia" w:ascii="华文楷体" w:hAnsi="华文楷体" w:eastAsia="华文楷体" w:cs="华文楷体"/>
          <w:rPrChange w:id="9625" w:author="野草" w:date="2023-02-05T22:59:51Z">
            <w:rPr>
              <w:rFonts w:hint="eastAsia"/>
            </w:rPr>
          </w:rPrChange>
        </w:rPr>
        <w:t>格局的影响的定量化分析。实际上，3</w:t>
      </w:r>
      <w:r>
        <w:rPr>
          <w:rFonts w:hint="eastAsia" w:ascii="华文楷体" w:hAnsi="华文楷体" w:eastAsia="华文楷体" w:cs="华文楷体"/>
          <w:rPrChange w:id="9626" w:author="野草" w:date="2023-02-05T22:59:51Z">
            <w:rPr/>
          </w:rPrChange>
        </w:rPr>
        <w:t>D</w:t>
      </w:r>
      <w:r>
        <w:rPr>
          <w:rFonts w:hint="eastAsia" w:ascii="华文楷体" w:hAnsi="华文楷体" w:eastAsia="华文楷体" w:cs="华文楷体"/>
          <w:rPrChange w:id="9627" w:author="野草" w:date="2023-02-05T22:59:51Z">
            <w:rPr>
              <w:rFonts w:hint="eastAsia"/>
            </w:rPr>
          </w:rPrChange>
        </w:rPr>
        <w:t>格局的影响很显著，而且通过城市规划可以显著改变，因此，基于3</w:t>
      </w:r>
      <w:r>
        <w:rPr>
          <w:rFonts w:hint="eastAsia" w:ascii="华文楷体" w:hAnsi="华文楷体" w:eastAsia="华文楷体" w:cs="华文楷体"/>
          <w:rPrChange w:id="9628" w:author="野草" w:date="2023-02-05T22:59:51Z">
            <w:rPr/>
          </w:rPrChange>
        </w:rPr>
        <w:t>D</w:t>
      </w:r>
      <w:r>
        <w:rPr>
          <w:rFonts w:hint="eastAsia" w:ascii="华文楷体" w:hAnsi="华文楷体" w:eastAsia="华文楷体" w:cs="华文楷体"/>
          <w:rPrChange w:id="9629" w:author="野草" w:date="2023-02-05T22:59:51Z">
            <w:rPr>
              <w:rFonts w:hint="eastAsia"/>
            </w:rPr>
          </w:rPrChange>
        </w:rPr>
        <w:t>格局视角的水体冷却分析在不同尺度很重要。3</w:t>
      </w:r>
      <w:r>
        <w:rPr>
          <w:rFonts w:hint="eastAsia" w:ascii="华文楷体" w:hAnsi="华文楷体" w:eastAsia="华文楷体" w:cs="华文楷体"/>
          <w:rPrChange w:id="9630" w:author="野草" w:date="2023-02-05T22:59:51Z">
            <w:rPr/>
          </w:rPrChange>
        </w:rPr>
        <w:t>D</w:t>
      </w:r>
      <w:r>
        <w:rPr>
          <w:rFonts w:hint="eastAsia" w:ascii="华文楷体" w:hAnsi="华文楷体" w:eastAsia="华文楷体" w:cs="华文楷体"/>
          <w:rPrChange w:id="9631" w:author="野草" w:date="2023-02-05T22:59:51Z">
            <w:rPr>
              <w:rFonts w:hint="eastAsia"/>
            </w:rPr>
          </w:rPrChange>
        </w:rPr>
        <w:t>结构很复杂，</w:t>
      </w:r>
    </w:p>
    <w:p>
      <w:pPr>
        <w:rPr>
          <w:rFonts w:hint="eastAsia" w:ascii="华文楷体" w:hAnsi="华文楷体" w:eastAsia="华文楷体" w:cs="华文楷体"/>
          <w:rPrChange w:id="9632" w:author="野草" w:date="2023-02-05T22:59:51Z">
            <w:rPr/>
          </w:rPrChange>
        </w:rPr>
      </w:pPr>
      <w:r>
        <w:rPr>
          <w:rFonts w:hint="eastAsia" w:ascii="华文楷体" w:hAnsi="华文楷体" w:eastAsia="华文楷体" w:cs="华文楷体"/>
          <w:lang w:val="en-US" w:eastAsia="zh-CN"/>
          <w:rPrChange w:id="9633" w:author="野草" w:date="2023-02-05T22:59:51Z">
            <w:rPr>
              <w:rFonts w:hint="eastAsia"/>
              <w:lang w:val="en-US" w:eastAsia="zh-CN"/>
            </w:rPr>
          </w:rPrChange>
        </w:rPr>
        <w:t>城市水体的冷却效应目前由xx指标描述，然而这些指标是基于某个时间点的。目前对于一天中不同时间城市水体的热效应的时空格局研究较为有限，。</w:t>
      </w:r>
    </w:p>
    <w:p>
      <w:pPr>
        <w:rPr>
          <w:rFonts w:hint="eastAsia" w:ascii="华文楷体" w:hAnsi="华文楷体" w:eastAsia="华文楷体" w:cs="华文楷体"/>
          <w:rPrChange w:id="9634" w:author="野草" w:date="2023-02-05T22:59:51Z">
            <w:rPr/>
          </w:rPrChange>
        </w:rPr>
      </w:pPr>
      <w:r>
        <w:rPr>
          <w:rFonts w:hint="eastAsia" w:ascii="华文楷体" w:hAnsi="华文楷体" w:eastAsia="华文楷体" w:cs="华文楷体"/>
          <w:rPrChange w:id="9635" w:author="野草" w:date="2023-02-05T22:59:51Z">
            <w:rPr>
              <w:rFonts w:hint="eastAsia"/>
            </w:rPr>
          </w:rPrChange>
        </w:rPr>
        <w:t>冬季城市的寒冷潮湿的特征也对人们的舒适度有显著影响。因此，有必要深入分析城市的气候特征。</w:t>
      </w:r>
    </w:p>
    <w:p>
      <w:pPr>
        <w:rPr>
          <w:rFonts w:hint="eastAsia" w:ascii="华文楷体" w:hAnsi="华文楷体" w:eastAsia="华文楷体" w:cs="华文楷体"/>
          <w:rPrChange w:id="9636" w:author="野草" w:date="2023-02-05T22:59:51Z">
            <w:rPr/>
          </w:rPrChange>
        </w:rPr>
      </w:pPr>
    </w:p>
    <w:p>
      <w:pPr>
        <w:rPr>
          <w:rFonts w:hint="eastAsia" w:ascii="华文楷体" w:hAnsi="华文楷体" w:eastAsia="华文楷体" w:cs="华文楷体"/>
          <w:rPrChange w:id="9637" w:author="野草" w:date="2023-02-05T22:59:51Z">
            <w:rPr/>
          </w:rPrChange>
        </w:rPr>
      </w:pPr>
      <w:r>
        <w:rPr>
          <w:rFonts w:hint="eastAsia" w:ascii="华文楷体" w:hAnsi="华文楷体" w:eastAsia="华文楷体" w:cs="华文楷体"/>
          <w:rPrChange w:id="9638" w:author="野草" w:date="2023-02-05T22:59:51Z">
            <w:rPr>
              <w:rFonts w:hint="eastAsia"/>
            </w:rPr>
          </w:rPrChange>
        </w:rPr>
        <w:t>更重要的是，栅格温度是表面温度、与气温存在一定程度的差异，同时没有考虑蒸发过程。因此，仅用遥感分析的数据不足以全面分析城市特征。当然，固定气象观测也有问题，比如仪器安装困难，分布较为有限。而移动测量相对来说比较灵活，较容易执行。</w:t>
      </w:r>
    </w:p>
    <w:p>
      <w:pPr>
        <w:rPr>
          <w:rFonts w:hint="eastAsia" w:ascii="华文楷体" w:hAnsi="华文楷体" w:eastAsia="华文楷体" w:cs="华文楷体"/>
          <w:rPrChange w:id="9639" w:author="野草" w:date="2023-02-05T22:59:51Z">
            <w:rPr/>
          </w:rPrChange>
        </w:rPr>
      </w:pPr>
    </w:p>
    <w:p>
      <w:pPr>
        <w:rPr>
          <w:rFonts w:hint="eastAsia" w:ascii="华文楷体" w:hAnsi="华文楷体" w:eastAsia="华文楷体" w:cs="华文楷体"/>
          <w:lang w:val="en-AU"/>
          <w:rPrChange w:id="9640" w:author="野草" w:date="2023-02-05T22:59:51Z">
            <w:rPr>
              <w:lang w:val="en-AU"/>
            </w:rPr>
          </w:rPrChange>
        </w:rPr>
      </w:pPr>
    </w:p>
    <w:p>
      <w:pPr>
        <w:rPr>
          <w:rFonts w:hint="eastAsia" w:ascii="华文楷体" w:hAnsi="华文楷体" w:eastAsia="华文楷体" w:cs="华文楷体"/>
          <w:lang w:val="en-AU"/>
          <w:rPrChange w:id="9641" w:author="野草" w:date="2023-02-05T22:59:51Z">
            <w:rPr>
              <w:lang w:val="en-AU"/>
            </w:rPr>
          </w:rPrChange>
        </w:rPr>
      </w:pPr>
      <w:r>
        <w:rPr>
          <w:rFonts w:hint="eastAsia" w:ascii="华文楷体" w:hAnsi="华文楷体" w:eastAsia="华文楷体" w:cs="华文楷体"/>
          <w:lang w:val="en-AU"/>
          <w:rPrChange w:id="9642" w:author="野草" w:date="2023-02-05T22:59:51Z">
            <w:rPr>
              <w:rFonts w:hint="eastAsia"/>
              <w:lang w:val="en-AU"/>
            </w:rPr>
          </w:rPrChange>
        </w:rPr>
        <w:t>国内外研究进展：</w:t>
      </w:r>
    </w:p>
    <w:p>
      <w:pPr>
        <w:rPr>
          <w:rFonts w:hint="eastAsia" w:ascii="华文楷体" w:hAnsi="华文楷体" w:eastAsia="华文楷体" w:cs="华文楷体"/>
          <w:lang w:val="en-AU"/>
          <w:rPrChange w:id="9643" w:author="野草" w:date="2023-02-05T22:59:51Z">
            <w:rPr>
              <w:lang w:val="en-AU"/>
            </w:rPr>
          </w:rPrChange>
        </w:rPr>
      </w:pPr>
      <w:r>
        <w:rPr>
          <w:rFonts w:hint="eastAsia" w:ascii="华文楷体" w:hAnsi="华文楷体" w:eastAsia="华文楷体" w:cs="华文楷体"/>
          <w:lang w:val="en-AU"/>
          <w:rPrChange w:id="9644" w:author="野草" w:date="2023-02-05T22:59:51Z">
            <w:rPr>
              <w:rFonts w:hint="eastAsia"/>
              <w:lang w:val="en-AU"/>
            </w:rPr>
          </w:rPrChange>
        </w:rPr>
        <w:t>基于遥感分析普遍认为水体具有冷却效应，其取决于水体的不同特征和周围的环境特征。然而，遥感的水体冷却分析是在特定的时间点计算的，没有考虑水体热效应的日内变化。实际上，在白天的水体冷却效应可能在夜间被抵消掉。因为水的比热容较高，具有储热效应。因此，夜间水体可能比周围环境温度更高。因此，水热效应的日内变化比单纯的基于遥感分析的白天水体冷却效应复杂得多。目前，关于水热效应日内变化的研究不够深入。</w:t>
      </w:r>
    </w:p>
    <w:p>
      <w:pPr>
        <w:rPr>
          <w:rFonts w:hint="eastAsia" w:ascii="华文楷体" w:hAnsi="华文楷体" w:eastAsia="华文楷体" w:cs="华文楷体"/>
          <w:lang w:val="en-AU"/>
          <w:rPrChange w:id="9645" w:author="野草" w:date="2023-02-05T22:59:51Z">
            <w:rPr>
              <w:lang w:val="en-AU"/>
            </w:rPr>
          </w:rPrChange>
        </w:rPr>
      </w:pPr>
      <w:r>
        <w:rPr>
          <w:rFonts w:hint="eastAsia" w:ascii="华文楷体" w:hAnsi="华文楷体" w:eastAsia="华文楷体" w:cs="华文楷体"/>
          <w:lang w:val="en-AU"/>
          <w:rPrChange w:id="9646" w:author="野草" w:date="2023-02-05T22:59:51Z">
            <w:rPr>
              <w:lang w:val="en-AU"/>
            </w:rPr>
          </w:rPrChange>
        </w:rPr>
        <w:t>XX</w:t>
      </w:r>
      <w:r>
        <w:rPr>
          <w:rFonts w:hint="eastAsia" w:ascii="华文楷体" w:hAnsi="华文楷体" w:eastAsia="华文楷体" w:cs="华文楷体"/>
          <w:lang w:val="en-AU"/>
          <w:rPrChange w:id="9647" w:author="野草" w:date="2023-02-05T22:59:51Z">
            <w:rPr>
              <w:rFonts w:hint="eastAsia"/>
              <w:lang w:val="en-AU"/>
            </w:rPr>
          </w:rPrChange>
        </w:rPr>
        <w:t>发现取决于不同的城市形态和背景气候，</w:t>
      </w:r>
    </w:p>
    <w:p>
      <w:pPr>
        <w:rPr>
          <w:rFonts w:hint="eastAsia" w:ascii="华文楷体" w:hAnsi="华文楷体" w:eastAsia="华文楷体" w:cs="华文楷体"/>
          <w:lang w:val="en-AU"/>
          <w:rPrChange w:id="9648" w:author="野草" w:date="2023-02-05T22:59:51Z">
            <w:rPr>
              <w:lang w:val="en-AU"/>
            </w:rPr>
          </w:rPrChange>
        </w:rPr>
      </w:pPr>
      <w:r>
        <w:rPr>
          <w:rFonts w:hint="eastAsia" w:ascii="华文楷体" w:hAnsi="华文楷体" w:eastAsia="华文楷体" w:cs="华文楷体"/>
          <w:lang w:val="en-AU"/>
          <w:rPrChange w:id="9649" w:author="野草" w:date="2023-02-05T22:59:51Z">
            <w:rPr>
              <w:rFonts w:hint="eastAsia"/>
              <w:lang w:val="en-AU"/>
            </w:rPr>
          </w:rPrChange>
        </w:rPr>
        <w:t>舒适度不仅受温度影响，还受周围环境湿度的影响。在夏季的白天和夜晚，水体会导致周围环境不同的热效应。</w:t>
      </w:r>
    </w:p>
    <w:p>
      <w:pPr>
        <w:rPr>
          <w:rFonts w:hint="eastAsia" w:ascii="华文楷体" w:hAnsi="华文楷体" w:eastAsia="华文楷体" w:cs="华文楷体"/>
          <w:lang w:val="en-AU"/>
          <w:rPrChange w:id="9650" w:author="野草" w:date="2023-02-05T22:59:51Z">
            <w:rPr>
              <w:lang w:val="en-AU"/>
            </w:rPr>
          </w:rPrChange>
        </w:rPr>
      </w:pPr>
    </w:p>
    <w:p>
      <w:pPr>
        <w:rPr>
          <w:rFonts w:hint="eastAsia" w:ascii="华文楷体" w:hAnsi="华文楷体" w:eastAsia="华文楷体" w:cs="华文楷体"/>
          <w:lang w:val="en-AU"/>
          <w:rPrChange w:id="9651" w:author="野草" w:date="2023-02-05T22:59:51Z">
            <w:rPr>
              <w:lang w:val="en-AU"/>
            </w:rPr>
          </w:rPrChange>
        </w:rPr>
      </w:pPr>
      <w:r>
        <w:rPr>
          <w:rFonts w:hint="eastAsia" w:ascii="华文楷体" w:hAnsi="华文楷体" w:eastAsia="华文楷体" w:cs="华文楷体"/>
          <w:lang w:val="en-AU"/>
          <w:rPrChange w:id="9652" w:author="野草" w:date="2023-02-05T22:59:51Z">
            <w:rPr>
              <w:rFonts w:hint="eastAsia"/>
              <w:lang w:val="en-AU"/>
            </w:rPr>
          </w:rPrChange>
        </w:rPr>
        <w:t>水体并不总是冷却周围环境。比如，有研究就发现部分小型水体周围温度更暖。另外，由于水体的高比热容，水体持热的能力远强于其它土地类型，导致水体及其周边区域在夜间难以冷却，因而往往出现水体变热的情况</w:t>
      </w:r>
    </w:p>
    <w:p>
      <w:pPr>
        <w:rPr>
          <w:rFonts w:hint="eastAsia" w:ascii="华文楷体" w:hAnsi="华文楷体" w:eastAsia="华文楷体" w:cs="华文楷体"/>
          <w:lang w:val="en-AU"/>
          <w:rPrChange w:id="9653" w:author="野草" w:date="2023-02-05T22:59:51Z">
            <w:rPr>
              <w:lang w:val="en-AU"/>
            </w:rPr>
          </w:rPrChange>
        </w:rPr>
      </w:pPr>
      <w:r>
        <w:rPr>
          <w:rFonts w:hint="eastAsia" w:ascii="华文楷体" w:hAnsi="华文楷体" w:eastAsia="华文楷体" w:cs="华文楷体"/>
          <w:lang w:val="en-AU"/>
          <w:rPrChange w:id="9654" w:author="野草" w:date="2023-02-05T22:59:51Z">
            <w:rPr>
              <w:rFonts w:hint="eastAsia"/>
              <w:lang w:val="en-AU"/>
            </w:rPr>
          </w:rPrChange>
        </w:rPr>
        <w:t>水体的热效应存在昼夜差异。</w:t>
      </w:r>
    </w:p>
    <w:p>
      <w:pPr>
        <w:rPr>
          <w:rFonts w:hint="eastAsia" w:ascii="华文楷体" w:hAnsi="华文楷体" w:eastAsia="华文楷体" w:cs="华文楷体"/>
          <w:lang w:val="en-AU"/>
          <w:rPrChange w:id="9655" w:author="野草" w:date="2023-02-05T22:59:51Z">
            <w:rPr>
              <w:lang w:val="en-AU"/>
            </w:rPr>
          </w:rPrChange>
        </w:rPr>
      </w:pPr>
      <w:r>
        <w:rPr>
          <w:rFonts w:hint="eastAsia" w:ascii="华文楷体" w:hAnsi="华文楷体" w:eastAsia="华文楷体" w:cs="华文楷体"/>
          <w:lang w:val="en-AU"/>
          <w:rPrChange w:id="9656" w:author="野草" w:date="2023-02-05T22:59:51Z">
            <w:rPr>
              <w:rFonts w:hint="eastAsia"/>
              <w:lang w:val="en-AU"/>
            </w:rPr>
          </w:rPrChange>
        </w:rPr>
        <w:t>水体夜间温度影响</w:t>
      </w:r>
    </w:p>
    <w:p>
      <w:pPr>
        <w:rPr>
          <w:rFonts w:hint="eastAsia" w:ascii="华文楷体" w:hAnsi="华文楷体" w:eastAsia="华文楷体" w:cs="华文楷体"/>
          <w:lang w:val="en-AU"/>
          <w:rPrChange w:id="9657" w:author="野草" w:date="2023-02-05T22:59:51Z">
            <w:rPr>
              <w:lang w:val="en-AU"/>
            </w:rPr>
          </w:rPrChange>
        </w:rPr>
      </w:pPr>
      <w:r>
        <w:rPr>
          <w:rFonts w:hint="eastAsia" w:ascii="华文楷体" w:hAnsi="华文楷体" w:eastAsia="华文楷体" w:cs="华文楷体"/>
          <w:lang w:val="en-AU"/>
          <w:rPrChange w:id="9658" w:author="野草" w:date="2023-02-05T22:59:51Z">
            <w:rPr>
              <w:rFonts w:hint="eastAsia"/>
              <w:lang w:val="en-AU"/>
            </w:rPr>
          </w:rPrChange>
        </w:rPr>
        <w:t>关于舒适度，存在很大的研究差异。</w:t>
      </w:r>
    </w:p>
    <w:p>
      <w:pPr>
        <w:rPr>
          <w:rFonts w:hint="eastAsia" w:ascii="华文楷体" w:hAnsi="华文楷体" w:eastAsia="华文楷体" w:cs="华文楷体"/>
          <w:lang w:val="en-AU"/>
          <w:rPrChange w:id="9659" w:author="野草" w:date="2023-02-05T22:59:51Z">
            <w:rPr>
              <w:lang w:val="en-AU"/>
            </w:rPr>
          </w:rPrChange>
        </w:rPr>
      </w:pPr>
    </w:p>
    <w:p>
      <w:pPr>
        <w:rPr>
          <w:rFonts w:hint="eastAsia" w:ascii="华文楷体" w:hAnsi="华文楷体" w:eastAsia="华文楷体" w:cs="华文楷体"/>
          <w:lang w:val="en-AU"/>
          <w:rPrChange w:id="9660" w:author="野草" w:date="2023-02-05T22:59:51Z">
            <w:rPr>
              <w:lang w:val="en-AU"/>
            </w:rPr>
          </w:rPrChange>
        </w:rPr>
      </w:pPr>
    </w:p>
    <w:p>
      <w:pPr>
        <w:rPr>
          <w:rFonts w:hint="eastAsia" w:ascii="华文楷体" w:hAnsi="华文楷体" w:eastAsia="华文楷体" w:cs="华文楷体"/>
          <w:rPrChange w:id="9661" w:author="野草" w:date="2023-02-05T22:59:51Z">
            <w:rPr/>
          </w:rPrChange>
        </w:rPr>
      </w:pPr>
    </w:p>
    <w:p>
      <w:pPr>
        <w:rPr>
          <w:rFonts w:hint="eastAsia" w:ascii="华文楷体" w:hAnsi="华文楷体" w:eastAsia="华文楷体" w:cs="华文楷体"/>
          <w:rPrChange w:id="9662" w:author="野草" w:date="2023-02-05T22:59:51Z">
            <w:rPr/>
          </w:rPrChange>
        </w:rPr>
      </w:pPr>
      <w:r>
        <w:rPr>
          <w:rFonts w:hint="eastAsia" w:ascii="华文楷体" w:hAnsi="华文楷体" w:eastAsia="华文楷体" w:cs="华文楷体"/>
          <w:rPrChange w:id="9663" w:author="野草" w:date="2023-02-05T22:59:51Z">
            <w:rPr>
              <w:rFonts w:hint="eastAsia"/>
            </w:rPr>
          </w:rPrChange>
        </w:rPr>
        <w:t>关于</w:t>
      </w:r>
    </w:p>
    <w:p>
      <w:pPr>
        <w:rPr>
          <w:rFonts w:hint="eastAsia" w:ascii="华文楷体" w:hAnsi="华文楷体" w:eastAsia="华文楷体" w:cs="华文楷体"/>
          <w:rPrChange w:id="9664" w:author="野草" w:date="2023-02-05T22:59:51Z">
            <w:rPr/>
          </w:rPrChange>
        </w:rPr>
      </w:pPr>
    </w:p>
    <w:p>
      <w:pPr>
        <w:rPr>
          <w:rFonts w:hint="eastAsia" w:ascii="华文楷体" w:hAnsi="华文楷体" w:eastAsia="华文楷体" w:cs="华文楷体"/>
          <w:rPrChange w:id="9665" w:author="野草" w:date="2023-02-05T22:59:51Z">
            <w:rPr/>
          </w:rPrChange>
        </w:rPr>
      </w:pPr>
    </w:p>
    <w:p>
      <w:pPr>
        <w:rPr>
          <w:rFonts w:hint="eastAsia" w:ascii="华文楷体" w:hAnsi="华文楷体" w:eastAsia="华文楷体" w:cs="华文楷体"/>
          <w:rPrChange w:id="9666" w:author="野草" w:date="2023-02-05T22:59:51Z">
            <w:rPr/>
          </w:rPrChange>
        </w:rPr>
      </w:pPr>
    </w:p>
    <w:p>
      <w:pPr>
        <w:rPr>
          <w:rFonts w:hint="eastAsia" w:ascii="华文楷体" w:hAnsi="华文楷体" w:eastAsia="华文楷体" w:cs="华文楷体"/>
          <w:rPrChange w:id="9667" w:author="野草" w:date="2023-02-05T22:59:51Z">
            <w:rPr/>
          </w:rPrChange>
        </w:rPr>
      </w:pPr>
    </w:p>
    <w:p>
      <w:pPr>
        <w:rPr>
          <w:rFonts w:hint="eastAsia" w:ascii="华文楷体" w:hAnsi="华文楷体" w:eastAsia="华文楷体" w:cs="华文楷体"/>
          <w:rPrChange w:id="9668" w:author="野草" w:date="2023-02-05T22:59:51Z">
            <w:rPr/>
          </w:rPrChange>
        </w:rPr>
      </w:pPr>
      <w:r>
        <w:rPr>
          <w:rFonts w:hint="eastAsia" w:ascii="华文楷体" w:hAnsi="华文楷体" w:eastAsia="华文楷体" w:cs="华文楷体"/>
          <w:rPrChange w:id="9669" w:author="野草" w:date="2023-02-05T22:59:51Z">
            <w:rPr>
              <w:rFonts w:hint="eastAsia"/>
            </w:rPr>
          </w:rPrChange>
        </w:rPr>
        <w:t>全球变化和城市化带来极端热——需要缓解热的研究——蓝绿空间是重要缓解措施</w:t>
      </w:r>
    </w:p>
    <w:p>
      <w:pPr>
        <w:rPr>
          <w:rFonts w:hint="eastAsia" w:ascii="华文楷体" w:hAnsi="华文楷体" w:eastAsia="华文楷体" w:cs="华文楷体"/>
          <w:rPrChange w:id="9670" w:author="野草" w:date="2023-02-05T22:59:51Z">
            <w:rPr/>
          </w:rPrChange>
        </w:rPr>
      </w:pPr>
    </w:p>
    <w:p>
      <w:pPr>
        <w:rPr>
          <w:rFonts w:hint="eastAsia" w:ascii="华文楷体" w:hAnsi="华文楷体" w:eastAsia="华文楷体" w:cs="华文楷体"/>
          <w:rPrChange w:id="9671" w:author="野草" w:date="2023-02-05T22:59:51Z">
            <w:rPr/>
          </w:rPrChange>
        </w:rPr>
      </w:pPr>
      <w:r>
        <w:rPr>
          <w:rFonts w:hint="eastAsia" w:ascii="华文楷体" w:hAnsi="华文楷体" w:eastAsia="华文楷体" w:cs="华文楷体"/>
          <w:rPrChange w:id="9672" w:author="野草" w:date="2023-02-05T22:59:51Z">
            <w:rPr>
              <w:rFonts w:hint="eastAsia"/>
            </w:rPr>
          </w:rPrChange>
        </w:rPr>
        <w:t>同时有相关的大量研究，尤其是绿色空间——蓝色空间相对少</w:t>
      </w:r>
    </w:p>
    <w:p>
      <w:pPr>
        <w:rPr>
          <w:rFonts w:hint="eastAsia" w:ascii="华文楷体" w:hAnsi="华文楷体" w:eastAsia="华文楷体" w:cs="华文楷体"/>
          <w:rPrChange w:id="9673" w:author="野草" w:date="2023-02-05T22:59:51Z">
            <w:rPr/>
          </w:rPrChange>
        </w:rPr>
      </w:pPr>
    </w:p>
    <w:p>
      <w:pPr>
        <w:rPr>
          <w:rFonts w:hint="eastAsia" w:ascii="华文楷体" w:hAnsi="华文楷体" w:eastAsia="华文楷体" w:cs="华文楷体"/>
          <w:rPrChange w:id="9674" w:author="野草" w:date="2023-02-05T22:59:51Z">
            <w:rPr>
              <w:rFonts w:eastAsia="微软雅黑 Light"/>
            </w:rPr>
          </w:rPrChange>
        </w:rPr>
      </w:pPr>
      <w:r>
        <w:rPr>
          <w:rFonts w:hint="eastAsia" w:ascii="华文楷体" w:hAnsi="华文楷体" w:eastAsia="华文楷体" w:cs="华文楷体"/>
          <w:rPrChange w:id="9675" w:author="野草" w:date="2023-02-05T22:59:51Z">
            <w:rPr>
              <w:rFonts w:hint="eastAsia"/>
            </w:rPr>
          </w:rPrChange>
        </w:rPr>
        <w:t>关于蓝色空间的研究概述——基于遥感为主，</w:t>
      </w:r>
      <w:r>
        <w:rPr>
          <w:rFonts w:hint="eastAsia" w:ascii="华文楷体" w:hAnsi="华文楷体" w:eastAsia="华文楷体" w:cs="华文楷体"/>
          <w:rPrChange w:id="9676" w:author="野草" w:date="2023-02-05T22:59:51Z">
            <w:rPr>
              <w:rFonts w:hint="eastAsia" w:eastAsia="微软雅黑 Light"/>
            </w:rPr>
          </w:rPrChange>
        </w:rPr>
        <w:t>分析气温的研究较少（需要了解气温与L</w:t>
      </w:r>
      <w:r>
        <w:rPr>
          <w:rFonts w:hint="eastAsia" w:ascii="华文楷体" w:hAnsi="华文楷体" w:eastAsia="华文楷体" w:cs="华文楷体"/>
          <w:rPrChange w:id="9677" w:author="野草" w:date="2023-02-05T22:59:51Z">
            <w:rPr>
              <w:rFonts w:eastAsia="微软雅黑 Light"/>
            </w:rPr>
          </w:rPrChange>
        </w:rPr>
        <w:t>ST</w:t>
      </w:r>
      <w:r>
        <w:rPr>
          <w:rFonts w:hint="eastAsia" w:ascii="华文楷体" w:hAnsi="华文楷体" w:eastAsia="华文楷体" w:cs="华文楷体"/>
          <w:rPrChange w:id="9678" w:author="野草" w:date="2023-02-05T22:59:51Z">
            <w:rPr>
              <w:rFonts w:hint="eastAsia" w:eastAsia="微软雅黑 Light"/>
            </w:rPr>
          </w:rPrChange>
        </w:rPr>
        <w:t>差异）。</w:t>
      </w:r>
    </w:p>
    <w:p>
      <w:pPr>
        <w:rPr>
          <w:rFonts w:hint="eastAsia" w:ascii="华文楷体" w:hAnsi="华文楷体" w:eastAsia="华文楷体" w:cs="华文楷体"/>
          <w:rPrChange w:id="9679" w:author="野草" w:date="2023-02-05T22:59:51Z">
            <w:rPr>
              <w:rFonts w:eastAsia="微软雅黑 Light"/>
            </w:rPr>
          </w:rPrChange>
        </w:rPr>
      </w:pPr>
    </w:p>
    <w:p>
      <w:pPr>
        <w:rPr>
          <w:rFonts w:hint="eastAsia" w:ascii="华文楷体" w:hAnsi="华文楷体" w:eastAsia="华文楷体" w:cs="华文楷体"/>
          <w:rPrChange w:id="9680" w:author="野草" w:date="2023-02-05T22:59:51Z">
            <w:rPr>
              <w:rFonts w:eastAsia="微软雅黑 Light"/>
            </w:rPr>
          </w:rPrChange>
        </w:rPr>
      </w:pPr>
    </w:p>
    <w:p>
      <w:pPr>
        <w:rPr>
          <w:rFonts w:hint="eastAsia" w:ascii="华文楷体" w:hAnsi="华文楷体" w:eastAsia="华文楷体" w:cs="华文楷体"/>
          <w:rPrChange w:id="9681" w:author="野草" w:date="2023-02-05T22:59:51Z">
            <w:rPr>
              <w:rFonts w:eastAsia="微软雅黑 Light"/>
            </w:rPr>
          </w:rPrChange>
        </w:rPr>
      </w:pPr>
      <w:r>
        <w:rPr>
          <w:rFonts w:hint="eastAsia" w:ascii="华文楷体" w:hAnsi="华文楷体" w:eastAsia="华文楷体" w:cs="华文楷体"/>
          <w:rPrChange w:id="9682" w:author="野草" w:date="2023-02-05T22:59:51Z">
            <w:rPr>
              <w:rFonts w:hint="eastAsia" w:eastAsia="微软雅黑 Light"/>
            </w:rPr>
          </w:rPrChange>
        </w:rPr>
        <w:t>国内外研究进展：</w:t>
      </w:r>
    </w:p>
    <w:p>
      <w:pPr>
        <w:rPr>
          <w:rFonts w:hint="eastAsia" w:ascii="华文楷体" w:hAnsi="华文楷体" w:eastAsia="华文楷体" w:cs="华文楷体"/>
          <w:rPrChange w:id="9683" w:author="野草" w:date="2023-02-05T22:59:51Z">
            <w:rPr>
              <w:rFonts w:eastAsia="微软雅黑 Light"/>
            </w:rPr>
          </w:rPrChange>
        </w:rPr>
      </w:pPr>
      <w:r>
        <w:rPr>
          <w:rFonts w:hint="eastAsia" w:ascii="华文楷体" w:hAnsi="华文楷体" w:eastAsia="华文楷体" w:cs="华文楷体"/>
          <w:rPrChange w:id="9684" w:author="野草" w:date="2023-02-05T22:59:51Z">
            <w:rPr>
              <w:rFonts w:hint="eastAsia" w:eastAsia="微软雅黑 Light"/>
            </w:rPr>
          </w:rPrChange>
        </w:rPr>
        <w:t>蓝色空间的冷却效应</w:t>
      </w:r>
    </w:p>
    <w:p>
      <w:pPr>
        <w:rPr>
          <w:rFonts w:hint="eastAsia" w:ascii="华文楷体" w:hAnsi="华文楷体" w:eastAsia="华文楷体" w:cs="华文楷体"/>
          <w:rPrChange w:id="9685" w:author="野草" w:date="2023-02-05T22:59:51Z">
            <w:rPr>
              <w:rFonts w:eastAsia="微软雅黑 Light"/>
            </w:rPr>
          </w:rPrChange>
        </w:rPr>
      </w:pPr>
      <w:r>
        <w:rPr>
          <w:rFonts w:hint="eastAsia" w:ascii="华文楷体" w:hAnsi="华文楷体" w:eastAsia="华文楷体" w:cs="华文楷体"/>
          <w:rPrChange w:id="9686" w:author="野草" w:date="2023-02-05T22:59:51Z">
            <w:rPr>
              <w:rFonts w:hint="eastAsia" w:eastAsia="微软雅黑 Light"/>
            </w:rPr>
          </w:rPrChange>
        </w:rPr>
        <w:t>蓝色空间冷却效应影响因素</w:t>
      </w:r>
    </w:p>
    <w:p>
      <w:pPr>
        <w:rPr>
          <w:rFonts w:hint="eastAsia" w:ascii="华文楷体" w:hAnsi="华文楷体" w:eastAsia="华文楷体" w:cs="华文楷体"/>
          <w:rPrChange w:id="9687" w:author="野草" w:date="2023-02-05T22:59:51Z">
            <w:rPr>
              <w:rFonts w:eastAsia="微软雅黑 Light"/>
            </w:rPr>
          </w:rPrChange>
        </w:rPr>
      </w:pPr>
      <w:r>
        <w:rPr>
          <w:rFonts w:hint="eastAsia" w:ascii="华文楷体" w:hAnsi="华文楷体" w:eastAsia="华文楷体" w:cs="华文楷体"/>
          <w:rPrChange w:id="9688" w:author="野草" w:date="2023-02-05T22:59:51Z">
            <w:rPr>
              <w:rFonts w:hint="eastAsia" w:eastAsia="微软雅黑 Light"/>
            </w:rPr>
          </w:rPrChange>
        </w:rPr>
        <w:t>冷却效应对舒适度的影响</w:t>
      </w:r>
    </w:p>
    <w:p>
      <w:pPr>
        <w:rPr>
          <w:rFonts w:hint="eastAsia" w:ascii="华文楷体" w:hAnsi="华文楷体" w:eastAsia="华文楷体" w:cs="华文楷体"/>
          <w:rPrChange w:id="9689" w:author="野草" w:date="2023-02-05T22:59:51Z">
            <w:rPr>
              <w:rFonts w:eastAsia="微软雅黑 Light"/>
            </w:rPr>
          </w:rPrChange>
        </w:rPr>
      </w:pPr>
    </w:p>
    <w:p>
      <w:pPr>
        <w:rPr>
          <w:rFonts w:hint="eastAsia" w:ascii="华文楷体" w:hAnsi="华文楷体" w:eastAsia="华文楷体" w:cs="华文楷体"/>
          <w:rPrChange w:id="9690" w:author="野草" w:date="2023-02-05T22:59:51Z">
            <w:rPr>
              <w:rFonts w:eastAsia="微软雅黑 Light"/>
            </w:rPr>
          </w:rPrChange>
        </w:rPr>
      </w:pPr>
      <w:r>
        <w:rPr>
          <w:rFonts w:hint="eastAsia" w:ascii="华文楷体" w:hAnsi="华文楷体" w:eastAsia="华文楷体" w:cs="华文楷体"/>
          <w:rPrChange w:id="9691" w:author="野草" w:date="2023-02-05T22:59:51Z">
            <w:rPr>
              <w:rFonts w:hint="eastAsia" w:eastAsia="微软雅黑 Light"/>
            </w:rPr>
          </w:rPrChange>
        </w:rPr>
        <w:t>研究区选择：</w:t>
      </w:r>
    </w:p>
    <w:p>
      <w:pPr>
        <w:rPr>
          <w:rFonts w:hint="eastAsia" w:ascii="华文楷体" w:hAnsi="华文楷体" w:eastAsia="华文楷体" w:cs="华文楷体"/>
          <w:rPrChange w:id="9692" w:author="野草" w:date="2023-02-05T22:59:51Z">
            <w:rPr>
              <w:rFonts w:eastAsia="微软雅黑 Light"/>
            </w:rPr>
          </w:rPrChange>
        </w:rPr>
      </w:pPr>
    </w:p>
    <w:p>
      <w:pPr>
        <w:rPr>
          <w:rFonts w:hint="eastAsia" w:ascii="华文楷体" w:hAnsi="华文楷体" w:eastAsia="华文楷体" w:cs="华文楷体"/>
          <w:rPrChange w:id="9693" w:author="野草" w:date="2023-02-05T22:59:51Z">
            <w:rPr>
              <w:rFonts w:eastAsia="微软雅黑 Light"/>
            </w:rPr>
          </w:rPrChange>
        </w:rPr>
      </w:pPr>
      <w:r>
        <w:rPr>
          <w:rFonts w:hint="eastAsia" w:ascii="华文楷体" w:hAnsi="华文楷体" w:eastAsia="华文楷体" w:cs="华文楷体"/>
          <w:rPrChange w:id="9694" w:author="野草" w:date="2023-02-05T22:59:51Z">
            <w:rPr>
              <w:rFonts w:hint="eastAsia" w:eastAsia="微软雅黑 Light"/>
            </w:rPr>
          </w:rPrChange>
        </w:rPr>
        <w:t>研究内容：</w:t>
      </w:r>
    </w:p>
    <w:p>
      <w:pPr>
        <w:pStyle w:val="15"/>
        <w:numPr>
          <w:ilvl w:val="0"/>
          <w:numId w:val="4"/>
        </w:numPr>
        <w:rPr>
          <w:rFonts w:hint="eastAsia" w:ascii="华文楷体" w:hAnsi="华文楷体" w:eastAsia="华文楷体" w:cs="华文楷体"/>
          <w:rPrChange w:id="9695" w:author="野草" w:date="2023-02-05T22:59:51Z">
            <w:rPr>
              <w:rFonts w:eastAsia="微软雅黑 Light"/>
            </w:rPr>
          </w:rPrChange>
        </w:rPr>
      </w:pPr>
      <w:r>
        <w:rPr>
          <w:rFonts w:hint="eastAsia" w:ascii="华文楷体" w:hAnsi="华文楷体" w:eastAsia="华文楷体" w:cs="华文楷体"/>
          <w:rPrChange w:id="9696" w:author="野草" w:date="2023-02-05T22:59:51Z">
            <w:rPr>
              <w:rFonts w:hint="eastAsia" w:eastAsia="微软雅黑 Light"/>
            </w:rPr>
          </w:rPrChange>
        </w:rPr>
        <w:t>基于监测的气温格局在不同L</w:t>
      </w:r>
      <w:r>
        <w:rPr>
          <w:rFonts w:hint="eastAsia" w:ascii="华文楷体" w:hAnsi="华文楷体" w:eastAsia="华文楷体" w:cs="华文楷体"/>
          <w:rPrChange w:id="9697" w:author="野草" w:date="2023-02-05T22:59:51Z">
            <w:rPr>
              <w:rFonts w:eastAsia="微软雅黑 Light"/>
            </w:rPr>
          </w:rPrChange>
        </w:rPr>
        <w:t>CZ</w:t>
      </w:r>
    </w:p>
    <w:p>
      <w:pPr>
        <w:pStyle w:val="15"/>
        <w:numPr>
          <w:ilvl w:val="1"/>
          <w:numId w:val="4"/>
        </w:numPr>
        <w:rPr>
          <w:rFonts w:hint="eastAsia" w:ascii="华文楷体" w:hAnsi="华文楷体" w:eastAsia="华文楷体" w:cs="华文楷体"/>
          <w:b/>
          <w:bCs/>
          <w:rPrChange w:id="9698" w:author="野草" w:date="2023-02-05T22:59:51Z">
            <w:rPr>
              <w:rFonts w:eastAsia="微软雅黑 Light"/>
              <w:b/>
              <w:bCs/>
            </w:rPr>
          </w:rPrChange>
        </w:rPr>
      </w:pPr>
      <w:r>
        <w:rPr>
          <w:rFonts w:hint="eastAsia" w:ascii="华文楷体" w:hAnsi="华文楷体" w:eastAsia="华文楷体" w:cs="华文楷体"/>
          <w:b/>
          <w:bCs/>
          <w:rPrChange w:id="9699" w:author="野草" w:date="2023-02-05T22:59:51Z">
            <w:rPr>
              <w:rFonts w:hint="eastAsia" w:eastAsia="微软雅黑 Light"/>
              <w:b/>
              <w:bCs/>
            </w:rPr>
          </w:rPrChange>
        </w:rPr>
        <w:t>（重庆江津-大河，网状分布）</w:t>
      </w:r>
    </w:p>
    <w:p>
      <w:pPr>
        <w:pStyle w:val="15"/>
        <w:numPr>
          <w:ilvl w:val="1"/>
          <w:numId w:val="4"/>
        </w:numPr>
        <w:rPr>
          <w:rFonts w:hint="eastAsia" w:ascii="华文楷体" w:hAnsi="华文楷体" w:eastAsia="华文楷体" w:cs="华文楷体"/>
          <w:rPrChange w:id="9700" w:author="野草" w:date="2023-02-05T22:59:51Z">
            <w:rPr>
              <w:rFonts w:eastAsia="微软雅黑 Light"/>
            </w:rPr>
          </w:rPrChange>
        </w:rPr>
      </w:pPr>
      <w:r>
        <w:rPr>
          <w:rFonts w:hint="eastAsia" w:ascii="华文楷体" w:hAnsi="华文楷体" w:eastAsia="华文楷体" w:cs="华文楷体"/>
          <w:rPrChange w:id="9701" w:author="野草" w:date="2023-02-05T22:59:51Z">
            <w:rPr>
              <w:rFonts w:hint="eastAsia" w:eastAsia="微软雅黑 Light"/>
            </w:rPr>
          </w:rPrChange>
        </w:rPr>
        <w:t>（成都-小河，与水体不同距离）</w:t>
      </w:r>
    </w:p>
    <w:p>
      <w:pPr>
        <w:pStyle w:val="15"/>
        <w:numPr>
          <w:ilvl w:val="1"/>
          <w:numId w:val="4"/>
        </w:numPr>
        <w:rPr>
          <w:rFonts w:hint="eastAsia" w:ascii="华文楷体" w:hAnsi="华文楷体" w:eastAsia="华文楷体" w:cs="华文楷体"/>
          <w:rPrChange w:id="9702" w:author="野草" w:date="2023-02-05T22:59:51Z">
            <w:rPr>
              <w:rFonts w:eastAsia="微软雅黑 Light"/>
            </w:rPr>
          </w:rPrChange>
        </w:rPr>
      </w:pPr>
      <w:r>
        <w:rPr>
          <w:rFonts w:hint="eastAsia" w:ascii="华文楷体" w:hAnsi="华文楷体" w:eastAsia="华文楷体" w:cs="华文楷体"/>
          <w:rPrChange w:id="9703" w:author="野草" w:date="2023-02-05T22:59:51Z">
            <w:rPr>
              <w:rFonts w:hint="eastAsia" w:eastAsia="微软雅黑 Light"/>
            </w:rPr>
          </w:rPrChange>
        </w:rPr>
        <w:t>（武汉-湖泊）</w:t>
      </w:r>
    </w:p>
    <w:p>
      <w:pPr>
        <w:pStyle w:val="15"/>
        <w:numPr>
          <w:ilvl w:val="1"/>
          <w:numId w:val="4"/>
        </w:numPr>
        <w:rPr>
          <w:rFonts w:hint="eastAsia" w:ascii="华文楷体" w:hAnsi="华文楷体" w:eastAsia="华文楷体" w:cs="华文楷体"/>
          <w:rPrChange w:id="9704" w:author="野草" w:date="2023-02-05T22:59:51Z">
            <w:rPr>
              <w:rFonts w:eastAsia="微软雅黑 Light"/>
            </w:rPr>
          </w:rPrChange>
        </w:rPr>
      </w:pPr>
      <w:r>
        <w:rPr>
          <w:rFonts w:hint="eastAsia" w:ascii="华文楷体" w:hAnsi="华文楷体" w:eastAsia="华文楷体" w:cs="华文楷体"/>
          <w:rPrChange w:id="9705" w:author="野草" w:date="2023-02-05T22:59:51Z">
            <w:rPr>
              <w:rFonts w:hint="eastAsia" w:eastAsia="微软雅黑 Light"/>
            </w:rPr>
          </w:rPrChange>
        </w:rPr>
        <w:t>分析累积降温指标</w:t>
      </w:r>
    </w:p>
    <w:p>
      <w:pPr>
        <w:pStyle w:val="15"/>
        <w:numPr>
          <w:ilvl w:val="0"/>
          <w:numId w:val="4"/>
        </w:numPr>
        <w:rPr>
          <w:rFonts w:hint="eastAsia" w:ascii="华文楷体" w:hAnsi="华文楷体" w:eastAsia="华文楷体" w:cs="华文楷体"/>
          <w:b/>
          <w:bCs/>
          <w:rPrChange w:id="9706" w:author="野草" w:date="2023-02-05T22:59:51Z">
            <w:rPr>
              <w:rFonts w:eastAsia="微软雅黑 Light"/>
              <w:b/>
              <w:bCs/>
            </w:rPr>
          </w:rPrChange>
        </w:rPr>
      </w:pPr>
      <w:r>
        <w:rPr>
          <w:rFonts w:hint="eastAsia" w:ascii="华文楷体" w:hAnsi="华文楷体" w:eastAsia="华文楷体" w:cs="华文楷体"/>
          <w:b/>
          <w:bCs/>
          <w:rPrChange w:id="9707" w:author="野草" w:date="2023-02-05T22:59:51Z">
            <w:rPr>
              <w:rFonts w:hint="eastAsia" w:eastAsia="微软雅黑 Light"/>
              <w:b/>
              <w:bCs/>
            </w:rPr>
          </w:rPrChange>
        </w:rPr>
        <w:t>综合温湿度影响的舒适度分析</w:t>
      </w:r>
    </w:p>
    <w:p>
      <w:pPr>
        <w:pStyle w:val="15"/>
        <w:numPr>
          <w:ilvl w:val="1"/>
          <w:numId w:val="4"/>
        </w:numPr>
        <w:rPr>
          <w:rFonts w:hint="eastAsia" w:ascii="华文楷体" w:hAnsi="华文楷体" w:eastAsia="华文楷体" w:cs="华文楷体"/>
          <w:rPrChange w:id="9708" w:author="野草" w:date="2023-02-05T22:59:51Z">
            <w:rPr>
              <w:rFonts w:eastAsia="微软雅黑 Light"/>
            </w:rPr>
          </w:rPrChange>
        </w:rPr>
      </w:pPr>
      <w:r>
        <w:rPr>
          <w:rFonts w:hint="eastAsia" w:ascii="华文楷体" w:hAnsi="华文楷体" w:eastAsia="华文楷体" w:cs="华文楷体"/>
          <w:rPrChange w:id="9709" w:author="野草" w:date="2023-02-05T22:59:51Z">
            <w:rPr>
              <w:rFonts w:eastAsia="微软雅黑 Light"/>
            </w:rPr>
          </w:rPrChange>
        </w:rPr>
        <w:t>PET, UTCI</w:t>
      </w:r>
      <w:r>
        <w:rPr>
          <w:rFonts w:hint="eastAsia" w:ascii="华文楷体" w:hAnsi="华文楷体" w:eastAsia="华文楷体" w:cs="华文楷体"/>
          <w:rPrChange w:id="9710" w:author="野草" w:date="2023-02-05T22:59:51Z">
            <w:rPr>
              <w:rFonts w:hint="eastAsia" w:eastAsia="微软雅黑 Light"/>
            </w:rPr>
          </w:rPrChange>
        </w:rPr>
        <w:t>等</w:t>
      </w:r>
    </w:p>
    <w:p>
      <w:pPr>
        <w:pStyle w:val="15"/>
        <w:numPr>
          <w:ilvl w:val="1"/>
          <w:numId w:val="4"/>
        </w:numPr>
        <w:ind w:left="1440" w:leftChars="0" w:hanging="360" w:firstLineChars="0"/>
        <w:rPr>
          <w:rFonts w:hint="eastAsia" w:ascii="华文楷体" w:hAnsi="华文楷体" w:eastAsia="华文楷体" w:cs="华文楷体"/>
          <w:rPrChange w:id="9711" w:author="野草" w:date="2023-02-05T22:59:51Z">
            <w:rPr>
              <w:rFonts w:eastAsia="微软雅黑 Light"/>
            </w:rPr>
          </w:rPrChange>
        </w:rPr>
      </w:pPr>
      <w:r>
        <w:rPr>
          <w:rFonts w:hint="eastAsia" w:ascii="华文楷体" w:hAnsi="华文楷体" w:eastAsia="华文楷体" w:cs="华文楷体"/>
          <w:rPrChange w:id="9712" w:author="野草" w:date="2023-02-05T22:59:51Z">
            <w:rPr>
              <w:rFonts w:hint="eastAsia" w:eastAsia="微软雅黑 Light"/>
            </w:rPr>
          </w:rPrChange>
        </w:rPr>
        <w:t>对缓解极端热的意义以及河滨城市建筑设计优化建议</w:t>
      </w:r>
    </w:p>
    <w:p>
      <w:pPr>
        <w:pStyle w:val="15"/>
        <w:numPr>
          <w:ilvl w:val="2"/>
          <w:numId w:val="4"/>
        </w:numPr>
        <w:ind w:left="2160" w:leftChars="0" w:hanging="360" w:firstLineChars="0"/>
        <w:rPr>
          <w:rFonts w:hint="eastAsia" w:ascii="华文楷体" w:hAnsi="华文楷体" w:eastAsia="华文楷体" w:cs="华文楷体"/>
          <w:rPrChange w:id="9713" w:author="野草" w:date="2023-02-05T22:59:51Z">
            <w:rPr>
              <w:rFonts w:eastAsia="微软雅黑 Light"/>
            </w:rPr>
          </w:rPrChange>
        </w:rPr>
      </w:pPr>
      <w:r>
        <w:rPr>
          <w:rFonts w:hint="eastAsia" w:ascii="华文楷体" w:hAnsi="华文楷体" w:eastAsia="华文楷体" w:cs="华文楷体"/>
          <w:rPrChange w:id="9714" w:author="野草" w:date="2023-02-05T22:59:51Z">
            <w:rPr>
              <w:rFonts w:hint="eastAsia" w:eastAsia="微软雅黑 Light"/>
            </w:rPr>
          </w:rPrChange>
        </w:rPr>
        <w:t>参考其它有意思的点，如阈值范围</w:t>
      </w:r>
    </w:p>
    <w:p>
      <w:pPr>
        <w:pStyle w:val="15"/>
        <w:numPr>
          <w:ilvl w:val="0"/>
          <w:numId w:val="4"/>
        </w:numPr>
        <w:ind w:left="720" w:leftChars="0" w:hanging="360" w:firstLineChars="0"/>
        <w:rPr>
          <w:rFonts w:hint="eastAsia" w:ascii="华文楷体" w:hAnsi="华文楷体" w:eastAsia="华文楷体" w:cs="华文楷体"/>
          <w:rPrChange w:id="9715" w:author="野草" w:date="2023-02-05T22:59:51Z">
            <w:rPr>
              <w:rFonts w:eastAsia="微软雅黑 Light"/>
            </w:rPr>
          </w:rPrChange>
        </w:rPr>
      </w:pPr>
      <w:r>
        <w:rPr>
          <w:rFonts w:hint="eastAsia" w:ascii="华文楷体" w:hAnsi="华文楷体" w:eastAsia="华文楷体" w:cs="华文楷体"/>
          <w:lang w:val="en-US" w:eastAsia="zh-CN"/>
          <w:rPrChange w:id="9716" w:author="野草" w:date="2023-02-05T22:59:51Z">
            <w:rPr>
              <w:rFonts w:hint="eastAsia" w:eastAsia="微软雅黑 Light"/>
              <w:lang w:val="en-US" w:eastAsia="zh-CN"/>
            </w:rPr>
          </w:rPrChange>
        </w:rPr>
        <w:t>建模分析</w:t>
      </w:r>
    </w:p>
    <w:p>
      <w:pPr>
        <w:rPr>
          <w:rFonts w:hint="eastAsia" w:ascii="华文楷体" w:hAnsi="华文楷体" w:eastAsia="华文楷体" w:cs="华文楷体"/>
          <w:lang w:val="en-US" w:eastAsia="zh-CN"/>
          <w:rPrChange w:id="9717" w:author="野草" w:date="2023-02-05T22:59:51Z">
            <w:rPr>
              <w:rFonts w:hint="eastAsia"/>
              <w:lang w:val="en-US" w:eastAsia="zh-CN"/>
            </w:rPr>
          </w:rPrChange>
        </w:rPr>
      </w:pPr>
      <w:r>
        <w:rPr>
          <w:rFonts w:hint="eastAsia" w:ascii="华文楷体" w:hAnsi="华文楷体" w:eastAsia="华文楷体" w:cs="华文楷体"/>
          <w:lang w:val="en-US" w:eastAsia="zh-CN"/>
          <w:rPrChange w:id="9718" w:author="野草" w:date="2023-02-05T22:59:51Z">
            <w:rPr>
              <w:rFonts w:hint="eastAsia"/>
              <w:lang w:val="en-US" w:eastAsia="zh-CN"/>
            </w:rPr>
          </w:rPrChange>
        </w:rPr>
        <w:t>————</w:t>
      </w:r>
    </w:p>
    <w:p>
      <w:pPr>
        <w:rPr>
          <w:rFonts w:hint="eastAsia" w:ascii="华文楷体" w:hAnsi="华文楷体" w:eastAsia="华文楷体" w:cs="华文楷体"/>
          <w:lang w:val="en-US" w:eastAsia="zh-CN"/>
          <w:rPrChange w:id="9719" w:author="野草" w:date="2023-02-05T22:59:51Z">
            <w:rPr>
              <w:rFonts w:hint="eastAsia" w:eastAsia="微软雅黑 Light"/>
              <w:lang w:val="en-US" w:eastAsia="zh-CN"/>
            </w:rPr>
          </w:rPrChange>
        </w:rPr>
      </w:pPr>
      <w:r>
        <w:rPr>
          <w:rFonts w:hint="eastAsia" w:ascii="华文楷体" w:hAnsi="华文楷体" w:eastAsia="华文楷体" w:cs="华文楷体"/>
          <w:lang w:val="en-US" w:eastAsia="zh-CN"/>
          <w:rPrChange w:id="9720" w:author="野草" w:date="2023-02-05T22:59:51Z">
            <w:rPr>
              <w:rFonts w:hint="eastAsia" w:eastAsia="微软雅黑 Light"/>
              <w:lang w:val="en-US" w:eastAsia="zh-CN"/>
            </w:rPr>
          </w:rPrChange>
        </w:rPr>
        <w:t>2</w:t>
      </w:r>
    </w:p>
    <w:p>
      <w:pPr>
        <w:rPr>
          <w:rFonts w:hint="eastAsia" w:ascii="华文楷体" w:hAnsi="华文楷体" w:eastAsia="华文楷体" w:cs="华文楷体"/>
          <w:sz w:val="23"/>
          <w:szCs w:val="23"/>
          <w:rPrChange w:id="9721" w:author="野草" w:date="2023-02-05T22:59:51Z">
            <w:rPr>
              <w:rFonts w:ascii="宋体" w:eastAsia="宋体" w:cs="宋体"/>
              <w:sz w:val="23"/>
              <w:szCs w:val="23"/>
            </w:rPr>
          </w:rPrChange>
        </w:rPr>
      </w:pPr>
      <w:r>
        <w:rPr>
          <w:rFonts w:hint="eastAsia" w:ascii="华文楷体" w:hAnsi="华文楷体" w:eastAsia="华文楷体" w:cs="华文楷体"/>
          <w:b/>
          <w:bCs/>
          <w:sz w:val="23"/>
          <w:szCs w:val="23"/>
          <w:rPrChange w:id="9722" w:author="野草" w:date="2023-02-05T22:59:51Z">
            <w:rPr>
              <w:b/>
              <w:bCs/>
              <w:sz w:val="23"/>
              <w:szCs w:val="23"/>
            </w:rPr>
          </w:rPrChange>
        </w:rPr>
        <w:t>2.1</w:t>
      </w:r>
      <w:r>
        <w:rPr>
          <w:rFonts w:hint="eastAsia" w:ascii="华文楷体" w:hAnsi="华文楷体" w:eastAsia="华文楷体" w:cs="华文楷体"/>
          <w:sz w:val="23"/>
          <w:szCs w:val="23"/>
          <w:rPrChange w:id="9723" w:author="野草" w:date="2023-02-05T22:59:51Z">
            <w:rPr>
              <w:rFonts w:hint="eastAsia" w:ascii="宋体" w:eastAsia="宋体" w:cs="宋体"/>
              <w:sz w:val="23"/>
              <w:szCs w:val="23"/>
            </w:rPr>
          </w:rPrChange>
        </w:rPr>
        <w:t>研究内容</w:t>
      </w:r>
    </w:p>
    <w:p>
      <w:pPr>
        <w:rPr>
          <w:rFonts w:hint="eastAsia" w:ascii="华文楷体" w:hAnsi="华文楷体" w:eastAsia="华文楷体" w:cs="华文楷体"/>
          <w:color w:val="000000"/>
          <w:sz w:val="21"/>
          <w:szCs w:val="24"/>
          <w:lang w:val="en-US" w:eastAsia="zh-CN"/>
          <w:rPrChange w:id="9724" w:author="野草" w:date="2023-02-05T22:59:51Z">
            <w:rPr>
              <w:rFonts w:hint="default" w:ascii="宋体" w:hAnsi="宋体" w:eastAsia="宋体"/>
              <w:color w:val="000000"/>
              <w:sz w:val="21"/>
              <w:szCs w:val="24"/>
              <w:lang w:val="en-US" w:eastAsia="zh-CN"/>
            </w:rPr>
          </w:rPrChange>
        </w:rPr>
      </w:pPr>
      <w:r>
        <w:rPr>
          <w:rFonts w:hint="eastAsia" w:ascii="华文楷体" w:hAnsi="华文楷体" w:eastAsia="华文楷体" w:cs="华文楷体"/>
          <w:color w:val="000000"/>
          <w:sz w:val="21"/>
          <w:szCs w:val="24"/>
          <w:rPrChange w:id="9725" w:author="野草" w:date="2023-02-05T22:59:51Z">
            <w:rPr>
              <w:rFonts w:hint="default" w:ascii="宋体" w:hAnsi="宋体" w:eastAsia="宋体"/>
              <w:color w:val="000000"/>
              <w:sz w:val="21"/>
              <w:szCs w:val="24"/>
            </w:rPr>
          </w:rPrChange>
        </w:rPr>
        <w:t>本</w:t>
      </w:r>
      <w:r>
        <w:rPr>
          <w:rFonts w:hint="eastAsia" w:ascii="华文楷体" w:hAnsi="华文楷体" w:eastAsia="华文楷体" w:cs="华文楷体"/>
          <w:color w:val="000000"/>
          <w:sz w:val="21"/>
          <w:szCs w:val="24"/>
          <w:lang w:val="en-US" w:eastAsia="zh-CN"/>
          <w:rPrChange w:id="9726" w:author="野草" w:date="2023-02-05T22:59:51Z">
            <w:rPr>
              <w:rFonts w:hint="eastAsia" w:ascii="宋体" w:hAnsi="宋体" w:eastAsia="宋体"/>
              <w:color w:val="000000"/>
              <w:sz w:val="21"/>
              <w:szCs w:val="24"/>
              <w:lang w:val="en-US" w:eastAsia="zh-CN"/>
            </w:rPr>
          </w:rPrChange>
        </w:rPr>
        <w:t>研究</w:t>
      </w:r>
      <w:r>
        <w:rPr>
          <w:rFonts w:hint="eastAsia" w:ascii="华文楷体" w:hAnsi="华文楷体" w:eastAsia="华文楷体" w:cs="华文楷体"/>
          <w:color w:val="000000"/>
          <w:sz w:val="21"/>
          <w:szCs w:val="24"/>
          <w:rPrChange w:id="9727" w:author="野草" w:date="2023-02-05T22:59:51Z">
            <w:rPr>
              <w:rFonts w:hint="default" w:ascii="宋体" w:hAnsi="宋体" w:eastAsia="宋体"/>
              <w:color w:val="000000"/>
              <w:sz w:val="21"/>
              <w:szCs w:val="24"/>
            </w:rPr>
          </w:rPrChange>
        </w:rPr>
        <w:t>拟在位于</w:t>
      </w:r>
      <w:r>
        <w:rPr>
          <w:rFonts w:hint="eastAsia" w:ascii="华文楷体" w:hAnsi="华文楷体" w:eastAsia="华文楷体" w:cs="华文楷体"/>
          <w:color w:val="000000"/>
          <w:sz w:val="21"/>
          <w:szCs w:val="24"/>
          <w:lang w:val="en-US" w:eastAsia="zh-CN"/>
          <w:rPrChange w:id="9728" w:author="野草" w:date="2023-02-05T22:59:51Z">
            <w:rPr>
              <w:rFonts w:hint="eastAsia" w:ascii="宋体" w:hAnsi="宋体" w:eastAsia="宋体"/>
              <w:color w:val="000000"/>
              <w:sz w:val="21"/>
              <w:szCs w:val="24"/>
              <w:lang w:val="en-US" w:eastAsia="zh-CN"/>
            </w:rPr>
          </w:rPrChange>
        </w:rPr>
        <w:t>重庆市江津区不同位于城市气候区</w:t>
      </w:r>
      <w:r>
        <w:rPr>
          <w:rFonts w:hint="eastAsia" w:ascii="华文楷体" w:hAnsi="华文楷体" w:eastAsia="华文楷体" w:cs="华文楷体"/>
          <w:color w:val="000000"/>
          <w:sz w:val="21"/>
          <w:szCs w:val="24"/>
          <w:rPrChange w:id="9729" w:author="野草" w:date="2023-02-05T22:59:51Z">
            <w:rPr>
              <w:rFonts w:hint="default" w:ascii="宋体" w:hAnsi="宋体" w:eastAsia="宋体"/>
              <w:color w:val="000000"/>
              <w:sz w:val="21"/>
              <w:szCs w:val="24"/>
            </w:rPr>
          </w:rPrChange>
        </w:rPr>
        <w:t>的</w:t>
      </w:r>
      <w:r>
        <w:rPr>
          <w:rFonts w:hint="eastAsia" w:ascii="华文楷体" w:hAnsi="华文楷体" w:eastAsia="华文楷体" w:cs="华文楷体"/>
          <w:color w:val="000000"/>
          <w:sz w:val="21"/>
          <w:szCs w:val="24"/>
          <w:lang w:val="en-US" w:eastAsia="zh-CN"/>
          <w:rPrChange w:id="9730" w:author="野草" w:date="2023-02-05T22:59:51Z">
            <w:rPr>
              <w:rFonts w:hint="eastAsia" w:ascii="宋体" w:hAnsi="宋体" w:eastAsia="宋体"/>
              <w:color w:val="000000"/>
              <w:sz w:val="21"/>
              <w:szCs w:val="24"/>
              <w:lang w:val="en-US" w:eastAsia="zh-CN"/>
            </w:rPr>
          </w:rPrChange>
        </w:rPr>
        <w:t>多个滨江城市区域开展</w:t>
      </w:r>
      <w:r>
        <w:rPr>
          <w:rFonts w:hint="eastAsia" w:ascii="华文楷体" w:hAnsi="华文楷体" w:eastAsia="华文楷体" w:cs="华文楷体"/>
          <w:color w:val="000000"/>
          <w:sz w:val="21"/>
          <w:szCs w:val="24"/>
          <w:rPrChange w:id="9731" w:author="野草" w:date="2023-02-05T22:59:51Z">
            <w:rPr>
              <w:rFonts w:hint="default" w:ascii="宋体" w:hAnsi="宋体" w:eastAsia="宋体"/>
              <w:color w:val="000000"/>
              <w:sz w:val="21"/>
              <w:szCs w:val="24"/>
            </w:rPr>
          </w:rPrChange>
        </w:rPr>
        <w:t>研究，</w:t>
      </w:r>
      <w:r>
        <w:rPr>
          <w:rFonts w:hint="eastAsia" w:ascii="华文楷体" w:hAnsi="华文楷体" w:eastAsia="华文楷体" w:cs="华文楷体"/>
          <w:color w:val="000000"/>
          <w:sz w:val="21"/>
          <w:szCs w:val="24"/>
          <w:lang w:val="en-US" w:eastAsia="zh-CN"/>
          <w:rPrChange w:id="9732" w:author="野草" w:date="2023-02-05T22:59:51Z">
            <w:rPr>
              <w:rFonts w:hint="eastAsia" w:ascii="宋体" w:hAnsi="宋体" w:eastAsia="宋体"/>
              <w:color w:val="000000"/>
              <w:sz w:val="21"/>
              <w:szCs w:val="24"/>
              <w:lang w:val="en-US" w:eastAsia="zh-CN"/>
            </w:rPr>
          </w:rPrChange>
        </w:rPr>
        <w:t>以气温和热舒适度为研究对象，着眼于水体对周边环境的温湿效应，基于移动测量和固定监测站的测量的气象数据和ENVI-met模型，对以我国长江上游地区为代表的亚热带季风气候区域典型城市环境下水体对周边环境的温湿效应和热舒适度的影响及其相应驱动机制。首先，基于野外移动测量和固定气象站测量来获得研究区域的气温格局的时空格局在不同季节，并提出水体累积降温指数，结合其他水体降温效应指标，从不同的角度来量化城市河流对周边的降温效应和对热舒适的影响。</w:t>
      </w:r>
    </w:p>
    <w:p>
      <w:pPr>
        <w:rPr>
          <w:rFonts w:hint="eastAsia" w:ascii="华文楷体" w:hAnsi="华文楷体" w:eastAsia="华文楷体" w:cs="华文楷体"/>
          <w:sz w:val="23"/>
          <w:szCs w:val="23"/>
          <w:rPrChange w:id="9733" w:author="野草" w:date="2023-02-05T22:59:51Z">
            <w:rPr>
              <w:rFonts w:ascii="宋体" w:eastAsia="宋体" w:cs="宋体"/>
              <w:sz w:val="23"/>
              <w:szCs w:val="23"/>
            </w:rPr>
          </w:rPrChange>
        </w:rPr>
      </w:pPr>
      <w:r>
        <w:rPr>
          <w:rFonts w:hint="eastAsia" w:ascii="华文楷体" w:hAnsi="华文楷体" w:eastAsia="华文楷体" w:cs="华文楷体"/>
          <w:sz w:val="23"/>
          <w:szCs w:val="23"/>
          <w:rPrChange w:id="9734" w:author="野草" w:date="2023-02-05T22:59:51Z">
            <w:rPr>
              <w:rFonts w:ascii="宋体" w:eastAsia="宋体" w:cs="宋体"/>
              <w:sz w:val="23"/>
              <w:szCs w:val="23"/>
            </w:rPr>
          </w:rPrChange>
        </w:rPr>
        <w:t xml:space="preserve">2.1.1 </w:t>
      </w:r>
      <w:r>
        <w:rPr>
          <w:rFonts w:hint="eastAsia" w:ascii="华文楷体" w:hAnsi="华文楷体" w:eastAsia="华文楷体" w:cs="华文楷体"/>
          <w:sz w:val="23"/>
          <w:szCs w:val="23"/>
          <w:rPrChange w:id="9735" w:author="野草" w:date="2023-02-05T22:59:51Z">
            <w:rPr>
              <w:rFonts w:hint="eastAsia" w:ascii="宋体" w:eastAsia="宋体" w:cs="宋体"/>
              <w:sz w:val="23"/>
              <w:szCs w:val="23"/>
            </w:rPr>
          </w:rPrChange>
        </w:rPr>
        <w:t>典型水体的冷却效应时空格局分析</w:t>
      </w:r>
    </w:p>
    <w:p>
      <w:pPr>
        <w:rPr>
          <w:rFonts w:hint="eastAsia" w:ascii="华文楷体" w:hAnsi="华文楷体" w:eastAsia="华文楷体" w:cs="华文楷体"/>
          <w:sz w:val="23"/>
          <w:szCs w:val="23"/>
          <w:lang w:val="en-US" w:eastAsia="zh-CN"/>
          <w:rPrChange w:id="9736" w:author="野草" w:date="2023-02-05T22:59:51Z">
            <w:rPr>
              <w:rFonts w:hint="default" w:ascii="宋体" w:eastAsia="宋体" w:cs="宋体"/>
              <w:sz w:val="23"/>
              <w:szCs w:val="23"/>
              <w:lang w:val="en-US" w:eastAsia="zh-CN"/>
            </w:rPr>
          </w:rPrChange>
        </w:rPr>
      </w:pPr>
      <w:r>
        <w:rPr>
          <w:rFonts w:hint="eastAsia" w:ascii="华文楷体" w:hAnsi="华文楷体" w:eastAsia="华文楷体" w:cs="华文楷体"/>
          <w:sz w:val="23"/>
          <w:szCs w:val="23"/>
          <w:lang w:val="en-US" w:eastAsia="zh-CN"/>
          <w:rPrChange w:id="9737" w:author="野草" w:date="2023-02-05T22:59:51Z">
            <w:rPr>
              <w:rFonts w:hint="eastAsia" w:ascii="宋体" w:eastAsia="宋体" w:cs="宋体"/>
              <w:sz w:val="23"/>
              <w:szCs w:val="23"/>
              <w:lang w:val="en-US" w:eastAsia="zh-CN"/>
            </w:rPr>
          </w:rPrChange>
        </w:rPr>
        <w:t>在研究区域布置若干测量点，测量相应的气象变量。同时在滨江区域一绿地处设置一固定站测量点作为不同时间的参考气象变量</w:t>
      </w:r>
    </w:p>
    <w:p>
      <w:pPr>
        <w:rPr>
          <w:rFonts w:hint="eastAsia" w:ascii="华文楷体" w:hAnsi="华文楷体" w:eastAsia="华文楷体" w:cs="华文楷体"/>
          <w:sz w:val="23"/>
          <w:szCs w:val="23"/>
          <w:rPrChange w:id="9738" w:author="野草" w:date="2023-02-05T22:59:51Z">
            <w:rPr>
              <w:rFonts w:hint="eastAsia" w:ascii="宋体" w:eastAsia="宋体" w:cs="宋体"/>
              <w:sz w:val="23"/>
              <w:szCs w:val="23"/>
            </w:rPr>
          </w:rPrChange>
        </w:rPr>
      </w:pPr>
      <w:r>
        <w:rPr>
          <w:rFonts w:hint="eastAsia" w:ascii="华文楷体" w:hAnsi="华文楷体" w:eastAsia="华文楷体" w:cs="华文楷体"/>
          <w:sz w:val="23"/>
          <w:szCs w:val="23"/>
          <w:rPrChange w:id="9739" w:author="野草" w:date="2023-02-05T22:59:51Z">
            <w:rPr>
              <w:rFonts w:ascii="宋体" w:eastAsia="宋体" w:cs="宋体"/>
              <w:sz w:val="23"/>
              <w:szCs w:val="23"/>
            </w:rPr>
          </w:rPrChange>
        </w:rPr>
        <w:t xml:space="preserve">2.1.2 </w:t>
      </w:r>
      <w:r>
        <w:rPr>
          <w:rFonts w:hint="eastAsia" w:ascii="华文楷体" w:hAnsi="华文楷体" w:eastAsia="华文楷体" w:cs="华文楷体"/>
          <w:sz w:val="23"/>
          <w:szCs w:val="23"/>
          <w:rPrChange w:id="9740" w:author="野草" w:date="2023-02-05T22:59:51Z">
            <w:rPr>
              <w:rFonts w:hint="eastAsia" w:ascii="宋体" w:eastAsia="宋体" w:cs="宋体"/>
              <w:sz w:val="23"/>
              <w:szCs w:val="23"/>
            </w:rPr>
          </w:rPrChange>
        </w:rPr>
        <w:t>舒适度分析</w:t>
      </w:r>
    </w:p>
    <w:p>
      <w:pPr>
        <w:rPr>
          <w:rFonts w:hint="eastAsia" w:ascii="华文楷体" w:hAnsi="华文楷体" w:eastAsia="华文楷体" w:cs="华文楷体"/>
          <w:sz w:val="23"/>
          <w:szCs w:val="23"/>
          <w:lang w:val="en-US" w:eastAsia="zh-CN"/>
          <w:rPrChange w:id="9741" w:author="野草" w:date="2023-02-05T22:59:51Z">
            <w:rPr>
              <w:rFonts w:hint="default" w:ascii="宋体" w:eastAsia="宋体" w:cs="宋体"/>
              <w:sz w:val="23"/>
              <w:szCs w:val="23"/>
              <w:lang w:val="en-US" w:eastAsia="zh-CN"/>
            </w:rPr>
          </w:rPrChange>
        </w:rPr>
      </w:pPr>
      <w:r>
        <w:rPr>
          <w:rFonts w:hint="eastAsia" w:ascii="华文楷体" w:hAnsi="华文楷体" w:eastAsia="华文楷体" w:cs="华文楷体"/>
          <w:sz w:val="23"/>
          <w:szCs w:val="23"/>
          <w:lang w:val="en-US" w:eastAsia="zh-CN"/>
          <w:rPrChange w:id="9742" w:author="野草" w:date="2023-02-05T22:59:51Z">
            <w:rPr>
              <w:rFonts w:hint="eastAsia" w:ascii="宋体" w:eastAsia="宋体" w:cs="宋体"/>
              <w:sz w:val="23"/>
              <w:szCs w:val="23"/>
              <w:lang w:val="en-US" w:eastAsia="zh-CN"/>
            </w:rPr>
          </w:rPrChange>
        </w:rPr>
        <w:t>基于通过移动测量站测量的相应气象参数，结合对应的计算模型，计算水体对热舒适度的综合影响。并分析水体对极端冷热条件下的</w:t>
      </w:r>
    </w:p>
    <w:p>
      <w:pPr>
        <w:rPr>
          <w:rFonts w:hint="eastAsia" w:ascii="华文楷体" w:hAnsi="华文楷体" w:eastAsia="华文楷体" w:cs="华文楷体"/>
          <w:sz w:val="23"/>
          <w:szCs w:val="23"/>
          <w:rPrChange w:id="9743" w:author="野草" w:date="2023-02-05T22:59:51Z">
            <w:rPr>
              <w:rFonts w:ascii="宋体" w:eastAsia="宋体" w:cs="宋体"/>
              <w:sz w:val="23"/>
              <w:szCs w:val="23"/>
            </w:rPr>
          </w:rPrChange>
        </w:rPr>
      </w:pPr>
    </w:p>
    <w:p>
      <w:pPr>
        <w:rPr>
          <w:rFonts w:hint="eastAsia" w:ascii="华文楷体" w:hAnsi="华文楷体" w:eastAsia="华文楷体" w:cs="华文楷体"/>
          <w:sz w:val="23"/>
          <w:szCs w:val="23"/>
          <w:rPrChange w:id="9744" w:author="野草" w:date="2023-02-05T22:59:51Z">
            <w:rPr>
              <w:rFonts w:hint="eastAsia" w:ascii="宋体" w:eastAsia="宋体" w:cs="宋体"/>
              <w:sz w:val="23"/>
              <w:szCs w:val="23"/>
            </w:rPr>
          </w:rPrChange>
        </w:rPr>
      </w:pPr>
      <w:r>
        <w:rPr>
          <w:rFonts w:hint="eastAsia" w:ascii="华文楷体" w:hAnsi="华文楷体" w:eastAsia="华文楷体" w:cs="华文楷体"/>
          <w:sz w:val="23"/>
          <w:szCs w:val="23"/>
          <w:rPrChange w:id="9745" w:author="野草" w:date="2023-02-05T22:59:51Z">
            <w:rPr>
              <w:rFonts w:ascii="宋体" w:eastAsia="宋体" w:cs="宋体"/>
              <w:sz w:val="23"/>
              <w:szCs w:val="23"/>
            </w:rPr>
          </w:rPrChange>
        </w:rPr>
        <w:t xml:space="preserve">2.1.3 </w:t>
      </w:r>
      <w:r>
        <w:rPr>
          <w:rFonts w:hint="eastAsia" w:ascii="华文楷体" w:hAnsi="华文楷体" w:eastAsia="华文楷体" w:cs="华文楷体"/>
          <w:sz w:val="23"/>
          <w:szCs w:val="23"/>
          <w:rPrChange w:id="9746" w:author="野草" w:date="2023-02-05T22:59:51Z">
            <w:rPr>
              <w:rFonts w:hint="eastAsia" w:ascii="宋体" w:eastAsia="宋体" w:cs="宋体"/>
              <w:sz w:val="23"/>
              <w:szCs w:val="23"/>
            </w:rPr>
          </w:rPrChange>
        </w:rPr>
        <w:t>极端热缓解分析</w:t>
      </w:r>
    </w:p>
    <w:p>
      <w:pPr>
        <w:rPr>
          <w:rFonts w:hint="eastAsia" w:ascii="华文楷体" w:hAnsi="华文楷体" w:eastAsia="华文楷体" w:cs="华文楷体"/>
          <w:sz w:val="23"/>
          <w:szCs w:val="23"/>
          <w:lang w:val="en-AU" w:eastAsia="zh-CN"/>
          <w:rPrChange w:id="9747" w:author="野草" w:date="2023-02-05T22:59:51Z">
            <w:rPr>
              <w:rFonts w:hint="eastAsia" w:ascii="宋体" w:eastAsia="宋体" w:cs="宋体"/>
              <w:sz w:val="23"/>
              <w:szCs w:val="23"/>
              <w:lang w:val="en-AU" w:eastAsia="zh-CN"/>
            </w:rPr>
          </w:rPrChange>
        </w:rPr>
      </w:pPr>
      <w:r>
        <w:rPr>
          <w:rFonts w:hint="eastAsia" w:ascii="华文楷体" w:hAnsi="华文楷体" w:eastAsia="华文楷体" w:cs="华文楷体"/>
          <w:sz w:val="23"/>
          <w:szCs w:val="23"/>
          <w:lang w:val="en-US" w:eastAsia="zh-CN"/>
          <w:rPrChange w:id="9748" w:author="野草" w:date="2023-02-05T22:59:51Z">
            <w:rPr>
              <w:rFonts w:hint="eastAsia" w:ascii="宋体" w:eastAsia="宋体" w:cs="宋体"/>
              <w:sz w:val="23"/>
              <w:szCs w:val="23"/>
              <w:lang w:val="en-US" w:eastAsia="zh-CN"/>
            </w:rPr>
          </w:rPrChange>
        </w:rPr>
        <w:t>利用ENVI-met模型对研究区域进行建模分析。</w:t>
      </w:r>
    </w:p>
    <w:p>
      <w:pPr>
        <w:rPr>
          <w:rFonts w:hint="eastAsia" w:ascii="华文楷体" w:hAnsi="华文楷体" w:eastAsia="华文楷体" w:cs="华文楷体"/>
          <w:rPrChange w:id="9749" w:author="野草" w:date="2023-02-05T22:59:51Z">
            <w:rPr/>
          </w:rPrChange>
        </w:rPr>
      </w:pPr>
    </w:p>
    <w:p>
      <w:pPr>
        <w:rPr>
          <w:rFonts w:hint="eastAsia" w:ascii="华文楷体" w:hAnsi="华文楷体" w:eastAsia="华文楷体" w:cs="华文楷体"/>
          <w:lang w:val="en-US" w:eastAsia="zh-CN"/>
          <w:rPrChange w:id="9750" w:author="野草" w:date="2023-02-05T22:59:51Z">
            <w:rPr>
              <w:rFonts w:hint="eastAsia"/>
              <w:lang w:val="en-US" w:eastAsia="zh-CN"/>
            </w:rPr>
          </w:rPrChange>
        </w:rPr>
      </w:pPr>
      <w:r>
        <w:rPr>
          <w:rFonts w:hint="eastAsia" w:ascii="华文楷体" w:hAnsi="华文楷体" w:eastAsia="华文楷体" w:cs="华文楷体"/>
          <w:lang w:val="en-US" w:eastAsia="zh-CN"/>
          <w:rPrChange w:id="9751" w:author="野草" w:date="2023-02-05T22:59:51Z">
            <w:rPr>
              <w:rFonts w:hint="eastAsia"/>
              <w:lang w:val="en-US" w:eastAsia="zh-CN"/>
            </w:rPr>
          </w:rPrChange>
        </w:rPr>
        <w:t>2.2 研究目标</w:t>
      </w:r>
    </w:p>
    <w:p>
      <w:pPr>
        <w:rPr>
          <w:rFonts w:hint="eastAsia" w:ascii="华文楷体" w:hAnsi="华文楷体" w:eastAsia="华文楷体" w:cs="华文楷体"/>
          <w:lang w:val="en-US" w:eastAsia="zh-CN"/>
          <w:rPrChange w:id="9752" w:author="野草" w:date="2023-02-05T22:59:51Z">
            <w:rPr>
              <w:rFonts w:hint="eastAsia"/>
              <w:lang w:val="en-US" w:eastAsia="zh-CN"/>
            </w:rPr>
          </w:rPrChange>
        </w:rPr>
      </w:pPr>
    </w:p>
    <w:p>
      <w:pPr>
        <w:rPr>
          <w:rFonts w:hint="eastAsia" w:ascii="华文楷体" w:hAnsi="华文楷体" w:eastAsia="华文楷体" w:cs="华文楷体"/>
          <w:lang w:val="en-US" w:eastAsia="zh-CN"/>
          <w:rPrChange w:id="9753" w:author="野草" w:date="2023-02-05T22:59:51Z">
            <w:rPr>
              <w:rFonts w:hint="eastAsia"/>
              <w:lang w:val="en-US" w:eastAsia="zh-CN"/>
            </w:rPr>
          </w:rPrChange>
        </w:rPr>
      </w:pPr>
      <w:r>
        <w:rPr>
          <w:rFonts w:hint="eastAsia" w:ascii="华文楷体" w:hAnsi="华文楷体" w:eastAsia="华文楷体" w:cs="华文楷体"/>
          <w:lang w:val="en-US" w:eastAsia="zh-CN"/>
          <w:rPrChange w:id="9754" w:author="野草" w:date="2023-02-05T22:59:51Z">
            <w:rPr>
              <w:rFonts w:hint="eastAsia"/>
              <w:lang w:val="en-US" w:eastAsia="zh-CN"/>
            </w:rPr>
          </w:rPrChange>
        </w:rPr>
        <w:t>2.3 拟解决的关键科学问题</w:t>
      </w:r>
    </w:p>
    <w:p>
      <w:pPr>
        <w:rPr>
          <w:rFonts w:hint="eastAsia" w:ascii="华文楷体" w:hAnsi="华文楷体" w:eastAsia="华文楷体" w:cs="华文楷体"/>
          <w:lang w:val="en-US" w:eastAsia="zh-CN"/>
          <w:rPrChange w:id="9755" w:author="野草" w:date="2023-02-05T22:59:51Z">
            <w:rPr>
              <w:rFonts w:hint="eastAsia"/>
              <w:lang w:val="en-US" w:eastAsia="zh-CN"/>
            </w:rPr>
          </w:rPrChange>
        </w:rPr>
      </w:pPr>
    </w:p>
    <w:p>
      <w:pPr>
        <w:spacing w:beforeLines="0" w:afterLines="0"/>
        <w:jc w:val="left"/>
        <w:rPr>
          <w:rFonts w:hint="eastAsia" w:ascii="华文楷体" w:hAnsi="华文楷体" w:eastAsia="华文楷体" w:cs="华文楷体"/>
          <w:color w:val="0070C1"/>
          <w:sz w:val="28"/>
          <w:szCs w:val="24"/>
          <w:rPrChange w:id="9756" w:author="野草" w:date="2023-02-05T22:59:51Z">
            <w:rPr>
              <w:rFonts w:hint="eastAsia" w:ascii="妤蜂綋" w:hAnsi="妤蜂綋" w:eastAsia="妤蜂綋"/>
              <w:color w:val="0070C1"/>
              <w:sz w:val="28"/>
              <w:szCs w:val="24"/>
            </w:rPr>
          </w:rPrChange>
        </w:rPr>
      </w:pPr>
      <w:r>
        <w:rPr>
          <w:rFonts w:hint="eastAsia" w:ascii="华文楷体" w:hAnsi="华文楷体" w:eastAsia="华文楷体" w:cs="华文楷体"/>
          <w:color w:val="0070C1"/>
          <w:sz w:val="28"/>
          <w:szCs w:val="24"/>
          <w:rPrChange w:id="9757" w:author="野草" w:date="2023-02-05T22:59:51Z">
            <w:rPr>
              <w:rFonts w:hint="default" w:ascii="æ¥·ä½“" w:hAnsi="æ¥·ä½“" w:eastAsia="æ¥·ä½“"/>
              <w:color w:val="0070C1"/>
              <w:sz w:val="28"/>
              <w:szCs w:val="24"/>
            </w:rPr>
          </w:rPrChange>
        </w:rPr>
        <w:t xml:space="preserve">3. </w:t>
      </w:r>
      <w:r>
        <w:rPr>
          <w:rFonts w:hint="eastAsia" w:ascii="华文楷体" w:hAnsi="华文楷体" w:eastAsia="华文楷体" w:cs="华文楷体"/>
          <w:color w:val="0070C1"/>
          <w:sz w:val="28"/>
          <w:szCs w:val="24"/>
          <w:rPrChange w:id="9758" w:author="野草" w:date="2023-02-05T22:59:51Z">
            <w:rPr>
              <w:rFonts w:hint="eastAsia" w:ascii="妤蜂綋" w:hAnsi="妤蜂綋" w:eastAsia="妤蜂綋"/>
              <w:color w:val="0070C1"/>
              <w:sz w:val="28"/>
              <w:szCs w:val="24"/>
            </w:rPr>
          </w:rPrChange>
        </w:rPr>
        <w:t>拟采取的研究方案及可行性分析（包括研究方法、技术路线、</w:t>
      </w:r>
    </w:p>
    <w:p>
      <w:pPr>
        <w:rPr>
          <w:rFonts w:hint="eastAsia" w:ascii="华文楷体" w:hAnsi="华文楷体" w:eastAsia="华文楷体" w:cs="华文楷体"/>
          <w:color w:val="0070C1"/>
          <w:sz w:val="28"/>
          <w:szCs w:val="24"/>
          <w:rPrChange w:id="9759" w:author="野草" w:date="2023-02-05T22:59:51Z">
            <w:rPr>
              <w:rFonts w:hint="eastAsia" w:ascii="妤蜂綋" w:hAnsi="妤蜂綋" w:eastAsia="妤蜂綋"/>
              <w:color w:val="0070C1"/>
              <w:sz w:val="28"/>
              <w:szCs w:val="24"/>
            </w:rPr>
          </w:rPrChange>
        </w:rPr>
      </w:pPr>
      <w:r>
        <w:rPr>
          <w:rFonts w:hint="eastAsia" w:ascii="华文楷体" w:hAnsi="华文楷体" w:eastAsia="华文楷体" w:cs="华文楷体"/>
          <w:color w:val="0070C1"/>
          <w:sz w:val="28"/>
          <w:szCs w:val="24"/>
          <w:rPrChange w:id="9760" w:author="野草" w:date="2023-02-05T22:59:51Z">
            <w:rPr>
              <w:rFonts w:hint="eastAsia" w:ascii="妤蜂綋" w:hAnsi="妤蜂綋" w:eastAsia="妤蜂綋"/>
              <w:color w:val="0070C1"/>
              <w:sz w:val="28"/>
              <w:szCs w:val="24"/>
            </w:rPr>
          </w:rPrChange>
        </w:rPr>
        <w:t>实验手段、关键技术等说明）；</w:t>
      </w:r>
    </w:p>
    <w:p>
      <w:pPr>
        <w:rPr>
          <w:rFonts w:hint="eastAsia" w:ascii="华文楷体" w:hAnsi="华文楷体" w:eastAsia="华文楷体" w:cs="华文楷体"/>
          <w:lang w:val="en-US" w:eastAsia="zh-CN"/>
          <w:rPrChange w:id="9761" w:author="野草" w:date="2023-02-05T22:59:51Z">
            <w:rPr>
              <w:rFonts w:hint="eastAsia"/>
              <w:lang w:val="en-US" w:eastAsia="zh-CN"/>
            </w:rPr>
          </w:rPrChange>
        </w:rPr>
      </w:pPr>
    </w:p>
    <w:p>
      <w:pPr>
        <w:rPr>
          <w:rFonts w:hint="eastAsia" w:ascii="华文楷体" w:hAnsi="华文楷体" w:eastAsia="华文楷体" w:cs="华文楷体"/>
          <w:lang w:val="en-US" w:eastAsia="zh-CN"/>
          <w:rPrChange w:id="9762" w:author="野草" w:date="2023-02-05T22:59:51Z">
            <w:rPr>
              <w:rFonts w:hint="default"/>
              <w:lang w:val="en-US" w:eastAsia="zh-CN"/>
            </w:rPr>
          </w:rPrChange>
        </w:rPr>
      </w:pPr>
    </w:p>
    <w:p>
      <w:pPr>
        <w:rPr>
          <w:rFonts w:hint="eastAsia" w:ascii="华文楷体" w:hAnsi="华文楷体" w:eastAsia="华文楷体" w:cs="华文楷体"/>
          <w:i w:val="0"/>
          <w:iCs w:val="0"/>
          <w:lang w:val="en-US" w:eastAsia="zh-CN"/>
        </w:rPr>
      </w:pPr>
      <w:r>
        <w:rPr>
          <w:rFonts w:hint="eastAsia" w:ascii="华文楷体" w:hAnsi="华文楷体" w:eastAsia="华文楷体" w:cs="华文楷体"/>
          <w:i w:val="0"/>
          <w:iCs w:val="0"/>
          <w:lang w:val="en-US" w:eastAsia="zh-CN"/>
        </w:rPr>
        <w:t>在相应的监测日，用固定气象站监测气象变量的日内变化。同时建立移动测量设备，在研究区域内沿着预定的路线进行移动测量。在第一个测量点A1，移动测量仪放置5分钟，然后将移动测量仪移动至站点A2，并继续停留5分钟，依次按顺序测量所有预定的测量点。在完成各日的气象数据测量后，基于百度地图计算各移动测量点周围的建筑分布和高度数据，并基于该数据计算各点相应的三维指标，同时基于研究区域的土地利用数据计算各点缓冲区范围内的土地覆盖指标。</w:t>
      </w:r>
    </w:p>
    <w:p>
      <w:pPr>
        <w:rPr>
          <w:rFonts w:hint="eastAsia" w:ascii="华文楷体" w:hAnsi="华文楷体" w:eastAsia="华文楷体" w:cs="华文楷体"/>
          <w:i w:val="0"/>
          <w:iCs w:val="0"/>
          <w:sz w:val="23"/>
          <w:szCs w:val="23"/>
          <w:lang w:val="en-US" w:eastAsia="zh-CN"/>
          <w:rPrChange w:id="9763" w:author="野草" w:date="2023-02-05T22:59:51Z">
            <w:rPr>
              <w:rFonts w:hint="eastAsia" w:ascii="宋体" w:eastAsia="宋体" w:cs="宋体"/>
              <w:i w:val="0"/>
              <w:iCs w:val="0"/>
              <w:sz w:val="23"/>
              <w:szCs w:val="23"/>
              <w:lang w:val="en-US" w:eastAsia="zh-CN"/>
            </w:rPr>
          </w:rPrChange>
        </w:rPr>
      </w:pPr>
      <w:r>
        <w:rPr>
          <w:rFonts w:hint="eastAsia" w:ascii="华文楷体" w:hAnsi="华文楷体" w:eastAsia="华文楷体" w:cs="华文楷体"/>
          <w:i w:val="0"/>
          <w:iCs w:val="0"/>
          <w:sz w:val="23"/>
          <w:szCs w:val="23"/>
          <w:lang w:val="en-US" w:eastAsia="zh-CN"/>
          <w:rPrChange w:id="9764" w:author="野草" w:date="2023-02-05T22:59:51Z">
            <w:rPr>
              <w:rFonts w:hint="eastAsia" w:ascii="宋体" w:eastAsia="宋体" w:cs="宋体"/>
              <w:i w:val="0"/>
              <w:iCs w:val="0"/>
              <w:sz w:val="23"/>
              <w:szCs w:val="23"/>
              <w:lang w:val="en-US" w:eastAsia="zh-CN"/>
            </w:rPr>
          </w:rPrChange>
        </w:rPr>
        <w:t>移动点缓冲区的设置</w:t>
      </w:r>
    </w:p>
    <w:p>
      <w:pPr>
        <w:rPr>
          <w:rFonts w:hint="eastAsia" w:ascii="华文楷体" w:hAnsi="华文楷体" w:eastAsia="华文楷体" w:cs="华文楷体"/>
          <w:sz w:val="23"/>
          <w:szCs w:val="23"/>
          <w:lang w:val="en-AU" w:eastAsia="zh-CN"/>
          <w:rPrChange w:id="9765" w:author="野草" w:date="2023-02-05T22:59:51Z">
            <w:rPr>
              <w:rFonts w:hint="eastAsia" w:ascii="宋体" w:eastAsia="宋体" w:cs="宋体"/>
              <w:sz w:val="23"/>
              <w:szCs w:val="23"/>
              <w:lang w:val="en-AU" w:eastAsia="zh-CN"/>
            </w:rPr>
          </w:rPrChange>
        </w:rPr>
      </w:pPr>
    </w:p>
    <w:p>
      <w:pPr>
        <w:rPr>
          <w:rFonts w:hint="eastAsia" w:ascii="华文楷体" w:hAnsi="华文楷体" w:eastAsia="华文楷体" w:cs="华文楷体"/>
          <w:sz w:val="23"/>
          <w:szCs w:val="23"/>
          <w:lang w:val="en-US" w:eastAsia="zh-CN"/>
          <w:rPrChange w:id="9766" w:author="野草" w:date="2023-02-05T22:59:51Z">
            <w:rPr>
              <w:rFonts w:hint="eastAsia" w:ascii="宋体" w:eastAsia="宋体" w:cs="宋体"/>
              <w:sz w:val="23"/>
              <w:szCs w:val="23"/>
              <w:lang w:val="en-US" w:eastAsia="zh-CN"/>
            </w:rPr>
          </w:rPrChange>
        </w:rPr>
      </w:pPr>
      <w:r>
        <w:rPr>
          <w:rFonts w:hint="eastAsia" w:ascii="华文楷体" w:hAnsi="华文楷体" w:eastAsia="华文楷体" w:cs="华文楷体"/>
          <w:sz w:val="23"/>
          <w:szCs w:val="23"/>
          <w:lang w:val="en-US" w:eastAsia="zh-CN"/>
          <w:rPrChange w:id="9767" w:author="野草" w:date="2023-02-05T22:59:51Z">
            <w:rPr>
              <w:rFonts w:hint="eastAsia" w:ascii="宋体" w:eastAsia="宋体" w:cs="宋体"/>
              <w:sz w:val="23"/>
              <w:szCs w:val="23"/>
              <w:lang w:val="en-US" w:eastAsia="zh-CN"/>
            </w:rPr>
          </w:rPrChange>
        </w:rPr>
        <w:t>3.1.3 舒适度分析</w:t>
      </w:r>
    </w:p>
    <w:p>
      <w:pPr>
        <w:rPr>
          <w:rFonts w:hint="eastAsia" w:ascii="华文楷体" w:hAnsi="华文楷体" w:eastAsia="华文楷体" w:cs="华文楷体"/>
          <w:sz w:val="23"/>
          <w:szCs w:val="23"/>
          <w:lang w:val="en-US" w:eastAsia="zh-CN"/>
          <w:rPrChange w:id="9768" w:author="野草" w:date="2023-02-05T22:59:51Z">
            <w:rPr>
              <w:rFonts w:hint="default" w:ascii="宋体" w:eastAsia="宋体" w:cs="宋体"/>
              <w:sz w:val="23"/>
              <w:szCs w:val="23"/>
              <w:lang w:val="en-US" w:eastAsia="zh-CN"/>
            </w:rPr>
          </w:rPrChange>
        </w:rPr>
      </w:pPr>
      <w:bookmarkStart w:id="32" w:name="OLE_LINK3"/>
      <w:r>
        <w:rPr>
          <w:rFonts w:hint="eastAsia" w:ascii="华文楷体" w:hAnsi="华文楷体" w:eastAsia="华文楷体" w:cs="华文楷体"/>
          <w:sz w:val="23"/>
          <w:szCs w:val="23"/>
          <w:lang w:val="en-US" w:eastAsia="zh-CN"/>
          <w:rPrChange w:id="9769" w:author="野草" w:date="2023-02-05T22:59:51Z">
            <w:rPr>
              <w:rFonts w:hint="eastAsia" w:ascii="宋体" w:eastAsia="宋体" w:cs="宋体"/>
              <w:sz w:val="23"/>
              <w:szCs w:val="23"/>
              <w:lang w:val="en-US" w:eastAsia="zh-CN"/>
            </w:rPr>
          </w:rPrChange>
        </w:rPr>
        <w:t>人体对热舒适的感知不仅依赖于气温，还取决于湿度、日照、风况等其它气象参数。因此，基于气温的分析是不够的。在本项目中，本文还基于测量的其它气象参数计算相应的热舒适度指数。</w:t>
      </w:r>
    </w:p>
    <w:bookmarkEnd w:id="32"/>
    <w:p>
      <w:pPr>
        <w:rPr>
          <w:rFonts w:hint="eastAsia" w:ascii="华文楷体" w:hAnsi="华文楷体" w:eastAsia="华文楷体" w:cs="华文楷体"/>
          <w:color w:val="auto"/>
          <w:sz w:val="28"/>
          <w:szCs w:val="24"/>
          <w:lang w:val="en-US" w:eastAsia="zh-CN"/>
          <w:rPrChange w:id="9770" w:author="野草" w:date="2023-02-05T22:59:51Z">
            <w:rPr>
              <w:rFonts w:hint="eastAsia" w:ascii="华文细黑" w:hAnsi="华文细黑" w:eastAsia="华文细黑" w:cs="华文细黑"/>
              <w:color w:val="auto"/>
              <w:sz w:val="28"/>
              <w:szCs w:val="24"/>
              <w:lang w:val="en-US" w:eastAsia="zh-CN"/>
            </w:rPr>
          </w:rPrChange>
        </w:rPr>
      </w:pPr>
    </w:p>
    <w:p>
      <w:pPr>
        <w:rPr>
          <w:rFonts w:hint="eastAsia" w:ascii="华文楷体" w:hAnsi="华文楷体" w:eastAsia="华文楷体" w:cs="华文楷体"/>
          <w:color w:val="auto"/>
          <w:sz w:val="28"/>
          <w:szCs w:val="24"/>
          <w:lang w:val="en-US" w:eastAsia="zh-CN"/>
          <w:rPrChange w:id="9771" w:author="野草" w:date="2023-02-05T22:59:51Z">
            <w:rPr>
              <w:rFonts w:hint="eastAsia" w:ascii="华文细黑" w:hAnsi="华文细黑" w:eastAsia="华文细黑" w:cs="华文细黑"/>
              <w:color w:val="auto"/>
              <w:sz w:val="28"/>
              <w:szCs w:val="24"/>
              <w:lang w:val="en-US" w:eastAsia="zh-CN"/>
            </w:rPr>
          </w:rPrChange>
        </w:rPr>
      </w:pPr>
    </w:p>
    <w:p>
      <w:pPr>
        <w:rPr>
          <w:rFonts w:hint="eastAsia" w:ascii="华文楷体" w:hAnsi="华文楷体" w:eastAsia="华文楷体" w:cs="华文楷体"/>
          <w:color w:val="auto"/>
          <w:sz w:val="28"/>
          <w:szCs w:val="24"/>
          <w:lang w:val="en-US" w:eastAsia="zh-CN"/>
          <w:rPrChange w:id="9772" w:author="野草" w:date="2023-02-05T22:59:51Z">
            <w:rPr>
              <w:rFonts w:hint="default" w:ascii="华文细黑" w:hAnsi="华文细黑" w:eastAsia="华文细黑" w:cs="华文细黑"/>
              <w:color w:val="auto"/>
              <w:sz w:val="28"/>
              <w:szCs w:val="24"/>
              <w:lang w:val="en-US" w:eastAsia="zh-CN"/>
            </w:rPr>
          </w:rPrChange>
        </w:rPr>
      </w:pPr>
    </w:p>
    <w:p>
      <w:pPr>
        <w:rPr>
          <w:rFonts w:hint="eastAsia" w:ascii="华文楷体" w:hAnsi="华文楷体" w:eastAsia="华文楷体" w:cs="华文楷体"/>
          <w:color w:val="auto"/>
          <w:sz w:val="28"/>
          <w:szCs w:val="24"/>
          <w:lang w:val="en-US" w:eastAsia="zh-CN"/>
          <w:rPrChange w:id="9773" w:author="野草" w:date="2023-02-05T22:59:51Z">
            <w:rPr>
              <w:rFonts w:hint="default" w:ascii="华文细黑" w:hAnsi="华文细黑" w:eastAsia="华文细黑" w:cs="华文细黑"/>
              <w:color w:val="auto"/>
              <w:sz w:val="28"/>
              <w:szCs w:val="24"/>
              <w:lang w:val="en-US" w:eastAsia="zh-CN"/>
            </w:rPr>
          </w:rPrChange>
        </w:rPr>
      </w:pPr>
      <w:r>
        <w:rPr>
          <w:rFonts w:hint="eastAsia" w:ascii="华文楷体" w:hAnsi="华文楷体" w:eastAsia="华文楷体" w:cs="华文楷体"/>
          <w:color w:val="auto"/>
          <w:sz w:val="28"/>
          <w:szCs w:val="24"/>
          <w:lang w:val="en-US" w:eastAsia="zh-CN"/>
          <w:rPrChange w:id="9774" w:author="野草" w:date="2023-02-05T22:59:51Z">
            <w:rPr>
              <w:rFonts w:hint="eastAsia" w:ascii="华文细黑" w:hAnsi="华文细黑" w:eastAsia="华文细黑" w:cs="华文细黑"/>
              <w:color w:val="auto"/>
              <w:sz w:val="28"/>
              <w:szCs w:val="24"/>
              <w:lang w:val="en-US" w:eastAsia="zh-CN"/>
            </w:rPr>
          </w:rPrChange>
        </w:rPr>
        <w:t>3.2 可行性分析</w:t>
      </w:r>
    </w:p>
    <w:p>
      <w:pPr>
        <w:rPr>
          <w:rFonts w:hint="eastAsia" w:ascii="华文楷体" w:hAnsi="华文楷体" w:eastAsia="华文楷体" w:cs="华文楷体"/>
          <w:rPrChange w:id="9775" w:author="野草" w:date="2023-02-05T22:59:51Z">
            <w:rPr/>
          </w:rPrChange>
        </w:rPr>
      </w:pPr>
    </w:p>
    <w:p>
      <w:pPr>
        <w:rPr>
          <w:rFonts w:hint="eastAsia" w:ascii="华文楷体" w:hAnsi="华文楷体" w:eastAsia="华文楷体" w:cs="华文楷体"/>
          <w:rPrChange w:id="9776" w:author="野草" w:date="2023-02-05T22:59:51Z">
            <w:rPr>
              <w:rFonts w:hint="eastAsia"/>
            </w:rPr>
          </w:rPrChange>
        </w:rPr>
      </w:pPr>
      <w:r>
        <w:rPr>
          <w:rFonts w:hint="eastAsia" w:ascii="华文楷体" w:hAnsi="华文楷体" w:eastAsia="华文楷体" w:cs="华文楷体"/>
          <w:rPrChange w:id="9777" w:author="野草" w:date="2023-02-05T22:59:51Z">
            <w:rPr>
              <w:rFonts w:hint="eastAsia"/>
            </w:rPr>
          </w:rPrChange>
        </w:rPr>
        <w:t>参考：</w:t>
      </w:r>
    </w:p>
    <w:p>
      <w:pPr>
        <w:spacing w:beforeLines="0" w:afterLines="0"/>
        <w:jc w:val="left"/>
        <w:rPr>
          <w:rFonts w:hint="eastAsia" w:ascii="华文楷体" w:hAnsi="华文楷体" w:eastAsia="华文楷体" w:cs="华文楷体"/>
          <w:sz w:val="16"/>
          <w:szCs w:val="24"/>
          <w:rPrChange w:id="9778" w:author="野草" w:date="2023-02-05T22:59:51Z">
            <w:rPr>
              <w:rFonts w:hint="eastAsia" w:ascii="宋体" w:hAnsi="宋体" w:eastAsia="宋体"/>
              <w:sz w:val="16"/>
              <w:szCs w:val="24"/>
            </w:rPr>
          </w:rPrChange>
        </w:rPr>
      </w:pPr>
      <w:r>
        <w:rPr>
          <w:rFonts w:hint="eastAsia" w:ascii="华文楷体" w:hAnsi="华文楷体" w:eastAsia="华文楷体" w:cs="华文楷体"/>
          <w:sz w:val="16"/>
          <w:szCs w:val="24"/>
          <w:rPrChange w:id="9779" w:author="野草" w:date="2023-02-05T22:59:51Z">
            <w:rPr>
              <w:rFonts w:hint="eastAsia" w:ascii="宋体" w:hAnsi="宋体" w:eastAsia="宋体"/>
              <w:sz w:val="16"/>
              <w:szCs w:val="24"/>
            </w:rPr>
          </w:rPrChange>
        </w:rPr>
        <w:t>国家统计局</w:t>
      </w:r>
      <w:r>
        <w:rPr>
          <w:rFonts w:hint="eastAsia" w:ascii="华文楷体" w:hAnsi="华文楷体" w:eastAsia="华文楷体" w:cs="华文楷体"/>
          <w:sz w:val="16"/>
          <w:szCs w:val="24"/>
          <w:rPrChange w:id="9780" w:author="野草" w:date="2023-02-05T22:59:51Z">
            <w:rPr>
              <w:rFonts w:hint="eastAsia" w:ascii="TimesNewRomanPSMT" w:hAnsi="TimesNewRomanPSMT" w:eastAsia="TimesNewRomanPSMT"/>
              <w:sz w:val="16"/>
              <w:szCs w:val="24"/>
            </w:rPr>
          </w:rPrChange>
        </w:rPr>
        <w:t xml:space="preserve">. 1978. </w:t>
      </w:r>
      <w:r>
        <w:rPr>
          <w:rFonts w:hint="eastAsia" w:ascii="华文楷体" w:hAnsi="华文楷体" w:eastAsia="华文楷体" w:cs="华文楷体"/>
          <w:sz w:val="16"/>
          <w:szCs w:val="24"/>
          <w:rPrChange w:id="9781" w:author="野草" w:date="2023-02-05T22:59:51Z">
            <w:rPr>
              <w:rFonts w:hint="eastAsia" w:ascii="宋体" w:hAnsi="宋体" w:eastAsia="宋体"/>
              <w:sz w:val="16"/>
              <w:szCs w:val="24"/>
            </w:rPr>
          </w:rPrChange>
        </w:rPr>
        <w:t>中国统计年鉴</w:t>
      </w:r>
      <w:r>
        <w:rPr>
          <w:rFonts w:hint="eastAsia" w:ascii="华文楷体" w:hAnsi="华文楷体" w:eastAsia="华文楷体" w:cs="华文楷体"/>
          <w:sz w:val="16"/>
          <w:szCs w:val="24"/>
          <w:rPrChange w:id="9782" w:author="野草" w:date="2023-02-05T22:59:51Z">
            <w:rPr>
              <w:rFonts w:hint="eastAsia" w:ascii="TimesNewRomanPSMT" w:hAnsi="TimesNewRomanPSMT" w:eastAsia="TimesNewRomanPSMT"/>
              <w:sz w:val="16"/>
              <w:szCs w:val="24"/>
            </w:rPr>
          </w:rPrChange>
        </w:rPr>
        <w:t xml:space="preserve">. </w:t>
      </w:r>
      <w:r>
        <w:rPr>
          <w:rFonts w:hint="eastAsia" w:ascii="华文楷体" w:hAnsi="华文楷体" w:eastAsia="华文楷体" w:cs="华文楷体"/>
          <w:sz w:val="16"/>
          <w:szCs w:val="24"/>
          <w:rPrChange w:id="9783" w:author="野草" w:date="2023-02-05T22:59:51Z">
            <w:rPr>
              <w:rFonts w:hint="eastAsia" w:ascii="宋体" w:hAnsi="宋体" w:eastAsia="宋体"/>
              <w:sz w:val="16"/>
              <w:szCs w:val="24"/>
            </w:rPr>
          </w:rPrChange>
        </w:rPr>
        <w:t>北京</w:t>
      </w:r>
      <w:r>
        <w:rPr>
          <w:rFonts w:hint="eastAsia" w:ascii="华文楷体" w:hAnsi="华文楷体" w:eastAsia="华文楷体" w:cs="华文楷体"/>
          <w:sz w:val="16"/>
          <w:szCs w:val="24"/>
          <w:rPrChange w:id="9784" w:author="野草" w:date="2023-02-05T22:59:51Z">
            <w:rPr>
              <w:rFonts w:hint="eastAsia" w:ascii="TimesNewRomanPSMT" w:hAnsi="TimesNewRomanPSMT" w:eastAsia="TimesNewRomanPSMT"/>
              <w:sz w:val="16"/>
              <w:szCs w:val="24"/>
            </w:rPr>
          </w:rPrChange>
        </w:rPr>
        <w:t xml:space="preserve">: </w:t>
      </w:r>
      <w:r>
        <w:rPr>
          <w:rFonts w:hint="eastAsia" w:ascii="华文楷体" w:hAnsi="华文楷体" w:eastAsia="华文楷体" w:cs="华文楷体"/>
          <w:sz w:val="16"/>
          <w:szCs w:val="24"/>
          <w:rPrChange w:id="9785" w:author="野草" w:date="2023-02-05T22:59:51Z">
            <w:rPr>
              <w:rFonts w:hint="eastAsia" w:ascii="宋体" w:hAnsi="宋体" w:eastAsia="宋体"/>
              <w:sz w:val="16"/>
              <w:szCs w:val="24"/>
            </w:rPr>
          </w:rPrChange>
        </w:rPr>
        <w:t>中国统计出版社</w:t>
      </w:r>
    </w:p>
    <w:p>
      <w:pPr>
        <w:rPr>
          <w:rFonts w:hint="eastAsia" w:ascii="华文楷体" w:hAnsi="华文楷体" w:eastAsia="华文楷体" w:cs="华文楷体"/>
          <w:sz w:val="16"/>
          <w:szCs w:val="24"/>
          <w:rPrChange w:id="9786" w:author="野草" w:date="2023-02-05T22:59:51Z">
            <w:rPr>
              <w:rFonts w:hint="eastAsia" w:ascii="宋体" w:hAnsi="宋体" w:eastAsia="宋体"/>
              <w:sz w:val="16"/>
              <w:szCs w:val="24"/>
            </w:rPr>
          </w:rPrChange>
        </w:rPr>
      </w:pPr>
      <w:r>
        <w:rPr>
          <w:rFonts w:hint="eastAsia" w:ascii="华文楷体" w:hAnsi="华文楷体" w:eastAsia="华文楷体" w:cs="华文楷体"/>
          <w:sz w:val="16"/>
          <w:szCs w:val="24"/>
          <w:rPrChange w:id="9787" w:author="野草" w:date="2023-02-05T22:59:51Z">
            <w:rPr>
              <w:rFonts w:hint="eastAsia" w:ascii="宋体" w:hAnsi="宋体" w:eastAsia="宋体"/>
              <w:sz w:val="16"/>
              <w:szCs w:val="24"/>
            </w:rPr>
          </w:rPrChange>
        </w:rPr>
        <w:t>国家统计局</w:t>
      </w:r>
      <w:r>
        <w:rPr>
          <w:rFonts w:hint="eastAsia" w:ascii="华文楷体" w:hAnsi="华文楷体" w:eastAsia="华文楷体" w:cs="华文楷体"/>
          <w:sz w:val="16"/>
          <w:szCs w:val="24"/>
          <w:rPrChange w:id="9788" w:author="野草" w:date="2023-02-05T22:59:51Z">
            <w:rPr>
              <w:rFonts w:hint="eastAsia" w:ascii="TimesNewRomanPSMT" w:hAnsi="TimesNewRomanPSMT" w:eastAsia="TimesNewRomanPSMT"/>
              <w:sz w:val="16"/>
              <w:szCs w:val="24"/>
            </w:rPr>
          </w:rPrChange>
        </w:rPr>
        <w:t>. 201</w:t>
      </w:r>
      <w:r>
        <w:rPr>
          <w:rFonts w:hint="eastAsia" w:ascii="华文楷体" w:hAnsi="华文楷体" w:eastAsia="华文楷体" w:cs="华文楷体"/>
          <w:sz w:val="16"/>
          <w:szCs w:val="24"/>
          <w:lang w:val="en-US" w:eastAsia="zh-CN"/>
          <w:rPrChange w:id="9789" w:author="野草" w:date="2023-02-05T22:59:51Z">
            <w:rPr>
              <w:rFonts w:hint="eastAsia" w:ascii="TimesNewRomanPSMT" w:hAnsi="TimesNewRomanPSMT" w:eastAsia="宋体"/>
              <w:sz w:val="16"/>
              <w:szCs w:val="24"/>
              <w:lang w:val="en-US" w:eastAsia="zh-CN"/>
            </w:rPr>
          </w:rPrChange>
        </w:rPr>
        <w:t>9</w:t>
      </w:r>
      <w:r>
        <w:rPr>
          <w:rFonts w:hint="eastAsia" w:ascii="华文楷体" w:hAnsi="华文楷体" w:eastAsia="华文楷体" w:cs="华文楷体"/>
          <w:sz w:val="16"/>
          <w:szCs w:val="24"/>
          <w:rPrChange w:id="9790" w:author="野草" w:date="2023-02-05T22:59:51Z">
            <w:rPr>
              <w:rFonts w:hint="eastAsia" w:ascii="TimesNewRomanPSMT" w:hAnsi="TimesNewRomanPSMT" w:eastAsia="TimesNewRomanPSMT"/>
              <w:sz w:val="16"/>
              <w:szCs w:val="24"/>
            </w:rPr>
          </w:rPrChange>
        </w:rPr>
        <w:t xml:space="preserve">. </w:t>
      </w:r>
      <w:r>
        <w:rPr>
          <w:rFonts w:hint="eastAsia" w:ascii="华文楷体" w:hAnsi="华文楷体" w:eastAsia="华文楷体" w:cs="华文楷体"/>
          <w:sz w:val="16"/>
          <w:szCs w:val="24"/>
          <w:rPrChange w:id="9791" w:author="野草" w:date="2023-02-05T22:59:51Z">
            <w:rPr>
              <w:rFonts w:hint="eastAsia" w:ascii="宋体" w:hAnsi="宋体" w:eastAsia="宋体"/>
              <w:sz w:val="16"/>
              <w:szCs w:val="24"/>
            </w:rPr>
          </w:rPrChange>
        </w:rPr>
        <w:t>中国统计年鉴</w:t>
      </w:r>
      <w:r>
        <w:rPr>
          <w:rFonts w:hint="eastAsia" w:ascii="华文楷体" w:hAnsi="华文楷体" w:eastAsia="华文楷体" w:cs="华文楷体"/>
          <w:sz w:val="16"/>
          <w:szCs w:val="24"/>
          <w:rPrChange w:id="9792" w:author="野草" w:date="2023-02-05T22:59:51Z">
            <w:rPr>
              <w:rFonts w:hint="eastAsia" w:ascii="TimesNewRomanPSMT" w:hAnsi="TimesNewRomanPSMT" w:eastAsia="TimesNewRomanPSMT"/>
              <w:sz w:val="16"/>
              <w:szCs w:val="24"/>
            </w:rPr>
          </w:rPrChange>
        </w:rPr>
        <w:t xml:space="preserve">. </w:t>
      </w:r>
      <w:r>
        <w:rPr>
          <w:rFonts w:hint="eastAsia" w:ascii="华文楷体" w:hAnsi="华文楷体" w:eastAsia="华文楷体" w:cs="华文楷体"/>
          <w:sz w:val="16"/>
          <w:szCs w:val="24"/>
          <w:rPrChange w:id="9793" w:author="野草" w:date="2023-02-05T22:59:51Z">
            <w:rPr>
              <w:rFonts w:hint="eastAsia" w:ascii="宋体" w:hAnsi="宋体" w:eastAsia="宋体"/>
              <w:sz w:val="16"/>
              <w:szCs w:val="24"/>
            </w:rPr>
          </w:rPrChange>
        </w:rPr>
        <w:t>北京</w:t>
      </w:r>
      <w:r>
        <w:rPr>
          <w:rFonts w:hint="eastAsia" w:ascii="华文楷体" w:hAnsi="华文楷体" w:eastAsia="华文楷体" w:cs="华文楷体"/>
          <w:sz w:val="16"/>
          <w:szCs w:val="24"/>
          <w:rPrChange w:id="9794" w:author="野草" w:date="2023-02-05T22:59:51Z">
            <w:rPr>
              <w:rFonts w:hint="eastAsia" w:ascii="TimesNewRomanPSMT" w:hAnsi="TimesNewRomanPSMT" w:eastAsia="TimesNewRomanPSMT"/>
              <w:sz w:val="16"/>
              <w:szCs w:val="24"/>
            </w:rPr>
          </w:rPrChange>
        </w:rPr>
        <w:t xml:space="preserve">: </w:t>
      </w:r>
      <w:r>
        <w:rPr>
          <w:rFonts w:hint="eastAsia" w:ascii="华文楷体" w:hAnsi="华文楷体" w:eastAsia="华文楷体" w:cs="华文楷体"/>
          <w:sz w:val="16"/>
          <w:szCs w:val="24"/>
          <w:rPrChange w:id="9795" w:author="野草" w:date="2023-02-05T22:59:51Z">
            <w:rPr>
              <w:rFonts w:hint="eastAsia" w:ascii="宋体" w:hAnsi="宋体" w:eastAsia="宋体"/>
              <w:sz w:val="16"/>
              <w:szCs w:val="24"/>
            </w:rPr>
          </w:rPrChange>
        </w:rPr>
        <w:t>中国统计出版社</w:t>
      </w:r>
    </w:p>
    <w:p>
      <w:pPr>
        <w:rPr>
          <w:rFonts w:hint="eastAsia" w:ascii="华文楷体" w:hAnsi="华文楷体" w:eastAsia="华文楷体" w:cs="华文楷体"/>
          <w:i w:val="0"/>
          <w:iCs w:val="0"/>
          <w:caps w:val="0"/>
          <w:color w:val="222222"/>
          <w:spacing w:val="0"/>
          <w:sz w:val="19"/>
          <w:szCs w:val="19"/>
          <w:shd w:val="clear" w:fill="FFFFFF"/>
          <w:rPrChange w:id="9796"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797" w:author="野草" w:date="2023-02-05T22:59:51Z">
            <w:rPr>
              <w:rFonts w:ascii="Arial" w:hAnsi="Arial" w:eastAsia="宋体" w:cs="Arial"/>
              <w:i w:val="0"/>
              <w:iCs w:val="0"/>
              <w:caps w:val="0"/>
              <w:color w:val="222222"/>
              <w:spacing w:val="0"/>
              <w:sz w:val="19"/>
              <w:szCs w:val="19"/>
              <w:shd w:val="clear" w:fill="FFFFFF"/>
            </w:rPr>
          </w:rPrChange>
        </w:rPr>
        <w:t>彭少麟, et al. "城市热岛效应研究进展."</w:t>
      </w:r>
      <w:r>
        <w:rPr>
          <w:rFonts w:hint="eastAsia" w:ascii="华文楷体" w:hAnsi="华文楷体" w:eastAsia="华文楷体" w:cs="华文楷体"/>
          <w:i w:val="0"/>
          <w:iCs w:val="0"/>
          <w:caps w:val="0"/>
          <w:color w:val="222222"/>
          <w:spacing w:val="0"/>
          <w:sz w:val="19"/>
          <w:szCs w:val="19"/>
          <w:shd w:val="clear" w:fill="FFFFFF"/>
          <w:rPrChange w:id="9798"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799" w:author="野草" w:date="2023-02-05T22:59:51Z">
            <w:rPr>
              <w:rFonts w:hint="default" w:ascii="Arial" w:hAnsi="Arial" w:eastAsia="宋体" w:cs="Arial"/>
              <w:i/>
              <w:iCs/>
              <w:caps w:val="0"/>
              <w:color w:val="222222"/>
              <w:spacing w:val="0"/>
              <w:sz w:val="19"/>
              <w:szCs w:val="19"/>
              <w:shd w:val="clear" w:fill="FFFFFF"/>
            </w:rPr>
          </w:rPrChange>
        </w:rPr>
        <w:t>生态环境</w:t>
      </w:r>
      <w:r>
        <w:rPr>
          <w:rFonts w:hint="eastAsia" w:ascii="华文楷体" w:hAnsi="华文楷体" w:eastAsia="华文楷体" w:cs="华文楷体"/>
          <w:i w:val="0"/>
          <w:iCs w:val="0"/>
          <w:caps w:val="0"/>
          <w:color w:val="222222"/>
          <w:spacing w:val="0"/>
          <w:sz w:val="19"/>
          <w:szCs w:val="19"/>
          <w:shd w:val="clear" w:fill="FFFFFF"/>
          <w:rPrChange w:id="9800" w:author="野草" w:date="2023-02-05T22:59:51Z">
            <w:rPr>
              <w:rFonts w:hint="default" w:ascii="Arial" w:hAnsi="Arial" w:eastAsia="宋体" w:cs="Arial"/>
              <w:i w:val="0"/>
              <w:iCs w:val="0"/>
              <w:caps w:val="0"/>
              <w:color w:val="222222"/>
              <w:spacing w:val="0"/>
              <w:sz w:val="19"/>
              <w:szCs w:val="19"/>
              <w:shd w:val="clear" w:fill="FFFFFF"/>
            </w:rPr>
          </w:rPrChange>
        </w:rPr>
        <w:t> 14.4 (2005): 574-579.</w:t>
      </w:r>
    </w:p>
    <w:p>
      <w:pPr>
        <w:rPr>
          <w:rFonts w:hint="eastAsia" w:ascii="华文楷体" w:hAnsi="华文楷体" w:eastAsia="华文楷体" w:cs="华文楷体"/>
          <w:i w:val="0"/>
          <w:iCs w:val="0"/>
          <w:caps w:val="0"/>
          <w:color w:val="222222"/>
          <w:spacing w:val="0"/>
          <w:sz w:val="19"/>
          <w:szCs w:val="19"/>
          <w:shd w:val="clear" w:fill="FFFFFF"/>
          <w:rPrChange w:id="9801"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02" w:author="野草" w:date="2023-02-05T22:59:51Z">
            <w:rPr>
              <w:rFonts w:ascii="Arial" w:hAnsi="Arial" w:eastAsia="宋体" w:cs="Arial"/>
              <w:i w:val="0"/>
              <w:iCs w:val="0"/>
              <w:caps w:val="0"/>
              <w:color w:val="222222"/>
              <w:spacing w:val="0"/>
              <w:sz w:val="19"/>
              <w:szCs w:val="19"/>
              <w:shd w:val="clear" w:fill="FFFFFF"/>
            </w:rPr>
          </w:rPrChange>
        </w:rPr>
        <w:t>杨士弘.</w:t>
      </w:r>
      <w:r>
        <w:rPr>
          <w:rFonts w:hint="eastAsia" w:ascii="华文楷体" w:hAnsi="华文楷体" w:eastAsia="华文楷体" w:cs="华文楷体"/>
          <w:i w:val="0"/>
          <w:iCs w:val="0"/>
          <w:caps w:val="0"/>
          <w:color w:val="222222"/>
          <w:spacing w:val="0"/>
          <w:sz w:val="19"/>
          <w:szCs w:val="19"/>
          <w:shd w:val="clear" w:fill="FFFFFF"/>
          <w:rPrChange w:id="9803"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04" w:author="野草" w:date="2023-02-05T22:59:51Z">
            <w:rPr>
              <w:rFonts w:hint="default" w:ascii="Arial" w:hAnsi="Arial" w:eastAsia="宋体" w:cs="Arial"/>
              <w:i/>
              <w:iCs/>
              <w:caps w:val="0"/>
              <w:color w:val="222222"/>
              <w:spacing w:val="0"/>
              <w:sz w:val="19"/>
              <w:szCs w:val="19"/>
              <w:shd w:val="clear" w:fill="FFFFFF"/>
            </w:rPr>
          </w:rPrChange>
        </w:rPr>
        <w:t>城市绿化树木的降温增湿效应研究</w:t>
      </w:r>
      <w:r>
        <w:rPr>
          <w:rFonts w:hint="eastAsia" w:ascii="华文楷体" w:hAnsi="华文楷体" w:eastAsia="华文楷体" w:cs="华文楷体"/>
          <w:i w:val="0"/>
          <w:iCs w:val="0"/>
          <w:caps w:val="0"/>
          <w:color w:val="222222"/>
          <w:spacing w:val="0"/>
          <w:sz w:val="19"/>
          <w:szCs w:val="19"/>
          <w:shd w:val="clear" w:fill="FFFFFF"/>
          <w:rPrChange w:id="9805" w:author="野草" w:date="2023-02-05T22:59:51Z">
            <w:rPr>
              <w:rFonts w:hint="default" w:ascii="Arial" w:hAnsi="Arial" w:eastAsia="宋体" w:cs="Arial"/>
              <w:i w:val="0"/>
              <w:iCs w:val="0"/>
              <w:caps w:val="0"/>
              <w:color w:val="222222"/>
              <w:spacing w:val="0"/>
              <w:sz w:val="19"/>
              <w:szCs w:val="19"/>
              <w:shd w:val="clear" w:fill="FFFFFF"/>
            </w:rPr>
          </w:rPrChange>
        </w:rPr>
        <w:t>. Diss. 1994.</w:t>
      </w:r>
    </w:p>
    <w:p>
      <w:pPr>
        <w:rPr>
          <w:rFonts w:hint="eastAsia" w:ascii="华文楷体" w:hAnsi="华文楷体" w:eastAsia="华文楷体" w:cs="华文楷体"/>
          <w:i w:val="0"/>
          <w:iCs w:val="0"/>
          <w:caps w:val="0"/>
          <w:color w:val="222222"/>
          <w:spacing w:val="0"/>
          <w:sz w:val="19"/>
          <w:szCs w:val="19"/>
          <w:shd w:val="clear" w:fill="FFFFFF"/>
          <w:rPrChange w:id="9806"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07" w:author="野草" w:date="2023-02-05T22:59:51Z">
            <w:rPr>
              <w:rFonts w:ascii="Arial" w:hAnsi="Arial" w:eastAsia="宋体" w:cs="Arial"/>
              <w:i w:val="0"/>
              <w:iCs w:val="0"/>
              <w:caps w:val="0"/>
              <w:color w:val="222222"/>
              <w:spacing w:val="0"/>
              <w:sz w:val="19"/>
              <w:szCs w:val="19"/>
              <w:shd w:val="clear" w:fill="FFFFFF"/>
            </w:rPr>
          </w:rPrChange>
        </w:rPr>
        <w:t>任超, et al. "城市通风廊道研究及其规划应用."</w:t>
      </w:r>
      <w:r>
        <w:rPr>
          <w:rFonts w:hint="eastAsia" w:ascii="华文楷体" w:hAnsi="华文楷体" w:eastAsia="华文楷体" w:cs="华文楷体"/>
          <w:i w:val="0"/>
          <w:iCs w:val="0"/>
          <w:caps w:val="0"/>
          <w:color w:val="222222"/>
          <w:spacing w:val="0"/>
          <w:sz w:val="19"/>
          <w:szCs w:val="19"/>
          <w:shd w:val="clear" w:fill="FFFFFF"/>
          <w:rPrChange w:id="9808"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09" w:author="野草" w:date="2023-02-05T22:59:51Z">
            <w:rPr>
              <w:rFonts w:hint="default" w:ascii="Arial" w:hAnsi="Arial" w:eastAsia="宋体" w:cs="Arial"/>
              <w:i/>
              <w:iCs/>
              <w:caps w:val="0"/>
              <w:color w:val="222222"/>
              <w:spacing w:val="0"/>
              <w:sz w:val="19"/>
              <w:szCs w:val="19"/>
              <w:shd w:val="clear" w:fill="FFFFFF"/>
            </w:rPr>
          </w:rPrChange>
        </w:rPr>
        <w:t>城市规划学刊</w:t>
      </w:r>
      <w:r>
        <w:rPr>
          <w:rFonts w:hint="eastAsia" w:ascii="华文楷体" w:hAnsi="华文楷体" w:eastAsia="华文楷体" w:cs="华文楷体"/>
          <w:i w:val="0"/>
          <w:iCs w:val="0"/>
          <w:caps w:val="0"/>
          <w:color w:val="222222"/>
          <w:spacing w:val="0"/>
          <w:sz w:val="19"/>
          <w:szCs w:val="19"/>
          <w:shd w:val="clear" w:fill="FFFFFF"/>
          <w:rPrChange w:id="9810" w:author="野草" w:date="2023-02-05T22:59:51Z">
            <w:rPr>
              <w:rFonts w:hint="default" w:ascii="Arial" w:hAnsi="Arial" w:eastAsia="宋体" w:cs="Arial"/>
              <w:i w:val="0"/>
              <w:iCs w:val="0"/>
              <w:caps w:val="0"/>
              <w:color w:val="222222"/>
              <w:spacing w:val="0"/>
              <w:sz w:val="19"/>
              <w:szCs w:val="19"/>
              <w:shd w:val="clear" w:fill="FFFFFF"/>
            </w:rPr>
          </w:rPrChange>
        </w:rPr>
        <w:t> 3 (2014): 52-60.</w:t>
      </w:r>
    </w:p>
    <w:p>
      <w:pPr>
        <w:rPr>
          <w:rFonts w:hint="eastAsia" w:ascii="华文楷体" w:hAnsi="华文楷体" w:eastAsia="华文楷体" w:cs="华文楷体"/>
          <w:i w:val="0"/>
          <w:iCs w:val="0"/>
          <w:caps w:val="0"/>
          <w:color w:val="222222"/>
          <w:spacing w:val="0"/>
          <w:sz w:val="19"/>
          <w:szCs w:val="19"/>
          <w:shd w:val="clear" w:fill="FFFFFF"/>
          <w:rPrChange w:id="9811"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12" w:author="野草" w:date="2023-02-05T22:59:51Z">
            <w:rPr>
              <w:rFonts w:ascii="Arial" w:hAnsi="Arial" w:eastAsia="宋体" w:cs="Arial"/>
              <w:i w:val="0"/>
              <w:iCs w:val="0"/>
              <w:caps w:val="0"/>
              <w:color w:val="222222"/>
              <w:spacing w:val="0"/>
              <w:sz w:val="19"/>
              <w:szCs w:val="19"/>
              <w:shd w:val="clear" w:fill="FFFFFF"/>
            </w:rPr>
          </w:rPrChange>
        </w:rPr>
        <w:t>袁振, et al. "基于 TM 影像的哈尔滨市主城区绿地降温作用研究."</w:t>
      </w:r>
      <w:r>
        <w:rPr>
          <w:rFonts w:hint="eastAsia" w:ascii="华文楷体" w:hAnsi="华文楷体" w:eastAsia="华文楷体" w:cs="华文楷体"/>
          <w:i w:val="0"/>
          <w:iCs w:val="0"/>
          <w:caps w:val="0"/>
          <w:color w:val="222222"/>
          <w:spacing w:val="0"/>
          <w:sz w:val="19"/>
          <w:szCs w:val="19"/>
          <w:shd w:val="clear" w:fill="FFFFFF"/>
          <w:rPrChange w:id="9813"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14" w:author="野草" w:date="2023-02-05T22:59:51Z">
            <w:rPr>
              <w:rFonts w:hint="default" w:ascii="Arial" w:hAnsi="Arial" w:eastAsia="宋体" w:cs="Arial"/>
              <w:i/>
              <w:iCs/>
              <w:caps w:val="0"/>
              <w:color w:val="222222"/>
              <w:spacing w:val="0"/>
              <w:sz w:val="19"/>
              <w:szCs w:val="19"/>
              <w:shd w:val="clear" w:fill="FFFFFF"/>
            </w:rPr>
          </w:rPrChange>
        </w:rPr>
        <w:t>地理科学</w:t>
      </w:r>
      <w:r>
        <w:rPr>
          <w:rFonts w:hint="eastAsia" w:ascii="华文楷体" w:hAnsi="华文楷体" w:eastAsia="华文楷体" w:cs="华文楷体"/>
          <w:i w:val="0"/>
          <w:iCs w:val="0"/>
          <w:caps w:val="0"/>
          <w:color w:val="222222"/>
          <w:spacing w:val="0"/>
          <w:sz w:val="19"/>
          <w:szCs w:val="19"/>
          <w:shd w:val="clear" w:fill="FFFFFF"/>
          <w:rPrChange w:id="9815" w:author="野草" w:date="2023-02-05T22:59:51Z">
            <w:rPr>
              <w:rFonts w:hint="default" w:ascii="Arial" w:hAnsi="Arial" w:eastAsia="宋体" w:cs="Arial"/>
              <w:i w:val="0"/>
              <w:iCs w:val="0"/>
              <w:caps w:val="0"/>
              <w:color w:val="222222"/>
              <w:spacing w:val="0"/>
              <w:sz w:val="19"/>
              <w:szCs w:val="19"/>
              <w:shd w:val="clear" w:fill="FFFFFF"/>
            </w:rPr>
          </w:rPrChange>
        </w:rPr>
        <w:t> 10 (2017): 1600-1608.</w:t>
      </w:r>
    </w:p>
    <w:p>
      <w:pPr>
        <w:rPr>
          <w:rFonts w:hint="eastAsia" w:ascii="华文楷体" w:hAnsi="华文楷体" w:eastAsia="华文楷体" w:cs="华文楷体"/>
          <w:i w:val="0"/>
          <w:iCs w:val="0"/>
          <w:caps w:val="0"/>
          <w:color w:val="222222"/>
          <w:spacing w:val="0"/>
          <w:sz w:val="19"/>
          <w:szCs w:val="19"/>
          <w:shd w:val="clear" w:fill="FFFFFF"/>
          <w:rPrChange w:id="9816" w:author="野草" w:date="2023-02-05T22:59:51Z">
            <w:rPr>
              <w:rFonts w:hint="default" w:ascii="Arial" w:hAnsi="Arial" w:eastAsia="宋体" w:cs="Arial"/>
              <w:i w:val="0"/>
              <w:iCs w:val="0"/>
              <w:caps w:val="0"/>
              <w:color w:val="222222"/>
              <w:spacing w:val="0"/>
              <w:sz w:val="19"/>
              <w:szCs w:val="19"/>
              <w:shd w:val="clear" w:fill="FFFFFF"/>
            </w:rPr>
          </w:rPrChange>
        </w:rPr>
      </w:pPr>
      <w:bookmarkStart w:id="33" w:name="OLE_LINK19"/>
      <w:r>
        <w:rPr>
          <w:rFonts w:hint="eastAsia" w:ascii="华文楷体" w:hAnsi="华文楷体" w:eastAsia="华文楷体" w:cs="华文楷体"/>
          <w:i w:val="0"/>
          <w:iCs w:val="0"/>
          <w:caps w:val="0"/>
          <w:color w:val="222222"/>
          <w:spacing w:val="0"/>
          <w:sz w:val="19"/>
          <w:szCs w:val="19"/>
          <w:shd w:val="clear" w:fill="FFFFFF"/>
          <w:rPrChange w:id="9817" w:author="野草" w:date="2023-02-05T22:59:51Z">
            <w:rPr>
              <w:rFonts w:ascii="Arial" w:hAnsi="Arial" w:eastAsia="宋体" w:cs="Arial"/>
              <w:i w:val="0"/>
              <w:iCs w:val="0"/>
              <w:caps w:val="0"/>
              <w:color w:val="222222"/>
              <w:spacing w:val="0"/>
              <w:sz w:val="19"/>
              <w:szCs w:val="19"/>
              <w:shd w:val="clear" w:fill="FFFFFF"/>
            </w:rPr>
          </w:rPrChange>
        </w:rPr>
        <w:t>江斯达, et al. "局地气候分区框架下城市热岛时空分异特征研究进展."</w:t>
      </w:r>
      <w:r>
        <w:rPr>
          <w:rFonts w:hint="eastAsia" w:ascii="华文楷体" w:hAnsi="华文楷体" w:eastAsia="华文楷体" w:cs="华文楷体"/>
          <w:i w:val="0"/>
          <w:iCs w:val="0"/>
          <w:caps w:val="0"/>
          <w:color w:val="222222"/>
          <w:spacing w:val="0"/>
          <w:sz w:val="19"/>
          <w:szCs w:val="19"/>
          <w:shd w:val="clear" w:fill="FFFFFF"/>
          <w:rPrChange w:id="9818"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19" w:author="野草" w:date="2023-02-05T22:59:51Z">
            <w:rPr>
              <w:rFonts w:hint="default" w:ascii="Arial" w:hAnsi="Arial" w:eastAsia="宋体" w:cs="Arial"/>
              <w:i/>
              <w:iCs/>
              <w:caps w:val="0"/>
              <w:color w:val="222222"/>
              <w:spacing w:val="0"/>
              <w:sz w:val="19"/>
              <w:szCs w:val="19"/>
              <w:shd w:val="clear" w:fill="FFFFFF"/>
            </w:rPr>
          </w:rPrChange>
        </w:rPr>
        <w:t>ACTA GEOGRAPHICA SINICA</w:t>
      </w:r>
      <w:r>
        <w:rPr>
          <w:rFonts w:hint="eastAsia" w:ascii="华文楷体" w:hAnsi="华文楷体" w:eastAsia="华文楷体" w:cs="华文楷体"/>
          <w:i w:val="0"/>
          <w:iCs w:val="0"/>
          <w:caps w:val="0"/>
          <w:color w:val="222222"/>
          <w:spacing w:val="0"/>
          <w:sz w:val="19"/>
          <w:szCs w:val="19"/>
          <w:shd w:val="clear" w:fill="FFFFFF"/>
          <w:rPrChange w:id="9820" w:author="野草" w:date="2023-02-05T22:59:51Z">
            <w:rPr>
              <w:rFonts w:hint="default" w:ascii="Arial" w:hAnsi="Arial" w:eastAsia="宋体" w:cs="Arial"/>
              <w:i w:val="0"/>
              <w:iCs w:val="0"/>
              <w:caps w:val="0"/>
              <w:color w:val="222222"/>
              <w:spacing w:val="0"/>
              <w:sz w:val="19"/>
              <w:szCs w:val="19"/>
              <w:shd w:val="clear" w:fill="FFFFFF"/>
            </w:rPr>
          </w:rPrChange>
        </w:rPr>
        <w:t> 75.9 (2020).</w:t>
      </w:r>
    </w:p>
    <w:p>
      <w:pPr>
        <w:rPr>
          <w:rFonts w:hint="eastAsia" w:ascii="华文楷体" w:hAnsi="华文楷体" w:eastAsia="华文楷体" w:cs="华文楷体"/>
          <w:i w:val="0"/>
          <w:iCs w:val="0"/>
          <w:caps w:val="0"/>
          <w:color w:val="222222"/>
          <w:spacing w:val="0"/>
          <w:sz w:val="19"/>
          <w:szCs w:val="19"/>
          <w:shd w:val="clear" w:fill="FFFFFF"/>
          <w:rPrChange w:id="9821"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22" w:author="野草" w:date="2023-02-05T22:59:51Z">
            <w:rPr>
              <w:rFonts w:ascii="Arial" w:hAnsi="Arial" w:eastAsia="宋体" w:cs="Arial"/>
              <w:i w:val="0"/>
              <w:iCs w:val="0"/>
              <w:caps w:val="0"/>
              <w:color w:val="222222"/>
              <w:spacing w:val="0"/>
              <w:sz w:val="19"/>
              <w:szCs w:val="19"/>
              <w:shd w:val="clear" w:fill="FFFFFF"/>
            </w:rPr>
          </w:rPrChange>
        </w:rPr>
        <w:t>朱春阳. "城市湖泊湿地温湿效应——以武汉市为例."</w:t>
      </w:r>
      <w:r>
        <w:rPr>
          <w:rFonts w:hint="eastAsia" w:ascii="华文楷体" w:hAnsi="华文楷体" w:eastAsia="华文楷体" w:cs="华文楷体"/>
          <w:i w:val="0"/>
          <w:iCs w:val="0"/>
          <w:caps w:val="0"/>
          <w:color w:val="222222"/>
          <w:spacing w:val="0"/>
          <w:sz w:val="19"/>
          <w:szCs w:val="19"/>
          <w:shd w:val="clear" w:fill="FFFFFF"/>
          <w:rPrChange w:id="9823"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24" w:author="野草" w:date="2023-02-05T22:59:51Z">
            <w:rPr>
              <w:rFonts w:hint="default" w:ascii="Arial" w:hAnsi="Arial" w:eastAsia="宋体" w:cs="Arial"/>
              <w:i/>
              <w:iCs/>
              <w:caps w:val="0"/>
              <w:color w:val="222222"/>
              <w:spacing w:val="0"/>
              <w:sz w:val="19"/>
              <w:szCs w:val="19"/>
              <w:shd w:val="clear" w:fill="FFFFFF"/>
            </w:rPr>
          </w:rPrChange>
        </w:rPr>
        <w:t>生态学报</w:t>
      </w:r>
      <w:r>
        <w:rPr>
          <w:rFonts w:hint="eastAsia" w:ascii="华文楷体" w:hAnsi="华文楷体" w:eastAsia="华文楷体" w:cs="华文楷体"/>
          <w:i w:val="0"/>
          <w:iCs w:val="0"/>
          <w:caps w:val="0"/>
          <w:color w:val="222222"/>
          <w:spacing w:val="0"/>
          <w:sz w:val="19"/>
          <w:szCs w:val="19"/>
          <w:shd w:val="clear" w:fill="FFFFFF"/>
          <w:rPrChange w:id="9825" w:author="野草" w:date="2023-02-05T22:59:51Z">
            <w:rPr>
              <w:rFonts w:hint="default" w:ascii="Arial" w:hAnsi="Arial" w:eastAsia="宋体" w:cs="Arial"/>
              <w:i w:val="0"/>
              <w:iCs w:val="0"/>
              <w:caps w:val="0"/>
              <w:color w:val="222222"/>
              <w:spacing w:val="0"/>
              <w:sz w:val="19"/>
              <w:szCs w:val="19"/>
              <w:shd w:val="clear" w:fill="FFFFFF"/>
            </w:rPr>
          </w:rPrChange>
        </w:rPr>
        <w:t> 35.16 (2015): 5518-5527.</w:t>
      </w:r>
    </w:p>
    <w:p>
      <w:pPr>
        <w:rPr>
          <w:rFonts w:hint="eastAsia" w:ascii="华文楷体" w:hAnsi="华文楷体" w:eastAsia="华文楷体" w:cs="华文楷体"/>
          <w:i w:val="0"/>
          <w:iCs w:val="0"/>
          <w:caps w:val="0"/>
          <w:color w:val="222222"/>
          <w:spacing w:val="0"/>
          <w:sz w:val="19"/>
          <w:szCs w:val="19"/>
          <w:shd w:val="clear" w:fill="FFFFFF"/>
          <w:rPrChange w:id="9826"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27" w:author="野草" w:date="2023-02-05T22:59:51Z">
            <w:rPr>
              <w:rFonts w:hint="default" w:ascii="Arial" w:hAnsi="Arial" w:eastAsia="宋体" w:cs="Arial"/>
              <w:i w:val="0"/>
              <w:iCs w:val="0"/>
              <w:caps w:val="0"/>
              <w:color w:val="222222"/>
              <w:spacing w:val="0"/>
              <w:sz w:val="19"/>
              <w:szCs w:val="19"/>
              <w:shd w:val="clear" w:fill="FFFFFF"/>
            </w:rPr>
          </w:rPrChange>
        </w:rPr>
        <w:t>李书严,轩春怡,李伟,等.城市中水体的微气候效应研究[J].大气科学,2008,</w:t>
      </w:r>
    </w:p>
    <w:p>
      <w:pPr>
        <w:rPr>
          <w:rFonts w:hint="eastAsia" w:ascii="华文楷体" w:hAnsi="华文楷体" w:eastAsia="华文楷体" w:cs="华文楷体"/>
          <w:i w:val="0"/>
          <w:iCs w:val="0"/>
          <w:caps w:val="0"/>
          <w:color w:val="222222"/>
          <w:spacing w:val="0"/>
          <w:sz w:val="19"/>
          <w:szCs w:val="19"/>
          <w:shd w:val="clear" w:fill="FFFFFF"/>
          <w:rPrChange w:id="982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29" w:author="野草" w:date="2023-02-05T22:59:51Z">
            <w:rPr>
              <w:rFonts w:hint="default" w:ascii="Arial" w:hAnsi="Arial" w:eastAsia="宋体" w:cs="Arial"/>
              <w:i w:val="0"/>
              <w:iCs w:val="0"/>
              <w:caps w:val="0"/>
              <w:color w:val="222222"/>
              <w:spacing w:val="0"/>
              <w:sz w:val="19"/>
              <w:szCs w:val="19"/>
              <w:shd w:val="clear" w:fill="FFFFFF"/>
            </w:rPr>
          </w:rPrChange>
        </w:rPr>
        <w:t>32(3):552-560.</w:t>
      </w:r>
    </w:p>
    <w:p>
      <w:pPr>
        <w:rPr>
          <w:ins w:id="9830" w:author="野草" w:date="2023-02-06T20:22:54Z"/>
          <w:rFonts w:hint="eastAsia" w:ascii="华文楷体" w:hAnsi="华文楷体" w:eastAsia="华文楷体" w:cs="华文楷体"/>
          <w:i w:val="0"/>
          <w:iCs w:val="0"/>
          <w:caps w:val="0"/>
          <w:color w:val="222222"/>
          <w:spacing w:val="0"/>
          <w:sz w:val="19"/>
          <w:szCs w:val="19"/>
          <w:shd w:val="clear" w:fill="FFFFFF"/>
        </w:rPr>
      </w:pPr>
      <w:r>
        <w:rPr>
          <w:rFonts w:hint="eastAsia" w:ascii="华文楷体" w:hAnsi="华文楷体" w:eastAsia="华文楷体" w:cs="华文楷体"/>
          <w:i w:val="0"/>
          <w:iCs w:val="0"/>
          <w:caps w:val="0"/>
          <w:color w:val="222222"/>
          <w:spacing w:val="0"/>
          <w:sz w:val="19"/>
          <w:szCs w:val="19"/>
          <w:shd w:val="clear" w:fill="FFFFFF"/>
          <w:rPrChange w:id="9831" w:author="野草" w:date="2023-02-05T22:59:51Z">
            <w:rPr>
              <w:rFonts w:ascii="Arial" w:hAnsi="Arial" w:eastAsia="宋体" w:cs="Arial"/>
              <w:i w:val="0"/>
              <w:iCs w:val="0"/>
              <w:caps w:val="0"/>
              <w:color w:val="222222"/>
              <w:spacing w:val="0"/>
              <w:sz w:val="19"/>
              <w:szCs w:val="19"/>
              <w:shd w:val="clear" w:fill="FFFFFF"/>
            </w:rPr>
          </w:rPrChange>
        </w:rPr>
        <w:t>Oke, Timothy R.</w:t>
      </w:r>
      <w:r>
        <w:rPr>
          <w:rFonts w:hint="eastAsia" w:ascii="华文楷体" w:hAnsi="华文楷体" w:eastAsia="华文楷体" w:cs="华文楷体"/>
          <w:i w:val="0"/>
          <w:iCs w:val="0"/>
          <w:caps w:val="0"/>
          <w:color w:val="222222"/>
          <w:spacing w:val="0"/>
          <w:sz w:val="19"/>
          <w:szCs w:val="19"/>
          <w:shd w:val="clear" w:fill="FFFFFF"/>
          <w:rPrChange w:id="9832"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33" w:author="野草" w:date="2023-02-05T22:59:51Z">
            <w:rPr>
              <w:rFonts w:hint="default" w:ascii="Arial" w:hAnsi="Arial" w:eastAsia="宋体" w:cs="Arial"/>
              <w:i/>
              <w:iCs/>
              <w:caps w:val="0"/>
              <w:color w:val="222222"/>
              <w:spacing w:val="0"/>
              <w:sz w:val="19"/>
              <w:szCs w:val="19"/>
              <w:shd w:val="clear" w:fill="FFFFFF"/>
            </w:rPr>
          </w:rPrChange>
        </w:rPr>
        <w:t>Boundary layer climates</w:t>
      </w:r>
      <w:r>
        <w:rPr>
          <w:rFonts w:hint="eastAsia" w:ascii="华文楷体" w:hAnsi="华文楷体" w:eastAsia="华文楷体" w:cs="华文楷体"/>
          <w:i w:val="0"/>
          <w:iCs w:val="0"/>
          <w:caps w:val="0"/>
          <w:color w:val="222222"/>
          <w:spacing w:val="0"/>
          <w:sz w:val="19"/>
          <w:szCs w:val="19"/>
          <w:shd w:val="clear" w:fill="FFFFFF"/>
          <w:rPrChange w:id="9834" w:author="野草" w:date="2023-02-05T22:59:51Z">
            <w:rPr>
              <w:rFonts w:hint="default" w:ascii="Arial" w:hAnsi="Arial" w:eastAsia="宋体" w:cs="Arial"/>
              <w:i w:val="0"/>
              <w:iCs w:val="0"/>
              <w:caps w:val="0"/>
              <w:color w:val="222222"/>
              <w:spacing w:val="0"/>
              <w:sz w:val="19"/>
              <w:szCs w:val="19"/>
              <w:shd w:val="clear" w:fill="FFFFFF"/>
            </w:rPr>
          </w:rPrChange>
        </w:rPr>
        <w:t>. Routledge, 2002.</w:t>
      </w:r>
    </w:p>
    <w:p>
      <w:pPr>
        <w:rPr>
          <w:ins w:id="9835" w:author="野草" w:date="2023-02-06T20:17:47Z"/>
          <w:rFonts w:hint="eastAsia" w:ascii="华文楷体" w:hAnsi="华文楷体" w:eastAsia="华文楷体" w:cs="华文楷体"/>
          <w:i w:val="0"/>
          <w:iCs w:val="0"/>
          <w:caps w:val="0"/>
          <w:color w:val="222222"/>
          <w:spacing w:val="0"/>
          <w:sz w:val="19"/>
          <w:szCs w:val="19"/>
          <w:shd w:val="clear" w:fill="FFFFFF"/>
        </w:rPr>
      </w:pPr>
      <w:ins w:id="9836" w:author="野草" w:date="2023-02-06T20:22:54Z">
        <w:r>
          <w:rPr>
            <w:rFonts w:ascii="Arial" w:hAnsi="Arial" w:eastAsia="宋体" w:cs="Arial"/>
            <w:i w:val="0"/>
            <w:iCs w:val="0"/>
            <w:caps w:val="0"/>
            <w:color w:val="222222"/>
            <w:spacing w:val="0"/>
            <w:sz w:val="19"/>
            <w:szCs w:val="19"/>
            <w:shd w:val="clear" w:fill="FFFFFF"/>
          </w:rPr>
          <w:t>An, N.; Dou, J.; González-Cruz, J.E.; Bornstein, R.D.; Miao, S.; Li, L. An Observational Case Study of Synergies between an Intense Heat Wave and the Urban Heat Island in Beijing.</w:t>
        </w:r>
      </w:ins>
      <w:ins w:id="9837" w:author="野草" w:date="2023-02-06T20:22:54Z">
        <w:r>
          <w:rPr>
            <w:rFonts w:hint="default" w:ascii="Arial" w:hAnsi="Arial" w:eastAsia="宋体" w:cs="Arial"/>
            <w:i w:val="0"/>
            <w:iCs w:val="0"/>
            <w:caps w:val="0"/>
            <w:color w:val="222222"/>
            <w:spacing w:val="0"/>
            <w:sz w:val="19"/>
            <w:szCs w:val="19"/>
            <w:shd w:val="clear" w:fill="FFFFFF"/>
          </w:rPr>
          <w:t> </w:t>
        </w:r>
      </w:ins>
      <w:ins w:id="9838" w:author="野草" w:date="2023-02-06T20:22:54Z">
        <w:r>
          <w:rPr>
            <w:rFonts w:hint="default" w:ascii="Arial" w:hAnsi="Arial" w:eastAsia="宋体" w:cs="Arial"/>
            <w:i/>
            <w:iCs/>
            <w:caps w:val="0"/>
            <w:color w:val="222222"/>
            <w:spacing w:val="0"/>
            <w:sz w:val="19"/>
            <w:szCs w:val="19"/>
            <w:shd w:val="clear" w:fill="FFFFFF"/>
          </w:rPr>
          <w:t>J. Appl. Meteorol. Climatol.</w:t>
        </w:r>
      </w:ins>
      <w:ins w:id="9839" w:author="野草" w:date="2023-02-06T20:22:54Z">
        <w:r>
          <w:rPr>
            <w:rFonts w:hint="default" w:ascii="Arial" w:hAnsi="Arial" w:eastAsia="宋体" w:cs="Arial"/>
            <w:i w:val="0"/>
            <w:iCs w:val="0"/>
            <w:caps w:val="0"/>
            <w:color w:val="222222"/>
            <w:spacing w:val="0"/>
            <w:sz w:val="19"/>
            <w:szCs w:val="19"/>
            <w:shd w:val="clear" w:fill="FFFFFF"/>
          </w:rPr>
          <w:t> </w:t>
        </w:r>
      </w:ins>
      <w:ins w:id="9840" w:author="野草" w:date="2023-02-06T20:22:54Z">
        <w:r>
          <w:rPr>
            <w:rFonts w:hint="default" w:ascii="Arial" w:hAnsi="Arial" w:eastAsia="宋体" w:cs="Arial"/>
            <w:b/>
            <w:bCs/>
            <w:i w:val="0"/>
            <w:iCs w:val="0"/>
            <w:caps w:val="0"/>
            <w:color w:val="222222"/>
            <w:spacing w:val="0"/>
            <w:sz w:val="19"/>
            <w:szCs w:val="19"/>
            <w:shd w:val="clear" w:fill="FFFFFF"/>
          </w:rPr>
          <w:t>2020</w:t>
        </w:r>
      </w:ins>
      <w:ins w:id="9841" w:author="野草" w:date="2023-02-06T20:22:54Z">
        <w:r>
          <w:rPr>
            <w:rFonts w:hint="default" w:ascii="Arial" w:hAnsi="Arial" w:eastAsia="宋体" w:cs="Arial"/>
            <w:i w:val="0"/>
            <w:iCs w:val="0"/>
            <w:caps w:val="0"/>
            <w:color w:val="222222"/>
            <w:spacing w:val="0"/>
            <w:sz w:val="19"/>
            <w:szCs w:val="19"/>
            <w:shd w:val="clear" w:fill="FFFFFF"/>
          </w:rPr>
          <w:t>, </w:t>
        </w:r>
      </w:ins>
      <w:ins w:id="9842" w:author="野草" w:date="2023-02-06T20:22:54Z">
        <w:r>
          <w:rPr>
            <w:rFonts w:hint="default" w:ascii="Arial" w:hAnsi="Arial" w:eastAsia="宋体" w:cs="Arial"/>
            <w:i/>
            <w:iCs/>
            <w:caps w:val="0"/>
            <w:color w:val="222222"/>
            <w:spacing w:val="0"/>
            <w:sz w:val="19"/>
            <w:szCs w:val="19"/>
            <w:shd w:val="clear" w:fill="FFFFFF"/>
          </w:rPr>
          <w:t>59</w:t>
        </w:r>
      </w:ins>
      <w:ins w:id="9843" w:author="野草" w:date="2023-02-06T20:22:54Z">
        <w:r>
          <w:rPr>
            <w:rFonts w:hint="default" w:ascii="Arial" w:hAnsi="Arial" w:eastAsia="宋体" w:cs="Arial"/>
            <w:i w:val="0"/>
            <w:iCs w:val="0"/>
            <w:caps w:val="0"/>
            <w:color w:val="222222"/>
            <w:spacing w:val="0"/>
            <w:sz w:val="19"/>
            <w:szCs w:val="19"/>
            <w:shd w:val="clear" w:fill="FFFFFF"/>
          </w:rPr>
          <w:t>, 605–620</w:t>
        </w:r>
      </w:ins>
    </w:p>
    <w:p>
      <w:pPr>
        <w:rPr>
          <w:rFonts w:hint="eastAsia" w:ascii="华文楷体" w:hAnsi="华文楷体" w:eastAsia="华文楷体" w:cs="华文楷体"/>
          <w:i w:val="0"/>
          <w:iCs w:val="0"/>
          <w:caps w:val="0"/>
          <w:color w:val="222222"/>
          <w:spacing w:val="0"/>
          <w:sz w:val="19"/>
          <w:szCs w:val="19"/>
          <w:shd w:val="clear" w:fill="FFFFFF"/>
          <w:rPrChange w:id="9844" w:author="野草" w:date="2023-02-05T22:59:51Z">
            <w:rPr>
              <w:rFonts w:hint="default" w:ascii="Arial" w:hAnsi="Arial" w:eastAsia="宋体" w:cs="Arial"/>
              <w:i w:val="0"/>
              <w:iCs w:val="0"/>
              <w:caps w:val="0"/>
              <w:color w:val="222222"/>
              <w:spacing w:val="0"/>
              <w:sz w:val="19"/>
              <w:szCs w:val="19"/>
              <w:shd w:val="clear" w:fill="FFFFFF"/>
            </w:rPr>
          </w:rPrChange>
        </w:rPr>
      </w:pPr>
      <w:ins w:id="9845" w:author="野草" w:date="2023-02-06T20:17:47Z">
        <w:r>
          <w:rPr>
            <w:rFonts w:ascii="Arial" w:hAnsi="Arial" w:eastAsia="宋体" w:cs="Arial"/>
            <w:i w:val="0"/>
            <w:iCs w:val="0"/>
            <w:caps w:val="0"/>
            <w:color w:val="222222"/>
            <w:spacing w:val="0"/>
            <w:sz w:val="19"/>
            <w:szCs w:val="19"/>
            <w:shd w:val="clear" w:fill="FFFFFF"/>
          </w:rPr>
          <w:t>Xu, Z.; FitzGerald, G.; Guo, Y.; Jalaludin, B.; Tong, S. Impact of heatwave on mortality under different heatwave definitions: A systematic review and meta-analysis.</w:t>
        </w:r>
      </w:ins>
      <w:ins w:id="9846" w:author="野草" w:date="2023-02-06T20:17:47Z">
        <w:r>
          <w:rPr>
            <w:rFonts w:hint="default" w:ascii="Arial" w:hAnsi="Arial" w:eastAsia="宋体" w:cs="Arial"/>
            <w:i w:val="0"/>
            <w:iCs w:val="0"/>
            <w:caps w:val="0"/>
            <w:color w:val="222222"/>
            <w:spacing w:val="0"/>
            <w:sz w:val="19"/>
            <w:szCs w:val="19"/>
            <w:shd w:val="clear" w:fill="FFFFFF"/>
          </w:rPr>
          <w:t> </w:t>
        </w:r>
      </w:ins>
      <w:ins w:id="9847" w:author="野草" w:date="2023-02-06T20:17:47Z">
        <w:r>
          <w:rPr>
            <w:rFonts w:hint="default" w:ascii="Arial" w:hAnsi="Arial" w:eastAsia="宋体" w:cs="Arial"/>
            <w:i/>
            <w:iCs/>
            <w:caps w:val="0"/>
            <w:color w:val="222222"/>
            <w:spacing w:val="0"/>
            <w:sz w:val="19"/>
            <w:szCs w:val="19"/>
            <w:shd w:val="clear" w:fill="FFFFFF"/>
          </w:rPr>
          <w:t>Environ. Int.</w:t>
        </w:r>
      </w:ins>
      <w:ins w:id="9848" w:author="野草" w:date="2023-02-06T20:17:47Z">
        <w:r>
          <w:rPr>
            <w:rFonts w:hint="default" w:ascii="Arial" w:hAnsi="Arial" w:eastAsia="宋体" w:cs="Arial"/>
            <w:i w:val="0"/>
            <w:iCs w:val="0"/>
            <w:caps w:val="0"/>
            <w:color w:val="222222"/>
            <w:spacing w:val="0"/>
            <w:sz w:val="19"/>
            <w:szCs w:val="19"/>
            <w:shd w:val="clear" w:fill="FFFFFF"/>
          </w:rPr>
          <w:t> </w:t>
        </w:r>
      </w:ins>
      <w:ins w:id="9849" w:author="野草" w:date="2023-02-06T20:17:47Z">
        <w:r>
          <w:rPr>
            <w:rFonts w:hint="default" w:ascii="Arial" w:hAnsi="Arial" w:eastAsia="宋体" w:cs="Arial"/>
            <w:b/>
            <w:bCs/>
            <w:i w:val="0"/>
            <w:iCs w:val="0"/>
            <w:caps w:val="0"/>
            <w:color w:val="222222"/>
            <w:spacing w:val="0"/>
            <w:sz w:val="19"/>
            <w:szCs w:val="19"/>
            <w:shd w:val="clear" w:fill="FFFFFF"/>
          </w:rPr>
          <w:t>2016</w:t>
        </w:r>
      </w:ins>
      <w:ins w:id="9850" w:author="野草" w:date="2023-02-06T20:17:47Z">
        <w:r>
          <w:rPr>
            <w:rFonts w:hint="default" w:ascii="Arial" w:hAnsi="Arial" w:eastAsia="宋体" w:cs="Arial"/>
            <w:i w:val="0"/>
            <w:iCs w:val="0"/>
            <w:caps w:val="0"/>
            <w:color w:val="222222"/>
            <w:spacing w:val="0"/>
            <w:sz w:val="19"/>
            <w:szCs w:val="19"/>
            <w:shd w:val="clear" w:fill="FFFFFF"/>
          </w:rPr>
          <w:t>, </w:t>
        </w:r>
      </w:ins>
      <w:ins w:id="9851" w:author="野草" w:date="2023-02-06T20:17:47Z">
        <w:r>
          <w:rPr>
            <w:rFonts w:hint="default" w:ascii="Arial" w:hAnsi="Arial" w:eastAsia="宋体" w:cs="Arial"/>
            <w:i/>
            <w:iCs/>
            <w:caps w:val="0"/>
            <w:color w:val="222222"/>
            <w:spacing w:val="0"/>
            <w:sz w:val="19"/>
            <w:szCs w:val="19"/>
            <w:shd w:val="clear" w:fill="FFFFFF"/>
          </w:rPr>
          <w:t>89–90</w:t>
        </w:r>
      </w:ins>
      <w:ins w:id="9852" w:author="野草" w:date="2023-02-06T20:17:47Z">
        <w:r>
          <w:rPr>
            <w:rFonts w:hint="default" w:ascii="Arial" w:hAnsi="Arial" w:eastAsia="宋体" w:cs="Arial"/>
            <w:i w:val="0"/>
            <w:iCs w:val="0"/>
            <w:caps w:val="0"/>
            <w:color w:val="222222"/>
            <w:spacing w:val="0"/>
            <w:sz w:val="19"/>
            <w:szCs w:val="19"/>
            <w:shd w:val="clear" w:fill="FFFFFF"/>
          </w:rPr>
          <w:t>, 193–203.</w:t>
        </w:r>
      </w:ins>
    </w:p>
    <w:p>
      <w:pPr>
        <w:rPr>
          <w:rFonts w:hint="eastAsia" w:ascii="华文楷体" w:hAnsi="华文楷体" w:eastAsia="华文楷体" w:cs="华文楷体"/>
          <w:i w:val="0"/>
          <w:iCs w:val="0"/>
          <w:caps w:val="0"/>
          <w:color w:val="222222"/>
          <w:spacing w:val="0"/>
          <w:sz w:val="19"/>
          <w:szCs w:val="19"/>
          <w:shd w:val="clear" w:fill="FFFFFF"/>
          <w:rPrChange w:id="985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54" w:author="野草" w:date="2023-02-05T22:59:51Z">
            <w:rPr>
              <w:rFonts w:ascii="Arial" w:hAnsi="Arial" w:eastAsia="宋体" w:cs="Arial"/>
              <w:i w:val="0"/>
              <w:iCs w:val="0"/>
              <w:caps w:val="0"/>
              <w:color w:val="222222"/>
              <w:spacing w:val="0"/>
              <w:sz w:val="19"/>
              <w:szCs w:val="19"/>
              <w:shd w:val="clear" w:fill="FFFFFF"/>
            </w:rPr>
          </w:rPrChange>
        </w:rPr>
        <w:t>Yang, Chaobin, Fengqin Yan, and Shuwen Zhang. "Comparison of land surface and air temperatures for quantifying summer and winter urban heat island in a snow climate city."</w:t>
      </w:r>
      <w:r>
        <w:rPr>
          <w:rFonts w:hint="eastAsia" w:ascii="华文楷体" w:hAnsi="华文楷体" w:eastAsia="华文楷体" w:cs="华文楷体"/>
          <w:i w:val="0"/>
          <w:iCs w:val="0"/>
          <w:caps w:val="0"/>
          <w:color w:val="222222"/>
          <w:spacing w:val="0"/>
          <w:sz w:val="19"/>
          <w:szCs w:val="19"/>
          <w:shd w:val="clear" w:fill="FFFFFF"/>
          <w:rPrChange w:id="985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56" w:author="野草" w:date="2023-02-05T22:59:51Z">
            <w:rPr>
              <w:rFonts w:hint="default" w:ascii="Arial" w:hAnsi="Arial" w:eastAsia="宋体" w:cs="Arial"/>
              <w:i/>
              <w:iCs/>
              <w:caps w:val="0"/>
              <w:color w:val="222222"/>
              <w:spacing w:val="0"/>
              <w:sz w:val="19"/>
              <w:szCs w:val="19"/>
              <w:shd w:val="clear" w:fill="FFFFFF"/>
            </w:rPr>
          </w:rPrChange>
        </w:rPr>
        <w:t>Journal of environmental management</w:t>
      </w:r>
      <w:r>
        <w:rPr>
          <w:rFonts w:hint="eastAsia" w:ascii="华文楷体" w:hAnsi="华文楷体" w:eastAsia="华文楷体" w:cs="华文楷体"/>
          <w:i w:val="0"/>
          <w:iCs w:val="0"/>
          <w:caps w:val="0"/>
          <w:color w:val="222222"/>
          <w:spacing w:val="0"/>
          <w:sz w:val="19"/>
          <w:szCs w:val="19"/>
          <w:shd w:val="clear" w:fill="FFFFFF"/>
          <w:rPrChange w:id="9857" w:author="野草" w:date="2023-02-05T22:59:51Z">
            <w:rPr>
              <w:rFonts w:hint="default" w:ascii="Arial" w:hAnsi="Arial" w:eastAsia="宋体" w:cs="Arial"/>
              <w:i w:val="0"/>
              <w:iCs w:val="0"/>
              <w:caps w:val="0"/>
              <w:color w:val="222222"/>
              <w:spacing w:val="0"/>
              <w:sz w:val="19"/>
              <w:szCs w:val="19"/>
              <w:shd w:val="clear" w:fill="FFFFFF"/>
            </w:rPr>
          </w:rPrChange>
        </w:rPr>
        <w:t> 265 (2020): 110563.</w:t>
      </w:r>
    </w:p>
    <w:p>
      <w:pPr>
        <w:rPr>
          <w:rFonts w:hint="eastAsia" w:ascii="华文楷体" w:hAnsi="华文楷体" w:eastAsia="华文楷体" w:cs="华文楷体"/>
          <w:i w:val="0"/>
          <w:iCs w:val="0"/>
          <w:caps w:val="0"/>
          <w:color w:val="222222"/>
          <w:spacing w:val="0"/>
          <w:sz w:val="19"/>
          <w:szCs w:val="19"/>
          <w:shd w:val="clear" w:fill="FFFFFF"/>
          <w:rPrChange w:id="985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59" w:author="野草" w:date="2023-02-05T22:59:51Z">
            <w:rPr>
              <w:rFonts w:ascii="Arial" w:hAnsi="Arial" w:eastAsia="宋体" w:cs="Arial"/>
              <w:i w:val="0"/>
              <w:iCs w:val="0"/>
              <w:caps w:val="0"/>
              <w:color w:val="222222"/>
              <w:spacing w:val="0"/>
              <w:sz w:val="19"/>
              <w:szCs w:val="19"/>
              <w:shd w:val="clear" w:fill="FFFFFF"/>
            </w:rPr>
          </w:rPrChange>
        </w:rPr>
        <w:t>Cao, Jie, et al. "Within-city spatial and temporal heterogeneity of air temperature and its relationship with land surface temperature."</w:t>
      </w:r>
      <w:r>
        <w:rPr>
          <w:rFonts w:hint="eastAsia" w:ascii="华文楷体" w:hAnsi="华文楷体" w:eastAsia="华文楷体" w:cs="华文楷体"/>
          <w:i w:val="0"/>
          <w:iCs w:val="0"/>
          <w:caps w:val="0"/>
          <w:color w:val="222222"/>
          <w:spacing w:val="0"/>
          <w:sz w:val="19"/>
          <w:szCs w:val="19"/>
          <w:shd w:val="clear" w:fill="FFFFFF"/>
          <w:rPrChange w:id="986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61" w:author="野草" w:date="2023-02-05T22:59:51Z">
            <w:rPr>
              <w:rFonts w:hint="default" w:ascii="Arial" w:hAnsi="Arial" w:eastAsia="宋体" w:cs="Arial"/>
              <w:i/>
              <w:iCs/>
              <w:caps w:val="0"/>
              <w:color w:val="222222"/>
              <w:spacing w:val="0"/>
              <w:sz w:val="19"/>
              <w:szCs w:val="19"/>
              <w:shd w:val="clear" w:fill="FFFFFF"/>
            </w:rPr>
          </w:rPrChange>
        </w:rPr>
        <w:t>Landscape and Urban Planning</w:t>
      </w:r>
      <w:r>
        <w:rPr>
          <w:rFonts w:hint="eastAsia" w:ascii="华文楷体" w:hAnsi="华文楷体" w:eastAsia="华文楷体" w:cs="华文楷体"/>
          <w:i w:val="0"/>
          <w:iCs w:val="0"/>
          <w:caps w:val="0"/>
          <w:color w:val="222222"/>
          <w:spacing w:val="0"/>
          <w:sz w:val="19"/>
          <w:szCs w:val="19"/>
          <w:shd w:val="clear" w:fill="FFFFFF"/>
          <w:rPrChange w:id="9862" w:author="野草" w:date="2023-02-05T22:59:51Z">
            <w:rPr>
              <w:rFonts w:hint="default" w:ascii="Arial" w:hAnsi="Arial" w:eastAsia="宋体" w:cs="Arial"/>
              <w:i w:val="0"/>
              <w:iCs w:val="0"/>
              <w:caps w:val="0"/>
              <w:color w:val="222222"/>
              <w:spacing w:val="0"/>
              <w:sz w:val="19"/>
              <w:szCs w:val="19"/>
              <w:shd w:val="clear" w:fill="FFFFFF"/>
            </w:rPr>
          </w:rPrChange>
        </w:rPr>
        <w:t> 206 (2021): 103979.</w:t>
      </w:r>
    </w:p>
    <w:p>
      <w:pPr>
        <w:rPr>
          <w:rFonts w:hint="eastAsia" w:ascii="华文楷体" w:hAnsi="华文楷体" w:eastAsia="华文楷体" w:cs="华文楷体"/>
          <w:i w:val="0"/>
          <w:iCs w:val="0"/>
          <w:caps w:val="0"/>
          <w:color w:val="222222"/>
          <w:spacing w:val="0"/>
          <w:sz w:val="19"/>
          <w:szCs w:val="19"/>
          <w:shd w:val="clear" w:fill="FFFFFF"/>
          <w:rPrChange w:id="986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64" w:author="野草" w:date="2023-02-05T22:59:51Z">
            <w:rPr>
              <w:rFonts w:ascii="Arial" w:hAnsi="Arial" w:eastAsia="宋体" w:cs="Arial"/>
              <w:i w:val="0"/>
              <w:iCs w:val="0"/>
              <w:caps w:val="0"/>
              <w:color w:val="222222"/>
              <w:spacing w:val="0"/>
              <w:sz w:val="19"/>
              <w:szCs w:val="19"/>
              <w:shd w:val="clear" w:fill="FFFFFF"/>
            </w:rPr>
          </w:rPrChange>
        </w:rPr>
        <w:t>Azevedo, Juliana Antunes, Lee Chapman, and Catherine L. Muller. "Quantifying the daytime and night-time urban heat island in Birmingham, UK: A comparison of satellite derived land surface temperature and high resolution air temperature observations."</w:t>
      </w:r>
      <w:r>
        <w:rPr>
          <w:rFonts w:hint="eastAsia" w:ascii="华文楷体" w:hAnsi="华文楷体" w:eastAsia="华文楷体" w:cs="华文楷体"/>
          <w:i w:val="0"/>
          <w:iCs w:val="0"/>
          <w:caps w:val="0"/>
          <w:color w:val="222222"/>
          <w:spacing w:val="0"/>
          <w:sz w:val="19"/>
          <w:szCs w:val="19"/>
          <w:shd w:val="clear" w:fill="FFFFFF"/>
          <w:rPrChange w:id="986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66" w:author="野草" w:date="2023-02-05T22:59:51Z">
            <w:rPr>
              <w:rFonts w:hint="default" w:ascii="Arial" w:hAnsi="Arial" w:eastAsia="宋体" w:cs="Arial"/>
              <w:i/>
              <w:iCs/>
              <w:caps w:val="0"/>
              <w:color w:val="222222"/>
              <w:spacing w:val="0"/>
              <w:sz w:val="19"/>
              <w:szCs w:val="19"/>
              <w:shd w:val="clear" w:fill="FFFFFF"/>
            </w:rPr>
          </w:rPrChange>
        </w:rPr>
        <w:t>Remote Sensing</w:t>
      </w:r>
      <w:r>
        <w:rPr>
          <w:rFonts w:hint="eastAsia" w:ascii="华文楷体" w:hAnsi="华文楷体" w:eastAsia="华文楷体" w:cs="华文楷体"/>
          <w:i w:val="0"/>
          <w:iCs w:val="0"/>
          <w:caps w:val="0"/>
          <w:color w:val="222222"/>
          <w:spacing w:val="0"/>
          <w:sz w:val="19"/>
          <w:szCs w:val="19"/>
          <w:shd w:val="clear" w:fill="FFFFFF"/>
          <w:rPrChange w:id="9867" w:author="野草" w:date="2023-02-05T22:59:51Z">
            <w:rPr>
              <w:rFonts w:hint="default" w:ascii="Arial" w:hAnsi="Arial" w:eastAsia="宋体" w:cs="Arial"/>
              <w:i w:val="0"/>
              <w:iCs w:val="0"/>
              <w:caps w:val="0"/>
              <w:color w:val="222222"/>
              <w:spacing w:val="0"/>
              <w:sz w:val="19"/>
              <w:szCs w:val="19"/>
              <w:shd w:val="clear" w:fill="FFFFFF"/>
            </w:rPr>
          </w:rPrChange>
        </w:rPr>
        <w:t> 8.2 (2016): 153.</w:t>
      </w:r>
    </w:p>
    <w:p>
      <w:pPr>
        <w:rPr>
          <w:rFonts w:hint="eastAsia" w:ascii="华文楷体" w:hAnsi="华文楷体" w:eastAsia="华文楷体" w:cs="华文楷体"/>
          <w:i w:val="0"/>
          <w:iCs w:val="0"/>
          <w:caps w:val="0"/>
          <w:color w:val="222222"/>
          <w:spacing w:val="0"/>
          <w:sz w:val="19"/>
          <w:szCs w:val="19"/>
          <w:shd w:val="clear" w:fill="FFFFFF"/>
          <w:rPrChange w:id="986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69" w:author="野草" w:date="2023-02-05T22:59:51Z">
            <w:rPr>
              <w:rFonts w:ascii="Arial" w:hAnsi="Arial" w:eastAsia="宋体" w:cs="Arial"/>
              <w:i w:val="0"/>
              <w:iCs w:val="0"/>
              <w:caps w:val="0"/>
              <w:color w:val="222222"/>
              <w:spacing w:val="0"/>
              <w:sz w:val="19"/>
              <w:szCs w:val="19"/>
              <w:shd w:val="clear" w:fill="FFFFFF"/>
            </w:rPr>
          </w:rPrChange>
        </w:rPr>
        <w:t>Muniz-Gäal, Lígia Parreira, et al. "Urban geometry and the microclimate of street canyons in tropical climate."</w:t>
      </w:r>
      <w:r>
        <w:rPr>
          <w:rFonts w:hint="eastAsia" w:ascii="华文楷体" w:hAnsi="华文楷体" w:eastAsia="华文楷体" w:cs="华文楷体"/>
          <w:i w:val="0"/>
          <w:iCs w:val="0"/>
          <w:caps w:val="0"/>
          <w:color w:val="222222"/>
          <w:spacing w:val="0"/>
          <w:sz w:val="19"/>
          <w:szCs w:val="19"/>
          <w:shd w:val="clear" w:fill="FFFFFF"/>
          <w:rPrChange w:id="987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71" w:author="野草" w:date="2023-02-05T22:59:51Z">
            <w:rPr>
              <w:rFonts w:hint="default" w:ascii="Arial" w:hAnsi="Arial" w:eastAsia="宋体" w:cs="Arial"/>
              <w:i/>
              <w:iCs/>
              <w:caps w:val="0"/>
              <w:color w:val="222222"/>
              <w:spacing w:val="0"/>
              <w:sz w:val="19"/>
              <w:szCs w:val="19"/>
              <w:shd w:val="clear" w:fill="FFFFFF"/>
            </w:rPr>
          </w:rPrChange>
        </w:rPr>
        <w:t>Building and Environment</w:t>
      </w:r>
      <w:r>
        <w:rPr>
          <w:rFonts w:hint="eastAsia" w:ascii="华文楷体" w:hAnsi="华文楷体" w:eastAsia="华文楷体" w:cs="华文楷体"/>
          <w:i w:val="0"/>
          <w:iCs w:val="0"/>
          <w:caps w:val="0"/>
          <w:color w:val="222222"/>
          <w:spacing w:val="0"/>
          <w:sz w:val="19"/>
          <w:szCs w:val="19"/>
          <w:shd w:val="clear" w:fill="FFFFFF"/>
          <w:rPrChange w:id="9872" w:author="野草" w:date="2023-02-05T22:59:51Z">
            <w:rPr>
              <w:rFonts w:hint="default" w:ascii="Arial" w:hAnsi="Arial" w:eastAsia="宋体" w:cs="Arial"/>
              <w:i w:val="0"/>
              <w:iCs w:val="0"/>
              <w:caps w:val="0"/>
              <w:color w:val="222222"/>
              <w:spacing w:val="0"/>
              <w:sz w:val="19"/>
              <w:szCs w:val="19"/>
              <w:shd w:val="clear" w:fill="FFFFFF"/>
            </w:rPr>
          </w:rPrChange>
        </w:rPr>
        <w:t> 169 (2020): 106547.</w:t>
      </w:r>
    </w:p>
    <w:p>
      <w:pPr>
        <w:rPr>
          <w:rFonts w:hint="eastAsia" w:ascii="华文楷体" w:hAnsi="华文楷体" w:eastAsia="华文楷体" w:cs="华文楷体"/>
          <w:i w:val="0"/>
          <w:iCs w:val="0"/>
          <w:caps w:val="0"/>
          <w:color w:val="222222"/>
          <w:spacing w:val="0"/>
          <w:sz w:val="19"/>
          <w:szCs w:val="19"/>
          <w:shd w:val="clear" w:fill="FFFFFF"/>
          <w:rPrChange w:id="987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74" w:author="野草" w:date="2023-02-05T22:59:51Z">
            <w:rPr>
              <w:rFonts w:ascii="Arial" w:hAnsi="Arial" w:eastAsia="宋体" w:cs="Arial"/>
              <w:i w:val="0"/>
              <w:iCs w:val="0"/>
              <w:caps w:val="0"/>
              <w:color w:val="222222"/>
              <w:spacing w:val="0"/>
              <w:sz w:val="19"/>
              <w:szCs w:val="19"/>
              <w:shd w:val="clear" w:fill="FFFFFF"/>
            </w:rPr>
          </w:rPrChange>
        </w:rPr>
        <w:t>Huang, Xin, and Ying Wang. "Investigating the effects of 3D urban morphology on the surface urban heat island effect in urban functional zones by using high-resolution remote sensing data: A case study of Wuhan, Central China."</w:t>
      </w:r>
      <w:r>
        <w:rPr>
          <w:rFonts w:hint="eastAsia" w:ascii="华文楷体" w:hAnsi="华文楷体" w:eastAsia="华文楷体" w:cs="华文楷体"/>
          <w:i w:val="0"/>
          <w:iCs w:val="0"/>
          <w:caps w:val="0"/>
          <w:color w:val="222222"/>
          <w:spacing w:val="0"/>
          <w:sz w:val="19"/>
          <w:szCs w:val="19"/>
          <w:shd w:val="clear" w:fill="FFFFFF"/>
          <w:rPrChange w:id="987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76" w:author="野草" w:date="2023-02-05T22:59:51Z">
            <w:rPr>
              <w:rFonts w:hint="default" w:ascii="Arial" w:hAnsi="Arial" w:eastAsia="宋体" w:cs="Arial"/>
              <w:i/>
              <w:iCs/>
              <w:caps w:val="0"/>
              <w:color w:val="222222"/>
              <w:spacing w:val="0"/>
              <w:sz w:val="19"/>
              <w:szCs w:val="19"/>
              <w:shd w:val="clear" w:fill="FFFFFF"/>
            </w:rPr>
          </w:rPrChange>
        </w:rPr>
        <w:t>ISPRS Journal of Photogrammetry and Remote Sensing</w:t>
      </w:r>
      <w:r>
        <w:rPr>
          <w:rFonts w:hint="eastAsia" w:ascii="华文楷体" w:hAnsi="华文楷体" w:eastAsia="华文楷体" w:cs="华文楷体"/>
          <w:i w:val="0"/>
          <w:iCs w:val="0"/>
          <w:caps w:val="0"/>
          <w:color w:val="222222"/>
          <w:spacing w:val="0"/>
          <w:sz w:val="19"/>
          <w:szCs w:val="19"/>
          <w:shd w:val="clear" w:fill="FFFFFF"/>
          <w:rPrChange w:id="9877" w:author="野草" w:date="2023-02-05T22:59:51Z">
            <w:rPr>
              <w:rFonts w:hint="default" w:ascii="Arial" w:hAnsi="Arial" w:eastAsia="宋体" w:cs="Arial"/>
              <w:i w:val="0"/>
              <w:iCs w:val="0"/>
              <w:caps w:val="0"/>
              <w:color w:val="222222"/>
              <w:spacing w:val="0"/>
              <w:sz w:val="19"/>
              <w:szCs w:val="19"/>
              <w:shd w:val="clear" w:fill="FFFFFF"/>
            </w:rPr>
          </w:rPrChange>
        </w:rPr>
        <w:t> 152 (2019): 119-131.</w:t>
      </w:r>
    </w:p>
    <w:p>
      <w:pPr>
        <w:rPr>
          <w:rFonts w:hint="eastAsia" w:ascii="华文楷体" w:hAnsi="华文楷体" w:eastAsia="华文楷体" w:cs="华文楷体"/>
          <w:i w:val="0"/>
          <w:iCs w:val="0"/>
          <w:caps w:val="0"/>
          <w:color w:val="222222"/>
          <w:spacing w:val="0"/>
          <w:sz w:val="19"/>
          <w:szCs w:val="19"/>
          <w:shd w:val="clear" w:fill="FFFFFF"/>
          <w:rPrChange w:id="987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79" w:author="野草" w:date="2023-02-05T22:59:51Z">
            <w:rPr>
              <w:rFonts w:ascii="Arial" w:hAnsi="Arial" w:eastAsia="宋体" w:cs="Arial"/>
              <w:i w:val="0"/>
              <w:iCs w:val="0"/>
              <w:caps w:val="0"/>
              <w:color w:val="222222"/>
              <w:spacing w:val="0"/>
              <w:sz w:val="19"/>
              <w:szCs w:val="19"/>
              <w:shd w:val="clear" w:fill="FFFFFF"/>
            </w:rPr>
          </w:rPrChange>
        </w:rPr>
        <w:t>Jamei, Elmira, et al. "Review on the impact of urban geometry and pedestrian level greening on outdoor thermal comfort."</w:t>
      </w:r>
      <w:r>
        <w:rPr>
          <w:rFonts w:hint="eastAsia" w:ascii="华文楷体" w:hAnsi="华文楷体" w:eastAsia="华文楷体" w:cs="华文楷体"/>
          <w:i w:val="0"/>
          <w:iCs w:val="0"/>
          <w:caps w:val="0"/>
          <w:color w:val="222222"/>
          <w:spacing w:val="0"/>
          <w:sz w:val="19"/>
          <w:szCs w:val="19"/>
          <w:shd w:val="clear" w:fill="FFFFFF"/>
          <w:rPrChange w:id="988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81" w:author="野草" w:date="2023-02-05T22:59:51Z">
            <w:rPr>
              <w:rFonts w:hint="default" w:ascii="Arial" w:hAnsi="Arial" w:eastAsia="宋体" w:cs="Arial"/>
              <w:i/>
              <w:iCs/>
              <w:caps w:val="0"/>
              <w:color w:val="222222"/>
              <w:spacing w:val="0"/>
              <w:sz w:val="19"/>
              <w:szCs w:val="19"/>
              <w:shd w:val="clear" w:fill="FFFFFF"/>
            </w:rPr>
          </w:rPrChange>
        </w:rPr>
        <w:t>Renewable and Sustainable Energy Reviews</w:t>
      </w:r>
      <w:r>
        <w:rPr>
          <w:rFonts w:hint="eastAsia" w:ascii="华文楷体" w:hAnsi="华文楷体" w:eastAsia="华文楷体" w:cs="华文楷体"/>
          <w:i w:val="0"/>
          <w:iCs w:val="0"/>
          <w:caps w:val="0"/>
          <w:color w:val="222222"/>
          <w:spacing w:val="0"/>
          <w:sz w:val="19"/>
          <w:szCs w:val="19"/>
          <w:shd w:val="clear" w:fill="FFFFFF"/>
          <w:rPrChange w:id="9882" w:author="野草" w:date="2023-02-05T22:59:51Z">
            <w:rPr>
              <w:rFonts w:hint="default" w:ascii="Arial" w:hAnsi="Arial" w:eastAsia="宋体" w:cs="Arial"/>
              <w:i w:val="0"/>
              <w:iCs w:val="0"/>
              <w:caps w:val="0"/>
              <w:color w:val="222222"/>
              <w:spacing w:val="0"/>
              <w:sz w:val="19"/>
              <w:szCs w:val="19"/>
              <w:shd w:val="clear" w:fill="FFFFFF"/>
            </w:rPr>
          </w:rPrChange>
        </w:rPr>
        <w:t> 54 (2016): 1002-1017.</w:t>
      </w:r>
    </w:p>
    <w:p>
      <w:pPr>
        <w:rPr>
          <w:rFonts w:hint="eastAsia" w:ascii="华文楷体" w:hAnsi="华文楷体" w:eastAsia="华文楷体" w:cs="华文楷体"/>
          <w:i w:val="0"/>
          <w:iCs w:val="0"/>
          <w:caps w:val="0"/>
          <w:color w:val="222222"/>
          <w:spacing w:val="0"/>
          <w:sz w:val="19"/>
          <w:szCs w:val="19"/>
          <w:shd w:val="clear" w:fill="FFFFFF"/>
          <w:rPrChange w:id="988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84" w:author="野草" w:date="2023-02-05T22:59:51Z">
            <w:rPr>
              <w:rFonts w:ascii="Arial" w:hAnsi="Arial" w:eastAsia="宋体" w:cs="Arial"/>
              <w:i w:val="0"/>
              <w:iCs w:val="0"/>
              <w:caps w:val="0"/>
              <w:color w:val="222222"/>
              <w:spacing w:val="0"/>
              <w:sz w:val="19"/>
              <w:szCs w:val="19"/>
              <w:shd w:val="clear" w:fill="FFFFFF"/>
            </w:rPr>
          </w:rPrChange>
        </w:rPr>
        <w:t>Yang, Feng, Feng Qian, and Stephen SY Lau. "Urban form and density as indicators for summertime outdoor ventilation potential: A case study on high-rise housing in Shanghai."</w:t>
      </w:r>
      <w:r>
        <w:rPr>
          <w:rFonts w:hint="eastAsia" w:ascii="华文楷体" w:hAnsi="华文楷体" w:eastAsia="华文楷体" w:cs="华文楷体"/>
          <w:i w:val="0"/>
          <w:iCs w:val="0"/>
          <w:caps w:val="0"/>
          <w:color w:val="222222"/>
          <w:spacing w:val="0"/>
          <w:sz w:val="19"/>
          <w:szCs w:val="19"/>
          <w:shd w:val="clear" w:fill="FFFFFF"/>
          <w:rPrChange w:id="988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86" w:author="野草" w:date="2023-02-05T22:59:51Z">
            <w:rPr>
              <w:rFonts w:hint="default" w:ascii="Arial" w:hAnsi="Arial" w:eastAsia="宋体" w:cs="Arial"/>
              <w:i/>
              <w:iCs/>
              <w:caps w:val="0"/>
              <w:color w:val="222222"/>
              <w:spacing w:val="0"/>
              <w:sz w:val="19"/>
              <w:szCs w:val="19"/>
              <w:shd w:val="clear" w:fill="FFFFFF"/>
            </w:rPr>
          </w:rPrChange>
        </w:rPr>
        <w:t>Building and environment</w:t>
      </w:r>
      <w:r>
        <w:rPr>
          <w:rFonts w:hint="eastAsia" w:ascii="华文楷体" w:hAnsi="华文楷体" w:eastAsia="华文楷体" w:cs="华文楷体"/>
          <w:i w:val="0"/>
          <w:iCs w:val="0"/>
          <w:caps w:val="0"/>
          <w:color w:val="222222"/>
          <w:spacing w:val="0"/>
          <w:sz w:val="19"/>
          <w:szCs w:val="19"/>
          <w:shd w:val="clear" w:fill="FFFFFF"/>
          <w:rPrChange w:id="9887" w:author="野草" w:date="2023-02-05T22:59:51Z">
            <w:rPr>
              <w:rFonts w:hint="default" w:ascii="Arial" w:hAnsi="Arial" w:eastAsia="宋体" w:cs="Arial"/>
              <w:i w:val="0"/>
              <w:iCs w:val="0"/>
              <w:caps w:val="0"/>
              <w:color w:val="222222"/>
              <w:spacing w:val="0"/>
              <w:sz w:val="19"/>
              <w:szCs w:val="19"/>
              <w:shd w:val="clear" w:fill="FFFFFF"/>
            </w:rPr>
          </w:rPrChange>
        </w:rPr>
        <w:t> 70 (2013): 122-137.</w:t>
      </w:r>
    </w:p>
    <w:p>
      <w:pPr>
        <w:rPr>
          <w:rFonts w:hint="eastAsia" w:ascii="华文楷体" w:hAnsi="华文楷体" w:eastAsia="华文楷体" w:cs="华文楷体"/>
          <w:i w:val="0"/>
          <w:iCs w:val="0"/>
          <w:caps w:val="0"/>
          <w:color w:val="222222"/>
          <w:spacing w:val="0"/>
          <w:sz w:val="19"/>
          <w:szCs w:val="19"/>
          <w:shd w:val="clear" w:fill="FFFFFF"/>
          <w:rPrChange w:id="988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89" w:author="野草" w:date="2023-02-05T22:59:51Z">
            <w:rPr>
              <w:rFonts w:ascii="Arial" w:hAnsi="Arial" w:eastAsia="宋体" w:cs="Arial"/>
              <w:i w:val="0"/>
              <w:iCs w:val="0"/>
              <w:caps w:val="0"/>
              <w:color w:val="222222"/>
              <w:spacing w:val="0"/>
              <w:sz w:val="19"/>
              <w:szCs w:val="19"/>
              <w:shd w:val="clear" w:fill="FFFFFF"/>
            </w:rPr>
          </w:rPrChange>
        </w:rPr>
        <w:t>Priya, Udayasoorian Kaaviya, and Ramalingam Senthil. "A review of the impact of the green landscape interventions on the urban microclimate of tropical areas."</w:t>
      </w:r>
      <w:r>
        <w:rPr>
          <w:rFonts w:hint="eastAsia" w:ascii="华文楷体" w:hAnsi="华文楷体" w:eastAsia="华文楷体" w:cs="华文楷体"/>
          <w:i w:val="0"/>
          <w:iCs w:val="0"/>
          <w:caps w:val="0"/>
          <w:color w:val="222222"/>
          <w:spacing w:val="0"/>
          <w:sz w:val="19"/>
          <w:szCs w:val="19"/>
          <w:shd w:val="clear" w:fill="FFFFFF"/>
          <w:rPrChange w:id="989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91" w:author="野草" w:date="2023-02-05T22:59:51Z">
            <w:rPr>
              <w:rFonts w:hint="default" w:ascii="Arial" w:hAnsi="Arial" w:eastAsia="宋体" w:cs="Arial"/>
              <w:i/>
              <w:iCs/>
              <w:caps w:val="0"/>
              <w:color w:val="222222"/>
              <w:spacing w:val="0"/>
              <w:sz w:val="19"/>
              <w:szCs w:val="19"/>
              <w:shd w:val="clear" w:fill="FFFFFF"/>
            </w:rPr>
          </w:rPrChange>
        </w:rPr>
        <w:t>Building and Environment</w:t>
      </w:r>
      <w:r>
        <w:rPr>
          <w:rFonts w:hint="eastAsia" w:ascii="华文楷体" w:hAnsi="华文楷体" w:eastAsia="华文楷体" w:cs="华文楷体"/>
          <w:i w:val="0"/>
          <w:iCs w:val="0"/>
          <w:caps w:val="0"/>
          <w:color w:val="222222"/>
          <w:spacing w:val="0"/>
          <w:sz w:val="19"/>
          <w:szCs w:val="19"/>
          <w:shd w:val="clear" w:fill="FFFFFF"/>
          <w:rPrChange w:id="9892" w:author="野草" w:date="2023-02-05T22:59:51Z">
            <w:rPr>
              <w:rFonts w:hint="default" w:ascii="Arial" w:hAnsi="Arial" w:eastAsia="宋体" w:cs="Arial"/>
              <w:i w:val="0"/>
              <w:iCs w:val="0"/>
              <w:caps w:val="0"/>
              <w:color w:val="222222"/>
              <w:spacing w:val="0"/>
              <w:sz w:val="19"/>
              <w:szCs w:val="19"/>
              <w:shd w:val="clear" w:fill="FFFFFF"/>
            </w:rPr>
          </w:rPrChange>
        </w:rPr>
        <w:t> 205 (2021): 108190.</w:t>
      </w:r>
    </w:p>
    <w:p>
      <w:pPr>
        <w:rPr>
          <w:rFonts w:hint="eastAsia" w:ascii="华文楷体" w:hAnsi="华文楷体" w:eastAsia="华文楷体" w:cs="华文楷体"/>
          <w:i w:val="0"/>
          <w:iCs w:val="0"/>
          <w:caps w:val="0"/>
          <w:color w:val="222222"/>
          <w:spacing w:val="0"/>
          <w:sz w:val="19"/>
          <w:szCs w:val="19"/>
          <w:shd w:val="clear" w:fill="FFFFFF"/>
          <w:rPrChange w:id="989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94" w:author="野草" w:date="2023-02-05T22:59:51Z">
            <w:rPr>
              <w:rFonts w:ascii="Arial" w:hAnsi="Arial" w:eastAsia="宋体" w:cs="Arial"/>
              <w:i w:val="0"/>
              <w:iCs w:val="0"/>
              <w:caps w:val="0"/>
              <w:color w:val="222222"/>
              <w:spacing w:val="0"/>
              <w:sz w:val="19"/>
              <w:szCs w:val="19"/>
              <w:shd w:val="clear" w:fill="FFFFFF"/>
            </w:rPr>
          </w:rPrChange>
        </w:rPr>
        <w:t>Pan</w:t>
      </w:r>
      <w:bookmarkEnd w:id="33"/>
      <w:r>
        <w:rPr>
          <w:rFonts w:hint="eastAsia" w:ascii="华文楷体" w:hAnsi="华文楷体" w:eastAsia="华文楷体" w:cs="华文楷体"/>
          <w:i w:val="0"/>
          <w:iCs w:val="0"/>
          <w:caps w:val="0"/>
          <w:color w:val="222222"/>
          <w:spacing w:val="0"/>
          <w:sz w:val="19"/>
          <w:szCs w:val="19"/>
          <w:shd w:val="clear" w:fill="FFFFFF"/>
          <w:rPrChange w:id="9894" w:author="野草" w:date="2023-02-05T22:59:51Z">
            <w:rPr>
              <w:rFonts w:ascii="Arial" w:hAnsi="Arial" w:eastAsia="宋体" w:cs="Arial"/>
              <w:i w:val="0"/>
              <w:iCs w:val="0"/>
              <w:caps w:val="0"/>
              <w:color w:val="222222"/>
              <w:spacing w:val="0"/>
              <w:sz w:val="19"/>
              <w:szCs w:val="19"/>
              <w:shd w:val="clear" w:fill="FFFFFF"/>
            </w:rPr>
          </w:rPrChange>
        </w:rPr>
        <w:t>, Zhuokun, et al. "Characterizing urban redevelopment process by quantifying thermal dynamic and landscape analysis."</w:t>
      </w:r>
      <w:r>
        <w:rPr>
          <w:rFonts w:hint="eastAsia" w:ascii="华文楷体" w:hAnsi="华文楷体" w:eastAsia="华文楷体" w:cs="华文楷体"/>
          <w:i w:val="0"/>
          <w:iCs w:val="0"/>
          <w:caps w:val="0"/>
          <w:color w:val="222222"/>
          <w:spacing w:val="0"/>
          <w:sz w:val="19"/>
          <w:szCs w:val="19"/>
          <w:shd w:val="clear" w:fill="FFFFFF"/>
          <w:rPrChange w:id="989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896" w:author="野草" w:date="2023-02-05T22:59:51Z">
            <w:rPr>
              <w:rFonts w:hint="default" w:ascii="Arial" w:hAnsi="Arial" w:eastAsia="宋体" w:cs="Arial"/>
              <w:i/>
              <w:iCs/>
              <w:caps w:val="0"/>
              <w:color w:val="222222"/>
              <w:spacing w:val="0"/>
              <w:sz w:val="19"/>
              <w:szCs w:val="19"/>
              <w:shd w:val="clear" w:fill="FFFFFF"/>
            </w:rPr>
          </w:rPrChange>
        </w:rPr>
        <w:t>Habitat International</w:t>
      </w:r>
      <w:r>
        <w:rPr>
          <w:rFonts w:hint="eastAsia" w:ascii="华文楷体" w:hAnsi="华文楷体" w:eastAsia="华文楷体" w:cs="华文楷体"/>
          <w:i w:val="0"/>
          <w:iCs w:val="0"/>
          <w:caps w:val="0"/>
          <w:color w:val="222222"/>
          <w:spacing w:val="0"/>
          <w:sz w:val="19"/>
          <w:szCs w:val="19"/>
          <w:shd w:val="clear" w:fill="FFFFFF"/>
          <w:rPrChange w:id="9897" w:author="野草" w:date="2023-02-05T22:59:51Z">
            <w:rPr>
              <w:rFonts w:hint="default" w:ascii="Arial" w:hAnsi="Arial" w:eastAsia="宋体" w:cs="Arial"/>
              <w:i w:val="0"/>
              <w:iCs w:val="0"/>
              <w:caps w:val="0"/>
              <w:color w:val="222222"/>
              <w:spacing w:val="0"/>
              <w:sz w:val="19"/>
              <w:szCs w:val="19"/>
              <w:shd w:val="clear" w:fill="FFFFFF"/>
            </w:rPr>
          </w:rPrChange>
        </w:rPr>
        <w:t> 86 (2019): 61-70.</w:t>
      </w:r>
    </w:p>
    <w:p>
      <w:pPr>
        <w:rPr>
          <w:rFonts w:hint="eastAsia" w:ascii="华文楷体" w:hAnsi="华文楷体" w:eastAsia="华文楷体" w:cs="华文楷体"/>
          <w:i w:val="0"/>
          <w:iCs w:val="0"/>
          <w:caps w:val="0"/>
          <w:color w:val="222222"/>
          <w:spacing w:val="0"/>
          <w:sz w:val="19"/>
          <w:szCs w:val="19"/>
          <w:shd w:val="clear" w:fill="FFFFFF"/>
          <w:rPrChange w:id="989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899" w:author="野草" w:date="2023-02-05T22:59:51Z">
            <w:rPr>
              <w:rFonts w:ascii="Arial" w:hAnsi="Arial" w:eastAsia="宋体" w:cs="Arial"/>
              <w:i w:val="0"/>
              <w:iCs w:val="0"/>
              <w:caps w:val="0"/>
              <w:color w:val="222222"/>
              <w:spacing w:val="0"/>
              <w:sz w:val="19"/>
              <w:szCs w:val="19"/>
              <w:shd w:val="clear" w:fill="FFFFFF"/>
            </w:rPr>
          </w:rPrChange>
        </w:rPr>
        <w:t>杨永川, et al. "重庆都市区人工湖的热湿效应研究."</w:t>
      </w:r>
      <w:r>
        <w:rPr>
          <w:rFonts w:hint="eastAsia" w:ascii="华文楷体" w:hAnsi="华文楷体" w:eastAsia="华文楷体" w:cs="华文楷体"/>
          <w:i w:val="0"/>
          <w:iCs w:val="0"/>
          <w:caps w:val="0"/>
          <w:color w:val="222222"/>
          <w:spacing w:val="0"/>
          <w:sz w:val="19"/>
          <w:szCs w:val="19"/>
          <w:shd w:val="clear" w:fill="FFFFFF"/>
          <w:rPrChange w:id="990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01" w:author="野草" w:date="2023-02-05T22:59:51Z">
            <w:rPr>
              <w:rFonts w:hint="default" w:ascii="Arial" w:hAnsi="Arial" w:eastAsia="宋体" w:cs="Arial"/>
              <w:i/>
              <w:iCs/>
              <w:caps w:val="0"/>
              <w:color w:val="222222"/>
              <w:spacing w:val="0"/>
              <w:sz w:val="19"/>
              <w:szCs w:val="19"/>
              <w:shd w:val="clear" w:fill="FFFFFF"/>
            </w:rPr>
          </w:rPrChange>
        </w:rPr>
        <w:t>西部人居环境学刊</w:t>
      </w:r>
      <w:r>
        <w:rPr>
          <w:rFonts w:hint="eastAsia" w:ascii="华文楷体" w:hAnsi="华文楷体" w:eastAsia="华文楷体" w:cs="华文楷体"/>
          <w:i w:val="0"/>
          <w:iCs w:val="0"/>
          <w:caps w:val="0"/>
          <w:color w:val="222222"/>
          <w:spacing w:val="0"/>
          <w:sz w:val="19"/>
          <w:szCs w:val="19"/>
          <w:shd w:val="clear" w:fill="FFFFFF"/>
          <w:rPrChange w:id="9902" w:author="野草" w:date="2023-02-05T22:59:51Z">
            <w:rPr>
              <w:rFonts w:hint="default" w:ascii="Arial" w:hAnsi="Arial" w:eastAsia="宋体" w:cs="Arial"/>
              <w:i w:val="0"/>
              <w:iCs w:val="0"/>
              <w:caps w:val="0"/>
              <w:color w:val="222222"/>
              <w:spacing w:val="0"/>
              <w:sz w:val="19"/>
              <w:szCs w:val="19"/>
              <w:shd w:val="clear" w:fill="FFFFFF"/>
            </w:rPr>
          </w:rPrChange>
        </w:rPr>
        <w:t> 30.3 (2015): 77-81.</w:t>
      </w:r>
    </w:p>
    <w:p>
      <w:pPr>
        <w:rPr>
          <w:rFonts w:hint="eastAsia" w:ascii="华文楷体" w:hAnsi="华文楷体" w:eastAsia="华文楷体" w:cs="华文楷体"/>
          <w:i w:val="0"/>
          <w:iCs w:val="0"/>
          <w:caps w:val="0"/>
          <w:color w:val="222222"/>
          <w:spacing w:val="0"/>
          <w:sz w:val="19"/>
          <w:szCs w:val="19"/>
          <w:shd w:val="clear" w:fill="FFFFFF"/>
          <w:rPrChange w:id="990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904" w:author="野草" w:date="2023-02-05T22:59:51Z">
            <w:rPr>
              <w:rFonts w:ascii="Arial" w:hAnsi="Arial" w:eastAsia="宋体" w:cs="Arial"/>
              <w:i w:val="0"/>
              <w:iCs w:val="0"/>
              <w:caps w:val="0"/>
              <w:color w:val="222222"/>
              <w:spacing w:val="0"/>
              <w:sz w:val="19"/>
              <w:szCs w:val="19"/>
              <w:shd w:val="clear" w:fill="FFFFFF"/>
            </w:rPr>
          </w:rPrChange>
        </w:rPr>
        <w:t>Muniz-Gäal, Lígia Parreira, et al. "Urban geometry and the microclimate of street canyons in tropical climate."</w:t>
      </w:r>
      <w:r>
        <w:rPr>
          <w:rFonts w:hint="eastAsia" w:ascii="华文楷体" w:hAnsi="华文楷体" w:eastAsia="华文楷体" w:cs="华文楷体"/>
          <w:i w:val="0"/>
          <w:iCs w:val="0"/>
          <w:caps w:val="0"/>
          <w:color w:val="222222"/>
          <w:spacing w:val="0"/>
          <w:sz w:val="19"/>
          <w:szCs w:val="19"/>
          <w:shd w:val="clear" w:fill="FFFFFF"/>
          <w:rPrChange w:id="990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06" w:author="野草" w:date="2023-02-05T22:59:51Z">
            <w:rPr>
              <w:rFonts w:hint="default" w:ascii="Arial" w:hAnsi="Arial" w:eastAsia="宋体" w:cs="Arial"/>
              <w:i/>
              <w:iCs/>
              <w:caps w:val="0"/>
              <w:color w:val="222222"/>
              <w:spacing w:val="0"/>
              <w:sz w:val="19"/>
              <w:szCs w:val="19"/>
              <w:shd w:val="clear" w:fill="FFFFFF"/>
            </w:rPr>
          </w:rPrChange>
        </w:rPr>
        <w:t>Building and Environment</w:t>
      </w:r>
      <w:r>
        <w:rPr>
          <w:rFonts w:hint="eastAsia" w:ascii="华文楷体" w:hAnsi="华文楷体" w:eastAsia="华文楷体" w:cs="华文楷体"/>
          <w:i w:val="0"/>
          <w:iCs w:val="0"/>
          <w:caps w:val="0"/>
          <w:color w:val="222222"/>
          <w:spacing w:val="0"/>
          <w:sz w:val="19"/>
          <w:szCs w:val="19"/>
          <w:shd w:val="clear" w:fill="FFFFFF"/>
          <w:rPrChange w:id="9907" w:author="野草" w:date="2023-02-05T22:59:51Z">
            <w:rPr>
              <w:rFonts w:hint="default" w:ascii="Arial" w:hAnsi="Arial" w:eastAsia="宋体" w:cs="Arial"/>
              <w:i w:val="0"/>
              <w:iCs w:val="0"/>
              <w:caps w:val="0"/>
              <w:color w:val="222222"/>
              <w:spacing w:val="0"/>
              <w:sz w:val="19"/>
              <w:szCs w:val="19"/>
              <w:shd w:val="clear" w:fill="FFFFFF"/>
            </w:rPr>
          </w:rPrChange>
        </w:rPr>
        <w:t> 169 (2020): 106547.</w:t>
      </w:r>
    </w:p>
    <w:p>
      <w:pPr>
        <w:rPr>
          <w:rFonts w:hint="eastAsia" w:ascii="华文楷体" w:hAnsi="华文楷体" w:eastAsia="华文楷体" w:cs="华文楷体"/>
          <w:i w:val="0"/>
          <w:iCs w:val="0"/>
          <w:caps w:val="0"/>
          <w:color w:val="222222"/>
          <w:spacing w:val="0"/>
          <w:sz w:val="19"/>
          <w:szCs w:val="19"/>
          <w:shd w:val="clear" w:fill="FFFFFF"/>
          <w:rPrChange w:id="9908" w:author="野草" w:date="2023-02-05T22:59:51Z">
            <w:rPr>
              <w:rFonts w:hint="default" w:ascii="Arial" w:hAnsi="Arial" w:eastAsia="宋体" w:cs="Arial"/>
              <w:i w:val="0"/>
              <w:iCs w:val="0"/>
              <w:caps w:val="0"/>
              <w:color w:val="222222"/>
              <w:spacing w:val="0"/>
              <w:sz w:val="19"/>
              <w:szCs w:val="19"/>
              <w:shd w:val="clear" w:fill="FFFFFF"/>
            </w:rPr>
          </w:rPrChange>
        </w:rPr>
      </w:pPr>
      <w:bookmarkStart w:id="34" w:name="OLE_LINK18"/>
      <w:r>
        <w:rPr>
          <w:rFonts w:hint="eastAsia" w:ascii="华文楷体" w:hAnsi="华文楷体" w:eastAsia="华文楷体" w:cs="华文楷体"/>
          <w:i w:val="0"/>
          <w:iCs w:val="0"/>
          <w:caps w:val="0"/>
          <w:color w:val="222222"/>
          <w:spacing w:val="0"/>
          <w:sz w:val="19"/>
          <w:szCs w:val="19"/>
          <w:shd w:val="clear" w:fill="FFFFFF"/>
          <w:rPrChange w:id="9909" w:author="野草" w:date="2023-02-05T22:59:51Z">
            <w:rPr>
              <w:rFonts w:ascii="Arial" w:hAnsi="Arial" w:eastAsia="宋体" w:cs="Arial"/>
              <w:i w:val="0"/>
              <w:iCs w:val="0"/>
              <w:caps w:val="0"/>
              <w:color w:val="222222"/>
              <w:spacing w:val="0"/>
              <w:sz w:val="19"/>
              <w:szCs w:val="19"/>
              <w:shd w:val="clear" w:fill="FFFFFF"/>
            </w:rPr>
          </w:rPrChange>
        </w:rPr>
        <w:t>Mohajerani</w:t>
      </w:r>
      <w:bookmarkEnd w:id="34"/>
      <w:r>
        <w:rPr>
          <w:rFonts w:hint="eastAsia" w:ascii="华文楷体" w:hAnsi="华文楷体" w:eastAsia="华文楷体" w:cs="华文楷体"/>
          <w:i w:val="0"/>
          <w:iCs w:val="0"/>
          <w:caps w:val="0"/>
          <w:color w:val="222222"/>
          <w:spacing w:val="0"/>
          <w:sz w:val="19"/>
          <w:szCs w:val="19"/>
          <w:shd w:val="clear" w:fill="FFFFFF"/>
          <w:rPrChange w:id="9909" w:author="野草" w:date="2023-02-05T22:59:51Z">
            <w:rPr>
              <w:rFonts w:ascii="Arial" w:hAnsi="Arial" w:eastAsia="宋体" w:cs="Arial"/>
              <w:i w:val="0"/>
              <w:iCs w:val="0"/>
              <w:caps w:val="0"/>
              <w:color w:val="222222"/>
              <w:spacing w:val="0"/>
              <w:sz w:val="19"/>
              <w:szCs w:val="19"/>
              <w:shd w:val="clear" w:fill="FFFFFF"/>
            </w:rPr>
          </w:rPrChange>
        </w:rPr>
        <w:t>, Abbas, Jason Bakaric, and Tristan Jeffrey-Bailey. "The urban heat island effect, its causes, and mitigation, with reference to the thermal properties of asphalt concrete."</w:t>
      </w:r>
      <w:r>
        <w:rPr>
          <w:rFonts w:hint="eastAsia" w:ascii="华文楷体" w:hAnsi="华文楷体" w:eastAsia="华文楷体" w:cs="华文楷体"/>
          <w:i w:val="0"/>
          <w:iCs w:val="0"/>
          <w:caps w:val="0"/>
          <w:color w:val="222222"/>
          <w:spacing w:val="0"/>
          <w:sz w:val="19"/>
          <w:szCs w:val="19"/>
          <w:shd w:val="clear" w:fill="FFFFFF"/>
          <w:rPrChange w:id="991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11" w:author="野草" w:date="2023-02-05T22:59:51Z">
            <w:rPr>
              <w:rFonts w:hint="default" w:ascii="Arial" w:hAnsi="Arial" w:eastAsia="宋体" w:cs="Arial"/>
              <w:i/>
              <w:iCs/>
              <w:caps w:val="0"/>
              <w:color w:val="222222"/>
              <w:spacing w:val="0"/>
              <w:sz w:val="19"/>
              <w:szCs w:val="19"/>
              <w:shd w:val="clear" w:fill="FFFFFF"/>
            </w:rPr>
          </w:rPrChange>
        </w:rPr>
        <w:t>Journal of environmental management</w:t>
      </w:r>
      <w:r>
        <w:rPr>
          <w:rFonts w:hint="eastAsia" w:ascii="华文楷体" w:hAnsi="华文楷体" w:eastAsia="华文楷体" w:cs="华文楷体"/>
          <w:i w:val="0"/>
          <w:iCs w:val="0"/>
          <w:caps w:val="0"/>
          <w:color w:val="222222"/>
          <w:spacing w:val="0"/>
          <w:sz w:val="19"/>
          <w:szCs w:val="19"/>
          <w:shd w:val="clear" w:fill="FFFFFF"/>
          <w:rPrChange w:id="9912" w:author="野草" w:date="2023-02-05T22:59:51Z">
            <w:rPr>
              <w:rFonts w:hint="default" w:ascii="Arial" w:hAnsi="Arial" w:eastAsia="宋体" w:cs="Arial"/>
              <w:i w:val="0"/>
              <w:iCs w:val="0"/>
              <w:caps w:val="0"/>
              <w:color w:val="222222"/>
              <w:spacing w:val="0"/>
              <w:sz w:val="19"/>
              <w:szCs w:val="19"/>
              <w:shd w:val="clear" w:fill="FFFFFF"/>
            </w:rPr>
          </w:rPrChange>
        </w:rPr>
        <w:t> 197 (2017): 522-538.</w:t>
      </w:r>
    </w:p>
    <w:p>
      <w:pPr>
        <w:rPr>
          <w:rFonts w:hint="eastAsia" w:ascii="华文楷体" w:hAnsi="华文楷体" w:eastAsia="华文楷体" w:cs="华文楷体"/>
          <w:i w:val="0"/>
          <w:iCs w:val="0"/>
          <w:caps w:val="0"/>
          <w:color w:val="222222"/>
          <w:spacing w:val="0"/>
          <w:sz w:val="19"/>
          <w:szCs w:val="19"/>
          <w:shd w:val="clear" w:fill="FFFFFF"/>
          <w:rPrChange w:id="9913"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914" w:author="野草" w:date="2023-02-05T22:59:51Z">
            <w:rPr>
              <w:rFonts w:ascii="Arial" w:hAnsi="Arial" w:eastAsia="宋体" w:cs="Arial"/>
              <w:i w:val="0"/>
              <w:iCs w:val="0"/>
              <w:caps w:val="0"/>
              <w:color w:val="222222"/>
              <w:spacing w:val="0"/>
              <w:sz w:val="19"/>
              <w:szCs w:val="19"/>
              <w:shd w:val="clear" w:fill="FFFFFF"/>
            </w:rPr>
          </w:rPrChange>
        </w:rPr>
        <w:t>Jusuf, Steve Kardinal, et al. "The influence of land use on the urban heat island in Singapore."</w:t>
      </w:r>
      <w:r>
        <w:rPr>
          <w:rFonts w:hint="eastAsia" w:ascii="华文楷体" w:hAnsi="华文楷体" w:eastAsia="华文楷体" w:cs="华文楷体"/>
          <w:i w:val="0"/>
          <w:iCs w:val="0"/>
          <w:caps w:val="0"/>
          <w:color w:val="222222"/>
          <w:spacing w:val="0"/>
          <w:sz w:val="19"/>
          <w:szCs w:val="19"/>
          <w:shd w:val="clear" w:fill="FFFFFF"/>
          <w:rPrChange w:id="9915"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16" w:author="野草" w:date="2023-02-05T22:59:51Z">
            <w:rPr>
              <w:rFonts w:hint="default" w:ascii="Arial" w:hAnsi="Arial" w:eastAsia="宋体" w:cs="Arial"/>
              <w:i/>
              <w:iCs/>
              <w:caps w:val="0"/>
              <w:color w:val="222222"/>
              <w:spacing w:val="0"/>
              <w:sz w:val="19"/>
              <w:szCs w:val="19"/>
              <w:shd w:val="clear" w:fill="FFFFFF"/>
            </w:rPr>
          </w:rPrChange>
        </w:rPr>
        <w:t>Habitat international</w:t>
      </w:r>
      <w:r>
        <w:rPr>
          <w:rFonts w:hint="eastAsia" w:ascii="华文楷体" w:hAnsi="华文楷体" w:eastAsia="华文楷体" w:cs="华文楷体"/>
          <w:i w:val="0"/>
          <w:iCs w:val="0"/>
          <w:caps w:val="0"/>
          <w:color w:val="222222"/>
          <w:spacing w:val="0"/>
          <w:sz w:val="19"/>
          <w:szCs w:val="19"/>
          <w:shd w:val="clear" w:fill="FFFFFF"/>
          <w:rPrChange w:id="9917" w:author="野草" w:date="2023-02-05T22:59:51Z">
            <w:rPr>
              <w:rFonts w:hint="default" w:ascii="Arial" w:hAnsi="Arial" w:eastAsia="宋体" w:cs="Arial"/>
              <w:i w:val="0"/>
              <w:iCs w:val="0"/>
              <w:caps w:val="0"/>
              <w:color w:val="222222"/>
              <w:spacing w:val="0"/>
              <w:sz w:val="19"/>
              <w:szCs w:val="19"/>
              <w:shd w:val="clear" w:fill="FFFFFF"/>
            </w:rPr>
          </w:rPrChange>
        </w:rPr>
        <w:t> 31.2 (2007): 232-242.</w:t>
      </w:r>
    </w:p>
    <w:p>
      <w:pPr>
        <w:rPr>
          <w:del w:id="9918" w:author="野草" w:date="2023-02-05T19:13:09Z"/>
          <w:rFonts w:hint="eastAsia" w:ascii="华文楷体" w:hAnsi="华文楷体" w:eastAsia="华文楷体" w:cs="华文楷体"/>
          <w:i w:val="0"/>
          <w:iCs w:val="0"/>
          <w:caps w:val="0"/>
          <w:color w:val="222222"/>
          <w:spacing w:val="0"/>
          <w:sz w:val="19"/>
          <w:szCs w:val="19"/>
          <w:shd w:val="clear" w:fill="FFFFFF"/>
          <w:rPrChange w:id="9919" w:author="野草" w:date="2023-02-05T22:59:51Z">
            <w:rPr>
              <w:del w:id="9920" w:author="野草" w:date="2023-02-05T19:13:09Z"/>
              <w:rFonts w:hint="default" w:ascii="Arial" w:hAnsi="Arial" w:eastAsia="宋体" w:cs="Arial"/>
              <w:i w:val="0"/>
              <w:iCs w:val="0"/>
              <w:caps w:val="0"/>
              <w:color w:val="222222"/>
              <w:spacing w:val="0"/>
              <w:sz w:val="19"/>
              <w:szCs w:val="19"/>
              <w:shd w:val="clear" w:fill="FFFFFF"/>
            </w:rPr>
          </w:rPrChange>
        </w:rPr>
      </w:pPr>
      <w:ins w:id="9921" w:author="野草" w:date="2023-02-05T19:13:09Z">
        <w:bookmarkStart w:id="35" w:name="OLE_LINK17"/>
        <w:r>
          <w:rPr>
            <w:rFonts w:hint="eastAsia" w:ascii="华文楷体" w:hAnsi="华文楷体" w:eastAsia="华文楷体" w:cs="华文楷体"/>
            <w:i w:val="0"/>
            <w:iCs w:val="0"/>
            <w:caps w:val="0"/>
            <w:color w:val="222222"/>
            <w:spacing w:val="0"/>
            <w:sz w:val="19"/>
            <w:szCs w:val="19"/>
            <w:shd w:val="clear" w:fill="FFFFFF"/>
            <w:rPrChange w:id="9922" w:author="野草" w:date="2023-02-05T22:59:51Z">
              <w:rPr>
                <w:rFonts w:ascii="Arial" w:hAnsi="Arial" w:eastAsia="宋体" w:cs="Arial"/>
                <w:i w:val="0"/>
                <w:iCs w:val="0"/>
                <w:caps w:val="0"/>
                <w:color w:val="222222"/>
                <w:spacing w:val="0"/>
                <w:sz w:val="19"/>
                <w:szCs w:val="19"/>
                <w:shd w:val="clear" w:fill="FFFFFF"/>
              </w:rPr>
            </w:rPrChange>
          </w:rPr>
          <w:t>Patz, J.A.; Campbell-Lendrum, D.; Holloway, T.; Foley, J.A. Impact of regional climate change on human health.</w:t>
        </w:r>
      </w:ins>
      <w:ins w:id="9924" w:author="野草" w:date="2023-02-05T19:13:09Z">
        <w:r>
          <w:rPr>
            <w:rFonts w:hint="eastAsia" w:ascii="华文楷体" w:hAnsi="华文楷体" w:eastAsia="华文楷体" w:cs="华文楷体"/>
            <w:i w:val="0"/>
            <w:iCs w:val="0"/>
            <w:caps w:val="0"/>
            <w:color w:val="222222"/>
            <w:spacing w:val="0"/>
            <w:sz w:val="19"/>
            <w:szCs w:val="19"/>
            <w:shd w:val="clear" w:fill="FFFFFF"/>
            <w:rPrChange w:id="9925" w:author="野草" w:date="2023-02-05T22:59:51Z">
              <w:rPr>
                <w:rFonts w:hint="default" w:ascii="Arial" w:hAnsi="Arial" w:eastAsia="宋体" w:cs="Arial"/>
                <w:i w:val="0"/>
                <w:iCs w:val="0"/>
                <w:caps w:val="0"/>
                <w:color w:val="222222"/>
                <w:spacing w:val="0"/>
                <w:sz w:val="19"/>
                <w:szCs w:val="19"/>
                <w:shd w:val="clear" w:fill="FFFFFF"/>
              </w:rPr>
            </w:rPrChange>
          </w:rPr>
          <w:t> </w:t>
        </w:r>
      </w:ins>
      <w:ins w:id="9927" w:author="野草" w:date="2023-02-05T19:13:09Z">
        <w:r>
          <w:rPr>
            <w:rFonts w:hint="eastAsia" w:ascii="华文楷体" w:hAnsi="华文楷体" w:eastAsia="华文楷体" w:cs="华文楷体"/>
            <w:i/>
            <w:iCs/>
            <w:caps w:val="0"/>
            <w:color w:val="222222"/>
            <w:spacing w:val="0"/>
            <w:sz w:val="19"/>
            <w:szCs w:val="19"/>
            <w:shd w:val="clear" w:fill="FFFFFF"/>
            <w:rPrChange w:id="9928" w:author="野草" w:date="2023-02-05T22:59:51Z">
              <w:rPr>
                <w:rFonts w:hint="default" w:ascii="Arial" w:hAnsi="Arial" w:eastAsia="宋体" w:cs="Arial"/>
                <w:i/>
                <w:iCs/>
                <w:caps w:val="0"/>
                <w:color w:val="222222"/>
                <w:spacing w:val="0"/>
                <w:sz w:val="19"/>
                <w:szCs w:val="19"/>
                <w:shd w:val="clear" w:fill="FFFFFF"/>
              </w:rPr>
            </w:rPrChange>
          </w:rPr>
          <w:t>Nature</w:t>
        </w:r>
      </w:ins>
      <w:ins w:id="9930" w:author="野草" w:date="2023-02-05T19:13:09Z">
        <w:r>
          <w:rPr>
            <w:rFonts w:hint="eastAsia" w:ascii="华文楷体" w:hAnsi="华文楷体" w:eastAsia="华文楷体" w:cs="华文楷体"/>
            <w:i w:val="0"/>
            <w:iCs w:val="0"/>
            <w:caps w:val="0"/>
            <w:color w:val="222222"/>
            <w:spacing w:val="0"/>
            <w:sz w:val="19"/>
            <w:szCs w:val="19"/>
            <w:shd w:val="clear" w:fill="FFFFFF"/>
            <w:rPrChange w:id="9931" w:author="野草" w:date="2023-02-05T22:59:51Z">
              <w:rPr>
                <w:rFonts w:hint="default" w:ascii="Arial" w:hAnsi="Arial" w:eastAsia="宋体" w:cs="Arial"/>
                <w:i w:val="0"/>
                <w:iCs w:val="0"/>
                <w:caps w:val="0"/>
                <w:color w:val="222222"/>
                <w:spacing w:val="0"/>
                <w:sz w:val="19"/>
                <w:szCs w:val="19"/>
                <w:shd w:val="clear" w:fill="FFFFFF"/>
              </w:rPr>
            </w:rPrChange>
          </w:rPr>
          <w:t> </w:t>
        </w:r>
      </w:ins>
      <w:ins w:id="9933" w:author="野草" w:date="2023-02-05T19:13:09Z">
        <w:r>
          <w:rPr>
            <w:rFonts w:hint="eastAsia" w:ascii="华文楷体" w:hAnsi="华文楷体" w:eastAsia="华文楷体" w:cs="华文楷体"/>
            <w:b/>
            <w:bCs/>
            <w:i w:val="0"/>
            <w:iCs w:val="0"/>
            <w:caps w:val="0"/>
            <w:color w:val="222222"/>
            <w:spacing w:val="0"/>
            <w:sz w:val="19"/>
            <w:szCs w:val="19"/>
            <w:shd w:val="clear" w:fill="FFFFFF"/>
            <w:rPrChange w:id="9934" w:author="野草" w:date="2023-02-05T22:59:51Z">
              <w:rPr>
                <w:rFonts w:hint="default" w:ascii="Arial" w:hAnsi="Arial" w:eastAsia="宋体" w:cs="Arial"/>
                <w:b/>
                <w:bCs/>
                <w:i w:val="0"/>
                <w:iCs w:val="0"/>
                <w:caps w:val="0"/>
                <w:color w:val="222222"/>
                <w:spacing w:val="0"/>
                <w:sz w:val="19"/>
                <w:szCs w:val="19"/>
                <w:shd w:val="clear" w:fill="FFFFFF"/>
              </w:rPr>
            </w:rPrChange>
          </w:rPr>
          <w:t>2005</w:t>
        </w:r>
      </w:ins>
      <w:ins w:id="9936" w:author="野草" w:date="2023-02-05T19:13:09Z">
        <w:r>
          <w:rPr>
            <w:rFonts w:hint="eastAsia" w:ascii="华文楷体" w:hAnsi="华文楷体" w:eastAsia="华文楷体" w:cs="华文楷体"/>
            <w:i w:val="0"/>
            <w:iCs w:val="0"/>
            <w:caps w:val="0"/>
            <w:color w:val="222222"/>
            <w:spacing w:val="0"/>
            <w:sz w:val="19"/>
            <w:szCs w:val="19"/>
            <w:shd w:val="clear" w:fill="FFFFFF"/>
            <w:rPrChange w:id="9937" w:author="野草" w:date="2023-02-05T22:59:51Z">
              <w:rPr>
                <w:rFonts w:hint="default" w:ascii="Arial" w:hAnsi="Arial" w:eastAsia="宋体" w:cs="Arial"/>
                <w:i w:val="0"/>
                <w:iCs w:val="0"/>
                <w:caps w:val="0"/>
                <w:color w:val="222222"/>
                <w:spacing w:val="0"/>
                <w:sz w:val="19"/>
                <w:szCs w:val="19"/>
                <w:shd w:val="clear" w:fill="FFFFFF"/>
              </w:rPr>
            </w:rPrChange>
          </w:rPr>
          <w:t>, </w:t>
        </w:r>
      </w:ins>
      <w:ins w:id="9939" w:author="野草" w:date="2023-02-05T19:13:09Z">
        <w:r>
          <w:rPr>
            <w:rFonts w:hint="eastAsia" w:ascii="华文楷体" w:hAnsi="华文楷体" w:eastAsia="华文楷体" w:cs="华文楷体"/>
            <w:i/>
            <w:iCs/>
            <w:caps w:val="0"/>
            <w:color w:val="222222"/>
            <w:spacing w:val="0"/>
            <w:sz w:val="19"/>
            <w:szCs w:val="19"/>
            <w:shd w:val="clear" w:fill="FFFFFF"/>
            <w:rPrChange w:id="9940" w:author="野草" w:date="2023-02-05T22:59:51Z">
              <w:rPr>
                <w:rFonts w:hint="default" w:ascii="Arial" w:hAnsi="Arial" w:eastAsia="宋体" w:cs="Arial"/>
                <w:i/>
                <w:iCs/>
                <w:caps w:val="0"/>
                <w:color w:val="222222"/>
                <w:spacing w:val="0"/>
                <w:sz w:val="19"/>
                <w:szCs w:val="19"/>
                <w:shd w:val="clear" w:fill="FFFFFF"/>
              </w:rPr>
            </w:rPrChange>
          </w:rPr>
          <w:t>438</w:t>
        </w:r>
      </w:ins>
      <w:ins w:id="9942" w:author="野草" w:date="2023-02-05T19:13:09Z">
        <w:r>
          <w:rPr>
            <w:rFonts w:hint="eastAsia" w:ascii="华文楷体" w:hAnsi="华文楷体" w:eastAsia="华文楷体" w:cs="华文楷体"/>
            <w:i w:val="0"/>
            <w:iCs w:val="0"/>
            <w:caps w:val="0"/>
            <w:color w:val="222222"/>
            <w:spacing w:val="0"/>
            <w:sz w:val="19"/>
            <w:szCs w:val="19"/>
            <w:shd w:val="clear" w:fill="FFFFFF"/>
            <w:rPrChange w:id="9943" w:author="野草" w:date="2023-02-05T22:59:51Z">
              <w:rPr>
                <w:rFonts w:hint="default" w:ascii="Arial" w:hAnsi="Arial" w:eastAsia="宋体" w:cs="Arial"/>
                <w:i w:val="0"/>
                <w:iCs w:val="0"/>
                <w:caps w:val="0"/>
                <w:color w:val="222222"/>
                <w:spacing w:val="0"/>
                <w:sz w:val="19"/>
                <w:szCs w:val="19"/>
                <w:shd w:val="clear" w:fill="FFFFFF"/>
              </w:rPr>
            </w:rPrChange>
          </w:rPr>
          <w:t>, 310–317</w:t>
        </w:r>
      </w:ins>
      <w:del w:id="9945" w:author="野草" w:date="2023-02-05T19:13:09Z">
        <w:r>
          <w:rPr>
            <w:rFonts w:hint="eastAsia" w:ascii="华文楷体" w:hAnsi="华文楷体" w:eastAsia="华文楷体" w:cs="华文楷体"/>
            <w:i w:val="0"/>
            <w:iCs w:val="0"/>
            <w:caps w:val="0"/>
            <w:color w:val="222222"/>
            <w:spacing w:val="0"/>
            <w:sz w:val="19"/>
            <w:szCs w:val="19"/>
            <w:shd w:val="clear" w:fill="FFFFFF"/>
            <w:rPrChange w:id="9946" w:author="野草" w:date="2023-02-05T22:59:51Z">
              <w:rPr>
                <w:rFonts w:ascii="Arial" w:hAnsi="Arial" w:eastAsia="宋体" w:cs="Arial"/>
                <w:i w:val="0"/>
                <w:iCs w:val="0"/>
                <w:caps w:val="0"/>
                <w:color w:val="222222"/>
                <w:spacing w:val="0"/>
                <w:sz w:val="19"/>
                <w:szCs w:val="19"/>
                <w:shd w:val="clear" w:fill="FFFFFF"/>
              </w:rPr>
            </w:rPrChange>
          </w:rPr>
          <w:delText>Shahmohamadi</w:delText>
        </w:r>
        <w:bookmarkEnd w:id="35"/>
        <w:r>
          <w:rPr>
            <w:rFonts w:hint="eastAsia" w:ascii="华文楷体" w:hAnsi="华文楷体" w:eastAsia="华文楷体" w:cs="华文楷体"/>
            <w:i w:val="0"/>
            <w:iCs w:val="0"/>
            <w:caps w:val="0"/>
            <w:color w:val="222222"/>
            <w:spacing w:val="0"/>
            <w:sz w:val="19"/>
            <w:szCs w:val="19"/>
            <w:shd w:val="clear" w:fill="FFFFFF"/>
            <w:rPrChange w:id="9946" w:author="野草" w:date="2023-02-05T22:59:51Z">
              <w:rPr>
                <w:rFonts w:ascii="Arial" w:hAnsi="Arial" w:eastAsia="宋体" w:cs="Arial"/>
                <w:i w:val="0"/>
                <w:iCs w:val="0"/>
                <w:caps w:val="0"/>
                <w:color w:val="222222"/>
                <w:spacing w:val="0"/>
                <w:sz w:val="19"/>
                <w:szCs w:val="19"/>
                <w:shd w:val="clear" w:fill="FFFFFF"/>
              </w:rPr>
            </w:rPrChange>
          </w:rPr>
          <w:delText>, Parisa, et al. "Healthy environment: the need to mitigate urban heat island effects on human health."</w:delText>
        </w:r>
      </w:del>
      <w:del w:id="9948" w:author="野草" w:date="2023-02-05T19:13:09Z">
        <w:r>
          <w:rPr>
            <w:rFonts w:hint="eastAsia" w:ascii="华文楷体" w:hAnsi="华文楷体" w:eastAsia="华文楷体" w:cs="华文楷体"/>
            <w:i w:val="0"/>
            <w:iCs w:val="0"/>
            <w:caps w:val="0"/>
            <w:color w:val="222222"/>
            <w:spacing w:val="0"/>
            <w:sz w:val="19"/>
            <w:szCs w:val="19"/>
            <w:shd w:val="clear" w:fill="FFFFFF"/>
            <w:rPrChange w:id="9949" w:author="野草" w:date="2023-02-05T22:59:51Z">
              <w:rPr>
                <w:rFonts w:hint="default" w:ascii="Arial" w:hAnsi="Arial" w:eastAsia="宋体" w:cs="Arial"/>
                <w:i w:val="0"/>
                <w:iCs w:val="0"/>
                <w:caps w:val="0"/>
                <w:color w:val="222222"/>
                <w:spacing w:val="0"/>
                <w:sz w:val="19"/>
                <w:szCs w:val="19"/>
                <w:shd w:val="clear" w:fill="FFFFFF"/>
              </w:rPr>
            </w:rPrChange>
          </w:rPr>
          <w:delText> </w:delText>
        </w:r>
      </w:del>
      <w:del w:id="9951" w:author="野草" w:date="2023-02-05T19:13:09Z">
        <w:r>
          <w:rPr>
            <w:rFonts w:hint="eastAsia" w:ascii="华文楷体" w:hAnsi="华文楷体" w:eastAsia="华文楷体" w:cs="华文楷体"/>
            <w:i/>
            <w:iCs/>
            <w:caps w:val="0"/>
            <w:color w:val="222222"/>
            <w:spacing w:val="0"/>
            <w:sz w:val="19"/>
            <w:szCs w:val="19"/>
            <w:shd w:val="clear" w:fill="FFFFFF"/>
            <w:rPrChange w:id="9952" w:author="野草" w:date="2023-02-05T22:59:51Z">
              <w:rPr>
                <w:rFonts w:hint="default" w:ascii="Arial" w:hAnsi="Arial" w:eastAsia="宋体" w:cs="Arial"/>
                <w:i/>
                <w:iCs/>
                <w:caps w:val="0"/>
                <w:color w:val="222222"/>
                <w:spacing w:val="0"/>
                <w:sz w:val="19"/>
                <w:szCs w:val="19"/>
                <w:shd w:val="clear" w:fill="FFFFFF"/>
              </w:rPr>
            </w:rPrChange>
          </w:rPr>
          <w:delText>Procedia Engineering</w:delText>
        </w:r>
      </w:del>
      <w:del w:id="9954" w:author="野草" w:date="2023-02-05T19:13:09Z">
        <w:r>
          <w:rPr>
            <w:rFonts w:hint="eastAsia" w:ascii="华文楷体" w:hAnsi="华文楷体" w:eastAsia="华文楷体" w:cs="华文楷体"/>
            <w:i w:val="0"/>
            <w:iCs w:val="0"/>
            <w:caps w:val="0"/>
            <w:color w:val="222222"/>
            <w:spacing w:val="0"/>
            <w:sz w:val="19"/>
            <w:szCs w:val="19"/>
            <w:shd w:val="clear" w:fill="FFFFFF"/>
            <w:rPrChange w:id="9955" w:author="野草" w:date="2023-02-05T22:59:51Z">
              <w:rPr>
                <w:rFonts w:hint="default" w:ascii="Arial" w:hAnsi="Arial" w:eastAsia="宋体" w:cs="Arial"/>
                <w:i w:val="0"/>
                <w:iCs w:val="0"/>
                <w:caps w:val="0"/>
                <w:color w:val="222222"/>
                <w:spacing w:val="0"/>
                <w:sz w:val="19"/>
                <w:szCs w:val="19"/>
                <w:shd w:val="clear" w:fill="FFFFFF"/>
              </w:rPr>
            </w:rPrChange>
          </w:rPr>
          <w:delText> 20 (2011): 61-70.</w:delText>
        </w:r>
      </w:del>
    </w:p>
    <w:p>
      <w:pPr>
        <w:rPr>
          <w:ins w:id="9957" w:author="野草" w:date="2023-02-05T19:13:11Z"/>
          <w:rFonts w:hint="eastAsia" w:ascii="华文楷体" w:hAnsi="华文楷体" w:eastAsia="华文楷体" w:cs="华文楷体"/>
          <w:i w:val="0"/>
          <w:iCs w:val="0"/>
          <w:caps w:val="0"/>
          <w:color w:val="222222"/>
          <w:spacing w:val="0"/>
          <w:sz w:val="19"/>
          <w:szCs w:val="19"/>
          <w:shd w:val="clear" w:fill="FFFFFF"/>
          <w:rPrChange w:id="9958" w:author="野草" w:date="2023-02-05T22:59:51Z">
            <w:rPr>
              <w:ins w:id="9959" w:author="野草" w:date="2023-02-05T19:13:11Z"/>
              <w:rFonts w:ascii="Arial" w:hAnsi="Arial" w:eastAsia="宋体" w:cs="Arial"/>
              <w:i w:val="0"/>
              <w:iCs w:val="0"/>
              <w:caps w:val="0"/>
              <w:color w:val="222222"/>
              <w:spacing w:val="0"/>
              <w:sz w:val="19"/>
              <w:szCs w:val="19"/>
              <w:shd w:val="clear" w:fill="FFFFFF"/>
            </w:rPr>
          </w:rPrChange>
        </w:rPr>
      </w:pPr>
    </w:p>
    <w:p>
      <w:pPr>
        <w:rPr>
          <w:rFonts w:hint="eastAsia" w:ascii="华文楷体" w:hAnsi="华文楷体" w:eastAsia="华文楷体" w:cs="华文楷体"/>
          <w:sz w:val="16"/>
          <w:szCs w:val="24"/>
          <w:rPrChange w:id="9960" w:author="野草" w:date="2023-02-05T22:59:51Z">
            <w:rPr>
              <w:rFonts w:hint="eastAsia" w:ascii="宋体" w:hAnsi="宋体" w:eastAsia="宋体"/>
              <w:sz w:val="16"/>
              <w:szCs w:val="24"/>
            </w:rPr>
          </w:rPrChange>
        </w:rPr>
      </w:pPr>
      <w:r>
        <w:rPr>
          <w:rFonts w:hint="eastAsia" w:ascii="华文楷体" w:hAnsi="华文楷体" w:eastAsia="华文楷体" w:cs="华文楷体"/>
          <w:i w:val="0"/>
          <w:iCs w:val="0"/>
          <w:caps w:val="0"/>
          <w:color w:val="222222"/>
          <w:spacing w:val="0"/>
          <w:sz w:val="19"/>
          <w:szCs w:val="19"/>
          <w:shd w:val="clear" w:fill="FFFFFF"/>
          <w:rPrChange w:id="9961" w:author="野草" w:date="2023-02-05T22:59:51Z">
            <w:rPr>
              <w:rFonts w:ascii="Arial" w:hAnsi="Arial" w:eastAsia="宋体" w:cs="Arial"/>
              <w:i w:val="0"/>
              <w:iCs w:val="0"/>
              <w:caps w:val="0"/>
              <w:color w:val="222222"/>
              <w:spacing w:val="0"/>
              <w:sz w:val="19"/>
              <w:szCs w:val="19"/>
              <w:shd w:val="clear" w:fill="FFFFFF"/>
            </w:rPr>
          </w:rPrChange>
        </w:rPr>
        <w:t>Yao, R., Wang, L., Huang, X., Liu, Y., Niu, Z., Wang, S., &amp; Wang, L. (2021). Long-term trends of surface and canopy layer urban heat island intensity in 272 cities in the mainland of China.</w:t>
      </w:r>
      <w:r>
        <w:rPr>
          <w:rFonts w:hint="eastAsia" w:ascii="华文楷体" w:hAnsi="华文楷体" w:eastAsia="华文楷体" w:cs="华文楷体"/>
          <w:i w:val="0"/>
          <w:iCs w:val="0"/>
          <w:caps w:val="0"/>
          <w:color w:val="222222"/>
          <w:spacing w:val="0"/>
          <w:sz w:val="19"/>
          <w:szCs w:val="19"/>
          <w:shd w:val="clear" w:fill="FFFFFF"/>
          <w:rPrChange w:id="9962"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63" w:author="野草" w:date="2023-02-05T22:59:51Z">
            <w:rPr>
              <w:rFonts w:hint="default" w:ascii="Arial" w:hAnsi="Arial" w:eastAsia="宋体" w:cs="Arial"/>
              <w:i/>
              <w:iCs/>
              <w:caps w:val="0"/>
              <w:color w:val="222222"/>
              <w:spacing w:val="0"/>
              <w:sz w:val="19"/>
              <w:szCs w:val="19"/>
              <w:shd w:val="clear" w:fill="FFFFFF"/>
            </w:rPr>
          </w:rPrChange>
        </w:rPr>
        <w:t>Science of the Total Environment</w:t>
      </w:r>
      <w:r>
        <w:rPr>
          <w:rFonts w:hint="eastAsia" w:ascii="华文楷体" w:hAnsi="华文楷体" w:eastAsia="华文楷体" w:cs="华文楷体"/>
          <w:i w:val="0"/>
          <w:iCs w:val="0"/>
          <w:caps w:val="0"/>
          <w:color w:val="222222"/>
          <w:spacing w:val="0"/>
          <w:sz w:val="19"/>
          <w:szCs w:val="19"/>
          <w:shd w:val="clear" w:fill="FFFFFF"/>
          <w:rPrChange w:id="9964"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65" w:author="野草" w:date="2023-02-05T22:59:51Z">
            <w:rPr>
              <w:rFonts w:hint="default" w:ascii="Arial" w:hAnsi="Arial" w:eastAsia="宋体" w:cs="Arial"/>
              <w:i/>
              <w:iCs/>
              <w:caps w:val="0"/>
              <w:color w:val="222222"/>
              <w:spacing w:val="0"/>
              <w:sz w:val="19"/>
              <w:szCs w:val="19"/>
              <w:shd w:val="clear" w:fill="FFFFFF"/>
            </w:rPr>
          </w:rPrChange>
        </w:rPr>
        <w:t>772</w:t>
      </w:r>
      <w:r>
        <w:rPr>
          <w:rFonts w:hint="eastAsia" w:ascii="华文楷体" w:hAnsi="华文楷体" w:eastAsia="华文楷体" w:cs="华文楷体"/>
          <w:i w:val="0"/>
          <w:iCs w:val="0"/>
          <w:caps w:val="0"/>
          <w:color w:val="222222"/>
          <w:spacing w:val="0"/>
          <w:sz w:val="19"/>
          <w:szCs w:val="19"/>
          <w:shd w:val="clear" w:fill="FFFFFF"/>
          <w:rPrChange w:id="9966" w:author="野草" w:date="2023-02-05T22:59:51Z">
            <w:rPr>
              <w:rFonts w:hint="default" w:ascii="Arial" w:hAnsi="Arial" w:eastAsia="宋体" w:cs="Arial"/>
              <w:i w:val="0"/>
              <w:iCs w:val="0"/>
              <w:caps w:val="0"/>
              <w:color w:val="222222"/>
              <w:spacing w:val="0"/>
              <w:sz w:val="19"/>
              <w:szCs w:val="19"/>
              <w:shd w:val="clear" w:fill="FFFFFF"/>
            </w:rPr>
          </w:rPrChange>
        </w:rPr>
        <w:t>, 145607.</w:t>
      </w:r>
    </w:p>
    <w:p>
      <w:pPr>
        <w:rPr>
          <w:rFonts w:hint="eastAsia" w:ascii="华文楷体" w:hAnsi="华文楷体" w:eastAsia="华文楷体" w:cs="华文楷体"/>
          <w:rPrChange w:id="9967" w:author="野草" w:date="2023-02-05T22:59:51Z">
            <w:rPr/>
          </w:rPrChange>
        </w:rPr>
      </w:pPr>
      <w:r>
        <w:rPr>
          <w:rFonts w:hint="eastAsia" w:ascii="华文楷体" w:hAnsi="华文楷体" w:eastAsia="华文楷体" w:cs="华文楷体"/>
          <w:rPrChange w:id="9968" w:author="野草" w:date="2023-02-05T22:59:51Z">
            <w:rPr/>
          </w:rPrChange>
        </w:rPr>
        <w:t>Understanding the relationship between urban blue infrastructure and land surface temperature</w:t>
      </w:r>
    </w:p>
    <w:p>
      <w:pPr>
        <w:rPr>
          <w:rFonts w:hint="eastAsia" w:ascii="华文楷体" w:hAnsi="华文楷体" w:eastAsia="华文楷体" w:cs="华文楷体"/>
          <w:rPrChange w:id="9969" w:author="野草" w:date="2023-02-05T22:59:51Z">
            <w:rPr/>
          </w:rPrChange>
        </w:rPr>
      </w:pPr>
      <w:r>
        <w:rPr>
          <w:rFonts w:hint="eastAsia" w:ascii="华文楷体" w:hAnsi="华文楷体" w:eastAsia="华文楷体" w:cs="华文楷体"/>
          <w:i w:val="0"/>
          <w:iCs w:val="0"/>
          <w:caps w:val="0"/>
          <w:color w:val="222222"/>
          <w:spacing w:val="0"/>
          <w:sz w:val="19"/>
          <w:szCs w:val="19"/>
          <w:shd w:val="clear" w:fill="FFFFFF"/>
          <w:rPrChange w:id="9970" w:author="野草" w:date="2023-02-05T22:59:51Z">
            <w:rPr>
              <w:rFonts w:ascii="Arial" w:hAnsi="Arial" w:eastAsia="宋体" w:cs="Arial"/>
              <w:i w:val="0"/>
              <w:iCs w:val="0"/>
              <w:caps w:val="0"/>
              <w:color w:val="222222"/>
              <w:spacing w:val="0"/>
              <w:sz w:val="19"/>
              <w:szCs w:val="19"/>
              <w:shd w:val="clear" w:fill="FFFFFF"/>
            </w:rPr>
          </w:rPrChange>
        </w:rPr>
        <w:t>Lin, Yi, et al. "Water as an urban heat sink: Blue infrastructure alleviates urban heat island effect in mega-city agglomeration."</w:t>
      </w:r>
      <w:r>
        <w:rPr>
          <w:rFonts w:hint="eastAsia" w:ascii="华文楷体" w:hAnsi="华文楷体" w:eastAsia="华文楷体" w:cs="华文楷体"/>
          <w:i w:val="0"/>
          <w:iCs w:val="0"/>
          <w:caps w:val="0"/>
          <w:color w:val="222222"/>
          <w:spacing w:val="0"/>
          <w:sz w:val="19"/>
          <w:szCs w:val="19"/>
          <w:shd w:val="clear" w:fill="FFFFFF"/>
          <w:rPrChange w:id="9971"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72" w:author="野草" w:date="2023-02-05T22:59:51Z">
            <w:rPr>
              <w:rFonts w:hint="default" w:ascii="Arial" w:hAnsi="Arial" w:eastAsia="宋体" w:cs="Arial"/>
              <w:i/>
              <w:iCs/>
              <w:caps w:val="0"/>
              <w:color w:val="222222"/>
              <w:spacing w:val="0"/>
              <w:sz w:val="19"/>
              <w:szCs w:val="19"/>
              <w:shd w:val="clear" w:fill="FFFFFF"/>
            </w:rPr>
          </w:rPrChange>
        </w:rPr>
        <w:t>Journal of Cleaner Production</w:t>
      </w:r>
      <w:r>
        <w:rPr>
          <w:rFonts w:hint="eastAsia" w:ascii="华文楷体" w:hAnsi="华文楷体" w:eastAsia="华文楷体" w:cs="华文楷体"/>
          <w:i w:val="0"/>
          <w:iCs w:val="0"/>
          <w:caps w:val="0"/>
          <w:color w:val="222222"/>
          <w:spacing w:val="0"/>
          <w:sz w:val="19"/>
          <w:szCs w:val="19"/>
          <w:shd w:val="clear" w:fill="FFFFFF"/>
          <w:rPrChange w:id="9973" w:author="野草" w:date="2023-02-05T22:59:51Z">
            <w:rPr>
              <w:rFonts w:hint="default" w:ascii="Arial" w:hAnsi="Arial" w:eastAsia="宋体" w:cs="Arial"/>
              <w:i w:val="0"/>
              <w:iCs w:val="0"/>
              <w:caps w:val="0"/>
              <w:color w:val="222222"/>
              <w:spacing w:val="0"/>
              <w:sz w:val="19"/>
              <w:szCs w:val="19"/>
              <w:shd w:val="clear" w:fill="FFFFFF"/>
            </w:rPr>
          </w:rPrChange>
        </w:rPr>
        <w:t> 262 (2020): 121411.</w:t>
      </w:r>
    </w:p>
    <w:p>
      <w:pPr>
        <w:rPr>
          <w:rFonts w:hint="eastAsia" w:ascii="华文楷体" w:hAnsi="华文楷体" w:eastAsia="华文楷体" w:cs="华文楷体"/>
          <w:rPrChange w:id="9974" w:author="野草" w:date="2023-02-05T22:59:51Z">
            <w:rPr/>
          </w:rPrChange>
        </w:rPr>
      </w:pPr>
      <w:r>
        <w:rPr>
          <w:rFonts w:hint="eastAsia" w:ascii="华文楷体" w:hAnsi="华文楷体" w:eastAsia="华文楷体" w:cs="华文楷体"/>
          <w:i w:val="0"/>
          <w:iCs w:val="0"/>
          <w:caps w:val="0"/>
          <w:color w:val="222222"/>
          <w:spacing w:val="0"/>
          <w:sz w:val="19"/>
          <w:szCs w:val="19"/>
          <w:shd w:val="clear" w:fill="FFFFFF"/>
          <w:rPrChange w:id="9975" w:author="野草" w:date="2023-02-05T22:59:51Z">
            <w:rPr>
              <w:rFonts w:ascii="Arial" w:hAnsi="Arial" w:eastAsia="宋体" w:cs="Arial"/>
              <w:i w:val="0"/>
              <w:iCs w:val="0"/>
              <w:caps w:val="0"/>
              <w:color w:val="222222"/>
              <w:spacing w:val="0"/>
              <w:sz w:val="19"/>
              <w:szCs w:val="19"/>
              <w:shd w:val="clear" w:fill="FFFFFF"/>
            </w:rPr>
          </w:rPrChange>
        </w:rPr>
        <w:t>Hooker, Josh, Gregory Duveiller, and Alessandro Cescatti. "A global dataset of air temperature derived from satellite remote sensing and weather stations."</w:t>
      </w:r>
      <w:r>
        <w:rPr>
          <w:rFonts w:hint="eastAsia" w:ascii="华文楷体" w:hAnsi="华文楷体" w:eastAsia="华文楷体" w:cs="华文楷体"/>
          <w:i w:val="0"/>
          <w:iCs w:val="0"/>
          <w:caps w:val="0"/>
          <w:color w:val="222222"/>
          <w:spacing w:val="0"/>
          <w:sz w:val="19"/>
          <w:szCs w:val="19"/>
          <w:shd w:val="clear" w:fill="FFFFFF"/>
          <w:rPrChange w:id="9976"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77" w:author="野草" w:date="2023-02-05T22:59:51Z">
            <w:rPr>
              <w:rFonts w:hint="default" w:ascii="Arial" w:hAnsi="Arial" w:eastAsia="宋体" w:cs="Arial"/>
              <w:i/>
              <w:iCs/>
              <w:caps w:val="0"/>
              <w:color w:val="222222"/>
              <w:spacing w:val="0"/>
              <w:sz w:val="19"/>
              <w:szCs w:val="19"/>
              <w:shd w:val="clear" w:fill="FFFFFF"/>
            </w:rPr>
          </w:rPrChange>
        </w:rPr>
        <w:t>Scientific data</w:t>
      </w:r>
      <w:r>
        <w:rPr>
          <w:rFonts w:hint="eastAsia" w:ascii="华文楷体" w:hAnsi="华文楷体" w:eastAsia="华文楷体" w:cs="华文楷体"/>
          <w:i w:val="0"/>
          <w:iCs w:val="0"/>
          <w:caps w:val="0"/>
          <w:color w:val="222222"/>
          <w:spacing w:val="0"/>
          <w:sz w:val="19"/>
          <w:szCs w:val="19"/>
          <w:shd w:val="clear" w:fill="FFFFFF"/>
          <w:rPrChange w:id="9978" w:author="野草" w:date="2023-02-05T22:59:51Z">
            <w:rPr>
              <w:rFonts w:hint="default" w:ascii="Arial" w:hAnsi="Arial" w:eastAsia="宋体" w:cs="Arial"/>
              <w:i w:val="0"/>
              <w:iCs w:val="0"/>
              <w:caps w:val="0"/>
              <w:color w:val="222222"/>
              <w:spacing w:val="0"/>
              <w:sz w:val="19"/>
              <w:szCs w:val="19"/>
              <w:shd w:val="clear" w:fill="FFFFFF"/>
            </w:rPr>
          </w:rPrChange>
        </w:rPr>
        <w:t> 5.1 (2018): 1-11.</w:t>
      </w:r>
    </w:p>
    <w:p>
      <w:pPr>
        <w:rPr>
          <w:rFonts w:hint="eastAsia" w:ascii="华文楷体" w:hAnsi="华文楷体" w:eastAsia="华文楷体" w:cs="华文楷体"/>
          <w:i w:val="0"/>
          <w:iCs w:val="0"/>
          <w:caps w:val="0"/>
          <w:color w:val="222222"/>
          <w:spacing w:val="0"/>
          <w:sz w:val="19"/>
          <w:szCs w:val="19"/>
          <w:shd w:val="clear" w:fill="FFFFFF"/>
          <w:rPrChange w:id="9979"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980" w:author="野草" w:date="2023-02-05T22:59:51Z">
            <w:rPr>
              <w:rFonts w:ascii="Arial" w:hAnsi="Arial" w:eastAsia="宋体" w:cs="Arial"/>
              <w:i w:val="0"/>
              <w:iCs w:val="0"/>
              <w:caps w:val="0"/>
              <w:color w:val="222222"/>
              <w:spacing w:val="0"/>
              <w:sz w:val="19"/>
              <w:szCs w:val="19"/>
              <w:shd w:val="clear" w:fill="FFFFFF"/>
            </w:rPr>
          </w:rPrChange>
        </w:rPr>
        <w:t>Sun, R., Chen, A., Chen, L., &amp; Lü, Y. (2012). Cooling effects of wetlands in an urban region: The case of Beijing.</w:t>
      </w:r>
      <w:r>
        <w:rPr>
          <w:rFonts w:hint="eastAsia" w:ascii="华文楷体" w:hAnsi="华文楷体" w:eastAsia="华文楷体" w:cs="华文楷体"/>
          <w:i w:val="0"/>
          <w:iCs w:val="0"/>
          <w:caps w:val="0"/>
          <w:color w:val="222222"/>
          <w:spacing w:val="0"/>
          <w:sz w:val="19"/>
          <w:szCs w:val="19"/>
          <w:shd w:val="clear" w:fill="FFFFFF"/>
          <w:rPrChange w:id="9981"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82" w:author="野草" w:date="2023-02-05T22:59:51Z">
            <w:rPr>
              <w:rFonts w:hint="default" w:ascii="Arial" w:hAnsi="Arial" w:eastAsia="宋体" w:cs="Arial"/>
              <w:i/>
              <w:iCs/>
              <w:caps w:val="0"/>
              <w:color w:val="222222"/>
              <w:spacing w:val="0"/>
              <w:sz w:val="19"/>
              <w:szCs w:val="19"/>
              <w:shd w:val="clear" w:fill="FFFFFF"/>
            </w:rPr>
          </w:rPrChange>
        </w:rPr>
        <w:t>Ecological Indicators</w:t>
      </w:r>
      <w:r>
        <w:rPr>
          <w:rFonts w:hint="eastAsia" w:ascii="华文楷体" w:hAnsi="华文楷体" w:eastAsia="华文楷体" w:cs="华文楷体"/>
          <w:i w:val="0"/>
          <w:iCs w:val="0"/>
          <w:caps w:val="0"/>
          <w:color w:val="222222"/>
          <w:spacing w:val="0"/>
          <w:sz w:val="19"/>
          <w:szCs w:val="19"/>
          <w:shd w:val="clear" w:fill="FFFFFF"/>
          <w:rPrChange w:id="9983"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9984" w:author="野草" w:date="2023-02-05T22:59:51Z">
            <w:rPr>
              <w:rFonts w:hint="default" w:ascii="Arial" w:hAnsi="Arial" w:eastAsia="宋体" w:cs="Arial"/>
              <w:i/>
              <w:iCs/>
              <w:caps w:val="0"/>
              <w:color w:val="222222"/>
              <w:spacing w:val="0"/>
              <w:sz w:val="19"/>
              <w:szCs w:val="19"/>
              <w:shd w:val="clear" w:fill="FFFFFF"/>
            </w:rPr>
          </w:rPrChange>
        </w:rPr>
        <w:t>20</w:t>
      </w:r>
      <w:r>
        <w:rPr>
          <w:rFonts w:hint="eastAsia" w:ascii="华文楷体" w:hAnsi="华文楷体" w:eastAsia="华文楷体" w:cs="华文楷体"/>
          <w:i w:val="0"/>
          <w:iCs w:val="0"/>
          <w:caps w:val="0"/>
          <w:color w:val="222222"/>
          <w:spacing w:val="0"/>
          <w:sz w:val="19"/>
          <w:szCs w:val="19"/>
          <w:shd w:val="clear" w:fill="FFFFFF"/>
          <w:rPrChange w:id="9985" w:author="野草" w:date="2023-02-05T22:59:51Z">
            <w:rPr>
              <w:rFonts w:hint="default" w:ascii="Arial" w:hAnsi="Arial" w:eastAsia="宋体" w:cs="Arial"/>
              <w:i w:val="0"/>
              <w:iCs w:val="0"/>
              <w:caps w:val="0"/>
              <w:color w:val="222222"/>
              <w:spacing w:val="0"/>
              <w:sz w:val="19"/>
              <w:szCs w:val="19"/>
              <w:shd w:val="clear" w:fill="FFFFFF"/>
            </w:rPr>
          </w:rPrChange>
        </w:rPr>
        <w:t>, 57-64.</w:t>
      </w:r>
    </w:p>
    <w:p>
      <w:pPr>
        <w:rPr>
          <w:rFonts w:hint="eastAsia" w:ascii="华文楷体" w:hAnsi="华文楷体" w:eastAsia="华文楷体" w:cs="华文楷体"/>
          <w:i w:val="0"/>
          <w:iCs w:val="0"/>
          <w:caps w:val="0"/>
          <w:color w:val="222222"/>
          <w:spacing w:val="0"/>
          <w:sz w:val="19"/>
          <w:szCs w:val="19"/>
          <w:shd w:val="clear" w:fill="FFFFFF"/>
          <w:rPrChange w:id="9986"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987" w:author="野草" w:date="2023-02-05T22:59:51Z">
            <w:rPr>
              <w:rFonts w:hint="default" w:ascii="Arial" w:hAnsi="Arial" w:eastAsia="宋体" w:cs="Arial"/>
              <w:i w:val="0"/>
              <w:iCs w:val="0"/>
              <w:caps w:val="0"/>
              <w:color w:val="222222"/>
              <w:spacing w:val="0"/>
              <w:sz w:val="19"/>
              <w:szCs w:val="19"/>
              <w:shd w:val="clear" w:fill="FFFFFF"/>
            </w:rPr>
          </w:rPrChange>
        </w:rPr>
        <w:t>Li, C., Yu, C.W., 2014. Mitigation of urban heat development by cool island effect of green</w:t>
      </w:r>
      <w:r>
        <w:rPr>
          <w:rFonts w:hint="eastAsia" w:ascii="华文楷体" w:hAnsi="华文楷体" w:eastAsia="华文楷体" w:cs="华文楷体"/>
          <w:i w:val="0"/>
          <w:iCs w:val="0"/>
          <w:caps w:val="0"/>
          <w:color w:val="222222"/>
          <w:spacing w:val="0"/>
          <w:sz w:val="19"/>
          <w:szCs w:val="19"/>
          <w:shd w:val="clear" w:fill="FFFFFF"/>
          <w:lang w:val="en-US" w:eastAsia="zh-CN"/>
          <w:rPrChange w:id="9988"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w:t>
      </w:r>
      <w:r>
        <w:rPr>
          <w:rFonts w:hint="eastAsia" w:ascii="华文楷体" w:hAnsi="华文楷体" w:eastAsia="华文楷体" w:cs="华文楷体"/>
          <w:i w:val="0"/>
          <w:iCs w:val="0"/>
          <w:caps w:val="0"/>
          <w:color w:val="222222"/>
          <w:spacing w:val="0"/>
          <w:sz w:val="19"/>
          <w:szCs w:val="19"/>
          <w:shd w:val="clear" w:fill="FFFFFF"/>
          <w:rPrChange w:id="9989" w:author="野草" w:date="2023-02-05T22:59:51Z">
            <w:rPr>
              <w:rFonts w:hint="default" w:ascii="Arial" w:hAnsi="Arial" w:eastAsia="宋体" w:cs="Arial"/>
              <w:i w:val="0"/>
              <w:iCs w:val="0"/>
              <w:caps w:val="0"/>
              <w:color w:val="222222"/>
              <w:spacing w:val="0"/>
              <w:sz w:val="19"/>
              <w:szCs w:val="19"/>
              <w:shd w:val="clear" w:fill="FFFFFF"/>
            </w:rPr>
          </w:rPrChange>
        </w:rPr>
        <w:t>space and water body. Proceedings of the 8th International Symposium on Heating,</w:t>
      </w:r>
      <w:r>
        <w:rPr>
          <w:rFonts w:hint="eastAsia" w:ascii="华文楷体" w:hAnsi="华文楷体" w:eastAsia="华文楷体" w:cs="华文楷体"/>
          <w:i w:val="0"/>
          <w:iCs w:val="0"/>
          <w:caps w:val="0"/>
          <w:color w:val="222222"/>
          <w:spacing w:val="0"/>
          <w:sz w:val="19"/>
          <w:szCs w:val="19"/>
          <w:shd w:val="clear" w:fill="FFFFFF"/>
          <w:lang w:val="en-US" w:eastAsia="zh-CN"/>
          <w:rPrChange w:id="9990"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w:t>
      </w:r>
      <w:r>
        <w:rPr>
          <w:rFonts w:hint="eastAsia" w:ascii="华文楷体" w:hAnsi="华文楷体" w:eastAsia="华文楷体" w:cs="华文楷体"/>
          <w:i w:val="0"/>
          <w:iCs w:val="0"/>
          <w:caps w:val="0"/>
          <w:color w:val="222222"/>
          <w:spacing w:val="0"/>
          <w:sz w:val="19"/>
          <w:szCs w:val="19"/>
          <w:shd w:val="clear" w:fill="FFFFFF"/>
          <w:rPrChange w:id="9991" w:author="野草" w:date="2023-02-05T22:59:51Z">
            <w:rPr>
              <w:rFonts w:hint="default" w:ascii="Arial" w:hAnsi="Arial" w:eastAsia="宋体" w:cs="Arial"/>
              <w:i w:val="0"/>
              <w:iCs w:val="0"/>
              <w:caps w:val="0"/>
              <w:color w:val="222222"/>
              <w:spacing w:val="0"/>
              <w:sz w:val="19"/>
              <w:szCs w:val="19"/>
              <w:shd w:val="clear" w:fill="FFFFFF"/>
            </w:rPr>
          </w:rPrChange>
        </w:rPr>
        <w:t xml:space="preserve">Ventilation and Air Conditioning, pp. 551–561. </w:t>
      </w:r>
      <w:r>
        <w:rPr>
          <w:rFonts w:hint="eastAsia" w:ascii="华文楷体" w:hAnsi="华文楷体" w:eastAsia="华文楷体" w:cs="华文楷体"/>
          <w:i w:val="0"/>
          <w:iCs w:val="0"/>
          <w:caps w:val="0"/>
          <w:color w:val="222222"/>
          <w:spacing w:val="0"/>
          <w:sz w:val="19"/>
          <w:szCs w:val="19"/>
          <w:shd w:val="clear" w:fill="FFFFFF"/>
          <w:rPrChange w:id="9992" w:author="野草" w:date="2023-02-05T22:59:51Z">
            <w:rPr>
              <w:rFonts w:hint="default" w:ascii="Arial" w:hAnsi="Arial" w:eastAsia="宋体" w:cs="Arial"/>
              <w:i w:val="0"/>
              <w:iCs w:val="0"/>
              <w:caps w:val="0"/>
              <w:color w:val="222222"/>
              <w:spacing w:val="0"/>
              <w:sz w:val="19"/>
              <w:szCs w:val="19"/>
              <w:shd w:val="clear" w:fill="FFFFFF"/>
            </w:rPr>
          </w:rPrChange>
        </w:rPr>
        <w:fldChar w:fldCharType="begin"/>
      </w:r>
      <w:r>
        <w:rPr>
          <w:rFonts w:hint="eastAsia" w:ascii="华文楷体" w:hAnsi="华文楷体" w:eastAsia="华文楷体" w:cs="华文楷体"/>
          <w:i w:val="0"/>
          <w:iCs w:val="0"/>
          <w:caps w:val="0"/>
          <w:color w:val="222222"/>
          <w:spacing w:val="0"/>
          <w:sz w:val="19"/>
          <w:szCs w:val="19"/>
          <w:shd w:val="clear" w:fill="FFFFFF"/>
          <w:rPrChange w:id="9993" w:author="野草" w:date="2023-02-05T22:59:51Z">
            <w:rPr>
              <w:rFonts w:hint="default" w:ascii="Arial" w:hAnsi="Arial" w:eastAsia="宋体" w:cs="Arial"/>
              <w:i w:val="0"/>
              <w:iCs w:val="0"/>
              <w:caps w:val="0"/>
              <w:color w:val="222222"/>
              <w:spacing w:val="0"/>
              <w:sz w:val="19"/>
              <w:szCs w:val="19"/>
              <w:shd w:val="clear" w:fill="FFFFFF"/>
            </w:rPr>
          </w:rPrChange>
        </w:rPr>
        <w:instrText xml:space="preserve"> HYPERLINK "https://doi.org/10.1007/978-3-642-" </w:instrText>
      </w:r>
      <w:r>
        <w:rPr>
          <w:rFonts w:hint="eastAsia" w:ascii="华文楷体" w:hAnsi="华文楷体" w:eastAsia="华文楷体" w:cs="华文楷体"/>
          <w:i w:val="0"/>
          <w:iCs w:val="0"/>
          <w:caps w:val="0"/>
          <w:color w:val="222222"/>
          <w:spacing w:val="0"/>
          <w:sz w:val="19"/>
          <w:szCs w:val="19"/>
          <w:shd w:val="clear" w:fill="FFFFFF"/>
          <w:rPrChange w:id="9994" w:author="野草" w:date="2023-02-05T22:59:51Z">
            <w:rPr>
              <w:rFonts w:hint="default" w:ascii="Arial" w:hAnsi="Arial" w:eastAsia="宋体" w:cs="Arial"/>
              <w:i w:val="0"/>
              <w:iCs w:val="0"/>
              <w:caps w:val="0"/>
              <w:color w:val="222222"/>
              <w:spacing w:val="0"/>
              <w:sz w:val="19"/>
              <w:szCs w:val="19"/>
              <w:shd w:val="clear" w:fill="FFFFFF"/>
            </w:rPr>
          </w:rPrChange>
        </w:rPr>
        <w:fldChar w:fldCharType="separate"/>
      </w:r>
      <w:r>
        <w:rPr>
          <w:rStyle w:val="14"/>
          <w:rFonts w:hint="eastAsia" w:ascii="华文楷体" w:hAnsi="华文楷体" w:eastAsia="华文楷体" w:cs="华文楷体"/>
          <w:i w:val="0"/>
          <w:iCs w:val="0"/>
          <w:caps w:val="0"/>
          <w:spacing w:val="0"/>
          <w:sz w:val="19"/>
          <w:szCs w:val="19"/>
          <w:shd w:val="clear" w:fill="FFFFFF"/>
          <w:rPrChange w:id="9995" w:author="野草" w:date="2023-02-05T22:59:51Z">
            <w:rPr>
              <w:rStyle w:val="14"/>
              <w:rFonts w:hint="default" w:ascii="Arial" w:hAnsi="Arial" w:eastAsia="宋体" w:cs="Arial"/>
              <w:i w:val="0"/>
              <w:iCs w:val="0"/>
              <w:caps w:val="0"/>
              <w:spacing w:val="0"/>
              <w:sz w:val="19"/>
              <w:szCs w:val="19"/>
              <w:shd w:val="clear" w:fill="FFFFFF"/>
            </w:rPr>
          </w:rPrChange>
        </w:rPr>
        <w:t>https://doi.org/10.1007/978-3-642-</w:t>
      </w:r>
      <w:r>
        <w:rPr>
          <w:rFonts w:hint="eastAsia" w:ascii="华文楷体" w:hAnsi="华文楷体" w:eastAsia="华文楷体" w:cs="华文楷体"/>
          <w:i w:val="0"/>
          <w:iCs w:val="0"/>
          <w:caps w:val="0"/>
          <w:color w:val="222222"/>
          <w:spacing w:val="0"/>
          <w:sz w:val="19"/>
          <w:szCs w:val="19"/>
          <w:shd w:val="clear" w:fill="FFFFFF"/>
          <w:rPrChange w:id="9996" w:author="野草" w:date="2023-02-05T22:59:51Z">
            <w:rPr>
              <w:rFonts w:hint="default" w:ascii="Arial" w:hAnsi="Arial" w:eastAsia="宋体" w:cs="Arial"/>
              <w:i w:val="0"/>
              <w:iCs w:val="0"/>
              <w:caps w:val="0"/>
              <w:color w:val="222222"/>
              <w:spacing w:val="0"/>
              <w:sz w:val="19"/>
              <w:szCs w:val="19"/>
              <w:shd w:val="clear" w:fill="FFFFFF"/>
            </w:rPr>
          </w:rPrChange>
        </w:rPr>
        <w:fldChar w:fldCharType="end"/>
      </w:r>
      <w:r>
        <w:rPr>
          <w:rFonts w:hint="eastAsia" w:ascii="华文楷体" w:hAnsi="华文楷体" w:eastAsia="华文楷体" w:cs="华文楷体"/>
          <w:i w:val="0"/>
          <w:iCs w:val="0"/>
          <w:caps w:val="0"/>
          <w:color w:val="222222"/>
          <w:spacing w:val="0"/>
          <w:sz w:val="19"/>
          <w:szCs w:val="19"/>
          <w:shd w:val="clear" w:fill="FFFFFF"/>
          <w:rPrChange w:id="9997" w:author="野草" w:date="2023-02-05T22:59:51Z">
            <w:rPr>
              <w:rFonts w:hint="default" w:ascii="Arial" w:hAnsi="Arial" w:eastAsia="宋体" w:cs="Arial"/>
              <w:i w:val="0"/>
              <w:iCs w:val="0"/>
              <w:caps w:val="0"/>
              <w:color w:val="222222"/>
              <w:spacing w:val="0"/>
              <w:sz w:val="19"/>
              <w:szCs w:val="19"/>
              <w:shd w:val="clear" w:fill="FFFFFF"/>
            </w:rPr>
          </w:rPrChange>
        </w:rPr>
        <w:t>39584-0_62.</w:t>
      </w:r>
    </w:p>
    <w:p>
      <w:pPr>
        <w:rPr>
          <w:rFonts w:hint="eastAsia" w:ascii="华文楷体" w:hAnsi="华文楷体" w:eastAsia="华文楷体" w:cs="华文楷体"/>
          <w:i w:val="0"/>
          <w:iCs w:val="0"/>
          <w:caps w:val="0"/>
          <w:color w:val="222222"/>
          <w:spacing w:val="0"/>
          <w:sz w:val="19"/>
          <w:szCs w:val="19"/>
          <w:shd w:val="clear" w:fill="FFFFFF"/>
          <w:rPrChange w:id="9998"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9999" w:author="野草" w:date="2023-02-05T22:59:51Z">
            <w:rPr>
              <w:rFonts w:ascii="Arial" w:hAnsi="Arial" w:eastAsia="宋体" w:cs="Arial"/>
              <w:i w:val="0"/>
              <w:iCs w:val="0"/>
              <w:caps w:val="0"/>
              <w:color w:val="222222"/>
              <w:spacing w:val="0"/>
              <w:sz w:val="19"/>
              <w:szCs w:val="19"/>
              <w:shd w:val="clear" w:fill="FFFFFF"/>
            </w:rPr>
          </w:rPrChange>
        </w:rPr>
        <w:t>Sheng, L., Tang, X., You, H., Gu, Q., &amp; Hu, H. (2017). Comparison of the urban heat island intensity quantified by using air temperature and Landsat land surface temperature in Hangzhou, China.</w:t>
      </w:r>
      <w:r>
        <w:rPr>
          <w:rFonts w:hint="eastAsia" w:ascii="华文楷体" w:hAnsi="华文楷体" w:eastAsia="华文楷体" w:cs="华文楷体"/>
          <w:i w:val="0"/>
          <w:iCs w:val="0"/>
          <w:caps w:val="0"/>
          <w:color w:val="222222"/>
          <w:spacing w:val="0"/>
          <w:sz w:val="19"/>
          <w:szCs w:val="19"/>
          <w:shd w:val="clear" w:fill="FFFFFF"/>
          <w:rPrChange w:id="10000"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01" w:author="野草" w:date="2023-02-05T22:59:51Z">
            <w:rPr>
              <w:rFonts w:hint="default" w:ascii="Arial" w:hAnsi="Arial" w:eastAsia="宋体" w:cs="Arial"/>
              <w:i/>
              <w:iCs/>
              <w:caps w:val="0"/>
              <w:color w:val="222222"/>
              <w:spacing w:val="0"/>
              <w:sz w:val="19"/>
              <w:szCs w:val="19"/>
              <w:shd w:val="clear" w:fill="FFFFFF"/>
            </w:rPr>
          </w:rPrChange>
        </w:rPr>
        <w:t>Ecological Indicators</w:t>
      </w:r>
      <w:r>
        <w:rPr>
          <w:rFonts w:hint="eastAsia" w:ascii="华文楷体" w:hAnsi="华文楷体" w:eastAsia="华文楷体" w:cs="华文楷体"/>
          <w:i w:val="0"/>
          <w:iCs w:val="0"/>
          <w:caps w:val="0"/>
          <w:color w:val="222222"/>
          <w:spacing w:val="0"/>
          <w:sz w:val="19"/>
          <w:szCs w:val="19"/>
          <w:shd w:val="clear" w:fill="FFFFFF"/>
          <w:rPrChange w:id="10002"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03" w:author="野草" w:date="2023-02-05T22:59:51Z">
            <w:rPr>
              <w:rFonts w:hint="default" w:ascii="Arial" w:hAnsi="Arial" w:eastAsia="宋体" w:cs="Arial"/>
              <w:i/>
              <w:iCs/>
              <w:caps w:val="0"/>
              <w:color w:val="222222"/>
              <w:spacing w:val="0"/>
              <w:sz w:val="19"/>
              <w:szCs w:val="19"/>
              <w:shd w:val="clear" w:fill="FFFFFF"/>
            </w:rPr>
          </w:rPrChange>
        </w:rPr>
        <w:t>72</w:t>
      </w:r>
      <w:r>
        <w:rPr>
          <w:rFonts w:hint="eastAsia" w:ascii="华文楷体" w:hAnsi="华文楷体" w:eastAsia="华文楷体" w:cs="华文楷体"/>
          <w:i w:val="0"/>
          <w:iCs w:val="0"/>
          <w:caps w:val="0"/>
          <w:color w:val="222222"/>
          <w:spacing w:val="0"/>
          <w:sz w:val="19"/>
          <w:szCs w:val="19"/>
          <w:shd w:val="clear" w:fill="FFFFFF"/>
          <w:rPrChange w:id="10004" w:author="野草" w:date="2023-02-05T22:59:51Z">
            <w:rPr>
              <w:rFonts w:hint="default" w:ascii="Arial" w:hAnsi="Arial" w:eastAsia="宋体" w:cs="Arial"/>
              <w:i w:val="0"/>
              <w:iCs w:val="0"/>
              <w:caps w:val="0"/>
              <w:color w:val="222222"/>
              <w:spacing w:val="0"/>
              <w:sz w:val="19"/>
              <w:szCs w:val="19"/>
              <w:shd w:val="clear" w:fill="FFFFFF"/>
            </w:rPr>
          </w:rPrChange>
        </w:rPr>
        <w:t>, 738-746.</w:t>
      </w:r>
    </w:p>
    <w:p>
      <w:pPr>
        <w:rPr>
          <w:rFonts w:hint="eastAsia" w:ascii="华文楷体" w:hAnsi="华文楷体" w:eastAsia="华文楷体" w:cs="华文楷体"/>
          <w:i w:val="0"/>
          <w:iCs w:val="0"/>
          <w:caps w:val="0"/>
          <w:color w:val="222222"/>
          <w:spacing w:val="0"/>
          <w:sz w:val="19"/>
          <w:szCs w:val="19"/>
          <w:shd w:val="clear" w:fill="FFFFFF"/>
          <w:rPrChange w:id="10005"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06" w:author="野草" w:date="2023-02-05T22:59:51Z">
            <w:rPr>
              <w:rFonts w:ascii="Arial" w:hAnsi="Arial" w:eastAsia="宋体" w:cs="Arial"/>
              <w:i w:val="0"/>
              <w:iCs w:val="0"/>
              <w:caps w:val="0"/>
              <w:color w:val="222222"/>
              <w:spacing w:val="0"/>
              <w:sz w:val="19"/>
              <w:szCs w:val="19"/>
              <w:shd w:val="clear" w:fill="FFFFFF"/>
            </w:rPr>
          </w:rPrChange>
        </w:rPr>
        <w:t>Cao, J., Zhou, W., Zheng, Z., Ren, T., &amp; Wang, W. (2021). Within-city spatial and temporal heterogeneity of air temperature and its relationship with land surface temperature.</w:t>
      </w:r>
      <w:r>
        <w:rPr>
          <w:rFonts w:hint="eastAsia" w:ascii="华文楷体" w:hAnsi="华文楷体" w:eastAsia="华文楷体" w:cs="华文楷体"/>
          <w:i w:val="0"/>
          <w:iCs w:val="0"/>
          <w:caps w:val="0"/>
          <w:color w:val="222222"/>
          <w:spacing w:val="0"/>
          <w:sz w:val="19"/>
          <w:szCs w:val="19"/>
          <w:shd w:val="clear" w:fill="FFFFFF"/>
          <w:rPrChange w:id="10007"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08" w:author="野草" w:date="2023-02-05T22:59:51Z">
            <w:rPr>
              <w:rFonts w:hint="default" w:ascii="Arial" w:hAnsi="Arial" w:eastAsia="宋体" w:cs="Arial"/>
              <w:i/>
              <w:iCs/>
              <w:caps w:val="0"/>
              <w:color w:val="222222"/>
              <w:spacing w:val="0"/>
              <w:sz w:val="19"/>
              <w:szCs w:val="19"/>
              <w:shd w:val="clear" w:fill="FFFFFF"/>
            </w:rPr>
          </w:rPrChange>
        </w:rPr>
        <w:t>Landscape and Urban Planning</w:t>
      </w:r>
      <w:r>
        <w:rPr>
          <w:rFonts w:hint="eastAsia" w:ascii="华文楷体" w:hAnsi="华文楷体" w:eastAsia="华文楷体" w:cs="华文楷体"/>
          <w:i w:val="0"/>
          <w:iCs w:val="0"/>
          <w:caps w:val="0"/>
          <w:color w:val="222222"/>
          <w:spacing w:val="0"/>
          <w:sz w:val="19"/>
          <w:szCs w:val="19"/>
          <w:shd w:val="clear" w:fill="FFFFFF"/>
          <w:rPrChange w:id="10009"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10" w:author="野草" w:date="2023-02-05T22:59:51Z">
            <w:rPr>
              <w:rFonts w:hint="default" w:ascii="Arial" w:hAnsi="Arial" w:eastAsia="宋体" w:cs="Arial"/>
              <w:i/>
              <w:iCs/>
              <w:caps w:val="0"/>
              <w:color w:val="222222"/>
              <w:spacing w:val="0"/>
              <w:sz w:val="19"/>
              <w:szCs w:val="19"/>
              <w:shd w:val="clear" w:fill="FFFFFF"/>
            </w:rPr>
          </w:rPrChange>
        </w:rPr>
        <w:t>206</w:t>
      </w:r>
      <w:r>
        <w:rPr>
          <w:rFonts w:hint="eastAsia" w:ascii="华文楷体" w:hAnsi="华文楷体" w:eastAsia="华文楷体" w:cs="华文楷体"/>
          <w:i w:val="0"/>
          <w:iCs w:val="0"/>
          <w:caps w:val="0"/>
          <w:color w:val="222222"/>
          <w:spacing w:val="0"/>
          <w:sz w:val="19"/>
          <w:szCs w:val="19"/>
          <w:shd w:val="clear" w:fill="FFFFFF"/>
          <w:rPrChange w:id="10011" w:author="野草" w:date="2023-02-05T22:59:51Z">
            <w:rPr>
              <w:rFonts w:hint="default" w:ascii="Arial" w:hAnsi="Arial" w:eastAsia="宋体" w:cs="Arial"/>
              <w:i w:val="0"/>
              <w:iCs w:val="0"/>
              <w:caps w:val="0"/>
              <w:color w:val="222222"/>
              <w:spacing w:val="0"/>
              <w:sz w:val="19"/>
              <w:szCs w:val="19"/>
              <w:shd w:val="clear" w:fill="FFFFFF"/>
            </w:rPr>
          </w:rPrChange>
        </w:rPr>
        <w:t>, 103979.</w:t>
      </w:r>
    </w:p>
    <w:p>
      <w:pPr>
        <w:rPr>
          <w:rFonts w:hint="eastAsia" w:ascii="华文楷体" w:hAnsi="华文楷体" w:eastAsia="华文楷体" w:cs="华文楷体"/>
          <w:i w:val="0"/>
          <w:iCs w:val="0"/>
          <w:caps w:val="0"/>
          <w:color w:val="222222"/>
          <w:spacing w:val="0"/>
          <w:sz w:val="19"/>
          <w:szCs w:val="19"/>
          <w:shd w:val="clear" w:fill="FFFFFF"/>
          <w:rPrChange w:id="10012"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13" w:author="野草" w:date="2023-02-05T22:59:51Z">
            <w:rPr>
              <w:rFonts w:ascii="Arial" w:hAnsi="Arial" w:eastAsia="宋体" w:cs="Arial"/>
              <w:i w:val="0"/>
              <w:iCs w:val="0"/>
              <w:caps w:val="0"/>
              <w:color w:val="222222"/>
              <w:spacing w:val="0"/>
              <w:sz w:val="19"/>
              <w:szCs w:val="19"/>
              <w:shd w:val="clear" w:fill="FFFFFF"/>
            </w:rPr>
          </w:rPrChange>
        </w:rPr>
        <w:t>Wong, Man Sing, et al. "A simple method for designation of urban ventilation corridors and its application to urban heat island analysis."</w:t>
      </w:r>
      <w:r>
        <w:rPr>
          <w:rFonts w:hint="eastAsia" w:ascii="华文楷体" w:hAnsi="华文楷体" w:eastAsia="华文楷体" w:cs="华文楷体"/>
          <w:i w:val="0"/>
          <w:iCs w:val="0"/>
          <w:caps w:val="0"/>
          <w:color w:val="222222"/>
          <w:spacing w:val="0"/>
          <w:sz w:val="19"/>
          <w:szCs w:val="19"/>
          <w:shd w:val="clear" w:fill="FFFFFF"/>
          <w:rPrChange w:id="10014"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15" w:author="野草" w:date="2023-02-05T22:59:51Z">
            <w:rPr>
              <w:rFonts w:hint="default" w:ascii="Arial" w:hAnsi="Arial" w:eastAsia="宋体" w:cs="Arial"/>
              <w:i/>
              <w:iCs/>
              <w:caps w:val="0"/>
              <w:color w:val="222222"/>
              <w:spacing w:val="0"/>
              <w:sz w:val="19"/>
              <w:szCs w:val="19"/>
              <w:shd w:val="clear" w:fill="FFFFFF"/>
            </w:rPr>
          </w:rPrChange>
        </w:rPr>
        <w:t>Building and Environment</w:t>
      </w:r>
      <w:r>
        <w:rPr>
          <w:rFonts w:hint="eastAsia" w:ascii="华文楷体" w:hAnsi="华文楷体" w:eastAsia="华文楷体" w:cs="华文楷体"/>
          <w:i w:val="0"/>
          <w:iCs w:val="0"/>
          <w:caps w:val="0"/>
          <w:color w:val="222222"/>
          <w:spacing w:val="0"/>
          <w:sz w:val="19"/>
          <w:szCs w:val="19"/>
          <w:shd w:val="clear" w:fill="FFFFFF"/>
          <w:rPrChange w:id="10016" w:author="野草" w:date="2023-02-05T22:59:51Z">
            <w:rPr>
              <w:rFonts w:hint="default" w:ascii="Arial" w:hAnsi="Arial" w:eastAsia="宋体" w:cs="Arial"/>
              <w:i w:val="0"/>
              <w:iCs w:val="0"/>
              <w:caps w:val="0"/>
              <w:color w:val="222222"/>
              <w:spacing w:val="0"/>
              <w:sz w:val="19"/>
              <w:szCs w:val="19"/>
              <w:shd w:val="clear" w:fill="FFFFFF"/>
            </w:rPr>
          </w:rPrChange>
        </w:rPr>
        <w:t> 45.8 (2010): 1880-1889.</w:t>
      </w:r>
    </w:p>
    <w:p>
      <w:pPr>
        <w:rPr>
          <w:rFonts w:hint="eastAsia" w:ascii="华文楷体" w:hAnsi="华文楷体" w:eastAsia="华文楷体" w:cs="华文楷体"/>
          <w:i w:val="0"/>
          <w:iCs w:val="0"/>
          <w:caps w:val="0"/>
          <w:color w:val="222222"/>
          <w:spacing w:val="0"/>
          <w:sz w:val="19"/>
          <w:szCs w:val="19"/>
          <w:shd w:val="clear" w:fill="FFFFFF"/>
          <w:rPrChange w:id="10017"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18" w:author="野草" w:date="2023-02-05T22:59:51Z">
            <w:rPr>
              <w:rFonts w:ascii="Arial" w:hAnsi="Arial" w:eastAsia="宋体" w:cs="Arial"/>
              <w:i w:val="0"/>
              <w:iCs w:val="0"/>
              <w:caps w:val="0"/>
              <w:color w:val="222222"/>
              <w:spacing w:val="0"/>
              <w:sz w:val="19"/>
              <w:szCs w:val="19"/>
              <w:shd w:val="clear" w:fill="FFFFFF"/>
            </w:rPr>
          </w:rPrChange>
        </w:rPr>
        <w:t>Steeneveld, Gert J., Sytse Koopmans, Bert G. Heusinkveld, and Natalie E. Theeuwes. "Refreshing the role of open water surfaces on mitigating the maximum urban heat island effect."</w:t>
      </w:r>
      <w:r>
        <w:rPr>
          <w:rFonts w:hint="eastAsia" w:ascii="华文楷体" w:hAnsi="华文楷体" w:eastAsia="华文楷体" w:cs="华文楷体"/>
          <w:i w:val="0"/>
          <w:iCs w:val="0"/>
          <w:caps w:val="0"/>
          <w:color w:val="222222"/>
          <w:spacing w:val="0"/>
          <w:sz w:val="19"/>
          <w:szCs w:val="19"/>
          <w:shd w:val="clear" w:fill="FFFFFF"/>
          <w:rPrChange w:id="10019"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20" w:author="野草" w:date="2023-02-05T22:59:51Z">
            <w:rPr>
              <w:rFonts w:hint="default" w:ascii="Arial" w:hAnsi="Arial" w:eastAsia="宋体" w:cs="Arial"/>
              <w:i/>
              <w:iCs/>
              <w:caps w:val="0"/>
              <w:color w:val="222222"/>
              <w:spacing w:val="0"/>
              <w:sz w:val="19"/>
              <w:szCs w:val="19"/>
              <w:shd w:val="clear" w:fill="FFFFFF"/>
            </w:rPr>
          </w:rPrChange>
        </w:rPr>
        <w:t>Landscape and Urban Planning</w:t>
      </w:r>
      <w:r>
        <w:rPr>
          <w:rFonts w:hint="eastAsia" w:ascii="华文楷体" w:hAnsi="华文楷体" w:eastAsia="华文楷体" w:cs="华文楷体"/>
          <w:i w:val="0"/>
          <w:iCs w:val="0"/>
          <w:caps w:val="0"/>
          <w:color w:val="222222"/>
          <w:spacing w:val="0"/>
          <w:sz w:val="19"/>
          <w:szCs w:val="19"/>
          <w:shd w:val="clear" w:fill="FFFFFF"/>
          <w:rPrChange w:id="10021" w:author="野草" w:date="2023-02-05T22:59:51Z">
            <w:rPr>
              <w:rFonts w:hint="default" w:ascii="Arial" w:hAnsi="Arial" w:eastAsia="宋体" w:cs="Arial"/>
              <w:i w:val="0"/>
              <w:iCs w:val="0"/>
              <w:caps w:val="0"/>
              <w:color w:val="222222"/>
              <w:spacing w:val="0"/>
              <w:sz w:val="19"/>
              <w:szCs w:val="19"/>
              <w:shd w:val="clear" w:fill="FFFFFF"/>
            </w:rPr>
          </w:rPrChange>
        </w:rPr>
        <w:t> 121 (2014): 92-96.</w:t>
      </w:r>
    </w:p>
    <w:p>
      <w:pPr>
        <w:rPr>
          <w:rFonts w:hint="eastAsia" w:ascii="华文楷体" w:hAnsi="华文楷体" w:eastAsia="华文楷体" w:cs="华文楷体"/>
          <w:i w:val="0"/>
          <w:iCs w:val="0"/>
          <w:caps w:val="0"/>
          <w:color w:val="222222"/>
          <w:spacing w:val="0"/>
          <w:sz w:val="19"/>
          <w:szCs w:val="19"/>
          <w:shd w:val="clear" w:fill="FFFFFF"/>
          <w:rPrChange w:id="10022"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23" w:author="野草" w:date="2023-02-05T22:59:51Z">
            <w:rPr>
              <w:rFonts w:ascii="Arial" w:hAnsi="Arial" w:eastAsia="宋体" w:cs="Arial"/>
              <w:i w:val="0"/>
              <w:iCs w:val="0"/>
              <w:caps w:val="0"/>
              <w:color w:val="222222"/>
              <w:spacing w:val="0"/>
              <w:sz w:val="19"/>
              <w:szCs w:val="19"/>
              <w:shd w:val="clear" w:fill="FFFFFF"/>
            </w:rPr>
          </w:rPrChange>
        </w:rPr>
        <w:t>Bröde, P., Fiala, D., Błażejczyk, K., Holmér, I., Jendritzky, G., Kampmann, B., ... &amp; Havenith, G. (2012). Deriving the operational procedure for the Universal Thermal Climate Index (UTCI).</w:t>
      </w:r>
      <w:r>
        <w:rPr>
          <w:rFonts w:hint="eastAsia" w:ascii="华文楷体" w:hAnsi="华文楷体" w:eastAsia="华文楷体" w:cs="华文楷体"/>
          <w:i w:val="0"/>
          <w:iCs w:val="0"/>
          <w:caps w:val="0"/>
          <w:color w:val="222222"/>
          <w:spacing w:val="0"/>
          <w:sz w:val="19"/>
          <w:szCs w:val="19"/>
          <w:shd w:val="clear" w:fill="FFFFFF"/>
          <w:rPrChange w:id="10024"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25" w:author="野草" w:date="2023-02-05T22:59:51Z">
            <w:rPr>
              <w:rFonts w:hint="default" w:ascii="Arial" w:hAnsi="Arial" w:eastAsia="宋体" w:cs="Arial"/>
              <w:i/>
              <w:iCs/>
              <w:caps w:val="0"/>
              <w:color w:val="222222"/>
              <w:spacing w:val="0"/>
              <w:sz w:val="19"/>
              <w:szCs w:val="19"/>
              <w:shd w:val="clear" w:fill="FFFFFF"/>
            </w:rPr>
          </w:rPrChange>
        </w:rPr>
        <w:t>International journal of biometeorology</w:t>
      </w:r>
      <w:r>
        <w:rPr>
          <w:rFonts w:hint="eastAsia" w:ascii="华文楷体" w:hAnsi="华文楷体" w:eastAsia="华文楷体" w:cs="华文楷体"/>
          <w:i w:val="0"/>
          <w:iCs w:val="0"/>
          <w:caps w:val="0"/>
          <w:color w:val="222222"/>
          <w:spacing w:val="0"/>
          <w:sz w:val="19"/>
          <w:szCs w:val="19"/>
          <w:shd w:val="clear" w:fill="FFFFFF"/>
          <w:rPrChange w:id="10026"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27" w:author="野草" w:date="2023-02-05T22:59:51Z">
            <w:rPr>
              <w:rFonts w:hint="default" w:ascii="Arial" w:hAnsi="Arial" w:eastAsia="宋体" w:cs="Arial"/>
              <w:i/>
              <w:iCs/>
              <w:caps w:val="0"/>
              <w:color w:val="222222"/>
              <w:spacing w:val="0"/>
              <w:sz w:val="19"/>
              <w:szCs w:val="19"/>
              <w:shd w:val="clear" w:fill="FFFFFF"/>
            </w:rPr>
          </w:rPrChange>
        </w:rPr>
        <w:t>56</w:t>
      </w:r>
      <w:r>
        <w:rPr>
          <w:rFonts w:hint="eastAsia" w:ascii="华文楷体" w:hAnsi="华文楷体" w:eastAsia="华文楷体" w:cs="华文楷体"/>
          <w:i w:val="0"/>
          <w:iCs w:val="0"/>
          <w:caps w:val="0"/>
          <w:color w:val="222222"/>
          <w:spacing w:val="0"/>
          <w:sz w:val="19"/>
          <w:szCs w:val="19"/>
          <w:shd w:val="clear" w:fill="FFFFFF"/>
          <w:rPrChange w:id="10028" w:author="野草" w:date="2023-02-05T22:59:51Z">
            <w:rPr>
              <w:rFonts w:hint="default" w:ascii="Arial" w:hAnsi="Arial" w:eastAsia="宋体" w:cs="Arial"/>
              <w:i w:val="0"/>
              <w:iCs w:val="0"/>
              <w:caps w:val="0"/>
              <w:color w:val="222222"/>
              <w:spacing w:val="0"/>
              <w:sz w:val="19"/>
              <w:szCs w:val="19"/>
              <w:shd w:val="clear" w:fill="FFFFFF"/>
            </w:rPr>
          </w:rPrChange>
        </w:rPr>
        <w:t>(3), 481-494.</w:t>
      </w:r>
    </w:p>
    <w:p>
      <w:pPr>
        <w:rPr>
          <w:rFonts w:hint="eastAsia" w:ascii="华文楷体" w:hAnsi="华文楷体" w:eastAsia="华文楷体" w:cs="华文楷体"/>
          <w:i w:val="0"/>
          <w:iCs w:val="0"/>
          <w:caps w:val="0"/>
          <w:color w:val="222222"/>
          <w:spacing w:val="0"/>
          <w:sz w:val="19"/>
          <w:szCs w:val="19"/>
          <w:shd w:val="clear" w:fill="FFFFFF"/>
          <w:rPrChange w:id="10029"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30" w:author="野草" w:date="2023-02-05T22:59:51Z">
            <w:rPr>
              <w:rFonts w:ascii="Arial" w:hAnsi="Arial" w:eastAsia="宋体" w:cs="Arial"/>
              <w:i w:val="0"/>
              <w:iCs w:val="0"/>
              <w:caps w:val="0"/>
              <w:color w:val="222222"/>
              <w:spacing w:val="0"/>
              <w:sz w:val="19"/>
              <w:szCs w:val="19"/>
              <w:shd w:val="clear" w:fill="FFFFFF"/>
            </w:rPr>
          </w:rPrChange>
        </w:rPr>
        <w:t>Bernard, Thomas E. "Prediction of workplace wet bulb global temperature."</w:t>
      </w:r>
      <w:r>
        <w:rPr>
          <w:rFonts w:hint="eastAsia" w:ascii="华文楷体" w:hAnsi="华文楷体" w:eastAsia="华文楷体" w:cs="华文楷体"/>
          <w:i w:val="0"/>
          <w:iCs w:val="0"/>
          <w:caps w:val="0"/>
          <w:color w:val="222222"/>
          <w:spacing w:val="0"/>
          <w:sz w:val="19"/>
          <w:szCs w:val="19"/>
          <w:shd w:val="clear" w:fill="FFFFFF"/>
          <w:rPrChange w:id="10031"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32" w:author="野草" w:date="2023-02-05T22:59:51Z">
            <w:rPr>
              <w:rFonts w:hint="default" w:ascii="Arial" w:hAnsi="Arial" w:eastAsia="宋体" w:cs="Arial"/>
              <w:i/>
              <w:iCs/>
              <w:caps w:val="0"/>
              <w:color w:val="222222"/>
              <w:spacing w:val="0"/>
              <w:sz w:val="19"/>
              <w:szCs w:val="19"/>
              <w:shd w:val="clear" w:fill="FFFFFF"/>
            </w:rPr>
          </w:rPrChange>
        </w:rPr>
        <w:t>Applied occupational and environmental hygiene</w:t>
      </w:r>
      <w:r>
        <w:rPr>
          <w:rFonts w:hint="eastAsia" w:ascii="华文楷体" w:hAnsi="华文楷体" w:eastAsia="华文楷体" w:cs="华文楷体"/>
          <w:i w:val="0"/>
          <w:iCs w:val="0"/>
          <w:caps w:val="0"/>
          <w:color w:val="222222"/>
          <w:spacing w:val="0"/>
          <w:sz w:val="19"/>
          <w:szCs w:val="19"/>
          <w:shd w:val="clear" w:fill="FFFFFF"/>
          <w:rPrChange w:id="10033" w:author="野草" w:date="2023-02-05T22:59:51Z">
            <w:rPr>
              <w:rFonts w:hint="default" w:ascii="Arial" w:hAnsi="Arial" w:eastAsia="宋体" w:cs="Arial"/>
              <w:i w:val="0"/>
              <w:iCs w:val="0"/>
              <w:caps w:val="0"/>
              <w:color w:val="222222"/>
              <w:spacing w:val="0"/>
              <w:sz w:val="19"/>
              <w:szCs w:val="19"/>
              <w:shd w:val="clear" w:fill="FFFFFF"/>
            </w:rPr>
          </w:rPrChange>
        </w:rPr>
        <w:t> 14.2 (1999): 126-134.</w:t>
      </w:r>
    </w:p>
    <w:p>
      <w:pPr>
        <w:rPr>
          <w:rFonts w:hint="eastAsia" w:ascii="华文楷体" w:hAnsi="华文楷体" w:eastAsia="华文楷体" w:cs="华文楷体"/>
          <w:i w:val="0"/>
          <w:iCs w:val="0"/>
          <w:caps w:val="0"/>
          <w:color w:val="222222"/>
          <w:spacing w:val="0"/>
          <w:sz w:val="19"/>
          <w:szCs w:val="19"/>
          <w:shd w:val="clear" w:fill="FFFFFF"/>
          <w:rPrChange w:id="10034" w:author="野草" w:date="2023-02-05T22:59:51Z">
            <w:rPr>
              <w:rFonts w:hint="default" w:ascii="Arial" w:hAnsi="Arial" w:eastAsia="宋体" w:cs="Arial"/>
              <w:i w:val="0"/>
              <w:iCs w:val="0"/>
              <w:caps w:val="0"/>
              <w:color w:val="222222"/>
              <w:spacing w:val="0"/>
              <w:sz w:val="19"/>
              <w:szCs w:val="19"/>
              <w:shd w:val="clear" w:fill="FFFFFF"/>
            </w:rPr>
          </w:rPrChange>
        </w:rPr>
      </w:pPr>
      <w:bookmarkStart w:id="36" w:name="OLE_LINK5"/>
      <w:r>
        <w:rPr>
          <w:rFonts w:hint="eastAsia" w:ascii="华文楷体" w:hAnsi="华文楷体" w:eastAsia="华文楷体" w:cs="华文楷体"/>
          <w:i w:val="0"/>
          <w:iCs w:val="0"/>
          <w:caps w:val="0"/>
          <w:color w:val="222222"/>
          <w:spacing w:val="0"/>
          <w:sz w:val="19"/>
          <w:szCs w:val="19"/>
          <w:shd w:val="clear" w:fill="FFFFFF"/>
          <w:rPrChange w:id="10035" w:author="野草" w:date="2023-02-05T22:59:51Z">
            <w:rPr>
              <w:rFonts w:ascii="Arial" w:hAnsi="Arial" w:eastAsia="宋体" w:cs="Arial"/>
              <w:i w:val="0"/>
              <w:iCs w:val="0"/>
              <w:caps w:val="0"/>
              <w:color w:val="222222"/>
              <w:spacing w:val="0"/>
              <w:sz w:val="19"/>
              <w:szCs w:val="19"/>
              <w:shd w:val="clear" w:fill="FFFFFF"/>
            </w:rPr>
          </w:rPrChange>
        </w:rPr>
        <w:t>Matzarakis</w:t>
      </w:r>
      <w:bookmarkEnd w:id="36"/>
      <w:r>
        <w:rPr>
          <w:rFonts w:hint="eastAsia" w:ascii="华文楷体" w:hAnsi="华文楷体" w:eastAsia="华文楷体" w:cs="华文楷体"/>
          <w:i w:val="0"/>
          <w:iCs w:val="0"/>
          <w:caps w:val="0"/>
          <w:color w:val="222222"/>
          <w:spacing w:val="0"/>
          <w:sz w:val="19"/>
          <w:szCs w:val="19"/>
          <w:shd w:val="clear" w:fill="FFFFFF"/>
          <w:rPrChange w:id="10035" w:author="野草" w:date="2023-02-05T22:59:51Z">
            <w:rPr>
              <w:rFonts w:ascii="Arial" w:hAnsi="Arial" w:eastAsia="宋体" w:cs="Arial"/>
              <w:i w:val="0"/>
              <w:iCs w:val="0"/>
              <w:caps w:val="0"/>
              <w:color w:val="222222"/>
              <w:spacing w:val="0"/>
              <w:sz w:val="19"/>
              <w:szCs w:val="19"/>
              <w:shd w:val="clear" w:fill="FFFFFF"/>
            </w:rPr>
          </w:rPrChange>
        </w:rPr>
        <w:t>, A., Rutz, F., &amp; Mayer, H. (2007). Modelling radiation fluxes in simple and complex environments—application of the RayMan model.</w:t>
      </w:r>
      <w:r>
        <w:rPr>
          <w:rFonts w:hint="eastAsia" w:ascii="华文楷体" w:hAnsi="华文楷体" w:eastAsia="华文楷体" w:cs="华文楷体"/>
          <w:i w:val="0"/>
          <w:iCs w:val="0"/>
          <w:caps w:val="0"/>
          <w:color w:val="222222"/>
          <w:spacing w:val="0"/>
          <w:sz w:val="19"/>
          <w:szCs w:val="19"/>
          <w:shd w:val="clear" w:fill="FFFFFF"/>
          <w:rPrChange w:id="10036"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37" w:author="野草" w:date="2023-02-05T22:59:51Z">
            <w:rPr>
              <w:rFonts w:hint="default" w:ascii="Arial" w:hAnsi="Arial" w:eastAsia="宋体" w:cs="Arial"/>
              <w:i/>
              <w:iCs/>
              <w:caps w:val="0"/>
              <w:color w:val="222222"/>
              <w:spacing w:val="0"/>
              <w:sz w:val="19"/>
              <w:szCs w:val="19"/>
              <w:shd w:val="clear" w:fill="FFFFFF"/>
            </w:rPr>
          </w:rPrChange>
        </w:rPr>
        <w:t>International journal of biometeorology</w:t>
      </w:r>
      <w:r>
        <w:rPr>
          <w:rFonts w:hint="eastAsia" w:ascii="华文楷体" w:hAnsi="华文楷体" w:eastAsia="华文楷体" w:cs="华文楷体"/>
          <w:i w:val="0"/>
          <w:iCs w:val="0"/>
          <w:caps w:val="0"/>
          <w:color w:val="222222"/>
          <w:spacing w:val="0"/>
          <w:sz w:val="19"/>
          <w:szCs w:val="19"/>
          <w:shd w:val="clear" w:fill="FFFFFF"/>
          <w:rPrChange w:id="10038"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39" w:author="野草" w:date="2023-02-05T22:59:51Z">
            <w:rPr>
              <w:rFonts w:hint="default" w:ascii="Arial" w:hAnsi="Arial" w:eastAsia="宋体" w:cs="Arial"/>
              <w:i/>
              <w:iCs/>
              <w:caps w:val="0"/>
              <w:color w:val="222222"/>
              <w:spacing w:val="0"/>
              <w:sz w:val="19"/>
              <w:szCs w:val="19"/>
              <w:shd w:val="clear" w:fill="FFFFFF"/>
            </w:rPr>
          </w:rPrChange>
        </w:rPr>
        <w:t>51</w:t>
      </w:r>
      <w:r>
        <w:rPr>
          <w:rFonts w:hint="eastAsia" w:ascii="华文楷体" w:hAnsi="华文楷体" w:eastAsia="华文楷体" w:cs="华文楷体"/>
          <w:i w:val="0"/>
          <w:iCs w:val="0"/>
          <w:caps w:val="0"/>
          <w:color w:val="222222"/>
          <w:spacing w:val="0"/>
          <w:sz w:val="19"/>
          <w:szCs w:val="19"/>
          <w:shd w:val="clear" w:fill="FFFFFF"/>
          <w:rPrChange w:id="10040" w:author="野草" w:date="2023-02-05T22:59:51Z">
            <w:rPr>
              <w:rFonts w:hint="default" w:ascii="Arial" w:hAnsi="Arial" w:eastAsia="宋体" w:cs="Arial"/>
              <w:i w:val="0"/>
              <w:iCs w:val="0"/>
              <w:caps w:val="0"/>
              <w:color w:val="222222"/>
              <w:spacing w:val="0"/>
              <w:sz w:val="19"/>
              <w:szCs w:val="19"/>
              <w:shd w:val="clear" w:fill="FFFFFF"/>
            </w:rPr>
          </w:rPrChange>
        </w:rPr>
        <w:t>(4), 323-334.</w:t>
      </w:r>
    </w:p>
    <w:p>
      <w:pPr>
        <w:rPr>
          <w:rFonts w:hint="eastAsia" w:ascii="华文楷体" w:hAnsi="华文楷体" w:eastAsia="华文楷体" w:cs="华文楷体"/>
          <w:i w:val="0"/>
          <w:iCs w:val="0"/>
          <w:caps w:val="0"/>
          <w:color w:val="222222"/>
          <w:spacing w:val="0"/>
          <w:sz w:val="19"/>
          <w:szCs w:val="19"/>
          <w:shd w:val="clear" w:fill="FFFFFF"/>
          <w:rPrChange w:id="10041"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42" w:author="野草" w:date="2023-02-05T22:59:51Z">
            <w:rPr>
              <w:rFonts w:ascii="Arial" w:hAnsi="Arial" w:eastAsia="宋体" w:cs="Arial"/>
              <w:i w:val="0"/>
              <w:iCs w:val="0"/>
              <w:caps w:val="0"/>
              <w:color w:val="222222"/>
              <w:spacing w:val="0"/>
              <w:sz w:val="19"/>
              <w:szCs w:val="19"/>
              <w:shd w:val="clear" w:fill="FFFFFF"/>
            </w:rPr>
          </w:rPrChange>
        </w:rPr>
        <w:t>Xu, Min, et al. "Outdoor thermal comfort of shaded spaces in an urban park in the cold region of China."</w:t>
      </w:r>
      <w:r>
        <w:rPr>
          <w:rFonts w:hint="eastAsia" w:ascii="华文楷体" w:hAnsi="华文楷体" w:eastAsia="华文楷体" w:cs="华文楷体"/>
          <w:i w:val="0"/>
          <w:iCs w:val="0"/>
          <w:caps w:val="0"/>
          <w:color w:val="222222"/>
          <w:spacing w:val="0"/>
          <w:sz w:val="19"/>
          <w:szCs w:val="19"/>
          <w:shd w:val="clear" w:fill="FFFFFF"/>
          <w:rPrChange w:id="10043"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44" w:author="野草" w:date="2023-02-05T22:59:51Z">
            <w:rPr>
              <w:rFonts w:hint="default" w:ascii="Arial" w:hAnsi="Arial" w:eastAsia="宋体" w:cs="Arial"/>
              <w:i/>
              <w:iCs/>
              <w:caps w:val="0"/>
              <w:color w:val="222222"/>
              <w:spacing w:val="0"/>
              <w:sz w:val="19"/>
              <w:szCs w:val="19"/>
              <w:shd w:val="clear" w:fill="FFFFFF"/>
            </w:rPr>
          </w:rPrChange>
        </w:rPr>
        <w:t>Building and Environment</w:t>
      </w:r>
      <w:r>
        <w:rPr>
          <w:rFonts w:hint="eastAsia" w:ascii="华文楷体" w:hAnsi="华文楷体" w:eastAsia="华文楷体" w:cs="华文楷体"/>
          <w:i w:val="0"/>
          <w:iCs w:val="0"/>
          <w:caps w:val="0"/>
          <w:color w:val="222222"/>
          <w:spacing w:val="0"/>
          <w:sz w:val="19"/>
          <w:szCs w:val="19"/>
          <w:shd w:val="clear" w:fill="FFFFFF"/>
          <w:rPrChange w:id="10045" w:author="野草" w:date="2023-02-05T22:59:51Z">
            <w:rPr>
              <w:rFonts w:hint="default" w:ascii="Arial" w:hAnsi="Arial" w:eastAsia="宋体" w:cs="Arial"/>
              <w:i w:val="0"/>
              <w:iCs w:val="0"/>
              <w:caps w:val="0"/>
              <w:color w:val="222222"/>
              <w:spacing w:val="0"/>
              <w:sz w:val="19"/>
              <w:szCs w:val="19"/>
              <w:shd w:val="clear" w:fill="FFFFFF"/>
            </w:rPr>
          </w:rPrChange>
        </w:rPr>
        <w:t> 155 (2019): 408-420.</w:t>
      </w:r>
    </w:p>
    <w:p>
      <w:pPr>
        <w:rPr>
          <w:rFonts w:hint="eastAsia" w:ascii="华文楷体" w:hAnsi="华文楷体" w:eastAsia="华文楷体" w:cs="华文楷体"/>
          <w:i w:val="0"/>
          <w:iCs w:val="0"/>
          <w:caps w:val="0"/>
          <w:color w:val="222222"/>
          <w:spacing w:val="0"/>
          <w:sz w:val="19"/>
          <w:szCs w:val="19"/>
          <w:shd w:val="clear" w:fill="FFFFFF"/>
          <w:rPrChange w:id="10046"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47" w:author="野草" w:date="2023-02-05T22:59:51Z">
            <w:rPr>
              <w:rFonts w:hint="default" w:ascii="Arial" w:hAnsi="Arial" w:eastAsia="宋体" w:cs="Arial"/>
              <w:i w:val="0"/>
              <w:iCs w:val="0"/>
              <w:caps w:val="0"/>
              <w:color w:val="222222"/>
              <w:spacing w:val="0"/>
              <w:sz w:val="19"/>
              <w:szCs w:val="19"/>
              <w:shd w:val="clear" w:fill="FFFFFF"/>
            </w:rPr>
          </w:rPrChange>
        </w:rPr>
        <w:t>Sun FY, Liu M, Wang YC, Wang H, Che Y(2020) The effects of</w:t>
      </w:r>
      <w:r>
        <w:rPr>
          <w:rFonts w:hint="eastAsia" w:ascii="华文楷体" w:hAnsi="华文楷体" w:eastAsia="华文楷体" w:cs="华文楷体"/>
          <w:i w:val="0"/>
          <w:iCs w:val="0"/>
          <w:caps w:val="0"/>
          <w:color w:val="222222"/>
          <w:spacing w:val="0"/>
          <w:sz w:val="19"/>
          <w:szCs w:val="19"/>
          <w:shd w:val="clear" w:fill="FFFFFF"/>
          <w:lang w:val="en-US" w:eastAsia="zh-CN"/>
          <w:rPrChange w:id="10048"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w:t>
      </w:r>
      <w:r>
        <w:rPr>
          <w:rFonts w:hint="eastAsia" w:ascii="华文楷体" w:hAnsi="华文楷体" w:eastAsia="华文楷体" w:cs="华文楷体"/>
          <w:i w:val="0"/>
          <w:iCs w:val="0"/>
          <w:caps w:val="0"/>
          <w:color w:val="222222"/>
          <w:spacing w:val="0"/>
          <w:sz w:val="19"/>
          <w:szCs w:val="19"/>
          <w:shd w:val="clear" w:fill="FFFFFF"/>
          <w:rPrChange w:id="10049" w:author="野草" w:date="2023-02-05T22:59:51Z">
            <w:rPr>
              <w:rFonts w:hint="default" w:ascii="Arial" w:hAnsi="Arial" w:eastAsia="宋体" w:cs="Arial"/>
              <w:i w:val="0"/>
              <w:iCs w:val="0"/>
              <w:caps w:val="0"/>
              <w:color w:val="222222"/>
              <w:spacing w:val="0"/>
              <w:sz w:val="19"/>
              <w:szCs w:val="19"/>
              <w:shd w:val="clear" w:fill="FFFFFF"/>
            </w:rPr>
          </w:rPrChange>
        </w:rPr>
        <w:t>3D architectural patterns on the urban surface temperature</w:t>
      </w:r>
      <w:r>
        <w:rPr>
          <w:rFonts w:hint="eastAsia" w:ascii="华文楷体" w:hAnsi="华文楷体" w:eastAsia="华文楷体" w:cs="华文楷体"/>
          <w:i w:val="0"/>
          <w:iCs w:val="0"/>
          <w:caps w:val="0"/>
          <w:color w:val="222222"/>
          <w:spacing w:val="0"/>
          <w:sz w:val="19"/>
          <w:szCs w:val="19"/>
          <w:shd w:val="clear" w:fill="FFFFFF"/>
          <w:lang w:val="en-US" w:eastAsia="zh-CN"/>
          <w:rPrChange w:id="10050"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w:t>
      </w:r>
      <w:r>
        <w:rPr>
          <w:rFonts w:hint="eastAsia" w:ascii="华文楷体" w:hAnsi="华文楷体" w:eastAsia="华文楷体" w:cs="华文楷体"/>
          <w:i w:val="0"/>
          <w:iCs w:val="0"/>
          <w:caps w:val="0"/>
          <w:color w:val="222222"/>
          <w:spacing w:val="0"/>
          <w:sz w:val="19"/>
          <w:szCs w:val="19"/>
          <w:shd w:val="clear" w:fill="FFFFFF"/>
          <w:rPrChange w:id="10051" w:author="野草" w:date="2023-02-05T22:59:51Z">
            <w:rPr>
              <w:rFonts w:hint="default" w:ascii="Arial" w:hAnsi="Arial" w:eastAsia="宋体" w:cs="Arial"/>
              <w:i w:val="0"/>
              <w:iCs w:val="0"/>
              <w:caps w:val="0"/>
              <w:color w:val="222222"/>
              <w:spacing w:val="0"/>
              <w:sz w:val="19"/>
              <w:szCs w:val="19"/>
              <w:shd w:val="clear" w:fill="FFFFFF"/>
            </w:rPr>
          </w:rPrChange>
        </w:rPr>
        <w:t>at a neighborhood scale: relative contributions and marginal</w:t>
      </w:r>
      <w:r>
        <w:rPr>
          <w:rFonts w:hint="eastAsia" w:ascii="华文楷体" w:hAnsi="华文楷体" w:eastAsia="华文楷体" w:cs="华文楷体"/>
          <w:i w:val="0"/>
          <w:iCs w:val="0"/>
          <w:caps w:val="0"/>
          <w:color w:val="222222"/>
          <w:spacing w:val="0"/>
          <w:sz w:val="19"/>
          <w:szCs w:val="19"/>
          <w:shd w:val="clear" w:fill="FFFFFF"/>
          <w:lang w:val="en-US" w:eastAsia="zh-CN"/>
          <w:rPrChange w:id="10052"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w:t>
      </w:r>
      <w:r>
        <w:rPr>
          <w:rFonts w:hint="eastAsia" w:ascii="华文楷体" w:hAnsi="华文楷体" w:eastAsia="华文楷体" w:cs="华文楷体"/>
          <w:i w:val="0"/>
          <w:iCs w:val="0"/>
          <w:caps w:val="0"/>
          <w:color w:val="222222"/>
          <w:spacing w:val="0"/>
          <w:sz w:val="19"/>
          <w:szCs w:val="19"/>
          <w:shd w:val="clear" w:fill="FFFFFF"/>
          <w:rPrChange w:id="10053" w:author="野草" w:date="2023-02-05T22:59:51Z">
            <w:rPr>
              <w:rFonts w:hint="default" w:ascii="Arial" w:hAnsi="Arial" w:eastAsia="宋体" w:cs="Arial"/>
              <w:i w:val="0"/>
              <w:iCs w:val="0"/>
              <w:caps w:val="0"/>
              <w:color w:val="222222"/>
              <w:spacing w:val="0"/>
              <w:sz w:val="19"/>
              <w:szCs w:val="19"/>
              <w:shd w:val="clear" w:fill="FFFFFF"/>
            </w:rPr>
          </w:rPrChange>
        </w:rPr>
        <w:t>effects. J Clean Prod. https://doi.org/10.1016/j.jclepro.2020.120706</w:t>
      </w:r>
    </w:p>
    <w:p>
      <w:pPr>
        <w:pBdr>
          <w:bottom w:val="single" w:color="auto" w:sz="4" w:space="0"/>
        </w:pBdr>
        <w:rPr>
          <w:rFonts w:hint="eastAsia" w:ascii="华文楷体" w:hAnsi="华文楷体" w:eastAsia="华文楷体" w:cs="华文楷体"/>
          <w:i w:val="0"/>
          <w:iCs w:val="0"/>
          <w:caps w:val="0"/>
          <w:color w:val="222222"/>
          <w:spacing w:val="0"/>
          <w:sz w:val="19"/>
          <w:szCs w:val="19"/>
          <w:shd w:val="clear" w:fill="FFFFFF"/>
          <w:rPrChange w:id="10054" w:author="野草" w:date="2023-02-05T22:59:51Z">
            <w:rPr>
              <w:rFonts w:hint="default" w:ascii="Arial" w:hAnsi="Arial" w:eastAsia="宋体" w:cs="Arial"/>
              <w:i w:val="0"/>
              <w:iCs w:val="0"/>
              <w:caps w:val="0"/>
              <w:color w:val="222222"/>
              <w:spacing w:val="0"/>
              <w:sz w:val="19"/>
              <w:szCs w:val="19"/>
              <w:shd w:val="clear" w:fill="FFFFFF"/>
            </w:rPr>
          </w:rPrChange>
        </w:rPr>
      </w:pPr>
      <w:r>
        <w:rPr>
          <w:rFonts w:hint="eastAsia" w:ascii="华文楷体" w:hAnsi="华文楷体" w:eastAsia="华文楷体" w:cs="华文楷体"/>
          <w:i w:val="0"/>
          <w:iCs w:val="0"/>
          <w:caps w:val="0"/>
          <w:color w:val="222222"/>
          <w:spacing w:val="0"/>
          <w:sz w:val="19"/>
          <w:szCs w:val="19"/>
          <w:shd w:val="clear" w:fill="FFFFFF"/>
          <w:rPrChange w:id="10055" w:author="野草" w:date="2023-02-05T22:59:51Z">
            <w:rPr>
              <w:rFonts w:ascii="Arial" w:hAnsi="Arial" w:eastAsia="宋体" w:cs="Arial"/>
              <w:i w:val="0"/>
              <w:iCs w:val="0"/>
              <w:caps w:val="0"/>
              <w:color w:val="222222"/>
              <w:spacing w:val="0"/>
              <w:sz w:val="19"/>
              <w:szCs w:val="19"/>
              <w:shd w:val="clear" w:fill="FFFFFF"/>
            </w:rPr>
          </w:rPrChange>
        </w:rPr>
        <w:t>Xue, Zhenshan, et al. "Quantifying the cooling-effects of urban and peri-urban wetlands using remote sensing data: Case study of cities of Northeast China."</w:t>
      </w:r>
      <w:r>
        <w:rPr>
          <w:rFonts w:hint="eastAsia" w:ascii="华文楷体" w:hAnsi="华文楷体" w:eastAsia="华文楷体" w:cs="华文楷体"/>
          <w:i w:val="0"/>
          <w:iCs w:val="0"/>
          <w:caps w:val="0"/>
          <w:color w:val="222222"/>
          <w:spacing w:val="0"/>
          <w:sz w:val="19"/>
          <w:szCs w:val="19"/>
          <w:shd w:val="clear" w:fill="FFFFFF"/>
          <w:rPrChange w:id="10056" w:author="野草" w:date="2023-02-05T22:59:51Z">
            <w:rPr>
              <w:rFonts w:hint="default" w:ascii="Arial" w:hAnsi="Arial" w:eastAsia="宋体" w:cs="Arial"/>
              <w:i w:val="0"/>
              <w:iCs w:val="0"/>
              <w:caps w:val="0"/>
              <w:color w:val="222222"/>
              <w:spacing w:val="0"/>
              <w:sz w:val="19"/>
              <w:szCs w:val="19"/>
              <w:shd w:val="clear" w:fill="FFFFFF"/>
            </w:rPr>
          </w:rPrChange>
        </w:rPr>
        <w:t> </w:t>
      </w:r>
      <w:r>
        <w:rPr>
          <w:rFonts w:hint="eastAsia" w:ascii="华文楷体" w:hAnsi="华文楷体" w:eastAsia="华文楷体" w:cs="华文楷体"/>
          <w:i/>
          <w:iCs/>
          <w:caps w:val="0"/>
          <w:color w:val="222222"/>
          <w:spacing w:val="0"/>
          <w:sz w:val="19"/>
          <w:szCs w:val="19"/>
          <w:shd w:val="clear" w:fill="FFFFFF"/>
          <w:rPrChange w:id="10057" w:author="野草" w:date="2023-02-05T22:59:51Z">
            <w:rPr>
              <w:rFonts w:hint="default" w:ascii="Arial" w:hAnsi="Arial" w:eastAsia="宋体" w:cs="Arial"/>
              <w:i/>
              <w:iCs/>
              <w:caps w:val="0"/>
              <w:color w:val="222222"/>
              <w:spacing w:val="0"/>
              <w:sz w:val="19"/>
              <w:szCs w:val="19"/>
              <w:shd w:val="clear" w:fill="FFFFFF"/>
            </w:rPr>
          </w:rPrChange>
        </w:rPr>
        <w:t>Landscape and Urban Planning</w:t>
      </w:r>
      <w:r>
        <w:rPr>
          <w:rFonts w:hint="eastAsia" w:ascii="华文楷体" w:hAnsi="华文楷体" w:eastAsia="华文楷体" w:cs="华文楷体"/>
          <w:i w:val="0"/>
          <w:iCs w:val="0"/>
          <w:caps w:val="0"/>
          <w:color w:val="222222"/>
          <w:spacing w:val="0"/>
          <w:sz w:val="19"/>
          <w:szCs w:val="19"/>
          <w:shd w:val="clear" w:fill="FFFFFF"/>
          <w:rPrChange w:id="10058" w:author="野草" w:date="2023-02-05T22:59:51Z">
            <w:rPr>
              <w:rFonts w:hint="default" w:ascii="Arial" w:hAnsi="Arial" w:eastAsia="宋体" w:cs="Arial"/>
              <w:i w:val="0"/>
              <w:iCs w:val="0"/>
              <w:caps w:val="0"/>
              <w:color w:val="222222"/>
              <w:spacing w:val="0"/>
              <w:sz w:val="19"/>
              <w:szCs w:val="19"/>
              <w:shd w:val="clear" w:fill="FFFFFF"/>
            </w:rPr>
          </w:rPrChange>
        </w:rPr>
        <w:t> 182 (2019): 92-100.</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059"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060"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已删内容：</w:t>
      </w:r>
    </w:p>
    <w:p>
      <w:pPr>
        <w:rPr>
          <w:rFonts w:hint="eastAsia" w:ascii="华文楷体" w:hAnsi="华文楷体" w:eastAsia="华文楷体" w:cs="华文楷体"/>
          <w:lang w:val="en-US" w:eastAsia="zh-CN"/>
          <w:rPrChange w:id="10061" w:author="野草" w:date="2023-02-05T22:59:51Z">
            <w:rPr>
              <w:rFonts w:hint="eastAsia"/>
              <w:lang w:val="en-US" w:eastAsia="zh-CN"/>
            </w:rPr>
          </w:rPrChange>
        </w:rPr>
      </w:pPr>
      <w:r>
        <w:rPr>
          <w:rFonts w:hint="eastAsia" w:ascii="华文楷体" w:hAnsi="华文楷体" w:eastAsia="华文楷体" w:cs="华文楷体"/>
          <w:lang w:val="en-US" w:eastAsia="zh-CN"/>
          <w:rPrChange w:id="10062" w:author="野草" w:date="2023-02-05T22:59:51Z">
            <w:rPr>
              <w:rFonts w:hint="eastAsia"/>
              <w:lang w:val="en-US" w:eastAsia="zh-CN"/>
            </w:rPr>
          </w:rPrChange>
        </w:rPr>
        <w:t>3.1.3 典型水体的热舒适度影响的时空格局及其影响因素分析</w:t>
      </w:r>
    </w:p>
    <w:p>
      <w:pPr>
        <w:rPr>
          <w:rFonts w:hint="eastAsia" w:ascii="华文楷体" w:hAnsi="华文楷体" w:eastAsia="华文楷体" w:cs="华文楷体"/>
          <w:lang w:val="en-US" w:eastAsia="zh-CN"/>
          <w:rPrChange w:id="10063" w:author="野草" w:date="2023-02-05T22:59:51Z">
            <w:rPr>
              <w:rFonts w:hint="eastAsia"/>
              <w:lang w:val="en-US" w:eastAsia="zh-CN"/>
            </w:rPr>
          </w:rPrChange>
        </w:rPr>
      </w:pPr>
      <w:r>
        <w:rPr>
          <w:rFonts w:hint="eastAsia" w:ascii="华文楷体" w:hAnsi="华文楷体" w:eastAsia="华文楷体" w:cs="华文楷体"/>
          <w:lang w:val="en-US" w:eastAsia="zh-CN"/>
          <w:rPrChange w:id="10064" w:author="野草" w:date="2023-02-05T22:59:51Z">
            <w:rPr>
              <w:rFonts w:hint="eastAsia"/>
              <w:lang w:val="en-US" w:eastAsia="zh-CN"/>
            </w:rPr>
          </w:rPrChange>
        </w:rPr>
        <w:t>人体对热舒适的感知不仅依赖于气温，还取决于湿度、日照、风况等其它气象参数。在微尺度范围内，受日照等相关因素的显著变化，热舒适度可能存在比气温更大的区域内差异。因此，基于气温的分析是不够的。在本项目中，本文还基于测量的其它气象参数计算相应的热舒适度指数。</w:t>
      </w:r>
    </w:p>
    <w:p>
      <w:pPr>
        <w:rPr>
          <w:rFonts w:hint="eastAsia" w:ascii="华文楷体" w:hAnsi="华文楷体" w:eastAsia="华文楷体" w:cs="华文楷体"/>
          <w:lang w:val="en-US" w:eastAsia="zh-CN"/>
          <w:rPrChange w:id="10065" w:author="野草" w:date="2023-02-05T22:59:51Z">
            <w:rPr>
              <w:rFonts w:hint="default"/>
              <w:lang w:val="en-US" w:eastAsia="zh-CN"/>
            </w:rPr>
          </w:rPrChange>
        </w:rPr>
      </w:pPr>
      <w:r>
        <w:rPr>
          <w:rFonts w:hint="eastAsia" w:ascii="华文楷体" w:hAnsi="华文楷体" w:eastAsia="华文楷体" w:cs="华文楷体"/>
          <w:lang w:val="en-US" w:eastAsia="zh-CN"/>
          <w:rPrChange w:id="10066" w:author="野草" w:date="2023-02-05T22:59:51Z">
            <w:rPr>
              <w:rFonts w:hint="eastAsia"/>
              <w:lang w:val="en-US" w:eastAsia="zh-CN"/>
            </w:rPr>
          </w:rPrChange>
        </w:rPr>
        <w:t>热舒适度指数的计算：</w:t>
      </w:r>
    </w:p>
    <w:p>
      <w:pPr>
        <w:rPr>
          <w:rFonts w:hint="eastAsia" w:ascii="华文楷体" w:hAnsi="华文楷体" w:eastAsia="华文楷体" w:cs="华文楷体"/>
          <w:lang w:val="en-US" w:eastAsia="zh-CN"/>
          <w:rPrChange w:id="10067" w:author="野草" w:date="2023-02-05T22:59:51Z">
            <w:rPr>
              <w:rFonts w:hint="eastAsia"/>
              <w:lang w:val="en-US" w:eastAsia="zh-CN"/>
            </w:rPr>
          </w:rPrChange>
        </w:rPr>
      </w:pPr>
      <w:r>
        <w:rPr>
          <w:rFonts w:hint="eastAsia" w:ascii="华文楷体" w:hAnsi="华文楷体" w:eastAsia="华文楷体" w:cs="华文楷体"/>
          <w:lang w:val="en-US" w:eastAsia="zh-CN"/>
          <w:rPrChange w:id="10068" w:author="野草" w:date="2023-02-05T22:59:51Z">
            <w:rPr>
              <w:rFonts w:hint="eastAsia"/>
              <w:lang w:val="en-US" w:eastAsia="zh-CN"/>
            </w:rPr>
          </w:rPrChange>
        </w:rPr>
        <w:t>具体地说，本项目采用SET*、PET、WBGT作为探究研究区域热舒适度的参考指标。WBGT (Wet Bulb Globe Temperature，湿球黑球温度) 指数仅基于环境气象参数，不涉及个人身体、着装等因素，能够较为客观地代表背景气候环境，其已被广泛用于全球不同地区的热舒适评估。WBGT的计算基于Ta、RH、P、Tg，其具体计算公式如下：</w:t>
      </w:r>
    </w:p>
    <w:p>
      <w:pPr>
        <w:rPr>
          <w:rFonts w:hint="eastAsia" w:ascii="华文楷体" w:hAnsi="华文楷体" w:eastAsia="华文楷体" w:cs="华文楷体"/>
          <w:lang w:val="en-US" w:eastAsia="zh-CN"/>
          <w:rPrChange w:id="10069" w:author="野草" w:date="2023-02-05T22:59:51Z">
            <w:rPr>
              <w:rFonts w:hint="default"/>
              <w:lang w:val="en-US" w:eastAsia="zh-CN"/>
            </w:rPr>
          </w:rPrChange>
        </w:rPr>
      </w:pPr>
      <w:r>
        <w:rPr>
          <w:rFonts w:hint="eastAsia" w:ascii="华文楷体" w:hAnsi="华文楷体" w:eastAsia="华文楷体" w:cs="华文楷体"/>
          <w:lang w:val="en-US" w:eastAsia="zh-CN"/>
          <w:rPrChange w:id="10070" w:author="野草" w:date="2023-02-05T22:59:51Z">
            <w:rPr>
              <w:rFonts w:hint="default"/>
              <w:lang w:val="en-US" w:eastAsia="zh-CN"/>
            </w:rPr>
          </w:rPrChange>
        </w:rPr>
        <w:t>WBGT=0.7Tw+0.1Ta+0.2Tg</w:t>
      </w:r>
    </w:p>
    <w:p>
      <w:pPr>
        <w:rPr>
          <w:rFonts w:hint="eastAsia" w:ascii="华文楷体" w:hAnsi="华文楷体" w:eastAsia="华文楷体" w:cs="华文楷体"/>
          <w:lang w:val="en-US" w:eastAsia="zh-CN"/>
          <w:rPrChange w:id="10071" w:author="野草" w:date="2023-02-05T22:59:51Z">
            <w:rPr>
              <w:rFonts w:hint="eastAsia" w:eastAsiaTheme="minorEastAsia"/>
              <w:lang w:val="en-US" w:eastAsia="zh-CN"/>
            </w:rPr>
          </w:rPrChange>
        </w:rPr>
      </w:pPr>
      <w:r>
        <w:rPr>
          <w:rFonts w:hint="eastAsia" w:ascii="华文楷体" w:hAnsi="华文楷体" w:eastAsia="华文楷体" w:cs="华文楷体"/>
          <w:lang w:val="en-US" w:eastAsia="zh-CN"/>
          <w:rPrChange w:id="10072" w:author="野草" w:date="2023-02-05T22:59:51Z">
            <w:rPr>
              <w:rFonts w:hint="eastAsia"/>
              <w:lang w:val="en-US" w:eastAsia="zh-CN"/>
            </w:rPr>
          </w:rPrChange>
        </w:rPr>
        <w:t>其中，Ta表示空气干球温度(°C)，Tg表示黑球温度，Tw表示空气湿球温度。其中，Tg可由XX监测得到。</w:t>
      </w:r>
      <w:r>
        <w:rPr>
          <w:rFonts w:hint="eastAsia" w:ascii="华文楷体" w:hAnsi="华文楷体" w:eastAsia="华文楷体" w:cs="华文楷体"/>
          <w:lang w:val="en-US" w:eastAsia="zh-CN"/>
          <w:rPrChange w:id="10073" w:author="野草" w:date="2023-02-05T22:59:51Z">
            <w:rPr>
              <w:rFonts w:hint="default"/>
              <w:lang w:val="en-US" w:eastAsia="zh-CN"/>
            </w:rPr>
          </w:rPrChange>
        </w:rPr>
        <w:t>Tw </w:t>
      </w:r>
      <w:r>
        <w:rPr>
          <w:rFonts w:hint="eastAsia" w:ascii="华文楷体" w:hAnsi="华文楷体" w:eastAsia="华文楷体" w:cs="华文楷体"/>
          <w:lang w:val="en-US" w:eastAsia="zh-CN"/>
          <w:rPrChange w:id="10074" w:author="野草" w:date="2023-02-05T22:59:51Z">
            <w:rPr>
              <w:rFonts w:hint="eastAsia"/>
              <w:lang w:val="en-US" w:eastAsia="zh-CN"/>
            </w:rPr>
          </w:rPrChange>
        </w:rPr>
        <w:t>不能通过设备监测直接得到</w:t>
      </w:r>
      <w:r>
        <w:rPr>
          <w:rFonts w:hint="eastAsia" w:ascii="华文楷体" w:hAnsi="华文楷体" w:eastAsia="华文楷体" w:cs="华文楷体"/>
          <w:lang w:val="en-US" w:eastAsia="zh-CN"/>
          <w:rPrChange w:id="10075" w:author="野草" w:date="2023-02-05T22:59:51Z">
            <w:rPr>
              <w:rFonts w:hint="default"/>
              <w:lang w:val="en-US" w:eastAsia="zh-CN"/>
            </w:rPr>
          </w:rPrChange>
        </w:rPr>
        <w:t>,</w:t>
      </w:r>
      <w:r>
        <w:rPr>
          <w:rFonts w:hint="eastAsia" w:ascii="华文楷体" w:hAnsi="华文楷体" w:eastAsia="华文楷体" w:cs="华文楷体"/>
          <w:lang w:val="en-US" w:eastAsia="zh-CN"/>
          <w:rPrChange w:id="10076" w:author="野草" w:date="2023-02-05T22:59:51Z">
            <w:rPr>
              <w:rFonts w:hint="eastAsia"/>
              <w:lang w:val="en-US" w:eastAsia="zh-CN"/>
            </w:rPr>
          </w:rPrChange>
        </w:rPr>
        <w:t>因此本文采用</w:t>
      </w:r>
      <w:r>
        <w:rPr>
          <w:rFonts w:hint="eastAsia" w:ascii="华文楷体" w:hAnsi="华文楷体" w:eastAsia="华文楷体" w:cs="华文楷体"/>
          <w:lang w:val="en-US" w:eastAsia="zh-CN"/>
          <w:rPrChange w:id="10077" w:author="野草" w:date="2023-02-05T22:59:51Z">
            <w:rPr>
              <w:rFonts w:hint="default"/>
              <w:lang w:val="en-US" w:eastAsia="zh-CN"/>
            </w:rPr>
          </w:rPrChange>
        </w:rPr>
        <w:t xml:space="preserve"> Bernard</w:t>
      </w:r>
      <w:r>
        <w:rPr>
          <w:rFonts w:hint="eastAsia" w:ascii="华文楷体" w:hAnsi="华文楷体" w:eastAsia="华文楷体" w:cs="华文楷体"/>
          <w:lang w:val="en-US" w:eastAsia="zh-CN"/>
          <w:rPrChange w:id="10078" w:author="野草" w:date="2023-02-05T22:59:51Z">
            <w:rPr>
              <w:rFonts w:hint="eastAsia"/>
              <w:lang w:val="en-US" w:eastAsia="zh-CN"/>
            </w:rPr>
          </w:rPrChange>
        </w:rPr>
        <w:t xml:space="preserve"> (1999)提出的方法来对该指标进行间接计算。</w:t>
      </w:r>
      <w:r>
        <w:rPr>
          <w:rFonts w:hint="eastAsia" w:ascii="华文楷体" w:hAnsi="华文楷体" w:eastAsia="华文楷体" w:cs="华文楷体"/>
          <w:lang w:val="en-US" w:eastAsia="zh-CN"/>
          <w:rPrChange w:id="10079" w:author="野草" w:date="2023-02-05T22:59:51Z">
            <w:rPr>
              <w:rFonts w:hint="default"/>
              <w:lang w:val="en-US" w:eastAsia="zh-CN"/>
            </w:rPr>
          </w:rPrChange>
        </w:rPr>
        <w:t xml:space="preserve"> </w:t>
      </w:r>
    </w:p>
    <w:p>
      <w:pPr>
        <w:rPr>
          <w:rFonts w:hint="eastAsia" w:ascii="华文楷体" w:hAnsi="华文楷体" w:eastAsia="华文楷体" w:cs="华文楷体"/>
          <w:lang w:val="en-US" w:eastAsia="zh-CN"/>
          <w:rPrChange w:id="10080" w:author="野草" w:date="2023-02-05T22:59:51Z">
            <w:rPr>
              <w:rFonts w:hint="eastAsia"/>
              <w:lang w:val="en-US" w:eastAsia="zh-CN"/>
            </w:rPr>
          </w:rPrChange>
        </w:rPr>
      </w:pPr>
      <w:r>
        <w:rPr>
          <w:rFonts w:hint="eastAsia" w:ascii="华文楷体" w:hAnsi="华文楷体" w:eastAsia="华文楷体" w:cs="华文楷体"/>
          <w:lang w:val="en-US" w:eastAsia="zh-CN"/>
          <w:rPrChange w:id="10081" w:author="野草" w:date="2023-02-05T22:59:51Z">
            <w:rPr>
              <w:rFonts w:hint="eastAsia"/>
              <w:lang w:val="en-US" w:eastAsia="zh-CN"/>
            </w:rPr>
          </w:rPrChange>
        </w:rPr>
        <w:t>而各时间点的UTCI的计算则基于</w:t>
      </w:r>
      <w:r>
        <w:rPr>
          <w:rFonts w:hint="eastAsia" w:ascii="华文楷体" w:hAnsi="华文楷体" w:eastAsia="华文楷体" w:cs="华文楷体"/>
          <w:lang w:val="en-US" w:eastAsia="zh-CN"/>
          <w:rPrChange w:id="10082" w:author="野草" w:date="2023-02-05T22:59:51Z">
            <w:rPr>
              <w:rFonts w:hint="default"/>
              <w:lang w:val="en-US" w:eastAsia="zh-CN"/>
            </w:rPr>
          </w:rPrChange>
        </w:rPr>
        <w:t>Rayman model</w:t>
      </w:r>
      <w:r>
        <w:rPr>
          <w:rFonts w:hint="eastAsia" w:ascii="华文楷体" w:hAnsi="华文楷体" w:eastAsia="华文楷体" w:cs="华文楷体"/>
          <w:lang w:val="en-US" w:eastAsia="zh-CN"/>
          <w:rPrChange w:id="10083" w:author="野草" w:date="2023-02-05T22:59:51Z">
            <w:rPr>
              <w:rFonts w:hint="eastAsia"/>
              <w:lang w:val="en-US" w:eastAsia="zh-CN"/>
            </w:rPr>
          </w:rPrChange>
        </w:rPr>
        <w:t>，其输入参数包括环境变量</w:t>
      </w:r>
      <w:r>
        <w:rPr>
          <w:rFonts w:hint="eastAsia" w:ascii="华文楷体" w:hAnsi="华文楷体" w:eastAsia="华文楷体" w:cs="华文楷体"/>
          <w:lang w:val="en-US" w:eastAsia="zh-CN"/>
          <w:rPrChange w:id="10084" w:author="野草" w:date="2023-02-05T22:59:51Z">
            <w:rPr>
              <w:rFonts w:hint="default"/>
              <w:lang w:val="en-US" w:eastAsia="zh-CN"/>
            </w:rPr>
          </w:rPrChange>
        </w:rPr>
        <w:t> Ta, RH, Va, G, Tmrt </w:t>
      </w:r>
      <w:r>
        <w:rPr>
          <w:rFonts w:hint="eastAsia" w:ascii="华文楷体" w:hAnsi="华文楷体" w:eastAsia="华文楷体" w:cs="华文楷体"/>
          <w:lang w:val="en-US" w:eastAsia="zh-CN"/>
          <w:rPrChange w:id="10085" w:author="野草" w:date="2023-02-05T22:59:51Z">
            <w:rPr>
              <w:rFonts w:hint="eastAsia"/>
              <w:lang w:val="en-US" w:eastAsia="zh-CN"/>
            </w:rPr>
          </w:rPrChange>
        </w:rPr>
        <w:t>和居民的属性</w:t>
      </w:r>
      <w:r>
        <w:rPr>
          <w:rFonts w:hint="eastAsia" w:ascii="华文楷体" w:hAnsi="华文楷体" w:eastAsia="华文楷体" w:cs="华文楷体"/>
          <w:lang w:val="en-US" w:eastAsia="zh-CN"/>
          <w:rPrChange w:id="10086" w:author="野草" w:date="2023-02-05T22:59:51Z">
            <w:rPr>
              <w:rFonts w:hint="default"/>
              <w:lang w:val="en-US" w:eastAsia="zh-CN"/>
            </w:rPr>
          </w:rPrChange>
        </w:rPr>
        <w:t xml:space="preserve"> attributes (height, body weight, age, gender, clothing insulation and metabolic rate)</w:t>
      </w:r>
      <w:r>
        <w:rPr>
          <w:rFonts w:hint="eastAsia" w:ascii="华文楷体" w:hAnsi="华文楷体" w:eastAsia="华文楷体" w:cs="华文楷体"/>
          <w:lang w:val="en-US" w:eastAsia="zh-CN"/>
          <w:rPrChange w:id="10087" w:author="野草" w:date="2023-02-05T22:59:51Z">
            <w:rPr>
              <w:rFonts w:hint="eastAsia"/>
              <w:lang w:val="en-US" w:eastAsia="zh-CN"/>
            </w:rPr>
          </w:rPrChange>
        </w:rPr>
        <w:t xml:space="preserve"> (</w:t>
      </w:r>
      <w:r>
        <w:rPr>
          <w:rFonts w:hint="eastAsia" w:ascii="华文楷体" w:hAnsi="华文楷体" w:eastAsia="华文楷体" w:cs="华文楷体"/>
          <w:i w:val="0"/>
          <w:iCs w:val="0"/>
          <w:caps w:val="0"/>
          <w:color w:val="222222"/>
          <w:spacing w:val="0"/>
          <w:sz w:val="19"/>
          <w:szCs w:val="19"/>
          <w:shd w:val="clear" w:fill="FFFFFF"/>
          <w:rPrChange w:id="10088" w:author="野草" w:date="2023-02-05T22:59:51Z">
            <w:rPr>
              <w:rFonts w:ascii="Arial" w:hAnsi="Arial" w:eastAsia="宋体" w:cs="Arial"/>
              <w:i w:val="0"/>
              <w:iCs w:val="0"/>
              <w:caps w:val="0"/>
              <w:color w:val="222222"/>
              <w:spacing w:val="0"/>
              <w:sz w:val="19"/>
              <w:szCs w:val="19"/>
              <w:shd w:val="clear" w:fill="FFFFFF"/>
            </w:rPr>
          </w:rPrChange>
        </w:rPr>
        <w:t>Matzarakis</w:t>
      </w:r>
      <w:r>
        <w:rPr>
          <w:rFonts w:hint="eastAsia" w:ascii="华文楷体" w:hAnsi="华文楷体" w:eastAsia="华文楷体" w:cs="华文楷体"/>
          <w:i w:val="0"/>
          <w:iCs w:val="0"/>
          <w:caps w:val="0"/>
          <w:color w:val="222222"/>
          <w:spacing w:val="0"/>
          <w:sz w:val="19"/>
          <w:szCs w:val="19"/>
          <w:shd w:val="clear" w:fill="FFFFFF"/>
          <w:lang w:val="en-US" w:eastAsia="zh-CN"/>
          <w:rPrChange w:id="10089"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et al., 2007</w:t>
      </w:r>
      <w:r>
        <w:rPr>
          <w:rFonts w:hint="eastAsia" w:ascii="华文楷体" w:hAnsi="华文楷体" w:eastAsia="华文楷体" w:cs="华文楷体"/>
          <w:lang w:val="en-US" w:eastAsia="zh-CN"/>
          <w:rPrChange w:id="10090" w:author="野草" w:date="2023-02-05T22:59:51Z">
            <w:rPr>
              <w:rFonts w:hint="eastAsia"/>
              <w:lang w:val="en-US" w:eastAsia="zh-CN"/>
            </w:rPr>
          </w:rPrChange>
        </w:rPr>
        <w:t>)</w:t>
      </w:r>
      <w:r>
        <w:rPr>
          <w:rFonts w:hint="eastAsia" w:ascii="华文楷体" w:hAnsi="华文楷体" w:eastAsia="华文楷体" w:cs="华文楷体"/>
          <w:lang w:val="en-US" w:eastAsia="zh-CN"/>
          <w:rPrChange w:id="10091" w:author="野草" w:date="2023-02-05T22:59:51Z">
            <w:rPr>
              <w:rFonts w:hint="default"/>
              <w:lang w:val="en-US" w:eastAsia="zh-CN"/>
            </w:rPr>
          </w:rPrChange>
        </w:rPr>
        <w:t xml:space="preserve"> </w:t>
      </w:r>
      <w:r>
        <w:rPr>
          <w:rFonts w:hint="eastAsia" w:ascii="华文楷体" w:hAnsi="华文楷体" w:eastAsia="华文楷体" w:cs="华文楷体"/>
          <w:lang w:val="en-US" w:eastAsia="zh-CN"/>
          <w:rPrChange w:id="10092" w:author="野草" w:date="2023-02-05T22:59:51Z">
            <w:rPr>
              <w:rFonts w:hint="eastAsia"/>
              <w:lang w:val="en-US" w:eastAsia="zh-CN"/>
            </w:rPr>
          </w:rPrChange>
        </w:rPr>
        <w:t>。</w:t>
      </w:r>
    </w:p>
    <w:p>
      <w:pPr>
        <w:rPr>
          <w:rFonts w:hint="eastAsia" w:ascii="华文楷体" w:hAnsi="华文楷体" w:eastAsia="华文楷体" w:cs="华文楷体"/>
          <w:lang w:val="en-US" w:eastAsia="zh-CN"/>
          <w:rPrChange w:id="10093" w:author="野草" w:date="2023-02-05T22:59:51Z">
            <w:rPr>
              <w:rFonts w:hint="eastAsia"/>
              <w:lang w:val="en-US" w:eastAsia="zh-CN"/>
            </w:rPr>
          </w:rPrChange>
        </w:rPr>
      </w:pPr>
      <w:r>
        <w:rPr>
          <w:rFonts w:hint="eastAsia" w:ascii="华文楷体" w:hAnsi="华文楷体" w:eastAsia="华文楷体" w:cs="华文楷体"/>
          <w:lang w:val="en-US" w:eastAsia="zh-CN"/>
          <w:rPrChange w:id="10094" w:author="野草" w:date="2023-02-05T22:59:51Z">
            <w:rPr>
              <w:rFonts w:hint="eastAsia"/>
              <w:lang w:val="en-US" w:eastAsia="zh-CN"/>
            </w:rPr>
          </w:rPrChange>
        </w:rPr>
        <w:t>相对于WBGT，UTCI考虑了风速，其被定义为“导致与实际条件相同的模型响应的参考条件的空气温度（Ta）”(</w:t>
      </w:r>
      <w:r>
        <w:rPr>
          <w:rFonts w:hint="eastAsia" w:ascii="华文楷体" w:hAnsi="华文楷体" w:eastAsia="华文楷体" w:cs="华文楷体"/>
          <w:i w:val="0"/>
          <w:iCs w:val="0"/>
          <w:caps w:val="0"/>
          <w:color w:val="222222"/>
          <w:spacing w:val="0"/>
          <w:sz w:val="19"/>
          <w:szCs w:val="19"/>
          <w:shd w:val="clear" w:fill="FFFFFF"/>
          <w:rPrChange w:id="10095" w:author="野草" w:date="2023-02-05T22:59:51Z">
            <w:rPr>
              <w:rFonts w:ascii="Arial" w:hAnsi="Arial" w:eastAsia="宋体" w:cs="Arial"/>
              <w:i w:val="0"/>
              <w:iCs w:val="0"/>
              <w:caps w:val="0"/>
              <w:color w:val="222222"/>
              <w:spacing w:val="0"/>
              <w:sz w:val="19"/>
              <w:szCs w:val="19"/>
              <w:shd w:val="clear" w:fill="FFFFFF"/>
            </w:rPr>
          </w:rPrChange>
        </w:rPr>
        <w:t>Bröde</w:t>
      </w:r>
      <w:r>
        <w:rPr>
          <w:rFonts w:hint="eastAsia" w:ascii="华文楷体" w:hAnsi="华文楷体" w:eastAsia="华文楷体" w:cs="华文楷体"/>
          <w:i w:val="0"/>
          <w:iCs w:val="0"/>
          <w:caps w:val="0"/>
          <w:color w:val="222222"/>
          <w:spacing w:val="0"/>
          <w:sz w:val="19"/>
          <w:szCs w:val="19"/>
          <w:shd w:val="clear" w:fill="FFFFFF"/>
          <w:lang w:val="en-US" w:eastAsia="zh-CN"/>
          <w:rPrChange w:id="10096"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 xml:space="preserve"> et al., 2012</w:t>
      </w:r>
      <w:r>
        <w:rPr>
          <w:rFonts w:hint="eastAsia" w:ascii="华文楷体" w:hAnsi="华文楷体" w:eastAsia="华文楷体" w:cs="华文楷体"/>
          <w:lang w:val="en-US" w:eastAsia="zh-CN"/>
          <w:rPrChange w:id="10097" w:author="野草" w:date="2023-02-05T22:59:51Z">
            <w:rPr>
              <w:rFonts w:hint="eastAsia"/>
              <w:lang w:val="en-US" w:eastAsia="zh-CN"/>
            </w:rPr>
          </w:rPrChange>
        </w:rPr>
        <w:t>)。它基于Fiala多节点热调节模型，考虑了人体的总热量预算和生理反应。该指数的具体计算公式如下：</w:t>
      </w:r>
    </w:p>
    <w:p>
      <w:pPr>
        <w:rPr>
          <w:rFonts w:hint="eastAsia" w:ascii="华文楷体" w:hAnsi="华文楷体" w:eastAsia="华文楷体" w:cs="华文楷体"/>
          <w:highlight w:val="yellow"/>
          <w:lang w:val="en-US" w:eastAsia="zh-CN"/>
          <w:rPrChange w:id="10098" w:author="野草" w:date="2023-02-05T22:59:51Z">
            <w:rPr>
              <w:rFonts w:hint="default"/>
              <w:highlight w:val="yellow"/>
              <w:lang w:val="en-US" w:eastAsia="zh-CN"/>
            </w:rPr>
          </w:rPrChange>
        </w:rPr>
      </w:pPr>
      <w:r>
        <w:rPr>
          <w:rFonts w:hint="eastAsia" w:ascii="华文楷体" w:hAnsi="华文楷体" w:eastAsia="华文楷体" w:cs="华文楷体"/>
          <w:highlight w:val="yellow"/>
          <w:lang w:val="en-US" w:eastAsia="zh-CN"/>
          <w:rPrChange w:id="10099" w:author="野草" w:date="2023-02-05T22:59:51Z">
            <w:rPr>
              <w:rFonts w:hint="eastAsia"/>
              <w:highlight w:val="yellow"/>
              <w:lang w:val="en-US" w:eastAsia="zh-CN"/>
            </w:rPr>
          </w:rPrChange>
        </w:rPr>
        <w:t>[待拓展]</w:t>
      </w:r>
    </w:p>
    <w:p>
      <w:pPr>
        <w:rPr>
          <w:rFonts w:hint="eastAsia" w:ascii="华文楷体" w:hAnsi="华文楷体" w:eastAsia="华文楷体" w:cs="华文楷体"/>
          <w:lang w:val="en-US" w:eastAsia="zh-CN"/>
          <w:rPrChange w:id="10100" w:author="野草" w:date="2023-02-05T22:59:51Z">
            <w:rPr>
              <w:rFonts w:hint="default"/>
              <w:lang w:val="en-US" w:eastAsia="zh-CN"/>
            </w:rPr>
          </w:rPrChange>
        </w:rPr>
      </w:pPr>
      <w:bookmarkStart w:id="37" w:name="OLE_LINK4"/>
      <w:r>
        <w:rPr>
          <w:rFonts w:hint="eastAsia" w:ascii="华文楷体" w:hAnsi="华文楷体" w:eastAsia="华文楷体" w:cs="华文楷体"/>
          <w:lang w:val="en-US" w:eastAsia="zh-CN"/>
          <w:rPrChange w:id="10101" w:author="野草" w:date="2023-02-05T22:59:51Z">
            <w:rPr>
              <w:rFonts w:hint="eastAsia"/>
              <w:lang w:val="en-US" w:eastAsia="zh-CN"/>
            </w:rPr>
          </w:rPrChange>
        </w:rPr>
        <w:t>热舒适度</w:t>
      </w:r>
      <w:bookmarkEnd w:id="37"/>
      <w:r>
        <w:rPr>
          <w:rFonts w:hint="eastAsia" w:ascii="华文楷体" w:hAnsi="华文楷体" w:eastAsia="华文楷体" w:cs="华文楷体"/>
          <w:lang w:val="en-US" w:eastAsia="zh-CN"/>
          <w:rPrChange w:id="10101" w:author="野草" w:date="2023-02-05T22:59:51Z">
            <w:rPr>
              <w:rFonts w:hint="eastAsia"/>
              <w:lang w:val="en-US" w:eastAsia="zh-CN"/>
            </w:rPr>
          </w:rPrChange>
        </w:rPr>
        <w:t>的变化特征及其主要影响因素解析：</w:t>
      </w:r>
    </w:p>
    <w:p>
      <w:pPr>
        <w:rPr>
          <w:rFonts w:hint="eastAsia" w:ascii="华文楷体" w:hAnsi="华文楷体" w:eastAsia="华文楷体" w:cs="华文楷体"/>
          <w:lang w:val="en-US" w:eastAsia="zh-CN"/>
          <w:rPrChange w:id="10102" w:author="野草" w:date="2023-02-05T22:59:51Z">
            <w:rPr>
              <w:rFonts w:hint="eastAsia"/>
              <w:lang w:val="en-US" w:eastAsia="zh-CN"/>
            </w:rPr>
          </w:rPrChange>
        </w:rPr>
      </w:pPr>
      <w:r>
        <w:rPr>
          <w:rFonts w:hint="eastAsia" w:ascii="华文楷体" w:hAnsi="华文楷体" w:eastAsia="华文楷体" w:cs="华文楷体"/>
          <w:lang w:val="en-US" w:eastAsia="zh-CN"/>
          <w:rPrChange w:id="10103" w:author="野草" w:date="2023-02-05T22:59:51Z">
            <w:rPr>
              <w:rFonts w:hint="eastAsia"/>
              <w:lang w:val="en-US" w:eastAsia="zh-CN"/>
            </w:rPr>
          </w:rPrChange>
        </w:rPr>
        <w:t>对于四个季节，首先分析相关的环境气象参数及其空间格局的时间变化特征（风速、风向、相对湿度等），了解各气象因素之间的相互关系。在对各移动点和固定点计算相应的热舒适指数之后，采用偏相关分析法，解析所选热舒适度指标与XX 等二维和三维环境因素因素的关系，确定不同季节下典型水体周边区域与空间变异有关的主导驱动因子，并进一步分析热舒适度指标对各驱动因子的敏感性。考虑到影响因子之间的相互影响，本项目拟分别采用多元线性回归方法和人工神经网络（artificial neural network; ANN）分析气温等环境因素及其交互作用对热舒适度的影响。</w:t>
      </w:r>
    </w:p>
    <w:p>
      <w:pPr>
        <w:rPr>
          <w:rFonts w:hint="eastAsia" w:ascii="华文楷体" w:hAnsi="华文楷体" w:eastAsia="华文楷体" w:cs="华文楷体"/>
          <w:lang w:val="en-US" w:eastAsia="zh-CN"/>
          <w:rPrChange w:id="10104" w:author="野草" w:date="2023-02-05T22:59:51Z">
            <w:rPr>
              <w:rFonts w:hint="eastAsia"/>
              <w:lang w:val="en-US" w:eastAsia="zh-CN"/>
            </w:rPr>
          </w:rPrChange>
        </w:rPr>
      </w:pPr>
      <w:r>
        <w:rPr>
          <w:rFonts w:hint="eastAsia" w:ascii="华文楷体" w:hAnsi="华文楷体" w:eastAsia="华文楷体" w:cs="华文楷体"/>
          <w:lang w:val="en-US" w:eastAsia="zh-CN"/>
          <w:rPrChange w:id="10105" w:author="野草" w:date="2023-02-05T22:59:51Z">
            <w:rPr>
              <w:rFonts w:hint="eastAsia"/>
              <w:lang w:val="en-US" w:eastAsia="zh-CN"/>
            </w:rPr>
          </w:rPrChange>
        </w:rPr>
        <w:t>针对不同的LCZ，分析气温与热舒适度指数的相关性。</w:t>
      </w:r>
    </w:p>
    <w:p>
      <w:pPr>
        <w:rPr>
          <w:rFonts w:hint="eastAsia" w:ascii="华文楷体" w:hAnsi="华文楷体" w:eastAsia="华文楷体" w:cs="华文楷体"/>
          <w:lang w:val="en-US" w:eastAsia="zh-CN"/>
          <w:rPrChange w:id="10106" w:author="野草" w:date="2023-02-05T22:59:51Z">
            <w:rPr>
              <w:rFonts w:hint="eastAsia"/>
              <w:lang w:val="en-US" w:eastAsia="zh-CN"/>
            </w:rPr>
          </w:rPrChange>
        </w:rPr>
      </w:pPr>
      <w:r>
        <w:rPr>
          <w:rFonts w:hint="eastAsia" w:ascii="华文楷体" w:hAnsi="华文楷体" w:eastAsia="华文楷体" w:cs="华文楷体"/>
          <w:lang w:val="en-US" w:eastAsia="zh-CN"/>
          <w:rPrChange w:id="10107" w:author="野草" w:date="2023-02-05T22:59:51Z">
            <w:rPr>
              <w:rFonts w:hint="eastAsia"/>
              <w:lang w:val="en-US" w:eastAsia="zh-CN"/>
            </w:rPr>
          </w:rPrChange>
        </w:rPr>
        <w:t>还分析不同建筑朝向街道上各位置的热舒适度指数及其主要驱动因素。</w:t>
      </w:r>
    </w:p>
    <w:p>
      <w:pPr>
        <w:rPr>
          <w:rFonts w:hint="eastAsia" w:ascii="华文楷体" w:hAnsi="华文楷体" w:eastAsia="华文楷体" w:cs="华文楷体"/>
          <w:lang w:val="en-US" w:eastAsia="zh-CN"/>
          <w:rPrChange w:id="10108" w:author="野草" w:date="2023-02-05T22:59:51Z">
            <w:rPr>
              <w:rFonts w:hint="default"/>
              <w:lang w:val="en-US" w:eastAsia="zh-CN"/>
            </w:rPr>
          </w:rPrChange>
        </w:rPr>
      </w:pPr>
      <w:r>
        <w:rPr>
          <w:rFonts w:hint="eastAsia" w:ascii="华文楷体" w:hAnsi="华文楷体" w:eastAsia="华文楷体" w:cs="华文楷体"/>
          <w:lang w:val="en-US" w:eastAsia="zh-CN"/>
          <w:rPrChange w:id="10109" w:author="野草" w:date="2023-02-05T22:59:51Z">
            <w:rPr>
              <w:rFonts w:hint="eastAsia"/>
              <w:lang w:val="en-US" w:eastAsia="zh-CN"/>
            </w:rPr>
          </w:rPrChange>
        </w:rPr>
        <w:t>基于研究区域的研究结果建立研究区域的热舒适性基准（参考Xu et al., 2019）</w:t>
      </w:r>
    </w:p>
    <w:p>
      <w:pPr>
        <w:rPr>
          <w:rFonts w:hint="eastAsia" w:ascii="华文楷体" w:hAnsi="华文楷体" w:eastAsia="华文楷体" w:cs="华文楷体"/>
          <w:lang w:val="en-US" w:eastAsia="zh-CN"/>
          <w:rPrChange w:id="10110" w:author="野草" w:date="2023-02-05T22:59:51Z">
            <w:rPr>
              <w:rFonts w:hint="eastAsia"/>
              <w:lang w:val="en-US" w:eastAsia="zh-CN"/>
            </w:rPr>
          </w:rPrChange>
        </w:rPr>
      </w:pPr>
    </w:p>
    <w:p>
      <w:pPr>
        <w:rPr>
          <w:rFonts w:hint="eastAsia" w:ascii="华文楷体" w:hAnsi="华文楷体" w:eastAsia="华文楷体" w:cs="华文楷体"/>
          <w:lang w:val="en-US" w:eastAsia="zh-CN"/>
          <w:rPrChange w:id="10111" w:author="野草" w:date="2023-02-05T22:59:51Z">
            <w:rPr>
              <w:rFonts w:hint="eastAsia"/>
              <w:lang w:val="en-US" w:eastAsia="zh-CN"/>
            </w:rPr>
          </w:rPrChange>
        </w:rPr>
      </w:pPr>
      <w:r>
        <w:rPr>
          <w:rFonts w:hint="eastAsia" w:ascii="华文楷体" w:hAnsi="华文楷体" w:eastAsia="华文楷体" w:cs="华文楷体"/>
          <w:lang w:val="en-US" w:eastAsia="zh-CN"/>
          <w:rPrChange w:id="10112" w:author="野草" w:date="2023-02-05T22:59:51Z">
            <w:rPr>
              <w:rFonts w:hint="eastAsia"/>
              <w:lang w:val="en-US" w:eastAsia="zh-CN"/>
            </w:rPr>
          </w:rPrChange>
        </w:rPr>
        <w:t>同时，在本研究中也将采用主观问卷调查作为基于气象参数计算的热舒适度的补充。</w:t>
      </w:r>
    </w:p>
    <w:p>
      <w:pPr>
        <w:rPr>
          <w:rFonts w:hint="eastAsia" w:ascii="华文楷体" w:hAnsi="华文楷体" w:eastAsia="华文楷体" w:cs="华文楷体"/>
          <w:lang w:val="en-US" w:eastAsia="zh-CN"/>
          <w:rPrChange w:id="10113" w:author="野草" w:date="2023-02-05T22:59:51Z">
            <w:rPr>
              <w:rFonts w:hint="eastAsia"/>
              <w:lang w:val="en-US" w:eastAsia="zh-CN"/>
            </w:rPr>
          </w:rPrChange>
        </w:rPr>
      </w:pPr>
      <w:r>
        <w:rPr>
          <w:rFonts w:hint="eastAsia" w:ascii="华文楷体" w:hAnsi="华文楷体" w:eastAsia="华文楷体" w:cs="华文楷体"/>
          <w:lang w:val="en-US" w:eastAsia="zh-CN"/>
          <w:rPrChange w:id="10114" w:author="野草" w:date="2023-02-05T22:59:51Z">
            <w:rPr>
              <w:rFonts w:hint="eastAsia"/>
              <w:lang w:val="en-US" w:eastAsia="zh-CN"/>
            </w:rPr>
          </w:rPrChange>
        </w:rPr>
        <w:t>[主观调查问卷？]</w:t>
      </w:r>
    </w:p>
    <w:p>
      <w:pPr>
        <w:rPr>
          <w:rFonts w:hint="eastAsia" w:ascii="华文楷体" w:hAnsi="华文楷体" w:eastAsia="华文楷体" w:cs="华文楷体"/>
          <w:lang w:val="en-US" w:eastAsia="zh-CN"/>
          <w:rPrChange w:id="10115" w:author="野草" w:date="2023-02-05T22:59:51Z">
            <w:rPr>
              <w:rFonts w:hint="eastAsia"/>
              <w:lang w:val="en-US" w:eastAsia="zh-CN"/>
            </w:rPr>
          </w:rPrChange>
        </w:rPr>
      </w:pPr>
      <w:r>
        <w:rPr>
          <w:rFonts w:hint="eastAsia" w:ascii="华文楷体" w:hAnsi="华文楷体" w:eastAsia="华文楷体" w:cs="华文楷体"/>
          <w:lang w:val="en-US" w:eastAsia="zh-CN"/>
          <w:rPrChange w:id="10116" w:author="野草" w:date="2023-02-05T22:59:51Z">
            <w:rPr>
              <w:rFonts w:hint="eastAsia"/>
              <w:lang w:val="en-US" w:eastAsia="zh-CN"/>
            </w:rPr>
          </w:rPrChange>
        </w:rPr>
        <w:t>[具体分析内容（参考相关文献）]</w:t>
      </w:r>
    </w:p>
    <w:p>
      <w:pPr>
        <w:rPr>
          <w:rFonts w:hint="eastAsia" w:ascii="华文楷体" w:hAnsi="华文楷体" w:eastAsia="华文楷体" w:cs="华文楷体"/>
          <w:lang w:val="en-US" w:eastAsia="zh-CN"/>
          <w:rPrChange w:id="10117" w:author="野草" w:date="2023-02-05T22:59:51Z">
            <w:rPr>
              <w:rFonts w:hint="eastAsia"/>
              <w:lang w:val="en-US" w:eastAsia="zh-CN"/>
            </w:rPr>
          </w:rPrChange>
        </w:rPr>
      </w:pPr>
      <w:r>
        <w:rPr>
          <w:rFonts w:hint="eastAsia" w:ascii="华文楷体" w:hAnsi="华文楷体" w:eastAsia="华文楷体" w:cs="华文楷体"/>
          <w:lang w:val="en-US" w:eastAsia="zh-CN"/>
          <w:rPrChange w:id="10118" w:author="野草" w:date="2023-02-05T22:59:51Z">
            <w:rPr>
              <w:rFonts w:hint="eastAsia"/>
              <w:lang w:val="en-US" w:eastAsia="zh-CN"/>
            </w:rPr>
          </w:rPrChange>
        </w:rPr>
        <w:t>[考虑天气的影响？]</w:t>
      </w:r>
    </w:p>
    <w:p>
      <w:pPr>
        <w:rPr>
          <w:rFonts w:hint="eastAsia" w:ascii="华文楷体" w:hAnsi="华文楷体" w:eastAsia="华文楷体" w:cs="华文楷体"/>
          <w:lang w:val="en-US" w:eastAsia="zh-CN"/>
          <w:rPrChange w:id="10119" w:author="野草" w:date="2023-02-05T22:59:51Z">
            <w:rPr>
              <w:rFonts w:hint="eastAsia"/>
              <w:lang w:val="en-US" w:eastAsia="zh-CN"/>
            </w:rPr>
          </w:rPrChange>
        </w:rPr>
      </w:pPr>
    </w:p>
    <w:p>
      <w:pPr>
        <w:rPr>
          <w:rFonts w:hint="eastAsia" w:ascii="华文楷体" w:hAnsi="华文楷体" w:eastAsia="华文楷体" w:cs="华文楷体"/>
          <w:lang w:val="en-US" w:eastAsia="zh-CN"/>
          <w:rPrChange w:id="10120" w:author="野草" w:date="2023-02-05T22:59:51Z">
            <w:rPr>
              <w:rFonts w:hint="eastAsia"/>
              <w:lang w:val="en-US" w:eastAsia="zh-CN"/>
            </w:rPr>
          </w:rPrChange>
        </w:rPr>
      </w:pPr>
      <w:r>
        <w:rPr>
          <w:rFonts w:hint="eastAsia" w:ascii="华文楷体" w:hAnsi="华文楷体" w:eastAsia="华文楷体" w:cs="华文楷体"/>
          <w:lang w:val="en-US" w:eastAsia="zh-CN"/>
          <w:rPrChange w:id="10121" w:author="野草" w:date="2023-02-05T22:59:51Z">
            <w:rPr>
              <w:rFonts w:hint="eastAsia"/>
              <w:lang w:val="en-US" w:eastAsia="zh-CN"/>
            </w:rPr>
          </w:rPrChange>
        </w:rPr>
        <w:t>参考：</w:t>
      </w:r>
    </w:p>
    <w:p>
      <w:pPr>
        <w:pBdr>
          <w:bottom w:val="single" w:color="auto" w:sz="4" w:space="0"/>
        </w:pBdr>
        <w:rPr>
          <w:rFonts w:hint="eastAsia" w:ascii="华文楷体" w:hAnsi="华文楷体" w:eastAsia="华文楷体" w:cs="华文楷体"/>
          <w:lang w:val="en-US" w:eastAsia="zh-CN"/>
          <w:rPrChange w:id="10122" w:author="野草" w:date="2023-02-05T22:59:51Z">
            <w:rPr>
              <w:rFonts w:hint="default"/>
              <w:lang w:val="en-US" w:eastAsia="zh-CN"/>
            </w:rPr>
          </w:rPrChange>
        </w:rPr>
      </w:pPr>
      <w:r>
        <w:rPr>
          <w:rFonts w:hint="eastAsia" w:ascii="华文楷体" w:hAnsi="华文楷体" w:eastAsia="华文楷体" w:cs="华文楷体"/>
          <w:lang w:val="en-US" w:eastAsia="zh-CN"/>
          <w:rPrChange w:id="10123" w:author="野草" w:date="2023-02-05T22:59:51Z">
            <w:rPr>
              <w:rFonts w:hint="default"/>
              <w:lang w:val="en-US" w:eastAsia="zh-CN"/>
            </w:rPr>
          </w:rPrChange>
        </w:rPr>
        <w:t>Influences of buildings on urban heat island based on 3D landscape metrics: an investigation of China’s 30 megacities at micro grid-cell scale and macro city scale</w:t>
      </w:r>
    </w:p>
    <w:p>
      <w:pPr>
        <w:rPr>
          <w:rFonts w:hint="eastAsia" w:ascii="华文楷体" w:hAnsi="华文楷体" w:eastAsia="华文楷体" w:cs="华文楷体"/>
          <w:highlight w:val="yellow"/>
          <w:lang w:val="en-US" w:eastAsia="zh-CN"/>
          <w:rPrChange w:id="10124" w:author="野草" w:date="2023-02-05T22:59:51Z">
            <w:rPr>
              <w:rFonts w:hint="default"/>
              <w:highlight w:val="yellow"/>
              <w:lang w:val="en-US" w:eastAsia="zh-CN"/>
            </w:rPr>
          </w:rPrChange>
        </w:rPr>
      </w:pPr>
      <w:r>
        <w:rPr>
          <w:rFonts w:hint="eastAsia" w:ascii="华文楷体" w:hAnsi="华文楷体" w:eastAsia="华文楷体" w:cs="华文楷体"/>
          <w:highlight w:val="yellow"/>
          <w:lang w:val="en-US" w:eastAsia="zh-CN"/>
          <w:rPrChange w:id="10125" w:author="野草" w:date="2023-02-05T22:59:51Z">
            <w:rPr>
              <w:rFonts w:hint="eastAsia"/>
              <w:highlight w:val="yellow"/>
              <w:lang w:val="en-US" w:eastAsia="zh-CN"/>
            </w:rPr>
          </w:rPrChange>
        </w:rPr>
        <w:t>参考点设置</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26"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27"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统计方法介绍（回归等）</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28"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29"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对极端的适应</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30" w:author="野草" w:date="2023-02-05T22:59:51Z">
            <w:rPr>
              <w:rFonts w:hint="default"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31"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无人机*</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32"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33"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长江上游</w:t>
      </w:r>
    </w:p>
    <w:p>
      <w:pPr>
        <w:rPr>
          <w:rFonts w:hint="default" w:ascii="华文楷体" w:hAnsi="华文楷体" w:eastAsia="华文楷体" w:cs="华文楷体"/>
          <w:i w:val="0"/>
          <w:iCs w:val="0"/>
          <w:caps w:val="0"/>
          <w:color w:val="222222"/>
          <w:spacing w:val="0"/>
          <w:sz w:val="19"/>
          <w:szCs w:val="19"/>
          <w:shd w:val="clear" w:fill="FFFFFF"/>
          <w:lang w:val="en-US" w:eastAsia="zh-CN"/>
          <w:rPrChange w:id="10134"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35"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是否考虑热舒适</w:t>
      </w:r>
      <w:ins w:id="10136" w:author="野草" w:date="2023-02-06T14:30:11Z">
        <w:r>
          <w:rPr>
            <w:rFonts w:hint="eastAsia" w:ascii="华文楷体" w:hAnsi="华文楷体" w:eastAsia="华文楷体" w:cs="华文楷体"/>
            <w:i w:val="0"/>
            <w:iCs w:val="0"/>
            <w:caps w:val="0"/>
            <w:color w:val="222222"/>
            <w:spacing w:val="0"/>
            <w:sz w:val="19"/>
            <w:szCs w:val="19"/>
            <w:shd w:val="clear" w:fill="FFFFFF"/>
            <w:lang w:val="en-US" w:eastAsia="zh-CN"/>
          </w:rPr>
          <w:t>、</w:t>
        </w:r>
      </w:ins>
      <w:ins w:id="10137" w:author="野草" w:date="2023-02-06T14:30:17Z">
        <w:r>
          <w:rPr>
            <w:rFonts w:hint="eastAsia" w:ascii="华文楷体" w:hAnsi="华文楷体" w:eastAsia="华文楷体" w:cs="华文楷体"/>
            <w:i w:val="0"/>
            <w:iCs w:val="0"/>
            <w:caps w:val="0"/>
            <w:color w:val="222222"/>
            <w:spacing w:val="0"/>
            <w:sz w:val="19"/>
            <w:szCs w:val="19"/>
            <w:shd w:val="clear" w:fill="FFFFFF"/>
            <w:lang w:val="en-US" w:eastAsia="zh-CN"/>
          </w:rPr>
          <w:t>能耗</w:t>
        </w:r>
      </w:ins>
    </w:p>
    <w:p>
      <w:pPr>
        <w:rPr>
          <w:rFonts w:hint="eastAsia" w:ascii="华文楷体" w:hAnsi="华文楷体" w:eastAsia="华文楷体" w:cs="华文楷体"/>
          <w:i w:val="0"/>
          <w:iCs w:val="0"/>
          <w:caps w:val="0"/>
          <w:color w:val="222222"/>
          <w:spacing w:val="0"/>
          <w:sz w:val="19"/>
          <w:szCs w:val="19"/>
          <w:shd w:val="clear" w:fill="FFFFFF"/>
          <w:lang w:val="en-US" w:eastAsia="zh-CN"/>
          <w:rPrChange w:id="10138"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39"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斑块尺度？</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40"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41"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建立模型估算城市尺度的相关问题</w:t>
      </w:r>
    </w:p>
    <w:p>
      <w:pPr>
        <w:rPr>
          <w:ins w:id="10142" w:author="野草" w:date="2023-02-06T14:56:02Z"/>
          <w:rFonts w:hint="eastAsia" w:ascii="华文楷体" w:hAnsi="华文楷体" w:eastAsia="华文楷体" w:cs="华文楷体"/>
          <w:i w:val="0"/>
          <w:iCs w:val="0"/>
          <w:caps w:val="0"/>
          <w:color w:val="222222"/>
          <w:spacing w:val="0"/>
          <w:sz w:val="19"/>
          <w:szCs w:val="19"/>
          <w:u w:val="single"/>
          <w:shd w:val="clear" w:fill="FFFFFF"/>
          <w:lang w:val="en-US" w:eastAsia="zh-CN"/>
          <w:rPrChange w:id="10143" w:author="野草" w:date="2023-02-06T15:03:35Z">
            <w:rPr>
              <w:ins w:id="10144" w:author="野草" w:date="2023-02-06T14:56:02Z"/>
              <w:rFonts w:hint="eastAsia" w:ascii="华文楷体" w:hAnsi="华文楷体" w:eastAsia="华文楷体" w:cs="华文楷体"/>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u w:val="single"/>
          <w:shd w:val="clear" w:fill="FFFFFF"/>
          <w:lang w:val="en-US" w:eastAsia="zh-CN"/>
          <w:rPrChange w:id="10145" w:author="野草" w:date="2023-02-06T15:03:35Z">
            <w:rPr>
              <w:rFonts w:hint="eastAsia" w:ascii="Arial" w:hAnsi="Arial" w:eastAsia="宋体" w:cs="Arial"/>
              <w:i w:val="0"/>
              <w:iCs w:val="0"/>
              <w:caps w:val="0"/>
              <w:color w:val="222222"/>
              <w:spacing w:val="0"/>
              <w:sz w:val="19"/>
              <w:szCs w:val="19"/>
              <w:shd w:val="clear" w:fill="FFFFFF"/>
              <w:lang w:val="en-US" w:eastAsia="zh-CN"/>
            </w:rPr>
          </w:rPrChange>
        </w:rPr>
        <w:t>多城市比较</w:t>
      </w:r>
    </w:p>
    <w:p>
      <w:pPr>
        <w:rPr>
          <w:ins w:id="10146" w:author="野草" w:date="2023-02-06T15:03:38Z"/>
          <w:rFonts w:hint="eastAsia" w:ascii="华文楷体" w:hAnsi="华文楷体" w:eastAsia="华文楷体" w:cs="华文楷体"/>
          <w:i w:val="0"/>
          <w:iCs w:val="0"/>
          <w:caps w:val="0"/>
          <w:color w:val="222222"/>
          <w:spacing w:val="0"/>
          <w:sz w:val="19"/>
          <w:szCs w:val="19"/>
          <w:u w:val="single"/>
          <w:shd w:val="clear" w:fill="FFFFFF"/>
          <w:lang w:val="en-US" w:eastAsia="zh-CN"/>
        </w:rPr>
      </w:pPr>
      <w:ins w:id="10147" w:author="野草" w:date="2023-02-06T14:56:03Z">
        <w:r>
          <w:rPr>
            <w:rFonts w:hint="eastAsia" w:ascii="华文楷体" w:hAnsi="华文楷体" w:eastAsia="华文楷体" w:cs="华文楷体"/>
            <w:i w:val="0"/>
            <w:iCs w:val="0"/>
            <w:caps w:val="0"/>
            <w:color w:val="222222"/>
            <w:spacing w:val="0"/>
            <w:sz w:val="19"/>
            <w:szCs w:val="19"/>
            <w:u w:val="single"/>
            <w:shd w:val="clear" w:fill="FFFFFF"/>
            <w:lang w:val="en-US" w:eastAsia="zh-CN"/>
            <w:rPrChange w:id="10148" w:author="野草" w:date="2023-02-06T15:03:35Z">
              <w:rPr>
                <w:rFonts w:hint="eastAsia" w:ascii="华文楷体" w:hAnsi="华文楷体" w:eastAsia="华文楷体" w:cs="华文楷体"/>
                <w:i w:val="0"/>
                <w:iCs w:val="0"/>
                <w:caps w:val="0"/>
                <w:color w:val="222222"/>
                <w:spacing w:val="0"/>
                <w:sz w:val="19"/>
                <w:szCs w:val="19"/>
                <w:shd w:val="clear" w:fill="FFFFFF"/>
                <w:lang w:val="en-US" w:eastAsia="zh-CN"/>
              </w:rPr>
            </w:rPrChange>
          </w:rPr>
          <w:t>多尺度</w:t>
        </w:r>
      </w:ins>
    </w:p>
    <w:p>
      <w:pPr>
        <w:rPr>
          <w:ins w:id="10150" w:author="野草" w:date="2023-02-06T14:56:04Z"/>
          <w:rFonts w:hint="default" w:ascii="华文楷体" w:hAnsi="华文楷体" w:eastAsia="华文楷体" w:cs="华文楷体"/>
          <w:i w:val="0"/>
          <w:iCs w:val="0"/>
          <w:caps w:val="0"/>
          <w:color w:val="222222"/>
          <w:spacing w:val="0"/>
          <w:sz w:val="19"/>
          <w:szCs w:val="19"/>
          <w:u w:val="single"/>
          <w:shd w:val="clear" w:fill="FFFFFF"/>
          <w:lang w:val="en-US" w:eastAsia="zh-CN"/>
          <w:rPrChange w:id="10151" w:author="野草" w:date="2023-02-06T15:03:35Z">
            <w:rPr>
              <w:ins w:id="10152" w:author="野草" w:date="2023-02-06T14:56:04Z"/>
              <w:rFonts w:hint="eastAsia" w:ascii="华文楷体" w:hAnsi="华文楷体" w:eastAsia="华文楷体" w:cs="华文楷体"/>
              <w:i w:val="0"/>
              <w:iCs w:val="0"/>
              <w:caps w:val="0"/>
              <w:color w:val="222222"/>
              <w:spacing w:val="0"/>
              <w:sz w:val="19"/>
              <w:szCs w:val="19"/>
              <w:shd w:val="clear" w:fill="FFFFFF"/>
              <w:lang w:val="en-US" w:eastAsia="zh-CN"/>
            </w:rPr>
          </w:rPrChange>
        </w:rPr>
      </w:pPr>
      <w:ins w:id="10153" w:author="野草" w:date="2023-02-06T15:03:43Z">
        <w:r>
          <w:rPr>
            <w:rFonts w:hint="eastAsia" w:ascii="华文楷体" w:hAnsi="华文楷体" w:eastAsia="华文楷体" w:cs="华文楷体"/>
            <w:i w:val="0"/>
            <w:iCs w:val="0"/>
            <w:caps w:val="0"/>
            <w:color w:val="222222"/>
            <w:spacing w:val="0"/>
            <w:sz w:val="19"/>
            <w:szCs w:val="19"/>
            <w:u w:val="single"/>
            <w:shd w:val="clear" w:fill="FFFFFF"/>
            <w:lang w:val="en-US" w:eastAsia="zh-CN"/>
          </w:rPr>
          <w:t>舒适度</w:t>
        </w:r>
      </w:ins>
    </w:p>
    <w:p>
      <w:pPr>
        <w:rPr>
          <w:rFonts w:hint="default" w:ascii="华文楷体" w:hAnsi="华文楷体" w:eastAsia="华文楷体" w:cs="华文楷体"/>
          <w:i w:val="0"/>
          <w:iCs w:val="0"/>
          <w:caps w:val="0"/>
          <w:color w:val="222222"/>
          <w:spacing w:val="0"/>
          <w:sz w:val="19"/>
          <w:szCs w:val="19"/>
          <w:shd w:val="clear" w:fill="FFFFFF"/>
          <w:lang w:val="en-US" w:eastAsia="zh-CN"/>
          <w:rPrChange w:id="10154" w:author="野草" w:date="2023-02-05T22:59:51Z">
            <w:rPr>
              <w:rFonts w:hint="default" w:ascii="Arial" w:hAnsi="Arial" w:eastAsia="宋体" w:cs="Arial"/>
              <w:i w:val="0"/>
              <w:iCs w:val="0"/>
              <w:caps w:val="0"/>
              <w:color w:val="222222"/>
              <w:spacing w:val="0"/>
              <w:sz w:val="19"/>
              <w:szCs w:val="19"/>
              <w:shd w:val="clear" w:fill="FFFFFF"/>
              <w:lang w:val="en-US" w:eastAsia="zh-CN"/>
            </w:rPr>
          </w:rPrChange>
        </w:rPr>
      </w:pPr>
    </w:p>
    <w:p>
      <w:pPr>
        <w:rPr>
          <w:rFonts w:hint="eastAsia" w:ascii="华文楷体" w:hAnsi="华文楷体" w:eastAsia="华文楷体" w:cs="华文楷体"/>
          <w:i w:val="0"/>
          <w:iCs w:val="0"/>
          <w:caps w:val="0"/>
          <w:color w:val="222222"/>
          <w:spacing w:val="0"/>
          <w:sz w:val="19"/>
          <w:szCs w:val="19"/>
          <w:shd w:val="clear" w:fill="FFFFFF"/>
          <w:lang w:val="en-US" w:eastAsia="zh-CN"/>
          <w:rPrChange w:id="10155"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p>
    <w:p>
      <w:pPr>
        <w:rPr>
          <w:rFonts w:hint="eastAsia" w:ascii="华文楷体" w:hAnsi="华文楷体" w:eastAsia="华文楷体" w:cs="华文楷体"/>
          <w:i w:val="0"/>
          <w:iCs w:val="0"/>
          <w:caps w:val="0"/>
          <w:color w:val="222222"/>
          <w:spacing w:val="0"/>
          <w:sz w:val="19"/>
          <w:szCs w:val="19"/>
          <w:shd w:val="clear" w:fill="FFFFFF"/>
          <w:lang w:val="en-US" w:eastAsia="zh-CN"/>
          <w:rPrChange w:id="10156"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57"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未来：</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58" w:author="野草" w:date="2023-02-05T22:59:51Z">
            <w:rPr>
              <w:rFonts w:hint="default" w:ascii="Arial" w:hAnsi="Arial" w:eastAsia="宋体" w:cs="Arial"/>
              <w:i w:val="0"/>
              <w:iCs w:val="0"/>
              <w:caps w:val="0"/>
              <w:color w:val="222222"/>
              <w:spacing w:val="0"/>
              <w:sz w:val="19"/>
              <w:szCs w:val="19"/>
              <w:shd w:val="clear" w:fill="FFFFFF"/>
              <w:lang w:val="en-US" w:eastAsia="zh-CN"/>
            </w:rPr>
          </w:rPrChange>
        </w:rPr>
      </w:pPr>
      <w:r>
        <w:rPr>
          <w:rFonts w:hint="eastAsia" w:ascii="华文楷体" w:hAnsi="华文楷体" w:eastAsia="华文楷体" w:cs="华文楷体"/>
          <w:i w:val="0"/>
          <w:iCs w:val="0"/>
          <w:caps w:val="0"/>
          <w:color w:val="222222"/>
          <w:spacing w:val="0"/>
          <w:sz w:val="19"/>
          <w:szCs w:val="19"/>
          <w:shd w:val="clear" w:fill="FFFFFF"/>
          <w:lang w:val="en-US" w:eastAsia="zh-CN"/>
          <w:rPrChange w:id="10159"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t>气温建模基于LST？</w:t>
      </w:r>
    </w:p>
    <w:p>
      <w:pPr>
        <w:rPr>
          <w:rFonts w:hint="eastAsia" w:ascii="华文楷体" w:hAnsi="华文楷体" w:eastAsia="华文楷体" w:cs="华文楷体"/>
          <w:i w:val="0"/>
          <w:iCs w:val="0"/>
          <w:caps w:val="0"/>
          <w:color w:val="222222"/>
          <w:spacing w:val="0"/>
          <w:sz w:val="19"/>
          <w:szCs w:val="19"/>
          <w:shd w:val="clear" w:fill="FFFFFF"/>
          <w:lang w:val="en-US" w:eastAsia="zh-CN"/>
          <w:rPrChange w:id="10160"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p>
    <w:p>
      <w:pPr>
        <w:rPr>
          <w:rFonts w:hint="eastAsia" w:ascii="华文楷体" w:hAnsi="华文楷体" w:eastAsia="华文楷体" w:cs="华文楷体"/>
          <w:i w:val="0"/>
          <w:iCs w:val="0"/>
          <w:caps w:val="0"/>
          <w:color w:val="222222"/>
          <w:spacing w:val="0"/>
          <w:sz w:val="19"/>
          <w:szCs w:val="19"/>
          <w:shd w:val="clear" w:fill="FFFFFF"/>
          <w:lang w:val="en-US" w:eastAsia="zh-CN"/>
          <w:rPrChange w:id="10161" w:author="野草" w:date="2023-02-05T22:59:51Z">
            <w:rPr>
              <w:rFonts w:hint="eastAsia" w:ascii="Arial" w:hAnsi="Arial" w:eastAsia="宋体" w:cs="Arial"/>
              <w:i w:val="0"/>
              <w:iCs w:val="0"/>
              <w:caps w:val="0"/>
              <w:color w:val="222222"/>
              <w:spacing w:val="0"/>
              <w:sz w:val="19"/>
              <w:szCs w:val="19"/>
              <w:shd w:val="clear" w:fill="FFFFFF"/>
              <w:lang w:val="en-US" w:eastAsia="zh-CN"/>
            </w:rPr>
          </w:rPrChange>
        </w:rPr>
      </w:pPr>
    </w:p>
    <w:p>
      <w:pPr>
        <w:rPr>
          <w:rFonts w:hint="eastAsia" w:ascii="华文楷体" w:hAnsi="华文楷体" w:eastAsia="华文楷体" w:cs="华文楷体"/>
          <w:i w:val="0"/>
          <w:iCs w:val="0"/>
          <w:caps w:val="0"/>
          <w:color w:val="222222"/>
          <w:spacing w:val="0"/>
          <w:sz w:val="19"/>
          <w:szCs w:val="19"/>
          <w:shd w:val="clear" w:fill="FFFFFF"/>
          <w:lang w:val="en-AU" w:eastAsia="zh-CN"/>
          <w:rPrChange w:id="10162" w:author="野草" w:date="2023-02-05T22:59:51Z">
            <w:rPr>
              <w:rFonts w:hint="default" w:ascii="Arial" w:hAnsi="Arial" w:eastAsia="宋体" w:cs="Arial"/>
              <w:i w:val="0"/>
              <w:iCs w:val="0"/>
              <w:caps w:val="0"/>
              <w:color w:val="222222"/>
              <w:spacing w:val="0"/>
              <w:sz w:val="19"/>
              <w:szCs w:val="19"/>
              <w:shd w:val="clear" w:fill="FFFFFF"/>
              <w:lang w:val="en-AU" w:eastAsia="zh-CN"/>
            </w:rPr>
          </w:rPrChange>
        </w:rPr>
      </w:pPr>
    </w:p>
    <w:p>
      <w:pPr>
        <w:rPr>
          <w:ins w:id="10163" w:author="野草" w:date="2023-02-06T09:13:25Z"/>
          <w:rFonts w:hint="eastAsia" w:ascii="华文细黑" w:hAnsi="华文细黑" w:eastAsia="华文细黑" w:cs="华文细黑"/>
          <w:i w:val="0"/>
          <w:iCs w:val="0"/>
          <w:caps w:val="0"/>
          <w:color w:val="222222"/>
          <w:spacing w:val="0"/>
          <w:sz w:val="19"/>
          <w:szCs w:val="19"/>
          <w:shd w:val="clear" w:fill="FFFFFF"/>
          <w:lang w:val="en-US" w:eastAsia="zh-CN"/>
          <w:rPrChange w:id="10164" w:author="野草" w:date="2023-02-06T09:13:39Z">
            <w:rPr>
              <w:ins w:id="10165" w:author="野草" w:date="2023-02-06T09:13:25Z"/>
              <w:rFonts w:hint="eastAsia" w:ascii="华文楷体" w:hAnsi="华文楷体" w:eastAsia="华文楷体" w:cs="华文楷体"/>
              <w:i w:val="0"/>
              <w:iCs w:val="0"/>
              <w:caps w:val="0"/>
              <w:color w:val="222222"/>
              <w:spacing w:val="0"/>
              <w:sz w:val="19"/>
              <w:szCs w:val="19"/>
              <w:shd w:val="clear" w:fill="FFFFFF"/>
              <w:lang w:val="en-US" w:eastAsia="zh-CN"/>
            </w:rPr>
          </w:rPrChange>
        </w:rPr>
      </w:pPr>
      <w:ins w:id="10166" w:author="野草" w:date="2023-02-06T09:13:23Z">
        <w:r>
          <w:rPr>
            <w:rFonts w:hint="eastAsia" w:ascii="华文细黑" w:hAnsi="华文细黑" w:eastAsia="华文细黑" w:cs="华文细黑"/>
            <w:i w:val="0"/>
            <w:iCs w:val="0"/>
            <w:caps w:val="0"/>
            <w:color w:val="222222"/>
            <w:spacing w:val="0"/>
            <w:sz w:val="19"/>
            <w:szCs w:val="19"/>
            <w:shd w:val="clear" w:fill="FFFFFF"/>
            <w:lang w:val="en-US" w:eastAsia="zh-CN"/>
            <w:rPrChange w:id="10167" w:author="野草" w:date="2023-02-06T09:13:39Z">
              <w:rPr>
                <w:rFonts w:hint="eastAsia" w:ascii="华文楷体" w:hAnsi="华文楷体" w:eastAsia="华文楷体" w:cs="华文楷体"/>
                <w:i w:val="0"/>
                <w:iCs w:val="0"/>
                <w:caps w:val="0"/>
                <w:color w:val="222222"/>
                <w:spacing w:val="0"/>
                <w:sz w:val="19"/>
                <w:szCs w:val="19"/>
                <w:shd w:val="clear" w:fill="FFFFFF"/>
                <w:lang w:val="en-US" w:eastAsia="zh-CN"/>
              </w:rPr>
            </w:rPrChange>
          </w:rPr>
          <w:t>参考</w:t>
        </w:r>
      </w:ins>
      <w:ins w:id="10169" w:author="野草" w:date="2023-02-06T09:13:24Z">
        <w:r>
          <w:rPr>
            <w:rFonts w:hint="eastAsia" w:ascii="华文细黑" w:hAnsi="华文细黑" w:eastAsia="华文细黑" w:cs="华文细黑"/>
            <w:i w:val="0"/>
            <w:iCs w:val="0"/>
            <w:caps w:val="0"/>
            <w:color w:val="222222"/>
            <w:spacing w:val="0"/>
            <w:sz w:val="19"/>
            <w:szCs w:val="19"/>
            <w:shd w:val="clear" w:fill="FFFFFF"/>
            <w:lang w:val="en-US" w:eastAsia="zh-CN"/>
            <w:rPrChange w:id="10170" w:author="野草" w:date="2023-02-06T09:13:39Z">
              <w:rPr>
                <w:rFonts w:hint="eastAsia" w:ascii="华文楷体" w:hAnsi="华文楷体" w:eastAsia="华文楷体" w:cs="华文楷体"/>
                <w:i w:val="0"/>
                <w:iCs w:val="0"/>
                <w:caps w:val="0"/>
                <w:color w:val="222222"/>
                <w:spacing w:val="0"/>
                <w:sz w:val="19"/>
                <w:szCs w:val="19"/>
                <w:shd w:val="clear" w:fill="FFFFFF"/>
                <w:lang w:val="en-US" w:eastAsia="zh-CN"/>
              </w:rPr>
            </w:rPrChange>
          </w:rPr>
          <w:t>文献：</w:t>
        </w:r>
      </w:ins>
    </w:p>
    <w:p>
      <w:pPr>
        <w:rPr>
          <w:ins w:id="10172" w:author="野草" w:date="2023-02-06T11:51:06Z"/>
          <w:rFonts w:hint="default" w:ascii="Arial" w:hAnsi="Arial" w:eastAsia="宋体" w:cs="Arial"/>
          <w:i w:val="0"/>
          <w:iCs w:val="0"/>
          <w:caps w:val="0"/>
          <w:color w:val="222222"/>
          <w:spacing w:val="0"/>
          <w:sz w:val="19"/>
          <w:szCs w:val="19"/>
          <w:shd w:val="clear" w:fill="FFFFFF"/>
        </w:rPr>
      </w:pPr>
      <w:ins w:id="10173" w:author="野草" w:date="2023-02-06T09:13:25Z">
        <w:r>
          <w:rPr>
            <w:rFonts w:ascii="Arial" w:hAnsi="Arial" w:eastAsia="宋体" w:cs="Arial"/>
            <w:i w:val="0"/>
            <w:iCs w:val="0"/>
            <w:caps w:val="0"/>
            <w:color w:val="222222"/>
            <w:spacing w:val="0"/>
            <w:sz w:val="19"/>
            <w:szCs w:val="19"/>
            <w:shd w:val="clear" w:fill="FFFFFF"/>
          </w:rPr>
          <w:t>Cheng, L., Guan, D., Zhou, L., Zhao, Z., &amp; Zhou, J. (2019). Urban cooling island effect of main river on a landscape scale in Chongqing, China.</w:t>
        </w:r>
      </w:ins>
      <w:ins w:id="10174" w:author="野草" w:date="2023-02-06T09:13:25Z">
        <w:r>
          <w:rPr>
            <w:rFonts w:hint="default" w:ascii="Arial" w:hAnsi="Arial" w:eastAsia="宋体" w:cs="Arial"/>
            <w:i w:val="0"/>
            <w:iCs w:val="0"/>
            <w:caps w:val="0"/>
            <w:color w:val="222222"/>
            <w:spacing w:val="0"/>
            <w:sz w:val="19"/>
            <w:szCs w:val="19"/>
            <w:shd w:val="clear" w:fill="FFFFFF"/>
          </w:rPr>
          <w:t> </w:t>
        </w:r>
      </w:ins>
      <w:ins w:id="10175" w:author="野草" w:date="2023-02-06T09:13:25Z">
        <w:r>
          <w:rPr>
            <w:rFonts w:hint="default" w:ascii="Arial" w:hAnsi="Arial" w:eastAsia="宋体" w:cs="Arial"/>
            <w:i/>
            <w:iCs/>
            <w:caps w:val="0"/>
            <w:color w:val="222222"/>
            <w:spacing w:val="0"/>
            <w:sz w:val="19"/>
            <w:szCs w:val="19"/>
            <w:shd w:val="clear" w:fill="FFFFFF"/>
          </w:rPr>
          <w:t>Sustainable Cities and Society</w:t>
        </w:r>
      </w:ins>
      <w:ins w:id="10176" w:author="野草" w:date="2023-02-06T09:13:25Z">
        <w:r>
          <w:rPr>
            <w:rFonts w:hint="default" w:ascii="Arial" w:hAnsi="Arial" w:eastAsia="宋体" w:cs="Arial"/>
            <w:i w:val="0"/>
            <w:iCs w:val="0"/>
            <w:caps w:val="0"/>
            <w:color w:val="222222"/>
            <w:spacing w:val="0"/>
            <w:sz w:val="19"/>
            <w:szCs w:val="19"/>
            <w:shd w:val="clear" w:fill="FFFFFF"/>
          </w:rPr>
          <w:t>, </w:t>
        </w:r>
      </w:ins>
      <w:ins w:id="10177" w:author="野草" w:date="2023-02-06T09:13:25Z">
        <w:r>
          <w:rPr>
            <w:rFonts w:hint="default" w:ascii="Arial" w:hAnsi="Arial" w:eastAsia="宋体" w:cs="Arial"/>
            <w:i/>
            <w:iCs/>
            <w:caps w:val="0"/>
            <w:color w:val="222222"/>
            <w:spacing w:val="0"/>
            <w:sz w:val="19"/>
            <w:szCs w:val="19"/>
            <w:shd w:val="clear" w:fill="FFFFFF"/>
          </w:rPr>
          <w:t>47</w:t>
        </w:r>
      </w:ins>
      <w:ins w:id="10178" w:author="野草" w:date="2023-02-06T09:13:25Z">
        <w:r>
          <w:rPr>
            <w:rFonts w:hint="default" w:ascii="Arial" w:hAnsi="Arial" w:eastAsia="宋体" w:cs="Arial"/>
            <w:i w:val="0"/>
            <w:iCs w:val="0"/>
            <w:caps w:val="0"/>
            <w:color w:val="222222"/>
            <w:spacing w:val="0"/>
            <w:sz w:val="19"/>
            <w:szCs w:val="19"/>
            <w:shd w:val="clear" w:fill="FFFFFF"/>
          </w:rPr>
          <w:t>, 101501.</w:t>
        </w:r>
      </w:ins>
    </w:p>
    <w:p>
      <w:pPr>
        <w:rPr>
          <w:rFonts w:hint="default" w:ascii="Arial" w:hAnsi="Arial" w:eastAsia="宋体" w:cs="Arial"/>
          <w:i w:val="0"/>
          <w:iCs w:val="0"/>
          <w:caps w:val="0"/>
          <w:color w:val="222222"/>
          <w:spacing w:val="0"/>
          <w:sz w:val="19"/>
          <w:szCs w:val="19"/>
          <w:shd w:val="clear" w:fill="FFFFFF"/>
          <w:lang w:val="en-US" w:eastAsia="zh-CN"/>
          <w:rPrChange w:id="10179" w:author="野草" w:date="2023-02-05T22:59:51Z">
            <w:rPr>
              <w:rFonts w:hint="default" w:ascii="Arial" w:hAnsi="Arial" w:eastAsia="宋体" w:cs="Arial"/>
              <w:i w:val="0"/>
              <w:iCs w:val="0"/>
              <w:caps w:val="0"/>
              <w:color w:val="222222"/>
              <w:spacing w:val="0"/>
              <w:sz w:val="19"/>
              <w:szCs w:val="19"/>
              <w:shd w:val="clear" w:fill="FFFFFF"/>
              <w:lang w:val="en-US" w:eastAsia="zh-CN"/>
            </w:rPr>
          </w:rPrChange>
        </w:rPr>
      </w:pPr>
      <w:ins w:id="10180" w:author="野草" w:date="2023-02-06T11:51:07Z">
        <w:r>
          <w:rPr>
            <w:rFonts w:ascii="Arial" w:hAnsi="Arial" w:eastAsia="宋体" w:cs="Arial"/>
            <w:i w:val="0"/>
            <w:iCs w:val="0"/>
            <w:caps w:val="0"/>
            <w:color w:val="222222"/>
            <w:spacing w:val="0"/>
            <w:sz w:val="19"/>
            <w:szCs w:val="19"/>
            <w:shd w:val="clear" w:fill="FFFFFF"/>
          </w:rPr>
          <w:t>Yao, X., Zhu, Z., Zeng, X., Huang, S., Liu, Q., Yu, K., ... &amp; Liu, J. (2022). Linking maximum-impact and cumulative-impact indices to quantify the cooling effect of waterbodies in a subtropical city: A seasonal perspective.</w:t>
        </w:r>
      </w:ins>
      <w:ins w:id="10181" w:author="野草" w:date="2023-02-06T11:51:07Z">
        <w:r>
          <w:rPr>
            <w:rFonts w:hint="default" w:ascii="Arial" w:hAnsi="Arial" w:eastAsia="宋体" w:cs="Arial"/>
            <w:i w:val="0"/>
            <w:iCs w:val="0"/>
            <w:caps w:val="0"/>
            <w:color w:val="222222"/>
            <w:spacing w:val="0"/>
            <w:sz w:val="19"/>
            <w:szCs w:val="19"/>
            <w:shd w:val="clear" w:fill="FFFFFF"/>
          </w:rPr>
          <w:t> </w:t>
        </w:r>
      </w:ins>
      <w:ins w:id="10182" w:author="野草" w:date="2023-02-06T11:51:07Z">
        <w:r>
          <w:rPr>
            <w:rFonts w:hint="default" w:ascii="Arial" w:hAnsi="Arial" w:eastAsia="宋体" w:cs="Arial"/>
            <w:i/>
            <w:iCs/>
            <w:caps w:val="0"/>
            <w:color w:val="222222"/>
            <w:spacing w:val="0"/>
            <w:sz w:val="19"/>
            <w:szCs w:val="19"/>
            <w:shd w:val="clear" w:fill="FFFFFF"/>
          </w:rPr>
          <w:t>Sustainable Cities and Society</w:t>
        </w:r>
      </w:ins>
      <w:ins w:id="10183" w:author="野草" w:date="2023-02-06T11:51:07Z">
        <w:r>
          <w:rPr>
            <w:rFonts w:hint="default" w:ascii="Arial" w:hAnsi="Arial" w:eastAsia="宋体" w:cs="Arial"/>
            <w:i w:val="0"/>
            <w:iCs w:val="0"/>
            <w:caps w:val="0"/>
            <w:color w:val="222222"/>
            <w:spacing w:val="0"/>
            <w:sz w:val="19"/>
            <w:szCs w:val="19"/>
            <w:shd w:val="clear" w:fill="FFFFFF"/>
          </w:rPr>
          <w:t>, </w:t>
        </w:r>
      </w:ins>
      <w:ins w:id="10184" w:author="野草" w:date="2023-02-06T11:51:07Z">
        <w:r>
          <w:rPr>
            <w:rFonts w:hint="default" w:ascii="Arial" w:hAnsi="Arial" w:eastAsia="宋体" w:cs="Arial"/>
            <w:i/>
            <w:iCs/>
            <w:caps w:val="0"/>
            <w:color w:val="222222"/>
            <w:spacing w:val="0"/>
            <w:sz w:val="19"/>
            <w:szCs w:val="19"/>
            <w:shd w:val="clear" w:fill="FFFFFF"/>
          </w:rPr>
          <w:t>82</w:t>
        </w:r>
      </w:ins>
      <w:ins w:id="10185" w:author="野草" w:date="2023-02-06T11:51:07Z">
        <w:r>
          <w:rPr>
            <w:rFonts w:hint="default" w:ascii="Arial" w:hAnsi="Arial" w:eastAsia="宋体" w:cs="Arial"/>
            <w:i w:val="0"/>
            <w:iCs w:val="0"/>
            <w:caps w:val="0"/>
            <w:color w:val="222222"/>
            <w:spacing w:val="0"/>
            <w:sz w:val="19"/>
            <w:szCs w:val="19"/>
            <w:shd w:val="clear" w:fill="FFFFFF"/>
          </w:rPr>
          <w:t>, 103902.</w:t>
        </w:r>
      </w:ins>
    </w:p>
    <w:sectPr>
      <w:pgSz w:w="12240" w:h="15840"/>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野草" w:date="2023-02-04T17:14:04Z" w:initials="">
    <w:p w14:paraId="7CB645F0">
      <w:pPr>
        <w:pStyle w:val="7"/>
        <w:rPr>
          <w:rFonts w:hint="default" w:eastAsiaTheme="minorEastAsia"/>
          <w:lang w:val="en-US" w:eastAsia="zh-CN"/>
        </w:rPr>
      </w:pPr>
      <w:r>
        <w:rPr>
          <w:rFonts w:hint="eastAsia"/>
          <w:lang w:val="en-US" w:eastAsia="zh-CN"/>
        </w:rPr>
        <w:t>注意：UHI与气候变化的结合</w:t>
      </w:r>
    </w:p>
  </w:comment>
  <w:comment w:id="1" w:author="野草" w:date="2023-02-07T20:05:23Z" w:initials="">
    <w:p w14:paraId="66DF69C5">
      <w:pPr>
        <w:pStyle w:val="7"/>
      </w:pPr>
      <w:r>
        <w:annotationRef/>
      </w:r>
    </w:p>
  </w:comment>
  <w:comment w:id="2" w:author="野草" w:date="2023-02-07T20:06:51Z" w:initials="">
    <w:p w14:paraId="6014796F">
      <w:pPr>
        <w:pStyle w:val="7"/>
        <w:rPr>
          <w:rFonts w:hint="default" w:eastAsiaTheme="minorEastAsia"/>
          <w:lang w:val="en-US" w:eastAsia="zh-CN"/>
        </w:rPr>
      </w:pPr>
      <w:r>
        <w:rPr>
          <w:rFonts w:hint="eastAsia"/>
          <w:lang w:val="en-US" w:eastAsia="zh-CN"/>
        </w:rPr>
        <w:t>添加参考</w:t>
      </w:r>
    </w:p>
  </w:comment>
  <w:comment w:id="3" w:author="野草" w:date="2023-02-07T20:05:50Z" w:initials="">
    <w:p w14:paraId="6D715D55">
      <w:pPr>
        <w:pStyle w:val="7"/>
      </w:pPr>
      <w:r>
        <w:annotationRef/>
      </w:r>
    </w:p>
  </w:comment>
  <w:comment w:id="4" w:author="野草" w:date="2023-02-07T20:06:20Z" w:initials="">
    <w:p w14:paraId="16B4132E">
      <w:pPr>
        <w:pStyle w:val="7"/>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B645F0" w15:done="0"/>
  <w15:commentEx w15:paraId="66DF69C5" w15:done="0"/>
  <w15:commentEx w15:paraId="6014796F" w15:done="0"/>
  <w15:commentEx w15:paraId="6D715D55" w15:done="0"/>
  <w15:commentEx w15:paraId="16B413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妤蜂綋">
    <w:altName w:val="宋体"/>
    <w:panose1 w:val="00000000000000000000"/>
    <w:charset w:val="86"/>
    <w:family w:val="auto"/>
    <w:pitch w:val="default"/>
    <w:sig w:usb0="00000000" w:usb1="00000000" w:usb2="00000000" w:usb3="00000000" w:csb0="00040000" w:csb1="00000000"/>
  </w:font>
  <w:font w:name="æ¥·ä½“">
    <w:altName w:val="Segoe Print"/>
    <w:panose1 w:val="00000000000000000000"/>
    <w:charset w:val="00"/>
    <w:family w:val="swiss"/>
    <w:pitch w:val="default"/>
    <w:sig w:usb0="00000000"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瀹嬩綋">
    <w:altName w:val="宋体"/>
    <w:panose1 w:val="00000000000000000000"/>
    <w:charset w:val="86"/>
    <w:family w:val="auto"/>
    <w:pitch w:val="default"/>
    <w:sig w:usb0="00000000" w:usb1="00000000" w:usb2="00000000" w:usb3="00000000" w:csb0="00040000" w:csb1="00000000"/>
  </w:font>
  <w:font w:name="Times New Roman,Bold">
    <w:altName w:val="宋体"/>
    <w:panose1 w:val="00000000000000000000"/>
    <w:charset w:val="86"/>
    <w:family w:val="auto"/>
    <w:pitch w:val="default"/>
    <w:sig w:usb0="00000000" w:usb1="00000000" w:usb2="00000000" w:usb3="00000000" w:csb0="00040000" w:csb1="00000000"/>
  </w:font>
  <w:font w:name="CharisSIL">
    <w:altName w:val="宋体"/>
    <w:panose1 w:val="00000000000000000000"/>
    <w:charset w:val="86"/>
    <w:family w:val="swiss"/>
    <w:pitch w:val="default"/>
    <w:sig w:usb0="00000000" w:usb1="00000000" w:usb2="00000000" w:usb3="00000000" w:csb0="00040000" w:csb1="00000000"/>
  </w:font>
  <w:font w:name="Georgia">
    <w:panose1 w:val="02040502050405020303"/>
    <w:charset w:val="86"/>
    <w:family w:val="swiss"/>
    <w:pitch w:val="default"/>
    <w:sig w:usb0="00000287" w:usb1="00000000" w:usb2="00000000" w:usb3="00000000" w:csb0="2000009F" w:csb1="00000000"/>
  </w:font>
  <w:font w:name="瀹嬩綋">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Î¢ÈíÑÅºÚ">
    <w:altName w:val="Segoe Print"/>
    <w:panose1 w:val="00000000000000000000"/>
    <w:charset w:val="00"/>
    <w:family w:val="auto"/>
    <w:pitch w:val="default"/>
    <w:sig w:usb0="00000000" w:usb1="00000000" w:usb2="00000000" w:usb3="00000000" w:csb0="00000001" w:csb1="00000000"/>
  </w:font>
  <w:font w:name="Sun-ExtA">
    <w:altName w:val="宋体"/>
    <w:panose1 w:val="00000000000000000000"/>
    <w:charset w:val="86"/>
    <w:family w:val="auto"/>
    <w:pitch w:val="default"/>
    <w:sig w:usb0="00000000" w:usb1="00000000" w:usb2="00000000" w:usb3="00000000" w:csb0="00040000" w:csb1="00000000"/>
  </w:font>
  <w:font w:name="Sun-Ext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4E952"/>
    <w:multiLevelType w:val="singleLevel"/>
    <w:tmpl w:val="B1D4E952"/>
    <w:lvl w:ilvl="0" w:tentative="0">
      <w:start w:val="1"/>
      <w:numFmt w:val="bullet"/>
      <w:lvlText w:val=""/>
      <w:lvlJc w:val="left"/>
      <w:pPr>
        <w:ind w:left="420" w:hanging="420"/>
      </w:pPr>
      <w:rPr>
        <w:rFonts w:hint="default" w:ascii="Wingdings" w:hAnsi="Wingdings"/>
      </w:rPr>
    </w:lvl>
  </w:abstractNum>
  <w:abstractNum w:abstractNumId="1">
    <w:nsid w:val="B5CF8432"/>
    <w:multiLevelType w:val="singleLevel"/>
    <w:tmpl w:val="B5CF8432"/>
    <w:lvl w:ilvl="0" w:tentative="0">
      <w:start w:val="1"/>
      <w:numFmt w:val="decimal"/>
      <w:suff w:val="nothing"/>
      <w:lvlText w:val="（%1）"/>
      <w:lvlJc w:val="left"/>
    </w:lvl>
  </w:abstractNum>
  <w:abstractNum w:abstractNumId="2">
    <w:nsid w:val="C0FC431D"/>
    <w:multiLevelType w:val="singleLevel"/>
    <w:tmpl w:val="C0FC431D"/>
    <w:lvl w:ilvl="0" w:tentative="0">
      <w:start w:val="1"/>
      <w:numFmt w:val="decimal"/>
      <w:suff w:val="nothing"/>
      <w:lvlText w:val="（%1）"/>
      <w:lvlJc w:val="left"/>
    </w:lvl>
  </w:abstractNum>
  <w:abstractNum w:abstractNumId="3">
    <w:nsid w:val="6B933F4D"/>
    <w:multiLevelType w:val="multilevel"/>
    <w:tmpl w:val="6B933F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revisionView w:markup="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ZDBjZmExYTA5MDk3ZGM4ZDE4NTI2NjU5NGNkOTU1ODQifQ=="/>
  </w:docVars>
  <w:rsids>
    <w:rsidRoot w:val="00172A27"/>
    <w:rsid w:val="00007B8B"/>
    <w:rsid w:val="00015A86"/>
    <w:rsid w:val="00024415"/>
    <w:rsid w:val="00030DA0"/>
    <w:rsid w:val="00033130"/>
    <w:rsid w:val="00035EB2"/>
    <w:rsid w:val="00067E00"/>
    <w:rsid w:val="0009318A"/>
    <w:rsid w:val="000E0F98"/>
    <w:rsid w:val="00161A48"/>
    <w:rsid w:val="00220C5C"/>
    <w:rsid w:val="00253A88"/>
    <w:rsid w:val="002714C8"/>
    <w:rsid w:val="002A2AF1"/>
    <w:rsid w:val="002E3D32"/>
    <w:rsid w:val="002F31BD"/>
    <w:rsid w:val="003309D8"/>
    <w:rsid w:val="00332035"/>
    <w:rsid w:val="00341A9C"/>
    <w:rsid w:val="003563EC"/>
    <w:rsid w:val="003724E9"/>
    <w:rsid w:val="003A1C27"/>
    <w:rsid w:val="003B0FB8"/>
    <w:rsid w:val="003F3E84"/>
    <w:rsid w:val="00400DD9"/>
    <w:rsid w:val="004168E4"/>
    <w:rsid w:val="0043021C"/>
    <w:rsid w:val="004D51E9"/>
    <w:rsid w:val="004D57FB"/>
    <w:rsid w:val="004E0613"/>
    <w:rsid w:val="004F47CD"/>
    <w:rsid w:val="00510F02"/>
    <w:rsid w:val="00524128"/>
    <w:rsid w:val="005573FF"/>
    <w:rsid w:val="00607287"/>
    <w:rsid w:val="00631DC2"/>
    <w:rsid w:val="00634A9F"/>
    <w:rsid w:val="00673FD1"/>
    <w:rsid w:val="0069081A"/>
    <w:rsid w:val="006947F1"/>
    <w:rsid w:val="006B022F"/>
    <w:rsid w:val="006E70C4"/>
    <w:rsid w:val="006F272D"/>
    <w:rsid w:val="0074089B"/>
    <w:rsid w:val="007578DC"/>
    <w:rsid w:val="00776DDF"/>
    <w:rsid w:val="00776F8A"/>
    <w:rsid w:val="007B36D8"/>
    <w:rsid w:val="007F1265"/>
    <w:rsid w:val="008112CC"/>
    <w:rsid w:val="00880234"/>
    <w:rsid w:val="008C368F"/>
    <w:rsid w:val="009157BC"/>
    <w:rsid w:val="009172CD"/>
    <w:rsid w:val="00925A28"/>
    <w:rsid w:val="00935A14"/>
    <w:rsid w:val="00940C26"/>
    <w:rsid w:val="009913AB"/>
    <w:rsid w:val="0099556E"/>
    <w:rsid w:val="009A7525"/>
    <w:rsid w:val="00A14FA3"/>
    <w:rsid w:val="00A42012"/>
    <w:rsid w:val="00A83611"/>
    <w:rsid w:val="00A84873"/>
    <w:rsid w:val="00A95215"/>
    <w:rsid w:val="00AB7AD3"/>
    <w:rsid w:val="00AC6FDA"/>
    <w:rsid w:val="00B3445C"/>
    <w:rsid w:val="00B36A59"/>
    <w:rsid w:val="00B651B0"/>
    <w:rsid w:val="00BF7A1D"/>
    <w:rsid w:val="00C366D7"/>
    <w:rsid w:val="00C92160"/>
    <w:rsid w:val="00CC2D8D"/>
    <w:rsid w:val="00D11D7E"/>
    <w:rsid w:val="00D711FE"/>
    <w:rsid w:val="00D87FAD"/>
    <w:rsid w:val="00D94B1B"/>
    <w:rsid w:val="00DA170C"/>
    <w:rsid w:val="00E21105"/>
    <w:rsid w:val="00E46E0F"/>
    <w:rsid w:val="00EA4008"/>
    <w:rsid w:val="00ED1E10"/>
    <w:rsid w:val="00F1610F"/>
    <w:rsid w:val="00F33D91"/>
    <w:rsid w:val="00F47FBA"/>
    <w:rsid w:val="00F62F59"/>
    <w:rsid w:val="00F9274B"/>
    <w:rsid w:val="00FD25DA"/>
    <w:rsid w:val="022071A1"/>
    <w:rsid w:val="027B5673"/>
    <w:rsid w:val="02D01AC8"/>
    <w:rsid w:val="030841E5"/>
    <w:rsid w:val="035D5E7C"/>
    <w:rsid w:val="03A34B2A"/>
    <w:rsid w:val="05432019"/>
    <w:rsid w:val="0564174F"/>
    <w:rsid w:val="060C7EB6"/>
    <w:rsid w:val="06416BB8"/>
    <w:rsid w:val="06427C05"/>
    <w:rsid w:val="06875229"/>
    <w:rsid w:val="068C7EA3"/>
    <w:rsid w:val="06A13572"/>
    <w:rsid w:val="07397B77"/>
    <w:rsid w:val="076411A0"/>
    <w:rsid w:val="077566D6"/>
    <w:rsid w:val="07793F95"/>
    <w:rsid w:val="07944DAE"/>
    <w:rsid w:val="08712E62"/>
    <w:rsid w:val="089D5EE4"/>
    <w:rsid w:val="08A97E88"/>
    <w:rsid w:val="09366E15"/>
    <w:rsid w:val="09515CA9"/>
    <w:rsid w:val="09AE5463"/>
    <w:rsid w:val="09B47989"/>
    <w:rsid w:val="09E900F9"/>
    <w:rsid w:val="0A8E01DA"/>
    <w:rsid w:val="0AA3355A"/>
    <w:rsid w:val="0AB9221A"/>
    <w:rsid w:val="0AEB021D"/>
    <w:rsid w:val="0B001AA9"/>
    <w:rsid w:val="0B584344"/>
    <w:rsid w:val="0BFB189F"/>
    <w:rsid w:val="0C063DA0"/>
    <w:rsid w:val="0CCC61A2"/>
    <w:rsid w:val="0CE32CEF"/>
    <w:rsid w:val="0D101598"/>
    <w:rsid w:val="0D166E01"/>
    <w:rsid w:val="0D84748A"/>
    <w:rsid w:val="0E0D7668"/>
    <w:rsid w:val="0E387C9A"/>
    <w:rsid w:val="0E693AAC"/>
    <w:rsid w:val="0E8F4A99"/>
    <w:rsid w:val="0F9A317D"/>
    <w:rsid w:val="0FA1450C"/>
    <w:rsid w:val="0FA74A80"/>
    <w:rsid w:val="0FB23496"/>
    <w:rsid w:val="0FED48E1"/>
    <w:rsid w:val="0FF647E2"/>
    <w:rsid w:val="10116031"/>
    <w:rsid w:val="10966272"/>
    <w:rsid w:val="10D4256B"/>
    <w:rsid w:val="11186A50"/>
    <w:rsid w:val="114B682E"/>
    <w:rsid w:val="116E48C1"/>
    <w:rsid w:val="11800151"/>
    <w:rsid w:val="11B54C60"/>
    <w:rsid w:val="11D92708"/>
    <w:rsid w:val="1235718D"/>
    <w:rsid w:val="128E22ED"/>
    <w:rsid w:val="14496934"/>
    <w:rsid w:val="14645D93"/>
    <w:rsid w:val="14661880"/>
    <w:rsid w:val="148443FC"/>
    <w:rsid w:val="14857505"/>
    <w:rsid w:val="148D1830"/>
    <w:rsid w:val="148F6A4E"/>
    <w:rsid w:val="14D233B9"/>
    <w:rsid w:val="14EC447B"/>
    <w:rsid w:val="164E34D5"/>
    <w:rsid w:val="16C00026"/>
    <w:rsid w:val="181276B9"/>
    <w:rsid w:val="18365A0D"/>
    <w:rsid w:val="184053F5"/>
    <w:rsid w:val="184C63F2"/>
    <w:rsid w:val="189F7A56"/>
    <w:rsid w:val="18BD1C8B"/>
    <w:rsid w:val="1931657F"/>
    <w:rsid w:val="19362169"/>
    <w:rsid w:val="19C21C4E"/>
    <w:rsid w:val="1A8C7B66"/>
    <w:rsid w:val="1ACA018D"/>
    <w:rsid w:val="1C340BFD"/>
    <w:rsid w:val="1C694603"/>
    <w:rsid w:val="1C6964E9"/>
    <w:rsid w:val="1C735482"/>
    <w:rsid w:val="1CEB4B27"/>
    <w:rsid w:val="1D65301C"/>
    <w:rsid w:val="1DE2466D"/>
    <w:rsid w:val="1E401394"/>
    <w:rsid w:val="1E454BFC"/>
    <w:rsid w:val="1E8376BA"/>
    <w:rsid w:val="1ED84278"/>
    <w:rsid w:val="1EFB350D"/>
    <w:rsid w:val="1F833C2E"/>
    <w:rsid w:val="1FA871F0"/>
    <w:rsid w:val="204A02A8"/>
    <w:rsid w:val="20675D7C"/>
    <w:rsid w:val="20806EE9"/>
    <w:rsid w:val="211F34E2"/>
    <w:rsid w:val="21393C43"/>
    <w:rsid w:val="21EE07BA"/>
    <w:rsid w:val="221A1EFC"/>
    <w:rsid w:val="22902419"/>
    <w:rsid w:val="22A55B3A"/>
    <w:rsid w:val="22BC4191"/>
    <w:rsid w:val="22DB168B"/>
    <w:rsid w:val="22DC2D06"/>
    <w:rsid w:val="22EE7610"/>
    <w:rsid w:val="23272FC5"/>
    <w:rsid w:val="23767606"/>
    <w:rsid w:val="23B4085A"/>
    <w:rsid w:val="23D762F6"/>
    <w:rsid w:val="23DB6C68"/>
    <w:rsid w:val="23F41E93"/>
    <w:rsid w:val="242B2EF0"/>
    <w:rsid w:val="249F40FA"/>
    <w:rsid w:val="24AD02DB"/>
    <w:rsid w:val="24D0170A"/>
    <w:rsid w:val="25B326F3"/>
    <w:rsid w:val="25FC09DE"/>
    <w:rsid w:val="2666570F"/>
    <w:rsid w:val="276A3393"/>
    <w:rsid w:val="279664C8"/>
    <w:rsid w:val="27A07554"/>
    <w:rsid w:val="27A209C9"/>
    <w:rsid w:val="27A801EB"/>
    <w:rsid w:val="27B45173"/>
    <w:rsid w:val="27B85EE1"/>
    <w:rsid w:val="284919A9"/>
    <w:rsid w:val="28575C58"/>
    <w:rsid w:val="287F0D0A"/>
    <w:rsid w:val="289022FA"/>
    <w:rsid w:val="28C0374E"/>
    <w:rsid w:val="2909272D"/>
    <w:rsid w:val="295039D0"/>
    <w:rsid w:val="29581178"/>
    <w:rsid w:val="297C1214"/>
    <w:rsid w:val="2A46703A"/>
    <w:rsid w:val="2A7538D0"/>
    <w:rsid w:val="2AC0755D"/>
    <w:rsid w:val="2AD47C82"/>
    <w:rsid w:val="2BB05DAB"/>
    <w:rsid w:val="2CE37ABA"/>
    <w:rsid w:val="2D366F55"/>
    <w:rsid w:val="2D48136A"/>
    <w:rsid w:val="2D4E6DFB"/>
    <w:rsid w:val="2E073308"/>
    <w:rsid w:val="2E3B2451"/>
    <w:rsid w:val="2E9266F5"/>
    <w:rsid w:val="2F256067"/>
    <w:rsid w:val="2F397E65"/>
    <w:rsid w:val="30017B36"/>
    <w:rsid w:val="30EE2ED1"/>
    <w:rsid w:val="31215055"/>
    <w:rsid w:val="318002C1"/>
    <w:rsid w:val="31BB1005"/>
    <w:rsid w:val="31C9380E"/>
    <w:rsid w:val="327B2543"/>
    <w:rsid w:val="32814191"/>
    <w:rsid w:val="32BC3287"/>
    <w:rsid w:val="33134E71"/>
    <w:rsid w:val="331754E6"/>
    <w:rsid w:val="33DA14EB"/>
    <w:rsid w:val="349E1249"/>
    <w:rsid w:val="34BD6E42"/>
    <w:rsid w:val="34D332FE"/>
    <w:rsid w:val="34D96C06"/>
    <w:rsid w:val="35092088"/>
    <w:rsid w:val="357E2A76"/>
    <w:rsid w:val="35C23EB3"/>
    <w:rsid w:val="367216BE"/>
    <w:rsid w:val="37355187"/>
    <w:rsid w:val="37974803"/>
    <w:rsid w:val="37B20750"/>
    <w:rsid w:val="37E90C3B"/>
    <w:rsid w:val="37F92887"/>
    <w:rsid w:val="38384374"/>
    <w:rsid w:val="387665E3"/>
    <w:rsid w:val="389736C7"/>
    <w:rsid w:val="38B27966"/>
    <w:rsid w:val="3929719C"/>
    <w:rsid w:val="392C4597"/>
    <w:rsid w:val="399A3BF6"/>
    <w:rsid w:val="39D52E80"/>
    <w:rsid w:val="3A53248B"/>
    <w:rsid w:val="3AE50EA1"/>
    <w:rsid w:val="3B331C0C"/>
    <w:rsid w:val="3BB625FF"/>
    <w:rsid w:val="3BCD5B67"/>
    <w:rsid w:val="3BF16211"/>
    <w:rsid w:val="3C3E56A4"/>
    <w:rsid w:val="3C463BC1"/>
    <w:rsid w:val="3C7F4265"/>
    <w:rsid w:val="3D31661F"/>
    <w:rsid w:val="3D6469F5"/>
    <w:rsid w:val="3E5663C6"/>
    <w:rsid w:val="3E745FA0"/>
    <w:rsid w:val="3EDE6333"/>
    <w:rsid w:val="3EFD7EC7"/>
    <w:rsid w:val="3F2C525E"/>
    <w:rsid w:val="3FC91B19"/>
    <w:rsid w:val="3FF676AC"/>
    <w:rsid w:val="404946C2"/>
    <w:rsid w:val="408E5B37"/>
    <w:rsid w:val="41097DCA"/>
    <w:rsid w:val="412A2779"/>
    <w:rsid w:val="42044303"/>
    <w:rsid w:val="42660B19"/>
    <w:rsid w:val="428044C2"/>
    <w:rsid w:val="428B1739"/>
    <w:rsid w:val="42A10880"/>
    <w:rsid w:val="42CD2946"/>
    <w:rsid w:val="4397166E"/>
    <w:rsid w:val="43FE4D82"/>
    <w:rsid w:val="440305EA"/>
    <w:rsid w:val="44093499"/>
    <w:rsid w:val="443773EC"/>
    <w:rsid w:val="449000D0"/>
    <w:rsid w:val="44AB6CB7"/>
    <w:rsid w:val="44DA5E0C"/>
    <w:rsid w:val="452B3DAC"/>
    <w:rsid w:val="45C97502"/>
    <w:rsid w:val="45E26E3F"/>
    <w:rsid w:val="46283F6B"/>
    <w:rsid w:val="4667014E"/>
    <w:rsid w:val="46FF153C"/>
    <w:rsid w:val="471076AF"/>
    <w:rsid w:val="47906638"/>
    <w:rsid w:val="48594B98"/>
    <w:rsid w:val="48666CDB"/>
    <w:rsid w:val="48BE2FC1"/>
    <w:rsid w:val="48C011BA"/>
    <w:rsid w:val="492360B3"/>
    <w:rsid w:val="4989355F"/>
    <w:rsid w:val="499C5552"/>
    <w:rsid w:val="49CA4084"/>
    <w:rsid w:val="4A8B217E"/>
    <w:rsid w:val="4AA9529C"/>
    <w:rsid w:val="4B1A4B97"/>
    <w:rsid w:val="4B366F25"/>
    <w:rsid w:val="4B42108B"/>
    <w:rsid w:val="4B9C03C6"/>
    <w:rsid w:val="4C211509"/>
    <w:rsid w:val="4C621D61"/>
    <w:rsid w:val="4C942727"/>
    <w:rsid w:val="4CDA2BB1"/>
    <w:rsid w:val="4D7E765F"/>
    <w:rsid w:val="4D9724CF"/>
    <w:rsid w:val="4DA14831"/>
    <w:rsid w:val="4DA4699A"/>
    <w:rsid w:val="4DFF1E22"/>
    <w:rsid w:val="4E6A7BE3"/>
    <w:rsid w:val="4E7E71EB"/>
    <w:rsid w:val="4EA630D1"/>
    <w:rsid w:val="4ED33793"/>
    <w:rsid w:val="4F0443D8"/>
    <w:rsid w:val="4F2E6E63"/>
    <w:rsid w:val="4F5368C9"/>
    <w:rsid w:val="4FA027CB"/>
    <w:rsid w:val="4FAB400F"/>
    <w:rsid w:val="4FC155E1"/>
    <w:rsid w:val="50127FBB"/>
    <w:rsid w:val="50220CA4"/>
    <w:rsid w:val="505446A7"/>
    <w:rsid w:val="508F3931"/>
    <w:rsid w:val="50DE368E"/>
    <w:rsid w:val="50F16DDD"/>
    <w:rsid w:val="516A3A56"/>
    <w:rsid w:val="51E71425"/>
    <w:rsid w:val="51E8779D"/>
    <w:rsid w:val="520914C1"/>
    <w:rsid w:val="526B06AE"/>
    <w:rsid w:val="52D054FF"/>
    <w:rsid w:val="52F83A10"/>
    <w:rsid w:val="534F6994"/>
    <w:rsid w:val="53E36977"/>
    <w:rsid w:val="54262BDE"/>
    <w:rsid w:val="54C618EB"/>
    <w:rsid w:val="54D51B2F"/>
    <w:rsid w:val="551A1E22"/>
    <w:rsid w:val="551D2366"/>
    <w:rsid w:val="552E2FE9"/>
    <w:rsid w:val="553301C2"/>
    <w:rsid w:val="553A1D5F"/>
    <w:rsid w:val="559D4C79"/>
    <w:rsid w:val="55B46FDA"/>
    <w:rsid w:val="55F17EA6"/>
    <w:rsid w:val="563A433F"/>
    <w:rsid w:val="565D6F39"/>
    <w:rsid w:val="56A63783"/>
    <w:rsid w:val="56B91708"/>
    <w:rsid w:val="56FC4DE8"/>
    <w:rsid w:val="577E025B"/>
    <w:rsid w:val="57FB608A"/>
    <w:rsid w:val="58183D5E"/>
    <w:rsid w:val="583A6878"/>
    <w:rsid w:val="58B73A25"/>
    <w:rsid w:val="58CB74D0"/>
    <w:rsid w:val="59205A6E"/>
    <w:rsid w:val="593C217C"/>
    <w:rsid w:val="59AA02A5"/>
    <w:rsid w:val="5A345F67"/>
    <w:rsid w:val="5ABB39FE"/>
    <w:rsid w:val="5AC46AFA"/>
    <w:rsid w:val="5AF41CE3"/>
    <w:rsid w:val="5B57504B"/>
    <w:rsid w:val="5B617438"/>
    <w:rsid w:val="5B6C23C2"/>
    <w:rsid w:val="5B763BE8"/>
    <w:rsid w:val="5B7C0F56"/>
    <w:rsid w:val="5B8228C3"/>
    <w:rsid w:val="5B8D3163"/>
    <w:rsid w:val="5BCD17B1"/>
    <w:rsid w:val="5BE014E5"/>
    <w:rsid w:val="5C1F025F"/>
    <w:rsid w:val="5C313755"/>
    <w:rsid w:val="5C427641"/>
    <w:rsid w:val="5C4A7174"/>
    <w:rsid w:val="5C747582"/>
    <w:rsid w:val="5C930305"/>
    <w:rsid w:val="5D866F60"/>
    <w:rsid w:val="5DB449D7"/>
    <w:rsid w:val="5DEC30C9"/>
    <w:rsid w:val="5E0E2C43"/>
    <w:rsid w:val="5E2532E6"/>
    <w:rsid w:val="5E35548F"/>
    <w:rsid w:val="5EAF0BE5"/>
    <w:rsid w:val="5EC37CAF"/>
    <w:rsid w:val="5F356467"/>
    <w:rsid w:val="5F801F47"/>
    <w:rsid w:val="5F845D6D"/>
    <w:rsid w:val="5FF4730D"/>
    <w:rsid w:val="5FF67529"/>
    <w:rsid w:val="5FF73EB9"/>
    <w:rsid w:val="60697694"/>
    <w:rsid w:val="61137B21"/>
    <w:rsid w:val="6128091C"/>
    <w:rsid w:val="616B7C29"/>
    <w:rsid w:val="61D61932"/>
    <w:rsid w:val="622C1692"/>
    <w:rsid w:val="62633FC2"/>
    <w:rsid w:val="628250A4"/>
    <w:rsid w:val="62975F54"/>
    <w:rsid w:val="62E95D23"/>
    <w:rsid w:val="6329551F"/>
    <w:rsid w:val="63A16619"/>
    <w:rsid w:val="645A795A"/>
    <w:rsid w:val="6461518D"/>
    <w:rsid w:val="647A3F6A"/>
    <w:rsid w:val="64C01EB3"/>
    <w:rsid w:val="64C03C61"/>
    <w:rsid w:val="659B647C"/>
    <w:rsid w:val="661C5525"/>
    <w:rsid w:val="6635553A"/>
    <w:rsid w:val="66482160"/>
    <w:rsid w:val="66AD6467"/>
    <w:rsid w:val="673D5A3D"/>
    <w:rsid w:val="67E06487"/>
    <w:rsid w:val="68012F0F"/>
    <w:rsid w:val="68441D23"/>
    <w:rsid w:val="687F152B"/>
    <w:rsid w:val="687F5BE1"/>
    <w:rsid w:val="68961F06"/>
    <w:rsid w:val="68D26659"/>
    <w:rsid w:val="691C6622"/>
    <w:rsid w:val="69553E31"/>
    <w:rsid w:val="69586875"/>
    <w:rsid w:val="695B4086"/>
    <w:rsid w:val="69AA354B"/>
    <w:rsid w:val="69AC5625"/>
    <w:rsid w:val="6A050B73"/>
    <w:rsid w:val="6A0C54B9"/>
    <w:rsid w:val="6A2829D5"/>
    <w:rsid w:val="6A615EE7"/>
    <w:rsid w:val="6B3271AE"/>
    <w:rsid w:val="6B52582F"/>
    <w:rsid w:val="6B5769F1"/>
    <w:rsid w:val="6B814E11"/>
    <w:rsid w:val="6BA20565"/>
    <w:rsid w:val="6C04142F"/>
    <w:rsid w:val="6C0D75E2"/>
    <w:rsid w:val="6C375151"/>
    <w:rsid w:val="6C681E3D"/>
    <w:rsid w:val="6CD356B6"/>
    <w:rsid w:val="6CDC1854"/>
    <w:rsid w:val="6D095FAC"/>
    <w:rsid w:val="6D461970"/>
    <w:rsid w:val="6D513FF0"/>
    <w:rsid w:val="6D655CEE"/>
    <w:rsid w:val="6D7D2210"/>
    <w:rsid w:val="6DA07D03"/>
    <w:rsid w:val="6DBB4AEC"/>
    <w:rsid w:val="6DEA61F3"/>
    <w:rsid w:val="6E1A0886"/>
    <w:rsid w:val="6EE25C77"/>
    <w:rsid w:val="6F046E40"/>
    <w:rsid w:val="6F170FAE"/>
    <w:rsid w:val="6F282B2F"/>
    <w:rsid w:val="6F7C731F"/>
    <w:rsid w:val="6FD827A7"/>
    <w:rsid w:val="70145CD5"/>
    <w:rsid w:val="701B76ED"/>
    <w:rsid w:val="704A5ECE"/>
    <w:rsid w:val="70EB650A"/>
    <w:rsid w:val="71AC2ECB"/>
    <w:rsid w:val="71FE28FF"/>
    <w:rsid w:val="721750DD"/>
    <w:rsid w:val="72C15778"/>
    <w:rsid w:val="72D434F7"/>
    <w:rsid w:val="730B69EF"/>
    <w:rsid w:val="74452C1B"/>
    <w:rsid w:val="74A302A1"/>
    <w:rsid w:val="74A536E0"/>
    <w:rsid w:val="74A91547"/>
    <w:rsid w:val="74CE23CA"/>
    <w:rsid w:val="7531117B"/>
    <w:rsid w:val="753136E7"/>
    <w:rsid w:val="75A21FAA"/>
    <w:rsid w:val="76553143"/>
    <w:rsid w:val="76FF4961"/>
    <w:rsid w:val="77065E4C"/>
    <w:rsid w:val="7710011B"/>
    <w:rsid w:val="77C27899"/>
    <w:rsid w:val="785926BE"/>
    <w:rsid w:val="78864B48"/>
    <w:rsid w:val="788920E3"/>
    <w:rsid w:val="78B90C9C"/>
    <w:rsid w:val="78E71D51"/>
    <w:rsid w:val="7984574E"/>
    <w:rsid w:val="799A6D1F"/>
    <w:rsid w:val="79C02F7D"/>
    <w:rsid w:val="79E24222"/>
    <w:rsid w:val="7A163D77"/>
    <w:rsid w:val="7A8D0632"/>
    <w:rsid w:val="7AC1208A"/>
    <w:rsid w:val="7B5D2016"/>
    <w:rsid w:val="7B731C95"/>
    <w:rsid w:val="7B8051F7"/>
    <w:rsid w:val="7B8657AD"/>
    <w:rsid w:val="7B872DAB"/>
    <w:rsid w:val="7BA3043B"/>
    <w:rsid w:val="7BC40083"/>
    <w:rsid w:val="7C0D56F7"/>
    <w:rsid w:val="7C605FFE"/>
    <w:rsid w:val="7C66113B"/>
    <w:rsid w:val="7C99506C"/>
    <w:rsid w:val="7CCA16C9"/>
    <w:rsid w:val="7D115EA6"/>
    <w:rsid w:val="7D790DF2"/>
    <w:rsid w:val="7D8C3855"/>
    <w:rsid w:val="7E4159BB"/>
    <w:rsid w:val="7E4C3F17"/>
    <w:rsid w:val="7EBA4E3B"/>
    <w:rsid w:val="7F0B7D77"/>
    <w:rsid w:val="7F141322"/>
    <w:rsid w:val="7F610FB3"/>
    <w:rsid w:val="7FA44454"/>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6"/>
    <w:qFormat/>
    <w:uiPriority w:val="9"/>
    <w:pPr>
      <w:spacing w:before="100" w:beforeAutospacing="1" w:after="100" w:afterAutospacing="1" w:line="240" w:lineRule="auto"/>
      <w:jc w:val="center"/>
      <w:outlineLvl w:val="0"/>
    </w:pPr>
    <w:rPr>
      <w:rFonts w:ascii="Times New Roman" w:hAnsi="Times New Roman" w:eastAsia="华文细黑" w:cs="Times New Roman"/>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华文楷体" w:asciiTheme="minorAscii" w:hAnsiTheme="minorAscii"/>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rFonts w:eastAsia="华文细黑" w:asciiTheme="minorAscii" w:hAnsiTheme="minorAscii"/>
      <w:b/>
      <w:sz w:val="24"/>
    </w:rPr>
  </w:style>
  <w:style w:type="character" w:default="1" w:styleId="12">
    <w:name w:val="Default Paragraph Font"/>
    <w:semiHidden/>
    <w:unhideWhenUsed/>
    <w:qFormat/>
    <w:uiPriority w:val="1"/>
  </w:style>
  <w:style w:type="table" w:default="1" w:styleId="11">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7">
    <w:name w:val="annotation text"/>
    <w:basedOn w:val="1"/>
    <w:semiHidden/>
    <w:unhideWhenUsed/>
    <w:uiPriority w:val="99"/>
    <w:pPr>
      <w:jc w:val="left"/>
    </w:pPr>
  </w:style>
  <w:style w:type="paragraph" w:styleId="8">
    <w:name w:val="footer"/>
    <w:basedOn w:val="1"/>
    <w:link w:val="19"/>
    <w:unhideWhenUsed/>
    <w:qFormat/>
    <w:uiPriority w:val="99"/>
    <w:pPr>
      <w:tabs>
        <w:tab w:val="center" w:pos="4320"/>
        <w:tab w:val="right" w:pos="8640"/>
      </w:tabs>
      <w:spacing w:after="0" w:line="240" w:lineRule="auto"/>
    </w:pPr>
  </w:style>
  <w:style w:type="paragraph" w:styleId="9">
    <w:name w:val="header"/>
    <w:basedOn w:val="1"/>
    <w:link w:val="18"/>
    <w:unhideWhenUsed/>
    <w:qFormat/>
    <w:uiPriority w:val="99"/>
    <w:pPr>
      <w:tabs>
        <w:tab w:val="center" w:pos="4320"/>
        <w:tab w:val="right" w:pos="8640"/>
      </w:tabs>
      <w:spacing w:after="0" w:line="240" w:lineRule="auto"/>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Emphasis"/>
    <w:basedOn w:val="12"/>
    <w:qFormat/>
    <w:uiPriority w:val="20"/>
    <w:rPr>
      <w:i/>
    </w:rPr>
  </w:style>
  <w:style w:type="character" w:styleId="14">
    <w:name w:val="Hyperlink"/>
    <w:basedOn w:val="12"/>
    <w:unhideWhenUsed/>
    <w:qFormat/>
    <w:uiPriority w:val="99"/>
    <w:rPr>
      <w:color w:val="0000FF"/>
      <w:u w:val="single"/>
    </w:rPr>
  </w:style>
  <w:style w:type="paragraph" w:styleId="15">
    <w:name w:val="List Paragraph"/>
    <w:basedOn w:val="1"/>
    <w:qFormat/>
    <w:uiPriority w:val="99"/>
    <w:pPr>
      <w:widowControl w:val="0"/>
      <w:spacing w:after="0" w:line="240" w:lineRule="auto"/>
      <w:ind w:left="720"/>
      <w:contextualSpacing/>
      <w:jc w:val="both"/>
    </w:pPr>
    <w:rPr>
      <w:rFonts w:ascii="微软雅黑 Light" w:hAnsi="微软雅黑 Light"/>
      <w:kern w:val="2"/>
      <w:sz w:val="21"/>
      <w:szCs w:val="24"/>
    </w:rPr>
  </w:style>
  <w:style w:type="character" w:customStyle="1" w:styleId="16">
    <w:name w:val="标题 1 字符"/>
    <w:basedOn w:val="12"/>
    <w:link w:val="2"/>
    <w:qFormat/>
    <w:uiPriority w:val="9"/>
    <w:rPr>
      <w:rFonts w:ascii="Times New Roman" w:hAnsi="Times New Roman" w:eastAsia="华文细黑" w:cs="Times New Roman"/>
      <w:b/>
      <w:bCs/>
      <w:kern w:val="36"/>
      <w:sz w:val="48"/>
      <w:szCs w:val="48"/>
    </w:rPr>
  </w:style>
  <w:style w:type="character" w:customStyle="1" w:styleId="17">
    <w:name w:val="title-text"/>
    <w:basedOn w:val="12"/>
    <w:qFormat/>
    <w:uiPriority w:val="0"/>
  </w:style>
  <w:style w:type="character" w:customStyle="1" w:styleId="18">
    <w:name w:val="页眉 字符"/>
    <w:basedOn w:val="12"/>
    <w:link w:val="9"/>
    <w:qFormat/>
    <w:uiPriority w:val="99"/>
  </w:style>
  <w:style w:type="character" w:customStyle="1" w:styleId="19">
    <w:name w:val="页脚 字符"/>
    <w:basedOn w:val="12"/>
    <w:link w:val="8"/>
    <w:qFormat/>
    <w:uiPriority w:val="99"/>
  </w:style>
  <w:style w:type="paragraph" w:customStyle="1" w:styleId="20">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23420</Words>
  <Characters>31240</Characters>
  <Lines>20</Lines>
  <Paragraphs>5</Paragraphs>
  <TotalTime>238</TotalTime>
  <ScaleCrop>false</ScaleCrop>
  <LinksUpToDate>false</LinksUpToDate>
  <CharactersWithSpaces>32719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2022-12-14T15:20:00Z</dcterms:created>
  <dc:creator>Yifei Zhou</dc:creator>
  <cp:lastModifiedBy>野草</cp:lastModifiedBy>
  <dcterms:modified xsi:type="dcterms:W3CDTF">2023-02-09T05:17:02Z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35672F6B501A4C92A78A3E708A8233E1</vt:lpwstr>
  </property>
</Properties>
</file>