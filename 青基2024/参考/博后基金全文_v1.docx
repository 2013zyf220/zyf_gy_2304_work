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pPr>
      <w:r>
        <w:rPr>
          <w:rFonts w:hint="eastAsia"/>
        </w:rPr>
        <w:t>博后基金全文</w:t>
      </w:r>
    </w:p>
    <w:p>
      <w:pPr>
        <w:spacing w:line="360" w:lineRule="auto"/>
        <w:rPr>
          <w:rFonts w:ascii="黑体" w:eastAsia="黑体" w:cs="黑体"/>
          <w:sz w:val="24"/>
          <w:szCs w:val="24"/>
        </w:rPr>
      </w:pPr>
    </w:p>
    <w:p>
      <w:pPr>
        <w:pStyle w:val="3"/>
        <w:numPr>
          <w:ilvl w:val="0"/>
          <w:numId w:val="1"/>
        </w:numPr>
        <w:spacing w:line="360" w:lineRule="auto"/>
      </w:pPr>
      <w:r>
        <w:rPr>
          <w:rFonts w:hint="eastAsia" w:ascii="黑体" w:eastAsia="黑体" w:cs="黑体"/>
        </w:rPr>
        <w:t>选题依据</w:t>
      </w:r>
      <w:r>
        <w:rPr>
          <w:rFonts w:hint="eastAsia"/>
        </w:rPr>
        <w:t>（国内外研究现状及选题价值，限</w:t>
      </w:r>
      <w:r>
        <w:t xml:space="preserve">1000 </w:t>
      </w:r>
      <w:r>
        <w:rPr>
          <w:rFonts w:hint="eastAsia"/>
        </w:rPr>
        <w:t>字）</w:t>
      </w:r>
    </w:p>
    <w:p>
      <w:pPr>
        <w:pStyle w:val="3"/>
        <w:spacing w:line="360" w:lineRule="auto"/>
      </w:pPr>
    </w:p>
    <w:p>
      <w:pPr>
        <w:pStyle w:val="9"/>
        <w:spacing w:line="360" w:lineRule="auto"/>
        <w:rPr>
          <w:rFonts w:ascii="楷体" w:hAnsi="楷体" w:eastAsia="楷体"/>
          <w:sz w:val="23"/>
          <w:szCs w:val="23"/>
        </w:rPr>
      </w:pPr>
      <w:r>
        <w:rPr>
          <w:rFonts w:ascii="楷体" w:hAnsi="楷体" w:eastAsia="楷体"/>
        </w:rPr>
        <w:t xml:space="preserve">1.1 </w:t>
      </w:r>
      <w:r>
        <w:rPr>
          <w:rFonts w:hint="eastAsia" w:ascii="楷体" w:hAnsi="楷体" w:eastAsia="楷体"/>
        </w:rPr>
        <w:t>研究意义</w:t>
      </w:r>
      <w:r>
        <w:rPr>
          <w:rFonts w:ascii="楷体" w:hAnsi="楷体" w:eastAsia="楷体"/>
          <w:sz w:val="23"/>
          <w:szCs w:val="23"/>
        </w:rPr>
        <w:t xml:space="preserve"> </w:t>
      </w:r>
    </w:p>
    <w:p>
      <w:pPr>
        <w:spacing w:line="360" w:lineRule="auto"/>
        <w:ind w:firstLine="460" w:firstLineChars="200"/>
        <w:rPr>
          <w:rFonts w:ascii="楷体" w:hAnsi="楷体" w:eastAsia="楷体"/>
          <w:sz w:val="23"/>
          <w:szCs w:val="23"/>
        </w:rPr>
      </w:pPr>
      <w:r>
        <w:rPr>
          <w:rFonts w:hint="eastAsia" w:ascii="楷体" w:hAnsi="楷体" w:eastAsia="楷体"/>
          <w:sz w:val="23"/>
          <w:szCs w:val="23"/>
        </w:rPr>
        <w:t>受</w:t>
      </w:r>
      <w:r>
        <w:rPr>
          <w:rFonts w:hint="eastAsia" w:ascii="楷体" w:hAnsi="楷体" w:eastAsia="楷体"/>
          <w:sz w:val="23"/>
          <w:szCs w:val="23"/>
          <w:highlight w:val="cyan"/>
        </w:rPr>
        <w:t>气候变化和城市化</w:t>
      </w:r>
      <w:r>
        <w:rPr>
          <w:rFonts w:hint="eastAsia" w:ascii="楷体" w:hAnsi="楷体" w:eastAsia="楷体"/>
          <w:sz w:val="23"/>
          <w:szCs w:val="23"/>
        </w:rPr>
        <w:t>的影响，我国</w:t>
      </w:r>
      <w:r>
        <w:rPr>
          <w:rFonts w:hint="eastAsia" w:ascii="楷体" w:hAnsi="楷体" w:eastAsia="楷体"/>
          <w:sz w:val="23"/>
          <w:szCs w:val="23"/>
          <w:highlight w:val="cyan"/>
        </w:rPr>
        <w:t>极端天气事件</w:t>
      </w:r>
      <w:r>
        <w:rPr>
          <w:rFonts w:hint="eastAsia" w:ascii="楷体" w:hAnsi="楷体" w:eastAsia="楷体"/>
          <w:sz w:val="23"/>
          <w:szCs w:val="23"/>
        </w:rPr>
        <w:t>持续增加，</w:t>
      </w:r>
      <w:r>
        <w:rPr>
          <w:rFonts w:hint="eastAsia" w:ascii="楷体" w:hAnsi="楷体" w:eastAsia="楷体"/>
          <w:sz w:val="23"/>
          <w:szCs w:val="23"/>
          <w:highlight w:val="cyan"/>
        </w:rPr>
        <w:t>城市生态系统</w:t>
      </w:r>
      <w:r>
        <w:rPr>
          <w:rFonts w:hint="eastAsia" w:ascii="楷体" w:hAnsi="楷体" w:eastAsia="楷体"/>
          <w:sz w:val="23"/>
          <w:szCs w:val="23"/>
        </w:rPr>
        <w:t>面临一系列</w:t>
      </w:r>
      <w:r>
        <w:rPr>
          <w:rFonts w:hint="eastAsia" w:ascii="楷体" w:hAnsi="楷体" w:eastAsia="楷体"/>
          <w:sz w:val="23"/>
          <w:szCs w:val="23"/>
          <w:highlight w:val="cyan"/>
        </w:rPr>
        <w:t>的风险</w:t>
      </w:r>
      <w:r>
        <w:rPr>
          <w:rFonts w:hint="eastAsia" w:ascii="楷体" w:hAnsi="楷体" w:eastAsia="楷体"/>
          <w:sz w:val="23"/>
          <w:szCs w:val="23"/>
        </w:rPr>
        <w:t>。这些问题的出现</w:t>
      </w:r>
      <w:r>
        <w:rPr>
          <w:rFonts w:hint="eastAsia" w:ascii="楷体" w:hAnsi="楷体" w:eastAsia="楷体"/>
          <w:sz w:val="23"/>
          <w:szCs w:val="23"/>
          <w:highlight w:val="cyan"/>
        </w:rPr>
        <w:t>导致</w:t>
      </w:r>
      <w:r>
        <w:rPr>
          <w:rFonts w:hint="eastAsia" w:ascii="楷体" w:hAnsi="楷体" w:eastAsia="楷体"/>
          <w:sz w:val="23"/>
          <w:szCs w:val="23"/>
        </w:rPr>
        <w:t>居民的</w:t>
      </w:r>
      <w:r>
        <w:rPr>
          <w:rFonts w:hint="eastAsia" w:ascii="楷体" w:hAnsi="楷体" w:eastAsia="楷体"/>
          <w:sz w:val="23"/>
          <w:szCs w:val="23"/>
          <w:highlight w:val="cyan"/>
        </w:rPr>
        <w:t>热舒适度</w:t>
      </w:r>
      <w:r>
        <w:rPr>
          <w:rFonts w:hint="eastAsia" w:ascii="楷体" w:hAnsi="楷体" w:eastAsia="楷体"/>
          <w:sz w:val="23"/>
          <w:szCs w:val="23"/>
        </w:rPr>
        <w:t>下降，脆弱群体的</w:t>
      </w:r>
      <w:r>
        <w:rPr>
          <w:rFonts w:hint="eastAsia" w:ascii="楷体" w:hAnsi="楷体" w:eastAsia="楷体"/>
          <w:sz w:val="23"/>
          <w:szCs w:val="23"/>
          <w:highlight w:val="cyan"/>
        </w:rPr>
        <w:t>健康风险</w:t>
      </w:r>
      <w:r>
        <w:rPr>
          <w:rFonts w:hint="eastAsia" w:ascii="楷体" w:hAnsi="楷体" w:eastAsia="楷体"/>
          <w:sz w:val="23"/>
          <w:szCs w:val="23"/>
        </w:rPr>
        <w:t>增加，</w:t>
      </w:r>
      <w:r>
        <w:rPr>
          <w:rFonts w:hint="eastAsia" w:ascii="楷体" w:hAnsi="楷体" w:eastAsia="楷体"/>
          <w:sz w:val="23"/>
          <w:szCs w:val="23"/>
          <w:highlight w:val="cyan"/>
        </w:rPr>
        <w:t>城市人居环境</w:t>
      </w:r>
      <w:r>
        <w:rPr>
          <w:rFonts w:hint="eastAsia" w:ascii="楷体" w:hAnsi="楷体" w:eastAsia="楷体"/>
          <w:sz w:val="23"/>
          <w:szCs w:val="23"/>
        </w:rPr>
        <w:t>面临日益严峻的挑战。为应对</w:t>
      </w:r>
      <w:r>
        <w:rPr>
          <w:rFonts w:hint="eastAsia" w:ascii="楷体" w:hAnsi="楷体" w:eastAsia="楷体"/>
          <w:sz w:val="23"/>
          <w:szCs w:val="23"/>
          <w:highlight w:val="cyan"/>
        </w:rPr>
        <w:t>相关气候挑战</w:t>
      </w:r>
      <w:r>
        <w:rPr>
          <w:rFonts w:hint="eastAsia" w:ascii="楷体" w:hAnsi="楷体" w:eastAsia="楷体"/>
          <w:sz w:val="23"/>
          <w:szCs w:val="23"/>
        </w:rPr>
        <w:t>，生态环境部</w:t>
      </w:r>
      <w:r>
        <w:rPr>
          <w:rFonts w:hint="eastAsia" w:ascii="楷体" w:hAnsi="楷体" w:eastAsia="楷体"/>
          <w:sz w:val="23"/>
          <w:szCs w:val="23"/>
          <w:highlight w:val="cyan"/>
        </w:rPr>
        <w:t>等17部门</w:t>
      </w:r>
      <w:r>
        <w:rPr>
          <w:rFonts w:hint="eastAsia" w:ascii="楷体" w:hAnsi="楷体" w:eastAsia="楷体"/>
          <w:sz w:val="23"/>
          <w:szCs w:val="23"/>
        </w:rPr>
        <w:t>联合印发了《国家适应气候变化战</w:t>
      </w:r>
      <w:r>
        <w:rPr>
          <w:rFonts w:ascii="Times New Roman" w:hAnsi="Times New Roman" w:eastAsia="楷体" w:cs="Times New Roman"/>
          <w:sz w:val="23"/>
          <w:szCs w:val="23"/>
        </w:rPr>
        <w:t>略2035》</w:t>
      </w:r>
      <w:r>
        <w:rPr>
          <w:rFonts w:hint="eastAsia" w:ascii="楷体" w:hAnsi="楷体" w:eastAsia="楷体"/>
          <w:sz w:val="23"/>
          <w:szCs w:val="23"/>
        </w:rPr>
        <w:t>，指出要强化</w:t>
      </w:r>
      <w:r>
        <w:rPr>
          <w:rFonts w:hint="eastAsia" w:ascii="楷体" w:hAnsi="楷体" w:eastAsia="楷体"/>
          <w:sz w:val="23"/>
          <w:szCs w:val="23"/>
          <w:highlight w:val="cyan"/>
        </w:rPr>
        <w:t>城市气候风险评估</w:t>
      </w:r>
      <w:r>
        <w:rPr>
          <w:rFonts w:hint="eastAsia" w:ascii="楷体" w:hAnsi="楷体" w:eastAsia="楷体"/>
          <w:sz w:val="23"/>
          <w:szCs w:val="23"/>
        </w:rPr>
        <w:t>、调整优化</w:t>
      </w:r>
      <w:r>
        <w:rPr>
          <w:rFonts w:hint="eastAsia" w:ascii="楷体" w:hAnsi="楷体" w:eastAsia="楷体"/>
          <w:sz w:val="23"/>
          <w:szCs w:val="23"/>
          <w:highlight w:val="cyan"/>
        </w:rPr>
        <w:t>城市功能布局</w:t>
      </w:r>
      <w:r>
        <w:rPr>
          <w:rFonts w:hint="eastAsia" w:ascii="楷体" w:hAnsi="楷体" w:eastAsia="楷体"/>
          <w:sz w:val="23"/>
          <w:szCs w:val="23"/>
        </w:rPr>
        <w:t>，并提升</w:t>
      </w:r>
      <w:r>
        <w:rPr>
          <w:rFonts w:hint="eastAsia" w:ascii="楷体" w:hAnsi="楷体" w:eastAsia="楷体"/>
          <w:sz w:val="23"/>
          <w:szCs w:val="23"/>
          <w:highlight w:val="cyan"/>
        </w:rPr>
        <w:t>城市气候风险</w:t>
      </w:r>
      <w:r>
        <w:rPr>
          <w:rFonts w:hint="eastAsia" w:ascii="楷体" w:hAnsi="楷体" w:eastAsia="楷体"/>
          <w:sz w:val="23"/>
          <w:szCs w:val="23"/>
        </w:rPr>
        <w:t>的应对能力。可见，深入认识</w:t>
      </w:r>
      <w:r>
        <w:rPr>
          <w:rFonts w:hint="eastAsia" w:ascii="楷体" w:hAnsi="楷体" w:eastAsia="楷体"/>
          <w:sz w:val="23"/>
          <w:szCs w:val="23"/>
          <w:highlight w:val="cyan"/>
        </w:rPr>
        <w:t>城市气候特征</w:t>
      </w:r>
      <w:r>
        <w:rPr>
          <w:rFonts w:hint="eastAsia" w:ascii="楷体" w:hAnsi="楷体" w:eastAsia="楷体"/>
          <w:sz w:val="23"/>
          <w:szCs w:val="23"/>
        </w:rPr>
        <w:t>及其对</w:t>
      </w:r>
      <w:r>
        <w:rPr>
          <w:rFonts w:hint="eastAsia" w:ascii="楷体" w:hAnsi="楷体" w:eastAsia="楷体"/>
          <w:sz w:val="23"/>
          <w:szCs w:val="23"/>
          <w:highlight w:val="cyan"/>
        </w:rPr>
        <w:t>环境因素</w:t>
      </w:r>
      <w:r>
        <w:rPr>
          <w:rFonts w:hint="eastAsia" w:ascii="楷体" w:hAnsi="楷体" w:eastAsia="楷体"/>
          <w:sz w:val="23"/>
          <w:szCs w:val="23"/>
        </w:rPr>
        <w:t>的响应，以通过</w:t>
      </w:r>
      <w:r>
        <w:rPr>
          <w:rFonts w:hint="eastAsia" w:ascii="楷体" w:hAnsi="楷体" w:eastAsia="楷体"/>
          <w:sz w:val="23"/>
          <w:szCs w:val="23"/>
          <w:highlight w:val="cyan"/>
        </w:rPr>
        <w:t>城市规划设计</w:t>
      </w:r>
      <w:r>
        <w:rPr>
          <w:rFonts w:hint="eastAsia" w:ascii="楷体" w:hAnsi="楷体" w:eastAsia="楷体"/>
          <w:sz w:val="23"/>
          <w:szCs w:val="23"/>
        </w:rPr>
        <w:t>来优化</w:t>
      </w:r>
      <w:r>
        <w:rPr>
          <w:rFonts w:hint="eastAsia" w:ascii="楷体" w:hAnsi="楷体" w:eastAsia="楷体"/>
          <w:sz w:val="23"/>
          <w:szCs w:val="23"/>
          <w:highlight w:val="cyan"/>
        </w:rPr>
        <w:t>土地利用和建筑空间</w:t>
      </w:r>
      <w:r>
        <w:rPr>
          <w:rFonts w:hint="eastAsia" w:ascii="楷体" w:hAnsi="楷体" w:eastAsia="楷体"/>
          <w:sz w:val="23"/>
          <w:szCs w:val="23"/>
        </w:rPr>
        <w:t>的布局，对于服务</w:t>
      </w:r>
      <w:r>
        <w:rPr>
          <w:rFonts w:hint="eastAsia" w:ascii="楷体" w:hAnsi="楷体" w:eastAsia="楷体"/>
          <w:sz w:val="23"/>
          <w:szCs w:val="23"/>
          <w:highlight w:val="cyan"/>
        </w:rPr>
        <w:t>国家战略需求</w:t>
      </w:r>
      <w:r>
        <w:rPr>
          <w:rFonts w:hint="eastAsia" w:ascii="楷体" w:hAnsi="楷体" w:eastAsia="楷体"/>
          <w:sz w:val="23"/>
          <w:szCs w:val="23"/>
        </w:rPr>
        <w:t>、提升</w:t>
      </w:r>
      <w:r>
        <w:rPr>
          <w:rFonts w:hint="eastAsia" w:ascii="楷体" w:hAnsi="楷体" w:eastAsia="楷体"/>
          <w:sz w:val="23"/>
          <w:szCs w:val="23"/>
          <w:highlight w:val="cyan"/>
        </w:rPr>
        <w:t>城市居民福祉</w:t>
      </w:r>
      <w:r>
        <w:rPr>
          <w:rFonts w:hint="eastAsia" w:ascii="楷体" w:hAnsi="楷体" w:eastAsia="楷体"/>
          <w:sz w:val="23"/>
          <w:szCs w:val="23"/>
        </w:rPr>
        <w:t>至关重要。</w:t>
      </w:r>
      <w:r>
        <w:rPr>
          <w:rFonts w:ascii="Times New Roman" w:hAnsi="Times New Roman" w:eastAsia="楷体" w:cs="Times New Roman"/>
          <w:sz w:val="23"/>
          <w:szCs w:val="23"/>
        </w:rPr>
        <w:t>【up230320 10:09】</w:t>
      </w:r>
    </w:p>
    <w:p>
      <w:pPr>
        <w:spacing w:line="360" w:lineRule="auto"/>
        <w:ind w:firstLine="465"/>
        <w:rPr>
          <w:rFonts w:ascii="楷体" w:hAnsi="楷体" w:eastAsia="楷体"/>
          <w:sz w:val="23"/>
          <w:szCs w:val="23"/>
        </w:rPr>
      </w:pPr>
      <w:bookmarkStart w:id="0" w:name="OLE_LINK1"/>
      <w:r>
        <w:rPr>
          <w:rFonts w:hint="eastAsia" w:ascii="楷体" w:hAnsi="楷体" w:eastAsia="楷体"/>
          <w:sz w:val="23"/>
          <w:szCs w:val="23"/>
        </w:rPr>
        <w:t>过去的研究表明，土地覆盖是</w:t>
      </w:r>
      <w:r>
        <w:rPr>
          <w:rFonts w:hint="eastAsia" w:ascii="楷体" w:hAnsi="楷体" w:eastAsia="楷体"/>
          <w:sz w:val="23"/>
          <w:szCs w:val="23"/>
          <w:highlight w:val="cyan"/>
        </w:rPr>
        <w:t>影响城市热环境</w:t>
      </w:r>
      <w:r>
        <w:rPr>
          <w:rFonts w:hint="eastAsia" w:ascii="楷体" w:hAnsi="楷体" w:eastAsia="楷体"/>
          <w:sz w:val="23"/>
          <w:szCs w:val="23"/>
        </w:rPr>
        <w:t>的重要因素。其中，</w:t>
      </w:r>
      <w:r>
        <w:rPr>
          <w:rFonts w:hint="eastAsia" w:ascii="楷体" w:hAnsi="楷体" w:eastAsia="楷体"/>
          <w:sz w:val="23"/>
          <w:szCs w:val="23"/>
          <w:highlight w:val="cyan"/>
        </w:rPr>
        <w:t>包括河流、湖泊在内的</w:t>
      </w:r>
      <w:bookmarkStart w:id="1" w:name="OLE_LINK3"/>
      <w:r>
        <w:rPr>
          <w:rFonts w:hint="eastAsia" w:ascii="楷体" w:hAnsi="楷体" w:eastAsia="楷体"/>
          <w:sz w:val="23"/>
          <w:szCs w:val="23"/>
          <w:highlight w:val="cyan"/>
        </w:rPr>
        <w:t>水体</w:t>
      </w:r>
      <w:r>
        <w:rPr>
          <w:rFonts w:hint="eastAsia" w:ascii="楷体" w:hAnsi="楷体" w:eastAsia="楷体"/>
          <w:sz w:val="23"/>
          <w:szCs w:val="23"/>
        </w:rPr>
        <w:t>被发现在白天</w:t>
      </w:r>
      <w:r>
        <w:rPr>
          <w:rFonts w:hint="eastAsia" w:ascii="楷体" w:hAnsi="楷体" w:eastAsia="楷体"/>
          <w:sz w:val="23"/>
          <w:szCs w:val="23"/>
          <w:highlight w:val="cyan"/>
        </w:rPr>
        <w:t>对周边地区</w:t>
      </w:r>
      <w:r>
        <w:rPr>
          <w:rFonts w:hint="eastAsia" w:ascii="楷体" w:hAnsi="楷体" w:eastAsia="楷体"/>
          <w:sz w:val="23"/>
          <w:szCs w:val="23"/>
        </w:rPr>
        <w:t>有降温的作用。</w:t>
      </w:r>
      <w:bookmarkEnd w:id="1"/>
      <w:r>
        <w:rPr>
          <w:rFonts w:hint="eastAsia" w:ascii="楷体" w:hAnsi="楷体" w:eastAsia="楷体"/>
          <w:sz w:val="23"/>
          <w:szCs w:val="23"/>
        </w:rPr>
        <w:t>相对于不透水表面，水体具有</w:t>
      </w:r>
      <w:r>
        <w:rPr>
          <w:rFonts w:hint="eastAsia" w:ascii="楷体" w:hAnsi="楷体" w:eastAsia="楷体"/>
          <w:sz w:val="23"/>
          <w:szCs w:val="23"/>
          <w:highlight w:val="cyan"/>
        </w:rPr>
        <w:t>更大的比热容</w:t>
      </w:r>
      <w:r>
        <w:rPr>
          <w:rFonts w:hint="eastAsia" w:ascii="楷体" w:hAnsi="楷体" w:eastAsia="楷体"/>
          <w:sz w:val="23"/>
          <w:szCs w:val="23"/>
        </w:rPr>
        <w:t>和更低的热传导率，因此在白天</w:t>
      </w:r>
      <w:r>
        <w:rPr>
          <w:rFonts w:hint="eastAsia" w:ascii="楷体" w:hAnsi="楷体" w:eastAsia="楷体"/>
          <w:sz w:val="23"/>
          <w:szCs w:val="23"/>
          <w:highlight w:val="cyan"/>
        </w:rPr>
        <w:t>升温较慢</w:t>
      </w:r>
      <w:r>
        <w:rPr>
          <w:rFonts w:hint="eastAsia" w:ascii="楷体" w:hAnsi="楷体" w:eastAsia="楷体"/>
          <w:sz w:val="23"/>
          <w:szCs w:val="23"/>
        </w:rPr>
        <w:t>。水体与周边地区</w:t>
      </w:r>
      <w:r>
        <w:rPr>
          <w:rFonts w:hint="eastAsia" w:ascii="楷体" w:hAnsi="楷体" w:eastAsia="楷体"/>
          <w:sz w:val="23"/>
          <w:szCs w:val="23"/>
          <w:highlight w:val="cyan"/>
        </w:rPr>
        <w:t>的气温差</w:t>
      </w:r>
      <w:r>
        <w:rPr>
          <w:rFonts w:hint="eastAsia" w:ascii="楷体" w:hAnsi="楷体" w:eastAsia="楷体"/>
          <w:sz w:val="23"/>
          <w:szCs w:val="23"/>
        </w:rPr>
        <w:t>进一步导致</w:t>
      </w:r>
      <w:r>
        <w:rPr>
          <w:rFonts w:hint="eastAsia" w:ascii="楷体" w:hAnsi="楷体" w:eastAsia="楷体"/>
          <w:sz w:val="23"/>
          <w:szCs w:val="23"/>
          <w:highlight w:val="cyan"/>
        </w:rPr>
        <w:t>气压梯度</w:t>
      </w:r>
      <w:r>
        <w:rPr>
          <w:rFonts w:hint="eastAsia" w:ascii="楷体" w:hAnsi="楷体" w:eastAsia="楷体"/>
          <w:sz w:val="23"/>
          <w:szCs w:val="23"/>
        </w:rPr>
        <w:t>，因此</w:t>
      </w:r>
      <w:r>
        <w:rPr>
          <w:rFonts w:hint="eastAsia" w:ascii="楷体" w:hAnsi="楷体" w:eastAsia="楷体"/>
          <w:sz w:val="23"/>
          <w:szCs w:val="23"/>
          <w:highlight w:val="cyan"/>
        </w:rPr>
        <w:t>周边地区的气温</w:t>
      </w:r>
      <w:r>
        <w:rPr>
          <w:rFonts w:hint="eastAsia" w:ascii="楷体" w:hAnsi="楷体" w:eastAsia="楷体"/>
          <w:sz w:val="23"/>
          <w:szCs w:val="23"/>
        </w:rPr>
        <w:t>由于受到</w:t>
      </w:r>
      <w:r>
        <w:rPr>
          <w:rFonts w:hint="eastAsia" w:ascii="楷体" w:hAnsi="楷体" w:eastAsia="楷体"/>
          <w:sz w:val="23"/>
          <w:szCs w:val="23"/>
          <w:highlight w:val="cyan"/>
        </w:rPr>
        <w:t>来自水体上方较冷气流</w:t>
      </w:r>
      <w:r>
        <w:rPr>
          <w:rFonts w:hint="eastAsia" w:ascii="楷体" w:hAnsi="楷体" w:eastAsia="楷体"/>
          <w:sz w:val="23"/>
          <w:szCs w:val="23"/>
        </w:rPr>
        <w:t>的影响而下降。</w:t>
      </w:r>
      <w:bookmarkEnd w:id="0"/>
      <w:r>
        <w:rPr>
          <w:rFonts w:hint="eastAsia" w:ascii="楷体" w:hAnsi="楷体" w:eastAsia="楷体"/>
          <w:sz w:val="23"/>
          <w:szCs w:val="23"/>
        </w:rPr>
        <w:t>在我国主要城市，尤其是南方城市，多数河流</w:t>
      </w:r>
      <w:r>
        <w:rPr>
          <w:rFonts w:hint="eastAsia" w:ascii="楷体" w:hAnsi="楷体" w:eastAsia="楷体"/>
          <w:sz w:val="23"/>
          <w:szCs w:val="23"/>
          <w:highlight w:val="cyan"/>
        </w:rPr>
        <w:t>穿城或绕城</w:t>
      </w:r>
      <w:r>
        <w:rPr>
          <w:rFonts w:hint="eastAsia" w:ascii="楷体" w:hAnsi="楷体" w:eastAsia="楷体"/>
          <w:sz w:val="23"/>
          <w:szCs w:val="23"/>
        </w:rPr>
        <w:t>而过，其对滨江地区的</w:t>
      </w:r>
      <w:r>
        <w:rPr>
          <w:rFonts w:hint="eastAsia" w:ascii="楷体" w:hAnsi="楷体" w:eastAsia="楷体"/>
          <w:sz w:val="23"/>
          <w:szCs w:val="23"/>
          <w:highlight w:val="cyan"/>
        </w:rPr>
        <w:t>气候特征</w:t>
      </w:r>
      <w:r>
        <w:rPr>
          <w:rFonts w:hint="eastAsia" w:ascii="楷体" w:hAnsi="楷体" w:eastAsia="楷体"/>
          <w:sz w:val="23"/>
          <w:szCs w:val="23"/>
        </w:rPr>
        <w:t>有潜在的影响。因此，本项目拟关注</w:t>
      </w:r>
      <w:r>
        <w:rPr>
          <w:rFonts w:hint="eastAsia" w:ascii="楷体" w:hAnsi="楷体" w:eastAsia="楷体"/>
          <w:sz w:val="23"/>
          <w:szCs w:val="23"/>
          <w:highlight w:val="cyan"/>
        </w:rPr>
        <w:t>城市河流</w:t>
      </w:r>
      <w:r>
        <w:rPr>
          <w:rFonts w:hint="eastAsia" w:ascii="楷体" w:hAnsi="楷体" w:eastAsia="楷体"/>
          <w:sz w:val="23"/>
          <w:szCs w:val="23"/>
        </w:rPr>
        <w:t>对滨江地区的</w:t>
      </w:r>
      <w:r>
        <w:rPr>
          <w:rFonts w:hint="eastAsia" w:ascii="楷体" w:hAnsi="楷体" w:eastAsia="楷体"/>
          <w:sz w:val="23"/>
          <w:szCs w:val="23"/>
          <w:highlight w:val="cyan"/>
        </w:rPr>
        <w:t>热环境效应</w:t>
      </w:r>
      <w:r>
        <w:rPr>
          <w:rFonts w:hint="eastAsia" w:ascii="楷体" w:hAnsi="楷体" w:eastAsia="楷体"/>
          <w:sz w:val="23"/>
          <w:szCs w:val="23"/>
        </w:rPr>
        <w:t>及其</w:t>
      </w:r>
      <w:r>
        <w:rPr>
          <w:rFonts w:hint="eastAsia" w:ascii="楷体" w:hAnsi="楷体" w:eastAsia="楷体"/>
          <w:sz w:val="23"/>
          <w:szCs w:val="23"/>
          <w:highlight w:val="cyan"/>
        </w:rPr>
        <w:t>形成机制</w:t>
      </w:r>
      <w:r>
        <w:rPr>
          <w:rFonts w:hint="eastAsia" w:ascii="楷体" w:hAnsi="楷体" w:eastAsia="楷体"/>
          <w:sz w:val="23"/>
          <w:szCs w:val="23"/>
        </w:rPr>
        <w:t>，相关结果将有助于</w:t>
      </w:r>
      <w:r>
        <w:rPr>
          <w:rFonts w:hint="eastAsia" w:ascii="楷体" w:hAnsi="楷体" w:eastAsia="楷体"/>
          <w:sz w:val="23"/>
          <w:szCs w:val="23"/>
          <w:highlight w:val="cyan"/>
        </w:rPr>
        <w:t>理解滨江地区的气候特征</w:t>
      </w:r>
      <w:r>
        <w:rPr>
          <w:rFonts w:hint="eastAsia" w:ascii="楷体" w:hAnsi="楷体" w:eastAsia="楷体"/>
          <w:sz w:val="23"/>
          <w:szCs w:val="23"/>
        </w:rPr>
        <w:t>及其对</w:t>
      </w:r>
      <w:r>
        <w:rPr>
          <w:rFonts w:hint="eastAsia" w:ascii="楷体" w:hAnsi="楷体" w:eastAsia="楷体"/>
          <w:sz w:val="23"/>
          <w:szCs w:val="23"/>
          <w:highlight w:val="cyan"/>
        </w:rPr>
        <w:t>区域环境因素</w:t>
      </w:r>
      <w:r>
        <w:rPr>
          <w:rFonts w:hint="eastAsia" w:ascii="楷体" w:hAnsi="楷体" w:eastAsia="楷体"/>
          <w:sz w:val="23"/>
          <w:szCs w:val="23"/>
        </w:rPr>
        <w:t>的响应，从而为</w:t>
      </w:r>
      <w:r>
        <w:rPr>
          <w:rFonts w:hint="eastAsia" w:ascii="楷体" w:hAnsi="楷体" w:eastAsia="楷体"/>
          <w:sz w:val="23"/>
          <w:szCs w:val="23"/>
          <w:highlight w:val="cyan"/>
        </w:rPr>
        <w:t>城市滨江地区</w:t>
      </w:r>
      <w:r>
        <w:rPr>
          <w:rFonts w:hint="eastAsia" w:ascii="楷体" w:hAnsi="楷体" w:eastAsia="楷体"/>
          <w:sz w:val="23"/>
          <w:szCs w:val="23"/>
        </w:rPr>
        <w:t>的规划设计提供科学参考。</w:t>
      </w:r>
      <w:r>
        <w:rPr>
          <w:rFonts w:ascii="Times New Roman" w:hAnsi="Times New Roman" w:eastAsia="楷体" w:cs="Times New Roman"/>
          <w:sz w:val="23"/>
          <w:szCs w:val="23"/>
        </w:rPr>
        <w:t>【up230320 10:09】</w:t>
      </w:r>
    </w:p>
    <w:p>
      <w:pPr>
        <w:spacing w:line="360" w:lineRule="auto"/>
        <w:rPr>
          <w:rFonts w:ascii="楷体" w:hAnsi="楷体" w:eastAsia="楷体"/>
          <w:sz w:val="23"/>
          <w:szCs w:val="23"/>
        </w:rPr>
      </w:pPr>
      <w:r>
        <w:rPr>
          <w:rFonts w:ascii="楷体" w:hAnsi="楷体" w:eastAsia="楷体"/>
          <w:sz w:val="23"/>
          <w:szCs w:val="23"/>
        </w:rPr>
        <w:t xml:space="preserve">1.2 </w:t>
      </w:r>
      <w:r>
        <w:rPr>
          <w:rFonts w:hint="eastAsia" w:ascii="楷体" w:hAnsi="楷体" w:eastAsia="楷体"/>
          <w:sz w:val="23"/>
          <w:szCs w:val="23"/>
        </w:rPr>
        <w:t>国内外研究进展</w:t>
      </w:r>
    </w:p>
    <w:p>
      <w:pPr>
        <w:spacing w:line="360" w:lineRule="auto"/>
        <w:ind w:firstLine="465"/>
        <w:rPr>
          <w:rFonts w:ascii="楷体" w:hAnsi="楷体" w:eastAsia="楷体"/>
          <w:sz w:val="23"/>
          <w:szCs w:val="23"/>
        </w:rPr>
      </w:pPr>
      <w:r>
        <w:rPr>
          <w:rFonts w:hint="eastAsia" w:ascii="楷体" w:hAnsi="楷体" w:eastAsia="楷体"/>
          <w:sz w:val="23"/>
          <w:szCs w:val="23"/>
        </w:rPr>
        <w:t>对于包括河流在内的城市水体的热环境效应，过去的研究主要基于遥感反演的地表温度数据。相对于通过实地测量获取的气温，遥感地表温度能够提供覆盖更广泛的温度分布信息。然而，相对于地表温度，行人高度处的气温与城市居民的实际感受更直接相关。研究表明，地表温度与气温的空间格局存在差异。由此可见，简单地使用地表温度来反映城市区域的热环境状况是不准确的。其次，受卫星重访周期的限制，遥感图像的时间分辨率相对较低，目前多数基于地表温度的城市水体热环境效应研究仅探讨午后特定时间点的气候特征。然而，对于城市水体热环境效应在居民主要活动时段内随时间的变化及其整体影响还缺乏理解。综上，遥感数据在反映城市水体在行人高度处的热环境效应及其时间变化方面存在不足，需要通过实地测量的方法进行深入探究。</w:t>
      </w:r>
      <w:r>
        <w:rPr>
          <w:rFonts w:ascii="Times New Roman" w:hAnsi="Times New Roman" w:eastAsia="楷体" w:cs="Times New Roman"/>
          <w:sz w:val="23"/>
          <w:szCs w:val="23"/>
        </w:rPr>
        <w:t>【up230320 10:29】</w:t>
      </w:r>
    </w:p>
    <w:p>
      <w:pPr>
        <w:spacing w:line="360" w:lineRule="auto"/>
        <w:ind w:firstLine="465"/>
        <w:rPr>
          <w:rFonts w:ascii="楷体" w:hAnsi="楷体" w:eastAsia="楷体"/>
          <w:sz w:val="23"/>
          <w:szCs w:val="23"/>
        </w:rPr>
      </w:pPr>
      <w:r>
        <w:rPr>
          <w:rFonts w:hint="eastAsia" w:ascii="楷体_x0007_" w:hAnsi="楷体_x0007_" w:eastAsia="楷体_x0007_"/>
          <w:color w:val="000000"/>
          <w:sz w:val="23"/>
          <w:szCs w:val="24"/>
        </w:rPr>
        <w:t>在城市内，</w:t>
      </w:r>
      <w:r>
        <w:rPr>
          <w:rFonts w:hint="eastAsia" w:ascii="楷体_x0007_" w:hAnsi="楷体_x0007_" w:eastAsia="楷体_x0007_"/>
          <w:color w:val="000000"/>
          <w:sz w:val="23"/>
          <w:szCs w:val="24"/>
          <w:highlight w:val="cyan"/>
        </w:rPr>
        <w:t>空间结构、土地覆盖类型等</w:t>
      </w:r>
      <w:r>
        <w:rPr>
          <w:rFonts w:hint="eastAsia" w:ascii="楷体_x0007_" w:hAnsi="楷体_x0007_" w:eastAsia="楷体_x0007_"/>
          <w:color w:val="000000"/>
          <w:sz w:val="23"/>
          <w:szCs w:val="24"/>
        </w:rPr>
        <w:t>因素存在聚类性，</w:t>
      </w:r>
      <w:r>
        <w:rPr>
          <w:rFonts w:hint="eastAsia" w:ascii="Times New Roman" w:hAnsi="Times New Roman" w:eastAsia="Times New Roman"/>
          <w:color w:val="000000"/>
          <w:sz w:val="23"/>
          <w:szCs w:val="24"/>
        </w:rPr>
        <w:t>Stewart</w:t>
      </w:r>
      <w:r>
        <w:rPr>
          <w:rFonts w:hint="eastAsia" w:ascii="楷体_x0007_" w:hAnsi="楷体_x0007_" w:eastAsia="楷体_x0007_"/>
          <w:color w:val="000000"/>
          <w:sz w:val="23"/>
          <w:szCs w:val="24"/>
        </w:rPr>
        <w:t>和</w:t>
      </w:r>
      <w:r>
        <w:rPr>
          <w:rFonts w:hint="eastAsia" w:ascii="Times New Roman" w:hAnsi="Times New Roman" w:eastAsia="Times New Roman"/>
          <w:color w:val="000000"/>
          <w:sz w:val="23"/>
          <w:szCs w:val="24"/>
        </w:rPr>
        <w:t>Oke</w:t>
      </w:r>
      <w:r>
        <w:rPr>
          <w:rFonts w:hint="eastAsia" w:ascii="楷体_x0007_" w:hAnsi="楷体_x0007_" w:eastAsia="楷体_x0007_"/>
          <w:color w:val="000000"/>
          <w:sz w:val="23"/>
          <w:szCs w:val="24"/>
        </w:rPr>
        <w:t>（</w:t>
      </w:r>
      <w:r>
        <w:rPr>
          <w:rFonts w:hint="eastAsia" w:ascii="Times New Roman" w:hAnsi="Times New Roman" w:eastAsia="Times New Roman"/>
          <w:color w:val="000000"/>
          <w:sz w:val="23"/>
          <w:szCs w:val="24"/>
        </w:rPr>
        <w:t>2012</w:t>
      </w:r>
      <w:r>
        <w:rPr>
          <w:rFonts w:hint="eastAsia" w:ascii="楷体_x0007_" w:hAnsi="楷体_x0007_" w:eastAsia="楷体_x0007_"/>
          <w:color w:val="000000"/>
          <w:sz w:val="23"/>
          <w:szCs w:val="24"/>
        </w:rPr>
        <w:t>）据此提出了</w:t>
      </w:r>
      <w:r>
        <w:rPr>
          <w:rFonts w:hint="eastAsia" w:ascii="楷体_x0007_" w:hAnsi="楷体_x0007_" w:eastAsia="楷体_x0007_"/>
          <w:color w:val="000000"/>
          <w:sz w:val="23"/>
          <w:szCs w:val="24"/>
          <w:highlight w:val="cyan"/>
        </w:rPr>
        <w:t>局地气候区</w:t>
      </w:r>
      <w:r>
        <w:rPr>
          <w:rFonts w:hint="eastAsia" w:ascii="楷体_x0007_" w:hAnsi="楷体_x0007_" w:eastAsia="楷体_x0007_"/>
          <w:color w:val="000000"/>
          <w:sz w:val="23"/>
          <w:szCs w:val="24"/>
        </w:rPr>
        <w:t>以表示具有均匀</w:t>
      </w:r>
      <w:r>
        <w:rPr>
          <w:rFonts w:hint="eastAsia" w:ascii="楷体_x0007_" w:hAnsi="楷体_x0007_" w:eastAsia="楷体_x0007_"/>
          <w:color w:val="000000"/>
          <w:sz w:val="23"/>
          <w:szCs w:val="24"/>
          <w:highlight w:val="cyan"/>
        </w:rPr>
        <w:t>表面覆盖物、空间结构、人类活动和材料</w:t>
      </w:r>
      <w:r>
        <w:rPr>
          <w:rFonts w:hint="eastAsia" w:ascii="楷体_x0007_" w:hAnsi="楷体_x0007_" w:eastAsia="楷体_x0007_"/>
          <w:color w:val="000000"/>
          <w:sz w:val="23"/>
          <w:szCs w:val="24"/>
        </w:rPr>
        <w:t>的区域。</w:t>
      </w:r>
      <w:r>
        <w:rPr>
          <w:rFonts w:hint="eastAsia" w:ascii="楷体" w:hAnsi="楷体" w:eastAsia="楷体"/>
          <w:sz w:val="23"/>
          <w:szCs w:val="23"/>
        </w:rPr>
        <w:t>研究发现，表面温度的空间格局</w:t>
      </w:r>
      <w:r>
        <w:rPr>
          <w:rFonts w:hint="eastAsia" w:ascii="楷体" w:hAnsi="楷体" w:eastAsia="楷体"/>
          <w:sz w:val="23"/>
          <w:szCs w:val="23"/>
          <w:highlight w:val="cyan"/>
        </w:rPr>
        <w:t>在不同局地气候区类型之间</w:t>
      </w:r>
      <w:r>
        <w:rPr>
          <w:rFonts w:hint="eastAsia" w:ascii="楷体" w:hAnsi="楷体" w:eastAsia="楷体"/>
          <w:sz w:val="23"/>
          <w:szCs w:val="23"/>
        </w:rPr>
        <w:t>有较大的差异，对应差值受</w:t>
      </w:r>
      <w:r>
        <w:rPr>
          <w:rFonts w:hint="eastAsia" w:ascii="楷体" w:hAnsi="楷体" w:eastAsia="楷体"/>
          <w:sz w:val="23"/>
          <w:szCs w:val="23"/>
          <w:highlight w:val="cyan"/>
        </w:rPr>
        <w:t>时间和背景气候</w:t>
      </w:r>
      <w:r>
        <w:rPr>
          <w:rFonts w:hint="eastAsia" w:ascii="楷体" w:hAnsi="楷体" w:eastAsia="楷体"/>
          <w:sz w:val="23"/>
          <w:szCs w:val="23"/>
        </w:rPr>
        <w:t>的影响。根据重庆的</w:t>
      </w:r>
      <w:r>
        <w:rPr>
          <w:rFonts w:hint="eastAsia" w:ascii="楷体" w:hAnsi="楷体" w:eastAsia="楷体"/>
          <w:sz w:val="23"/>
          <w:szCs w:val="23"/>
          <w:highlight w:val="cyan"/>
        </w:rPr>
        <w:t>典型城市特征</w:t>
      </w:r>
      <w:r>
        <w:rPr>
          <w:rFonts w:hint="eastAsia" w:ascii="楷体" w:hAnsi="楷体" w:eastAsia="楷体"/>
          <w:sz w:val="23"/>
          <w:szCs w:val="23"/>
        </w:rPr>
        <w:t>，本项目将选择</w:t>
      </w:r>
      <w:r>
        <w:rPr>
          <w:rFonts w:hint="eastAsia" w:ascii="楷体" w:hAnsi="楷体" w:eastAsia="楷体"/>
          <w:sz w:val="23"/>
          <w:szCs w:val="23"/>
          <w:highlight w:val="cyan"/>
        </w:rPr>
        <w:t>紧凑型中低层建筑街区、开放型高层建筑街区和大型低层建筑街区</w:t>
      </w:r>
      <w:r>
        <w:rPr>
          <w:rFonts w:hint="eastAsia" w:ascii="楷体" w:hAnsi="楷体" w:eastAsia="楷体"/>
          <w:sz w:val="23"/>
          <w:szCs w:val="23"/>
        </w:rPr>
        <w:t>这</w:t>
      </w:r>
      <w:r>
        <w:rPr>
          <w:rFonts w:ascii="Times New Roman" w:hAnsi="Times New Roman" w:eastAsia="楷体" w:cs="Times New Roman"/>
          <w:sz w:val="23"/>
          <w:szCs w:val="23"/>
        </w:rPr>
        <w:t>3</w:t>
      </w:r>
      <w:r>
        <w:rPr>
          <w:rFonts w:hint="eastAsia" w:ascii="楷体" w:hAnsi="楷体" w:eastAsia="楷体"/>
          <w:sz w:val="23"/>
          <w:szCs w:val="23"/>
        </w:rPr>
        <w:t>个局地气候区类型开展研究，以深入理解</w:t>
      </w:r>
      <w:r>
        <w:rPr>
          <w:rFonts w:hint="eastAsia" w:ascii="楷体" w:hAnsi="楷体" w:eastAsia="楷体"/>
          <w:sz w:val="23"/>
          <w:szCs w:val="23"/>
          <w:highlight w:val="cyan"/>
        </w:rPr>
        <w:t>行人高度处</w:t>
      </w:r>
      <w:r>
        <w:rPr>
          <w:rFonts w:hint="eastAsia" w:ascii="楷体" w:hAnsi="楷体" w:eastAsia="楷体"/>
          <w:sz w:val="23"/>
          <w:szCs w:val="23"/>
        </w:rPr>
        <w:t>城市河流的热环境效应</w:t>
      </w:r>
      <w:r>
        <w:rPr>
          <w:rFonts w:hint="eastAsia" w:ascii="楷体" w:hAnsi="楷体" w:eastAsia="楷体"/>
          <w:sz w:val="23"/>
          <w:szCs w:val="23"/>
          <w:highlight w:val="cyan"/>
        </w:rPr>
        <w:t>在不同局地气候区类型之间</w:t>
      </w:r>
      <w:r>
        <w:rPr>
          <w:rFonts w:hint="eastAsia" w:ascii="楷体" w:hAnsi="楷体" w:eastAsia="楷体"/>
          <w:sz w:val="23"/>
          <w:szCs w:val="23"/>
        </w:rPr>
        <w:t>的差异性。</w:t>
      </w:r>
      <w:r>
        <w:rPr>
          <w:rFonts w:ascii="Times New Roman" w:hAnsi="Times New Roman" w:eastAsia="楷体" w:cs="Times New Roman"/>
          <w:sz w:val="23"/>
          <w:szCs w:val="23"/>
        </w:rPr>
        <w:t>【up230220 10:58】</w:t>
      </w:r>
    </w:p>
    <w:p>
      <w:pPr>
        <w:spacing w:line="360" w:lineRule="auto"/>
        <w:ind w:firstLine="465"/>
        <w:rPr>
          <w:rFonts w:ascii="楷体" w:hAnsi="楷体" w:eastAsia="楷体"/>
          <w:sz w:val="23"/>
          <w:szCs w:val="23"/>
        </w:rPr>
      </w:pPr>
      <w:r>
        <w:rPr>
          <w:rFonts w:hint="eastAsia" w:ascii="楷体" w:hAnsi="楷体" w:eastAsia="楷体"/>
          <w:sz w:val="23"/>
          <w:szCs w:val="23"/>
        </w:rPr>
        <w:t>在</w:t>
      </w:r>
      <w:r>
        <w:rPr>
          <w:rFonts w:hint="eastAsia" w:ascii="楷体" w:hAnsi="楷体" w:eastAsia="楷体"/>
          <w:sz w:val="23"/>
          <w:szCs w:val="23"/>
          <w:highlight w:val="cyan"/>
        </w:rPr>
        <w:t>城市水体热环境效应</w:t>
      </w:r>
      <w:r>
        <w:rPr>
          <w:rFonts w:hint="eastAsia" w:ascii="楷体" w:hAnsi="楷体" w:eastAsia="楷体"/>
          <w:sz w:val="23"/>
          <w:szCs w:val="23"/>
        </w:rPr>
        <w:t>的影响因素方面，以往的研究主要关注</w:t>
      </w:r>
      <w:r>
        <w:rPr>
          <w:rFonts w:hint="eastAsia" w:ascii="楷体" w:hAnsi="楷体" w:eastAsia="楷体"/>
          <w:sz w:val="23"/>
          <w:szCs w:val="23"/>
          <w:highlight w:val="cyan"/>
        </w:rPr>
        <w:t>水体自身的形态特征</w:t>
      </w:r>
      <w:r>
        <w:rPr>
          <w:rFonts w:hint="eastAsia" w:ascii="楷体" w:hAnsi="楷体" w:eastAsia="楷体"/>
          <w:sz w:val="23"/>
          <w:szCs w:val="23"/>
        </w:rPr>
        <w:t>和</w:t>
      </w:r>
      <w:r>
        <w:rPr>
          <w:rFonts w:hint="eastAsia" w:ascii="楷体" w:hAnsi="楷体" w:eastAsia="楷体"/>
          <w:sz w:val="23"/>
          <w:szCs w:val="23"/>
          <w:highlight w:val="cyan"/>
        </w:rPr>
        <w:t>周边的土地覆盖特征</w:t>
      </w:r>
      <w:r>
        <w:rPr>
          <w:rFonts w:hint="eastAsia" w:ascii="楷体" w:hAnsi="楷体" w:eastAsia="楷体"/>
          <w:sz w:val="23"/>
          <w:szCs w:val="23"/>
        </w:rPr>
        <w:t>，而对</w:t>
      </w:r>
      <w:r>
        <w:rPr>
          <w:rFonts w:hint="eastAsia" w:ascii="楷体" w:hAnsi="楷体" w:eastAsia="楷体"/>
          <w:sz w:val="23"/>
          <w:szCs w:val="23"/>
          <w:highlight w:val="cyan"/>
        </w:rPr>
        <w:t>建筑高度等三维形态特征的</w:t>
      </w:r>
      <w:r>
        <w:rPr>
          <w:rFonts w:hint="eastAsia" w:ascii="楷体" w:hAnsi="楷体" w:eastAsia="楷体"/>
          <w:sz w:val="23"/>
          <w:szCs w:val="23"/>
        </w:rPr>
        <w:t>相关影响理解有限。事实上，三维形态特征对</w:t>
      </w:r>
      <w:r>
        <w:rPr>
          <w:rFonts w:hint="eastAsia" w:ascii="楷体" w:hAnsi="楷体" w:eastAsia="楷体"/>
          <w:sz w:val="23"/>
          <w:szCs w:val="23"/>
          <w:highlight w:val="cyan"/>
        </w:rPr>
        <w:t>城市气候</w:t>
      </w:r>
      <w:r>
        <w:rPr>
          <w:rFonts w:hint="eastAsia" w:ascii="楷体" w:hAnsi="楷体" w:eastAsia="楷体"/>
          <w:sz w:val="23"/>
          <w:szCs w:val="23"/>
        </w:rPr>
        <w:t>起着</w:t>
      </w:r>
      <w:r>
        <w:rPr>
          <w:rFonts w:hint="eastAsia" w:ascii="楷体" w:hAnsi="楷体" w:eastAsia="楷体"/>
          <w:sz w:val="23"/>
          <w:szCs w:val="23"/>
          <w:highlight w:val="cyan"/>
        </w:rPr>
        <w:t>至关重要</w:t>
      </w:r>
      <w:r>
        <w:rPr>
          <w:rFonts w:hint="eastAsia" w:ascii="楷体" w:hAnsi="楷体" w:eastAsia="楷体"/>
          <w:sz w:val="23"/>
          <w:szCs w:val="23"/>
        </w:rPr>
        <w:t>的作用</w:t>
      </w:r>
      <w:r>
        <w:rPr>
          <w:rFonts w:ascii="Times New Roman" w:hAnsi="Times New Roman" w:eastAsia="楷体" w:cs="Times New Roman"/>
          <w:sz w:val="23"/>
          <w:szCs w:val="23"/>
        </w:rPr>
        <w:t>（Alavipanah et al., 2018）</w:t>
      </w:r>
      <w:r>
        <w:rPr>
          <w:rFonts w:hint="eastAsia" w:ascii="楷体" w:hAnsi="楷体" w:eastAsia="楷体"/>
          <w:sz w:val="23"/>
          <w:szCs w:val="23"/>
        </w:rPr>
        <w:t>。一项基于</w:t>
      </w:r>
      <w:r>
        <w:rPr>
          <w:rFonts w:hint="eastAsia" w:ascii="楷体" w:hAnsi="楷体" w:eastAsia="楷体"/>
          <w:sz w:val="23"/>
          <w:szCs w:val="23"/>
          <w:highlight w:val="cyan"/>
        </w:rPr>
        <w:t>实测气象数据</w:t>
      </w:r>
      <w:r>
        <w:rPr>
          <w:rFonts w:hint="eastAsia" w:ascii="楷体" w:hAnsi="楷体" w:eastAsia="楷体"/>
          <w:sz w:val="23"/>
          <w:szCs w:val="23"/>
        </w:rPr>
        <w:t>的研究表明，相对于</w:t>
      </w:r>
      <w:r>
        <w:rPr>
          <w:rFonts w:hint="eastAsia" w:ascii="楷体" w:hAnsi="楷体" w:eastAsia="楷体"/>
          <w:sz w:val="23"/>
          <w:szCs w:val="23"/>
          <w:highlight w:val="cyan"/>
        </w:rPr>
        <w:t>二维形态特征</w:t>
      </w:r>
      <w:r>
        <w:rPr>
          <w:rFonts w:hint="eastAsia" w:ascii="楷体" w:hAnsi="楷体" w:eastAsia="楷体"/>
          <w:sz w:val="23"/>
          <w:szCs w:val="23"/>
        </w:rPr>
        <w:t>（如植被覆盖率、建筑覆盖率），</w:t>
      </w:r>
      <w:r>
        <w:rPr>
          <w:rFonts w:hint="eastAsia" w:ascii="楷体" w:hAnsi="楷体" w:eastAsia="楷体"/>
          <w:sz w:val="23"/>
          <w:szCs w:val="23"/>
          <w:highlight w:val="cyan"/>
        </w:rPr>
        <w:t>三维形态特征</w:t>
      </w:r>
      <w:r>
        <w:rPr>
          <w:rFonts w:hint="eastAsia" w:ascii="楷体" w:hAnsi="楷体" w:eastAsia="楷体"/>
          <w:sz w:val="23"/>
          <w:szCs w:val="23"/>
        </w:rPr>
        <w:t>在预测气温方面</w:t>
      </w:r>
      <w:r>
        <w:rPr>
          <w:rFonts w:hint="eastAsia" w:ascii="楷体" w:hAnsi="楷体" w:eastAsia="楷体"/>
          <w:sz w:val="23"/>
          <w:szCs w:val="23"/>
          <w:highlight w:val="cyan"/>
        </w:rPr>
        <w:t>表现更好</w:t>
      </w:r>
      <w:r>
        <w:rPr>
          <w:rFonts w:ascii="Times New Roman" w:hAnsi="Times New Roman" w:eastAsia="楷体" w:cs="Times New Roman"/>
          <w:sz w:val="23"/>
          <w:szCs w:val="23"/>
        </w:rPr>
        <w:t>（Tian et al., 2019）</w:t>
      </w:r>
      <w:r>
        <w:rPr>
          <w:rFonts w:hint="eastAsia" w:ascii="楷体" w:hAnsi="楷体" w:eastAsia="楷体"/>
          <w:sz w:val="23"/>
          <w:szCs w:val="23"/>
        </w:rPr>
        <w:t>。目前，相对于</w:t>
      </w:r>
      <w:r>
        <w:rPr>
          <w:rFonts w:hint="eastAsia" w:ascii="楷体" w:hAnsi="楷体" w:eastAsia="楷体"/>
          <w:sz w:val="23"/>
          <w:szCs w:val="23"/>
          <w:highlight w:val="cyan"/>
        </w:rPr>
        <w:t>绿地周边等</w:t>
      </w:r>
      <w:r>
        <w:rPr>
          <w:rFonts w:hint="eastAsia" w:ascii="楷体" w:hAnsi="楷体" w:eastAsia="楷体"/>
          <w:sz w:val="23"/>
          <w:szCs w:val="23"/>
        </w:rPr>
        <w:t>其它区域类型，</w:t>
      </w:r>
      <w:r>
        <w:rPr>
          <w:rFonts w:hint="eastAsia" w:ascii="楷体" w:hAnsi="楷体" w:eastAsia="楷体"/>
          <w:sz w:val="23"/>
          <w:szCs w:val="23"/>
          <w:highlight w:val="cyan"/>
        </w:rPr>
        <w:t>城市滨江地区</w:t>
      </w:r>
      <w:r>
        <w:rPr>
          <w:rFonts w:hint="eastAsia" w:ascii="楷体" w:hAnsi="楷体" w:eastAsia="楷体"/>
          <w:sz w:val="23"/>
          <w:szCs w:val="23"/>
        </w:rPr>
        <w:t>的</w:t>
      </w:r>
      <w:r>
        <w:rPr>
          <w:rFonts w:hint="eastAsia" w:ascii="楷体" w:hAnsi="楷体" w:eastAsia="楷体"/>
          <w:sz w:val="23"/>
          <w:szCs w:val="23"/>
          <w:highlight w:val="cyan"/>
        </w:rPr>
        <w:t>三维形态特征与气候关系</w:t>
      </w:r>
      <w:r>
        <w:rPr>
          <w:rFonts w:hint="eastAsia" w:ascii="楷体" w:hAnsi="楷体" w:eastAsia="楷体"/>
          <w:sz w:val="23"/>
          <w:szCs w:val="23"/>
        </w:rPr>
        <w:t>的相关研究缺乏，这不利于对</w:t>
      </w:r>
      <w:r>
        <w:rPr>
          <w:rFonts w:hint="eastAsia" w:ascii="楷体" w:hAnsi="楷体" w:eastAsia="楷体"/>
          <w:sz w:val="23"/>
          <w:szCs w:val="23"/>
          <w:highlight w:val="cyan"/>
        </w:rPr>
        <w:t>该区域</w:t>
      </w:r>
      <w:r>
        <w:rPr>
          <w:rFonts w:hint="eastAsia" w:ascii="楷体" w:hAnsi="楷体" w:eastAsia="楷体"/>
          <w:sz w:val="23"/>
          <w:szCs w:val="23"/>
        </w:rPr>
        <w:t>气候的全面理解</w:t>
      </w:r>
      <w:r>
        <w:rPr>
          <w:rFonts w:ascii="Times New Roman" w:hAnsi="Times New Roman" w:eastAsia="楷体" w:cs="Times New Roman"/>
          <w:sz w:val="23"/>
          <w:szCs w:val="23"/>
        </w:rPr>
        <w:t>（Ampatzidis et al., 2020；Cheval et al., 2020; Wang et al., 2021；Wu et al., 2018；Yang et al., 2023）</w:t>
      </w:r>
      <w:r>
        <w:rPr>
          <w:rFonts w:hint="eastAsia" w:ascii="楷体" w:hAnsi="楷体" w:eastAsia="楷体"/>
          <w:sz w:val="23"/>
          <w:szCs w:val="23"/>
        </w:rPr>
        <w:t>。</w:t>
      </w:r>
      <w:r>
        <w:rPr>
          <w:rFonts w:ascii="Times New Roman" w:hAnsi="Times New Roman" w:eastAsia="楷体" w:cs="Times New Roman"/>
          <w:sz w:val="23"/>
          <w:szCs w:val="23"/>
        </w:rPr>
        <w:t>【up230220 1</w:t>
      </w:r>
      <w:r>
        <w:rPr>
          <w:rFonts w:hint="eastAsia" w:ascii="Times New Roman" w:hAnsi="Times New Roman" w:eastAsia="楷体" w:cs="Times New Roman"/>
          <w:sz w:val="23"/>
          <w:szCs w:val="23"/>
        </w:rPr>
        <w:t>1</w:t>
      </w:r>
      <w:r>
        <w:rPr>
          <w:rFonts w:ascii="Times New Roman" w:hAnsi="Times New Roman" w:eastAsia="楷体" w:cs="Times New Roman"/>
          <w:sz w:val="23"/>
          <w:szCs w:val="23"/>
        </w:rPr>
        <w:t>:</w:t>
      </w:r>
      <w:r>
        <w:rPr>
          <w:rFonts w:hint="eastAsia" w:ascii="Times New Roman" w:hAnsi="Times New Roman" w:eastAsia="楷体" w:cs="Times New Roman"/>
          <w:sz w:val="23"/>
          <w:szCs w:val="23"/>
        </w:rPr>
        <w:t>43】</w:t>
      </w:r>
    </w:p>
    <w:p>
      <w:pPr>
        <w:spacing w:line="360" w:lineRule="auto"/>
        <w:ind w:firstLine="465"/>
        <w:rPr>
          <w:rFonts w:ascii="楷体" w:hAnsi="楷体" w:eastAsia="楷体"/>
          <w:sz w:val="23"/>
          <w:szCs w:val="23"/>
        </w:rPr>
      </w:pPr>
      <w:r>
        <w:rPr>
          <w:rFonts w:hint="eastAsia" w:ascii="楷体" w:hAnsi="楷体" w:eastAsia="楷体"/>
          <w:sz w:val="23"/>
          <w:szCs w:val="23"/>
        </w:rPr>
        <w:t>城市气候研究的</w:t>
      </w:r>
      <w:r>
        <w:rPr>
          <w:rFonts w:hint="eastAsia" w:ascii="楷体" w:hAnsi="楷体" w:eastAsia="楷体"/>
          <w:sz w:val="23"/>
          <w:szCs w:val="23"/>
          <w:highlight w:val="cyan"/>
        </w:rPr>
        <w:t>一个重要目的</w:t>
      </w:r>
      <w:r>
        <w:rPr>
          <w:rFonts w:hint="eastAsia" w:ascii="楷体" w:hAnsi="楷体" w:eastAsia="楷体"/>
          <w:sz w:val="23"/>
          <w:szCs w:val="23"/>
        </w:rPr>
        <w:t>在于通过探究</w:t>
      </w:r>
      <w:r>
        <w:rPr>
          <w:rFonts w:hint="eastAsia" w:ascii="楷体" w:hAnsi="楷体" w:eastAsia="楷体"/>
          <w:sz w:val="23"/>
          <w:szCs w:val="23"/>
          <w:highlight w:val="cyan"/>
        </w:rPr>
        <w:t>城市区域内气象变量</w:t>
      </w:r>
      <w:r>
        <w:rPr>
          <w:rFonts w:hint="eastAsia" w:ascii="楷体" w:hAnsi="楷体" w:eastAsia="楷体"/>
          <w:sz w:val="23"/>
          <w:szCs w:val="23"/>
        </w:rPr>
        <w:t>对</w:t>
      </w:r>
      <w:r>
        <w:rPr>
          <w:rFonts w:hint="eastAsia" w:ascii="楷体" w:hAnsi="楷体" w:eastAsia="楷体"/>
          <w:sz w:val="23"/>
          <w:szCs w:val="23"/>
          <w:highlight w:val="cyan"/>
        </w:rPr>
        <w:t>三维形态、土地覆盖特征等因素</w:t>
      </w:r>
      <w:r>
        <w:rPr>
          <w:rFonts w:hint="eastAsia" w:ascii="楷体" w:hAnsi="楷体" w:eastAsia="楷体"/>
          <w:sz w:val="23"/>
          <w:szCs w:val="23"/>
        </w:rPr>
        <w:t>的响应来为</w:t>
      </w:r>
      <w:r>
        <w:rPr>
          <w:rFonts w:hint="eastAsia" w:ascii="楷体" w:hAnsi="楷体" w:eastAsia="楷体"/>
          <w:sz w:val="23"/>
          <w:szCs w:val="23"/>
          <w:highlight w:val="cyan"/>
        </w:rPr>
        <w:t>政策制定者和规划人员</w:t>
      </w:r>
      <w:r>
        <w:rPr>
          <w:rFonts w:hint="eastAsia" w:ascii="楷体" w:hAnsi="楷体" w:eastAsia="楷体"/>
          <w:sz w:val="23"/>
          <w:szCs w:val="23"/>
        </w:rPr>
        <w:t>提供参考依据。可用于</w:t>
      </w:r>
      <w:r>
        <w:rPr>
          <w:rFonts w:hint="eastAsia" w:ascii="楷体" w:hAnsi="楷体" w:eastAsia="楷体"/>
          <w:sz w:val="23"/>
          <w:szCs w:val="23"/>
          <w:highlight w:val="cyan"/>
        </w:rPr>
        <w:t>调节城市气候</w:t>
      </w:r>
      <w:r>
        <w:rPr>
          <w:rFonts w:hint="eastAsia" w:ascii="楷体" w:hAnsi="楷体" w:eastAsia="楷体"/>
          <w:sz w:val="23"/>
          <w:szCs w:val="23"/>
        </w:rPr>
        <w:t>的方法包括：使用</w:t>
      </w:r>
      <w:r>
        <w:rPr>
          <w:rFonts w:hint="eastAsia" w:ascii="楷体" w:hAnsi="楷体" w:eastAsia="楷体"/>
          <w:sz w:val="23"/>
          <w:szCs w:val="23"/>
          <w:highlight w:val="cyan"/>
        </w:rPr>
        <w:t>具有不同热属性</w:t>
      </w:r>
      <w:r>
        <w:rPr>
          <w:rFonts w:hint="eastAsia" w:ascii="楷体" w:hAnsi="楷体" w:eastAsia="楷体"/>
          <w:sz w:val="23"/>
          <w:szCs w:val="23"/>
        </w:rPr>
        <w:t>的建筑表面材料、改变</w:t>
      </w:r>
      <w:r>
        <w:rPr>
          <w:rFonts w:hint="eastAsia" w:ascii="楷体" w:hAnsi="楷体" w:eastAsia="楷体"/>
          <w:sz w:val="23"/>
          <w:szCs w:val="23"/>
          <w:highlight w:val="cyan"/>
        </w:rPr>
        <w:t>土地覆盖类型</w:t>
      </w:r>
      <w:r>
        <w:rPr>
          <w:rFonts w:hint="eastAsia" w:ascii="楷体" w:hAnsi="楷体" w:eastAsia="楷体"/>
          <w:sz w:val="23"/>
          <w:szCs w:val="23"/>
        </w:rPr>
        <w:t>和</w:t>
      </w:r>
      <w:r>
        <w:rPr>
          <w:rFonts w:hint="eastAsia" w:ascii="楷体" w:hAnsi="楷体" w:eastAsia="楷体"/>
          <w:sz w:val="23"/>
          <w:szCs w:val="23"/>
          <w:highlight w:val="cyan"/>
        </w:rPr>
        <w:t>调整空间形态布局等</w:t>
      </w:r>
      <w:r>
        <w:rPr>
          <w:rFonts w:ascii="Times New Roman" w:hAnsi="Times New Roman" w:eastAsia="楷体" w:cs="Times New Roman"/>
          <w:sz w:val="23"/>
          <w:szCs w:val="23"/>
        </w:rPr>
        <w:t>（Mohajerani et al., 2017; Pan et al., 2019; Shareef et al., 2020；任超等，2014）。</w:t>
      </w:r>
      <w:r>
        <w:rPr>
          <w:rFonts w:hint="eastAsia" w:ascii="楷体" w:hAnsi="楷体" w:eastAsia="楷体"/>
          <w:sz w:val="23"/>
          <w:szCs w:val="23"/>
        </w:rPr>
        <w:t>目前，由于对</w:t>
      </w:r>
      <w:r>
        <w:rPr>
          <w:rFonts w:hint="eastAsia" w:ascii="楷体" w:hAnsi="楷体" w:eastAsia="楷体"/>
          <w:sz w:val="23"/>
          <w:szCs w:val="23"/>
          <w:highlight w:val="cyan"/>
        </w:rPr>
        <w:t>城市滨江地区</w:t>
      </w:r>
      <w:r>
        <w:rPr>
          <w:rFonts w:hint="eastAsia" w:ascii="楷体" w:hAnsi="楷体" w:eastAsia="楷体"/>
          <w:sz w:val="23"/>
          <w:szCs w:val="23"/>
        </w:rPr>
        <w:t>气候特征的理解不足，还缺乏足够的</w:t>
      </w:r>
      <w:r>
        <w:rPr>
          <w:rFonts w:hint="eastAsia" w:ascii="楷体" w:hAnsi="楷体" w:eastAsia="楷体"/>
          <w:sz w:val="23"/>
          <w:szCs w:val="23"/>
          <w:highlight w:val="cyan"/>
        </w:rPr>
        <w:t>城市规划手段</w:t>
      </w:r>
      <w:r>
        <w:rPr>
          <w:rFonts w:hint="eastAsia" w:ascii="楷体" w:hAnsi="楷体" w:eastAsia="楷体"/>
          <w:sz w:val="23"/>
          <w:szCs w:val="23"/>
        </w:rPr>
        <w:t>以通过充分利用</w:t>
      </w:r>
      <w:r>
        <w:rPr>
          <w:rFonts w:hint="eastAsia" w:ascii="楷体" w:hAnsi="楷体" w:eastAsia="楷体"/>
          <w:sz w:val="23"/>
          <w:szCs w:val="23"/>
          <w:highlight w:val="cyan"/>
        </w:rPr>
        <w:t>水体的热环境效应</w:t>
      </w:r>
      <w:r>
        <w:rPr>
          <w:rFonts w:hint="eastAsia" w:ascii="楷体" w:hAnsi="楷体" w:eastAsia="楷体"/>
          <w:sz w:val="23"/>
          <w:szCs w:val="23"/>
        </w:rPr>
        <w:t>来对区域气候进行调节。</w:t>
      </w:r>
      <w:r>
        <w:rPr>
          <w:rFonts w:ascii="Times New Roman" w:hAnsi="Times New Roman" w:eastAsia="楷体" w:cs="Times New Roman"/>
          <w:sz w:val="23"/>
          <w:szCs w:val="23"/>
        </w:rPr>
        <w:t>【up230220 1</w:t>
      </w:r>
      <w:r>
        <w:rPr>
          <w:rFonts w:hint="eastAsia" w:ascii="Times New Roman" w:hAnsi="Times New Roman" w:eastAsia="楷体" w:cs="Times New Roman"/>
          <w:sz w:val="23"/>
          <w:szCs w:val="23"/>
        </w:rPr>
        <w:t>3</w:t>
      </w:r>
      <w:r>
        <w:rPr>
          <w:rFonts w:ascii="Times New Roman" w:hAnsi="Times New Roman" w:eastAsia="楷体" w:cs="Times New Roman"/>
          <w:sz w:val="23"/>
          <w:szCs w:val="23"/>
        </w:rPr>
        <w:t>:</w:t>
      </w:r>
      <w:r>
        <w:rPr>
          <w:rFonts w:hint="eastAsia" w:ascii="Times New Roman" w:hAnsi="Times New Roman" w:eastAsia="楷体" w:cs="Times New Roman"/>
          <w:sz w:val="23"/>
          <w:szCs w:val="23"/>
        </w:rPr>
        <w:t>58】</w:t>
      </w:r>
    </w:p>
    <w:p>
      <w:pPr>
        <w:spacing w:line="360" w:lineRule="auto"/>
        <w:rPr>
          <w:rFonts w:ascii="楷体" w:hAnsi="楷体" w:eastAsia="楷体"/>
          <w:sz w:val="23"/>
          <w:szCs w:val="23"/>
        </w:rPr>
      </w:pPr>
    </w:p>
    <w:p>
      <w:pPr>
        <w:pStyle w:val="3"/>
        <w:numPr>
          <w:ilvl w:val="0"/>
          <w:numId w:val="1"/>
        </w:numPr>
        <w:spacing w:line="360" w:lineRule="auto"/>
      </w:pPr>
      <w:r>
        <w:rPr>
          <w:rFonts w:hint="eastAsia" w:ascii="黑体" w:eastAsia="黑体" w:cs="黑体"/>
        </w:rPr>
        <w:t>研究内容</w:t>
      </w:r>
      <w:r>
        <w:rPr>
          <w:rFonts w:hint="eastAsia"/>
        </w:rPr>
        <w:t>（研究对象，拟解决的关键科学问题，研究目标，限</w:t>
      </w:r>
      <w:r>
        <w:t xml:space="preserve">2000 </w:t>
      </w:r>
      <w:r>
        <w:rPr>
          <w:rFonts w:hint="eastAsia"/>
        </w:rPr>
        <w:t>字）</w:t>
      </w:r>
    </w:p>
    <w:p>
      <w:pPr>
        <w:spacing w:line="360" w:lineRule="auto"/>
        <w:rPr>
          <w:rFonts w:ascii="Times New Roman" w:hAnsi="Times New Roman" w:eastAsia="楷体" w:cs="Times New Roman"/>
          <w:sz w:val="23"/>
          <w:szCs w:val="23"/>
        </w:rPr>
      </w:pPr>
      <w:r>
        <w:rPr>
          <w:rFonts w:ascii="Times New Roman" w:hAnsi="Times New Roman" w:eastAsia="楷体" w:cs="Times New Roman"/>
          <w:sz w:val="23"/>
          <w:szCs w:val="23"/>
        </w:rPr>
        <w:t>2.1. 研究内容</w:t>
      </w:r>
    </w:p>
    <w:p>
      <w:pPr>
        <w:spacing w:line="360" w:lineRule="auto"/>
        <w:rPr>
          <w:rFonts w:ascii="楷体" w:hAnsi="楷体" w:eastAsia="楷体"/>
          <w:sz w:val="23"/>
          <w:szCs w:val="23"/>
        </w:rPr>
      </w:pPr>
      <w:bookmarkStart w:id="2" w:name="OLE_LINK2"/>
      <w:r>
        <w:rPr>
          <w:rFonts w:ascii="Times New Roman" w:hAnsi="Times New Roman" w:eastAsia="楷体" w:cs="Times New Roman"/>
          <w:sz w:val="23"/>
          <w:szCs w:val="23"/>
        </w:rPr>
        <w:t>（1）城市</w:t>
      </w:r>
      <w:r>
        <w:rPr>
          <w:rFonts w:hint="eastAsia" w:ascii="楷体" w:hAnsi="楷体" w:eastAsia="楷体"/>
          <w:sz w:val="23"/>
          <w:szCs w:val="23"/>
        </w:rPr>
        <w:t>滨江地区</w:t>
      </w:r>
      <w:r>
        <w:rPr>
          <w:rFonts w:hint="eastAsia" w:ascii="楷体" w:hAnsi="楷体" w:eastAsia="楷体"/>
          <w:sz w:val="23"/>
          <w:szCs w:val="23"/>
          <w:highlight w:val="cyan"/>
        </w:rPr>
        <w:t>气候及其驱动机制</w:t>
      </w:r>
      <w:r>
        <w:rPr>
          <w:rFonts w:hint="eastAsia" w:ascii="楷体" w:hAnsi="楷体" w:eastAsia="楷体"/>
          <w:sz w:val="23"/>
          <w:szCs w:val="23"/>
        </w:rPr>
        <w:t>分析</w:t>
      </w:r>
    </w:p>
    <w:p>
      <w:pPr>
        <w:spacing w:line="360" w:lineRule="auto"/>
        <w:ind w:firstLine="460" w:firstLineChars="200"/>
        <w:rPr>
          <w:rFonts w:ascii="楷体" w:hAnsi="楷体" w:eastAsia="楷体"/>
          <w:sz w:val="23"/>
          <w:szCs w:val="23"/>
        </w:rPr>
      </w:pPr>
      <w:r>
        <w:rPr>
          <w:rFonts w:hint="eastAsia" w:ascii="楷体" w:hAnsi="楷体" w:eastAsia="楷体"/>
          <w:sz w:val="23"/>
          <w:szCs w:val="23"/>
        </w:rPr>
        <w:t>在重庆市，</w:t>
      </w:r>
      <w:r>
        <w:rPr>
          <w:rFonts w:ascii="Times New Roman" w:hAnsi="Times New Roman" w:eastAsia="楷体" w:cs="Times New Roman"/>
          <w:sz w:val="23"/>
          <w:szCs w:val="23"/>
        </w:rPr>
        <w:t>针对3个典型的</w:t>
      </w:r>
      <w:r>
        <w:rPr>
          <w:rFonts w:ascii="Times New Roman" w:hAnsi="Times New Roman" w:eastAsia="楷体" w:cs="Times New Roman"/>
          <w:sz w:val="23"/>
          <w:szCs w:val="23"/>
          <w:highlight w:val="cyan"/>
        </w:rPr>
        <w:t>局地气候区类型</w:t>
      </w:r>
      <w:r>
        <w:rPr>
          <w:rFonts w:ascii="Times New Roman" w:hAnsi="Times New Roman" w:eastAsia="楷体" w:cs="Times New Roman"/>
          <w:sz w:val="23"/>
          <w:szCs w:val="23"/>
        </w:rPr>
        <w:t>（紧凑型中低层建筑</w:t>
      </w:r>
      <w:r>
        <w:rPr>
          <w:rFonts w:ascii="Times New Roman" w:hAnsi="Times New Roman" w:eastAsia="楷体" w:cs="Times New Roman"/>
          <w:sz w:val="23"/>
          <w:szCs w:val="23"/>
          <w:highlight w:val="magenta"/>
        </w:rPr>
        <w:t>街区</w:t>
      </w:r>
      <w:r>
        <w:rPr>
          <w:rFonts w:ascii="Times New Roman" w:hAnsi="Times New Roman" w:eastAsia="楷体" w:cs="Times New Roman"/>
          <w:sz w:val="23"/>
          <w:szCs w:val="23"/>
        </w:rPr>
        <w:t>、开放型高层建筑</w:t>
      </w:r>
      <w:r>
        <w:rPr>
          <w:rFonts w:ascii="Times New Roman" w:hAnsi="Times New Roman" w:eastAsia="楷体" w:cs="Times New Roman"/>
          <w:sz w:val="23"/>
          <w:szCs w:val="23"/>
          <w:highlight w:val="magenta"/>
        </w:rPr>
        <w:t>街区</w:t>
      </w:r>
      <w:r>
        <w:rPr>
          <w:rFonts w:ascii="Times New Roman" w:hAnsi="Times New Roman" w:eastAsia="楷体" w:cs="Times New Roman"/>
          <w:sz w:val="23"/>
          <w:szCs w:val="23"/>
        </w:rPr>
        <w:t>和</w:t>
      </w:r>
      <w:r>
        <w:rPr>
          <w:rFonts w:hint="eastAsia" w:ascii="Times New Roman" w:hAnsi="Times New Roman" w:eastAsia="楷体" w:cs="Times New Roman"/>
          <w:sz w:val="23"/>
          <w:szCs w:val="23"/>
        </w:rPr>
        <w:t>大型低层建筑</w:t>
      </w:r>
      <w:r>
        <w:rPr>
          <w:rFonts w:hint="eastAsia" w:ascii="Times New Roman" w:hAnsi="Times New Roman" w:eastAsia="楷体" w:cs="Times New Roman"/>
          <w:sz w:val="23"/>
          <w:szCs w:val="23"/>
          <w:highlight w:val="magenta"/>
        </w:rPr>
        <w:t>街区</w:t>
      </w:r>
      <w:r>
        <w:rPr>
          <w:rFonts w:ascii="Times New Roman" w:hAnsi="Times New Roman" w:eastAsia="楷体" w:cs="Times New Roman"/>
          <w:sz w:val="23"/>
          <w:szCs w:val="23"/>
        </w:rPr>
        <w:t>）各选择</w:t>
      </w:r>
      <w:r>
        <w:rPr>
          <w:rFonts w:hint="eastAsia" w:ascii="楷体" w:hAnsi="楷体" w:eastAsia="楷体"/>
          <w:sz w:val="23"/>
          <w:szCs w:val="23"/>
        </w:rPr>
        <w:t>一个</w:t>
      </w:r>
      <w:r>
        <w:rPr>
          <w:rFonts w:hint="eastAsia" w:ascii="楷体" w:hAnsi="楷体" w:eastAsia="楷体"/>
          <w:sz w:val="23"/>
          <w:szCs w:val="23"/>
          <w:highlight w:val="magenta"/>
        </w:rPr>
        <w:t>街区尺度</w:t>
      </w:r>
      <w:r>
        <w:rPr>
          <w:rFonts w:hint="eastAsia" w:ascii="楷体" w:hAnsi="楷体" w:eastAsia="楷体"/>
          <w:sz w:val="23"/>
          <w:szCs w:val="23"/>
        </w:rPr>
        <w:t>样地，在一年</w:t>
      </w:r>
      <w:r>
        <w:rPr>
          <w:rFonts w:hint="eastAsia" w:ascii="楷体" w:hAnsi="楷体" w:eastAsia="楷体"/>
          <w:sz w:val="23"/>
          <w:szCs w:val="23"/>
          <w:highlight w:val="cyan"/>
        </w:rPr>
        <w:t>4个季节</w:t>
      </w:r>
      <w:r>
        <w:rPr>
          <w:rFonts w:hint="eastAsia" w:ascii="楷体" w:hAnsi="楷体" w:eastAsia="楷体"/>
          <w:sz w:val="23"/>
          <w:szCs w:val="23"/>
        </w:rPr>
        <w:t>分别选择一个</w:t>
      </w:r>
      <w:r>
        <w:rPr>
          <w:rFonts w:hint="eastAsia" w:ascii="楷体" w:hAnsi="楷体" w:eastAsia="楷体"/>
          <w:sz w:val="23"/>
          <w:szCs w:val="23"/>
          <w:highlight w:val="cyan"/>
        </w:rPr>
        <w:t>低风速无云晴天</w:t>
      </w:r>
      <w:r>
        <w:rPr>
          <w:rFonts w:hint="eastAsia" w:ascii="楷体" w:hAnsi="楷体" w:eastAsia="楷体"/>
          <w:sz w:val="23"/>
          <w:szCs w:val="23"/>
        </w:rPr>
        <w:t>，在</w:t>
      </w:r>
      <w:r>
        <w:rPr>
          <w:rFonts w:hint="eastAsia" w:ascii="楷体" w:hAnsi="楷体" w:eastAsia="楷体"/>
          <w:sz w:val="23"/>
          <w:szCs w:val="23"/>
          <w:highlight w:val="cyan"/>
        </w:rPr>
        <w:t>居民主要活动时段</w:t>
      </w:r>
      <w:r>
        <w:rPr>
          <w:rFonts w:hint="eastAsia" w:ascii="楷体" w:hAnsi="楷体" w:eastAsia="楷体"/>
          <w:sz w:val="23"/>
          <w:szCs w:val="23"/>
        </w:rPr>
        <w:t>开展</w:t>
      </w:r>
      <w:r>
        <w:rPr>
          <w:rFonts w:hint="eastAsia" w:ascii="楷体" w:hAnsi="楷体" w:eastAsia="楷体"/>
          <w:sz w:val="23"/>
          <w:szCs w:val="23"/>
          <w:highlight w:val="cyan"/>
        </w:rPr>
        <w:t>气象数据</w:t>
      </w:r>
      <w:r>
        <w:rPr>
          <w:rFonts w:hint="eastAsia" w:ascii="楷体" w:hAnsi="楷体" w:eastAsia="楷体"/>
          <w:sz w:val="23"/>
          <w:szCs w:val="23"/>
        </w:rPr>
        <w:t>的收集活动。基于收集的数据分析</w:t>
      </w:r>
      <w:r>
        <w:rPr>
          <w:rFonts w:hint="eastAsia" w:ascii="楷体" w:hAnsi="楷体" w:eastAsia="楷体"/>
          <w:sz w:val="23"/>
          <w:szCs w:val="23"/>
          <w:highlight w:val="cyan"/>
        </w:rPr>
        <w:t>气温、相对湿度、风向和风速</w:t>
      </w:r>
      <w:r>
        <w:rPr>
          <w:rFonts w:hint="eastAsia" w:ascii="楷体" w:hAnsi="楷体" w:eastAsia="楷体"/>
          <w:sz w:val="23"/>
          <w:szCs w:val="23"/>
        </w:rPr>
        <w:t>在样地内的</w:t>
      </w:r>
      <w:r>
        <w:rPr>
          <w:rFonts w:hint="eastAsia" w:ascii="楷体" w:hAnsi="楷体" w:eastAsia="楷体"/>
          <w:sz w:val="23"/>
          <w:szCs w:val="23"/>
          <w:highlight w:val="cyan"/>
        </w:rPr>
        <w:t>空间格局</w:t>
      </w:r>
      <w:r>
        <w:rPr>
          <w:rFonts w:hint="eastAsia" w:ascii="楷体" w:hAnsi="楷体" w:eastAsia="楷体"/>
          <w:sz w:val="23"/>
          <w:szCs w:val="23"/>
        </w:rPr>
        <w:t>及其</w:t>
      </w:r>
      <w:r>
        <w:rPr>
          <w:rFonts w:hint="eastAsia" w:ascii="楷体" w:hAnsi="楷体" w:eastAsia="楷体"/>
          <w:sz w:val="23"/>
          <w:szCs w:val="23"/>
          <w:highlight w:val="cyan"/>
        </w:rPr>
        <w:t>随时间的变化</w:t>
      </w:r>
      <w:r>
        <w:rPr>
          <w:rFonts w:hint="eastAsia" w:ascii="楷体" w:hAnsi="楷体" w:eastAsia="楷体"/>
          <w:sz w:val="23"/>
          <w:szCs w:val="23"/>
        </w:rPr>
        <w:t>。同时，分析气温与</w:t>
      </w:r>
      <w:r>
        <w:rPr>
          <w:rFonts w:hint="eastAsia" w:ascii="楷体" w:hAnsi="楷体" w:eastAsia="楷体"/>
          <w:sz w:val="23"/>
          <w:szCs w:val="23"/>
          <w:highlight w:val="cyan"/>
        </w:rPr>
        <w:t>环境因素</w:t>
      </w:r>
      <w:r>
        <w:rPr>
          <w:rFonts w:hint="eastAsia" w:ascii="楷体" w:hAnsi="楷体" w:eastAsia="楷体"/>
          <w:sz w:val="23"/>
          <w:szCs w:val="23"/>
        </w:rPr>
        <w:t>（三</w:t>
      </w:r>
      <w:bookmarkStart w:id="9" w:name="_GoBack"/>
      <w:bookmarkEnd w:id="9"/>
      <w:r>
        <w:rPr>
          <w:rFonts w:hint="eastAsia" w:ascii="楷体" w:hAnsi="楷体" w:eastAsia="楷体"/>
          <w:sz w:val="23"/>
          <w:szCs w:val="23"/>
        </w:rPr>
        <w:t>维形态、土地覆盖和地理位置）的相关性，提取</w:t>
      </w:r>
      <w:r>
        <w:rPr>
          <w:rFonts w:hint="eastAsia" w:ascii="楷体" w:hAnsi="楷体" w:eastAsia="楷体"/>
          <w:sz w:val="23"/>
          <w:szCs w:val="23"/>
          <w:highlight w:val="cyan"/>
        </w:rPr>
        <w:t>对气温影响显著</w:t>
      </w:r>
      <w:r>
        <w:rPr>
          <w:rFonts w:hint="eastAsia" w:ascii="楷体" w:hAnsi="楷体" w:eastAsia="楷体"/>
          <w:sz w:val="23"/>
          <w:szCs w:val="23"/>
        </w:rPr>
        <w:t>的因素，并量化</w:t>
      </w:r>
      <w:r>
        <w:rPr>
          <w:rFonts w:hint="eastAsia" w:ascii="楷体" w:hAnsi="楷体" w:eastAsia="楷体"/>
          <w:sz w:val="23"/>
          <w:szCs w:val="23"/>
          <w:highlight w:val="cyan"/>
        </w:rPr>
        <w:t>包括各三维形态指标在内的各因素</w:t>
      </w:r>
      <w:r>
        <w:rPr>
          <w:rFonts w:hint="eastAsia" w:ascii="楷体" w:hAnsi="楷体" w:eastAsia="楷体"/>
          <w:sz w:val="23"/>
          <w:szCs w:val="23"/>
        </w:rPr>
        <w:t>的贡献。最后，综合以上分析，阐明城市滨江地区</w:t>
      </w:r>
      <w:r>
        <w:rPr>
          <w:rFonts w:hint="eastAsia" w:ascii="楷体" w:hAnsi="楷体" w:eastAsia="楷体"/>
          <w:sz w:val="23"/>
          <w:szCs w:val="23"/>
          <w:highlight w:val="cyan"/>
        </w:rPr>
        <w:t>不同局地气候区类型</w:t>
      </w:r>
      <w:r>
        <w:rPr>
          <w:rFonts w:hint="eastAsia" w:ascii="楷体" w:hAnsi="楷体" w:eastAsia="楷体"/>
          <w:sz w:val="23"/>
          <w:szCs w:val="23"/>
        </w:rPr>
        <w:t>的气候驱动机制。</w:t>
      </w:r>
      <w:r>
        <w:rPr>
          <w:rFonts w:ascii="Times New Roman" w:hAnsi="Times New Roman" w:eastAsia="楷体" w:cs="Times New Roman"/>
          <w:sz w:val="23"/>
          <w:szCs w:val="23"/>
        </w:rPr>
        <w:t>【up230220 1</w:t>
      </w:r>
      <w:r>
        <w:rPr>
          <w:rFonts w:hint="eastAsia" w:ascii="Times New Roman" w:hAnsi="Times New Roman" w:eastAsia="楷体" w:cs="Times New Roman"/>
          <w:sz w:val="23"/>
          <w:szCs w:val="23"/>
        </w:rPr>
        <w:t>4</w:t>
      </w:r>
      <w:r>
        <w:rPr>
          <w:rFonts w:ascii="Times New Roman" w:hAnsi="Times New Roman" w:eastAsia="楷体" w:cs="Times New Roman"/>
          <w:sz w:val="23"/>
          <w:szCs w:val="23"/>
        </w:rPr>
        <w:t>:</w:t>
      </w:r>
      <w:r>
        <w:rPr>
          <w:rFonts w:hint="eastAsia" w:ascii="Times New Roman" w:hAnsi="Times New Roman" w:eastAsia="楷体" w:cs="Times New Roman"/>
          <w:sz w:val="23"/>
          <w:szCs w:val="23"/>
        </w:rPr>
        <w:t>30】</w:t>
      </w:r>
    </w:p>
    <w:p>
      <w:pPr>
        <w:spacing w:line="360" w:lineRule="auto"/>
        <w:rPr>
          <w:rFonts w:ascii="楷体" w:hAnsi="楷体" w:eastAsia="楷体"/>
          <w:sz w:val="23"/>
          <w:szCs w:val="23"/>
        </w:rPr>
      </w:pPr>
      <w:r>
        <w:rPr>
          <w:rFonts w:ascii="Times New Roman" w:hAnsi="Times New Roman" w:eastAsia="楷体" w:cs="Times New Roman"/>
          <w:sz w:val="23"/>
          <w:szCs w:val="23"/>
        </w:rPr>
        <w:t>（2）城</w:t>
      </w:r>
      <w:r>
        <w:rPr>
          <w:rFonts w:hint="eastAsia" w:ascii="楷体" w:hAnsi="楷体" w:eastAsia="楷体"/>
          <w:sz w:val="23"/>
          <w:szCs w:val="23"/>
        </w:rPr>
        <w:t>市滨江地区</w:t>
      </w:r>
      <w:r>
        <w:rPr>
          <w:rFonts w:hint="eastAsia" w:ascii="楷体" w:hAnsi="楷体" w:eastAsia="楷体"/>
          <w:sz w:val="23"/>
          <w:szCs w:val="23"/>
          <w:highlight w:val="cyan"/>
        </w:rPr>
        <w:t>热舒适度</w:t>
      </w:r>
      <w:r>
        <w:rPr>
          <w:rFonts w:hint="eastAsia" w:ascii="楷体" w:hAnsi="楷体" w:eastAsia="楷体"/>
          <w:sz w:val="23"/>
          <w:szCs w:val="23"/>
        </w:rPr>
        <w:t>及其对</w:t>
      </w:r>
      <w:r>
        <w:rPr>
          <w:rFonts w:hint="eastAsia" w:ascii="楷体" w:hAnsi="楷体" w:eastAsia="楷体"/>
          <w:sz w:val="23"/>
          <w:szCs w:val="23"/>
          <w:highlight w:val="cyan"/>
        </w:rPr>
        <w:t>环境因素</w:t>
      </w:r>
      <w:r>
        <w:rPr>
          <w:rFonts w:hint="eastAsia" w:ascii="楷体" w:hAnsi="楷体" w:eastAsia="楷体"/>
          <w:sz w:val="23"/>
          <w:szCs w:val="23"/>
        </w:rPr>
        <w:t>的响应分析</w:t>
      </w:r>
    </w:p>
    <w:p>
      <w:pPr>
        <w:spacing w:line="360" w:lineRule="auto"/>
        <w:ind w:firstLine="460" w:firstLineChars="200"/>
        <w:rPr>
          <w:rFonts w:ascii="楷体" w:hAnsi="楷体" w:eastAsia="楷体"/>
          <w:sz w:val="23"/>
          <w:szCs w:val="23"/>
        </w:rPr>
      </w:pPr>
      <w:r>
        <w:rPr>
          <w:rFonts w:ascii="Times New Roman" w:hAnsi="Times New Roman" w:eastAsia="楷体" w:cs="Times New Roman"/>
          <w:sz w:val="23"/>
          <w:szCs w:val="23"/>
        </w:rPr>
        <w:t>选择</w:t>
      </w:r>
      <w:r>
        <w:rPr>
          <w:rFonts w:ascii="Times New Roman" w:hAnsi="Times New Roman" w:eastAsia="楷体" w:cs="Times New Roman"/>
          <w:sz w:val="23"/>
          <w:szCs w:val="23"/>
          <w:highlight w:val="magenta"/>
        </w:rPr>
        <w:t>UTCI</w:t>
      </w:r>
      <w:r>
        <w:rPr>
          <w:rFonts w:ascii="Times New Roman" w:hAnsi="Times New Roman" w:eastAsia="楷体" w:cs="Times New Roman"/>
          <w:sz w:val="23"/>
          <w:szCs w:val="23"/>
        </w:rPr>
        <w:t>作为评</w:t>
      </w:r>
      <w:r>
        <w:rPr>
          <w:rFonts w:hint="eastAsia" w:ascii="楷体" w:hAnsi="楷体" w:eastAsia="楷体"/>
          <w:sz w:val="23"/>
          <w:szCs w:val="23"/>
        </w:rPr>
        <w:t>价研究区域</w:t>
      </w:r>
      <w:r>
        <w:rPr>
          <w:rFonts w:hint="eastAsia" w:ascii="楷体" w:hAnsi="楷体" w:eastAsia="楷体"/>
          <w:sz w:val="23"/>
          <w:szCs w:val="23"/>
          <w:highlight w:val="cyan"/>
        </w:rPr>
        <w:t>热舒适度</w:t>
      </w:r>
      <w:r>
        <w:rPr>
          <w:rFonts w:hint="eastAsia" w:ascii="楷体" w:hAnsi="楷体" w:eastAsia="楷体"/>
          <w:sz w:val="23"/>
          <w:szCs w:val="23"/>
        </w:rPr>
        <w:t>的标准，在各测量点</w:t>
      </w:r>
      <w:r>
        <w:rPr>
          <w:rFonts w:hint="eastAsia" w:ascii="楷体" w:hAnsi="楷体" w:eastAsia="楷体"/>
          <w:sz w:val="23"/>
          <w:szCs w:val="23"/>
          <w:highlight w:val="cyan"/>
        </w:rPr>
        <w:t>基于气象变量</w:t>
      </w:r>
      <w:r>
        <w:rPr>
          <w:rFonts w:hint="eastAsia" w:ascii="楷体" w:hAnsi="楷体" w:eastAsia="楷体"/>
          <w:sz w:val="23"/>
          <w:szCs w:val="23"/>
        </w:rPr>
        <w:t>计算热舒适度指标，分析其</w:t>
      </w:r>
      <w:r>
        <w:rPr>
          <w:rFonts w:hint="eastAsia" w:ascii="楷体" w:hAnsi="楷体" w:eastAsia="楷体"/>
          <w:sz w:val="23"/>
          <w:szCs w:val="23"/>
          <w:highlight w:val="cyan"/>
        </w:rPr>
        <w:t>空间格局</w:t>
      </w:r>
      <w:r>
        <w:rPr>
          <w:rFonts w:hint="eastAsia" w:ascii="楷体" w:hAnsi="楷体" w:eastAsia="楷体"/>
          <w:sz w:val="23"/>
          <w:szCs w:val="23"/>
        </w:rPr>
        <w:t>及其</w:t>
      </w:r>
      <w:r>
        <w:rPr>
          <w:rFonts w:hint="eastAsia" w:ascii="楷体" w:hAnsi="楷体" w:eastAsia="楷体"/>
          <w:sz w:val="23"/>
          <w:szCs w:val="23"/>
          <w:highlight w:val="cyan"/>
        </w:rPr>
        <w:t>随时间的变化</w:t>
      </w:r>
      <w:r>
        <w:rPr>
          <w:rFonts w:hint="eastAsia" w:ascii="楷体" w:hAnsi="楷体" w:eastAsia="楷体"/>
          <w:sz w:val="23"/>
          <w:szCs w:val="23"/>
        </w:rPr>
        <w:t>，提取</w:t>
      </w:r>
      <w:r>
        <w:rPr>
          <w:rFonts w:hint="eastAsia" w:ascii="楷体" w:hAnsi="楷体" w:eastAsia="楷体"/>
          <w:sz w:val="23"/>
          <w:szCs w:val="23"/>
          <w:highlight w:val="cyan"/>
        </w:rPr>
        <w:t>显著影响热舒适度</w:t>
      </w:r>
      <w:r>
        <w:rPr>
          <w:rFonts w:hint="eastAsia" w:ascii="楷体" w:hAnsi="楷体" w:eastAsia="楷体"/>
          <w:sz w:val="23"/>
          <w:szCs w:val="23"/>
        </w:rPr>
        <w:t>的环境因素，并量化</w:t>
      </w:r>
      <w:r>
        <w:rPr>
          <w:rFonts w:hint="eastAsia" w:ascii="楷体" w:hAnsi="楷体" w:eastAsia="楷体"/>
          <w:sz w:val="23"/>
          <w:szCs w:val="23"/>
          <w:highlight w:val="cyan"/>
        </w:rPr>
        <w:t>包括各三维形态指标在内的各因素</w:t>
      </w:r>
      <w:r>
        <w:rPr>
          <w:rFonts w:hint="eastAsia" w:ascii="楷体" w:hAnsi="楷体" w:eastAsia="楷体"/>
          <w:sz w:val="23"/>
          <w:szCs w:val="23"/>
        </w:rPr>
        <w:t>对热舒适度的贡献。</w:t>
      </w:r>
      <w:bookmarkStart w:id="3" w:name="OLE_LINK4"/>
      <w:r>
        <w:rPr>
          <w:rFonts w:ascii="Times New Roman" w:hAnsi="Times New Roman" w:eastAsia="楷体" w:cs="Times New Roman"/>
          <w:sz w:val="23"/>
          <w:szCs w:val="23"/>
        </w:rPr>
        <w:t>【up230220 1</w:t>
      </w:r>
      <w:r>
        <w:rPr>
          <w:rFonts w:hint="eastAsia" w:ascii="Times New Roman" w:hAnsi="Times New Roman" w:eastAsia="楷体" w:cs="Times New Roman"/>
          <w:sz w:val="23"/>
          <w:szCs w:val="23"/>
        </w:rPr>
        <w:t>5</w:t>
      </w:r>
      <w:r>
        <w:rPr>
          <w:rFonts w:ascii="Times New Roman" w:hAnsi="Times New Roman" w:eastAsia="楷体" w:cs="Times New Roman"/>
          <w:sz w:val="23"/>
          <w:szCs w:val="23"/>
        </w:rPr>
        <w:t>:</w:t>
      </w:r>
      <w:r>
        <w:rPr>
          <w:rFonts w:hint="eastAsia" w:ascii="Times New Roman" w:hAnsi="Times New Roman" w:eastAsia="楷体" w:cs="Times New Roman"/>
          <w:sz w:val="23"/>
          <w:szCs w:val="23"/>
        </w:rPr>
        <w:t>3</w:t>
      </w:r>
      <w:bookmarkEnd w:id="3"/>
      <w:r>
        <w:rPr>
          <w:rFonts w:hint="eastAsia" w:ascii="Times New Roman" w:hAnsi="Times New Roman" w:eastAsia="楷体" w:cs="Times New Roman"/>
          <w:sz w:val="23"/>
          <w:szCs w:val="23"/>
        </w:rPr>
        <w:t>8】</w:t>
      </w:r>
    </w:p>
    <w:p>
      <w:pPr>
        <w:spacing w:line="360" w:lineRule="auto"/>
        <w:rPr>
          <w:rFonts w:ascii="楷体" w:hAnsi="楷体" w:eastAsia="楷体"/>
          <w:sz w:val="23"/>
          <w:szCs w:val="23"/>
        </w:rPr>
      </w:pPr>
      <w:r>
        <w:rPr>
          <w:rFonts w:ascii="Times New Roman" w:hAnsi="Times New Roman" w:eastAsia="楷体" w:cs="Times New Roman"/>
          <w:sz w:val="23"/>
          <w:szCs w:val="23"/>
        </w:rPr>
        <w:t>（3）城</w:t>
      </w:r>
      <w:r>
        <w:rPr>
          <w:rFonts w:hint="eastAsia" w:ascii="楷体" w:hAnsi="楷体" w:eastAsia="楷体"/>
          <w:sz w:val="23"/>
          <w:szCs w:val="23"/>
        </w:rPr>
        <w:t>市滨江地区</w:t>
      </w:r>
      <w:r>
        <w:rPr>
          <w:rFonts w:hint="eastAsia" w:ascii="楷体" w:hAnsi="楷体" w:eastAsia="楷体"/>
          <w:sz w:val="23"/>
          <w:szCs w:val="23"/>
          <w:highlight w:val="cyan"/>
        </w:rPr>
        <w:t>热环境与热舒适度</w:t>
      </w:r>
      <w:r>
        <w:rPr>
          <w:rFonts w:hint="eastAsia" w:ascii="楷体" w:hAnsi="楷体" w:eastAsia="楷体"/>
          <w:sz w:val="23"/>
          <w:szCs w:val="23"/>
        </w:rPr>
        <w:t>的情景模拟分析</w:t>
      </w:r>
    </w:p>
    <w:bookmarkEnd w:id="2"/>
    <w:p>
      <w:pPr>
        <w:spacing w:line="360" w:lineRule="auto"/>
        <w:ind w:firstLine="460" w:firstLineChars="200"/>
        <w:rPr>
          <w:rFonts w:ascii="楷体" w:hAnsi="楷体" w:eastAsia="楷体"/>
          <w:sz w:val="23"/>
          <w:szCs w:val="23"/>
        </w:rPr>
      </w:pPr>
      <w:r>
        <w:rPr>
          <w:rFonts w:hint="eastAsia" w:ascii="楷体" w:hAnsi="楷体" w:eastAsia="楷体"/>
          <w:sz w:val="23"/>
          <w:szCs w:val="23"/>
        </w:rPr>
        <w:t>对于不同的</w:t>
      </w:r>
      <w:r>
        <w:rPr>
          <w:rFonts w:hint="eastAsia" w:ascii="楷体" w:hAnsi="楷体" w:eastAsia="楷体"/>
          <w:sz w:val="23"/>
          <w:szCs w:val="23"/>
          <w:highlight w:val="cyan"/>
        </w:rPr>
        <w:t>局地气候区类型</w:t>
      </w:r>
      <w:r>
        <w:rPr>
          <w:rFonts w:hint="eastAsia" w:ascii="楷体" w:hAnsi="楷体" w:eastAsia="楷体"/>
          <w:sz w:val="23"/>
          <w:szCs w:val="23"/>
        </w:rPr>
        <w:t>，分别选择</w:t>
      </w:r>
      <w:r>
        <w:rPr>
          <w:rFonts w:hint="eastAsia" w:ascii="楷体" w:hAnsi="楷体" w:eastAsia="楷体"/>
          <w:sz w:val="23"/>
          <w:szCs w:val="23"/>
          <w:highlight w:val="cyan"/>
        </w:rPr>
        <w:t>模拟区域</w:t>
      </w:r>
      <w:r>
        <w:rPr>
          <w:rFonts w:hint="eastAsia" w:ascii="楷体" w:hAnsi="楷体" w:eastAsia="楷体"/>
          <w:sz w:val="23"/>
          <w:szCs w:val="23"/>
        </w:rPr>
        <w:t>，通过</w:t>
      </w:r>
      <w:r>
        <w:rPr>
          <w:rFonts w:hint="eastAsia" w:ascii="楷体" w:hAnsi="楷体" w:eastAsia="楷体"/>
          <w:sz w:val="23"/>
          <w:szCs w:val="23"/>
          <w:highlight w:val="cyan"/>
        </w:rPr>
        <w:t>情景模拟</w:t>
      </w:r>
      <w:r>
        <w:rPr>
          <w:rFonts w:hint="eastAsia" w:ascii="楷体" w:hAnsi="楷体" w:eastAsia="楷体"/>
          <w:sz w:val="23"/>
          <w:szCs w:val="23"/>
        </w:rPr>
        <w:t>的手段分析不同</w:t>
      </w:r>
      <w:r>
        <w:rPr>
          <w:rFonts w:hint="eastAsia" w:ascii="楷体" w:hAnsi="楷体" w:eastAsia="楷体"/>
          <w:sz w:val="23"/>
          <w:szCs w:val="23"/>
          <w:highlight w:val="magenta"/>
        </w:rPr>
        <w:t>空间形态布局</w:t>
      </w:r>
      <w:r>
        <w:rPr>
          <w:rFonts w:hint="eastAsia" w:ascii="楷体" w:hAnsi="楷体" w:eastAsia="楷体"/>
          <w:sz w:val="23"/>
          <w:szCs w:val="23"/>
        </w:rPr>
        <w:t>下的</w:t>
      </w:r>
      <w:r>
        <w:rPr>
          <w:rFonts w:hint="eastAsia" w:ascii="楷体" w:hAnsi="楷体" w:eastAsia="楷体"/>
          <w:sz w:val="23"/>
          <w:szCs w:val="23"/>
          <w:highlight w:val="cyan"/>
        </w:rPr>
        <w:t>城市滨江地区</w:t>
      </w:r>
      <w:r>
        <w:rPr>
          <w:rFonts w:hint="eastAsia" w:ascii="楷体" w:hAnsi="楷体" w:eastAsia="楷体"/>
          <w:sz w:val="23"/>
          <w:szCs w:val="23"/>
        </w:rPr>
        <w:t>气候特征。首先，输入</w:t>
      </w:r>
      <w:r>
        <w:rPr>
          <w:rFonts w:hint="eastAsia" w:ascii="楷体" w:hAnsi="楷体" w:eastAsia="楷体"/>
          <w:sz w:val="23"/>
          <w:szCs w:val="23"/>
          <w:highlight w:val="cyan"/>
        </w:rPr>
        <w:t>相关环境变量</w:t>
      </w:r>
      <w:r>
        <w:rPr>
          <w:rFonts w:hint="eastAsia" w:ascii="楷体" w:hAnsi="楷体" w:eastAsia="楷体"/>
          <w:sz w:val="23"/>
          <w:szCs w:val="23"/>
        </w:rPr>
        <w:t>和</w:t>
      </w:r>
      <w:r>
        <w:rPr>
          <w:rFonts w:hint="eastAsia" w:ascii="楷体" w:hAnsi="楷体" w:eastAsia="楷体"/>
          <w:sz w:val="23"/>
          <w:szCs w:val="23"/>
          <w:highlight w:val="magenta"/>
        </w:rPr>
        <w:t>边界气象条件</w:t>
      </w:r>
      <w:r>
        <w:rPr>
          <w:rFonts w:hint="eastAsia" w:ascii="楷体" w:hAnsi="楷体" w:eastAsia="楷体"/>
          <w:sz w:val="23"/>
          <w:szCs w:val="23"/>
        </w:rPr>
        <w:t>以进行初始模拟，并基于</w:t>
      </w:r>
      <w:r>
        <w:rPr>
          <w:rFonts w:hint="eastAsia" w:ascii="楷体" w:hAnsi="楷体" w:eastAsia="楷体"/>
          <w:sz w:val="23"/>
          <w:szCs w:val="23"/>
          <w:highlight w:val="cyan"/>
        </w:rPr>
        <w:t>实测数据</w:t>
      </w:r>
      <w:r>
        <w:rPr>
          <w:rFonts w:hint="eastAsia" w:ascii="楷体" w:hAnsi="楷体" w:eastAsia="楷体"/>
          <w:sz w:val="23"/>
          <w:szCs w:val="23"/>
        </w:rPr>
        <w:t>对其进行验证。其次，在</w:t>
      </w:r>
      <w:r>
        <w:rPr>
          <w:rFonts w:hint="eastAsia" w:ascii="楷体" w:hAnsi="楷体" w:eastAsia="楷体"/>
          <w:sz w:val="23"/>
          <w:szCs w:val="23"/>
          <w:highlight w:val="cyan"/>
        </w:rPr>
        <w:t>验证结果</w:t>
      </w:r>
      <w:r>
        <w:rPr>
          <w:rFonts w:hint="eastAsia" w:ascii="楷体" w:hAnsi="楷体" w:eastAsia="楷体"/>
          <w:sz w:val="23"/>
          <w:szCs w:val="23"/>
        </w:rPr>
        <w:t>符合要求的前提下，通过对</w:t>
      </w:r>
      <w:r>
        <w:rPr>
          <w:rFonts w:hint="eastAsia" w:ascii="楷体" w:hAnsi="楷体" w:eastAsia="楷体"/>
          <w:sz w:val="23"/>
          <w:szCs w:val="23"/>
          <w:highlight w:val="magenta"/>
        </w:rPr>
        <w:t>建筑高度和建筑覆盖率</w:t>
      </w:r>
      <w:r>
        <w:rPr>
          <w:rFonts w:hint="eastAsia" w:ascii="楷体" w:hAnsi="楷体" w:eastAsia="楷体"/>
          <w:sz w:val="23"/>
          <w:szCs w:val="23"/>
        </w:rPr>
        <w:t>进行调整</w:t>
      </w:r>
      <w:r>
        <w:rPr>
          <w:rFonts w:hint="eastAsia" w:ascii="楷体" w:hAnsi="楷体" w:eastAsia="楷体"/>
          <w:sz w:val="23"/>
          <w:szCs w:val="23"/>
          <w:highlight w:val="cyan"/>
        </w:rPr>
        <w:t>来设置不同的情景，</w:t>
      </w:r>
      <w:r>
        <w:rPr>
          <w:rFonts w:hint="eastAsia" w:ascii="楷体" w:hAnsi="楷体" w:eastAsia="楷体"/>
          <w:sz w:val="23"/>
          <w:szCs w:val="23"/>
        </w:rPr>
        <w:t>并分析</w:t>
      </w:r>
      <w:r>
        <w:rPr>
          <w:rFonts w:hint="eastAsia" w:ascii="楷体" w:hAnsi="楷体" w:eastAsia="楷体"/>
          <w:sz w:val="23"/>
          <w:szCs w:val="23"/>
          <w:highlight w:val="cyan"/>
        </w:rPr>
        <w:t>各情景下</w:t>
      </w:r>
      <w:r>
        <w:rPr>
          <w:rFonts w:hint="eastAsia" w:ascii="楷体" w:hAnsi="楷体" w:eastAsia="楷体"/>
          <w:sz w:val="23"/>
          <w:szCs w:val="23"/>
        </w:rPr>
        <w:t>的</w:t>
      </w:r>
      <w:r>
        <w:rPr>
          <w:rFonts w:hint="eastAsia" w:ascii="楷体" w:hAnsi="楷体" w:eastAsia="楷体"/>
          <w:sz w:val="23"/>
          <w:szCs w:val="23"/>
          <w:highlight w:val="cyan"/>
        </w:rPr>
        <w:t>逐小时气象变量</w:t>
      </w:r>
      <w:r>
        <w:rPr>
          <w:rFonts w:hint="eastAsia" w:ascii="楷体" w:hAnsi="楷体" w:eastAsia="楷体"/>
          <w:sz w:val="23"/>
          <w:szCs w:val="23"/>
        </w:rPr>
        <w:t>和</w:t>
      </w:r>
      <w:r>
        <w:rPr>
          <w:rFonts w:hint="eastAsia" w:ascii="楷体" w:hAnsi="楷体" w:eastAsia="楷体"/>
          <w:sz w:val="23"/>
          <w:szCs w:val="23"/>
          <w:highlight w:val="cyan"/>
        </w:rPr>
        <w:t>热舒适度指数</w:t>
      </w:r>
      <w:r>
        <w:rPr>
          <w:rFonts w:hint="eastAsia" w:ascii="楷体" w:hAnsi="楷体" w:eastAsia="楷体"/>
          <w:sz w:val="23"/>
          <w:szCs w:val="23"/>
        </w:rPr>
        <w:t>的时空分异特征。最后，根据</w:t>
      </w:r>
      <w:r>
        <w:rPr>
          <w:rFonts w:hint="eastAsia" w:ascii="楷体" w:hAnsi="楷体" w:eastAsia="楷体"/>
          <w:sz w:val="23"/>
          <w:szCs w:val="23"/>
          <w:highlight w:val="cyan"/>
        </w:rPr>
        <w:t>各情景下的模拟结果</w:t>
      </w:r>
      <w:r>
        <w:rPr>
          <w:rFonts w:hint="eastAsia" w:ascii="楷体" w:hAnsi="楷体" w:eastAsia="楷体"/>
          <w:sz w:val="23"/>
          <w:szCs w:val="23"/>
        </w:rPr>
        <w:t>，对</w:t>
      </w:r>
      <w:r>
        <w:rPr>
          <w:rFonts w:ascii="Times New Roman" w:hAnsi="Times New Roman" w:eastAsia="楷体" w:cs="Times New Roman"/>
          <w:sz w:val="23"/>
          <w:szCs w:val="23"/>
          <w:highlight w:val="cyan"/>
        </w:rPr>
        <w:t>3</w:t>
      </w:r>
      <w:r>
        <w:rPr>
          <w:rFonts w:hint="eastAsia" w:ascii="楷体" w:hAnsi="楷体" w:eastAsia="楷体"/>
          <w:sz w:val="23"/>
          <w:szCs w:val="23"/>
          <w:highlight w:val="cyan"/>
        </w:rPr>
        <w:t>类局地气候区</w:t>
      </w:r>
      <w:r>
        <w:rPr>
          <w:rFonts w:hint="eastAsia" w:ascii="楷体" w:hAnsi="楷体" w:eastAsia="楷体"/>
          <w:sz w:val="23"/>
          <w:szCs w:val="23"/>
        </w:rPr>
        <w:t>分别提出对应的</w:t>
      </w:r>
      <w:r>
        <w:rPr>
          <w:rFonts w:hint="eastAsia" w:ascii="楷体" w:hAnsi="楷体" w:eastAsia="楷体"/>
          <w:sz w:val="23"/>
          <w:szCs w:val="23"/>
          <w:highlight w:val="cyan"/>
        </w:rPr>
        <w:t>城市滨江地区热环境优化方案</w:t>
      </w:r>
      <w:r>
        <w:rPr>
          <w:rFonts w:hint="eastAsia" w:ascii="楷体" w:hAnsi="楷体" w:eastAsia="楷体"/>
          <w:sz w:val="23"/>
          <w:szCs w:val="23"/>
        </w:rPr>
        <w:t>，为城市滨江地区的规划设计提供科学参考。</w:t>
      </w:r>
      <w:bookmarkStart w:id="4" w:name="OLE_LINK5"/>
      <w:r>
        <w:rPr>
          <w:rFonts w:ascii="Times New Roman" w:hAnsi="Times New Roman" w:eastAsia="楷体" w:cs="Times New Roman"/>
          <w:sz w:val="23"/>
          <w:szCs w:val="23"/>
        </w:rPr>
        <w:t>【up230220 1</w:t>
      </w:r>
      <w:r>
        <w:rPr>
          <w:rFonts w:hint="eastAsia" w:ascii="Times New Roman" w:hAnsi="Times New Roman" w:eastAsia="楷体" w:cs="Times New Roman"/>
          <w:sz w:val="23"/>
          <w:szCs w:val="23"/>
        </w:rPr>
        <w:t>6</w:t>
      </w:r>
      <w:r>
        <w:rPr>
          <w:rFonts w:ascii="Times New Roman" w:hAnsi="Times New Roman" w:eastAsia="楷体" w:cs="Times New Roman"/>
          <w:sz w:val="23"/>
          <w:szCs w:val="23"/>
        </w:rPr>
        <w:t>:</w:t>
      </w:r>
      <w:r>
        <w:rPr>
          <w:rFonts w:hint="eastAsia" w:ascii="Times New Roman" w:hAnsi="Times New Roman" w:eastAsia="楷体" w:cs="Times New Roman"/>
          <w:sz w:val="23"/>
          <w:szCs w:val="23"/>
        </w:rPr>
        <w:t>1</w:t>
      </w:r>
      <w:bookmarkEnd w:id="4"/>
      <w:r>
        <w:rPr>
          <w:rFonts w:hint="eastAsia" w:ascii="Times New Roman" w:hAnsi="Times New Roman" w:eastAsia="楷体" w:cs="Times New Roman"/>
          <w:sz w:val="23"/>
          <w:szCs w:val="23"/>
        </w:rPr>
        <w:t>2】</w:t>
      </w:r>
    </w:p>
    <w:p>
      <w:pPr>
        <w:spacing w:line="360" w:lineRule="auto"/>
        <w:rPr>
          <w:rFonts w:ascii="Times New Roman" w:hAnsi="Times New Roman" w:eastAsia="楷体" w:cs="Times New Roman"/>
          <w:sz w:val="23"/>
          <w:szCs w:val="23"/>
        </w:rPr>
      </w:pPr>
      <w:r>
        <w:rPr>
          <w:rFonts w:ascii="Times New Roman" w:hAnsi="Times New Roman" w:eastAsia="楷体" w:cs="Times New Roman"/>
          <w:sz w:val="23"/>
          <w:szCs w:val="23"/>
        </w:rPr>
        <w:t>2.2 研究目标</w:t>
      </w:r>
    </w:p>
    <w:p>
      <w:pPr>
        <w:spacing w:line="360" w:lineRule="auto"/>
        <w:ind w:firstLine="465"/>
        <w:rPr>
          <w:rFonts w:ascii="楷体" w:hAnsi="楷体" w:eastAsia="楷体"/>
          <w:sz w:val="23"/>
          <w:szCs w:val="23"/>
        </w:rPr>
      </w:pPr>
      <w:r>
        <w:rPr>
          <w:rFonts w:hint="eastAsia" w:ascii="楷体" w:hAnsi="楷体" w:eastAsia="楷体"/>
          <w:sz w:val="23"/>
          <w:szCs w:val="23"/>
        </w:rPr>
        <w:t>本项目以重庆为例，围绕</w:t>
      </w:r>
      <w:r>
        <w:rPr>
          <w:rFonts w:hint="eastAsia" w:ascii="楷体" w:hAnsi="楷体" w:eastAsia="楷体"/>
          <w:sz w:val="23"/>
          <w:szCs w:val="23"/>
          <w:highlight w:val="cyan"/>
        </w:rPr>
        <w:t>城市滨江地区</w:t>
      </w:r>
      <w:r>
        <w:rPr>
          <w:rFonts w:hint="eastAsia" w:ascii="楷体" w:hAnsi="楷体" w:eastAsia="楷体"/>
          <w:sz w:val="23"/>
          <w:szCs w:val="23"/>
        </w:rPr>
        <w:t>的</w:t>
      </w:r>
      <w:r>
        <w:rPr>
          <w:rFonts w:hint="eastAsia" w:ascii="楷体" w:hAnsi="楷体" w:eastAsia="楷体"/>
          <w:sz w:val="23"/>
          <w:szCs w:val="23"/>
          <w:highlight w:val="cyan"/>
        </w:rPr>
        <w:t>热环境与热舒适状况</w:t>
      </w:r>
      <w:r>
        <w:rPr>
          <w:rFonts w:hint="eastAsia" w:ascii="楷体" w:hAnsi="楷体" w:eastAsia="楷体"/>
          <w:sz w:val="23"/>
          <w:szCs w:val="23"/>
        </w:rPr>
        <w:t>开展分析。具体的研究目标如下：首先，基于</w:t>
      </w:r>
      <w:r>
        <w:rPr>
          <w:rFonts w:hint="eastAsia" w:ascii="楷体" w:hAnsi="楷体" w:eastAsia="楷体"/>
          <w:sz w:val="23"/>
          <w:szCs w:val="23"/>
          <w:highlight w:val="cyan"/>
        </w:rPr>
        <w:t>气温、相对湿度、风速和风向</w:t>
      </w:r>
      <w:r>
        <w:rPr>
          <w:rFonts w:hint="eastAsia" w:ascii="楷体" w:hAnsi="楷体" w:eastAsia="楷体"/>
          <w:sz w:val="23"/>
          <w:szCs w:val="23"/>
        </w:rPr>
        <w:t>的测量值</w:t>
      </w:r>
      <w:r>
        <w:rPr>
          <w:rFonts w:hint="eastAsia" w:ascii="楷体" w:hAnsi="楷体" w:eastAsia="楷体"/>
          <w:sz w:val="23"/>
          <w:szCs w:val="23"/>
          <w:highlight w:val="cyan"/>
        </w:rPr>
        <w:t>分析</w:t>
      </w:r>
      <w:r>
        <w:rPr>
          <w:rFonts w:hint="eastAsia" w:ascii="楷体" w:hAnsi="楷体" w:eastAsia="楷体"/>
          <w:sz w:val="23"/>
          <w:szCs w:val="23"/>
          <w:highlight w:val="magenta"/>
        </w:rPr>
        <w:t>不同局地气候区类型街区</w:t>
      </w:r>
      <w:r>
        <w:rPr>
          <w:rFonts w:hint="eastAsia" w:ascii="楷体" w:hAnsi="楷体" w:eastAsia="楷体"/>
          <w:sz w:val="23"/>
          <w:szCs w:val="23"/>
        </w:rPr>
        <w:t>的气候特征，提取</w:t>
      </w:r>
      <w:r>
        <w:rPr>
          <w:rFonts w:hint="eastAsia" w:ascii="楷体" w:hAnsi="楷体" w:eastAsia="楷体"/>
          <w:sz w:val="23"/>
          <w:szCs w:val="23"/>
          <w:highlight w:val="cyan"/>
        </w:rPr>
        <w:t>对气温影响显著</w:t>
      </w:r>
      <w:r>
        <w:rPr>
          <w:rFonts w:hint="eastAsia" w:ascii="楷体" w:hAnsi="楷体" w:eastAsia="楷体"/>
          <w:sz w:val="23"/>
          <w:szCs w:val="23"/>
        </w:rPr>
        <w:t>的环境因素，量化</w:t>
      </w:r>
      <w:r>
        <w:rPr>
          <w:rFonts w:hint="eastAsia" w:ascii="楷体" w:hAnsi="楷体" w:eastAsia="楷体"/>
          <w:sz w:val="23"/>
          <w:szCs w:val="23"/>
          <w:highlight w:val="cyan"/>
        </w:rPr>
        <w:t>包括各三维形态指标在内的各因素</w:t>
      </w:r>
      <w:r>
        <w:rPr>
          <w:rFonts w:hint="eastAsia" w:ascii="楷体" w:hAnsi="楷体" w:eastAsia="楷体"/>
          <w:sz w:val="23"/>
          <w:szCs w:val="23"/>
        </w:rPr>
        <w:t>对气温</w:t>
      </w:r>
      <w:r>
        <w:rPr>
          <w:rFonts w:hint="eastAsia" w:ascii="楷体" w:hAnsi="楷体" w:eastAsia="楷体"/>
          <w:sz w:val="23"/>
          <w:szCs w:val="23"/>
          <w:highlight w:val="magenta"/>
        </w:rPr>
        <w:t>时空分异</w:t>
      </w:r>
      <w:r>
        <w:rPr>
          <w:rFonts w:hint="eastAsia" w:ascii="楷体" w:hAnsi="楷体" w:eastAsia="楷体"/>
          <w:sz w:val="23"/>
          <w:szCs w:val="23"/>
        </w:rPr>
        <w:t>的贡献，同时阐明</w:t>
      </w:r>
      <w:r>
        <w:rPr>
          <w:rFonts w:hint="eastAsia" w:ascii="楷体" w:hAnsi="楷体" w:eastAsia="楷体"/>
          <w:sz w:val="23"/>
          <w:szCs w:val="23"/>
          <w:highlight w:val="cyan"/>
        </w:rPr>
        <w:t>城市滨江地区</w:t>
      </w:r>
      <w:r>
        <w:rPr>
          <w:rFonts w:hint="eastAsia" w:ascii="楷体" w:hAnsi="楷体" w:eastAsia="楷体"/>
          <w:sz w:val="23"/>
          <w:szCs w:val="23"/>
        </w:rPr>
        <w:t>气候特征的</w:t>
      </w:r>
      <w:r>
        <w:rPr>
          <w:rFonts w:hint="eastAsia" w:ascii="楷体" w:hAnsi="楷体" w:eastAsia="楷体"/>
          <w:sz w:val="23"/>
          <w:szCs w:val="23"/>
          <w:highlight w:val="cyan"/>
        </w:rPr>
        <w:t>驱动机制</w:t>
      </w:r>
      <w:r>
        <w:rPr>
          <w:rFonts w:hint="eastAsia" w:ascii="楷体" w:hAnsi="楷体" w:eastAsia="楷体"/>
          <w:sz w:val="23"/>
          <w:szCs w:val="23"/>
        </w:rPr>
        <w:t>；其次，计算并分析</w:t>
      </w:r>
      <w:r>
        <w:rPr>
          <w:rFonts w:hint="eastAsia" w:ascii="楷体" w:hAnsi="楷体" w:eastAsia="楷体"/>
          <w:sz w:val="23"/>
          <w:szCs w:val="23"/>
          <w:highlight w:val="cyan"/>
        </w:rPr>
        <w:t>城市滨江地区</w:t>
      </w:r>
      <w:r>
        <w:rPr>
          <w:rFonts w:hint="eastAsia" w:ascii="楷体" w:hAnsi="楷体" w:eastAsia="楷体"/>
          <w:sz w:val="23"/>
          <w:szCs w:val="23"/>
        </w:rPr>
        <w:t>热舒适度的时空格局，阐明其对环境因素的响应；最后，通过对</w:t>
      </w:r>
      <w:r>
        <w:rPr>
          <w:rFonts w:hint="eastAsia" w:ascii="楷体" w:hAnsi="楷体" w:eastAsia="楷体"/>
          <w:sz w:val="23"/>
          <w:szCs w:val="23"/>
          <w:highlight w:val="cyan"/>
        </w:rPr>
        <w:t>情景模拟结果</w:t>
      </w:r>
      <w:r>
        <w:rPr>
          <w:rFonts w:hint="eastAsia" w:ascii="楷体" w:hAnsi="楷体" w:eastAsia="楷体"/>
          <w:sz w:val="23"/>
          <w:szCs w:val="23"/>
        </w:rPr>
        <w:t>的分析为</w:t>
      </w:r>
      <w:r>
        <w:rPr>
          <w:rFonts w:hint="eastAsia" w:ascii="楷体" w:hAnsi="楷体" w:eastAsia="楷体"/>
          <w:sz w:val="23"/>
          <w:szCs w:val="23"/>
          <w:highlight w:val="cyan"/>
        </w:rPr>
        <w:t>不同局地气候区类型</w:t>
      </w:r>
      <w:r>
        <w:rPr>
          <w:rFonts w:hint="eastAsia" w:ascii="楷体" w:hAnsi="楷体" w:eastAsia="楷体"/>
          <w:sz w:val="23"/>
          <w:szCs w:val="23"/>
        </w:rPr>
        <w:t>分别提出</w:t>
      </w:r>
      <w:r>
        <w:rPr>
          <w:rFonts w:hint="eastAsia" w:ascii="楷体" w:hAnsi="楷体" w:eastAsia="楷体"/>
          <w:sz w:val="23"/>
          <w:szCs w:val="23"/>
          <w:highlight w:val="cyan"/>
        </w:rPr>
        <w:t>各自的城市滨江地区</w:t>
      </w:r>
      <w:r>
        <w:rPr>
          <w:rFonts w:hint="eastAsia" w:ascii="楷体" w:hAnsi="楷体" w:eastAsia="楷体"/>
          <w:sz w:val="23"/>
          <w:szCs w:val="23"/>
        </w:rPr>
        <w:t>热环境优化方案，从而为该区域的</w:t>
      </w:r>
      <w:r>
        <w:rPr>
          <w:rFonts w:hint="eastAsia" w:ascii="楷体" w:hAnsi="楷体" w:eastAsia="楷体"/>
          <w:sz w:val="23"/>
          <w:szCs w:val="23"/>
          <w:highlight w:val="cyan"/>
        </w:rPr>
        <w:t>规划设计</w:t>
      </w:r>
      <w:r>
        <w:rPr>
          <w:rFonts w:hint="eastAsia" w:ascii="楷体" w:hAnsi="楷体" w:eastAsia="楷体"/>
          <w:sz w:val="23"/>
          <w:szCs w:val="23"/>
        </w:rPr>
        <w:t>提供参考依据。</w:t>
      </w:r>
      <w:r>
        <w:rPr>
          <w:rFonts w:ascii="Times New Roman" w:hAnsi="Times New Roman" w:eastAsia="楷体" w:cs="Times New Roman"/>
          <w:sz w:val="23"/>
          <w:szCs w:val="23"/>
        </w:rPr>
        <w:t>【up230220 1</w:t>
      </w:r>
      <w:r>
        <w:rPr>
          <w:rFonts w:hint="eastAsia" w:ascii="Times New Roman" w:hAnsi="Times New Roman" w:eastAsia="楷体" w:cs="Times New Roman"/>
          <w:sz w:val="23"/>
          <w:szCs w:val="23"/>
        </w:rPr>
        <w:t>7:45】</w:t>
      </w:r>
    </w:p>
    <w:p>
      <w:pPr>
        <w:spacing w:line="360" w:lineRule="auto"/>
        <w:ind w:firstLine="465"/>
        <w:rPr>
          <w:rFonts w:ascii="楷体" w:hAnsi="楷体" w:eastAsia="楷体"/>
          <w:sz w:val="23"/>
          <w:szCs w:val="23"/>
        </w:rPr>
      </w:pPr>
    </w:p>
    <w:p>
      <w:pPr>
        <w:spacing w:after="0" w:line="360" w:lineRule="auto"/>
        <w:ind w:firstLine="465"/>
        <w:rPr>
          <w:rFonts w:ascii="华文琥珀" w:hAnsi="华文琥珀" w:eastAsia="华文琥珀" w:cs="华文琥珀"/>
          <w:sz w:val="23"/>
          <w:szCs w:val="23"/>
        </w:rPr>
      </w:pPr>
      <w:r>
        <w:rPr>
          <w:rFonts w:hint="eastAsia" w:ascii="华文琥珀" w:hAnsi="华文琥珀" w:eastAsia="华文琥珀" w:cs="华文琥珀"/>
          <w:sz w:val="23"/>
          <w:szCs w:val="23"/>
        </w:rPr>
        <w:t xml:space="preserve">2.3. 拟解决的关键科学问题 </w:t>
      </w:r>
    </w:p>
    <w:p>
      <w:pPr>
        <w:spacing w:after="0" w:line="360" w:lineRule="auto"/>
        <w:ind w:firstLine="465"/>
        <w:rPr>
          <w:rFonts w:ascii="华文琥珀" w:hAnsi="华文琥珀" w:eastAsia="华文琥珀" w:cs="华文琥珀"/>
          <w:sz w:val="23"/>
          <w:szCs w:val="23"/>
        </w:rPr>
      </w:pPr>
      <w:r>
        <w:rPr>
          <w:rFonts w:hint="eastAsia" w:ascii="华文琥珀" w:hAnsi="华文琥珀" w:eastAsia="华文琥珀" w:cs="华文琥珀"/>
          <w:sz w:val="23"/>
          <w:szCs w:val="23"/>
        </w:rPr>
        <w:t xml:space="preserve">以往对包括河流在内的城市水体对周边热环境影响的研究以地表温度分析为主，缺乏对行人高度处相关效应的关注，对其时空分异特征及其形成机制缺乏认识。基于以上研究现状，本项目关注河流这一水体类型，拟解决以下关键科学问题： </w:t>
      </w:r>
    </w:p>
    <w:p>
      <w:pPr>
        <w:spacing w:after="0" w:line="360" w:lineRule="auto"/>
        <w:ind w:firstLine="465"/>
        <w:rPr>
          <w:rFonts w:ascii="华文琥珀" w:hAnsi="华文琥珀" w:eastAsia="华文琥珀" w:cs="华文琥珀"/>
          <w:sz w:val="23"/>
          <w:szCs w:val="23"/>
        </w:rPr>
      </w:pPr>
      <w:r>
        <w:rPr>
          <w:rFonts w:hint="eastAsia" w:ascii="华文琥珀" w:hAnsi="华文琥珀" w:eastAsia="华文琥珀" w:cs="华文琥珀"/>
          <w:sz w:val="23"/>
          <w:szCs w:val="23"/>
        </w:rPr>
        <w:t xml:space="preserve">（1）如何准确量化行人高度处河流对周边热环境的影响及其时空分异？ </w:t>
      </w:r>
    </w:p>
    <w:p>
      <w:pPr>
        <w:spacing w:line="360" w:lineRule="auto"/>
        <w:ind w:firstLine="465"/>
        <w:rPr>
          <w:rFonts w:ascii="华文琥珀" w:hAnsi="华文琥珀" w:eastAsia="华文琥珀" w:cs="华文琥珀"/>
          <w:sz w:val="23"/>
          <w:szCs w:val="23"/>
        </w:rPr>
      </w:pPr>
      <w:r>
        <w:rPr>
          <w:rFonts w:hint="eastAsia" w:ascii="华文琥珀" w:hAnsi="华文琥珀" w:eastAsia="华文琥珀" w:cs="华文琥珀"/>
          <w:sz w:val="23"/>
          <w:szCs w:val="23"/>
        </w:rPr>
        <w:t>（2）如何阐明行人高度处的河流热环境效应对包括三维形态特征在内的各环境因素的响应机制？</w:t>
      </w:r>
    </w:p>
    <w:p>
      <w:pPr>
        <w:pStyle w:val="3"/>
        <w:spacing w:line="360" w:lineRule="auto"/>
      </w:pPr>
    </w:p>
    <w:p>
      <w:pPr>
        <w:pStyle w:val="3"/>
        <w:numPr>
          <w:ilvl w:val="0"/>
          <w:numId w:val="1"/>
        </w:numPr>
        <w:spacing w:line="360" w:lineRule="auto"/>
      </w:pPr>
      <w:r>
        <w:rPr>
          <w:rFonts w:hint="eastAsia" w:ascii="黑体" w:eastAsia="黑体" w:cs="黑体"/>
        </w:rPr>
        <w:t>研究方案</w:t>
      </w:r>
      <w:r>
        <w:rPr>
          <w:rFonts w:hint="eastAsia"/>
        </w:rPr>
        <w:t>（限</w:t>
      </w:r>
      <w:r>
        <w:t xml:space="preserve">2000 </w:t>
      </w:r>
      <w:r>
        <w:rPr>
          <w:rFonts w:hint="eastAsia"/>
        </w:rPr>
        <w:t>字）</w:t>
      </w:r>
    </w:p>
    <w:p>
      <w:pPr>
        <w:spacing w:line="360" w:lineRule="auto"/>
        <w:rPr>
          <w:rFonts w:ascii="楷体" w:hAnsi="楷体" w:eastAsia="楷体"/>
          <w:sz w:val="23"/>
          <w:szCs w:val="23"/>
        </w:rPr>
      </w:pPr>
      <w:r>
        <w:rPr>
          <w:rFonts w:ascii="Times New Roman" w:hAnsi="Times New Roman" w:eastAsia="楷体" w:cs="Times New Roman"/>
          <w:sz w:val="23"/>
          <w:szCs w:val="23"/>
        </w:rPr>
        <w:t>3.2 研究</w:t>
      </w:r>
      <w:r>
        <w:rPr>
          <w:rFonts w:hint="eastAsia" w:ascii="楷体" w:hAnsi="楷体" w:eastAsia="楷体"/>
          <w:sz w:val="23"/>
          <w:szCs w:val="23"/>
        </w:rPr>
        <w:t>方案</w:t>
      </w:r>
    </w:p>
    <w:p>
      <w:pPr>
        <w:pStyle w:val="8"/>
        <w:numPr>
          <w:ilvl w:val="0"/>
          <w:numId w:val="2"/>
        </w:numPr>
        <w:spacing w:line="360" w:lineRule="auto"/>
        <w:rPr>
          <w:del w:id="0" w:author="野草" w:date="2023-03-21T11:35:00Z"/>
          <w:rFonts w:ascii="楷体" w:hAnsi="楷体" w:eastAsia="楷体"/>
          <w:sz w:val="23"/>
          <w:szCs w:val="23"/>
        </w:rPr>
      </w:pPr>
      <w:del w:id="1" w:author="野草" w:date="2023-03-21T11:35:00Z">
        <w:r>
          <w:rPr>
            <w:rFonts w:hint="eastAsia" w:ascii="楷体" w:hAnsi="楷体" w:eastAsia="楷体"/>
            <w:sz w:val="23"/>
            <w:szCs w:val="23"/>
          </w:rPr>
          <w:delText>城市滨江地区</w:delText>
        </w:r>
      </w:del>
      <w:del w:id="2" w:author="野草" w:date="2023-03-21T11:35:00Z">
        <w:r>
          <w:rPr>
            <w:rFonts w:hint="eastAsia" w:ascii="楷体" w:hAnsi="楷体" w:eastAsia="楷体"/>
            <w:sz w:val="23"/>
            <w:szCs w:val="23"/>
            <w:highlight w:val="cyan"/>
          </w:rPr>
          <w:delText>气候及其驱动机制</w:delText>
        </w:r>
      </w:del>
      <w:del w:id="3" w:author="野草" w:date="2023-03-21T11:35:00Z">
        <w:r>
          <w:rPr>
            <w:rFonts w:hint="eastAsia" w:ascii="楷体" w:hAnsi="楷体" w:eastAsia="楷体"/>
            <w:sz w:val="23"/>
            <w:szCs w:val="23"/>
          </w:rPr>
          <w:delText>分析</w:delText>
        </w:r>
      </w:del>
    </w:p>
    <w:p>
      <w:pPr>
        <w:spacing w:line="360" w:lineRule="auto"/>
        <w:ind w:firstLine="460" w:firstLineChars="200"/>
        <w:rPr>
          <w:rFonts w:ascii="Times New Roman" w:hAnsi="Times New Roman" w:eastAsia="楷体" w:cs="Times New Roman"/>
          <w:sz w:val="23"/>
          <w:szCs w:val="23"/>
        </w:rPr>
      </w:pPr>
      <w:r>
        <w:rPr>
          <w:rFonts w:hint="eastAsia" w:ascii="楷体" w:hAnsi="楷体" w:eastAsia="楷体"/>
          <w:sz w:val="23"/>
          <w:szCs w:val="23"/>
        </w:rPr>
        <w:t>本项目拟以</w:t>
      </w:r>
      <w:r>
        <w:rPr>
          <w:rFonts w:hint="eastAsia" w:ascii="楷体" w:hAnsi="楷体" w:eastAsia="楷体"/>
          <w:sz w:val="23"/>
          <w:szCs w:val="23"/>
          <w:highlight w:val="cyan"/>
        </w:rPr>
        <w:t>重庆的城市滨江地区</w:t>
      </w:r>
      <w:r>
        <w:rPr>
          <w:rFonts w:hint="eastAsia" w:ascii="楷体" w:hAnsi="楷体" w:eastAsia="楷体"/>
          <w:sz w:val="23"/>
          <w:szCs w:val="23"/>
        </w:rPr>
        <w:t>为例，</w:t>
      </w:r>
      <w:r>
        <w:rPr>
          <w:rFonts w:ascii="Times New Roman" w:hAnsi="Times New Roman" w:eastAsia="楷体" w:cs="Times New Roman"/>
          <w:sz w:val="23"/>
          <w:szCs w:val="23"/>
        </w:rPr>
        <w:t>选择3个</w:t>
      </w:r>
      <w:r>
        <w:rPr>
          <w:rFonts w:ascii="Times New Roman" w:hAnsi="Times New Roman" w:eastAsia="楷体" w:cs="Times New Roman"/>
          <w:sz w:val="23"/>
          <w:szCs w:val="23"/>
          <w:highlight w:val="cyan"/>
        </w:rPr>
        <w:t>位于长江沿岸的平坦街区</w:t>
      </w:r>
      <w:r>
        <w:rPr>
          <w:rFonts w:ascii="Times New Roman" w:hAnsi="Times New Roman" w:eastAsia="楷体" w:cs="Times New Roman"/>
          <w:sz w:val="23"/>
          <w:szCs w:val="23"/>
        </w:rPr>
        <w:t>作为样地，开展</w:t>
      </w:r>
      <w:r>
        <w:rPr>
          <w:rFonts w:ascii="Times New Roman" w:hAnsi="Times New Roman" w:eastAsia="楷体" w:cs="Times New Roman"/>
          <w:sz w:val="23"/>
          <w:szCs w:val="23"/>
          <w:highlight w:val="cyan"/>
        </w:rPr>
        <w:t>气象数据</w:t>
      </w:r>
      <w:r>
        <w:rPr>
          <w:rFonts w:ascii="Times New Roman" w:hAnsi="Times New Roman" w:eastAsia="楷体" w:cs="Times New Roman"/>
          <w:sz w:val="23"/>
          <w:szCs w:val="23"/>
        </w:rPr>
        <w:t>的测量活动。样地1位于</w:t>
      </w:r>
      <w:r>
        <w:rPr>
          <w:rFonts w:ascii="Times New Roman" w:hAnsi="Times New Roman" w:eastAsia="楷体" w:cs="Times New Roman"/>
          <w:sz w:val="23"/>
          <w:szCs w:val="23"/>
          <w:highlight w:val="cyan"/>
        </w:rPr>
        <w:t>江津区几江街道</w:t>
      </w:r>
      <w:r>
        <w:rPr>
          <w:rFonts w:ascii="Times New Roman" w:hAnsi="Times New Roman" w:eastAsia="楷体" w:cs="Times New Roman"/>
          <w:sz w:val="23"/>
          <w:szCs w:val="23"/>
        </w:rPr>
        <w:t>，为</w:t>
      </w:r>
      <w:r>
        <w:rPr>
          <w:rFonts w:ascii="Times New Roman" w:hAnsi="Times New Roman" w:eastAsia="楷体" w:cs="Times New Roman"/>
          <w:sz w:val="23"/>
          <w:szCs w:val="23"/>
          <w:highlight w:val="cyan"/>
        </w:rPr>
        <w:t>紧凑型中低层建筑街区</w:t>
      </w:r>
      <w:r>
        <w:rPr>
          <w:rFonts w:ascii="Times New Roman" w:hAnsi="Times New Roman" w:eastAsia="楷体" w:cs="Times New Roman"/>
          <w:sz w:val="23"/>
          <w:szCs w:val="23"/>
        </w:rPr>
        <w:t>。</w:t>
      </w:r>
      <w:r>
        <w:rPr>
          <w:rFonts w:hint="eastAsia" w:ascii="Times New Roman" w:hAnsi="Times New Roman" w:eastAsia="楷体" w:cs="Times New Roman"/>
          <w:sz w:val="23"/>
          <w:szCs w:val="23"/>
        </w:rPr>
        <w:t>在</w:t>
      </w:r>
      <w:r>
        <w:rPr>
          <w:rFonts w:ascii="Times New Roman" w:hAnsi="Times New Roman" w:eastAsia="楷体" w:cs="Times New Roman"/>
          <w:sz w:val="23"/>
          <w:szCs w:val="23"/>
        </w:rPr>
        <w:t>该样地内</w:t>
      </w:r>
      <w:r>
        <w:rPr>
          <w:rFonts w:hint="eastAsia" w:ascii="Times New Roman" w:hAnsi="Times New Roman" w:eastAsia="楷体" w:cs="Times New Roman"/>
          <w:sz w:val="23"/>
          <w:szCs w:val="23"/>
        </w:rPr>
        <w:t>，</w:t>
      </w:r>
      <w:r>
        <w:rPr>
          <w:rFonts w:hint="eastAsia" w:ascii="Times New Roman" w:hAnsi="Times New Roman" w:eastAsia="楷体" w:cs="Times New Roman"/>
          <w:sz w:val="23"/>
          <w:szCs w:val="23"/>
          <w:highlight w:val="cyan"/>
        </w:rPr>
        <w:t>中低层建筑</w:t>
      </w:r>
      <w:r>
        <w:rPr>
          <w:rFonts w:ascii="Times New Roman" w:hAnsi="Times New Roman" w:eastAsia="楷体" w:cs="Times New Roman"/>
          <w:sz w:val="23"/>
          <w:szCs w:val="23"/>
        </w:rPr>
        <w:t>密集分布，</w:t>
      </w:r>
      <w:r>
        <w:rPr>
          <w:rFonts w:ascii="Times New Roman" w:hAnsi="Times New Roman" w:eastAsia="楷体" w:cs="Times New Roman"/>
          <w:sz w:val="23"/>
          <w:szCs w:val="23"/>
          <w:highlight w:val="cyan"/>
        </w:rPr>
        <w:t>绿色植被</w:t>
      </w:r>
      <w:r>
        <w:rPr>
          <w:rFonts w:ascii="Times New Roman" w:hAnsi="Times New Roman" w:eastAsia="楷体" w:cs="Times New Roman"/>
          <w:sz w:val="23"/>
          <w:szCs w:val="23"/>
        </w:rPr>
        <w:t>分布较少，道路狭窄。样地2位于</w:t>
      </w:r>
      <w:r>
        <w:rPr>
          <w:rFonts w:ascii="Times New Roman" w:hAnsi="Times New Roman" w:eastAsia="楷体" w:cs="Times New Roman"/>
          <w:sz w:val="23"/>
          <w:szCs w:val="23"/>
          <w:highlight w:val="cyan"/>
        </w:rPr>
        <w:t>江津区鼎山街道</w:t>
      </w:r>
      <w:r>
        <w:rPr>
          <w:rFonts w:ascii="Times New Roman" w:hAnsi="Times New Roman" w:eastAsia="楷体" w:cs="Times New Roman"/>
          <w:sz w:val="23"/>
          <w:szCs w:val="23"/>
        </w:rPr>
        <w:t>，为开放型高层建筑街区。该样地内建筑</w:t>
      </w:r>
      <w:r>
        <w:rPr>
          <w:rFonts w:ascii="Times New Roman" w:hAnsi="Times New Roman" w:eastAsia="楷体" w:cs="Times New Roman"/>
          <w:sz w:val="23"/>
          <w:szCs w:val="23"/>
          <w:highlight w:val="cyan"/>
        </w:rPr>
        <w:t>以高层住宅为主</w:t>
      </w:r>
      <w:r>
        <w:rPr>
          <w:rFonts w:ascii="Times New Roman" w:hAnsi="Times New Roman" w:eastAsia="楷体" w:cs="Times New Roman"/>
          <w:sz w:val="23"/>
          <w:szCs w:val="23"/>
        </w:rPr>
        <w:t>，不同建筑之间</w:t>
      </w:r>
      <w:r>
        <w:rPr>
          <w:rFonts w:ascii="Times New Roman" w:hAnsi="Times New Roman" w:eastAsia="楷体" w:cs="Times New Roman"/>
          <w:sz w:val="23"/>
          <w:szCs w:val="23"/>
          <w:highlight w:val="cyan"/>
        </w:rPr>
        <w:t>间距较大</w:t>
      </w:r>
      <w:r>
        <w:rPr>
          <w:rFonts w:ascii="Times New Roman" w:hAnsi="Times New Roman" w:eastAsia="楷体" w:cs="Times New Roman"/>
          <w:sz w:val="23"/>
          <w:szCs w:val="23"/>
        </w:rPr>
        <w:t>，</w:t>
      </w:r>
      <w:r>
        <w:rPr>
          <w:rFonts w:ascii="Times New Roman" w:hAnsi="Times New Roman" w:eastAsia="楷体" w:cs="Times New Roman"/>
          <w:sz w:val="23"/>
          <w:szCs w:val="23"/>
          <w:highlight w:val="cyan"/>
        </w:rPr>
        <w:t>植被覆盖率</w:t>
      </w:r>
      <w:r>
        <w:rPr>
          <w:rFonts w:ascii="Times New Roman" w:hAnsi="Times New Roman" w:eastAsia="楷体" w:cs="Times New Roman"/>
          <w:sz w:val="23"/>
          <w:szCs w:val="23"/>
        </w:rPr>
        <w:t>大于</w:t>
      </w:r>
      <w:r>
        <w:rPr>
          <w:rFonts w:ascii="Times New Roman" w:hAnsi="Times New Roman" w:eastAsia="楷体" w:cs="Times New Roman"/>
          <w:sz w:val="23"/>
          <w:szCs w:val="23"/>
          <w:highlight w:val="magenta"/>
        </w:rPr>
        <w:t>30%</w:t>
      </w:r>
      <w:r>
        <w:rPr>
          <w:rFonts w:ascii="Times New Roman" w:hAnsi="Times New Roman" w:eastAsia="楷体" w:cs="Times New Roman"/>
          <w:sz w:val="23"/>
          <w:szCs w:val="23"/>
        </w:rPr>
        <w:t>，以草本为主。样地3位于</w:t>
      </w:r>
      <w:r>
        <w:rPr>
          <w:rFonts w:ascii="Times New Roman" w:hAnsi="Times New Roman" w:eastAsia="楷体" w:cs="Times New Roman"/>
          <w:sz w:val="23"/>
          <w:szCs w:val="23"/>
          <w:highlight w:val="cyan"/>
        </w:rPr>
        <w:t>巴南区大江工业园</w:t>
      </w:r>
      <w:r>
        <w:rPr>
          <w:rFonts w:ascii="Times New Roman" w:hAnsi="Times New Roman" w:eastAsia="楷体" w:cs="Times New Roman"/>
          <w:sz w:val="23"/>
          <w:szCs w:val="23"/>
        </w:rPr>
        <w:t>，为大型低层建筑街区</w:t>
      </w:r>
      <w:r>
        <w:rPr>
          <w:rFonts w:hint="eastAsia" w:ascii="Times New Roman" w:hAnsi="Times New Roman" w:eastAsia="楷体" w:cs="Times New Roman"/>
          <w:sz w:val="23"/>
          <w:szCs w:val="23"/>
        </w:rPr>
        <w:t>。样地内建筑以</w:t>
      </w:r>
      <w:r>
        <w:rPr>
          <w:rFonts w:hint="eastAsia" w:ascii="楷体" w:hAnsi="楷体" w:eastAsia="楷体"/>
          <w:sz w:val="23"/>
          <w:szCs w:val="23"/>
          <w:highlight w:val="cyan"/>
        </w:rPr>
        <w:t>一层工业用房</w:t>
      </w:r>
      <w:r>
        <w:rPr>
          <w:rFonts w:hint="eastAsia" w:ascii="楷体" w:hAnsi="楷体" w:eastAsia="楷体"/>
          <w:sz w:val="23"/>
          <w:szCs w:val="23"/>
        </w:rPr>
        <w:t>为主，植被</w:t>
      </w:r>
      <w:r>
        <w:rPr>
          <w:rFonts w:hint="eastAsia" w:ascii="楷体" w:hAnsi="楷体" w:eastAsia="楷体"/>
          <w:sz w:val="23"/>
          <w:szCs w:val="23"/>
          <w:highlight w:val="cyan"/>
        </w:rPr>
        <w:t>以乔木为主</w:t>
      </w:r>
      <w:r>
        <w:rPr>
          <w:rFonts w:hint="eastAsia" w:ascii="楷体" w:hAnsi="楷体" w:eastAsia="楷体"/>
          <w:sz w:val="23"/>
          <w:szCs w:val="23"/>
        </w:rPr>
        <w:t>，道路宽度大于</w:t>
      </w:r>
      <w:r>
        <w:rPr>
          <w:rFonts w:hint="eastAsia" w:ascii="楷体" w:hAnsi="楷体" w:eastAsia="楷体"/>
          <w:sz w:val="23"/>
          <w:szCs w:val="23"/>
          <w:highlight w:val="magenta"/>
        </w:rPr>
        <w:t>20米</w:t>
      </w:r>
      <w:r>
        <w:rPr>
          <w:rFonts w:hint="eastAsia" w:ascii="楷体" w:hAnsi="楷体" w:eastAsia="楷体"/>
          <w:sz w:val="23"/>
          <w:szCs w:val="23"/>
        </w:rPr>
        <w:t>。</w:t>
      </w:r>
      <w:r>
        <w:rPr>
          <w:rFonts w:ascii="Times New Roman" w:hAnsi="Times New Roman" w:eastAsia="楷体" w:cs="Times New Roman"/>
          <w:sz w:val="23"/>
          <w:szCs w:val="23"/>
        </w:rPr>
        <w:t>【up230220 1</w:t>
      </w:r>
      <w:r>
        <w:rPr>
          <w:rFonts w:hint="eastAsia" w:ascii="Times New Roman" w:hAnsi="Times New Roman" w:eastAsia="楷体" w:cs="Times New Roman"/>
          <w:sz w:val="23"/>
          <w:szCs w:val="23"/>
        </w:rPr>
        <w:t>9:36】</w:t>
      </w:r>
    </w:p>
    <w:p>
      <w:pPr>
        <w:spacing w:line="360" w:lineRule="auto"/>
        <w:ind w:firstLine="460" w:firstLineChars="200"/>
        <w:rPr>
          <w:rFonts w:ascii="Times New Roman" w:hAnsi="Times New Roman" w:eastAsia="楷体" w:cs="Times New Roman"/>
          <w:sz w:val="23"/>
          <w:szCs w:val="23"/>
        </w:rPr>
      </w:pPr>
    </w:p>
    <w:p>
      <w:pPr>
        <w:spacing w:line="360" w:lineRule="auto"/>
        <w:ind w:firstLine="460" w:firstLineChars="200"/>
        <w:rPr>
          <w:rFonts w:ascii="Times New Roman" w:hAnsi="Times New Roman" w:eastAsia="楷体" w:cs="Times New Roman"/>
          <w:sz w:val="23"/>
          <w:szCs w:val="23"/>
        </w:rPr>
      </w:pPr>
    </w:p>
    <w:p>
      <w:pPr>
        <w:spacing w:line="360" w:lineRule="auto"/>
        <w:ind w:firstLine="460" w:firstLineChars="200"/>
        <w:rPr>
          <w:rFonts w:ascii="Times New Roman" w:hAnsi="Times New Roman" w:eastAsia="楷体" w:cs="Times New Roman"/>
          <w:sz w:val="23"/>
          <w:szCs w:val="23"/>
        </w:rPr>
      </w:pPr>
      <w:r>
        <w:rPr>
          <w:rFonts w:hint="eastAsia" w:ascii="Times New Roman" w:hAnsi="Times New Roman" w:eastAsia="楷体" w:cs="Times New Roman"/>
          <w:sz w:val="23"/>
          <w:szCs w:val="23"/>
        </w:rPr>
        <w:t>对于每个样地，根据</w:t>
      </w:r>
      <w:r>
        <w:rPr>
          <w:rFonts w:hint="eastAsia" w:ascii="Times New Roman" w:hAnsi="Times New Roman" w:eastAsia="楷体" w:cs="Times New Roman"/>
          <w:sz w:val="23"/>
          <w:szCs w:val="23"/>
          <w:highlight w:val="cyan"/>
        </w:rPr>
        <w:t>空间形态布局</w:t>
      </w:r>
      <w:r>
        <w:rPr>
          <w:rFonts w:hint="eastAsia" w:ascii="Times New Roman" w:hAnsi="Times New Roman" w:eastAsia="楷体" w:cs="Times New Roman"/>
          <w:sz w:val="23"/>
          <w:szCs w:val="23"/>
        </w:rPr>
        <w:t>，在其内部</w:t>
      </w:r>
      <w:r>
        <w:rPr>
          <w:rFonts w:hint="eastAsia" w:ascii="Times New Roman" w:hAnsi="Times New Roman" w:eastAsia="楷体" w:cs="Times New Roman"/>
          <w:sz w:val="23"/>
          <w:szCs w:val="23"/>
          <w:highlight w:val="cyan"/>
        </w:rPr>
        <w:t>相对均匀地</w:t>
      </w:r>
      <w:r>
        <w:rPr>
          <w:rFonts w:hint="eastAsia" w:ascii="Times New Roman" w:hAnsi="Times New Roman" w:eastAsia="楷体" w:cs="Times New Roman"/>
          <w:sz w:val="23"/>
          <w:szCs w:val="23"/>
        </w:rPr>
        <w:t>设置</w:t>
      </w:r>
      <w:r>
        <w:rPr>
          <w:rFonts w:hint="eastAsia" w:ascii="Times New Roman" w:hAnsi="Times New Roman" w:eastAsia="楷体" w:cs="Times New Roman"/>
          <w:sz w:val="23"/>
          <w:szCs w:val="23"/>
          <w:highlight w:val="magenta"/>
        </w:rPr>
        <w:t>30-40个</w:t>
      </w:r>
      <w:r>
        <w:rPr>
          <w:rFonts w:hint="eastAsia" w:ascii="Times New Roman" w:hAnsi="Times New Roman" w:eastAsia="楷体" w:cs="Times New Roman"/>
          <w:sz w:val="23"/>
          <w:szCs w:val="23"/>
        </w:rPr>
        <w:t>移动测量点。将所有</w:t>
      </w:r>
      <w:r>
        <w:rPr>
          <w:rFonts w:hint="eastAsia" w:ascii="Times New Roman" w:hAnsi="Times New Roman" w:eastAsia="楷体" w:cs="Times New Roman"/>
          <w:sz w:val="23"/>
          <w:szCs w:val="23"/>
          <w:highlight w:val="cyan"/>
        </w:rPr>
        <w:t>移动测量</w:t>
      </w:r>
      <w:r>
        <w:rPr>
          <w:rFonts w:ascii="Times New Roman" w:hAnsi="Times New Roman" w:eastAsia="楷体" w:cs="Times New Roman"/>
          <w:sz w:val="23"/>
          <w:szCs w:val="23"/>
          <w:highlight w:val="cyan"/>
        </w:rPr>
        <w:t>点</w:t>
      </w:r>
      <w:r>
        <w:rPr>
          <w:rFonts w:ascii="Times New Roman" w:hAnsi="Times New Roman" w:eastAsia="楷体" w:cs="Times New Roman"/>
          <w:sz w:val="23"/>
          <w:szCs w:val="23"/>
        </w:rPr>
        <w:t>分为2组，</w:t>
      </w:r>
      <w:r>
        <w:rPr>
          <w:rFonts w:hint="eastAsia" w:ascii="Times New Roman" w:hAnsi="Times New Roman" w:eastAsia="楷体" w:cs="Times New Roman"/>
          <w:sz w:val="23"/>
          <w:szCs w:val="23"/>
        </w:rPr>
        <w:t>并</w:t>
      </w:r>
      <w:r>
        <w:rPr>
          <w:rFonts w:ascii="Times New Roman" w:hAnsi="Times New Roman" w:eastAsia="楷体" w:cs="Times New Roman"/>
          <w:sz w:val="23"/>
          <w:szCs w:val="23"/>
        </w:rPr>
        <w:t>对每组分别</w:t>
      </w:r>
      <w:r>
        <w:rPr>
          <w:rFonts w:ascii="Times New Roman" w:hAnsi="Times New Roman" w:eastAsia="楷体" w:cs="Times New Roman"/>
          <w:sz w:val="23"/>
          <w:szCs w:val="23"/>
          <w:highlight w:val="cyan"/>
        </w:rPr>
        <w:t>规划移动路线</w:t>
      </w:r>
      <w:r>
        <w:rPr>
          <w:rFonts w:ascii="Times New Roman" w:hAnsi="Times New Roman" w:eastAsia="楷体" w:cs="Times New Roman"/>
          <w:sz w:val="23"/>
          <w:szCs w:val="23"/>
        </w:rPr>
        <w:t>。在一年4个季节，</w:t>
      </w:r>
      <w:r>
        <w:rPr>
          <w:rFonts w:hint="eastAsia" w:ascii="Times New Roman" w:hAnsi="Times New Roman" w:eastAsia="楷体" w:cs="Times New Roman"/>
          <w:sz w:val="23"/>
          <w:szCs w:val="23"/>
        </w:rPr>
        <w:t>各选择</w:t>
      </w:r>
      <w:r>
        <w:rPr>
          <w:rFonts w:ascii="Times New Roman" w:hAnsi="Times New Roman" w:eastAsia="楷体" w:cs="Times New Roman"/>
          <w:sz w:val="23"/>
          <w:szCs w:val="23"/>
        </w:rPr>
        <w:t>一个</w:t>
      </w:r>
      <w:r>
        <w:rPr>
          <w:rFonts w:ascii="Times New Roman" w:hAnsi="Times New Roman" w:eastAsia="楷体" w:cs="Times New Roman"/>
          <w:sz w:val="23"/>
          <w:szCs w:val="23"/>
          <w:highlight w:val="cyan"/>
        </w:rPr>
        <w:t>低风速无云晴天</w:t>
      </w:r>
      <w:r>
        <w:rPr>
          <w:rFonts w:ascii="Times New Roman" w:hAnsi="Times New Roman" w:eastAsia="楷体" w:cs="Times New Roman"/>
          <w:sz w:val="23"/>
          <w:szCs w:val="23"/>
        </w:rPr>
        <w:t>进行气象数据</w:t>
      </w:r>
      <w:r>
        <w:rPr>
          <w:rFonts w:hint="eastAsia" w:ascii="Times New Roman" w:hAnsi="Times New Roman" w:eastAsia="楷体" w:cs="Times New Roman"/>
          <w:sz w:val="23"/>
          <w:szCs w:val="23"/>
        </w:rPr>
        <w:t>的</w:t>
      </w:r>
      <w:r>
        <w:rPr>
          <w:rFonts w:ascii="Times New Roman" w:hAnsi="Times New Roman" w:eastAsia="楷体" w:cs="Times New Roman"/>
          <w:sz w:val="23"/>
          <w:szCs w:val="23"/>
        </w:rPr>
        <w:t>测量。测量在</w:t>
      </w:r>
      <w:r>
        <w:rPr>
          <w:rFonts w:ascii="Times New Roman" w:hAnsi="Times New Roman" w:eastAsia="楷体" w:cs="Times New Roman"/>
          <w:sz w:val="23"/>
          <w:szCs w:val="23"/>
          <w:highlight w:val="cyan"/>
        </w:rPr>
        <w:t>7:00 - 23:00期间</w:t>
      </w:r>
      <w:r>
        <w:rPr>
          <w:rFonts w:ascii="Times New Roman" w:hAnsi="Times New Roman" w:eastAsia="楷体" w:cs="Times New Roman"/>
          <w:sz w:val="23"/>
          <w:szCs w:val="23"/>
        </w:rPr>
        <w:t>进行，涵盖</w:t>
      </w:r>
      <w:r>
        <w:rPr>
          <w:rFonts w:ascii="Times New Roman" w:hAnsi="Times New Roman" w:eastAsia="楷体" w:cs="Times New Roman"/>
          <w:sz w:val="23"/>
          <w:szCs w:val="23"/>
          <w:highlight w:val="cyan"/>
        </w:rPr>
        <w:t>居民户外活动</w:t>
      </w:r>
      <w:r>
        <w:rPr>
          <w:rFonts w:ascii="Times New Roman" w:hAnsi="Times New Roman" w:eastAsia="楷体" w:cs="Times New Roman"/>
          <w:sz w:val="23"/>
          <w:szCs w:val="23"/>
        </w:rPr>
        <w:t>的主要时段。在此期间，</w:t>
      </w:r>
      <w:r>
        <w:rPr>
          <w:rFonts w:hint="eastAsia" w:ascii="Times New Roman" w:hAnsi="Times New Roman" w:eastAsia="楷体" w:cs="Times New Roman"/>
          <w:sz w:val="23"/>
          <w:szCs w:val="23"/>
        </w:rPr>
        <w:t>2个人同时沿</w:t>
      </w:r>
      <w:r>
        <w:rPr>
          <w:rFonts w:hint="eastAsia" w:ascii="Times New Roman" w:hAnsi="Times New Roman" w:eastAsia="楷体" w:cs="Times New Roman"/>
          <w:sz w:val="23"/>
          <w:szCs w:val="23"/>
          <w:highlight w:val="cyan"/>
        </w:rPr>
        <w:t>2条预先规划的路线</w:t>
      </w:r>
      <w:r>
        <w:rPr>
          <w:rFonts w:hint="eastAsia" w:ascii="Times New Roman" w:hAnsi="Times New Roman" w:eastAsia="楷体" w:cs="Times New Roman"/>
          <w:sz w:val="23"/>
          <w:szCs w:val="23"/>
        </w:rPr>
        <w:t>在各移动测量点进行</w:t>
      </w:r>
      <w:r>
        <w:rPr>
          <w:rFonts w:hint="eastAsia" w:ascii="Times New Roman" w:hAnsi="Times New Roman" w:eastAsia="楷体" w:cs="Times New Roman"/>
          <w:sz w:val="23"/>
          <w:szCs w:val="23"/>
          <w:highlight w:val="cyan"/>
        </w:rPr>
        <w:t>测量</w:t>
      </w:r>
      <w:r>
        <w:rPr>
          <w:rFonts w:hint="eastAsia" w:ascii="Times New Roman" w:hAnsi="Times New Roman" w:eastAsia="楷体" w:cs="Times New Roman"/>
          <w:sz w:val="23"/>
          <w:szCs w:val="23"/>
        </w:rPr>
        <w:t>。每条路线</w:t>
      </w:r>
      <w:r>
        <w:rPr>
          <w:rFonts w:hint="eastAsia" w:ascii="Times New Roman" w:hAnsi="Times New Roman" w:eastAsia="楷体" w:cs="Times New Roman"/>
          <w:sz w:val="23"/>
          <w:szCs w:val="23"/>
          <w:highlight w:val="cyan"/>
        </w:rPr>
        <w:t>预计耗时</w:t>
      </w:r>
      <w:r>
        <w:rPr>
          <w:rFonts w:hint="eastAsia" w:ascii="Times New Roman" w:hAnsi="Times New Roman" w:eastAsia="楷体" w:cs="Times New Roman"/>
          <w:sz w:val="23"/>
          <w:szCs w:val="23"/>
        </w:rPr>
        <w:t>约2小时</w:t>
      </w:r>
      <w:r>
        <w:rPr>
          <w:rFonts w:hint="eastAsia" w:ascii="楷体" w:hAnsi="楷体" w:eastAsia="楷体"/>
          <w:sz w:val="23"/>
          <w:szCs w:val="23"/>
        </w:rPr>
        <w:t>，在每个研究日</w:t>
      </w:r>
      <w:r>
        <w:rPr>
          <w:rFonts w:hint="eastAsia" w:ascii="楷体" w:hAnsi="楷体" w:eastAsia="楷体"/>
          <w:sz w:val="23"/>
          <w:szCs w:val="23"/>
          <w:highlight w:val="cyan"/>
        </w:rPr>
        <w:t>可完成8轮测量</w:t>
      </w:r>
      <w:r>
        <w:rPr>
          <w:rFonts w:hint="eastAsia" w:ascii="楷体" w:hAnsi="楷体" w:eastAsia="楷体"/>
          <w:sz w:val="23"/>
          <w:szCs w:val="23"/>
        </w:rPr>
        <w:t>。所采用的测量设备为</w:t>
      </w:r>
      <w:r>
        <w:rPr>
          <w:rFonts w:hint="eastAsia" w:ascii="楷体" w:hAnsi="楷体" w:eastAsia="楷体"/>
          <w:sz w:val="23"/>
          <w:szCs w:val="23"/>
          <w:highlight w:val="cyan"/>
        </w:rPr>
        <w:t>HOBO便携式气象站</w:t>
      </w:r>
      <w:r>
        <w:rPr>
          <w:rFonts w:hint="eastAsia" w:ascii="楷体" w:hAnsi="楷体" w:eastAsia="楷体"/>
          <w:sz w:val="23"/>
          <w:szCs w:val="23"/>
        </w:rPr>
        <w:t>，测量的气象变量包括</w:t>
      </w:r>
      <w:r>
        <w:rPr>
          <w:rFonts w:hint="eastAsia" w:ascii="楷体" w:hAnsi="楷体" w:eastAsia="楷体"/>
          <w:sz w:val="23"/>
          <w:szCs w:val="23"/>
          <w:highlight w:val="magenta"/>
        </w:rPr>
        <w:t>气温、相对湿度、风速、风向和太阳辐射</w:t>
      </w:r>
      <w:r>
        <w:rPr>
          <w:rFonts w:hint="eastAsia" w:ascii="楷体" w:hAnsi="楷体" w:eastAsia="楷体"/>
          <w:sz w:val="23"/>
          <w:szCs w:val="23"/>
        </w:rPr>
        <w:t>。由于</w:t>
      </w:r>
      <w:r>
        <w:rPr>
          <w:rFonts w:hint="eastAsia" w:ascii="楷体" w:hAnsi="楷体" w:eastAsia="楷体"/>
          <w:sz w:val="23"/>
          <w:szCs w:val="23"/>
          <w:highlight w:val="cyan"/>
        </w:rPr>
        <w:t>不同移动测量点的数据</w:t>
      </w:r>
      <w:r>
        <w:rPr>
          <w:rFonts w:hint="eastAsia" w:ascii="楷体" w:hAnsi="楷体" w:eastAsia="楷体"/>
          <w:sz w:val="23"/>
          <w:szCs w:val="23"/>
        </w:rPr>
        <w:t>有时间差异性，需要在各样地内</w:t>
      </w:r>
      <w:r>
        <w:rPr>
          <w:rFonts w:hint="eastAsia" w:ascii="楷体" w:hAnsi="楷体" w:eastAsia="楷体"/>
          <w:sz w:val="23"/>
          <w:szCs w:val="23"/>
          <w:highlight w:val="cyan"/>
        </w:rPr>
        <w:t>分别额外设置</w:t>
      </w:r>
      <w:r>
        <w:rPr>
          <w:rFonts w:hint="eastAsia" w:ascii="楷体" w:hAnsi="楷体" w:eastAsia="楷体"/>
          <w:sz w:val="23"/>
          <w:szCs w:val="23"/>
        </w:rPr>
        <w:t>一个固定测量点。在后续数据分析时，移动测量点的</w:t>
      </w:r>
      <w:r>
        <w:rPr>
          <w:rFonts w:hint="eastAsia" w:ascii="楷体" w:hAnsi="楷体" w:eastAsia="楷体"/>
          <w:sz w:val="23"/>
          <w:szCs w:val="23"/>
          <w:highlight w:val="cyan"/>
        </w:rPr>
        <w:t>气象变量值</w:t>
      </w:r>
      <w:r>
        <w:rPr>
          <w:rFonts w:hint="eastAsia" w:ascii="楷体" w:hAnsi="楷体" w:eastAsia="楷体"/>
          <w:sz w:val="23"/>
          <w:szCs w:val="23"/>
        </w:rPr>
        <w:t>需要根据测量时刻与参考时刻（每一轮测量的起始时刻）之间对应的差值来调整。</w:t>
      </w:r>
      <w:r>
        <w:rPr>
          <w:rFonts w:ascii="Times New Roman" w:hAnsi="Times New Roman" w:eastAsia="楷体" w:cs="Times New Roman"/>
          <w:sz w:val="23"/>
          <w:szCs w:val="23"/>
        </w:rPr>
        <w:t>【up23022</w:t>
      </w:r>
      <w:r>
        <w:rPr>
          <w:rFonts w:hint="eastAsia" w:ascii="Times New Roman" w:hAnsi="Times New Roman" w:eastAsia="楷体" w:cs="Times New Roman"/>
          <w:sz w:val="23"/>
          <w:szCs w:val="23"/>
        </w:rPr>
        <w:t>1 08:12】</w:t>
      </w:r>
    </w:p>
    <w:p>
      <w:pPr>
        <w:spacing w:line="360" w:lineRule="auto"/>
        <w:ind w:firstLine="460" w:firstLineChars="200"/>
        <w:rPr>
          <w:rFonts w:ascii="Times New Roman" w:hAnsi="Times New Roman" w:eastAsia="楷体" w:cs="Times New Roman"/>
          <w:sz w:val="23"/>
          <w:szCs w:val="23"/>
        </w:rPr>
      </w:pPr>
    </w:p>
    <w:p>
      <w:pPr>
        <w:numPr>
          <w:ilvl w:val="255"/>
          <w:numId w:val="0"/>
        </w:numPr>
        <w:spacing w:line="360" w:lineRule="auto"/>
        <w:ind w:firstLine="460" w:firstLineChars="200"/>
        <w:rPr>
          <w:rFonts w:ascii="楷体" w:hAnsi="楷体" w:eastAsia="楷体"/>
          <w:color w:val="000000"/>
          <w:sz w:val="23"/>
          <w:szCs w:val="24"/>
        </w:rPr>
      </w:pPr>
      <w:r>
        <w:rPr>
          <w:rFonts w:hint="eastAsia" w:ascii="楷体" w:hAnsi="楷体" w:eastAsia="楷体"/>
          <w:color w:val="000000"/>
          <w:sz w:val="23"/>
          <w:szCs w:val="24"/>
        </w:rPr>
        <w:t>城市气候特征的</w:t>
      </w:r>
      <w:r>
        <w:rPr>
          <w:rFonts w:hint="eastAsia" w:ascii="楷体" w:hAnsi="楷体" w:eastAsia="楷体"/>
          <w:color w:val="000000"/>
          <w:sz w:val="23"/>
          <w:szCs w:val="24"/>
          <w:highlight w:val="cyan"/>
        </w:rPr>
        <w:t>主要影响因素</w:t>
      </w:r>
      <w:r>
        <w:rPr>
          <w:rFonts w:hint="eastAsia" w:ascii="楷体" w:hAnsi="楷体" w:eastAsia="楷体"/>
          <w:color w:val="000000"/>
          <w:sz w:val="23"/>
          <w:szCs w:val="24"/>
        </w:rPr>
        <w:t>包括</w:t>
      </w:r>
      <w:r>
        <w:rPr>
          <w:rFonts w:hint="eastAsia" w:ascii="楷体" w:hAnsi="楷体" w:eastAsia="楷体"/>
          <w:color w:val="000000"/>
          <w:sz w:val="23"/>
          <w:szCs w:val="24"/>
          <w:highlight w:val="cyan"/>
        </w:rPr>
        <w:t>三维形态、土地覆盖和地理位置</w:t>
      </w:r>
      <w:r>
        <w:rPr>
          <w:rFonts w:hint="eastAsia" w:ascii="楷体" w:hAnsi="楷体" w:eastAsia="楷体"/>
          <w:color w:val="000000"/>
          <w:sz w:val="23"/>
          <w:szCs w:val="24"/>
        </w:rPr>
        <w:t>等。根据</w:t>
      </w:r>
      <w:r>
        <w:rPr>
          <w:rFonts w:hint="eastAsia" w:ascii="楷体" w:hAnsi="楷体" w:eastAsia="楷体"/>
          <w:color w:val="000000"/>
          <w:sz w:val="23"/>
          <w:szCs w:val="24"/>
          <w:highlight w:val="cyan"/>
        </w:rPr>
        <w:t>研究区域的特征</w:t>
      </w:r>
      <w:r>
        <w:rPr>
          <w:rFonts w:hint="eastAsia" w:ascii="楷体" w:hAnsi="楷体" w:eastAsia="楷体"/>
          <w:color w:val="000000"/>
          <w:sz w:val="23"/>
          <w:szCs w:val="24"/>
        </w:rPr>
        <w:t>和</w:t>
      </w:r>
      <w:r>
        <w:rPr>
          <w:rFonts w:hint="eastAsia" w:ascii="楷体" w:hAnsi="楷体" w:eastAsia="楷体"/>
          <w:color w:val="000000"/>
          <w:sz w:val="23"/>
          <w:szCs w:val="24"/>
          <w:highlight w:val="cyan"/>
        </w:rPr>
        <w:t>数据可用性</w:t>
      </w:r>
      <w:r>
        <w:rPr>
          <w:rFonts w:hint="eastAsia" w:ascii="楷体" w:hAnsi="楷体" w:eastAsia="楷体"/>
          <w:color w:val="000000"/>
          <w:sz w:val="23"/>
          <w:szCs w:val="24"/>
        </w:rPr>
        <w:t>，在后续分析中，本项目</w:t>
      </w:r>
      <w:r>
        <w:rPr>
          <w:rFonts w:hint="eastAsia" w:ascii="楷体" w:hAnsi="楷体" w:eastAsia="楷体"/>
          <w:color w:val="000000"/>
          <w:sz w:val="23"/>
          <w:szCs w:val="24"/>
          <w:highlight w:val="cyan"/>
        </w:rPr>
        <w:t>选择以下指标</w:t>
      </w:r>
      <w:r>
        <w:rPr>
          <w:rFonts w:hint="eastAsia" w:ascii="楷体" w:hAnsi="楷体" w:eastAsia="楷体"/>
          <w:color w:val="000000"/>
          <w:sz w:val="23"/>
          <w:szCs w:val="24"/>
        </w:rPr>
        <w:t>作为</w:t>
      </w:r>
      <w:r>
        <w:rPr>
          <w:rFonts w:hint="eastAsia" w:ascii="楷体" w:hAnsi="楷体" w:eastAsia="楷体"/>
          <w:color w:val="000000"/>
          <w:sz w:val="23"/>
          <w:szCs w:val="24"/>
          <w:highlight w:val="cyan"/>
        </w:rPr>
        <w:t>城市滨江地区</w:t>
      </w:r>
      <w:r>
        <w:rPr>
          <w:rFonts w:hint="eastAsia" w:ascii="楷体" w:hAnsi="楷体" w:eastAsia="楷体"/>
          <w:color w:val="000000"/>
          <w:sz w:val="23"/>
          <w:szCs w:val="24"/>
        </w:rPr>
        <w:t xml:space="preserve">气候特征的潜在影响因素： </w:t>
      </w:r>
    </w:p>
    <w:p>
      <w:pPr>
        <w:spacing w:line="360" w:lineRule="auto"/>
        <w:rPr>
          <w:rFonts w:ascii="楷体" w:hAnsi="楷体" w:eastAsia="楷体"/>
          <w:color w:val="000000"/>
          <w:sz w:val="23"/>
          <w:szCs w:val="24"/>
        </w:rPr>
      </w:pPr>
      <w:r>
        <w:rPr>
          <w:rFonts w:hint="eastAsia" w:ascii="楷体" w:hAnsi="楷体" w:eastAsia="楷体"/>
          <w:color w:val="000000"/>
          <w:sz w:val="23"/>
          <w:szCs w:val="24"/>
        </w:rPr>
        <w:t>（</w:t>
      </w:r>
      <w:r>
        <w:rPr>
          <w:rFonts w:hint="eastAsia" w:ascii="Times New Roman" w:hAnsi="Times New Roman" w:eastAsia="宋体"/>
          <w:b/>
          <w:color w:val="000000"/>
          <w:sz w:val="23"/>
          <w:szCs w:val="24"/>
        </w:rPr>
        <w:t>1</w:t>
      </w:r>
      <w:r>
        <w:rPr>
          <w:rFonts w:hint="eastAsia" w:ascii="楷体" w:hAnsi="楷体" w:eastAsia="楷体"/>
          <w:color w:val="000000"/>
          <w:sz w:val="23"/>
          <w:szCs w:val="24"/>
        </w:rPr>
        <w:t xml:space="preserve">）土地覆盖：绿地覆盖率、不透水面覆盖率、建筑面积比、建筑斑块形状指数和绿地斑块形状指数； </w:t>
      </w:r>
    </w:p>
    <w:p>
      <w:pPr>
        <w:spacing w:line="360" w:lineRule="auto"/>
        <w:rPr>
          <w:rFonts w:ascii="楷体" w:hAnsi="楷体" w:eastAsia="楷体"/>
          <w:color w:val="000000"/>
          <w:sz w:val="23"/>
          <w:szCs w:val="24"/>
        </w:rPr>
      </w:pPr>
      <w:r>
        <w:rPr>
          <w:rFonts w:hint="eastAsia" w:ascii="楷体" w:hAnsi="楷体" w:eastAsia="楷体"/>
          <w:color w:val="000000"/>
          <w:sz w:val="23"/>
          <w:szCs w:val="24"/>
        </w:rPr>
        <w:t>（</w:t>
      </w:r>
      <w:r>
        <w:rPr>
          <w:rFonts w:hint="eastAsia" w:ascii="Times New Roman" w:hAnsi="Times New Roman" w:eastAsia="宋体"/>
          <w:b/>
          <w:color w:val="000000"/>
          <w:sz w:val="23"/>
          <w:szCs w:val="24"/>
        </w:rPr>
        <w:t>2</w:t>
      </w:r>
      <w:r>
        <w:rPr>
          <w:rFonts w:hint="eastAsia" w:ascii="楷体" w:hAnsi="楷体" w:eastAsia="楷体"/>
          <w:color w:val="000000"/>
          <w:sz w:val="23"/>
          <w:szCs w:val="24"/>
        </w:rPr>
        <w:t>）三维形态：平均建筑高度、建筑高度标准差、容积率、天空视域因子、正面面积指数（</w:t>
      </w:r>
      <w:r>
        <w:rPr>
          <w:rFonts w:hint="eastAsia" w:ascii="Times New Roman" w:hAnsi="Times New Roman" w:eastAsia="Times New Roman"/>
          <w:color w:val="000000"/>
          <w:sz w:val="23"/>
          <w:szCs w:val="24"/>
        </w:rPr>
        <w:t>Frontal area index</w:t>
      </w:r>
      <w:r>
        <w:rPr>
          <w:rFonts w:hint="eastAsia" w:ascii="楷体" w:hAnsi="楷体" w:eastAsia="楷体"/>
          <w:color w:val="000000"/>
          <w:sz w:val="23"/>
          <w:szCs w:val="24"/>
        </w:rPr>
        <w:t>，</w:t>
      </w:r>
      <w:r>
        <w:rPr>
          <w:rFonts w:hint="eastAsia" w:ascii="Times New Roman" w:hAnsi="Times New Roman" w:eastAsia="Times New Roman"/>
          <w:color w:val="000000"/>
          <w:sz w:val="23"/>
          <w:szCs w:val="24"/>
        </w:rPr>
        <w:t>FAI</w:t>
      </w:r>
      <w:r>
        <w:rPr>
          <w:rFonts w:hint="eastAsia" w:ascii="楷体" w:hAnsi="楷体" w:eastAsia="楷体"/>
          <w:color w:val="000000"/>
          <w:sz w:val="23"/>
          <w:szCs w:val="24"/>
        </w:rPr>
        <w:t xml:space="preserve">）和街道峡谷高宽比； </w:t>
      </w:r>
    </w:p>
    <w:p>
      <w:pPr>
        <w:spacing w:line="360" w:lineRule="auto"/>
        <w:rPr>
          <w:rFonts w:ascii="Times New Roman" w:hAnsi="Times New Roman" w:eastAsia="楷体" w:cs="Times New Roman"/>
          <w:sz w:val="23"/>
          <w:szCs w:val="23"/>
        </w:rPr>
      </w:pPr>
      <w:r>
        <w:rPr>
          <w:rFonts w:hint="eastAsia" w:ascii="楷体" w:hAnsi="楷体" w:eastAsia="楷体"/>
          <w:color w:val="000000"/>
          <w:sz w:val="23"/>
          <w:szCs w:val="24"/>
        </w:rPr>
        <w:t>（</w:t>
      </w:r>
      <w:r>
        <w:rPr>
          <w:rFonts w:hint="eastAsia" w:ascii="Times New Roman" w:hAnsi="Times New Roman" w:eastAsia="Times New Roman"/>
          <w:b/>
          <w:color w:val="000000"/>
          <w:sz w:val="23"/>
          <w:szCs w:val="24"/>
        </w:rPr>
        <w:t>3</w:t>
      </w:r>
      <w:r>
        <w:rPr>
          <w:rFonts w:hint="eastAsia" w:ascii="楷体" w:hAnsi="楷体" w:eastAsia="楷体"/>
          <w:color w:val="000000"/>
          <w:sz w:val="23"/>
          <w:szCs w:val="24"/>
        </w:rPr>
        <w:t xml:space="preserve">）地理位置：与河岸的距离、经度和纬度。 </w:t>
      </w:r>
      <w:r>
        <w:rPr>
          <w:rFonts w:ascii="Times New Roman" w:hAnsi="Times New Roman" w:eastAsia="楷体" w:cs="Times New Roman"/>
          <w:sz w:val="23"/>
          <w:szCs w:val="23"/>
        </w:rPr>
        <w:t>【up23022</w:t>
      </w:r>
      <w:r>
        <w:rPr>
          <w:rFonts w:hint="eastAsia" w:ascii="Times New Roman" w:hAnsi="Times New Roman" w:eastAsia="楷体" w:cs="Times New Roman"/>
          <w:sz w:val="23"/>
          <w:szCs w:val="23"/>
        </w:rPr>
        <w:t>1 09:06】</w:t>
      </w:r>
    </w:p>
    <w:p>
      <w:pPr>
        <w:spacing w:line="360" w:lineRule="auto"/>
        <w:rPr>
          <w:rFonts w:ascii="Times New Roman" w:hAnsi="Times New Roman" w:eastAsia="楷体" w:cs="Times New Roman"/>
          <w:sz w:val="23"/>
          <w:szCs w:val="23"/>
        </w:rPr>
      </w:pPr>
    </w:p>
    <w:p>
      <w:pPr>
        <w:spacing w:line="360" w:lineRule="auto"/>
        <w:ind w:firstLine="460" w:firstLineChars="200"/>
        <w:rPr>
          <w:rFonts w:ascii="Times New Roman" w:hAnsi="Times New Roman" w:eastAsia="楷体" w:cs="Times New Roman"/>
          <w:sz w:val="23"/>
          <w:szCs w:val="23"/>
        </w:rPr>
      </w:pPr>
      <w:r>
        <w:rPr>
          <w:rFonts w:hint="eastAsia" w:ascii="Times New Roman" w:hAnsi="Times New Roman" w:eastAsia="楷体" w:cs="Times New Roman"/>
          <w:sz w:val="23"/>
          <w:szCs w:val="23"/>
          <w:highlight w:val="cyan"/>
        </w:rPr>
        <w:t>申请人所在团队</w:t>
      </w:r>
      <w:r>
        <w:rPr>
          <w:rFonts w:hint="eastAsia" w:ascii="Times New Roman" w:hAnsi="Times New Roman" w:eastAsia="楷体" w:cs="Times New Roman"/>
          <w:sz w:val="23"/>
          <w:szCs w:val="23"/>
        </w:rPr>
        <w:t>已收集</w:t>
      </w:r>
      <w:r>
        <w:rPr>
          <w:rFonts w:hint="eastAsia" w:ascii="Times New Roman" w:hAnsi="Times New Roman" w:eastAsia="楷体" w:cs="Times New Roman"/>
          <w:sz w:val="23"/>
          <w:szCs w:val="23"/>
          <w:highlight w:val="cyan"/>
        </w:rPr>
        <w:t>研究区域</w:t>
      </w:r>
      <w:r>
        <w:rPr>
          <w:rFonts w:hint="eastAsia" w:ascii="Times New Roman" w:hAnsi="Times New Roman" w:eastAsia="楷体" w:cs="Times New Roman"/>
          <w:sz w:val="23"/>
          <w:szCs w:val="23"/>
        </w:rPr>
        <w:t>的</w:t>
      </w:r>
      <w:r>
        <w:rPr>
          <w:rFonts w:hint="eastAsia" w:ascii="Times New Roman" w:hAnsi="Times New Roman" w:eastAsia="楷体" w:cs="Times New Roman"/>
          <w:sz w:val="23"/>
          <w:szCs w:val="23"/>
          <w:highlight w:val="cyan"/>
        </w:rPr>
        <w:t>土地覆盖数据和地形数据</w:t>
      </w:r>
      <w:r>
        <w:rPr>
          <w:rFonts w:hint="eastAsia" w:ascii="Times New Roman" w:hAnsi="Times New Roman" w:eastAsia="楷体" w:cs="Times New Roman"/>
          <w:sz w:val="23"/>
          <w:szCs w:val="23"/>
        </w:rPr>
        <w:t>。利用</w:t>
      </w:r>
      <w:r>
        <w:rPr>
          <w:rFonts w:hint="eastAsia" w:ascii="Times New Roman" w:hAnsi="Times New Roman" w:eastAsia="楷体" w:cs="Times New Roman"/>
          <w:sz w:val="23"/>
          <w:szCs w:val="23"/>
          <w:highlight w:val="cyan"/>
        </w:rPr>
        <w:t>上述数据</w:t>
      </w:r>
      <w:r>
        <w:rPr>
          <w:rFonts w:hint="eastAsia" w:ascii="Times New Roman" w:hAnsi="Times New Roman" w:eastAsia="楷体" w:cs="Times New Roman"/>
          <w:sz w:val="23"/>
          <w:szCs w:val="23"/>
        </w:rPr>
        <w:t>，可计算</w:t>
      </w:r>
      <w:r>
        <w:rPr>
          <w:rFonts w:hint="eastAsia" w:ascii="Times New Roman" w:hAnsi="Times New Roman" w:eastAsia="楷体" w:cs="Times New Roman"/>
          <w:sz w:val="23"/>
          <w:szCs w:val="23"/>
          <w:highlight w:val="cyan"/>
        </w:rPr>
        <w:t>土地覆盖和地理位置指标</w:t>
      </w:r>
      <w:r>
        <w:rPr>
          <w:rFonts w:hint="eastAsia" w:ascii="Times New Roman" w:hAnsi="Times New Roman" w:eastAsia="楷体" w:cs="Times New Roman"/>
          <w:sz w:val="23"/>
          <w:szCs w:val="23"/>
        </w:rPr>
        <w:t>。另外，为计算</w:t>
      </w:r>
      <w:r>
        <w:rPr>
          <w:rFonts w:hint="eastAsia" w:ascii="Times New Roman" w:hAnsi="Times New Roman" w:eastAsia="楷体" w:cs="Times New Roman"/>
          <w:sz w:val="23"/>
          <w:szCs w:val="23"/>
          <w:highlight w:val="cyan"/>
        </w:rPr>
        <w:t>三维形态指标</w:t>
      </w:r>
      <w:r>
        <w:rPr>
          <w:rFonts w:hint="eastAsia" w:ascii="Times New Roman" w:hAnsi="Times New Roman" w:eastAsia="楷体" w:cs="Times New Roman"/>
          <w:sz w:val="23"/>
          <w:szCs w:val="23"/>
        </w:rPr>
        <w:t>，申请人拟通过</w:t>
      </w:r>
      <w:r>
        <w:rPr>
          <w:rFonts w:hint="eastAsia" w:ascii="Times New Roman" w:hAnsi="Times New Roman" w:eastAsia="楷体" w:cs="Times New Roman"/>
          <w:sz w:val="23"/>
          <w:szCs w:val="23"/>
          <w:highlight w:val="cyan"/>
        </w:rPr>
        <w:t>在线地图服务平台</w:t>
      </w:r>
      <w:r>
        <w:rPr>
          <w:rFonts w:hint="eastAsia" w:ascii="Times New Roman" w:hAnsi="Times New Roman" w:eastAsia="楷体" w:cs="Times New Roman"/>
          <w:sz w:val="23"/>
          <w:szCs w:val="23"/>
        </w:rPr>
        <w:t>高德地图API开放平台</w:t>
      </w:r>
      <w:r>
        <w:rPr>
          <w:rFonts w:hint="eastAsia" w:ascii="Times New Roman" w:hAnsi="Times New Roman" w:eastAsia="楷体" w:cs="Times New Roman"/>
          <w:sz w:val="23"/>
          <w:szCs w:val="23"/>
          <w:highlight w:val="cyan"/>
        </w:rPr>
        <w:t>获取研究区域的</w:t>
      </w:r>
      <w:r>
        <w:rPr>
          <w:rFonts w:hint="eastAsia" w:ascii="Times New Roman" w:hAnsi="Times New Roman" w:eastAsia="楷体" w:cs="Times New Roman"/>
          <w:sz w:val="23"/>
          <w:szCs w:val="23"/>
        </w:rPr>
        <w:t>三维建筑数据。本项目中</w:t>
      </w:r>
      <w:r>
        <w:rPr>
          <w:rFonts w:hint="eastAsia" w:ascii="Times New Roman" w:hAnsi="Times New Roman" w:eastAsia="楷体" w:cs="Times New Roman"/>
          <w:sz w:val="23"/>
          <w:szCs w:val="23"/>
          <w:highlight w:val="cyan"/>
        </w:rPr>
        <w:t>三维形态和土地覆盖特征指标</w:t>
      </w:r>
      <w:r>
        <w:rPr>
          <w:rFonts w:hint="eastAsia" w:ascii="Times New Roman" w:hAnsi="Times New Roman" w:eastAsia="楷体" w:cs="Times New Roman"/>
          <w:sz w:val="23"/>
          <w:szCs w:val="23"/>
        </w:rPr>
        <w:t>的计算依赖于</w:t>
      </w:r>
      <w:r>
        <w:rPr>
          <w:rFonts w:hint="eastAsia" w:ascii="Times New Roman" w:hAnsi="Times New Roman" w:eastAsia="楷体" w:cs="Times New Roman"/>
          <w:sz w:val="23"/>
          <w:szCs w:val="23"/>
          <w:highlight w:val="cyan"/>
        </w:rPr>
        <w:t>测量点周围</w:t>
      </w:r>
      <w:r>
        <w:rPr>
          <w:rFonts w:hint="eastAsia" w:ascii="Times New Roman" w:hAnsi="Times New Roman" w:eastAsia="楷体" w:cs="Times New Roman"/>
          <w:sz w:val="23"/>
          <w:szCs w:val="23"/>
        </w:rPr>
        <w:t>特定大小的缓冲区。为了确定</w:t>
      </w:r>
      <w:r>
        <w:rPr>
          <w:rFonts w:hint="eastAsia" w:ascii="Times New Roman" w:hAnsi="Times New Roman" w:eastAsia="楷体" w:cs="Times New Roman"/>
          <w:sz w:val="23"/>
          <w:szCs w:val="23"/>
          <w:highlight w:val="cyan"/>
        </w:rPr>
        <w:t>缓冲区的大小</w:t>
      </w:r>
      <w:r>
        <w:rPr>
          <w:rFonts w:hint="eastAsia" w:ascii="Times New Roman" w:hAnsi="Times New Roman" w:eastAsia="楷体" w:cs="Times New Roman"/>
          <w:sz w:val="23"/>
          <w:szCs w:val="23"/>
        </w:rPr>
        <w:t>，需进行回归分析，比较不同尺寸的</w:t>
      </w:r>
      <w:r>
        <w:rPr>
          <w:rFonts w:hint="eastAsia" w:ascii="Times New Roman" w:hAnsi="Times New Roman" w:eastAsia="楷体" w:cs="Times New Roman"/>
          <w:sz w:val="23"/>
          <w:szCs w:val="23"/>
          <w:highlight w:val="cyan"/>
        </w:rPr>
        <w:t>预设缓冲区内</w:t>
      </w:r>
      <w:r>
        <w:rPr>
          <w:rFonts w:hint="eastAsia" w:ascii="Times New Roman" w:hAnsi="Times New Roman" w:eastAsia="楷体" w:cs="Times New Roman"/>
          <w:sz w:val="23"/>
          <w:szCs w:val="23"/>
        </w:rPr>
        <w:t>对应的环境因素</w:t>
      </w:r>
      <w:r>
        <w:rPr>
          <w:rFonts w:hint="eastAsia" w:ascii="Times New Roman" w:hAnsi="Times New Roman" w:eastAsia="楷体" w:cs="Times New Roman"/>
          <w:sz w:val="23"/>
          <w:szCs w:val="23"/>
          <w:highlight w:val="cyan"/>
        </w:rPr>
        <w:t>对气温的解释率</w:t>
      </w:r>
      <w:r>
        <w:rPr>
          <w:rFonts w:hint="eastAsia" w:ascii="Times New Roman" w:hAnsi="Times New Roman" w:eastAsia="楷体" w:cs="Times New Roman"/>
          <w:sz w:val="23"/>
          <w:szCs w:val="23"/>
        </w:rPr>
        <w:t>，并选择</w:t>
      </w:r>
      <w:r>
        <w:rPr>
          <w:rFonts w:hint="eastAsia" w:ascii="Times New Roman" w:hAnsi="Times New Roman" w:eastAsia="楷体" w:cs="Times New Roman"/>
          <w:sz w:val="23"/>
          <w:szCs w:val="23"/>
          <w:highlight w:val="cyan"/>
        </w:rPr>
        <w:t>解释率最高</w:t>
      </w:r>
      <w:r>
        <w:rPr>
          <w:rFonts w:hint="eastAsia" w:ascii="Times New Roman" w:hAnsi="Times New Roman" w:eastAsia="楷体" w:cs="Times New Roman"/>
          <w:sz w:val="23"/>
          <w:szCs w:val="23"/>
        </w:rPr>
        <w:t>的尺寸。</w:t>
      </w:r>
      <w:r>
        <w:rPr>
          <w:rFonts w:ascii="Times New Roman" w:hAnsi="Times New Roman" w:eastAsia="楷体" w:cs="Times New Roman"/>
          <w:sz w:val="23"/>
          <w:szCs w:val="23"/>
        </w:rPr>
        <w:t>【</w:t>
      </w:r>
      <w:r>
        <w:rPr>
          <w:rFonts w:hint="eastAsia" w:ascii="Times New Roman" w:hAnsi="Times New Roman" w:eastAsia="楷体" w:cs="Times New Roman"/>
          <w:sz w:val="23"/>
          <w:szCs w:val="23"/>
        </w:rPr>
        <w:t>up</w:t>
      </w:r>
      <w:r>
        <w:rPr>
          <w:rFonts w:ascii="Times New Roman" w:hAnsi="Times New Roman" w:eastAsia="楷体" w:cs="Times New Roman"/>
          <w:sz w:val="23"/>
          <w:szCs w:val="23"/>
        </w:rPr>
        <w:t>23022</w:t>
      </w:r>
      <w:r>
        <w:rPr>
          <w:rFonts w:hint="eastAsia" w:ascii="Times New Roman" w:hAnsi="Times New Roman" w:eastAsia="楷体" w:cs="Times New Roman"/>
          <w:sz w:val="23"/>
          <w:szCs w:val="23"/>
        </w:rPr>
        <w:t>1 10:22】</w:t>
      </w:r>
    </w:p>
    <w:p>
      <w:pPr>
        <w:spacing w:line="360" w:lineRule="auto"/>
        <w:rPr>
          <w:ins w:id="5" w:author="野草" w:date="2023-03-21T09:08:00Z"/>
          <w:rFonts w:ascii="Times New Roman" w:hAnsi="Times New Roman" w:eastAsia="楷体" w:cs="Times New Roman"/>
          <w:sz w:val="23"/>
          <w:szCs w:val="23"/>
        </w:rPr>
        <w:pPrChange w:id="4" w:author="野草" w:date="2023-03-20T21:07:00Z">
          <w:pPr/>
        </w:pPrChange>
      </w:pPr>
    </w:p>
    <w:p>
      <w:pPr>
        <w:spacing w:line="360" w:lineRule="auto"/>
        <w:ind w:firstLine="460" w:firstLineChars="200"/>
        <w:rPr>
          <w:rFonts w:ascii="Times New Roman" w:hAnsi="Times New Roman" w:eastAsia="楷体" w:cs="Times New Roman"/>
          <w:sz w:val="23"/>
          <w:szCs w:val="23"/>
        </w:rPr>
      </w:pPr>
      <w:ins w:id="6" w:author="野草" w:date="2023-03-21T11:30:00Z">
        <w:r>
          <w:rPr>
            <w:rFonts w:hint="eastAsia" w:ascii="Times New Roman" w:hAnsi="Times New Roman" w:eastAsia="楷体" w:cs="Times New Roman"/>
            <w:sz w:val="23"/>
            <w:szCs w:val="23"/>
          </w:rPr>
          <w:t>对于属于</w:t>
        </w:r>
      </w:ins>
      <w:ins w:id="7" w:author="野草" w:date="2023-03-21T11:30:00Z">
        <w:r>
          <w:rPr>
            <w:rFonts w:hint="eastAsia" w:ascii="Times New Roman" w:hAnsi="Times New Roman" w:eastAsia="楷体" w:cs="Times New Roman"/>
            <w:sz w:val="23"/>
            <w:szCs w:val="23"/>
            <w:highlight w:val="cyan"/>
            <w:rPrChange w:id="8" w:author="野草" w:date="2023-03-21T13:37:00Z">
              <w:rPr>
                <w:rFonts w:hint="eastAsia" w:ascii="Times New Roman" w:hAnsi="Times New Roman" w:eastAsia="楷体" w:cs="Times New Roman"/>
                <w:sz w:val="23"/>
                <w:szCs w:val="23"/>
              </w:rPr>
            </w:rPrChange>
          </w:rPr>
          <w:t>不同局地气候</w:t>
        </w:r>
      </w:ins>
      <w:ins w:id="9" w:author="野草" w:date="2023-03-21T11:30:00Z">
        <w:r>
          <w:rPr>
            <w:rFonts w:hint="eastAsia" w:ascii="Times New Roman" w:hAnsi="Times New Roman" w:eastAsia="楷体" w:cs="Times New Roman"/>
            <w:sz w:val="23"/>
            <w:szCs w:val="23"/>
            <w:highlight w:val="cyan"/>
            <w:rPrChange w:id="10" w:author="野草" w:date="2023-03-21T13:37:00Z">
              <w:rPr>
                <w:rFonts w:hint="eastAsia" w:ascii="Times New Roman" w:hAnsi="Times New Roman" w:eastAsia="楷体" w:cs="Times New Roman"/>
                <w:sz w:val="23"/>
                <w:szCs w:val="23"/>
              </w:rPr>
            </w:rPrChange>
          </w:rPr>
          <w:t>区类型</w:t>
        </w:r>
      </w:ins>
      <w:ins w:id="11" w:author="野草" w:date="2023-03-21T11:30:00Z">
        <w:r>
          <w:rPr>
            <w:rFonts w:hint="eastAsia" w:ascii="Times New Roman" w:hAnsi="Times New Roman" w:eastAsia="楷体" w:cs="Times New Roman"/>
            <w:sz w:val="23"/>
            <w:szCs w:val="23"/>
          </w:rPr>
          <w:t>的样地</w:t>
        </w:r>
      </w:ins>
      <w:ins w:id="12" w:author="野草" w:date="2023-03-21T11:29:00Z">
        <w:r>
          <w:rPr>
            <w:rFonts w:hint="eastAsia" w:ascii="Times New Roman" w:hAnsi="Times New Roman" w:eastAsia="楷体" w:cs="Times New Roman"/>
            <w:sz w:val="23"/>
            <w:szCs w:val="23"/>
          </w:rPr>
          <w:t>，首先</w:t>
        </w:r>
      </w:ins>
      <w:ins w:id="13" w:author="野草" w:date="2023-03-21T11:30:00Z">
        <w:r>
          <w:rPr>
            <w:rFonts w:hint="eastAsia" w:ascii="Times New Roman" w:hAnsi="Times New Roman" w:eastAsia="楷体" w:cs="Times New Roman"/>
            <w:sz w:val="23"/>
            <w:szCs w:val="23"/>
          </w:rPr>
          <w:t>分析</w:t>
        </w:r>
      </w:ins>
      <w:del w:id="14" w:author="野草" w:date="2023-03-21T13:37:00Z">
        <w:r>
          <w:rPr>
            <w:rFonts w:hint="eastAsia" w:ascii="Times New Roman" w:hAnsi="Times New Roman" w:eastAsia="楷体" w:cs="Times New Roman"/>
            <w:sz w:val="23"/>
            <w:szCs w:val="23"/>
            <w:highlight w:val="cyan"/>
            <w:rPrChange w:id="15" w:author="野草" w:date="2023-03-21T13:37:00Z">
              <w:rPr>
                <w:rFonts w:hint="eastAsia" w:ascii="Times New Roman" w:hAnsi="Times New Roman" w:eastAsia="楷体" w:cs="Times New Roman"/>
                <w:sz w:val="23"/>
                <w:szCs w:val="23"/>
              </w:rPr>
            </w:rPrChange>
          </w:rPr>
          <w:delText>对于各个样地，分别分析不同季节</w:delText>
        </w:r>
      </w:del>
      <w:r>
        <w:rPr>
          <w:rFonts w:hint="eastAsia" w:ascii="Times New Roman" w:hAnsi="Times New Roman" w:eastAsia="楷体" w:cs="Times New Roman"/>
          <w:sz w:val="23"/>
          <w:szCs w:val="23"/>
          <w:highlight w:val="cyan"/>
          <w:rPrChange w:id="16" w:author="野草" w:date="2023-03-21T13:37:00Z">
            <w:rPr>
              <w:rFonts w:hint="eastAsia" w:ascii="Times New Roman" w:hAnsi="Times New Roman" w:eastAsia="楷体" w:cs="Times New Roman"/>
              <w:sz w:val="23"/>
              <w:szCs w:val="23"/>
            </w:rPr>
          </w:rPrChange>
        </w:rPr>
        <w:t>各测量点的</w:t>
      </w:r>
      <w:r>
        <w:rPr>
          <w:rFonts w:ascii="Times New Roman" w:hAnsi="Times New Roman" w:eastAsia="楷体" w:cs="Times New Roman"/>
          <w:sz w:val="23"/>
          <w:szCs w:val="23"/>
        </w:rPr>
        <w:t>气象</w:t>
      </w:r>
      <w:ins w:id="17" w:author="野草" w:date="2023-03-21T11:31:00Z">
        <w:r>
          <w:rPr>
            <w:rFonts w:hint="eastAsia" w:ascii="Times New Roman" w:hAnsi="Times New Roman" w:eastAsia="楷体" w:cs="Times New Roman"/>
            <w:sz w:val="23"/>
            <w:szCs w:val="23"/>
          </w:rPr>
          <w:t>数据</w:t>
        </w:r>
      </w:ins>
      <w:del w:id="18" w:author="野草" w:date="2023-03-21T11:30:00Z">
        <w:r>
          <w:rPr>
            <w:rFonts w:ascii="Times New Roman" w:hAnsi="Times New Roman" w:eastAsia="楷体" w:cs="Times New Roman"/>
            <w:sz w:val="23"/>
            <w:szCs w:val="23"/>
          </w:rPr>
          <w:delText>变量</w:delText>
        </w:r>
      </w:del>
      <w:r>
        <w:rPr>
          <w:rFonts w:ascii="Times New Roman" w:hAnsi="Times New Roman" w:eastAsia="楷体" w:cs="Times New Roman"/>
          <w:sz w:val="23"/>
          <w:szCs w:val="23"/>
        </w:rPr>
        <w:t>，探究</w:t>
      </w:r>
      <w:del w:id="19" w:author="野草" w:date="2023-03-21T11:31:00Z">
        <w:r>
          <w:rPr>
            <w:rFonts w:hint="eastAsia" w:ascii="Times New Roman" w:hAnsi="Times New Roman" w:eastAsia="楷体" w:cs="Times New Roman"/>
            <w:sz w:val="23"/>
            <w:szCs w:val="23"/>
            <w:highlight w:val="magenta"/>
            <w:rPrChange w:id="20" w:author="野草" w:date="2023-03-21T13:37:00Z">
              <w:rPr>
                <w:rFonts w:hint="eastAsia" w:ascii="Times New Roman" w:hAnsi="Times New Roman" w:eastAsia="楷体" w:cs="Times New Roman"/>
                <w:sz w:val="23"/>
                <w:szCs w:val="23"/>
              </w:rPr>
            </w:rPrChange>
          </w:rPr>
          <w:delText>其</w:delText>
        </w:r>
      </w:del>
      <w:ins w:id="21" w:author="野草" w:date="2023-03-21T11:31:00Z">
        <w:r>
          <w:rPr>
            <w:rFonts w:hint="eastAsia" w:ascii="Times New Roman" w:hAnsi="Times New Roman" w:eastAsia="楷体" w:cs="Times New Roman"/>
            <w:sz w:val="23"/>
            <w:szCs w:val="23"/>
            <w:highlight w:val="magenta"/>
            <w:rPrChange w:id="22" w:author="野草" w:date="2023-03-21T13:37:00Z">
              <w:rPr>
                <w:rFonts w:hint="eastAsia" w:ascii="Times New Roman" w:hAnsi="Times New Roman" w:eastAsia="楷体" w:cs="Times New Roman"/>
                <w:sz w:val="23"/>
                <w:szCs w:val="23"/>
              </w:rPr>
            </w:rPrChange>
          </w:rPr>
          <w:t>气温、相对湿度、风速、风向和太阳辐射</w:t>
        </w:r>
      </w:ins>
      <w:ins w:id="23" w:author="野草" w:date="2023-03-21T11:31:00Z">
        <w:r>
          <w:rPr>
            <w:rFonts w:hint="eastAsia" w:ascii="Times New Roman" w:hAnsi="Times New Roman" w:eastAsia="楷体" w:cs="Times New Roman"/>
            <w:sz w:val="23"/>
            <w:szCs w:val="23"/>
          </w:rPr>
          <w:t>的</w:t>
        </w:r>
      </w:ins>
      <w:r>
        <w:rPr>
          <w:rFonts w:ascii="Times New Roman" w:hAnsi="Times New Roman" w:eastAsia="楷体" w:cs="Times New Roman"/>
          <w:sz w:val="23"/>
          <w:szCs w:val="23"/>
        </w:rPr>
        <w:t>时空分异</w:t>
      </w:r>
      <w:r>
        <w:rPr>
          <w:rFonts w:hint="eastAsia" w:ascii="Times New Roman" w:hAnsi="Times New Roman" w:eastAsia="楷体" w:cs="Times New Roman"/>
          <w:sz w:val="23"/>
          <w:szCs w:val="23"/>
        </w:rPr>
        <w:t>特征</w:t>
      </w:r>
      <w:r>
        <w:rPr>
          <w:rFonts w:ascii="Times New Roman" w:hAnsi="Times New Roman" w:eastAsia="楷体" w:cs="Times New Roman"/>
          <w:sz w:val="23"/>
          <w:szCs w:val="23"/>
        </w:rPr>
        <w:t>。</w:t>
      </w:r>
      <w:r>
        <w:rPr>
          <w:rFonts w:hint="eastAsia" w:ascii="Times New Roman" w:hAnsi="Times New Roman" w:eastAsia="楷体" w:cs="Times New Roman"/>
          <w:sz w:val="23"/>
          <w:szCs w:val="23"/>
        </w:rPr>
        <w:t>同时，</w:t>
      </w:r>
      <w:ins w:id="24" w:author="野草" w:date="2023-03-21T11:31:00Z">
        <w:r>
          <w:rPr>
            <w:rFonts w:hint="eastAsia" w:ascii="Times New Roman" w:hAnsi="Times New Roman" w:eastAsia="楷体" w:cs="Times New Roman"/>
            <w:sz w:val="23"/>
            <w:szCs w:val="23"/>
          </w:rPr>
          <w:t>利用相关分析，</w:t>
        </w:r>
      </w:ins>
      <w:r>
        <w:rPr>
          <w:rFonts w:ascii="Times New Roman" w:hAnsi="Times New Roman" w:eastAsia="楷体" w:cs="Times New Roman"/>
          <w:sz w:val="23"/>
          <w:szCs w:val="23"/>
        </w:rPr>
        <w:t>在</w:t>
      </w:r>
      <w:ins w:id="25" w:author="野草" w:date="2023-03-21T11:31:00Z">
        <w:r>
          <w:rPr>
            <w:rFonts w:hint="eastAsia" w:ascii="Times New Roman" w:hAnsi="Times New Roman" w:eastAsia="楷体" w:cs="Times New Roman"/>
            <w:sz w:val="23"/>
            <w:szCs w:val="23"/>
          </w:rPr>
          <w:t>不同</w:t>
        </w:r>
      </w:ins>
      <w:del w:id="26" w:author="野草" w:date="2023-03-21T11:31:00Z">
        <w:r>
          <w:rPr>
            <w:rFonts w:ascii="Times New Roman" w:hAnsi="Times New Roman" w:eastAsia="楷体" w:cs="Times New Roman"/>
            <w:sz w:val="23"/>
            <w:szCs w:val="23"/>
          </w:rPr>
          <w:delText>研究时段的各</w:delText>
        </w:r>
      </w:del>
      <w:r>
        <w:rPr>
          <w:rFonts w:ascii="Times New Roman" w:hAnsi="Times New Roman" w:eastAsia="楷体" w:cs="Times New Roman"/>
          <w:sz w:val="23"/>
          <w:szCs w:val="23"/>
        </w:rPr>
        <w:t>时间点</w:t>
      </w:r>
      <w:ins w:id="27" w:author="野草" w:date="2023-03-21T13:39:00Z">
        <w:r>
          <w:rPr>
            <w:rFonts w:hint="eastAsia" w:ascii="Times New Roman" w:hAnsi="Times New Roman" w:eastAsia="楷体" w:cs="Times New Roman"/>
            <w:sz w:val="23"/>
            <w:szCs w:val="23"/>
          </w:rPr>
          <w:t>探究</w:t>
        </w:r>
      </w:ins>
      <w:ins w:id="28" w:author="野草" w:date="2023-03-21T11:33:00Z">
        <w:r>
          <w:rPr>
            <w:rFonts w:hint="eastAsia" w:ascii="Times New Roman" w:hAnsi="Times New Roman" w:eastAsia="楷体" w:cs="Times New Roman"/>
            <w:sz w:val="23"/>
            <w:szCs w:val="23"/>
            <w:highlight w:val="cyan"/>
            <w:rPrChange w:id="29" w:author="野草" w:date="2023-03-21T13:39:00Z">
              <w:rPr>
                <w:rFonts w:hint="eastAsia" w:ascii="Times New Roman" w:hAnsi="Times New Roman" w:eastAsia="楷体" w:cs="Times New Roman"/>
                <w:sz w:val="23"/>
                <w:szCs w:val="23"/>
              </w:rPr>
            </w:rPrChange>
          </w:rPr>
          <w:t>包括各三维形态指标在内的</w:t>
        </w:r>
      </w:ins>
      <w:del w:id="30" w:author="野草" w:date="2023-03-21T11:31:00Z">
        <w:r>
          <w:rPr>
            <w:rFonts w:ascii="Times New Roman" w:hAnsi="Times New Roman" w:eastAsia="楷体" w:cs="Times New Roman"/>
            <w:sz w:val="23"/>
            <w:szCs w:val="23"/>
          </w:rPr>
          <w:delText>采用相关性分析，探究</w:delText>
        </w:r>
      </w:del>
      <w:del w:id="31" w:author="野草" w:date="2023-03-21T11:32:00Z">
        <w:r>
          <w:rPr>
            <w:rFonts w:ascii="Times New Roman" w:hAnsi="Times New Roman" w:eastAsia="楷体" w:cs="Times New Roman"/>
            <w:sz w:val="23"/>
            <w:szCs w:val="23"/>
          </w:rPr>
          <w:delText>不同尺度下</w:delText>
        </w:r>
      </w:del>
      <w:r>
        <w:rPr>
          <w:rFonts w:hint="eastAsia" w:ascii="Times New Roman" w:hAnsi="Times New Roman" w:eastAsia="楷体" w:cs="Times New Roman"/>
          <w:sz w:val="23"/>
          <w:szCs w:val="23"/>
        </w:rPr>
        <w:t>环境</w:t>
      </w:r>
      <w:del w:id="32" w:author="野草" w:date="2023-03-21T13:41:00Z">
        <w:r>
          <w:rPr>
            <w:rFonts w:ascii="Times New Roman" w:hAnsi="Times New Roman" w:eastAsia="楷体" w:cs="Times New Roman"/>
            <w:sz w:val="23"/>
            <w:szCs w:val="23"/>
          </w:rPr>
          <w:delText>变量</w:delText>
        </w:r>
      </w:del>
      <w:ins w:id="33" w:author="野草" w:date="2023-03-21T13:41:00Z">
        <w:r>
          <w:rPr>
            <w:rFonts w:hint="eastAsia" w:ascii="Times New Roman" w:hAnsi="Times New Roman" w:eastAsia="楷体" w:cs="Times New Roman"/>
            <w:sz w:val="23"/>
            <w:szCs w:val="23"/>
          </w:rPr>
          <w:t>因素</w:t>
        </w:r>
      </w:ins>
      <w:r>
        <w:rPr>
          <w:rFonts w:ascii="Times New Roman" w:hAnsi="Times New Roman" w:eastAsia="楷体" w:cs="Times New Roman"/>
          <w:sz w:val="23"/>
          <w:szCs w:val="23"/>
        </w:rPr>
        <w:t>与</w:t>
      </w:r>
      <w:r>
        <w:rPr>
          <w:rFonts w:hint="eastAsia" w:ascii="Times New Roman" w:hAnsi="Times New Roman" w:eastAsia="楷体" w:cs="Times New Roman"/>
          <w:sz w:val="23"/>
          <w:szCs w:val="23"/>
        </w:rPr>
        <w:t>气温</w:t>
      </w:r>
      <w:ins w:id="34" w:author="野草" w:date="2023-03-21T11:32:00Z">
        <w:r>
          <w:rPr>
            <w:rFonts w:hint="eastAsia" w:ascii="Times New Roman" w:hAnsi="Times New Roman" w:eastAsia="楷体" w:cs="Times New Roman"/>
            <w:sz w:val="23"/>
            <w:szCs w:val="23"/>
          </w:rPr>
          <w:t>之间</w:t>
        </w:r>
      </w:ins>
      <w:r>
        <w:rPr>
          <w:rFonts w:ascii="Times New Roman" w:hAnsi="Times New Roman" w:eastAsia="楷体" w:cs="Times New Roman"/>
          <w:sz w:val="23"/>
          <w:szCs w:val="23"/>
        </w:rPr>
        <w:t>的相关性，</w:t>
      </w:r>
      <w:del w:id="35" w:author="野草" w:date="2023-03-21T11:32:00Z">
        <w:r>
          <w:rPr>
            <w:rFonts w:ascii="Times New Roman" w:hAnsi="Times New Roman" w:eastAsia="楷体" w:cs="Times New Roman"/>
            <w:sz w:val="23"/>
            <w:szCs w:val="23"/>
          </w:rPr>
          <w:delText>以</w:delText>
        </w:r>
      </w:del>
      <w:r>
        <w:rPr>
          <w:rFonts w:ascii="Times New Roman" w:hAnsi="Times New Roman" w:eastAsia="楷体" w:cs="Times New Roman"/>
          <w:sz w:val="23"/>
          <w:szCs w:val="23"/>
        </w:rPr>
        <w:t>建立</w:t>
      </w:r>
      <w:r>
        <w:rPr>
          <w:rFonts w:hint="eastAsia" w:ascii="Times New Roman" w:hAnsi="Times New Roman" w:eastAsia="楷体" w:cs="Times New Roman"/>
          <w:sz w:val="23"/>
          <w:szCs w:val="23"/>
          <w:highlight w:val="cyan"/>
          <w:rPrChange w:id="36" w:author="野草" w:date="2023-03-21T13:39:00Z">
            <w:rPr>
              <w:rFonts w:hint="eastAsia" w:ascii="Times New Roman" w:hAnsi="Times New Roman" w:eastAsia="楷体" w:cs="Times New Roman"/>
              <w:sz w:val="23"/>
              <w:szCs w:val="23"/>
            </w:rPr>
          </w:rPrChange>
        </w:rPr>
        <w:t>逐步多元回归模型</w:t>
      </w:r>
      <w:r>
        <w:rPr>
          <w:rFonts w:ascii="Times New Roman" w:hAnsi="Times New Roman" w:eastAsia="楷体" w:cs="Times New Roman"/>
          <w:sz w:val="23"/>
          <w:szCs w:val="23"/>
        </w:rPr>
        <w:t>。在模型构建过程中，</w:t>
      </w:r>
      <w:del w:id="37" w:author="野草" w:date="2023-03-21T11:32:00Z">
        <w:r>
          <w:rPr>
            <w:rFonts w:ascii="Times New Roman" w:hAnsi="Times New Roman" w:eastAsia="楷体" w:cs="Times New Roman"/>
            <w:sz w:val="23"/>
            <w:szCs w:val="23"/>
          </w:rPr>
          <w:delText xml:space="preserve">首先将相关系数最高的变量（P </w:delText>
        </w:r>
      </w:del>
      <w:ins w:id="38" w:author="野草" w:date="2023-03-21T11:32:00Z">
        <w:r>
          <w:rPr>
            <w:rFonts w:hint="eastAsia" w:ascii="Times New Roman" w:hAnsi="Times New Roman" w:eastAsia="楷体" w:cs="Times New Roman"/>
            <w:sz w:val="23"/>
            <w:szCs w:val="23"/>
          </w:rPr>
          <w:t>筛选</w:t>
        </w:r>
      </w:ins>
      <w:ins w:id="39" w:author="野草" w:date="2023-03-21T11:33:00Z">
        <w:r>
          <w:rPr>
            <w:rFonts w:hint="eastAsia" w:ascii="Times New Roman" w:hAnsi="Times New Roman" w:eastAsia="楷体" w:cs="Times New Roman"/>
            <w:sz w:val="23"/>
            <w:szCs w:val="23"/>
            <w:highlight w:val="cyan"/>
            <w:rPrChange w:id="40" w:author="野草" w:date="2023-03-21T13:39:00Z">
              <w:rPr>
                <w:rFonts w:hint="eastAsia" w:ascii="Times New Roman" w:hAnsi="Times New Roman" w:eastAsia="楷体" w:cs="Times New Roman"/>
                <w:sz w:val="23"/>
                <w:szCs w:val="23"/>
              </w:rPr>
            </w:rPrChange>
          </w:rPr>
          <w:t>对气温影响显著的因素</w:t>
        </w:r>
      </w:ins>
      <w:ins w:id="41" w:author="野草" w:date="2023-03-21T11:33:00Z">
        <w:r>
          <w:rPr>
            <w:rFonts w:hint="eastAsia" w:ascii="Times New Roman" w:hAnsi="Times New Roman" w:eastAsia="楷体" w:cs="Times New Roman"/>
            <w:sz w:val="23"/>
            <w:szCs w:val="23"/>
          </w:rPr>
          <w:t>，</w:t>
        </w:r>
      </w:ins>
      <w:ins w:id="42" w:author="野草" w:date="2023-03-21T11:33:00Z">
        <w:r>
          <w:rPr>
            <w:rFonts w:ascii="Times New Roman" w:hAnsi="Times New Roman" w:eastAsia="楷体" w:cs="Times New Roman"/>
            <w:sz w:val="23"/>
            <w:szCs w:val="23"/>
          </w:rPr>
          <w:t>量化</w:t>
        </w:r>
      </w:ins>
      <w:ins w:id="43" w:author="野草" w:date="2023-03-21T11:33:00Z">
        <w:r>
          <w:rPr>
            <w:rFonts w:hint="eastAsia" w:ascii="Times New Roman" w:hAnsi="Times New Roman" w:eastAsia="楷体" w:cs="Times New Roman"/>
            <w:sz w:val="23"/>
            <w:szCs w:val="23"/>
          </w:rPr>
          <w:t>其相对</w:t>
        </w:r>
      </w:ins>
      <w:ins w:id="44" w:author="野草" w:date="2023-03-21T11:33:00Z">
        <w:r>
          <w:rPr>
            <w:rFonts w:ascii="Times New Roman" w:hAnsi="Times New Roman" w:eastAsia="楷体" w:cs="Times New Roman"/>
            <w:sz w:val="23"/>
            <w:szCs w:val="23"/>
          </w:rPr>
          <w:t>贡献</w:t>
        </w:r>
      </w:ins>
      <w:ins w:id="45" w:author="野草" w:date="2023-03-21T11:33:00Z">
        <w:r>
          <w:rPr>
            <w:rFonts w:hint="eastAsia" w:ascii="Times New Roman" w:hAnsi="Times New Roman" w:eastAsia="楷体" w:cs="Times New Roman"/>
            <w:sz w:val="23"/>
            <w:szCs w:val="23"/>
          </w:rPr>
          <w:t>，并分析各因素影响在</w:t>
        </w:r>
      </w:ins>
      <w:ins w:id="46" w:author="野草" w:date="2023-03-21T11:33:00Z">
        <w:r>
          <w:rPr>
            <w:rFonts w:hint="eastAsia" w:ascii="Times New Roman" w:hAnsi="Times New Roman" w:eastAsia="楷体" w:cs="Times New Roman"/>
            <w:sz w:val="23"/>
            <w:szCs w:val="23"/>
            <w:highlight w:val="cyan"/>
            <w:rPrChange w:id="47" w:author="野草" w:date="2023-03-21T13:39:00Z">
              <w:rPr>
                <w:rFonts w:hint="eastAsia" w:ascii="Times New Roman" w:hAnsi="Times New Roman" w:eastAsia="楷体" w:cs="Times New Roman"/>
                <w:sz w:val="23"/>
                <w:szCs w:val="23"/>
              </w:rPr>
            </w:rPrChange>
          </w:rPr>
          <w:t>居民主要活动时段</w:t>
        </w:r>
      </w:ins>
      <w:ins w:id="48" w:author="野草" w:date="2023-03-21T11:33:00Z">
        <w:r>
          <w:rPr>
            <w:rFonts w:hint="eastAsia" w:ascii="Times New Roman" w:hAnsi="Times New Roman" w:eastAsia="楷体" w:cs="Times New Roman"/>
            <w:sz w:val="23"/>
            <w:szCs w:val="23"/>
          </w:rPr>
          <w:t>内随时间的变化。</w:t>
        </w:r>
      </w:ins>
      <w:del w:id="49" w:author="野草" w:date="2023-03-21T11:32:00Z">
        <w:r>
          <w:rPr>
            <w:rFonts w:ascii="Times New Roman" w:hAnsi="Times New Roman" w:eastAsia="楷体" w:cs="Times New Roman"/>
            <w:sz w:val="23"/>
            <w:szCs w:val="23"/>
          </w:rPr>
          <w:delText>&lt; 0.05）添加为自变量，其余变量（P &lt; 0.05）以90%置信区间逐一重新评估。基于调整后的R2和残差进行分析以评估拟合优度和检验假设</w:delText>
        </w:r>
      </w:del>
      <w:del w:id="50" w:author="野草" w:date="2023-03-21T11:36:00Z">
        <w:r>
          <w:rPr>
            <w:rFonts w:ascii="Times New Roman" w:hAnsi="Times New Roman" w:eastAsia="楷体" w:cs="Times New Roman"/>
            <w:sz w:val="23"/>
            <w:szCs w:val="23"/>
          </w:rPr>
          <w:delText>。在完成回归分析后，解析不同时间点</w:delText>
        </w:r>
      </w:del>
      <w:del w:id="51" w:author="野草" w:date="2023-03-21T11:36:00Z">
        <w:r>
          <w:rPr>
            <w:rFonts w:hint="eastAsia" w:ascii="Times New Roman" w:hAnsi="Times New Roman" w:eastAsia="楷体" w:cs="Times New Roman"/>
            <w:sz w:val="23"/>
            <w:szCs w:val="23"/>
          </w:rPr>
          <w:delText>对气温影响显著的</w:delText>
        </w:r>
      </w:del>
      <w:del w:id="52" w:author="野草" w:date="2023-03-21T11:36:00Z">
        <w:r>
          <w:rPr>
            <w:rFonts w:ascii="Times New Roman" w:hAnsi="Times New Roman" w:eastAsia="楷体" w:cs="Times New Roman"/>
            <w:sz w:val="23"/>
            <w:szCs w:val="23"/>
          </w:rPr>
          <w:delText>因素，量化</w:delText>
        </w:r>
      </w:del>
      <w:del w:id="53" w:author="野草" w:date="2023-03-21T11:36:00Z">
        <w:r>
          <w:rPr>
            <w:rFonts w:hint="eastAsia" w:ascii="Times New Roman" w:hAnsi="Times New Roman" w:eastAsia="楷体" w:cs="Times New Roman"/>
            <w:sz w:val="23"/>
            <w:szCs w:val="23"/>
          </w:rPr>
          <w:delText>其相对</w:delText>
        </w:r>
      </w:del>
      <w:del w:id="54" w:author="野草" w:date="2023-03-21T11:36:00Z">
        <w:r>
          <w:rPr>
            <w:rFonts w:ascii="Times New Roman" w:hAnsi="Times New Roman" w:eastAsia="楷体" w:cs="Times New Roman"/>
            <w:sz w:val="23"/>
            <w:szCs w:val="23"/>
          </w:rPr>
          <w:delText>贡献及其在居民主要活动时段内随时间的变化，尤其要关注各三维形态指标的影响。</w:delText>
        </w:r>
      </w:del>
      <w:r>
        <w:rPr>
          <w:rFonts w:ascii="Times New Roman" w:hAnsi="Times New Roman" w:eastAsia="楷体" w:cs="Times New Roman"/>
          <w:sz w:val="23"/>
          <w:szCs w:val="23"/>
        </w:rPr>
        <w:t>最后，</w:t>
      </w:r>
      <w:del w:id="55" w:author="野草" w:date="2023-03-21T11:36:00Z">
        <w:r>
          <w:rPr>
            <w:rFonts w:ascii="Times New Roman" w:hAnsi="Times New Roman" w:eastAsia="楷体" w:cs="Times New Roman"/>
            <w:sz w:val="23"/>
            <w:szCs w:val="23"/>
          </w:rPr>
          <w:delText>结合各测量点的其它相关气象数据</w:delText>
        </w:r>
      </w:del>
      <w:ins w:id="56" w:author="野草" w:date="2023-03-21T11:36:00Z">
        <w:r>
          <w:rPr>
            <w:rFonts w:hint="eastAsia" w:ascii="Times New Roman" w:hAnsi="Times New Roman" w:eastAsia="楷体" w:cs="Times New Roman"/>
            <w:sz w:val="23"/>
            <w:szCs w:val="23"/>
          </w:rPr>
          <w:t>综合以上分析</w:t>
        </w:r>
      </w:ins>
      <w:r>
        <w:rPr>
          <w:rFonts w:ascii="Times New Roman" w:hAnsi="Times New Roman" w:eastAsia="楷体" w:cs="Times New Roman"/>
          <w:sz w:val="23"/>
          <w:szCs w:val="23"/>
        </w:rPr>
        <w:t>，阐明</w:t>
      </w:r>
      <w:del w:id="57" w:author="野草" w:date="2023-03-21T11:37:00Z">
        <w:r>
          <w:rPr>
            <w:rFonts w:hint="eastAsia" w:ascii="Times New Roman" w:hAnsi="Times New Roman" w:eastAsia="楷体" w:cs="Times New Roman"/>
            <w:sz w:val="23"/>
            <w:szCs w:val="23"/>
            <w:highlight w:val="cyan"/>
            <w:rPrChange w:id="58" w:author="野草" w:date="2023-03-21T13:39:00Z">
              <w:rPr>
                <w:rFonts w:hint="eastAsia" w:ascii="Times New Roman" w:hAnsi="Times New Roman" w:eastAsia="楷体" w:cs="Times New Roman"/>
                <w:sz w:val="23"/>
                <w:szCs w:val="23"/>
              </w:rPr>
            </w:rPrChange>
          </w:rPr>
          <w:delText>河流冠层热效应的形成机制</w:delText>
        </w:r>
      </w:del>
      <w:ins w:id="59" w:author="野草" w:date="2023-03-21T11:37:00Z">
        <w:r>
          <w:rPr>
            <w:rFonts w:hint="eastAsia" w:ascii="Times New Roman" w:hAnsi="Times New Roman" w:eastAsia="楷体" w:cs="Times New Roman"/>
            <w:sz w:val="23"/>
            <w:szCs w:val="23"/>
            <w:highlight w:val="cyan"/>
            <w:rPrChange w:id="60" w:author="野草" w:date="2023-03-21T13:39:00Z">
              <w:rPr>
                <w:rFonts w:hint="eastAsia" w:ascii="Times New Roman" w:hAnsi="Times New Roman" w:eastAsia="楷体" w:cs="Times New Roman"/>
                <w:sz w:val="23"/>
                <w:szCs w:val="23"/>
              </w:rPr>
            </w:rPrChange>
          </w:rPr>
          <w:t>城市滨江地区气候</w:t>
        </w:r>
      </w:ins>
      <w:ins w:id="61" w:author="野草" w:date="2023-03-21T11:37:00Z">
        <w:r>
          <w:rPr>
            <w:rFonts w:hint="eastAsia" w:ascii="Times New Roman" w:hAnsi="Times New Roman" w:eastAsia="楷体" w:cs="Times New Roman"/>
            <w:sz w:val="23"/>
            <w:szCs w:val="23"/>
          </w:rPr>
          <w:t>的驱动机制</w:t>
        </w:r>
      </w:ins>
      <w:r>
        <w:rPr>
          <w:rFonts w:ascii="Times New Roman" w:hAnsi="Times New Roman" w:eastAsia="楷体" w:cs="Times New Roman"/>
          <w:sz w:val="23"/>
          <w:szCs w:val="23"/>
        </w:rPr>
        <w:t>及其</w:t>
      </w:r>
      <w:r>
        <w:rPr>
          <w:rFonts w:hint="eastAsia" w:ascii="Times New Roman" w:hAnsi="Times New Roman" w:eastAsia="楷体" w:cs="Times New Roman"/>
          <w:sz w:val="23"/>
          <w:szCs w:val="23"/>
          <w:highlight w:val="cyan"/>
          <w:rPrChange w:id="62" w:author="野草" w:date="2023-03-21T13:39:00Z">
            <w:rPr>
              <w:rFonts w:hint="eastAsia" w:ascii="Times New Roman" w:hAnsi="Times New Roman" w:eastAsia="楷体" w:cs="Times New Roman"/>
              <w:sz w:val="23"/>
              <w:szCs w:val="23"/>
            </w:rPr>
          </w:rPrChange>
        </w:rPr>
        <w:t>在</w:t>
      </w:r>
      <w:del w:id="63" w:author="野草" w:date="2023-03-21T11:37:00Z">
        <w:r>
          <w:rPr>
            <w:rFonts w:hint="eastAsia" w:ascii="Times New Roman" w:hAnsi="Times New Roman" w:eastAsia="楷体" w:cs="Times New Roman"/>
            <w:sz w:val="23"/>
            <w:szCs w:val="23"/>
            <w:highlight w:val="cyan"/>
            <w:rPrChange w:id="64" w:author="野草" w:date="2023-03-21T13:39:00Z">
              <w:rPr>
                <w:rFonts w:hint="eastAsia" w:ascii="Times New Roman" w:hAnsi="Times New Roman" w:eastAsia="楷体" w:cs="Times New Roman"/>
                <w:sz w:val="23"/>
                <w:szCs w:val="23"/>
              </w:rPr>
            </w:rPrChange>
          </w:rPr>
          <w:delText>不同尺度之间和</w:delText>
        </w:r>
      </w:del>
      <w:r>
        <w:rPr>
          <w:rFonts w:hint="eastAsia" w:ascii="Times New Roman" w:hAnsi="Times New Roman" w:eastAsia="楷体" w:cs="Times New Roman"/>
          <w:sz w:val="23"/>
          <w:szCs w:val="23"/>
          <w:highlight w:val="cyan"/>
          <w:rPrChange w:id="65" w:author="野草" w:date="2023-03-21T13:39:00Z">
            <w:rPr>
              <w:rFonts w:hint="eastAsia" w:ascii="Times New Roman" w:hAnsi="Times New Roman" w:eastAsia="楷体" w:cs="Times New Roman"/>
              <w:sz w:val="23"/>
              <w:szCs w:val="23"/>
            </w:rPr>
          </w:rPrChange>
        </w:rPr>
        <w:t>不同局地气候</w:t>
      </w:r>
      <w:r>
        <w:rPr>
          <w:rFonts w:hint="eastAsia" w:ascii="Times New Roman" w:hAnsi="Times New Roman" w:eastAsia="楷体" w:cs="Times New Roman"/>
          <w:sz w:val="23"/>
          <w:szCs w:val="23"/>
          <w:highlight w:val="cyan"/>
          <w:rPrChange w:id="66" w:author="野草" w:date="2023-03-21T13:39:00Z">
            <w:rPr>
              <w:rFonts w:hint="eastAsia" w:ascii="Times New Roman" w:hAnsi="Times New Roman" w:eastAsia="楷体" w:cs="Times New Roman"/>
              <w:sz w:val="23"/>
              <w:szCs w:val="23"/>
            </w:rPr>
          </w:rPrChange>
        </w:rPr>
        <w:t>区类型</w:t>
      </w:r>
      <w:r>
        <w:rPr>
          <w:rFonts w:hint="eastAsia" w:ascii="Times New Roman" w:hAnsi="Times New Roman" w:eastAsia="楷体" w:cs="Times New Roman"/>
          <w:sz w:val="23"/>
          <w:szCs w:val="23"/>
          <w:highlight w:val="cyan"/>
          <w:rPrChange w:id="67" w:author="野草" w:date="2023-03-21T13:39:00Z">
            <w:rPr>
              <w:rFonts w:hint="eastAsia" w:ascii="Times New Roman" w:hAnsi="Times New Roman" w:eastAsia="楷体" w:cs="Times New Roman"/>
              <w:sz w:val="23"/>
              <w:szCs w:val="23"/>
            </w:rPr>
          </w:rPrChange>
        </w:rPr>
        <w:t>之间</w:t>
      </w:r>
      <w:r>
        <w:rPr>
          <w:rFonts w:ascii="Times New Roman" w:hAnsi="Times New Roman" w:eastAsia="楷体" w:cs="Times New Roman"/>
          <w:sz w:val="23"/>
          <w:szCs w:val="23"/>
        </w:rPr>
        <w:t>的差异性。统计分析使用Python编程实现。</w:t>
      </w:r>
      <w:ins w:id="68" w:author="野草" w:date="2023-03-21T13:39:00Z">
        <w:r>
          <w:rPr>
            <w:rFonts w:ascii="Times New Roman" w:hAnsi="Times New Roman" w:eastAsia="楷体" w:cs="Times New Roman"/>
            <w:sz w:val="23"/>
            <w:szCs w:val="23"/>
          </w:rPr>
          <w:t>【</w:t>
        </w:r>
      </w:ins>
      <w:ins w:id="69" w:author="野草" w:date="2023-03-21T13:39:00Z">
        <w:r>
          <w:rPr>
            <w:rFonts w:hint="eastAsia" w:ascii="Times New Roman" w:hAnsi="Times New Roman" w:eastAsia="楷体" w:cs="Times New Roman"/>
            <w:sz w:val="23"/>
            <w:szCs w:val="23"/>
          </w:rPr>
          <w:t>up</w:t>
        </w:r>
      </w:ins>
      <w:ins w:id="70" w:author="野草" w:date="2023-03-21T13:39:00Z">
        <w:r>
          <w:rPr>
            <w:rFonts w:ascii="Times New Roman" w:hAnsi="Times New Roman" w:eastAsia="楷体" w:cs="Times New Roman"/>
            <w:sz w:val="23"/>
            <w:szCs w:val="23"/>
          </w:rPr>
          <w:t>23022</w:t>
        </w:r>
      </w:ins>
      <w:ins w:id="71" w:author="野草" w:date="2023-03-21T13:39:00Z">
        <w:r>
          <w:rPr>
            <w:rFonts w:hint="eastAsia" w:ascii="Times New Roman" w:hAnsi="Times New Roman" w:eastAsia="楷体" w:cs="Times New Roman"/>
            <w:sz w:val="23"/>
            <w:szCs w:val="23"/>
          </w:rPr>
          <w:t>1 13:</w:t>
        </w:r>
      </w:ins>
      <w:ins w:id="72" w:author="野草" w:date="2023-03-21T13:40:00Z">
        <w:r>
          <w:rPr>
            <w:rFonts w:hint="eastAsia" w:ascii="Times New Roman" w:hAnsi="Times New Roman" w:eastAsia="楷体" w:cs="Times New Roman"/>
            <w:sz w:val="23"/>
            <w:szCs w:val="23"/>
          </w:rPr>
          <w:t>4</w:t>
        </w:r>
      </w:ins>
      <w:ins w:id="73" w:author="野草" w:date="2023-03-21T13:41:00Z">
        <w:r>
          <w:rPr>
            <w:rFonts w:hint="eastAsia" w:ascii="Times New Roman" w:hAnsi="Times New Roman" w:eastAsia="楷体" w:cs="Times New Roman"/>
            <w:sz w:val="23"/>
            <w:szCs w:val="23"/>
          </w:rPr>
          <w:t>3</w:t>
        </w:r>
      </w:ins>
      <w:ins w:id="74" w:author="野草" w:date="2023-03-21T13:40:00Z">
        <w:r>
          <w:rPr>
            <w:rFonts w:hint="eastAsia" w:ascii="Times New Roman" w:hAnsi="Times New Roman" w:eastAsia="楷体" w:cs="Times New Roman"/>
            <w:sz w:val="23"/>
            <w:szCs w:val="23"/>
          </w:rPr>
          <w:t>】</w:t>
        </w:r>
      </w:ins>
    </w:p>
    <w:p>
      <w:pPr>
        <w:spacing w:line="360" w:lineRule="auto"/>
        <w:ind w:firstLine="460" w:firstLineChars="200"/>
        <w:rPr>
          <w:rFonts w:ascii="楷体" w:hAnsi="楷体" w:eastAsia="楷体"/>
          <w:sz w:val="23"/>
          <w:szCs w:val="23"/>
        </w:rPr>
      </w:pPr>
      <w:del w:id="75" w:author="野草" w:date="2023-03-20T21:00:00Z">
        <w:r>
          <w:rPr>
            <w:rFonts w:hint="eastAsia" w:ascii="楷体" w:hAnsi="楷体" w:eastAsia="楷体"/>
            <w:sz w:val="23"/>
            <w:szCs w:val="23"/>
          </w:rPr>
          <w:delText>，</w:delText>
        </w:r>
      </w:del>
    </w:p>
    <w:p>
      <w:pPr>
        <w:spacing w:line="360" w:lineRule="auto"/>
        <w:ind w:firstLine="460" w:firstLineChars="200"/>
        <w:rPr>
          <w:del w:id="76" w:author="野草" w:date="2023-03-20T21:05:00Z"/>
          <w:rFonts w:ascii="Times New Roman" w:hAnsi="Times New Roman" w:eastAsia="楷体" w:cs="Times New Roman"/>
          <w:sz w:val="23"/>
          <w:szCs w:val="23"/>
        </w:rPr>
      </w:pPr>
      <w:del w:id="77" w:author="野草" w:date="2023-03-20T21:05:00Z">
        <w:r>
          <w:rPr>
            <w:rFonts w:hint="eastAsia" w:ascii="楷体" w:hAnsi="楷体" w:eastAsia="楷体"/>
            <w:sz w:val="23"/>
            <w:szCs w:val="23"/>
          </w:rPr>
          <w:delText>每2小时完成一轮移动测量点的遍历。在一天内需完成8轮遍历。</w:delText>
        </w:r>
      </w:del>
    </w:p>
    <w:p>
      <w:pPr>
        <w:spacing w:line="360" w:lineRule="auto"/>
        <w:ind w:firstLine="920" w:firstLineChars="400"/>
        <w:rPr>
          <w:del w:id="79" w:author="野草" w:date="2023-03-20T21:05:00Z"/>
          <w:rFonts w:ascii="楷体" w:hAnsi="楷体" w:eastAsia="楷体"/>
          <w:sz w:val="23"/>
          <w:szCs w:val="23"/>
        </w:rPr>
        <w:pPrChange w:id="78" w:author="野草" w:date="2023-03-20T19:38:00Z">
          <w:pPr>
            <w:spacing w:line="360" w:lineRule="auto"/>
            <w:ind w:firstLine="460" w:firstLineChars="200"/>
          </w:pPr>
        </w:pPrChange>
      </w:pPr>
    </w:p>
    <w:p>
      <w:pPr>
        <w:spacing w:line="360" w:lineRule="auto"/>
        <w:ind w:left="0" w:firstLine="460" w:firstLineChars="200"/>
        <w:rPr>
          <w:del w:id="81" w:author="野草" w:date="2023-03-20T21:05:00Z"/>
          <w:rFonts w:ascii="楷体" w:hAnsi="楷体" w:eastAsia="楷体"/>
          <w:sz w:val="23"/>
          <w:szCs w:val="23"/>
        </w:rPr>
        <w:pPrChange w:id="80" w:author="野草" w:date="2023-03-20T19:38:00Z">
          <w:pPr>
            <w:spacing w:line="360" w:lineRule="auto"/>
            <w:ind w:left="360"/>
          </w:pPr>
        </w:pPrChange>
      </w:pPr>
      <w:del w:id="82" w:author="野草" w:date="2023-03-20T21:05:00Z">
        <w:r>
          <w:rPr>
            <w:rFonts w:hint="eastAsia" w:ascii="楷体" w:hAnsi="楷体" w:eastAsia="楷体"/>
            <w:sz w:val="23"/>
            <w:szCs w:val="23"/>
          </w:rPr>
          <w:delText>对于街道峡谷尺度和街区尺度的所选样地，在一年4个季节各选择1个低风速无云晴天开展实地测量活动。测量在7:00 - 23:00期间进行，</w:delText>
        </w:r>
      </w:del>
      <w:del w:id="83" w:author="野草" w:date="2023-03-20T21:05:00Z">
        <w:r>
          <w:rPr>
            <w:rFonts w:ascii="楷体" w:hAnsi="楷体" w:eastAsia="楷体"/>
            <w:sz w:val="23"/>
            <w:szCs w:val="23"/>
          </w:rPr>
          <w:delText>涵盖白天和人们户外活动仍然活跃的晚间时段</w:delText>
        </w:r>
      </w:del>
      <w:del w:id="84" w:author="野草" w:date="2023-03-20T21:05:00Z">
        <w:r>
          <w:rPr>
            <w:rFonts w:hint="eastAsia" w:ascii="楷体" w:hAnsi="楷体" w:eastAsia="楷体"/>
            <w:sz w:val="23"/>
            <w:szCs w:val="23"/>
          </w:rPr>
          <w:delText>。</w:delText>
        </w:r>
      </w:del>
      <w:del w:id="85" w:author="野草" w:date="2023-03-20T21:05:00Z">
        <w:r>
          <w:rPr>
            <w:rFonts w:ascii="楷体" w:hAnsi="楷体" w:eastAsia="楷体"/>
            <w:sz w:val="23"/>
            <w:szCs w:val="23"/>
          </w:rPr>
          <w:delText>在此期间</w:delText>
        </w:r>
      </w:del>
      <w:del w:id="86" w:author="野草" w:date="2023-03-20T21:05:00Z">
        <w:r>
          <w:rPr>
            <w:rFonts w:hint="eastAsia" w:ascii="楷体" w:hAnsi="楷体" w:eastAsia="楷体"/>
            <w:sz w:val="23"/>
            <w:szCs w:val="23"/>
          </w:rPr>
          <w:delText>，每2小时进行一轮移动测量点的遍历测量，在一天内需完成8轮。为了在每一轮遍历中按时完成所有移动测量点的测量，本项目拟将移动测量点分为2组，每组测量同时进行。测量设备采用HOBO便携式气象站，测量的气象变量包括气温、相对湿度、风速、风向和太阳辐射。另外，需要在各样地内部分别设置一个固定测量点，作为移动测量的校准。在进行数据分析时，来自移动测量点的气象数据需要根据固定测量点在测量时刻与参考时刻（每一轮遍历的起始时刻）之间对应气象变量的差值进行调整。</w:delText>
        </w:r>
      </w:del>
    </w:p>
    <w:p>
      <w:pPr>
        <w:spacing w:line="360" w:lineRule="auto"/>
        <w:ind w:left="360"/>
        <w:rPr>
          <w:del w:id="87" w:author="野草" w:date="2023-03-20T21:05:00Z"/>
          <w:rFonts w:ascii="楷体" w:hAnsi="楷体" w:eastAsia="楷体"/>
          <w:sz w:val="23"/>
          <w:szCs w:val="23"/>
        </w:rPr>
      </w:pPr>
      <w:del w:id="88" w:author="野草" w:date="2023-03-20T21:05:00Z">
        <w:r>
          <w:rPr>
            <w:rFonts w:hint="eastAsia" w:ascii="楷体" w:hAnsi="楷体" w:eastAsia="楷体"/>
            <w:sz w:val="23"/>
            <w:szCs w:val="23"/>
          </w:rPr>
          <w:delText>对于各个样地，分别分析不同季节各测量点的气象变量和河流冠层热效应强度，探究其时空分异。然后，计算各测量点的河流冠层累积热效应，明确河流对周边热环境影响随时间变化的整体效应。</w:delText>
        </w:r>
      </w:del>
    </w:p>
    <w:p>
      <w:pPr>
        <w:numPr>
          <w:ilvl w:val="255"/>
          <w:numId w:val="0"/>
        </w:numPr>
        <w:spacing w:line="360" w:lineRule="auto"/>
        <w:ind w:left="360" w:firstLine="0"/>
        <w:rPr>
          <w:rFonts w:ascii="楷体" w:hAnsi="楷体" w:eastAsia="楷体"/>
          <w:sz w:val="23"/>
          <w:szCs w:val="23"/>
        </w:rPr>
        <w:pPrChange w:id="89" w:author="野草" w:date="2023-03-21T19:52:00Z">
          <w:pPr>
            <w:numPr>
              <w:ilvl w:val="0"/>
              <w:numId w:val="2"/>
            </w:numPr>
            <w:spacing w:line="360" w:lineRule="auto"/>
            <w:ind w:left="1080" w:hanging="720"/>
          </w:pPr>
        </w:pPrChange>
      </w:pPr>
      <w:ins w:id="90" w:author="野草" w:date="2023-03-21T19:52:00Z">
        <w:r>
          <w:rPr>
            <w:rFonts w:hint="eastAsia" w:ascii="楷体" w:hAnsi="楷体" w:eastAsia="楷体"/>
            <w:sz w:val="23"/>
            <w:szCs w:val="23"/>
          </w:rPr>
          <w:t>（2）</w:t>
        </w:r>
      </w:ins>
      <w:r>
        <w:rPr>
          <w:rFonts w:hint="eastAsia" w:ascii="楷体" w:hAnsi="楷体" w:eastAsia="楷体"/>
          <w:sz w:val="23"/>
          <w:szCs w:val="23"/>
        </w:rPr>
        <w:t>城市滨江地区热舒适度分析</w:t>
      </w:r>
    </w:p>
    <w:p>
      <w:pPr>
        <w:spacing w:line="360" w:lineRule="auto"/>
        <w:ind w:firstLine="460" w:firstLineChars="200"/>
        <w:rPr>
          <w:ins w:id="92" w:author="野草" w:date="2023-03-21T19:56:00Z"/>
          <w:rFonts w:ascii="Times New Roman" w:hAnsi="Times New Roman" w:eastAsia="楷体" w:cs="Times New Roman"/>
          <w:sz w:val="23"/>
          <w:szCs w:val="23"/>
          <w:rPrChange w:id="93" w:author="野草 [2]" w:date="2023-03-27T17:40:48Z">
            <w:rPr>
              <w:ins w:id="94" w:author="野草" w:date="2023-03-21T19:56:00Z"/>
              <w:rFonts w:ascii="楷体" w:hAnsi="楷体" w:eastAsia="楷体"/>
              <w:sz w:val="23"/>
              <w:szCs w:val="23"/>
            </w:rPr>
          </w:rPrChange>
        </w:rPr>
        <w:pPrChange w:id="91" w:author="野草 [2]" w:date="2023-03-27T17:40:51Z">
          <w:pPr>
            <w:spacing w:line="360" w:lineRule="auto"/>
          </w:pPr>
        </w:pPrChange>
      </w:pPr>
      <w:r>
        <w:rPr>
          <w:rFonts w:hint="eastAsia" w:ascii="楷体" w:hAnsi="楷体" w:eastAsia="楷体"/>
          <w:sz w:val="23"/>
          <w:szCs w:val="23"/>
        </w:rPr>
        <w:t>本</w:t>
      </w:r>
      <w:r>
        <w:rPr>
          <w:rFonts w:hint="default" w:ascii="Times New Roman" w:hAnsi="Times New Roman" w:eastAsia="楷体" w:cs="Times New Roman"/>
          <w:sz w:val="23"/>
          <w:szCs w:val="23"/>
          <w:rPrChange w:id="95" w:author="野草 [2]" w:date="2023-03-27T17:40:48Z">
            <w:rPr>
              <w:rFonts w:hint="eastAsia" w:ascii="楷体" w:hAnsi="楷体" w:eastAsia="楷体"/>
              <w:sz w:val="23"/>
              <w:szCs w:val="23"/>
            </w:rPr>
          </w:rPrChange>
        </w:rPr>
        <w:t>项目选择</w:t>
      </w:r>
      <w:ins w:id="96" w:author="野草" w:date="2023-03-21T19:52:00Z">
        <w:r>
          <w:rPr>
            <w:rFonts w:hint="default" w:ascii="Times New Roman" w:hAnsi="Times New Roman" w:eastAsia="楷体" w:cs="Times New Roman"/>
            <w:color w:val="auto"/>
            <w:sz w:val="23"/>
            <w:szCs w:val="23"/>
            <w:rPrChange w:id="97" w:author="野草 [2]" w:date="2023-03-27T17:40:48Z">
              <w:rPr>
                <w:rFonts w:ascii="Georgia" w:hAnsi="Georgia" w:eastAsia="Georgia" w:cs="Georgia"/>
                <w:color w:val="2E2E2E"/>
                <w:sz w:val="24"/>
                <w:szCs w:val="24"/>
              </w:rPr>
            </w:rPrChange>
          </w:rPr>
          <w:t> Universal Thermal Climate Index (UTCI)</w:t>
        </w:r>
      </w:ins>
      <w:del w:id="98" w:author="野草" w:date="2023-03-21T19:52:00Z">
        <w:r>
          <w:rPr>
            <w:rFonts w:hint="default" w:ascii="Times New Roman" w:hAnsi="Times New Roman" w:eastAsia="楷体" w:cs="Times New Roman"/>
            <w:sz w:val="23"/>
            <w:szCs w:val="23"/>
            <w:rPrChange w:id="99" w:author="野草 [2]" w:date="2023-03-27T17:40:48Z">
              <w:rPr>
                <w:rFonts w:hint="eastAsia" w:ascii="楷体" w:hAnsi="楷体" w:eastAsia="楷体"/>
                <w:sz w:val="23"/>
                <w:szCs w:val="23"/>
              </w:rPr>
            </w:rPrChange>
          </w:rPr>
          <w:delText>UTCI和PET</w:delText>
        </w:r>
      </w:del>
      <w:r>
        <w:rPr>
          <w:rFonts w:hint="default" w:ascii="Times New Roman" w:hAnsi="Times New Roman" w:eastAsia="楷体" w:cs="Times New Roman"/>
          <w:sz w:val="23"/>
          <w:szCs w:val="23"/>
          <w:rPrChange w:id="100" w:author="野草 [2]" w:date="2023-03-27T17:40:48Z">
            <w:rPr>
              <w:rFonts w:hint="eastAsia" w:ascii="楷体" w:hAnsi="楷体" w:eastAsia="楷体"/>
              <w:sz w:val="23"/>
              <w:szCs w:val="23"/>
            </w:rPr>
          </w:rPrChange>
        </w:rPr>
        <w:t>作为估算热舒适度的标准。</w:t>
      </w:r>
      <w:ins w:id="101" w:author="野草 [2]" w:date="2023-03-27T19:25:36Z">
        <w:r>
          <w:rPr>
            <w:rFonts w:hint="default" w:ascii="Times New Roman" w:hAnsi="Times New Roman" w:eastAsia="楷体" w:cs="Times New Roman"/>
            <w:sz w:val="23"/>
            <w:szCs w:val="23"/>
          </w:rPr>
          <w:t>UTCI使用人体热平衡多节点模型</w:t>
        </w:r>
      </w:ins>
      <w:ins w:id="102" w:author="野草 [2]" w:date="2023-03-27T19:27:29Z">
        <w:r>
          <w:rPr>
            <w:rFonts w:hint="eastAsia" w:ascii="Times New Roman" w:hAnsi="Times New Roman" w:eastAsia="楷体" w:cs="Times New Roman"/>
            <w:sz w:val="23"/>
            <w:szCs w:val="23"/>
            <w:lang w:val="en-US" w:eastAsia="zh-CN"/>
          </w:rPr>
          <w:t>计算</w:t>
        </w:r>
      </w:ins>
      <w:ins w:id="103" w:author="野草 [2]" w:date="2023-03-27T19:28:05Z">
        <w:r>
          <w:rPr>
            <w:rFonts w:hint="eastAsia" w:ascii="Times New Roman" w:hAnsi="Times New Roman" w:eastAsia="楷体" w:cs="Times New Roman"/>
            <w:sz w:val="23"/>
            <w:szCs w:val="23"/>
            <w:lang w:val="en-US" w:eastAsia="zh-CN"/>
          </w:rPr>
          <w:t>环境</w:t>
        </w:r>
      </w:ins>
      <w:ins w:id="104" w:author="野草 [2]" w:date="2023-03-27T19:28:06Z">
        <w:r>
          <w:rPr>
            <w:rFonts w:hint="eastAsia" w:ascii="Times New Roman" w:hAnsi="Times New Roman" w:eastAsia="楷体" w:cs="Times New Roman"/>
            <w:sz w:val="23"/>
            <w:szCs w:val="23"/>
            <w:lang w:val="en-US" w:eastAsia="zh-CN"/>
          </w:rPr>
          <w:t>的</w:t>
        </w:r>
      </w:ins>
      <w:ins w:id="105" w:author="野草 [2]" w:date="2023-03-27T19:28:09Z">
        <w:r>
          <w:rPr>
            <w:rFonts w:hint="eastAsia" w:ascii="Times New Roman" w:hAnsi="Times New Roman" w:eastAsia="楷体" w:cs="Times New Roman"/>
            <w:sz w:val="23"/>
            <w:szCs w:val="23"/>
            <w:lang w:val="en-US" w:eastAsia="zh-CN"/>
          </w:rPr>
          <w:t>热舒适</w:t>
        </w:r>
      </w:ins>
      <w:ins w:id="106" w:author="野草 [2]" w:date="2023-03-27T19:28:10Z">
        <w:r>
          <w:rPr>
            <w:rFonts w:hint="eastAsia" w:ascii="Times New Roman" w:hAnsi="Times New Roman" w:eastAsia="楷体" w:cs="Times New Roman"/>
            <w:sz w:val="23"/>
            <w:szCs w:val="23"/>
            <w:lang w:val="en-US" w:eastAsia="zh-CN"/>
          </w:rPr>
          <w:t>状况</w:t>
        </w:r>
      </w:ins>
      <w:ins w:id="107" w:author="野草 [2]" w:date="2023-03-27T19:25:46Z">
        <w:r>
          <w:rPr>
            <w:rFonts w:hint="eastAsia" w:ascii="Times New Roman" w:hAnsi="Times New Roman" w:eastAsia="楷体" w:cs="Times New Roman"/>
            <w:sz w:val="23"/>
            <w:szCs w:val="23"/>
            <w:lang w:eastAsia="zh-CN"/>
          </w:rPr>
          <w:t>。</w:t>
        </w:r>
      </w:ins>
      <w:ins w:id="108" w:author="野草 [2]" w:date="2023-03-27T19:28:17Z">
        <w:r>
          <w:rPr>
            <w:rFonts w:hint="eastAsia" w:ascii="Times New Roman" w:hAnsi="Times New Roman" w:eastAsia="楷体" w:cs="Times New Roman"/>
            <w:sz w:val="23"/>
            <w:szCs w:val="23"/>
            <w:lang w:val="en-US" w:eastAsia="zh-CN"/>
          </w:rPr>
          <w:t>该</w:t>
        </w:r>
      </w:ins>
      <w:ins w:id="109" w:author="野草" w:date="2023-03-21T19:53:00Z">
        <w:del w:id="110" w:author="野草 [2]" w:date="2023-03-27T17:42:58Z">
          <w:r>
            <w:rPr>
              <w:rFonts w:hint="default" w:ascii="Times New Roman" w:hAnsi="Times New Roman" w:eastAsia="楷体" w:cs="Times New Roman"/>
              <w:sz w:val="23"/>
              <w:szCs w:val="23"/>
              <w:rPrChange w:id="111" w:author="野草 [2]" w:date="2023-03-27T17:40:48Z">
                <w:rPr>
                  <w:rFonts w:hint="eastAsia" w:ascii="楷体" w:hAnsi="楷体" w:eastAsia="楷体"/>
                  <w:sz w:val="23"/>
                  <w:szCs w:val="23"/>
                </w:rPr>
              </w:rPrChange>
            </w:rPr>
            <w:delText>该</w:delText>
          </w:r>
        </w:del>
      </w:ins>
      <w:ins w:id="112" w:author="野草" w:date="2023-03-21T19:53:00Z">
        <w:r>
          <w:rPr>
            <w:rFonts w:hint="default" w:ascii="Times New Roman" w:hAnsi="Times New Roman" w:eastAsia="楷体" w:cs="Times New Roman"/>
            <w:sz w:val="23"/>
            <w:szCs w:val="23"/>
            <w:rPrChange w:id="113" w:author="野草 [2]" w:date="2023-03-27T17:40:48Z">
              <w:rPr>
                <w:rFonts w:hint="eastAsia" w:ascii="楷体" w:hAnsi="楷体" w:eastAsia="楷体"/>
                <w:sz w:val="23"/>
                <w:szCs w:val="23"/>
              </w:rPr>
            </w:rPrChange>
          </w:rPr>
          <w:t>指标可通过 BioKlima 2.6模型计算，对应输入参数包括</w:t>
        </w:r>
      </w:ins>
      <w:ins w:id="114" w:author="野草" w:date="2023-03-21T19:54:00Z">
        <w:r>
          <w:rPr>
            <w:rFonts w:hint="default" w:ascii="Times New Roman" w:hAnsi="Times New Roman" w:eastAsia="楷体" w:cs="Times New Roman"/>
            <w:sz w:val="23"/>
            <w:szCs w:val="23"/>
            <w:rPrChange w:id="115" w:author="野草 [2]" w:date="2023-03-27T17:40:48Z">
              <w:rPr>
                <w:rFonts w:hint="eastAsia" w:ascii="楷体" w:hAnsi="楷体" w:eastAsia="楷体"/>
                <w:sz w:val="23"/>
                <w:szCs w:val="23"/>
              </w:rPr>
            </w:rPrChange>
          </w:rPr>
          <w:t>气温、相对湿度、 </w:t>
        </w:r>
      </w:ins>
      <w:ins w:id="116" w:author="野草" w:date="2023-03-21T19:55:00Z">
        <w:r>
          <w:rPr>
            <w:rFonts w:hint="default" w:ascii="Times New Roman" w:hAnsi="Times New Roman" w:eastAsia="楷体" w:cs="Times New Roman"/>
            <w:sz w:val="23"/>
            <w:szCs w:val="23"/>
            <w:rPrChange w:id="117" w:author="野草 [2]" w:date="2023-03-27T17:40:48Z">
              <w:rPr>
                <w:rFonts w:hint="eastAsia" w:ascii="楷体" w:hAnsi="楷体" w:eastAsia="楷体"/>
                <w:sz w:val="23"/>
                <w:szCs w:val="23"/>
              </w:rPr>
            </w:rPrChange>
          </w:rPr>
          <w:t>平均辐射温度（Mean radiant temperature，MRT）和10米处风速。</w:t>
        </w:r>
      </w:ins>
      <w:ins w:id="118" w:author="野草" w:date="2023-03-21T19:56:00Z">
        <w:r>
          <w:rPr>
            <w:rFonts w:hint="default" w:ascii="Times New Roman" w:hAnsi="Times New Roman" w:eastAsia="楷体" w:cs="Times New Roman"/>
            <w:sz w:val="23"/>
            <w:szCs w:val="23"/>
            <w:rPrChange w:id="119" w:author="野草 [2]" w:date="2023-03-27T17:40:48Z">
              <w:rPr>
                <w:rFonts w:hint="eastAsia" w:ascii="楷体" w:hAnsi="楷体" w:eastAsia="楷体"/>
                <w:sz w:val="23"/>
                <w:szCs w:val="23"/>
              </w:rPr>
            </w:rPrChange>
          </w:rPr>
          <w:t>10米高度风速可由式（1）计算：</w:t>
        </w:r>
      </w:ins>
    </w:p>
    <w:p>
      <w:pPr>
        <w:spacing w:line="360" w:lineRule="auto"/>
        <w:rPr>
          <w:ins w:id="120" w:author="野草" w:date="2023-03-21T20:12:00Z"/>
          <w:rFonts w:ascii="Times New Roman" w:hAnsi="Times New Roman" w:cs="Times New Roman"/>
          <w:rPrChange w:id="121" w:author="野草 [2]" w:date="2023-03-27T17:40:48Z">
            <w:rPr>
              <w:ins w:id="122" w:author="野草" w:date="2023-03-21T20:12:00Z"/>
            </w:rPr>
          </w:rPrChange>
        </w:rPr>
      </w:pPr>
      <w:ins w:id="123" w:author="野草" w:date="2023-03-21T19:57:00Z">
        <w:r>
          <w:rPr>
            <w:rFonts w:ascii="Times New Roman" w:hAnsi="Times New Roman" w:cs="Times New Roman"/>
            <w:rPrChange w:id="126" w:author="野草 [2]" w:date="2023-03-27T17:40:48Z">
              <w:rPr/>
            </w:rPrChange>
          </w:rPr>
          <w:drawing>
            <wp:inline distT="0" distB="0" distL="114300" distR="114300">
              <wp:extent cx="5219700" cy="609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19700" cy="609600"/>
                      </a:xfrm>
                      <a:prstGeom prst="rect">
                        <a:avLst/>
                      </a:prstGeom>
                      <a:noFill/>
                      <a:ln>
                        <a:noFill/>
                      </a:ln>
                    </pic:spPr>
                  </pic:pic>
                </a:graphicData>
              </a:graphic>
            </wp:inline>
          </w:drawing>
        </w:r>
      </w:ins>
    </w:p>
    <w:p>
      <w:pPr>
        <w:spacing w:line="360" w:lineRule="auto"/>
        <w:ind w:firstLine="460" w:firstLineChars="200"/>
        <w:rPr>
          <w:ins w:id="128" w:author="野草 [2]" w:date="2023-03-27T19:30:05Z"/>
          <w:rFonts w:hint="eastAsia" w:ascii="Times New Roman" w:hAnsi="Times New Roman" w:eastAsia="楷体" w:cs="Times New Roman"/>
          <w:sz w:val="23"/>
          <w:szCs w:val="23"/>
          <w:lang w:val="en-US" w:eastAsia="zh-CN"/>
        </w:rPr>
        <w:pPrChange w:id="127" w:author="野草 [2]" w:date="2023-03-27T19:29:42Z">
          <w:pPr>
            <w:spacing w:line="360" w:lineRule="auto"/>
          </w:pPr>
        </w:pPrChange>
      </w:pPr>
      <w:ins w:id="129" w:author="野草" w:date="2023-03-21T20:12:00Z">
        <w:r>
          <w:rPr>
            <w:rFonts w:hint="default" w:ascii="Times New Roman" w:hAnsi="Times New Roman" w:eastAsia="楷体" w:cs="Times New Roman"/>
            <w:sz w:val="23"/>
            <w:szCs w:val="23"/>
            <w:rPrChange w:id="130" w:author="野草 [2]" w:date="2023-03-27T19:29:42Z">
              <w:rPr>
                <w:rFonts w:hint="eastAsia"/>
              </w:rPr>
            </w:rPrChange>
          </w:rPr>
          <w:t>其中，</w:t>
        </w:r>
      </w:ins>
      <w:ins w:id="131" w:author="野草" w:date="2023-03-21T20:14:00Z">
        <w:r>
          <w:rPr>
            <w:rFonts w:hint="default" w:ascii="Times New Roman" w:hAnsi="Times New Roman" w:eastAsia="楷体" w:cs="Times New Roman"/>
            <w:sz w:val="23"/>
            <w:szCs w:val="23"/>
            <w:rPrChange w:id="132" w:author="野草 [2]" w:date="2023-03-27T19:29:42Z">
              <w:rPr>
                <w:rFonts w:hint="eastAsia"/>
              </w:rPr>
            </w:rPrChange>
          </w:rPr>
          <w:t>V</w:t>
        </w:r>
      </w:ins>
      <w:ins w:id="133" w:author="野草 [2]" w:date="2023-03-27T19:29:13Z">
        <w:r>
          <w:rPr>
            <w:rFonts w:hint="default" w:ascii="Times New Roman" w:hAnsi="Times New Roman" w:eastAsia="楷体" w:cs="Times New Roman"/>
            <w:sz w:val="23"/>
            <w:szCs w:val="23"/>
            <w:lang w:val="en-US" w:eastAsia="zh-CN"/>
            <w:rPrChange w:id="134" w:author="野草 [2]" w:date="2023-03-27T19:29:42Z">
              <w:rPr>
                <w:rFonts w:hint="eastAsia" w:ascii="Times New Roman" w:hAnsi="Times New Roman" w:cs="Times New Roman"/>
                <w:lang w:val="en-US" w:eastAsia="zh-CN"/>
              </w:rPr>
            </w:rPrChange>
          </w:rPr>
          <w:t>x</w:t>
        </w:r>
      </w:ins>
      <w:ins w:id="135" w:author="野草" w:date="2023-03-21T20:14:00Z">
        <w:del w:id="136" w:author="野草 [2]" w:date="2023-03-27T19:29:12Z">
          <w:r>
            <w:rPr>
              <w:rFonts w:hint="default" w:ascii="Times New Roman" w:hAnsi="Times New Roman" w:eastAsia="楷体" w:cs="Times New Roman"/>
              <w:sz w:val="23"/>
              <w:szCs w:val="23"/>
              <w:rPrChange w:id="137" w:author="野草 [2]" w:date="2023-03-27T19:29:42Z">
                <w:rPr>
                  <w:rFonts w:hint="eastAsia"/>
                </w:rPr>
              </w:rPrChange>
            </w:rPr>
            <w:delText>X</w:delText>
          </w:r>
        </w:del>
      </w:ins>
      <w:ins w:id="138" w:author="野草" w:date="2023-03-21T20:14:00Z">
        <w:r>
          <w:rPr>
            <w:rFonts w:hint="default" w:ascii="Times New Roman" w:hAnsi="Times New Roman" w:eastAsia="楷体" w:cs="Times New Roman"/>
            <w:sz w:val="23"/>
            <w:szCs w:val="23"/>
            <w:rPrChange w:id="139" w:author="野草 [2]" w:date="2023-03-27T19:29:42Z">
              <w:rPr>
                <w:rFonts w:hint="eastAsia"/>
              </w:rPr>
            </w:rPrChange>
          </w:rPr>
          <w:t>表示x米高度处</w:t>
        </w:r>
      </w:ins>
      <w:ins w:id="140" w:author="野草" w:date="2023-03-21T20:15:00Z">
        <w:r>
          <w:rPr>
            <w:rFonts w:hint="default" w:ascii="Times New Roman" w:hAnsi="Times New Roman" w:eastAsia="楷体" w:cs="Times New Roman"/>
            <w:sz w:val="23"/>
            <w:szCs w:val="23"/>
            <w:rPrChange w:id="141" w:author="野草 [2]" w:date="2023-03-27T19:29:42Z">
              <w:rPr>
                <w:rFonts w:hint="eastAsia"/>
              </w:rPr>
            </w:rPrChange>
          </w:rPr>
          <w:t>的风速。</w:t>
        </w:r>
      </w:ins>
      <w:ins w:id="142" w:author="野草 [2]" w:date="2023-03-27T19:29:44Z">
        <w:r>
          <w:rPr>
            <w:rFonts w:hint="eastAsia" w:ascii="Times New Roman" w:hAnsi="Times New Roman" w:eastAsia="楷体" w:cs="Times New Roman"/>
            <w:sz w:val="23"/>
            <w:szCs w:val="23"/>
            <w:lang w:val="en-US" w:eastAsia="zh-CN"/>
          </w:rPr>
          <w:t>T</w:t>
        </w:r>
      </w:ins>
      <w:ins w:id="143" w:author="野草 [2]" w:date="2023-03-27T19:29:46Z">
        <w:r>
          <w:rPr>
            <w:rFonts w:hint="eastAsia" w:ascii="Times New Roman" w:hAnsi="Times New Roman" w:eastAsia="楷体" w:cs="Times New Roman"/>
            <w:sz w:val="23"/>
            <w:szCs w:val="23"/>
            <w:lang w:val="en-US" w:eastAsia="zh-CN"/>
          </w:rPr>
          <w:t>mrt</w:t>
        </w:r>
      </w:ins>
      <w:ins w:id="144" w:author="野草 [2]" w:date="2023-03-27T19:29:47Z">
        <w:r>
          <w:rPr>
            <w:rFonts w:hint="eastAsia" w:ascii="Times New Roman" w:hAnsi="Times New Roman" w:eastAsia="楷体" w:cs="Times New Roman"/>
            <w:sz w:val="23"/>
            <w:szCs w:val="23"/>
            <w:lang w:val="en-US" w:eastAsia="zh-CN"/>
          </w:rPr>
          <w:t>的</w:t>
        </w:r>
      </w:ins>
      <w:ins w:id="145" w:author="野草 [2]" w:date="2023-03-27T19:29:48Z">
        <w:r>
          <w:rPr>
            <w:rFonts w:hint="eastAsia" w:ascii="Times New Roman" w:hAnsi="Times New Roman" w:eastAsia="楷体" w:cs="Times New Roman"/>
            <w:sz w:val="23"/>
            <w:szCs w:val="23"/>
            <w:lang w:val="en-US" w:eastAsia="zh-CN"/>
          </w:rPr>
          <w:t>计算</w:t>
        </w:r>
      </w:ins>
      <w:ins w:id="146" w:author="野草 [2]" w:date="2023-03-27T19:29:49Z">
        <w:r>
          <w:rPr>
            <w:rFonts w:hint="eastAsia" w:ascii="Times New Roman" w:hAnsi="Times New Roman" w:eastAsia="楷体" w:cs="Times New Roman"/>
            <w:sz w:val="23"/>
            <w:szCs w:val="23"/>
            <w:lang w:val="en-US" w:eastAsia="zh-CN"/>
          </w:rPr>
          <w:t>如</w:t>
        </w:r>
      </w:ins>
      <w:ins w:id="147" w:author="野草 [2]" w:date="2023-03-27T19:29:50Z">
        <w:r>
          <w:rPr>
            <w:rFonts w:hint="eastAsia" w:ascii="Times New Roman" w:hAnsi="Times New Roman" w:eastAsia="楷体" w:cs="Times New Roman"/>
            <w:sz w:val="23"/>
            <w:szCs w:val="23"/>
            <w:lang w:val="en-US" w:eastAsia="zh-CN"/>
          </w:rPr>
          <w:t>式（2）</w:t>
        </w:r>
      </w:ins>
      <w:ins w:id="148" w:author="野草 [2]" w:date="2023-03-27T19:29:52Z">
        <w:r>
          <w:rPr>
            <w:rFonts w:hint="eastAsia" w:ascii="Times New Roman" w:hAnsi="Times New Roman" w:eastAsia="楷体" w:cs="Times New Roman"/>
            <w:sz w:val="23"/>
            <w:szCs w:val="23"/>
            <w:lang w:val="en-US" w:eastAsia="zh-CN"/>
          </w:rPr>
          <w:t>所示：</w:t>
        </w:r>
      </w:ins>
    </w:p>
    <w:p>
      <w:pPr>
        <w:spacing w:line="360" w:lineRule="auto"/>
        <w:ind w:firstLine="460" w:firstLineChars="200"/>
        <w:rPr>
          <w:ins w:id="150" w:author="野草 [2]" w:date="2023-03-27T19:30:09Z"/>
          <w:rFonts w:ascii="Times New Roman" w:hAnsi="Times New Roman" w:eastAsia="楷体" w:cs="Times New Roman"/>
          <w:sz w:val="23"/>
          <w:szCs w:val="23"/>
          <w:rPrChange w:id="151" w:author="野草 [2]" w:date="2023-03-28T11:37:52Z">
            <w:rPr>
              <w:ins w:id="152" w:author="野草 [2]" w:date="2023-03-27T19:30:09Z"/>
            </w:rPr>
          </w:rPrChange>
        </w:rPr>
        <w:pPrChange w:id="149" w:author="野草 [2]" w:date="2023-03-28T11:37:52Z">
          <w:pPr>
            <w:spacing w:line="360" w:lineRule="auto"/>
          </w:pPr>
        </w:pPrChange>
      </w:pPr>
      <w:ins w:id="153" w:author="野草 [2]" w:date="2023-03-27T19:30:05Z">
        <w:r>
          <w:rPr>
            <w:rFonts w:ascii="Times New Roman" w:hAnsi="Times New Roman" w:eastAsia="楷体" w:cs="Times New Roman"/>
            <w:sz w:val="23"/>
            <w:szCs w:val="23"/>
            <w:rPrChange w:id="157" w:author="野草 [2]" w:date="2023-03-28T11:37:52Z">
              <w:rPr/>
            </w:rPrChange>
          </w:rPr>
          <w:drawing>
            <wp:inline distT="0" distB="0" distL="114300" distR="114300">
              <wp:extent cx="5019675" cy="60007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019675" cy="600075"/>
                      </a:xfrm>
                      <a:prstGeom prst="rect">
                        <a:avLst/>
                      </a:prstGeom>
                      <a:noFill/>
                      <a:ln>
                        <a:noFill/>
                      </a:ln>
                    </pic:spPr>
                  </pic:pic>
                </a:graphicData>
              </a:graphic>
            </wp:inline>
          </w:drawing>
        </w:r>
      </w:ins>
    </w:p>
    <w:p>
      <w:pPr>
        <w:spacing w:line="360" w:lineRule="auto"/>
        <w:ind w:firstLine="460" w:firstLineChars="200"/>
        <w:rPr>
          <w:ins w:id="160" w:author="野草 [2]" w:date="2023-03-27T19:15:56Z"/>
          <w:rFonts w:hint="default" w:ascii="Times New Roman" w:hAnsi="Times New Roman" w:eastAsia="楷体" w:cs="Times New Roman"/>
          <w:sz w:val="23"/>
          <w:szCs w:val="23"/>
          <w:rPrChange w:id="161" w:author="野草 [2]" w:date="2023-03-28T11:37:52Z">
            <w:rPr>
              <w:ins w:id="162" w:author="野草 [2]" w:date="2023-03-27T19:15:56Z"/>
              <w:rFonts w:hint="default" w:ascii="Times New Roman" w:hAnsi="Times New Roman" w:cs="Times New Roman"/>
            </w:rPr>
          </w:rPrChange>
        </w:rPr>
        <w:pPrChange w:id="159" w:author="野草 [2]" w:date="2023-03-28T11:37:52Z">
          <w:pPr>
            <w:spacing w:line="360" w:lineRule="auto"/>
          </w:pPr>
        </w:pPrChange>
      </w:pPr>
      <w:ins w:id="163" w:author="野草 [2]" w:date="2023-03-27T19:30:09Z">
        <w:r>
          <w:rPr>
            <w:rFonts w:hint="default" w:ascii="Times New Roman" w:hAnsi="Times New Roman" w:eastAsia="楷体" w:cs="Times New Roman"/>
            <w:sz w:val="23"/>
            <w:szCs w:val="23"/>
            <w:lang w:val="en-US" w:eastAsia="zh-CN"/>
            <w:rPrChange w:id="164" w:author="野草 [2]" w:date="2023-03-28T11:37:52Z">
              <w:rPr>
                <w:rFonts w:hint="eastAsia"/>
                <w:lang w:val="en-US" w:eastAsia="zh-CN"/>
              </w:rPr>
            </w:rPrChange>
          </w:rPr>
          <w:t>其中</w:t>
        </w:r>
      </w:ins>
      <w:ins w:id="166" w:author="野草 [2]" w:date="2023-03-27T19:30:11Z">
        <w:r>
          <w:rPr>
            <w:rFonts w:hint="default" w:ascii="Times New Roman" w:hAnsi="Times New Roman" w:eastAsia="楷体" w:cs="Times New Roman"/>
            <w:sz w:val="23"/>
            <w:szCs w:val="23"/>
            <w:lang w:val="en-US" w:eastAsia="zh-CN"/>
            <w:rPrChange w:id="167" w:author="野草 [2]" w:date="2023-03-28T11:37:52Z">
              <w:rPr>
                <w:rFonts w:hint="eastAsia"/>
                <w:lang w:val="en-US" w:eastAsia="zh-CN"/>
              </w:rPr>
            </w:rPrChange>
          </w:rPr>
          <w:t>，</w:t>
        </w:r>
      </w:ins>
      <w:ins w:id="169" w:author="野草 [2]" w:date="2023-03-27T19:48:54Z">
        <w:r>
          <w:rPr>
            <w:rFonts w:hint="default" w:ascii="Times New Roman" w:hAnsi="Times New Roman" w:eastAsia="楷体" w:cs="Times New Roman"/>
            <w:sz w:val="23"/>
            <w:szCs w:val="23"/>
            <w:lang w:val="en-US" w:eastAsia="zh-CN"/>
            <w:rPrChange w:id="170" w:author="野草 [2]" w:date="2023-03-28T11:37:52Z">
              <w:rPr>
                <w:rFonts w:hint="eastAsia"/>
                <w:lang w:val="en-US" w:eastAsia="zh-CN"/>
              </w:rPr>
            </w:rPrChange>
          </w:rPr>
          <w:t>Tg</w:t>
        </w:r>
      </w:ins>
      <w:ins w:id="172" w:author="野草 [2]" w:date="2023-03-27T19:48:57Z">
        <w:r>
          <w:rPr>
            <w:rFonts w:hint="default" w:ascii="Times New Roman" w:hAnsi="Times New Roman" w:eastAsia="楷体" w:cs="Times New Roman"/>
            <w:sz w:val="23"/>
            <w:szCs w:val="23"/>
            <w:lang w:val="en-US" w:eastAsia="zh-CN"/>
            <w:rPrChange w:id="173" w:author="野草 [2]" w:date="2023-03-28T11:37:52Z">
              <w:rPr>
                <w:rFonts w:hint="eastAsia"/>
                <w:lang w:val="en-US" w:eastAsia="zh-CN"/>
              </w:rPr>
            </w:rPrChange>
          </w:rPr>
          <w:t>表示</w:t>
        </w:r>
      </w:ins>
      <w:ins w:id="175" w:author="野草 [2]" w:date="2023-03-27T19:48:59Z">
        <w:r>
          <w:rPr>
            <w:rFonts w:hint="default" w:ascii="Times New Roman" w:hAnsi="Times New Roman" w:eastAsia="楷体" w:cs="Times New Roman"/>
            <w:sz w:val="23"/>
            <w:szCs w:val="23"/>
            <w:lang w:val="en-US" w:eastAsia="zh-CN"/>
            <w:rPrChange w:id="176" w:author="野草 [2]" w:date="2023-03-28T11:37:52Z">
              <w:rPr>
                <w:rFonts w:hint="eastAsia"/>
                <w:lang w:val="en-US" w:eastAsia="zh-CN"/>
              </w:rPr>
            </w:rPrChange>
          </w:rPr>
          <w:t>黑球</w:t>
        </w:r>
      </w:ins>
      <w:ins w:id="178" w:author="野草 [2]" w:date="2023-03-27T19:49:00Z">
        <w:r>
          <w:rPr>
            <w:rFonts w:hint="default" w:ascii="Times New Roman" w:hAnsi="Times New Roman" w:eastAsia="楷体" w:cs="Times New Roman"/>
            <w:sz w:val="23"/>
            <w:szCs w:val="23"/>
            <w:lang w:val="en-US" w:eastAsia="zh-CN"/>
            <w:rPrChange w:id="179" w:author="野草 [2]" w:date="2023-03-28T11:37:52Z">
              <w:rPr>
                <w:rFonts w:hint="eastAsia"/>
                <w:lang w:val="en-US" w:eastAsia="zh-CN"/>
              </w:rPr>
            </w:rPrChange>
          </w:rPr>
          <w:t>温度，</w:t>
        </w:r>
      </w:ins>
      <w:ins w:id="181" w:author="野草 [2]" w:date="2023-03-27T19:49:11Z">
        <w:r>
          <w:rPr>
            <w:rFonts w:hint="default" w:ascii="Times New Roman" w:hAnsi="Times New Roman" w:eastAsia="楷体" w:cs="Times New Roman"/>
            <w:sz w:val="23"/>
            <w:szCs w:val="23"/>
            <w:lang w:val="en-US" w:eastAsia="zh-CN"/>
            <w:rPrChange w:id="182" w:author="野草 [2]" w:date="2023-03-28T11:37:52Z">
              <w:rPr>
                <w:rFonts w:hint="eastAsia"/>
                <w:lang w:val="en-US" w:eastAsia="zh-CN"/>
              </w:rPr>
            </w:rPrChange>
          </w:rPr>
          <w:t>T</w:t>
        </w:r>
      </w:ins>
      <w:ins w:id="184" w:author="野草 [2]" w:date="2023-03-27T19:49:12Z">
        <w:r>
          <w:rPr>
            <w:rFonts w:hint="default" w:ascii="Times New Roman" w:hAnsi="Times New Roman" w:eastAsia="楷体" w:cs="Times New Roman"/>
            <w:sz w:val="23"/>
            <w:szCs w:val="23"/>
            <w:lang w:val="en-US" w:eastAsia="zh-CN"/>
            <w:rPrChange w:id="185" w:author="野草 [2]" w:date="2023-03-28T11:37:52Z">
              <w:rPr>
                <w:rFonts w:hint="eastAsia"/>
                <w:lang w:val="en-US" w:eastAsia="zh-CN"/>
              </w:rPr>
            </w:rPrChange>
          </w:rPr>
          <w:t>a</w:t>
        </w:r>
      </w:ins>
      <w:ins w:id="187" w:author="野草 [2]" w:date="2023-03-27T19:49:13Z">
        <w:r>
          <w:rPr>
            <w:rFonts w:hint="default" w:ascii="Times New Roman" w:hAnsi="Times New Roman" w:eastAsia="楷体" w:cs="Times New Roman"/>
            <w:sz w:val="23"/>
            <w:szCs w:val="23"/>
            <w:lang w:val="en-US" w:eastAsia="zh-CN"/>
            <w:rPrChange w:id="188" w:author="野草 [2]" w:date="2023-03-28T11:37:52Z">
              <w:rPr>
                <w:rFonts w:hint="eastAsia"/>
                <w:lang w:val="en-US" w:eastAsia="zh-CN"/>
              </w:rPr>
            </w:rPrChange>
          </w:rPr>
          <w:t>表示气温</w:t>
        </w:r>
      </w:ins>
      <w:ins w:id="190" w:author="野草 [2]" w:date="2023-03-28T11:37:54Z">
        <w:r>
          <w:rPr>
            <w:rFonts w:hint="eastAsia" w:ascii="Times New Roman" w:hAnsi="Times New Roman" w:eastAsia="楷体" w:cs="Times New Roman"/>
            <w:sz w:val="23"/>
            <w:szCs w:val="23"/>
            <w:lang w:val="en-US" w:eastAsia="zh-CN"/>
          </w:rPr>
          <w:t>。</w:t>
        </w:r>
      </w:ins>
    </w:p>
    <w:p>
      <w:pPr>
        <w:spacing w:line="360" w:lineRule="auto"/>
        <w:rPr>
          <w:ins w:id="191" w:author="野草 [2]" w:date="2023-03-27T19:15:56Z"/>
          <w:rFonts w:hint="default" w:ascii="Times New Roman" w:hAnsi="Times New Roman" w:cs="Times New Roman"/>
        </w:rPr>
      </w:pPr>
    </w:p>
    <w:p>
      <w:pPr>
        <w:spacing w:line="360" w:lineRule="auto"/>
        <w:rPr>
          <w:ins w:id="192" w:author="野草 [2]" w:date="2023-03-27T19:00:59Z"/>
          <w:rFonts w:hint="default" w:ascii="Times New Roman" w:hAnsi="Times New Roman" w:cs="Times New Roman"/>
        </w:rPr>
      </w:pPr>
      <w:ins w:id="193" w:author="野草 [2]" w:date="2023-03-27T19:16:03Z">
        <w:r>
          <w:rPr>
            <w:rFonts w:hint="eastAsia" w:ascii="Times New Roman" w:hAnsi="Times New Roman" w:eastAsia="楷体" w:cs="Times New Roman"/>
            <w:sz w:val="23"/>
            <w:szCs w:val="23"/>
            <w:lang w:val="en-US" w:eastAsia="zh-CN"/>
          </w:rPr>
          <w:t xml:space="preserve"> </w:t>
        </w:r>
      </w:ins>
      <w:ins w:id="194" w:author="野草 [2]" w:date="2023-03-27T19:16:07Z">
        <w:r>
          <w:rPr>
            <w:rFonts w:hint="eastAsia" w:ascii="Times New Roman" w:hAnsi="Times New Roman" w:eastAsia="楷体" w:cs="Times New Roman"/>
            <w:sz w:val="23"/>
            <w:szCs w:val="23"/>
            <w:lang w:val="en-US" w:eastAsia="zh-CN"/>
          </w:rPr>
          <w:t xml:space="preserve"> </w:t>
        </w:r>
      </w:ins>
      <w:ins w:id="195" w:author="野草 [2]" w:date="2023-03-27T19:16:08Z">
        <w:r>
          <w:rPr>
            <w:rFonts w:hint="eastAsia" w:ascii="Times New Roman" w:hAnsi="Times New Roman" w:eastAsia="楷体" w:cs="Times New Roman"/>
            <w:sz w:val="23"/>
            <w:szCs w:val="23"/>
            <w:lang w:val="en-US" w:eastAsia="zh-CN"/>
          </w:rPr>
          <w:t xml:space="preserve">   </w:t>
        </w:r>
      </w:ins>
      <w:ins w:id="196" w:author="野草 [2]" w:date="2023-03-27T19:16:09Z">
        <w:r>
          <w:rPr>
            <w:rFonts w:hint="eastAsia" w:ascii="Times New Roman" w:hAnsi="Times New Roman" w:eastAsia="楷体" w:cs="Times New Roman"/>
            <w:sz w:val="23"/>
            <w:szCs w:val="23"/>
            <w:lang w:val="en-US" w:eastAsia="zh-CN"/>
          </w:rPr>
          <w:t xml:space="preserve">  </w:t>
        </w:r>
      </w:ins>
      <w:ins w:id="197" w:author="野草 [2]" w:date="2023-03-27T19:16:11Z">
        <w:r>
          <w:rPr>
            <w:rFonts w:hint="eastAsia" w:ascii="Times New Roman" w:hAnsi="Times New Roman" w:eastAsia="楷体" w:cs="Times New Roman"/>
            <w:sz w:val="23"/>
            <w:szCs w:val="23"/>
            <w:lang w:val="en-US" w:eastAsia="zh-CN"/>
          </w:rPr>
          <w:t>在</w:t>
        </w:r>
      </w:ins>
      <w:ins w:id="198" w:author="野草 [2]" w:date="2023-03-27T19:16:12Z">
        <w:r>
          <w:rPr>
            <w:rFonts w:hint="eastAsia" w:ascii="Times New Roman" w:hAnsi="Times New Roman" w:eastAsia="楷体" w:cs="Times New Roman"/>
            <w:sz w:val="23"/>
            <w:szCs w:val="23"/>
            <w:lang w:val="en-US" w:eastAsia="zh-CN"/>
          </w:rPr>
          <w:t>该部分的</w:t>
        </w:r>
      </w:ins>
      <w:ins w:id="199" w:author="野草 [2]" w:date="2023-03-27T19:16:13Z">
        <w:r>
          <w:rPr>
            <w:rFonts w:hint="eastAsia" w:ascii="Times New Roman" w:hAnsi="Times New Roman" w:eastAsia="楷体" w:cs="Times New Roman"/>
            <w:sz w:val="23"/>
            <w:szCs w:val="23"/>
            <w:lang w:val="en-US" w:eastAsia="zh-CN"/>
          </w:rPr>
          <w:t>分析中，</w:t>
        </w:r>
      </w:ins>
      <w:ins w:id="200" w:author="野草 [2]" w:date="2023-03-27T19:16:16Z">
        <w:r>
          <w:rPr>
            <w:rFonts w:hint="eastAsia" w:ascii="Times New Roman" w:hAnsi="Times New Roman" w:eastAsia="楷体" w:cs="Times New Roman"/>
            <w:sz w:val="23"/>
            <w:szCs w:val="23"/>
            <w:lang w:val="en-US" w:eastAsia="zh-CN"/>
          </w:rPr>
          <w:t>首先</w:t>
        </w:r>
      </w:ins>
      <w:ins w:id="201" w:author="野草 [2]" w:date="2023-03-27T19:15:57Z">
        <w:r>
          <w:rPr>
            <w:rFonts w:hint="eastAsia" w:ascii="Times New Roman" w:hAnsi="Times New Roman" w:eastAsia="楷体" w:cs="Times New Roman"/>
            <w:sz w:val="23"/>
            <w:szCs w:val="23"/>
          </w:rPr>
          <w:t>，</w:t>
        </w:r>
      </w:ins>
      <w:ins w:id="202" w:author="野草 [2]" w:date="2023-03-27T19:15:57Z">
        <w:r>
          <w:rPr>
            <w:rFonts w:ascii="Times New Roman" w:hAnsi="Times New Roman" w:eastAsia="楷体" w:cs="Times New Roman"/>
            <w:sz w:val="23"/>
            <w:szCs w:val="23"/>
          </w:rPr>
          <w:t>在</w:t>
        </w:r>
      </w:ins>
      <w:ins w:id="203" w:author="野草 [2]" w:date="2023-03-27T19:15:57Z">
        <w:r>
          <w:rPr>
            <w:rFonts w:hint="eastAsia" w:ascii="Times New Roman" w:hAnsi="Times New Roman" w:eastAsia="楷体" w:cs="Times New Roman"/>
            <w:sz w:val="23"/>
            <w:szCs w:val="23"/>
          </w:rPr>
          <w:t>不同</w:t>
        </w:r>
      </w:ins>
      <w:ins w:id="204" w:author="野草 [2]" w:date="2023-03-27T19:15:57Z">
        <w:r>
          <w:rPr>
            <w:rFonts w:ascii="Times New Roman" w:hAnsi="Times New Roman" w:eastAsia="楷体" w:cs="Times New Roman"/>
            <w:sz w:val="23"/>
            <w:szCs w:val="23"/>
          </w:rPr>
          <w:t>时间点</w:t>
        </w:r>
      </w:ins>
      <w:ins w:id="205" w:author="野草 [2]" w:date="2023-03-27T19:15:57Z">
        <w:r>
          <w:rPr>
            <w:rFonts w:hint="eastAsia" w:ascii="Times New Roman" w:hAnsi="Times New Roman" w:eastAsia="楷体" w:cs="Times New Roman"/>
            <w:sz w:val="23"/>
            <w:szCs w:val="23"/>
          </w:rPr>
          <w:t>探究环境因素</w:t>
        </w:r>
      </w:ins>
      <w:ins w:id="206" w:author="野草 [2]" w:date="2023-03-27T19:15:57Z">
        <w:r>
          <w:rPr>
            <w:rFonts w:ascii="Times New Roman" w:hAnsi="Times New Roman" w:eastAsia="楷体" w:cs="Times New Roman"/>
            <w:sz w:val="23"/>
            <w:szCs w:val="23"/>
          </w:rPr>
          <w:t>与</w:t>
        </w:r>
      </w:ins>
      <w:ins w:id="207" w:author="野草 [2]" w:date="2023-03-27T19:16:34Z">
        <w:r>
          <w:rPr>
            <w:rFonts w:hint="eastAsia" w:ascii="Times New Roman" w:hAnsi="Times New Roman" w:eastAsia="楷体" w:cs="Times New Roman"/>
            <w:sz w:val="23"/>
            <w:szCs w:val="23"/>
            <w:lang w:val="en-US" w:eastAsia="zh-CN"/>
          </w:rPr>
          <w:t>热</w:t>
        </w:r>
      </w:ins>
      <w:ins w:id="208" w:author="野草 [2]" w:date="2023-03-27T19:16:37Z">
        <w:r>
          <w:rPr>
            <w:rFonts w:hint="eastAsia" w:ascii="Times New Roman" w:hAnsi="Times New Roman" w:eastAsia="楷体" w:cs="Times New Roman"/>
            <w:sz w:val="23"/>
            <w:szCs w:val="23"/>
            <w:lang w:val="en-US" w:eastAsia="zh-CN"/>
          </w:rPr>
          <w:t>舒适度</w:t>
        </w:r>
      </w:ins>
      <w:ins w:id="209" w:author="野草 [2]" w:date="2023-03-27T19:15:57Z">
        <w:r>
          <w:rPr>
            <w:rFonts w:hint="eastAsia" w:ascii="Times New Roman" w:hAnsi="Times New Roman" w:eastAsia="楷体" w:cs="Times New Roman"/>
            <w:sz w:val="23"/>
            <w:szCs w:val="23"/>
          </w:rPr>
          <w:t>之间</w:t>
        </w:r>
      </w:ins>
      <w:ins w:id="210" w:author="野草 [2]" w:date="2023-03-27T19:15:57Z">
        <w:r>
          <w:rPr>
            <w:rFonts w:ascii="Times New Roman" w:hAnsi="Times New Roman" w:eastAsia="楷体" w:cs="Times New Roman"/>
            <w:sz w:val="23"/>
            <w:szCs w:val="23"/>
          </w:rPr>
          <w:t>的相关性，建立</w:t>
        </w:r>
      </w:ins>
      <w:ins w:id="211" w:author="野草 [2]" w:date="2023-03-27T19:15:57Z">
        <w:r>
          <w:rPr>
            <w:rFonts w:hint="eastAsia" w:ascii="Times New Roman" w:hAnsi="Times New Roman" w:eastAsia="楷体" w:cs="Times New Roman"/>
            <w:sz w:val="23"/>
            <w:szCs w:val="23"/>
            <w:highlight w:val="cyan"/>
          </w:rPr>
          <w:t>逐步多元回归模型</w:t>
        </w:r>
      </w:ins>
      <w:ins w:id="212" w:author="野草 [2]" w:date="2023-03-27T19:17:04Z">
        <w:r>
          <w:rPr>
            <w:rFonts w:hint="eastAsia" w:ascii="Times New Roman" w:hAnsi="Times New Roman" w:eastAsia="楷体" w:cs="Times New Roman"/>
            <w:sz w:val="23"/>
            <w:szCs w:val="23"/>
            <w:highlight w:val="cyan"/>
            <w:lang w:eastAsia="zh-CN"/>
          </w:rPr>
          <w:t>，</w:t>
        </w:r>
      </w:ins>
      <w:ins w:id="213" w:author="野草 [2]" w:date="2023-03-27T19:15:57Z">
        <w:r>
          <w:rPr>
            <w:rFonts w:hint="eastAsia" w:ascii="Times New Roman" w:hAnsi="Times New Roman" w:eastAsia="楷体" w:cs="Times New Roman"/>
            <w:sz w:val="23"/>
            <w:szCs w:val="23"/>
          </w:rPr>
          <w:t>筛选</w:t>
        </w:r>
      </w:ins>
      <w:ins w:id="214" w:author="野草 [2]" w:date="2023-03-27T19:15:57Z">
        <w:r>
          <w:rPr>
            <w:rFonts w:hint="eastAsia" w:ascii="Times New Roman" w:hAnsi="Times New Roman" w:eastAsia="楷体" w:cs="Times New Roman"/>
            <w:sz w:val="23"/>
            <w:szCs w:val="23"/>
            <w:highlight w:val="cyan"/>
          </w:rPr>
          <w:t>对</w:t>
        </w:r>
      </w:ins>
      <w:ins w:id="215" w:author="野草 [2]" w:date="2023-03-27T19:17:08Z">
        <w:r>
          <w:rPr>
            <w:rFonts w:hint="eastAsia" w:ascii="Times New Roman" w:hAnsi="Times New Roman" w:eastAsia="楷体" w:cs="Times New Roman"/>
            <w:sz w:val="23"/>
            <w:szCs w:val="23"/>
            <w:highlight w:val="cyan"/>
            <w:lang w:val="en-US" w:eastAsia="zh-CN"/>
          </w:rPr>
          <w:t>热舒适度</w:t>
        </w:r>
      </w:ins>
      <w:ins w:id="216" w:author="野草 [2]" w:date="2023-03-27T19:15:57Z">
        <w:r>
          <w:rPr>
            <w:rFonts w:hint="eastAsia" w:ascii="Times New Roman" w:hAnsi="Times New Roman" w:eastAsia="楷体" w:cs="Times New Roman"/>
            <w:sz w:val="23"/>
            <w:szCs w:val="23"/>
            <w:highlight w:val="cyan"/>
          </w:rPr>
          <w:t>影响显著的因素</w:t>
        </w:r>
      </w:ins>
      <w:ins w:id="217" w:author="野草 [2]" w:date="2023-03-27T19:15:57Z">
        <w:r>
          <w:rPr>
            <w:rFonts w:hint="eastAsia" w:ascii="Times New Roman" w:hAnsi="Times New Roman" w:eastAsia="楷体" w:cs="Times New Roman"/>
            <w:sz w:val="23"/>
            <w:szCs w:val="23"/>
          </w:rPr>
          <w:t>，</w:t>
        </w:r>
      </w:ins>
      <w:ins w:id="218" w:author="野草 [2]" w:date="2023-03-27T19:15:57Z">
        <w:r>
          <w:rPr>
            <w:rFonts w:ascii="Times New Roman" w:hAnsi="Times New Roman" w:eastAsia="楷体" w:cs="Times New Roman"/>
            <w:sz w:val="23"/>
            <w:szCs w:val="23"/>
          </w:rPr>
          <w:t>量化</w:t>
        </w:r>
      </w:ins>
      <w:ins w:id="219" w:author="野草 [2]" w:date="2023-03-27T19:15:57Z">
        <w:r>
          <w:rPr>
            <w:rFonts w:hint="eastAsia" w:ascii="Times New Roman" w:hAnsi="Times New Roman" w:eastAsia="楷体" w:cs="Times New Roman"/>
            <w:sz w:val="23"/>
            <w:szCs w:val="23"/>
          </w:rPr>
          <w:t>各因素影响在</w:t>
        </w:r>
      </w:ins>
      <w:ins w:id="220" w:author="野草 [2]" w:date="2023-03-27T19:15:57Z">
        <w:r>
          <w:rPr>
            <w:rFonts w:hint="eastAsia" w:ascii="Times New Roman" w:hAnsi="Times New Roman" w:eastAsia="楷体" w:cs="Times New Roman"/>
            <w:sz w:val="23"/>
            <w:szCs w:val="23"/>
            <w:highlight w:val="cyan"/>
          </w:rPr>
          <w:t>居民主要活动时段</w:t>
        </w:r>
      </w:ins>
      <w:ins w:id="221" w:author="野草 [2]" w:date="2023-03-27T19:15:57Z">
        <w:r>
          <w:rPr>
            <w:rFonts w:hint="eastAsia" w:ascii="Times New Roman" w:hAnsi="Times New Roman" w:eastAsia="楷体" w:cs="Times New Roman"/>
            <w:sz w:val="23"/>
            <w:szCs w:val="23"/>
          </w:rPr>
          <w:t>内随时间的变化</w:t>
        </w:r>
      </w:ins>
      <w:ins w:id="222" w:author="野草 [2]" w:date="2023-03-27T19:15:57Z">
        <w:r>
          <w:rPr>
            <w:rFonts w:ascii="Times New Roman" w:hAnsi="Times New Roman" w:eastAsia="楷体" w:cs="Times New Roman"/>
            <w:sz w:val="23"/>
            <w:szCs w:val="23"/>
          </w:rPr>
          <w:t>。</w:t>
        </w:r>
      </w:ins>
    </w:p>
    <w:p>
      <w:pPr>
        <w:spacing w:line="360" w:lineRule="auto"/>
        <w:rPr>
          <w:ins w:id="223" w:author="野草" w:date="2023-03-21T20:12:00Z"/>
          <w:rFonts w:hint="default" w:ascii="Times New Roman" w:hAnsi="Times New Roman" w:cs="Times New Roman"/>
          <w:rPrChange w:id="224" w:author="野草 [2]" w:date="2023-03-27T17:40:48Z">
            <w:rPr>
              <w:ins w:id="225" w:author="野草" w:date="2023-03-21T20:12:00Z"/>
            </w:rPr>
          </w:rPrChange>
        </w:rPr>
      </w:pPr>
    </w:p>
    <w:p>
      <w:pPr>
        <w:spacing w:line="360" w:lineRule="auto"/>
        <w:rPr>
          <w:ins w:id="226" w:author="野草" w:date="2023-03-21T20:12:00Z"/>
        </w:rPr>
      </w:pPr>
    </w:p>
    <w:p>
      <w:pPr>
        <w:spacing w:line="360" w:lineRule="auto"/>
        <w:rPr>
          <w:ins w:id="227" w:author="野草" w:date="2023-03-21T19:52:00Z"/>
        </w:rPr>
      </w:pPr>
    </w:p>
    <w:p>
      <w:pPr>
        <w:spacing w:line="360" w:lineRule="auto"/>
        <w:rPr>
          <w:del w:id="228" w:author="野草" w:date="2023-03-21T20:16:00Z"/>
          <w:rFonts w:ascii="楷体" w:hAnsi="楷体" w:eastAsia="楷体"/>
          <w:sz w:val="23"/>
          <w:szCs w:val="23"/>
        </w:rPr>
      </w:pPr>
      <w:del w:id="229" w:author="野草" w:date="2023-03-21T20:16:00Z">
        <w:r>
          <w:rPr>
            <w:rFonts w:hint="eastAsia" w:ascii="楷体" w:hAnsi="楷体" w:eastAsia="楷体"/>
            <w:sz w:val="23"/>
            <w:szCs w:val="23"/>
          </w:rPr>
          <w:delText>UTCI is based on the most advanced multi-node model of thermoregulation and it has an easily understandable unit °C [37,38]. UTCI is governed by four meteorological parameters: air temperature, humidity, wind speed, and radiation. Radiation is further expressed by the difference between mean radiant temperature (Tmrt) and air temperature.</w:delText>
        </w:r>
      </w:del>
    </w:p>
    <w:p>
      <w:pPr>
        <w:spacing w:line="360" w:lineRule="auto"/>
        <w:rPr>
          <w:ins w:id="230" w:author="Yifei Zhou" w:date="2023-03-27T15:27:00Z"/>
          <w:rFonts w:ascii="楷体" w:hAnsi="楷体" w:eastAsia="楷体"/>
          <w:sz w:val="23"/>
          <w:szCs w:val="23"/>
        </w:rPr>
      </w:pPr>
      <w:r>
        <w:rPr>
          <w:rFonts w:hint="eastAsia" w:ascii="楷体" w:hAnsi="楷体" w:eastAsia="楷体"/>
          <w:sz w:val="23"/>
          <w:szCs w:val="23"/>
        </w:rPr>
        <w:t>（3）城市滨江地区</w:t>
      </w:r>
      <w:r>
        <w:rPr>
          <w:rFonts w:hint="eastAsia" w:ascii="楷体" w:hAnsi="楷体" w:eastAsia="楷体"/>
          <w:sz w:val="23"/>
          <w:szCs w:val="23"/>
          <w:highlight w:val="cyan"/>
          <w:rPrChange w:id="231" w:author="野草 [2]" w:date="2023-03-27T16:26:15Z">
            <w:rPr>
              <w:rFonts w:hint="eastAsia" w:ascii="楷体" w:hAnsi="楷体" w:eastAsia="楷体"/>
              <w:sz w:val="23"/>
              <w:szCs w:val="23"/>
            </w:rPr>
          </w:rPrChange>
        </w:rPr>
        <w:t>热环境</w:t>
      </w:r>
      <w:ins w:id="232" w:author="野草 [2]" w:date="2023-03-27T16:26:10Z">
        <w:r>
          <w:rPr>
            <w:rFonts w:hint="eastAsia" w:ascii="楷体" w:hAnsi="楷体" w:eastAsia="楷体"/>
            <w:sz w:val="23"/>
            <w:szCs w:val="23"/>
            <w:highlight w:val="cyan"/>
            <w:lang w:val="en-US" w:eastAsia="zh-CN"/>
            <w:rPrChange w:id="233" w:author="野草 [2]" w:date="2023-03-27T16:26:15Z">
              <w:rPr>
                <w:rFonts w:hint="eastAsia" w:ascii="楷体" w:hAnsi="楷体" w:eastAsia="楷体"/>
                <w:sz w:val="23"/>
                <w:szCs w:val="23"/>
                <w:lang w:val="en-US" w:eastAsia="zh-CN"/>
              </w:rPr>
            </w:rPrChange>
          </w:rPr>
          <w:t>和</w:t>
        </w:r>
      </w:ins>
      <w:ins w:id="234" w:author="野草 [2]" w:date="2023-03-27T16:26:12Z">
        <w:r>
          <w:rPr>
            <w:rFonts w:hint="eastAsia" w:ascii="楷体" w:hAnsi="楷体" w:eastAsia="楷体"/>
            <w:sz w:val="23"/>
            <w:szCs w:val="23"/>
            <w:highlight w:val="cyan"/>
            <w:lang w:val="en-US" w:eastAsia="zh-CN"/>
            <w:rPrChange w:id="235" w:author="野草 [2]" w:date="2023-03-27T16:26:15Z">
              <w:rPr>
                <w:rFonts w:hint="eastAsia" w:ascii="楷体" w:hAnsi="楷体" w:eastAsia="楷体"/>
                <w:sz w:val="23"/>
                <w:szCs w:val="23"/>
                <w:lang w:val="en-US" w:eastAsia="zh-CN"/>
              </w:rPr>
            </w:rPrChange>
          </w:rPr>
          <w:t>热舒适</w:t>
        </w:r>
      </w:ins>
      <w:r>
        <w:rPr>
          <w:rFonts w:hint="eastAsia" w:ascii="楷体" w:hAnsi="楷体" w:eastAsia="楷体"/>
          <w:sz w:val="23"/>
          <w:szCs w:val="23"/>
        </w:rPr>
        <w:t>的情景模拟分析</w:t>
      </w:r>
    </w:p>
    <w:p>
      <w:pPr>
        <w:spacing w:line="360" w:lineRule="auto"/>
        <w:rPr>
          <w:ins w:id="236" w:author="野草 [2]" w:date="2023-03-27T15:57:31Z"/>
          <w:rFonts w:hint="default" w:ascii="Times New Roman" w:hAnsi="Times New Roman" w:eastAsia="楷体" w:cs="Times New Roman"/>
          <w:sz w:val="23"/>
          <w:szCs w:val="23"/>
          <w:rPrChange w:id="237" w:author="野草 [2]" w:date="2023-03-27T15:58:21Z">
            <w:rPr>
              <w:ins w:id="238" w:author="野草 [2]" w:date="2023-03-27T15:57:31Z"/>
              <w:rFonts w:hint="eastAsia" w:ascii="楷体" w:hAnsi="楷体" w:eastAsia="楷体"/>
              <w:sz w:val="23"/>
              <w:szCs w:val="23"/>
            </w:rPr>
          </w:rPrChange>
        </w:rPr>
      </w:pPr>
      <w:ins w:id="239" w:author="Yifei Zhou" w:date="2023-03-27T15:45:00Z">
        <w:r>
          <w:rPr>
            <w:rFonts w:hint="eastAsia" w:ascii="楷体" w:hAnsi="楷体" w:eastAsia="楷体"/>
            <w:sz w:val="23"/>
            <w:szCs w:val="23"/>
          </w:rPr>
          <w:t xml:space="preserve"> </w:t>
        </w:r>
      </w:ins>
      <w:ins w:id="240" w:author="Yifei Zhou" w:date="2023-03-27T15:45:00Z">
        <w:r>
          <w:rPr>
            <w:rFonts w:ascii="楷体" w:hAnsi="楷体" w:eastAsia="楷体"/>
            <w:sz w:val="23"/>
            <w:szCs w:val="23"/>
          </w:rPr>
          <w:t xml:space="preserve">  </w:t>
        </w:r>
      </w:ins>
      <w:r>
        <w:rPr>
          <w:rFonts w:ascii="楷体" w:hAnsi="楷体" w:eastAsia="楷体"/>
          <w:sz w:val="23"/>
          <w:szCs w:val="23"/>
        </w:rPr>
        <w:t xml:space="preserve"> </w:t>
      </w:r>
      <w:ins w:id="241" w:author="野草 [2]" w:date="2023-03-27T15:57:31Z">
        <w:r>
          <w:rPr>
            <w:rFonts w:hint="eastAsia" w:ascii="楷体" w:hAnsi="楷体" w:eastAsia="楷体"/>
            <w:sz w:val="23"/>
            <w:szCs w:val="23"/>
          </w:rPr>
          <w:t>目</w:t>
        </w:r>
      </w:ins>
      <w:ins w:id="242" w:author="野草 [2]" w:date="2023-03-27T15:57:31Z">
        <w:r>
          <w:rPr>
            <w:rFonts w:hint="default" w:ascii="Times New Roman" w:hAnsi="Times New Roman" w:eastAsia="楷体" w:cs="Times New Roman"/>
            <w:sz w:val="23"/>
            <w:szCs w:val="23"/>
            <w:rPrChange w:id="243" w:author="野草 [2]" w:date="2023-03-27T15:58:21Z">
              <w:rPr>
                <w:rFonts w:hint="eastAsia" w:ascii="楷体" w:hAnsi="楷体" w:eastAsia="楷体"/>
                <w:sz w:val="23"/>
                <w:szCs w:val="23"/>
              </w:rPr>
            </w:rPrChange>
          </w:rPr>
          <w:t>前，</w:t>
        </w:r>
      </w:ins>
      <w:ins w:id="244" w:author="野草 [2]" w:date="2023-03-27T15:57:31Z">
        <w:r>
          <w:rPr>
            <w:rFonts w:hint="default" w:ascii="Times New Roman" w:hAnsi="Times New Roman" w:eastAsia="楷体" w:cs="Times New Roman"/>
            <w:sz w:val="23"/>
            <w:szCs w:val="23"/>
            <w:highlight w:val="cyan"/>
            <w:rPrChange w:id="245" w:author="野草 [2]" w:date="2023-03-27T15:58:21Z">
              <w:rPr>
                <w:rFonts w:hint="eastAsia" w:ascii="楷体" w:hAnsi="楷体" w:eastAsia="楷体"/>
                <w:sz w:val="23"/>
                <w:szCs w:val="23"/>
              </w:rPr>
            </w:rPrChange>
          </w:rPr>
          <w:t>实地测量分析</w:t>
        </w:r>
      </w:ins>
      <w:ins w:id="246" w:author="野草 [2]" w:date="2023-03-27T15:57:31Z">
        <w:r>
          <w:rPr>
            <w:rFonts w:hint="default" w:ascii="Times New Roman" w:hAnsi="Times New Roman" w:eastAsia="楷体" w:cs="Times New Roman"/>
            <w:sz w:val="23"/>
            <w:szCs w:val="23"/>
            <w:rPrChange w:id="247" w:author="野草 [2]" w:date="2023-03-27T15:58:21Z">
              <w:rPr>
                <w:rFonts w:hint="eastAsia" w:ascii="楷体" w:hAnsi="楷体" w:eastAsia="楷体"/>
                <w:sz w:val="23"/>
                <w:szCs w:val="23"/>
              </w:rPr>
            </w:rPrChange>
          </w:rPr>
          <w:t>仅关注</w:t>
        </w:r>
      </w:ins>
      <w:ins w:id="248" w:author="野草 [2]" w:date="2023-03-27T15:57:31Z">
        <w:r>
          <w:rPr>
            <w:rFonts w:hint="default" w:ascii="Times New Roman" w:hAnsi="Times New Roman" w:eastAsia="楷体" w:cs="Times New Roman"/>
            <w:sz w:val="23"/>
            <w:szCs w:val="23"/>
            <w:highlight w:val="cyan"/>
            <w:rPrChange w:id="249" w:author="野草 [2]" w:date="2023-03-27T15:58:21Z">
              <w:rPr>
                <w:rFonts w:hint="eastAsia" w:ascii="楷体" w:hAnsi="楷体" w:eastAsia="楷体"/>
                <w:sz w:val="23"/>
                <w:szCs w:val="23"/>
              </w:rPr>
            </w:rPrChange>
          </w:rPr>
          <w:t>研究区域</w:t>
        </w:r>
      </w:ins>
      <w:ins w:id="250" w:author="野草 [2]" w:date="2023-03-27T15:57:31Z">
        <w:r>
          <w:rPr>
            <w:rFonts w:hint="default" w:ascii="Times New Roman" w:hAnsi="Times New Roman" w:eastAsia="楷体" w:cs="Times New Roman"/>
            <w:sz w:val="23"/>
            <w:szCs w:val="23"/>
            <w:rPrChange w:id="251" w:author="野草 [2]" w:date="2023-03-27T15:58:21Z">
              <w:rPr>
                <w:rFonts w:hint="eastAsia" w:ascii="楷体" w:hAnsi="楷体" w:eastAsia="楷体"/>
                <w:sz w:val="23"/>
                <w:szCs w:val="23"/>
              </w:rPr>
            </w:rPrChange>
          </w:rPr>
          <w:t>现有</w:t>
        </w:r>
      </w:ins>
      <w:ins w:id="252" w:author="野草 [2]" w:date="2023-03-27T15:57:44Z">
        <w:r>
          <w:rPr>
            <w:rFonts w:hint="default" w:ascii="Times New Roman" w:hAnsi="Times New Roman" w:eastAsia="楷体" w:cs="Times New Roman"/>
            <w:sz w:val="23"/>
            <w:szCs w:val="23"/>
            <w:lang w:val="en-US" w:eastAsia="zh-CN"/>
            <w:rPrChange w:id="253" w:author="野草 [2]" w:date="2023-03-27T15:58:21Z">
              <w:rPr>
                <w:rFonts w:hint="eastAsia" w:ascii="楷体" w:hAnsi="楷体" w:eastAsia="楷体"/>
                <w:sz w:val="23"/>
                <w:szCs w:val="23"/>
                <w:lang w:val="en-US" w:eastAsia="zh-CN"/>
              </w:rPr>
            </w:rPrChange>
          </w:rPr>
          <w:t>的</w:t>
        </w:r>
      </w:ins>
      <w:ins w:id="254" w:author="野草 [2]" w:date="2023-03-27T15:57:31Z">
        <w:r>
          <w:rPr>
            <w:rFonts w:hint="default" w:ascii="Times New Roman" w:hAnsi="Times New Roman" w:eastAsia="楷体" w:cs="Times New Roman"/>
            <w:sz w:val="23"/>
            <w:szCs w:val="23"/>
            <w:highlight w:val="cyan"/>
            <w:rPrChange w:id="255" w:author="野草 [2]" w:date="2023-03-27T16:24:50Z">
              <w:rPr>
                <w:rFonts w:hint="eastAsia" w:ascii="楷体" w:hAnsi="楷体" w:eastAsia="楷体"/>
                <w:sz w:val="23"/>
                <w:szCs w:val="23"/>
              </w:rPr>
            </w:rPrChange>
          </w:rPr>
          <w:t>建筑形态特征</w:t>
        </w:r>
      </w:ins>
      <w:ins w:id="256" w:author="野草 [2]" w:date="2023-03-27T15:57:31Z">
        <w:r>
          <w:rPr>
            <w:rFonts w:hint="default" w:ascii="Times New Roman" w:hAnsi="Times New Roman" w:eastAsia="楷体" w:cs="Times New Roman"/>
            <w:sz w:val="23"/>
            <w:szCs w:val="23"/>
            <w:rPrChange w:id="257" w:author="野草 [2]" w:date="2023-03-27T15:58:21Z">
              <w:rPr>
                <w:rFonts w:hint="eastAsia" w:ascii="楷体" w:hAnsi="楷体" w:eastAsia="楷体"/>
                <w:sz w:val="23"/>
                <w:szCs w:val="23"/>
              </w:rPr>
            </w:rPrChange>
          </w:rPr>
          <w:t>，未能深入探究</w:t>
        </w:r>
      </w:ins>
      <w:ins w:id="258" w:author="野草 [2]" w:date="2023-03-27T15:57:31Z">
        <w:r>
          <w:rPr>
            <w:rFonts w:hint="default" w:ascii="Times New Roman" w:hAnsi="Times New Roman" w:eastAsia="楷体" w:cs="Times New Roman"/>
            <w:sz w:val="23"/>
            <w:szCs w:val="23"/>
            <w:highlight w:val="cyan"/>
            <w:rPrChange w:id="259" w:author="野草 [2]" w:date="2023-03-27T15:58:21Z">
              <w:rPr>
                <w:rFonts w:hint="eastAsia" w:ascii="楷体" w:hAnsi="楷体" w:eastAsia="楷体"/>
                <w:sz w:val="23"/>
                <w:szCs w:val="23"/>
              </w:rPr>
            </w:rPrChange>
          </w:rPr>
          <w:t>不同建筑形态</w:t>
        </w:r>
      </w:ins>
      <w:ins w:id="260" w:author="野草 [2]" w:date="2023-03-27T15:57:31Z">
        <w:r>
          <w:rPr>
            <w:rFonts w:hint="default" w:ascii="Times New Roman" w:hAnsi="Times New Roman" w:eastAsia="楷体" w:cs="Times New Roman"/>
            <w:sz w:val="23"/>
            <w:szCs w:val="23"/>
            <w:rPrChange w:id="261" w:author="野草 [2]" w:date="2023-03-27T15:58:21Z">
              <w:rPr>
                <w:rFonts w:hint="eastAsia" w:ascii="楷体" w:hAnsi="楷体" w:eastAsia="楷体"/>
                <w:sz w:val="23"/>
                <w:szCs w:val="23"/>
              </w:rPr>
            </w:rPrChange>
          </w:rPr>
          <w:t>对</w:t>
        </w:r>
      </w:ins>
      <w:ins w:id="262" w:author="野草 [2]" w:date="2023-03-27T15:57:31Z">
        <w:r>
          <w:rPr>
            <w:rFonts w:hint="default" w:ascii="Times New Roman" w:hAnsi="Times New Roman" w:eastAsia="楷体" w:cs="Times New Roman"/>
            <w:sz w:val="23"/>
            <w:szCs w:val="23"/>
            <w:highlight w:val="cyan"/>
            <w:rPrChange w:id="263" w:author="野草 [2]" w:date="2023-03-27T15:58:21Z">
              <w:rPr>
                <w:rFonts w:hint="eastAsia" w:ascii="楷体" w:hAnsi="楷体" w:eastAsia="楷体"/>
                <w:sz w:val="23"/>
                <w:szCs w:val="23"/>
              </w:rPr>
            </w:rPrChange>
          </w:rPr>
          <w:t>城市气候</w:t>
        </w:r>
      </w:ins>
      <w:ins w:id="264" w:author="野草 [2]" w:date="2023-03-27T15:57:31Z">
        <w:r>
          <w:rPr>
            <w:rFonts w:hint="default" w:ascii="Times New Roman" w:hAnsi="Times New Roman" w:eastAsia="楷体" w:cs="Times New Roman"/>
            <w:sz w:val="23"/>
            <w:szCs w:val="23"/>
            <w:rPrChange w:id="265" w:author="野草 [2]" w:date="2023-03-27T15:58:21Z">
              <w:rPr>
                <w:rFonts w:hint="eastAsia" w:ascii="楷体" w:hAnsi="楷体" w:eastAsia="楷体"/>
                <w:sz w:val="23"/>
                <w:szCs w:val="23"/>
              </w:rPr>
            </w:rPrChange>
          </w:rPr>
          <w:t>的影响。因此，本项目计划</w:t>
        </w:r>
      </w:ins>
      <w:ins w:id="266" w:author="野草 [2]" w:date="2023-03-27T15:57:31Z">
        <w:r>
          <w:rPr>
            <w:rFonts w:hint="default" w:ascii="Times New Roman" w:hAnsi="Times New Roman" w:eastAsia="楷体" w:cs="Times New Roman"/>
            <w:sz w:val="23"/>
            <w:szCs w:val="23"/>
            <w:highlight w:val="cyan"/>
            <w:rPrChange w:id="267" w:author="野草 [2]" w:date="2023-03-27T15:58:21Z">
              <w:rPr>
                <w:rFonts w:hint="eastAsia" w:ascii="楷体" w:hAnsi="楷体" w:eastAsia="楷体"/>
                <w:sz w:val="23"/>
                <w:szCs w:val="23"/>
              </w:rPr>
            </w:rPrChange>
          </w:rPr>
          <w:t>进一步</w:t>
        </w:r>
      </w:ins>
      <w:ins w:id="268" w:author="野草 [2]" w:date="2023-03-27T15:57:31Z">
        <w:r>
          <w:rPr>
            <w:rFonts w:hint="default" w:ascii="Times New Roman" w:hAnsi="Times New Roman" w:eastAsia="楷体" w:cs="Times New Roman"/>
            <w:sz w:val="23"/>
            <w:szCs w:val="23"/>
            <w:rPrChange w:id="269" w:author="野草 [2]" w:date="2023-03-27T15:58:21Z">
              <w:rPr>
                <w:rFonts w:hint="eastAsia" w:ascii="楷体" w:hAnsi="楷体" w:eastAsia="楷体"/>
                <w:sz w:val="23"/>
                <w:szCs w:val="23"/>
              </w:rPr>
            </w:rPrChange>
          </w:rPr>
          <w:t>进行</w:t>
        </w:r>
      </w:ins>
      <w:ins w:id="270" w:author="野草 [2]" w:date="2023-03-27T15:57:31Z">
        <w:r>
          <w:rPr>
            <w:rFonts w:hint="default" w:ascii="Times New Roman" w:hAnsi="Times New Roman" w:eastAsia="楷体" w:cs="Times New Roman"/>
            <w:sz w:val="23"/>
            <w:szCs w:val="23"/>
            <w:highlight w:val="cyan"/>
            <w:rPrChange w:id="271" w:author="野草 [2]" w:date="2023-03-27T15:58:21Z">
              <w:rPr>
                <w:rFonts w:hint="eastAsia" w:ascii="楷体" w:hAnsi="楷体" w:eastAsia="楷体"/>
                <w:sz w:val="23"/>
                <w:szCs w:val="23"/>
              </w:rPr>
            </w:rPrChange>
          </w:rPr>
          <w:t>情景模拟分析</w:t>
        </w:r>
      </w:ins>
      <w:ins w:id="272" w:author="野草 [2]" w:date="2023-03-27T15:57:31Z">
        <w:r>
          <w:rPr>
            <w:rFonts w:hint="default" w:ascii="Times New Roman" w:hAnsi="Times New Roman" w:eastAsia="楷体" w:cs="Times New Roman"/>
            <w:sz w:val="23"/>
            <w:szCs w:val="23"/>
            <w:rPrChange w:id="273" w:author="野草 [2]" w:date="2023-03-27T15:58:21Z">
              <w:rPr>
                <w:rFonts w:hint="eastAsia" w:ascii="楷体" w:hAnsi="楷体" w:eastAsia="楷体"/>
                <w:sz w:val="23"/>
                <w:szCs w:val="23"/>
              </w:rPr>
            </w:rPrChange>
          </w:rPr>
          <w:t>，以研究</w:t>
        </w:r>
      </w:ins>
      <w:ins w:id="274" w:author="野草 [2]" w:date="2023-03-27T15:57:31Z">
        <w:r>
          <w:rPr>
            <w:rFonts w:hint="default" w:ascii="Times New Roman" w:hAnsi="Times New Roman" w:eastAsia="楷体" w:cs="Times New Roman"/>
            <w:sz w:val="23"/>
            <w:szCs w:val="23"/>
            <w:highlight w:val="cyan"/>
            <w:rPrChange w:id="275" w:author="野草 [2]" w:date="2023-03-27T15:58:21Z">
              <w:rPr>
                <w:rFonts w:hint="eastAsia" w:ascii="楷体" w:hAnsi="楷体" w:eastAsia="楷体"/>
                <w:sz w:val="23"/>
                <w:szCs w:val="23"/>
              </w:rPr>
            </w:rPrChange>
          </w:rPr>
          <w:t>不同建筑形态下</w:t>
        </w:r>
      </w:ins>
      <w:ins w:id="276" w:author="野草 [2]" w:date="2023-03-27T15:57:31Z">
        <w:r>
          <w:rPr>
            <w:rFonts w:hint="default" w:ascii="Times New Roman" w:hAnsi="Times New Roman" w:eastAsia="楷体" w:cs="Times New Roman"/>
            <w:sz w:val="23"/>
            <w:szCs w:val="23"/>
            <w:rPrChange w:id="277" w:author="野草 [2]" w:date="2023-03-27T15:58:21Z">
              <w:rPr>
                <w:rFonts w:hint="eastAsia" w:ascii="楷体" w:hAnsi="楷体" w:eastAsia="楷体"/>
                <w:sz w:val="23"/>
                <w:szCs w:val="23"/>
              </w:rPr>
            </w:rPrChange>
          </w:rPr>
          <w:t>城市滨江地区的</w:t>
        </w:r>
      </w:ins>
      <w:ins w:id="278" w:author="野草 [2]" w:date="2023-03-27T15:57:31Z">
        <w:r>
          <w:rPr>
            <w:rFonts w:hint="default" w:ascii="Times New Roman" w:hAnsi="Times New Roman" w:eastAsia="楷体" w:cs="Times New Roman"/>
            <w:sz w:val="23"/>
            <w:szCs w:val="23"/>
            <w:highlight w:val="cyan"/>
            <w:rPrChange w:id="279" w:author="野草 [2]" w:date="2023-03-27T15:58:21Z">
              <w:rPr>
                <w:rFonts w:hint="eastAsia" w:ascii="楷体" w:hAnsi="楷体" w:eastAsia="楷体"/>
                <w:sz w:val="23"/>
                <w:szCs w:val="23"/>
              </w:rPr>
            </w:rPrChange>
          </w:rPr>
          <w:t>热环境和热舒适</w:t>
        </w:r>
      </w:ins>
      <w:ins w:id="280" w:author="野草 [2]" w:date="2023-03-27T15:57:31Z">
        <w:r>
          <w:rPr>
            <w:rFonts w:hint="default" w:ascii="Times New Roman" w:hAnsi="Times New Roman" w:eastAsia="楷体" w:cs="Times New Roman"/>
            <w:sz w:val="23"/>
            <w:szCs w:val="23"/>
            <w:rPrChange w:id="281" w:author="野草 [2]" w:date="2023-03-27T15:58:21Z">
              <w:rPr>
                <w:rFonts w:hint="eastAsia" w:ascii="楷体" w:hAnsi="楷体" w:eastAsia="楷体"/>
                <w:sz w:val="23"/>
                <w:szCs w:val="23"/>
              </w:rPr>
            </w:rPrChange>
          </w:rPr>
          <w:t>特征。为此，我们将采用</w:t>
        </w:r>
      </w:ins>
      <w:ins w:id="282" w:author="野草 [2]" w:date="2023-03-27T15:57:31Z">
        <w:r>
          <w:rPr>
            <w:rFonts w:hint="default" w:ascii="Times New Roman" w:hAnsi="Times New Roman" w:eastAsia="楷体" w:cs="Times New Roman"/>
            <w:sz w:val="23"/>
            <w:szCs w:val="23"/>
            <w:highlight w:val="cyan"/>
            <w:rPrChange w:id="283" w:author="野草 [2]" w:date="2023-03-27T15:58:29Z">
              <w:rPr>
                <w:rFonts w:hint="eastAsia" w:ascii="楷体" w:hAnsi="楷体" w:eastAsia="楷体"/>
                <w:sz w:val="23"/>
                <w:szCs w:val="23"/>
              </w:rPr>
            </w:rPrChange>
          </w:rPr>
          <w:t>ENVI-met气候模型</w:t>
        </w:r>
      </w:ins>
      <w:ins w:id="284" w:author="野草 [2]" w:date="2023-03-27T15:57:31Z">
        <w:r>
          <w:rPr>
            <w:rFonts w:hint="default" w:ascii="Times New Roman" w:hAnsi="Times New Roman" w:eastAsia="楷体" w:cs="Times New Roman"/>
            <w:sz w:val="23"/>
            <w:szCs w:val="23"/>
            <w:rPrChange w:id="285" w:author="野草 [2]" w:date="2023-03-27T15:58:21Z">
              <w:rPr>
                <w:rFonts w:hint="eastAsia" w:ascii="楷体" w:hAnsi="楷体" w:eastAsia="楷体"/>
                <w:sz w:val="23"/>
                <w:szCs w:val="23"/>
              </w:rPr>
            </w:rPrChange>
          </w:rPr>
          <w:t>进行分析。首先，我们将</w:t>
        </w:r>
      </w:ins>
      <w:ins w:id="286" w:author="野草 [2]" w:date="2023-03-27T15:57:31Z">
        <w:r>
          <w:rPr>
            <w:rFonts w:hint="default" w:ascii="Times New Roman" w:hAnsi="Times New Roman" w:eastAsia="楷体" w:cs="Times New Roman"/>
            <w:sz w:val="23"/>
            <w:szCs w:val="23"/>
            <w:highlight w:val="magenta"/>
            <w:rPrChange w:id="287" w:author="野草 [2]" w:date="2023-03-27T15:58:34Z">
              <w:rPr>
                <w:rFonts w:hint="eastAsia" w:ascii="楷体" w:hAnsi="楷体" w:eastAsia="楷体"/>
                <w:sz w:val="23"/>
                <w:szCs w:val="23"/>
              </w:rPr>
            </w:rPrChange>
          </w:rPr>
          <w:t>在夏季</w:t>
        </w:r>
      </w:ins>
      <w:ins w:id="288" w:author="野草 [2]" w:date="2023-03-27T15:57:31Z">
        <w:r>
          <w:rPr>
            <w:rFonts w:hint="default" w:ascii="Times New Roman" w:hAnsi="Times New Roman" w:eastAsia="楷体" w:cs="Times New Roman"/>
            <w:sz w:val="23"/>
            <w:szCs w:val="23"/>
            <w:rPrChange w:id="289" w:author="野草 [2]" w:date="2023-03-27T15:58:21Z">
              <w:rPr>
                <w:rFonts w:hint="eastAsia" w:ascii="楷体" w:hAnsi="楷体" w:eastAsia="楷体"/>
                <w:sz w:val="23"/>
                <w:szCs w:val="23"/>
              </w:rPr>
            </w:rPrChange>
          </w:rPr>
          <w:t>选择</w:t>
        </w:r>
      </w:ins>
      <w:ins w:id="290" w:author="野草 [2]" w:date="2023-03-27T15:57:31Z">
        <w:r>
          <w:rPr>
            <w:rFonts w:hint="default" w:ascii="Times New Roman" w:hAnsi="Times New Roman" w:eastAsia="楷体" w:cs="Times New Roman"/>
            <w:sz w:val="23"/>
            <w:szCs w:val="23"/>
            <w:highlight w:val="cyan"/>
            <w:rPrChange w:id="291" w:author="野草 [2]" w:date="2023-03-27T15:58:38Z">
              <w:rPr>
                <w:rFonts w:hint="eastAsia" w:ascii="楷体" w:hAnsi="楷体" w:eastAsia="楷体"/>
                <w:sz w:val="23"/>
                <w:szCs w:val="23"/>
              </w:rPr>
            </w:rPrChange>
          </w:rPr>
          <w:t>低风速无云晴天</w:t>
        </w:r>
      </w:ins>
      <w:ins w:id="292" w:author="野草 [2]" w:date="2023-03-27T15:57:31Z">
        <w:r>
          <w:rPr>
            <w:rFonts w:hint="default" w:ascii="Times New Roman" w:hAnsi="Times New Roman" w:eastAsia="楷体" w:cs="Times New Roman"/>
            <w:sz w:val="23"/>
            <w:szCs w:val="23"/>
            <w:rPrChange w:id="293" w:author="野草 [2]" w:date="2023-03-27T15:58:21Z">
              <w:rPr>
                <w:rFonts w:hint="eastAsia" w:ascii="楷体" w:hAnsi="楷体" w:eastAsia="楷体"/>
                <w:sz w:val="23"/>
                <w:szCs w:val="23"/>
              </w:rPr>
            </w:rPrChange>
          </w:rPr>
          <w:t>，输入气象边界条件（逐小时气温、相对湿度、风速和风向）以及模拟区域内的相关环境参数（例如建筑、植被和地表）</w:t>
        </w:r>
      </w:ins>
      <w:ins w:id="294" w:author="野草 [2]" w:date="2023-03-27T16:23:31Z">
        <w:r>
          <w:rPr>
            <w:rFonts w:hint="eastAsia" w:ascii="Times New Roman" w:hAnsi="Times New Roman" w:eastAsia="楷体" w:cs="Times New Roman"/>
            <w:sz w:val="23"/>
            <w:szCs w:val="23"/>
            <w:highlight w:val="none"/>
            <w:lang w:eastAsia="zh-CN"/>
            <w:rPrChange w:id="295" w:author="野草 [2]" w:date="2023-03-27T16:23:42Z">
              <w:rPr>
                <w:rFonts w:hint="eastAsia" w:ascii="Times New Roman" w:hAnsi="Times New Roman" w:eastAsia="楷体" w:cs="Times New Roman"/>
                <w:sz w:val="23"/>
                <w:szCs w:val="23"/>
                <w:highlight w:val="cyan"/>
                <w:lang w:eastAsia="zh-CN"/>
              </w:rPr>
            </w:rPrChange>
          </w:rPr>
          <w:t>，</w:t>
        </w:r>
      </w:ins>
      <w:ins w:id="296" w:author="野草 [2]" w:date="2023-03-27T16:23:38Z">
        <w:r>
          <w:rPr>
            <w:rFonts w:hint="eastAsia" w:ascii="Times New Roman" w:hAnsi="Times New Roman" w:eastAsia="楷体" w:cs="Times New Roman"/>
            <w:sz w:val="23"/>
            <w:szCs w:val="23"/>
            <w:highlight w:val="none"/>
            <w:lang w:val="en-US" w:eastAsia="zh-CN"/>
            <w:rPrChange w:id="297" w:author="野草 [2]" w:date="2023-03-27T16:23:42Z">
              <w:rPr>
                <w:rFonts w:hint="eastAsia" w:ascii="Times New Roman" w:hAnsi="Times New Roman" w:eastAsia="楷体" w:cs="Times New Roman"/>
                <w:sz w:val="23"/>
                <w:szCs w:val="23"/>
                <w:highlight w:val="cyan"/>
                <w:lang w:val="en-US" w:eastAsia="zh-CN"/>
              </w:rPr>
            </w:rPrChange>
          </w:rPr>
          <w:t>对</w:t>
        </w:r>
      </w:ins>
      <w:ins w:id="298" w:author="野草 [2]" w:date="2023-03-27T15:57:31Z">
        <w:r>
          <w:rPr>
            <w:rFonts w:hint="default" w:ascii="Times New Roman" w:hAnsi="Times New Roman" w:eastAsia="楷体" w:cs="Times New Roman"/>
            <w:sz w:val="23"/>
            <w:szCs w:val="23"/>
            <w:highlight w:val="cyan"/>
            <w:rPrChange w:id="299" w:author="野草 [2]" w:date="2023-03-27T15:58:52Z">
              <w:rPr>
                <w:rFonts w:hint="eastAsia" w:ascii="楷体" w:hAnsi="楷体" w:eastAsia="楷体"/>
                <w:sz w:val="23"/>
                <w:szCs w:val="23"/>
              </w:rPr>
            </w:rPrChange>
          </w:rPr>
          <w:t>3个局地气候区类型</w:t>
        </w:r>
      </w:ins>
      <w:ins w:id="300" w:author="野草 [2]" w:date="2023-03-27T15:57:31Z">
        <w:r>
          <w:rPr>
            <w:rFonts w:hint="default" w:ascii="Times New Roman" w:hAnsi="Times New Roman" w:eastAsia="楷体" w:cs="Times New Roman"/>
            <w:sz w:val="23"/>
            <w:szCs w:val="23"/>
            <w:rPrChange w:id="301" w:author="野草 [2]" w:date="2023-03-27T15:58:21Z">
              <w:rPr>
                <w:rFonts w:hint="eastAsia" w:ascii="楷体" w:hAnsi="楷体" w:eastAsia="楷体"/>
                <w:sz w:val="23"/>
                <w:szCs w:val="23"/>
              </w:rPr>
            </w:rPrChange>
          </w:rPr>
          <w:t>的街区进行</w:t>
        </w:r>
      </w:ins>
      <w:ins w:id="302" w:author="野草 [2]" w:date="2023-03-27T16:24:30Z">
        <w:r>
          <w:rPr>
            <w:rFonts w:hint="eastAsia" w:ascii="Times New Roman" w:hAnsi="Times New Roman" w:eastAsia="楷体" w:cs="Times New Roman"/>
            <w:sz w:val="23"/>
            <w:szCs w:val="23"/>
            <w:lang w:val="en-US" w:eastAsia="zh-CN"/>
          </w:rPr>
          <w:t>初始</w:t>
        </w:r>
      </w:ins>
      <w:ins w:id="303" w:author="野草 [2]" w:date="2023-03-27T15:57:31Z">
        <w:r>
          <w:rPr>
            <w:rFonts w:hint="default" w:ascii="Times New Roman" w:hAnsi="Times New Roman" w:eastAsia="楷体" w:cs="Times New Roman"/>
            <w:sz w:val="23"/>
            <w:szCs w:val="23"/>
            <w:rPrChange w:id="304" w:author="野草 [2]" w:date="2023-03-27T15:58:21Z">
              <w:rPr>
                <w:rFonts w:hint="eastAsia" w:ascii="楷体" w:hAnsi="楷体" w:eastAsia="楷体"/>
                <w:sz w:val="23"/>
                <w:szCs w:val="23"/>
              </w:rPr>
            </w:rPrChange>
          </w:rPr>
          <w:t>模拟，并使用</w:t>
        </w:r>
      </w:ins>
      <w:ins w:id="305" w:author="野草 [2]" w:date="2023-03-27T15:57:31Z">
        <w:r>
          <w:rPr>
            <w:rFonts w:hint="default" w:ascii="Times New Roman" w:hAnsi="Times New Roman" w:eastAsia="楷体" w:cs="Times New Roman"/>
            <w:sz w:val="23"/>
            <w:szCs w:val="23"/>
            <w:highlight w:val="cyan"/>
            <w:rPrChange w:id="306" w:author="野草 [2]" w:date="2023-03-27T15:58:58Z">
              <w:rPr>
                <w:rFonts w:hint="eastAsia" w:ascii="楷体" w:hAnsi="楷体" w:eastAsia="楷体"/>
                <w:sz w:val="23"/>
                <w:szCs w:val="23"/>
              </w:rPr>
            </w:rPrChange>
          </w:rPr>
          <w:t>内部固定测量点</w:t>
        </w:r>
      </w:ins>
      <w:ins w:id="307" w:author="野草 [2]" w:date="2023-03-27T15:57:31Z">
        <w:r>
          <w:rPr>
            <w:rFonts w:hint="default" w:ascii="Times New Roman" w:hAnsi="Times New Roman" w:eastAsia="楷体" w:cs="Times New Roman"/>
            <w:sz w:val="23"/>
            <w:szCs w:val="23"/>
            <w:rPrChange w:id="308" w:author="野草 [2]" w:date="2023-03-27T15:58:21Z">
              <w:rPr>
                <w:rFonts w:hint="eastAsia" w:ascii="楷体" w:hAnsi="楷体" w:eastAsia="楷体"/>
                <w:sz w:val="23"/>
                <w:szCs w:val="23"/>
              </w:rPr>
            </w:rPrChange>
          </w:rPr>
          <w:t>收集的</w:t>
        </w:r>
      </w:ins>
      <w:ins w:id="309" w:author="野草 [2]" w:date="2023-03-27T15:57:31Z">
        <w:r>
          <w:rPr>
            <w:rFonts w:hint="default" w:ascii="Times New Roman" w:hAnsi="Times New Roman" w:eastAsia="楷体" w:cs="Times New Roman"/>
            <w:sz w:val="23"/>
            <w:szCs w:val="23"/>
            <w:highlight w:val="cyan"/>
            <w:rPrChange w:id="310" w:author="野草 [2]" w:date="2023-03-27T15:59:02Z">
              <w:rPr>
                <w:rFonts w:hint="eastAsia" w:ascii="楷体" w:hAnsi="楷体" w:eastAsia="楷体"/>
                <w:sz w:val="23"/>
                <w:szCs w:val="23"/>
              </w:rPr>
            </w:rPrChange>
          </w:rPr>
          <w:t>气象数据</w:t>
        </w:r>
      </w:ins>
      <w:ins w:id="311" w:author="野草 [2]" w:date="2023-03-27T15:57:31Z">
        <w:r>
          <w:rPr>
            <w:rFonts w:hint="default" w:ascii="Times New Roman" w:hAnsi="Times New Roman" w:eastAsia="楷体" w:cs="Times New Roman"/>
            <w:sz w:val="23"/>
            <w:szCs w:val="23"/>
            <w:rPrChange w:id="312" w:author="野草 [2]" w:date="2023-03-27T15:58:21Z">
              <w:rPr>
                <w:rFonts w:hint="eastAsia" w:ascii="楷体" w:hAnsi="楷体" w:eastAsia="楷体"/>
                <w:sz w:val="23"/>
                <w:szCs w:val="23"/>
              </w:rPr>
            </w:rPrChange>
          </w:rPr>
          <w:t>来验证初始模拟结果。</w:t>
        </w:r>
      </w:ins>
      <w:ins w:id="313" w:author="野草 [2]" w:date="2023-03-27T16:24:55Z">
        <w:r>
          <w:rPr>
            <w:rFonts w:ascii="Times New Roman" w:hAnsi="Times New Roman" w:eastAsia="楷体" w:cs="Times New Roman"/>
            <w:sz w:val="23"/>
            <w:szCs w:val="23"/>
          </w:rPr>
          <w:t>【</w:t>
        </w:r>
      </w:ins>
      <w:ins w:id="314" w:author="野草 [2]" w:date="2023-03-27T16:24:55Z">
        <w:r>
          <w:rPr>
            <w:rFonts w:hint="eastAsia" w:ascii="Times New Roman" w:hAnsi="Times New Roman" w:eastAsia="楷体" w:cs="Times New Roman"/>
            <w:sz w:val="23"/>
            <w:szCs w:val="23"/>
          </w:rPr>
          <w:t>up</w:t>
        </w:r>
      </w:ins>
      <w:ins w:id="315" w:author="野草 [2]" w:date="2023-03-27T16:24:55Z">
        <w:r>
          <w:rPr>
            <w:rFonts w:ascii="Times New Roman" w:hAnsi="Times New Roman" w:eastAsia="楷体" w:cs="Times New Roman"/>
            <w:sz w:val="23"/>
            <w:szCs w:val="23"/>
          </w:rPr>
          <w:t>23022</w:t>
        </w:r>
      </w:ins>
      <w:ins w:id="316" w:author="野草 [2]" w:date="2023-03-27T16:24:57Z">
        <w:r>
          <w:rPr>
            <w:rFonts w:hint="eastAsia" w:ascii="Times New Roman" w:hAnsi="Times New Roman" w:eastAsia="楷体" w:cs="Times New Roman"/>
            <w:sz w:val="23"/>
            <w:szCs w:val="23"/>
            <w:lang w:val="en-US" w:eastAsia="zh-CN"/>
          </w:rPr>
          <w:t>7</w:t>
        </w:r>
      </w:ins>
      <w:ins w:id="317" w:author="野草 [2]" w:date="2023-03-27T16:24:55Z">
        <w:r>
          <w:rPr>
            <w:rFonts w:hint="eastAsia" w:ascii="Times New Roman" w:hAnsi="Times New Roman" w:eastAsia="楷体" w:cs="Times New Roman"/>
            <w:sz w:val="23"/>
            <w:szCs w:val="23"/>
          </w:rPr>
          <w:t xml:space="preserve"> 1</w:t>
        </w:r>
      </w:ins>
      <w:ins w:id="318" w:author="野草 [2]" w:date="2023-03-27T16:24:59Z">
        <w:r>
          <w:rPr>
            <w:rFonts w:hint="eastAsia" w:ascii="Times New Roman" w:hAnsi="Times New Roman" w:eastAsia="楷体" w:cs="Times New Roman"/>
            <w:sz w:val="23"/>
            <w:szCs w:val="23"/>
            <w:lang w:val="en-US" w:eastAsia="zh-CN"/>
          </w:rPr>
          <w:t>6</w:t>
        </w:r>
      </w:ins>
      <w:ins w:id="319" w:author="野草 [2]" w:date="2023-03-27T16:24:55Z">
        <w:r>
          <w:rPr>
            <w:rFonts w:hint="eastAsia" w:ascii="Times New Roman" w:hAnsi="Times New Roman" w:eastAsia="楷体" w:cs="Times New Roman"/>
            <w:sz w:val="23"/>
            <w:szCs w:val="23"/>
          </w:rPr>
          <w:t>:</w:t>
        </w:r>
      </w:ins>
      <w:ins w:id="320" w:author="野草 [2]" w:date="2023-03-27T16:25:00Z">
        <w:r>
          <w:rPr>
            <w:rFonts w:hint="eastAsia" w:ascii="Times New Roman" w:hAnsi="Times New Roman" w:eastAsia="楷体" w:cs="Times New Roman"/>
            <w:sz w:val="23"/>
            <w:szCs w:val="23"/>
            <w:lang w:val="en-US" w:eastAsia="zh-CN"/>
          </w:rPr>
          <w:t>2</w:t>
        </w:r>
      </w:ins>
      <w:ins w:id="321" w:author="野草 [2]" w:date="2023-03-27T16:26:17Z">
        <w:r>
          <w:rPr>
            <w:rFonts w:hint="eastAsia" w:ascii="Times New Roman" w:hAnsi="Times New Roman" w:eastAsia="楷体" w:cs="Times New Roman"/>
            <w:sz w:val="23"/>
            <w:szCs w:val="23"/>
            <w:lang w:val="en-US" w:eastAsia="zh-CN"/>
          </w:rPr>
          <w:t>6</w:t>
        </w:r>
      </w:ins>
      <w:ins w:id="322" w:author="野草 [2]" w:date="2023-03-27T16:25:04Z">
        <w:r>
          <w:rPr>
            <w:rFonts w:hint="eastAsia" w:ascii="Times New Roman" w:hAnsi="Times New Roman" w:eastAsia="楷体" w:cs="Times New Roman"/>
            <w:sz w:val="23"/>
            <w:szCs w:val="23"/>
            <w:lang w:val="en-US" w:eastAsia="zh-CN"/>
          </w:rPr>
          <w:t>】</w:t>
        </w:r>
      </w:ins>
    </w:p>
    <w:p>
      <w:pPr>
        <w:spacing w:line="360" w:lineRule="auto"/>
        <w:ind w:firstLine="460" w:firstLineChars="200"/>
        <w:rPr>
          <w:ins w:id="324" w:author="野草 [2]" w:date="2023-03-27T15:57:31Z"/>
          <w:rFonts w:hint="default" w:ascii="Times New Roman" w:hAnsi="Times New Roman" w:eastAsia="楷体" w:cs="Times New Roman"/>
          <w:sz w:val="23"/>
          <w:szCs w:val="23"/>
          <w:rPrChange w:id="325" w:author="野草 [2]" w:date="2023-03-27T15:58:21Z">
            <w:rPr>
              <w:ins w:id="326" w:author="野草 [2]" w:date="2023-03-27T15:57:31Z"/>
              <w:rFonts w:hint="eastAsia" w:ascii="楷体" w:hAnsi="楷体" w:eastAsia="楷体"/>
              <w:sz w:val="23"/>
              <w:szCs w:val="23"/>
            </w:rPr>
          </w:rPrChange>
        </w:rPr>
        <w:pPrChange w:id="323" w:author="野草 [2]" w:date="2023-03-27T16:24:42Z">
          <w:pPr>
            <w:spacing w:line="360" w:lineRule="auto"/>
          </w:pPr>
        </w:pPrChange>
      </w:pPr>
      <w:ins w:id="327" w:author="野草 [2]" w:date="2023-03-27T15:57:31Z">
        <w:r>
          <w:rPr>
            <w:rFonts w:hint="default" w:ascii="Times New Roman" w:hAnsi="Times New Roman" w:eastAsia="楷体" w:cs="Times New Roman"/>
            <w:sz w:val="23"/>
            <w:szCs w:val="23"/>
            <w:rPrChange w:id="328" w:author="野草 [2]" w:date="2023-03-27T15:58:21Z">
              <w:rPr>
                <w:rFonts w:hint="eastAsia" w:ascii="楷体" w:hAnsi="楷体" w:eastAsia="楷体"/>
                <w:sz w:val="23"/>
                <w:szCs w:val="23"/>
              </w:rPr>
            </w:rPrChange>
          </w:rPr>
          <w:t>接下来，我们将根据</w:t>
        </w:r>
      </w:ins>
      <w:ins w:id="329" w:author="野草 [2]" w:date="2023-03-27T15:57:31Z">
        <w:r>
          <w:rPr>
            <w:rFonts w:hint="default" w:ascii="Times New Roman" w:hAnsi="Times New Roman" w:eastAsia="楷体" w:cs="Times New Roman"/>
            <w:sz w:val="23"/>
            <w:szCs w:val="23"/>
            <w:highlight w:val="cyan"/>
            <w:rPrChange w:id="330" w:author="野草 [2]" w:date="2023-03-27T15:59:06Z">
              <w:rPr>
                <w:rFonts w:hint="eastAsia" w:ascii="楷体" w:hAnsi="楷体" w:eastAsia="楷体"/>
                <w:sz w:val="23"/>
                <w:szCs w:val="23"/>
              </w:rPr>
            </w:rPrChange>
          </w:rPr>
          <w:t>本项目第二部分</w:t>
        </w:r>
      </w:ins>
      <w:ins w:id="331" w:author="野草 [2]" w:date="2023-03-27T15:57:31Z">
        <w:r>
          <w:rPr>
            <w:rFonts w:hint="default" w:ascii="Times New Roman" w:hAnsi="Times New Roman" w:eastAsia="楷体" w:cs="Times New Roman"/>
            <w:sz w:val="23"/>
            <w:szCs w:val="23"/>
            <w:rPrChange w:id="332" w:author="野草 [2]" w:date="2023-03-27T15:58:21Z">
              <w:rPr>
                <w:rFonts w:hint="eastAsia" w:ascii="楷体" w:hAnsi="楷体" w:eastAsia="楷体"/>
                <w:sz w:val="23"/>
                <w:szCs w:val="23"/>
              </w:rPr>
            </w:rPrChange>
          </w:rPr>
          <w:t>的研究结果，调整</w:t>
        </w:r>
      </w:ins>
      <w:ins w:id="333" w:author="野草 [2]" w:date="2023-03-27T15:57:31Z">
        <w:r>
          <w:rPr>
            <w:rFonts w:hint="default" w:ascii="Times New Roman" w:hAnsi="Times New Roman" w:eastAsia="楷体" w:cs="Times New Roman"/>
            <w:sz w:val="23"/>
            <w:szCs w:val="23"/>
            <w:highlight w:val="cyan"/>
            <w:rPrChange w:id="334" w:author="野草 [2]" w:date="2023-03-27T15:59:13Z">
              <w:rPr>
                <w:rFonts w:hint="eastAsia" w:ascii="楷体" w:hAnsi="楷体" w:eastAsia="楷体"/>
                <w:sz w:val="23"/>
                <w:szCs w:val="23"/>
              </w:rPr>
            </w:rPrChange>
          </w:rPr>
          <w:t>建筑覆盖率和建筑高度分布</w:t>
        </w:r>
      </w:ins>
      <w:ins w:id="335" w:author="野草 [2]" w:date="2023-03-27T15:57:31Z">
        <w:r>
          <w:rPr>
            <w:rFonts w:hint="default" w:ascii="Times New Roman" w:hAnsi="Times New Roman" w:eastAsia="楷体" w:cs="Times New Roman"/>
            <w:sz w:val="23"/>
            <w:szCs w:val="23"/>
            <w:rPrChange w:id="336" w:author="野草 [2]" w:date="2023-03-27T15:58:21Z">
              <w:rPr>
                <w:rFonts w:hint="eastAsia" w:ascii="楷体" w:hAnsi="楷体" w:eastAsia="楷体"/>
                <w:sz w:val="23"/>
                <w:szCs w:val="23"/>
              </w:rPr>
            </w:rPrChange>
          </w:rPr>
          <w:t>，分别针对</w:t>
        </w:r>
      </w:ins>
      <w:ins w:id="337" w:author="野草 [2]" w:date="2023-03-27T15:57:31Z">
        <w:r>
          <w:rPr>
            <w:rFonts w:hint="default" w:ascii="Times New Roman" w:hAnsi="Times New Roman" w:eastAsia="楷体" w:cs="Times New Roman"/>
            <w:sz w:val="23"/>
            <w:szCs w:val="23"/>
            <w:highlight w:val="cyan"/>
            <w:rPrChange w:id="338" w:author="野草 [2]" w:date="2023-03-27T15:59:16Z">
              <w:rPr>
                <w:rFonts w:hint="eastAsia" w:ascii="楷体" w:hAnsi="楷体" w:eastAsia="楷体"/>
                <w:sz w:val="23"/>
                <w:szCs w:val="23"/>
              </w:rPr>
            </w:rPrChange>
          </w:rPr>
          <w:t>3个模拟区域</w:t>
        </w:r>
      </w:ins>
      <w:ins w:id="339" w:author="野草 [2]" w:date="2023-03-27T15:57:31Z">
        <w:r>
          <w:rPr>
            <w:rFonts w:hint="default" w:ascii="Times New Roman" w:hAnsi="Times New Roman" w:eastAsia="楷体" w:cs="Times New Roman"/>
            <w:sz w:val="23"/>
            <w:szCs w:val="23"/>
            <w:rPrChange w:id="340" w:author="野草 [2]" w:date="2023-03-27T15:58:21Z">
              <w:rPr>
                <w:rFonts w:hint="eastAsia" w:ascii="楷体" w:hAnsi="楷体" w:eastAsia="楷体"/>
                <w:sz w:val="23"/>
                <w:szCs w:val="23"/>
              </w:rPr>
            </w:rPrChange>
          </w:rPr>
          <w:t>设置不同的情景。通过分析</w:t>
        </w:r>
      </w:ins>
      <w:ins w:id="341" w:author="野草 [2]" w:date="2023-03-27T15:57:31Z">
        <w:r>
          <w:rPr>
            <w:rFonts w:hint="default" w:ascii="Times New Roman" w:hAnsi="Times New Roman" w:eastAsia="楷体" w:cs="Times New Roman"/>
            <w:sz w:val="23"/>
            <w:szCs w:val="23"/>
            <w:highlight w:val="cyan"/>
            <w:rPrChange w:id="342" w:author="野草 [2]" w:date="2023-03-27T15:59:21Z">
              <w:rPr>
                <w:rFonts w:hint="eastAsia" w:ascii="楷体" w:hAnsi="楷体" w:eastAsia="楷体"/>
                <w:sz w:val="23"/>
                <w:szCs w:val="23"/>
              </w:rPr>
            </w:rPrChange>
          </w:rPr>
          <w:t>不同情景下</w:t>
        </w:r>
      </w:ins>
      <w:ins w:id="343" w:author="野草 [2]" w:date="2023-03-27T15:57:31Z">
        <w:r>
          <w:rPr>
            <w:rFonts w:hint="default" w:ascii="Times New Roman" w:hAnsi="Times New Roman" w:eastAsia="楷体" w:cs="Times New Roman"/>
            <w:sz w:val="23"/>
            <w:szCs w:val="23"/>
            <w:rPrChange w:id="344" w:author="野草 [2]" w:date="2023-03-27T15:58:21Z">
              <w:rPr>
                <w:rFonts w:hint="eastAsia" w:ascii="楷体" w:hAnsi="楷体" w:eastAsia="楷体"/>
                <w:sz w:val="23"/>
                <w:szCs w:val="23"/>
              </w:rPr>
            </w:rPrChange>
          </w:rPr>
          <w:t>的城市气候模拟结果，</w:t>
        </w:r>
      </w:ins>
      <w:ins w:id="345" w:author="野草 [2]" w:date="2023-03-27T15:59:52Z">
        <w:r>
          <w:rPr>
            <w:rFonts w:hint="eastAsia" w:ascii="Times New Roman" w:hAnsi="Times New Roman" w:eastAsia="楷体" w:cs="Times New Roman"/>
            <w:sz w:val="23"/>
            <w:szCs w:val="23"/>
            <w:highlight w:val="cyan"/>
            <w:lang w:val="en-US" w:eastAsia="zh-CN"/>
            <w:rPrChange w:id="346" w:author="野草 [2]" w:date="2023-03-27T16:00:01Z">
              <w:rPr>
                <w:rFonts w:hint="eastAsia" w:ascii="Times New Roman" w:hAnsi="Times New Roman" w:eastAsia="楷体" w:cs="Times New Roman"/>
                <w:sz w:val="23"/>
                <w:szCs w:val="23"/>
                <w:lang w:val="en-US" w:eastAsia="zh-CN"/>
              </w:rPr>
            </w:rPrChange>
          </w:rPr>
          <w:t>分析</w:t>
        </w:r>
      </w:ins>
      <w:ins w:id="347" w:author="野草 [2]" w:date="2023-03-27T15:59:55Z">
        <w:r>
          <w:rPr>
            <w:rFonts w:hint="eastAsia" w:ascii="Times New Roman" w:hAnsi="Times New Roman" w:eastAsia="楷体" w:cs="Times New Roman"/>
            <w:sz w:val="23"/>
            <w:szCs w:val="23"/>
            <w:highlight w:val="cyan"/>
            <w:lang w:val="en-US" w:eastAsia="zh-CN"/>
            <w:rPrChange w:id="348" w:author="野草 [2]" w:date="2023-03-27T16:00:01Z">
              <w:rPr>
                <w:rFonts w:hint="eastAsia" w:ascii="Times New Roman" w:hAnsi="Times New Roman" w:eastAsia="楷体" w:cs="Times New Roman"/>
                <w:sz w:val="23"/>
                <w:szCs w:val="23"/>
                <w:lang w:val="en-US" w:eastAsia="zh-CN"/>
              </w:rPr>
            </w:rPrChange>
          </w:rPr>
          <w:t>并</w:t>
        </w:r>
      </w:ins>
      <w:ins w:id="349" w:author="野草 [2]" w:date="2023-03-27T15:59:56Z">
        <w:r>
          <w:rPr>
            <w:rFonts w:hint="eastAsia" w:ascii="Times New Roman" w:hAnsi="Times New Roman" w:eastAsia="楷体" w:cs="Times New Roman"/>
            <w:sz w:val="23"/>
            <w:szCs w:val="23"/>
            <w:highlight w:val="cyan"/>
            <w:lang w:val="en-US" w:eastAsia="zh-CN"/>
            <w:rPrChange w:id="350" w:author="野草 [2]" w:date="2023-03-27T16:00:01Z">
              <w:rPr>
                <w:rFonts w:hint="eastAsia" w:ascii="Times New Roman" w:hAnsi="Times New Roman" w:eastAsia="楷体" w:cs="Times New Roman"/>
                <w:sz w:val="23"/>
                <w:szCs w:val="23"/>
                <w:lang w:val="en-US" w:eastAsia="zh-CN"/>
              </w:rPr>
            </w:rPrChange>
          </w:rPr>
          <w:t>比较</w:t>
        </w:r>
      </w:ins>
      <w:ins w:id="351" w:author="野草 [2]" w:date="2023-03-27T15:57:31Z">
        <w:r>
          <w:rPr>
            <w:rFonts w:hint="default" w:ascii="Times New Roman" w:hAnsi="Times New Roman" w:eastAsia="楷体" w:cs="Times New Roman"/>
            <w:sz w:val="23"/>
            <w:szCs w:val="23"/>
            <w:rPrChange w:id="352" w:author="野草 [2]" w:date="2023-03-27T15:58:21Z">
              <w:rPr>
                <w:rFonts w:hint="eastAsia" w:ascii="楷体" w:hAnsi="楷体" w:eastAsia="楷体"/>
                <w:sz w:val="23"/>
                <w:szCs w:val="23"/>
              </w:rPr>
            </w:rPrChange>
          </w:rPr>
          <w:t>逐小时气象变量的</w:t>
        </w:r>
      </w:ins>
      <w:ins w:id="353" w:author="野草 [2]" w:date="2023-03-27T15:57:31Z">
        <w:r>
          <w:rPr>
            <w:rFonts w:hint="default" w:ascii="Times New Roman" w:hAnsi="Times New Roman" w:eastAsia="楷体" w:cs="Times New Roman"/>
            <w:sz w:val="23"/>
            <w:szCs w:val="23"/>
            <w:highlight w:val="cyan"/>
            <w:rPrChange w:id="354" w:author="野草 [2]" w:date="2023-03-27T16:00:04Z">
              <w:rPr>
                <w:rFonts w:hint="eastAsia" w:ascii="楷体" w:hAnsi="楷体" w:eastAsia="楷体"/>
                <w:sz w:val="23"/>
                <w:szCs w:val="23"/>
              </w:rPr>
            </w:rPrChange>
          </w:rPr>
          <w:t>空间分布</w:t>
        </w:r>
      </w:ins>
      <w:ins w:id="355" w:author="野草 [2]" w:date="2023-03-27T15:57:31Z">
        <w:r>
          <w:rPr>
            <w:rFonts w:hint="default" w:ascii="Times New Roman" w:hAnsi="Times New Roman" w:eastAsia="楷体" w:cs="Times New Roman"/>
            <w:sz w:val="23"/>
            <w:szCs w:val="23"/>
            <w:rPrChange w:id="356" w:author="野草 [2]" w:date="2023-03-27T15:58:21Z">
              <w:rPr>
                <w:rFonts w:hint="eastAsia" w:ascii="楷体" w:hAnsi="楷体" w:eastAsia="楷体"/>
                <w:sz w:val="23"/>
                <w:szCs w:val="23"/>
              </w:rPr>
            </w:rPrChange>
          </w:rPr>
          <w:t>。基于此，我们</w:t>
        </w:r>
      </w:ins>
      <w:ins w:id="357" w:author="野草 [2]" w:date="2023-03-27T16:00:08Z">
        <w:r>
          <w:rPr>
            <w:rFonts w:hint="eastAsia" w:ascii="Times New Roman" w:hAnsi="Times New Roman" w:eastAsia="楷体" w:cs="Times New Roman"/>
            <w:sz w:val="23"/>
            <w:szCs w:val="23"/>
            <w:lang w:val="en-US" w:eastAsia="zh-CN"/>
          </w:rPr>
          <w:t>拟</w:t>
        </w:r>
      </w:ins>
      <w:ins w:id="358" w:author="野草 [2]" w:date="2023-03-27T15:57:31Z">
        <w:r>
          <w:rPr>
            <w:rFonts w:hint="default" w:ascii="Times New Roman" w:hAnsi="Times New Roman" w:eastAsia="楷体" w:cs="Times New Roman"/>
            <w:sz w:val="23"/>
            <w:szCs w:val="23"/>
            <w:rPrChange w:id="359" w:author="野草 [2]" w:date="2023-03-27T15:58:21Z">
              <w:rPr>
                <w:rFonts w:hint="eastAsia" w:ascii="楷体" w:hAnsi="楷体" w:eastAsia="楷体"/>
                <w:sz w:val="23"/>
                <w:szCs w:val="23"/>
              </w:rPr>
            </w:rPrChange>
          </w:rPr>
          <w:t>提出</w:t>
        </w:r>
      </w:ins>
      <w:ins w:id="360" w:author="野草 [2]" w:date="2023-03-27T15:57:31Z">
        <w:r>
          <w:rPr>
            <w:rFonts w:hint="default" w:ascii="Times New Roman" w:hAnsi="Times New Roman" w:eastAsia="楷体" w:cs="Times New Roman"/>
            <w:sz w:val="23"/>
            <w:szCs w:val="23"/>
            <w:highlight w:val="cyan"/>
            <w:rPrChange w:id="361" w:author="野草 [2]" w:date="2023-03-27T16:00:17Z">
              <w:rPr>
                <w:rFonts w:hint="eastAsia" w:ascii="楷体" w:hAnsi="楷体" w:eastAsia="楷体"/>
                <w:sz w:val="23"/>
                <w:szCs w:val="23"/>
              </w:rPr>
            </w:rPrChange>
          </w:rPr>
          <w:t>针对</w:t>
        </w:r>
      </w:ins>
      <w:ins w:id="362" w:author="野草 [2]" w:date="2023-03-27T16:28:56Z">
        <w:r>
          <w:rPr>
            <w:rFonts w:hint="eastAsia" w:ascii="Times New Roman" w:hAnsi="Times New Roman" w:eastAsia="楷体" w:cs="Times New Roman"/>
            <w:sz w:val="23"/>
            <w:szCs w:val="23"/>
            <w:highlight w:val="cyan"/>
            <w:lang w:eastAsia="zh-CN"/>
          </w:rPr>
          <w:t>各</w:t>
        </w:r>
      </w:ins>
      <w:ins w:id="363" w:author="野草 [2]" w:date="2023-03-27T15:57:31Z">
        <w:r>
          <w:rPr>
            <w:rFonts w:hint="default" w:ascii="Times New Roman" w:hAnsi="Times New Roman" w:eastAsia="楷体" w:cs="Times New Roman"/>
            <w:sz w:val="23"/>
            <w:szCs w:val="23"/>
            <w:highlight w:val="cyan"/>
            <w:rPrChange w:id="364" w:author="野草 [2]" w:date="2023-03-27T16:00:17Z">
              <w:rPr>
                <w:rFonts w:hint="eastAsia" w:ascii="楷体" w:hAnsi="楷体" w:eastAsia="楷体"/>
                <w:sz w:val="23"/>
                <w:szCs w:val="23"/>
              </w:rPr>
            </w:rPrChange>
          </w:rPr>
          <w:t>局地气候区类型</w:t>
        </w:r>
      </w:ins>
      <w:ins w:id="365" w:author="野草 [2]" w:date="2023-03-27T15:57:31Z">
        <w:r>
          <w:rPr>
            <w:rFonts w:hint="default" w:ascii="Times New Roman" w:hAnsi="Times New Roman" w:eastAsia="楷体" w:cs="Times New Roman"/>
            <w:sz w:val="23"/>
            <w:szCs w:val="23"/>
            <w:rPrChange w:id="366" w:author="野草 [2]" w:date="2023-03-27T15:58:21Z">
              <w:rPr>
                <w:rFonts w:hint="eastAsia" w:ascii="楷体" w:hAnsi="楷体" w:eastAsia="楷体"/>
                <w:sz w:val="23"/>
                <w:szCs w:val="23"/>
              </w:rPr>
            </w:rPrChange>
          </w:rPr>
          <w:t>的城市滨江地区</w:t>
        </w:r>
      </w:ins>
      <w:ins w:id="367" w:author="野草 [2]" w:date="2023-03-27T15:57:31Z">
        <w:r>
          <w:rPr>
            <w:rFonts w:hint="default" w:ascii="Times New Roman" w:hAnsi="Times New Roman" w:eastAsia="楷体" w:cs="Times New Roman"/>
            <w:sz w:val="23"/>
            <w:szCs w:val="23"/>
            <w:highlight w:val="cyan"/>
            <w:rPrChange w:id="368" w:author="野草 [2]" w:date="2023-03-27T16:00:20Z">
              <w:rPr>
                <w:rFonts w:hint="eastAsia" w:ascii="楷体" w:hAnsi="楷体" w:eastAsia="楷体"/>
                <w:sz w:val="23"/>
                <w:szCs w:val="23"/>
              </w:rPr>
            </w:rPrChange>
          </w:rPr>
          <w:t>室外空间热环境</w:t>
        </w:r>
      </w:ins>
      <w:ins w:id="369" w:author="野草 [2]" w:date="2023-03-27T15:57:31Z">
        <w:r>
          <w:rPr>
            <w:rFonts w:hint="default" w:ascii="Times New Roman" w:hAnsi="Times New Roman" w:eastAsia="楷体" w:cs="Times New Roman"/>
            <w:sz w:val="23"/>
            <w:szCs w:val="23"/>
            <w:rPrChange w:id="370" w:author="野草 [2]" w:date="2023-03-27T15:58:21Z">
              <w:rPr>
                <w:rFonts w:hint="eastAsia" w:ascii="楷体" w:hAnsi="楷体" w:eastAsia="楷体"/>
                <w:sz w:val="23"/>
                <w:szCs w:val="23"/>
              </w:rPr>
            </w:rPrChange>
          </w:rPr>
          <w:t>优化方案，并评估</w:t>
        </w:r>
      </w:ins>
      <w:ins w:id="371" w:author="野草 [2]" w:date="2023-03-27T15:57:31Z">
        <w:r>
          <w:rPr>
            <w:rFonts w:hint="default" w:ascii="Times New Roman" w:hAnsi="Times New Roman" w:eastAsia="楷体" w:cs="Times New Roman"/>
            <w:sz w:val="23"/>
            <w:szCs w:val="23"/>
            <w:highlight w:val="cyan"/>
            <w:rPrChange w:id="372" w:author="野草 [2]" w:date="2023-03-27T16:00:24Z">
              <w:rPr>
                <w:rFonts w:hint="eastAsia" w:ascii="楷体" w:hAnsi="楷体" w:eastAsia="楷体"/>
                <w:sz w:val="23"/>
                <w:szCs w:val="23"/>
              </w:rPr>
            </w:rPrChange>
          </w:rPr>
          <w:t>各方案下</w:t>
        </w:r>
      </w:ins>
      <w:ins w:id="373" w:author="野草 [2]" w:date="2023-03-27T15:57:31Z">
        <w:r>
          <w:rPr>
            <w:rFonts w:hint="default" w:ascii="Times New Roman" w:hAnsi="Times New Roman" w:eastAsia="楷体" w:cs="Times New Roman"/>
            <w:sz w:val="23"/>
            <w:szCs w:val="23"/>
            <w:rPrChange w:id="374" w:author="野草 [2]" w:date="2023-03-27T15:58:21Z">
              <w:rPr>
                <w:rFonts w:hint="eastAsia" w:ascii="楷体" w:hAnsi="楷体" w:eastAsia="楷体"/>
                <w:sz w:val="23"/>
                <w:szCs w:val="23"/>
              </w:rPr>
            </w:rPrChange>
          </w:rPr>
          <w:t>的城市气候格局，以进一步</w:t>
        </w:r>
      </w:ins>
      <w:ins w:id="375" w:author="野草 [2]" w:date="2023-03-27T15:57:31Z">
        <w:r>
          <w:rPr>
            <w:rFonts w:hint="default" w:ascii="Times New Roman" w:hAnsi="Times New Roman" w:eastAsia="楷体" w:cs="Times New Roman"/>
            <w:sz w:val="23"/>
            <w:szCs w:val="23"/>
            <w:highlight w:val="cyan"/>
            <w:rPrChange w:id="376" w:author="野草 [2]" w:date="2023-03-27T16:00:28Z">
              <w:rPr>
                <w:rFonts w:hint="eastAsia" w:ascii="楷体" w:hAnsi="楷体" w:eastAsia="楷体"/>
                <w:sz w:val="23"/>
                <w:szCs w:val="23"/>
              </w:rPr>
            </w:rPrChange>
          </w:rPr>
          <w:t>验证其科学性</w:t>
        </w:r>
      </w:ins>
      <w:ins w:id="377" w:author="野草 [2]" w:date="2023-03-27T15:57:31Z">
        <w:r>
          <w:rPr>
            <w:rFonts w:hint="default" w:ascii="Times New Roman" w:hAnsi="Times New Roman" w:eastAsia="楷体" w:cs="Times New Roman"/>
            <w:sz w:val="23"/>
            <w:szCs w:val="23"/>
            <w:rPrChange w:id="378" w:author="野草 [2]" w:date="2023-03-27T15:58:21Z">
              <w:rPr>
                <w:rFonts w:hint="eastAsia" w:ascii="楷体" w:hAnsi="楷体" w:eastAsia="楷体"/>
                <w:sz w:val="23"/>
                <w:szCs w:val="23"/>
              </w:rPr>
            </w:rPrChange>
          </w:rPr>
          <w:t>。最终，本项目将为</w:t>
        </w:r>
      </w:ins>
      <w:ins w:id="379" w:author="野草 [2]" w:date="2023-03-27T15:57:31Z">
        <w:r>
          <w:rPr>
            <w:rFonts w:hint="default" w:ascii="Times New Roman" w:hAnsi="Times New Roman" w:eastAsia="楷体" w:cs="Times New Roman"/>
            <w:sz w:val="23"/>
            <w:szCs w:val="23"/>
            <w:highlight w:val="cyan"/>
            <w:rPrChange w:id="380" w:author="野草 [2]" w:date="2023-03-27T16:00:32Z">
              <w:rPr>
                <w:rFonts w:hint="eastAsia" w:ascii="楷体" w:hAnsi="楷体" w:eastAsia="楷体"/>
                <w:sz w:val="23"/>
                <w:szCs w:val="23"/>
              </w:rPr>
            </w:rPrChange>
          </w:rPr>
          <w:t>城市滨江地区</w:t>
        </w:r>
      </w:ins>
      <w:ins w:id="381" w:author="野草 [2]" w:date="2023-03-27T15:57:31Z">
        <w:r>
          <w:rPr>
            <w:rFonts w:hint="default" w:ascii="Times New Roman" w:hAnsi="Times New Roman" w:eastAsia="楷体" w:cs="Times New Roman"/>
            <w:sz w:val="23"/>
            <w:szCs w:val="23"/>
            <w:rPrChange w:id="382" w:author="野草 [2]" w:date="2023-03-27T15:58:21Z">
              <w:rPr>
                <w:rFonts w:hint="eastAsia" w:ascii="楷体" w:hAnsi="楷体" w:eastAsia="楷体"/>
                <w:sz w:val="23"/>
                <w:szCs w:val="23"/>
              </w:rPr>
            </w:rPrChange>
          </w:rPr>
          <w:t>的规划设计提供科学参考。</w:t>
        </w:r>
      </w:ins>
      <w:ins w:id="383" w:author="野草 [2]" w:date="2023-03-27T16:28:32Z">
        <w:r>
          <w:rPr>
            <w:rFonts w:ascii="Times New Roman" w:hAnsi="Times New Roman" w:eastAsia="楷体" w:cs="Times New Roman"/>
            <w:sz w:val="23"/>
            <w:szCs w:val="23"/>
          </w:rPr>
          <w:t>【</w:t>
        </w:r>
      </w:ins>
      <w:ins w:id="384" w:author="野草 [2]" w:date="2023-03-27T16:28:32Z">
        <w:r>
          <w:rPr>
            <w:rFonts w:hint="eastAsia" w:ascii="Times New Roman" w:hAnsi="Times New Roman" w:eastAsia="楷体" w:cs="Times New Roman"/>
            <w:sz w:val="23"/>
            <w:szCs w:val="23"/>
          </w:rPr>
          <w:t>up</w:t>
        </w:r>
      </w:ins>
      <w:ins w:id="385" w:author="野草 [2]" w:date="2023-03-27T16:28:32Z">
        <w:r>
          <w:rPr>
            <w:rFonts w:ascii="Times New Roman" w:hAnsi="Times New Roman" w:eastAsia="楷体" w:cs="Times New Roman"/>
            <w:sz w:val="23"/>
            <w:szCs w:val="23"/>
          </w:rPr>
          <w:t>23022</w:t>
        </w:r>
      </w:ins>
      <w:ins w:id="386" w:author="野草 [2]" w:date="2023-03-27T16:28:32Z">
        <w:r>
          <w:rPr>
            <w:rFonts w:hint="eastAsia" w:ascii="Times New Roman" w:hAnsi="Times New Roman" w:eastAsia="楷体" w:cs="Times New Roman"/>
            <w:sz w:val="23"/>
            <w:szCs w:val="23"/>
            <w:lang w:val="en-US" w:eastAsia="zh-CN"/>
          </w:rPr>
          <w:t>7</w:t>
        </w:r>
      </w:ins>
      <w:ins w:id="387" w:author="野草 [2]" w:date="2023-03-27T16:28:32Z">
        <w:r>
          <w:rPr>
            <w:rFonts w:hint="eastAsia" w:ascii="Times New Roman" w:hAnsi="Times New Roman" w:eastAsia="楷体" w:cs="Times New Roman"/>
            <w:sz w:val="23"/>
            <w:szCs w:val="23"/>
          </w:rPr>
          <w:t xml:space="preserve"> 1</w:t>
        </w:r>
      </w:ins>
      <w:ins w:id="388" w:author="野草 [2]" w:date="2023-03-27T16:28:32Z">
        <w:r>
          <w:rPr>
            <w:rFonts w:hint="eastAsia" w:ascii="Times New Roman" w:hAnsi="Times New Roman" w:eastAsia="楷体" w:cs="Times New Roman"/>
            <w:sz w:val="23"/>
            <w:szCs w:val="23"/>
            <w:lang w:val="en-US" w:eastAsia="zh-CN"/>
          </w:rPr>
          <w:t>6</w:t>
        </w:r>
      </w:ins>
      <w:ins w:id="389" w:author="野草 [2]" w:date="2023-03-27T16:28:32Z">
        <w:r>
          <w:rPr>
            <w:rFonts w:hint="eastAsia" w:ascii="Times New Roman" w:hAnsi="Times New Roman" w:eastAsia="楷体" w:cs="Times New Roman"/>
            <w:sz w:val="23"/>
            <w:szCs w:val="23"/>
          </w:rPr>
          <w:t>:</w:t>
        </w:r>
      </w:ins>
      <w:ins w:id="390" w:author="野草 [2]" w:date="2023-03-27T16:29:07Z">
        <w:r>
          <w:rPr>
            <w:rFonts w:hint="eastAsia" w:ascii="Times New Roman" w:hAnsi="Times New Roman" w:eastAsia="楷体" w:cs="Times New Roman"/>
            <w:sz w:val="23"/>
            <w:szCs w:val="23"/>
            <w:lang w:val="en-US" w:eastAsia="zh-CN"/>
          </w:rPr>
          <w:t>3</w:t>
        </w:r>
      </w:ins>
      <w:ins w:id="391" w:author="野草 [2]" w:date="2023-03-27T16:30:00Z">
        <w:r>
          <w:rPr>
            <w:rFonts w:hint="eastAsia" w:ascii="Times New Roman" w:hAnsi="Times New Roman" w:eastAsia="楷体" w:cs="Times New Roman"/>
            <w:sz w:val="23"/>
            <w:szCs w:val="23"/>
            <w:lang w:val="en-US" w:eastAsia="zh-CN"/>
          </w:rPr>
          <w:t>0</w:t>
        </w:r>
      </w:ins>
      <w:ins w:id="392" w:author="野草 [2]" w:date="2023-03-27T16:28:34Z">
        <w:r>
          <w:rPr>
            <w:rFonts w:hint="eastAsia" w:ascii="Times New Roman" w:hAnsi="Times New Roman" w:eastAsia="楷体" w:cs="Times New Roman"/>
            <w:sz w:val="23"/>
            <w:szCs w:val="23"/>
            <w:lang w:val="en-US" w:eastAsia="zh-CN"/>
          </w:rPr>
          <w:t>】</w:t>
        </w:r>
      </w:ins>
    </w:p>
    <w:p>
      <w:pPr>
        <w:spacing w:line="360" w:lineRule="auto"/>
        <w:rPr>
          <w:del w:id="393" w:author="野草 [2]" w:date="2023-03-27T16:00:53Z"/>
          <w:rFonts w:ascii="Times New Roman" w:hAnsi="Times New Roman" w:eastAsia="楷体" w:cs="Times New Roman"/>
          <w:color w:val="auto"/>
          <w:sz w:val="23"/>
          <w:szCs w:val="23"/>
          <w:rPrChange w:id="394" w:author="野草 [2]" w:date="2023-03-27T15:50:01Z">
            <w:rPr>
              <w:del w:id="395" w:author="野草 [2]" w:date="2023-03-27T16:00:53Z"/>
              <w:rFonts w:ascii="楷体" w:hAnsi="楷体" w:eastAsia="楷体"/>
              <w:color w:val="auto"/>
              <w:sz w:val="23"/>
              <w:szCs w:val="23"/>
            </w:rPr>
          </w:rPrChange>
        </w:rPr>
      </w:pPr>
      <w:del w:id="396" w:author="野草 [2]" w:date="2023-03-27T15:57:20Z">
        <w:r>
          <w:rPr>
            <w:rFonts w:hint="eastAsia" w:ascii="楷体" w:hAnsi="楷体" w:eastAsia="楷体"/>
            <w:sz w:val="23"/>
            <w:szCs w:val="23"/>
          </w:rPr>
          <w:delText>实</w:delText>
        </w:r>
      </w:del>
      <w:del w:id="397" w:author="野草 [2]" w:date="2023-03-27T15:57:19Z">
        <w:r>
          <w:rPr>
            <w:rFonts w:hint="eastAsia" w:ascii="楷体" w:hAnsi="楷体" w:eastAsia="楷体"/>
            <w:sz w:val="23"/>
            <w:szCs w:val="23"/>
          </w:rPr>
          <w:delText>地测</w:delText>
        </w:r>
      </w:del>
      <w:del w:id="398" w:author="野草 [2]" w:date="2023-03-27T15:57:19Z">
        <w:r>
          <w:rPr>
            <w:rFonts w:hint="default" w:ascii="Times New Roman" w:hAnsi="Times New Roman" w:eastAsia="楷体" w:cs="Times New Roman"/>
            <w:sz w:val="23"/>
            <w:szCs w:val="23"/>
            <w:rPrChange w:id="399" w:author="野草 [2]" w:date="2023-03-27T15:50:01Z">
              <w:rPr>
                <w:rFonts w:hint="eastAsia" w:ascii="楷体" w:hAnsi="楷体" w:eastAsia="楷体"/>
                <w:sz w:val="23"/>
                <w:szCs w:val="23"/>
              </w:rPr>
            </w:rPrChange>
          </w:rPr>
          <w:delText>量分析</w:delText>
        </w:r>
      </w:del>
      <w:del w:id="400" w:author="野草 [2]" w:date="2023-03-27T15:57:19Z">
        <w:r>
          <w:rPr>
            <w:rFonts w:hint="default" w:ascii="Times New Roman" w:hAnsi="Times New Roman" w:eastAsia="楷体" w:cs="Times New Roman"/>
            <w:sz w:val="23"/>
            <w:szCs w:val="23"/>
            <w:highlight w:val="cyan"/>
            <w:rPrChange w:id="401" w:author="野草 [2]" w:date="2023-03-27T15:50:01Z">
              <w:rPr>
                <w:rFonts w:hint="eastAsia" w:ascii="楷体" w:hAnsi="楷体" w:eastAsia="楷体"/>
                <w:sz w:val="23"/>
                <w:szCs w:val="23"/>
              </w:rPr>
            </w:rPrChange>
          </w:rPr>
          <w:delText>仅针对</w:delText>
        </w:r>
      </w:del>
      <w:del w:id="402" w:author="野草 [2]" w:date="2023-03-27T15:57:19Z">
        <w:r>
          <w:rPr>
            <w:rFonts w:hint="default" w:ascii="Times New Roman" w:hAnsi="Times New Roman" w:eastAsia="楷体" w:cs="Times New Roman"/>
            <w:sz w:val="23"/>
            <w:szCs w:val="23"/>
            <w:rPrChange w:id="403" w:author="野草 [2]" w:date="2023-03-27T15:50:01Z">
              <w:rPr>
                <w:rFonts w:hint="eastAsia" w:ascii="楷体" w:hAnsi="楷体" w:eastAsia="楷体"/>
                <w:sz w:val="23"/>
                <w:szCs w:val="23"/>
              </w:rPr>
            </w:rPrChange>
          </w:rPr>
          <w:delText>研究区域</w:delText>
        </w:r>
      </w:del>
      <w:del w:id="404" w:author="野草 [2]" w:date="2023-03-27T15:57:19Z">
        <w:r>
          <w:rPr>
            <w:rFonts w:hint="default" w:ascii="Times New Roman" w:hAnsi="Times New Roman" w:eastAsia="楷体" w:cs="Times New Roman"/>
            <w:sz w:val="23"/>
            <w:szCs w:val="23"/>
            <w:highlight w:val="cyan"/>
            <w:rPrChange w:id="405" w:author="野草 [2]" w:date="2023-03-27T15:50:01Z">
              <w:rPr>
                <w:rFonts w:hint="eastAsia" w:ascii="楷体" w:hAnsi="楷体" w:eastAsia="楷体"/>
                <w:sz w:val="23"/>
                <w:szCs w:val="23"/>
              </w:rPr>
            </w:rPrChange>
          </w:rPr>
          <w:delText>当前的</w:delText>
        </w:r>
      </w:del>
      <w:del w:id="406" w:author="野草 [2]" w:date="2023-03-27T15:57:19Z">
        <w:r>
          <w:rPr>
            <w:rFonts w:hint="default" w:ascii="Times New Roman" w:hAnsi="Times New Roman" w:eastAsia="楷体" w:cs="Times New Roman"/>
            <w:sz w:val="23"/>
            <w:szCs w:val="23"/>
            <w:rPrChange w:id="407" w:author="野草 [2]" w:date="2023-03-27T15:50:01Z">
              <w:rPr>
                <w:rFonts w:hint="eastAsia" w:ascii="楷体" w:hAnsi="楷体" w:eastAsia="楷体"/>
                <w:sz w:val="23"/>
                <w:szCs w:val="23"/>
              </w:rPr>
            </w:rPrChange>
          </w:rPr>
          <w:delText>土地覆盖和</w:delText>
        </w:r>
      </w:del>
      <w:del w:id="408" w:author="野草 [2]" w:date="2023-03-27T15:57:19Z">
        <w:r>
          <w:rPr>
            <w:rFonts w:hint="default" w:ascii="Times New Roman" w:hAnsi="Times New Roman" w:eastAsia="楷体" w:cs="Times New Roman"/>
            <w:sz w:val="23"/>
            <w:szCs w:val="23"/>
            <w:rPrChange w:id="409" w:author="野草 [2]" w:date="2023-03-27T15:50:01Z">
              <w:rPr>
                <w:rFonts w:hint="eastAsia" w:ascii="楷体" w:hAnsi="楷体" w:eastAsia="楷体"/>
                <w:sz w:val="23"/>
                <w:szCs w:val="23"/>
              </w:rPr>
            </w:rPrChange>
          </w:rPr>
          <w:delText>三维</w:delText>
        </w:r>
      </w:del>
      <w:del w:id="410" w:author="野草 [2]" w:date="2023-03-27T15:57:19Z">
        <w:r>
          <w:rPr>
            <w:rFonts w:hint="default" w:ascii="Times New Roman" w:hAnsi="Times New Roman" w:eastAsia="楷体" w:cs="Times New Roman"/>
            <w:sz w:val="23"/>
            <w:szCs w:val="23"/>
            <w:rPrChange w:id="411" w:author="野草 [2]" w:date="2023-03-27T15:50:01Z">
              <w:rPr>
                <w:rFonts w:hint="eastAsia" w:ascii="楷体" w:hAnsi="楷体" w:eastAsia="楷体"/>
                <w:sz w:val="23"/>
                <w:szCs w:val="23"/>
              </w:rPr>
            </w:rPrChange>
          </w:rPr>
          <w:delText>形态特征，缺乏对</w:delText>
        </w:r>
      </w:del>
      <w:del w:id="412" w:author="野草 [2]" w:date="2023-03-27T15:57:19Z">
        <w:r>
          <w:rPr>
            <w:rFonts w:hint="default" w:ascii="Times New Roman" w:hAnsi="Times New Roman" w:eastAsia="楷体" w:cs="Times New Roman"/>
            <w:sz w:val="23"/>
            <w:szCs w:val="23"/>
            <w:highlight w:val="cyan"/>
            <w:rPrChange w:id="413" w:author="野草 [2]" w:date="2023-03-27T15:50:01Z">
              <w:rPr>
                <w:rFonts w:hint="eastAsia" w:ascii="楷体" w:hAnsi="楷体" w:eastAsia="楷体"/>
                <w:sz w:val="23"/>
                <w:szCs w:val="23"/>
              </w:rPr>
            </w:rPrChange>
          </w:rPr>
          <w:delText>不同建筑形态下</w:delText>
        </w:r>
      </w:del>
      <w:del w:id="414" w:author="野草 [2]" w:date="2023-03-27T15:57:19Z">
        <w:r>
          <w:rPr>
            <w:rFonts w:hint="default" w:ascii="Times New Roman" w:hAnsi="Times New Roman" w:eastAsia="楷体" w:cs="Times New Roman"/>
            <w:sz w:val="23"/>
            <w:szCs w:val="23"/>
            <w:rPrChange w:id="415" w:author="野草 [2]" w:date="2023-03-27T15:50:01Z">
              <w:rPr>
                <w:rFonts w:hint="eastAsia" w:ascii="楷体" w:hAnsi="楷体" w:eastAsia="楷体"/>
                <w:sz w:val="23"/>
                <w:szCs w:val="23"/>
              </w:rPr>
            </w:rPrChange>
          </w:rPr>
          <w:delText>城市气候的分析。在本项目中，我们拟</w:delText>
        </w:r>
      </w:del>
      <w:del w:id="416" w:author="野草 [2]" w:date="2023-03-27T15:57:19Z">
        <w:r>
          <w:rPr>
            <w:rFonts w:hint="default" w:ascii="Times New Roman" w:hAnsi="Times New Roman" w:eastAsia="楷体" w:cs="Times New Roman"/>
            <w:sz w:val="23"/>
            <w:szCs w:val="23"/>
            <w:highlight w:val="cyan"/>
            <w:rPrChange w:id="417" w:author="野草 [2]" w:date="2023-03-27T15:50:01Z">
              <w:rPr>
                <w:rFonts w:hint="eastAsia" w:ascii="楷体" w:hAnsi="楷体" w:eastAsia="楷体"/>
                <w:sz w:val="23"/>
                <w:szCs w:val="23"/>
              </w:rPr>
            </w:rPrChange>
          </w:rPr>
          <w:delText>进一步开展</w:delText>
        </w:r>
      </w:del>
      <w:del w:id="418" w:author="野草 [2]" w:date="2023-03-27T15:57:19Z">
        <w:r>
          <w:rPr>
            <w:rFonts w:hint="default" w:ascii="Times New Roman" w:hAnsi="Times New Roman" w:eastAsia="楷体" w:cs="Times New Roman"/>
            <w:sz w:val="23"/>
            <w:szCs w:val="23"/>
            <w:rPrChange w:id="419" w:author="野草 [2]" w:date="2023-03-27T15:50:01Z">
              <w:rPr>
                <w:rFonts w:hint="eastAsia" w:ascii="楷体" w:hAnsi="楷体" w:eastAsia="楷体"/>
                <w:sz w:val="23"/>
                <w:szCs w:val="23"/>
              </w:rPr>
            </w:rPrChange>
          </w:rPr>
          <w:delText>情景模拟分析</w:delText>
        </w:r>
      </w:del>
      <w:del w:id="420" w:author="野草 [2]" w:date="2023-03-27T15:57:19Z">
        <w:r>
          <w:rPr>
            <w:rFonts w:hint="default" w:ascii="Times New Roman" w:hAnsi="Times New Roman" w:eastAsia="楷体" w:cs="Times New Roman"/>
            <w:sz w:val="23"/>
            <w:szCs w:val="23"/>
            <w:highlight w:val="cyan"/>
            <w:rPrChange w:id="421" w:author="野草 [2]" w:date="2023-03-27T15:50:01Z">
              <w:rPr>
                <w:rFonts w:hint="eastAsia" w:ascii="楷体" w:hAnsi="楷体" w:eastAsia="楷体"/>
                <w:sz w:val="23"/>
                <w:szCs w:val="23"/>
              </w:rPr>
            </w:rPrChange>
          </w:rPr>
          <w:delText>以探究</w:delText>
        </w:r>
      </w:del>
      <w:del w:id="422" w:author="野草 [2]" w:date="2023-03-27T15:57:19Z">
        <w:r>
          <w:rPr>
            <w:rFonts w:hint="default" w:ascii="Times New Roman" w:hAnsi="Times New Roman" w:eastAsia="楷体" w:cs="Times New Roman"/>
            <w:sz w:val="23"/>
            <w:szCs w:val="23"/>
            <w:rPrChange w:id="423" w:author="野草 [2]" w:date="2023-03-27T15:50:01Z">
              <w:rPr>
                <w:rFonts w:hint="eastAsia" w:ascii="楷体" w:hAnsi="楷体" w:eastAsia="楷体"/>
                <w:sz w:val="23"/>
                <w:szCs w:val="23"/>
              </w:rPr>
            </w:rPrChange>
          </w:rPr>
          <w:delText>不同建筑形态下的</w:delText>
        </w:r>
      </w:del>
      <w:del w:id="424" w:author="野草 [2]" w:date="2023-03-27T15:57:19Z">
        <w:r>
          <w:rPr>
            <w:rFonts w:hint="default" w:ascii="Times New Roman" w:hAnsi="Times New Roman" w:eastAsia="楷体" w:cs="Times New Roman"/>
            <w:sz w:val="23"/>
            <w:szCs w:val="23"/>
            <w:highlight w:val="cyan"/>
            <w:rPrChange w:id="425" w:author="野草 [2]" w:date="2023-03-27T15:50:01Z">
              <w:rPr>
                <w:rFonts w:hint="eastAsia" w:ascii="楷体" w:hAnsi="楷体" w:eastAsia="楷体"/>
                <w:sz w:val="23"/>
                <w:szCs w:val="23"/>
              </w:rPr>
            </w:rPrChange>
          </w:rPr>
          <w:delText>城市滨江地区</w:delText>
        </w:r>
      </w:del>
      <w:del w:id="426" w:author="野草 [2]" w:date="2023-03-27T15:57:19Z">
        <w:r>
          <w:rPr>
            <w:rFonts w:hint="default" w:ascii="Times New Roman" w:hAnsi="Times New Roman" w:eastAsia="楷体" w:cs="Times New Roman"/>
            <w:sz w:val="23"/>
            <w:szCs w:val="23"/>
            <w:rPrChange w:id="427" w:author="野草 [2]" w:date="2023-03-27T15:50:01Z">
              <w:rPr>
                <w:rFonts w:hint="eastAsia" w:ascii="楷体" w:hAnsi="楷体" w:eastAsia="楷体"/>
                <w:sz w:val="23"/>
                <w:szCs w:val="23"/>
              </w:rPr>
            </w:rPrChange>
          </w:rPr>
          <w:delText>热环境和热舒</w:delText>
        </w:r>
      </w:del>
      <w:del w:id="428" w:author="野草 [2]" w:date="2023-03-27T15:57:19Z">
        <w:r>
          <w:rPr>
            <w:rFonts w:hint="default" w:ascii="Times New Roman" w:hAnsi="Times New Roman" w:eastAsia="楷体" w:cs="Times New Roman"/>
            <w:color w:val="auto"/>
            <w:sz w:val="23"/>
            <w:szCs w:val="23"/>
            <w:rPrChange w:id="429" w:author="野草 [2]" w:date="2023-03-27T15:50:01Z">
              <w:rPr>
                <w:rFonts w:hint="eastAsia" w:ascii="楷体" w:hAnsi="楷体" w:eastAsia="楷体"/>
                <w:color w:val="auto"/>
                <w:sz w:val="23"/>
                <w:szCs w:val="23"/>
              </w:rPr>
            </w:rPrChange>
          </w:rPr>
          <w:delText>适特征。本项目</w:delText>
        </w:r>
      </w:del>
      <w:del w:id="430" w:author="野草 [2]" w:date="2023-03-27T15:57:19Z">
        <w:r>
          <w:rPr>
            <w:rFonts w:hint="default" w:ascii="Times New Roman" w:hAnsi="Times New Roman" w:eastAsia="楷体" w:cs="Times New Roman"/>
            <w:color w:val="auto"/>
            <w:sz w:val="23"/>
            <w:szCs w:val="23"/>
            <w:rPrChange w:id="431" w:author="野草 [2]" w:date="2023-03-27T15:50:01Z">
              <w:rPr>
                <w:rFonts w:hint="eastAsia" w:ascii="楷体" w:hAnsi="楷体" w:eastAsia="楷体"/>
                <w:color w:val="auto"/>
                <w:sz w:val="23"/>
                <w:szCs w:val="23"/>
              </w:rPr>
            </w:rPrChange>
          </w:rPr>
          <w:delText>拟</w:delText>
        </w:r>
      </w:del>
      <w:del w:id="432" w:author="野草 [2]" w:date="2023-03-27T15:57:19Z">
        <w:r>
          <w:rPr>
            <w:rFonts w:hint="default" w:ascii="Times New Roman" w:hAnsi="Times New Roman" w:eastAsia="楷体" w:cs="Times New Roman"/>
            <w:color w:val="auto"/>
            <w:sz w:val="23"/>
            <w:szCs w:val="23"/>
            <w:rPrChange w:id="433" w:author="野草 [2]" w:date="2023-03-27T15:50:01Z">
              <w:rPr>
                <w:rFonts w:hint="eastAsia" w:ascii="楷体" w:hAnsi="楷体" w:eastAsia="楷体"/>
                <w:color w:val="auto"/>
                <w:sz w:val="23"/>
                <w:szCs w:val="23"/>
              </w:rPr>
            </w:rPrChange>
          </w:rPr>
          <w:delText>采</w:delText>
        </w:r>
      </w:del>
      <w:del w:id="434" w:author="野草 [2]" w:date="2023-03-27T15:57:19Z">
        <w:r>
          <w:rPr>
            <w:rFonts w:hint="default" w:ascii="Times New Roman" w:hAnsi="Times New Roman" w:eastAsia="楷体" w:cs="Times New Roman"/>
            <w:color w:val="auto"/>
            <w:sz w:val="23"/>
            <w:szCs w:val="23"/>
            <w:rPrChange w:id="435" w:author="野草 [2]" w:date="2023-03-27T15:50:01Z">
              <w:rPr>
                <w:rFonts w:hint="eastAsia" w:ascii="楷体" w:hAnsi="楷体" w:eastAsia="楷体"/>
                <w:color w:val="auto"/>
                <w:sz w:val="23"/>
                <w:szCs w:val="23"/>
              </w:rPr>
            </w:rPrChange>
          </w:rPr>
          <w:delText>用</w:delText>
        </w:r>
      </w:del>
      <w:del w:id="436" w:author="野草 [2]" w:date="2023-03-27T15:57:19Z">
        <w:r>
          <w:rPr>
            <w:rFonts w:hint="default" w:ascii="Times New Roman" w:hAnsi="Times New Roman" w:eastAsia="楷体" w:cs="Times New Roman"/>
            <w:color w:val="auto"/>
            <w:sz w:val="23"/>
            <w:szCs w:val="23"/>
            <w:highlight w:val="cyan"/>
            <w:rPrChange w:id="437" w:author="野草 [2]" w:date="2023-03-27T15:50:10Z">
              <w:rPr>
                <w:rFonts w:hint="eastAsia" w:ascii="楷体" w:hAnsi="楷体" w:eastAsia="楷体"/>
                <w:color w:val="auto"/>
                <w:sz w:val="23"/>
                <w:szCs w:val="23"/>
              </w:rPr>
            </w:rPrChange>
          </w:rPr>
          <w:delText>E</w:delText>
        </w:r>
      </w:del>
      <w:del w:id="438" w:author="野草 [2]" w:date="2023-03-27T15:57:19Z">
        <w:r>
          <w:rPr>
            <w:rFonts w:ascii="Times New Roman" w:hAnsi="Times New Roman" w:eastAsia="楷体" w:cs="Times New Roman"/>
            <w:color w:val="auto"/>
            <w:sz w:val="23"/>
            <w:szCs w:val="23"/>
            <w:highlight w:val="cyan"/>
            <w:rPrChange w:id="439" w:author="野草 [2]" w:date="2023-03-27T15:50:10Z">
              <w:rPr>
                <w:rFonts w:ascii="楷体" w:hAnsi="楷体" w:eastAsia="楷体"/>
                <w:color w:val="auto"/>
                <w:sz w:val="23"/>
                <w:szCs w:val="23"/>
              </w:rPr>
            </w:rPrChange>
          </w:rPr>
          <w:delText>NVI-</w:delText>
        </w:r>
      </w:del>
      <w:del w:id="440" w:author="野草 [2]" w:date="2023-03-27T15:57:19Z">
        <w:r>
          <w:rPr>
            <w:rFonts w:hint="default" w:ascii="Times New Roman" w:hAnsi="Times New Roman" w:eastAsia="楷体" w:cs="Times New Roman"/>
            <w:color w:val="auto"/>
            <w:sz w:val="23"/>
            <w:szCs w:val="23"/>
            <w:highlight w:val="cyan"/>
            <w:rPrChange w:id="441" w:author="野草 [2]" w:date="2023-03-27T15:50:10Z">
              <w:rPr>
                <w:rFonts w:hint="eastAsia" w:ascii="楷体" w:hAnsi="楷体" w:eastAsia="楷体"/>
                <w:color w:val="auto"/>
                <w:sz w:val="23"/>
                <w:szCs w:val="23"/>
              </w:rPr>
            </w:rPrChange>
          </w:rPr>
          <w:delText>met城市气候模型</w:delText>
        </w:r>
      </w:del>
      <w:del w:id="442" w:author="野草 [2]" w:date="2023-03-27T15:57:19Z">
        <w:r>
          <w:rPr>
            <w:rFonts w:hint="default" w:ascii="Times New Roman" w:hAnsi="Times New Roman" w:eastAsia="楷体" w:cs="Times New Roman"/>
            <w:color w:val="auto"/>
            <w:sz w:val="23"/>
            <w:szCs w:val="23"/>
            <w:rPrChange w:id="443" w:author="野草 [2]" w:date="2023-03-27T15:50:01Z">
              <w:rPr>
                <w:rFonts w:hint="eastAsia" w:ascii="楷体" w:hAnsi="楷体" w:eastAsia="楷体"/>
                <w:color w:val="auto"/>
                <w:sz w:val="23"/>
                <w:szCs w:val="23"/>
              </w:rPr>
            </w:rPrChange>
          </w:rPr>
          <w:delText>来</w:delText>
        </w:r>
      </w:del>
      <w:del w:id="444" w:author="野草 [2]" w:date="2023-03-27T15:57:19Z">
        <w:r>
          <w:rPr>
            <w:rFonts w:hint="default" w:ascii="Times New Roman" w:hAnsi="Times New Roman" w:eastAsia="楷体" w:cs="Times New Roman"/>
            <w:color w:val="auto"/>
            <w:sz w:val="23"/>
            <w:szCs w:val="23"/>
            <w:rPrChange w:id="445" w:author="野草 [2]" w:date="2023-03-27T15:50:01Z">
              <w:rPr>
                <w:rFonts w:hint="eastAsia" w:ascii="楷体" w:hAnsi="楷体" w:eastAsia="楷体"/>
                <w:color w:val="auto"/>
                <w:sz w:val="23"/>
                <w:szCs w:val="23"/>
              </w:rPr>
            </w:rPrChange>
          </w:rPr>
          <w:delText>开展分析。</w:delText>
        </w:r>
      </w:del>
      <w:del w:id="446" w:author="野草 [2]" w:date="2023-03-27T15:57:19Z">
        <w:r>
          <w:rPr>
            <w:rFonts w:hint="default" w:ascii="Times New Roman" w:hAnsi="Times New Roman" w:eastAsia="楷体w" w:cs="Times New Roman"/>
            <w:color w:val="auto"/>
            <w:sz w:val="23"/>
            <w:szCs w:val="23"/>
            <w:rPrChange w:id="447" w:author="野草 [2]" w:date="2023-03-27T15:50:01Z">
              <w:rPr>
                <w:rFonts w:hint="eastAsia" w:ascii="楷体w" w:eastAsia="楷体w" w:cs="楷体w"/>
                <w:color w:val="auto"/>
                <w:sz w:val="23"/>
                <w:szCs w:val="23"/>
              </w:rPr>
            </w:rPrChange>
          </w:rPr>
          <w:delText>首先，对于</w:delText>
        </w:r>
      </w:del>
      <w:del w:id="448" w:author="野草 [2]" w:date="2023-03-27T15:57:19Z">
        <w:r>
          <w:rPr>
            <w:rFonts w:hint="default" w:ascii="Times New Roman" w:hAnsi="Times New Roman" w:eastAsia="楷体w" w:cs="Times New Roman"/>
            <w:color w:val="auto"/>
            <w:sz w:val="23"/>
            <w:szCs w:val="23"/>
            <w:highlight w:val="cyan"/>
            <w:rPrChange w:id="449" w:author="野草 [2]" w:date="2023-03-27T15:50:58Z">
              <w:rPr>
                <w:rFonts w:hint="eastAsia" w:ascii="楷体w" w:eastAsia="楷体w" w:cs="楷体w"/>
                <w:color w:val="auto"/>
                <w:sz w:val="23"/>
                <w:szCs w:val="23"/>
              </w:rPr>
            </w:rPrChange>
          </w:rPr>
          <w:delText>实测分析中</w:delText>
        </w:r>
      </w:del>
      <w:del w:id="450" w:author="野草 [2]" w:date="2023-03-27T15:57:19Z">
        <w:r>
          <w:rPr>
            <w:rFonts w:hint="default" w:ascii="Times New Roman" w:hAnsi="Times New Roman" w:eastAsia="楷体w" w:cs="Times New Roman"/>
            <w:color w:val="auto"/>
            <w:sz w:val="23"/>
            <w:szCs w:val="23"/>
            <w:rPrChange w:id="451" w:author="野草 [2]" w:date="2023-03-27T15:50:01Z">
              <w:rPr>
                <w:rFonts w:hint="eastAsia" w:ascii="楷体w" w:eastAsia="楷体w" w:cs="楷体w"/>
                <w:color w:val="auto"/>
                <w:sz w:val="23"/>
                <w:szCs w:val="23"/>
              </w:rPr>
            </w:rPrChange>
          </w:rPr>
          <w:delText>所选的</w:delText>
        </w:r>
      </w:del>
      <w:del w:id="452" w:author="野草 [2]" w:date="2023-03-27T15:57:19Z">
        <w:r>
          <w:rPr>
            <w:rFonts w:hint="default" w:ascii="Times New Roman" w:hAnsi="Times New Roman" w:eastAsia="楷体w" w:cs="Times New Roman"/>
            <w:color w:val="auto"/>
            <w:sz w:val="23"/>
            <w:szCs w:val="23"/>
            <w:highlight w:val="cyan"/>
            <w:rPrChange w:id="453" w:author="野草 [2]" w:date="2023-03-27T15:51:02Z">
              <w:rPr>
                <w:rFonts w:hint="eastAsia" w:ascii="楷体w" w:eastAsia="楷体w" w:cs="楷体w"/>
                <w:color w:val="auto"/>
                <w:sz w:val="23"/>
                <w:szCs w:val="23"/>
              </w:rPr>
            </w:rPrChange>
          </w:rPr>
          <w:delText>3个局地气候区类型</w:delText>
        </w:r>
      </w:del>
      <w:del w:id="454" w:author="野草 [2]" w:date="2023-03-27T15:57:19Z">
        <w:r>
          <w:rPr>
            <w:rFonts w:hint="default" w:ascii="Times New Roman" w:hAnsi="Times New Roman" w:eastAsia="楷体w" w:cs="Times New Roman"/>
            <w:color w:val="auto"/>
            <w:sz w:val="23"/>
            <w:szCs w:val="23"/>
            <w:rPrChange w:id="455" w:author="野草 [2]" w:date="2023-03-27T15:50:01Z">
              <w:rPr>
                <w:rFonts w:hint="eastAsia" w:ascii="楷体w" w:eastAsia="楷体w" w:cs="楷体w"/>
                <w:color w:val="auto"/>
                <w:sz w:val="23"/>
                <w:szCs w:val="23"/>
              </w:rPr>
            </w:rPrChange>
          </w:rPr>
          <w:delText>街区，输入</w:delText>
        </w:r>
      </w:del>
      <w:del w:id="456" w:author="野草 [2]" w:date="2023-03-27T15:57:19Z">
        <w:r>
          <w:rPr>
            <w:rFonts w:hint="default" w:ascii="Times New Roman" w:hAnsi="Times New Roman" w:eastAsia="楷体w" w:cs="Times New Roman"/>
            <w:color w:val="auto"/>
            <w:sz w:val="23"/>
            <w:szCs w:val="23"/>
            <w:highlight w:val="cyan"/>
            <w:rPrChange w:id="457" w:author="野草 [2]" w:date="2023-03-27T15:51:08Z">
              <w:rPr>
                <w:rFonts w:hint="eastAsia" w:ascii="楷体w" w:eastAsia="楷体w" w:cs="楷体w"/>
                <w:color w:val="auto"/>
                <w:sz w:val="23"/>
                <w:szCs w:val="23"/>
              </w:rPr>
            </w:rPrChange>
          </w:rPr>
          <w:delText>气象边界条件（</w:delText>
        </w:r>
      </w:del>
      <w:del w:id="458" w:author="野草 [2]" w:date="2023-03-27T15:57:19Z">
        <w:r>
          <w:rPr>
            <w:rFonts w:hint="eastAsia" w:ascii="Times New Roman" w:hAnsi="Times New Roman" w:eastAsia="楷体w" w:cs="Times New Roman"/>
            <w:color w:val="auto"/>
            <w:sz w:val="23"/>
            <w:szCs w:val="23"/>
            <w:highlight w:val="cyan"/>
            <w:rPrChange w:id="459" w:author="野草 [2]" w:date="2023-03-27T15:51:08Z">
              <w:rPr>
                <w:rFonts w:hint="eastAsia" w:ascii="Times New Roman" w:hAnsi="Times New Roman" w:eastAsia="楷体w" w:cs="Times New Roman"/>
                <w:color w:val="auto"/>
                <w:sz w:val="23"/>
                <w:szCs w:val="23"/>
              </w:rPr>
            </w:rPrChange>
          </w:rPr>
          <w:delText>逐小时气温、相对湿度、风速和风向</w:delText>
        </w:r>
      </w:del>
      <w:del w:id="460" w:author="野草 [2]" w:date="2023-03-27T15:57:19Z">
        <w:r>
          <w:rPr>
            <w:rFonts w:hint="default" w:ascii="Times New Roman" w:hAnsi="Times New Roman" w:eastAsia="楷体w" w:cs="Times New Roman"/>
            <w:color w:val="auto"/>
            <w:sz w:val="23"/>
            <w:szCs w:val="23"/>
            <w:highlight w:val="cyan"/>
            <w:rPrChange w:id="461" w:author="野草 [2]" w:date="2023-03-27T15:51:08Z">
              <w:rPr>
                <w:rFonts w:hint="eastAsia" w:ascii="楷体w" w:eastAsia="楷体w" w:cs="楷体w"/>
                <w:color w:val="auto"/>
                <w:sz w:val="23"/>
                <w:szCs w:val="23"/>
              </w:rPr>
            </w:rPrChange>
          </w:rPr>
          <w:delText>）</w:delText>
        </w:r>
      </w:del>
      <w:del w:id="462" w:author="野草 [2]" w:date="2023-03-27T15:57:19Z">
        <w:r>
          <w:rPr>
            <w:rFonts w:hint="default" w:ascii="Times New Roman" w:hAnsi="Times New Roman" w:eastAsia="楷体w" w:cs="Times New Roman"/>
            <w:color w:val="auto"/>
            <w:sz w:val="23"/>
            <w:szCs w:val="23"/>
            <w:rPrChange w:id="463" w:author="野草 [2]" w:date="2023-03-27T15:50:01Z">
              <w:rPr>
                <w:rFonts w:hint="eastAsia" w:ascii="楷体w" w:eastAsia="楷体w" w:cs="楷体w"/>
                <w:color w:val="auto"/>
                <w:sz w:val="23"/>
                <w:szCs w:val="23"/>
              </w:rPr>
            </w:rPrChange>
          </w:rPr>
          <w:delText>和</w:delText>
        </w:r>
      </w:del>
      <w:del w:id="464" w:author="野草 [2]" w:date="2023-03-27T15:57:19Z">
        <w:r>
          <w:rPr>
            <w:rFonts w:hint="eastAsia" w:ascii="Times New Roman" w:hAnsi="Times New Roman" w:eastAsia="楷体w" w:cs="Times New Roman"/>
            <w:color w:val="auto"/>
            <w:sz w:val="23"/>
            <w:szCs w:val="23"/>
          </w:rPr>
          <w:delText>模拟街区内</w:delText>
        </w:r>
      </w:del>
      <w:del w:id="465" w:author="野草 [2]" w:date="2023-03-27T15:57:19Z">
        <w:r>
          <w:rPr>
            <w:rFonts w:hint="eastAsia" w:ascii="Times New Roman" w:hAnsi="Times New Roman" w:eastAsia="楷体w" w:cs="Times New Roman"/>
            <w:color w:val="auto"/>
            <w:sz w:val="23"/>
            <w:szCs w:val="23"/>
            <w:highlight w:val="cyan"/>
            <w:rPrChange w:id="466" w:author="野草 [2]" w:date="2023-03-27T15:51:13Z">
              <w:rPr>
                <w:rFonts w:hint="eastAsia" w:ascii="Times New Roman" w:hAnsi="Times New Roman" w:eastAsia="楷体w" w:cs="Times New Roman"/>
                <w:color w:val="auto"/>
                <w:sz w:val="23"/>
                <w:szCs w:val="23"/>
              </w:rPr>
            </w:rPrChange>
          </w:rPr>
          <w:delText>相关环境参数（建筑、植被、地表等）</w:delText>
        </w:r>
      </w:del>
      <w:del w:id="467" w:author="野草 [2]" w:date="2023-03-27T15:57:19Z">
        <w:r>
          <w:rPr>
            <w:rFonts w:hint="eastAsia" w:ascii="Times New Roman" w:hAnsi="Times New Roman" w:eastAsia="楷体w" w:cs="Times New Roman"/>
            <w:color w:val="auto"/>
            <w:sz w:val="23"/>
            <w:szCs w:val="23"/>
          </w:rPr>
          <w:delText>，在夏季选择</w:delText>
        </w:r>
      </w:del>
      <w:del w:id="468" w:author="野草 [2]" w:date="2023-03-27T15:57:19Z">
        <w:r>
          <w:rPr>
            <w:rFonts w:hint="eastAsia" w:ascii="Times New Roman" w:hAnsi="Times New Roman" w:eastAsia="楷体w" w:cs="Times New Roman"/>
            <w:color w:val="auto"/>
            <w:sz w:val="23"/>
            <w:szCs w:val="23"/>
            <w:highlight w:val="cyan"/>
            <w:rPrChange w:id="469" w:author="野草 [2]" w:date="2023-03-27T15:51:20Z">
              <w:rPr>
                <w:rFonts w:hint="eastAsia" w:ascii="Times New Roman" w:hAnsi="Times New Roman" w:eastAsia="楷体w" w:cs="Times New Roman"/>
                <w:color w:val="auto"/>
                <w:sz w:val="23"/>
                <w:szCs w:val="23"/>
              </w:rPr>
            </w:rPrChange>
          </w:rPr>
          <w:delText>一个低风速无云晴天</w:delText>
        </w:r>
      </w:del>
      <w:del w:id="470" w:author="野草 [2]" w:date="2023-03-27T15:57:19Z">
        <w:r>
          <w:rPr>
            <w:rFonts w:hint="eastAsia" w:ascii="Times New Roman" w:hAnsi="Times New Roman" w:eastAsia="楷体w" w:cs="Times New Roman"/>
            <w:color w:val="auto"/>
            <w:sz w:val="23"/>
            <w:szCs w:val="23"/>
          </w:rPr>
          <w:delText>开展模型的初始模拟。模拟区域内部</w:delText>
        </w:r>
      </w:del>
      <w:del w:id="471" w:author="野草 [2]" w:date="2023-03-27T15:57:19Z">
        <w:r>
          <w:rPr>
            <w:rFonts w:hint="eastAsia" w:ascii="Times New Roman" w:hAnsi="Times New Roman" w:eastAsia="楷体w" w:cs="Times New Roman"/>
            <w:color w:val="auto"/>
            <w:sz w:val="23"/>
            <w:szCs w:val="23"/>
            <w:highlight w:val="cyan"/>
            <w:rPrChange w:id="472" w:author="野草 [2]" w:date="2023-03-27T15:51:24Z">
              <w:rPr>
                <w:rFonts w:hint="eastAsia" w:ascii="Times New Roman" w:hAnsi="Times New Roman" w:eastAsia="楷体w" w:cs="Times New Roman"/>
                <w:color w:val="auto"/>
                <w:sz w:val="23"/>
                <w:szCs w:val="23"/>
              </w:rPr>
            </w:rPrChange>
          </w:rPr>
          <w:delText>固定测量点</w:delText>
        </w:r>
      </w:del>
      <w:del w:id="473" w:author="野草 [2]" w:date="2023-03-27T15:57:19Z">
        <w:r>
          <w:rPr>
            <w:rFonts w:hint="eastAsia" w:ascii="Times New Roman" w:hAnsi="Times New Roman" w:eastAsia="楷体w" w:cs="Times New Roman"/>
            <w:color w:val="auto"/>
            <w:sz w:val="23"/>
            <w:szCs w:val="23"/>
          </w:rPr>
          <w:delText>收集的气象数据</w:delText>
        </w:r>
      </w:del>
      <w:del w:id="474" w:author="野草 [2]" w:date="2023-03-27T15:57:19Z">
        <w:r>
          <w:rPr>
            <w:rFonts w:hint="eastAsia" w:ascii="Times New Roman" w:hAnsi="Times New Roman" w:eastAsia="楷体w" w:cs="Times New Roman"/>
            <w:color w:val="auto"/>
            <w:sz w:val="23"/>
            <w:szCs w:val="23"/>
            <w:highlight w:val="cyan"/>
            <w:rPrChange w:id="475" w:author="野草 [2]" w:date="2023-03-27T15:51:28Z">
              <w:rPr>
                <w:rFonts w:hint="eastAsia" w:ascii="Times New Roman" w:hAnsi="Times New Roman" w:eastAsia="楷体w" w:cs="Times New Roman"/>
                <w:color w:val="auto"/>
                <w:sz w:val="23"/>
                <w:szCs w:val="23"/>
              </w:rPr>
            </w:rPrChange>
          </w:rPr>
          <w:delText>用于验证</w:delText>
        </w:r>
      </w:del>
      <w:del w:id="476" w:author="野草 [2]" w:date="2023-03-27T15:57:19Z">
        <w:r>
          <w:rPr>
            <w:rFonts w:hint="eastAsia" w:ascii="Times New Roman" w:hAnsi="Times New Roman" w:eastAsia="楷体w" w:cs="Times New Roman"/>
            <w:color w:val="auto"/>
            <w:sz w:val="23"/>
            <w:szCs w:val="23"/>
          </w:rPr>
          <w:delText>初始模拟的结果。其次，根据</w:delText>
        </w:r>
      </w:del>
      <w:del w:id="477" w:author="野草 [2]" w:date="2023-03-27T15:57:19Z">
        <w:r>
          <w:rPr>
            <w:rFonts w:hint="eastAsia" w:ascii="Times New Roman" w:hAnsi="Times New Roman" w:eastAsia="楷体w" w:cs="Times New Roman"/>
            <w:color w:val="auto"/>
            <w:sz w:val="23"/>
            <w:szCs w:val="23"/>
            <w:highlight w:val="cyan"/>
            <w:rPrChange w:id="478" w:author="野草 [2]" w:date="2023-03-27T15:51:33Z">
              <w:rPr>
                <w:rFonts w:hint="eastAsia" w:ascii="Times New Roman" w:hAnsi="Times New Roman" w:eastAsia="楷体w" w:cs="Times New Roman"/>
                <w:color w:val="auto"/>
                <w:sz w:val="23"/>
                <w:szCs w:val="23"/>
              </w:rPr>
            </w:rPrChange>
          </w:rPr>
          <w:delText>本项目第二部分</w:delText>
        </w:r>
      </w:del>
      <w:del w:id="479" w:author="野草 [2]" w:date="2023-03-27T15:57:19Z">
        <w:r>
          <w:rPr>
            <w:rFonts w:hint="eastAsia" w:ascii="Times New Roman" w:hAnsi="Times New Roman" w:eastAsia="楷体w" w:cs="Times New Roman"/>
            <w:color w:val="auto"/>
            <w:sz w:val="23"/>
            <w:szCs w:val="23"/>
          </w:rPr>
          <w:delText>的研究结果，对</w:delText>
        </w:r>
      </w:del>
      <w:del w:id="480" w:author="野草 [2]" w:date="2023-03-27T15:57:19Z">
        <w:r>
          <w:rPr>
            <w:rFonts w:hint="eastAsia" w:ascii="Times New Roman" w:hAnsi="Times New Roman" w:eastAsia="楷体w" w:cs="Times New Roman"/>
            <w:color w:val="auto"/>
            <w:sz w:val="23"/>
            <w:szCs w:val="23"/>
            <w:highlight w:val="cyan"/>
            <w:rPrChange w:id="481" w:author="野草 [2]" w:date="2023-03-27T15:51:38Z">
              <w:rPr>
                <w:rFonts w:hint="eastAsia" w:ascii="Times New Roman" w:hAnsi="Times New Roman" w:eastAsia="楷体w" w:cs="Times New Roman"/>
                <w:color w:val="auto"/>
                <w:sz w:val="23"/>
                <w:szCs w:val="23"/>
              </w:rPr>
            </w:rPrChange>
          </w:rPr>
          <w:delText>建筑覆盖率和建筑高度</w:delText>
        </w:r>
      </w:del>
      <w:del w:id="482" w:author="野草 [2]" w:date="2023-03-27T15:57:19Z">
        <w:r>
          <w:rPr>
            <w:rFonts w:hint="eastAsia" w:ascii="Times New Roman" w:hAnsi="Times New Roman" w:eastAsia="楷体w" w:cs="Times New Roman"/>
            <w:color w:val="auto"/>
            <w:sz w:val="23"/>
            <w:szCs w:val="23"/>
            <w:highlight w:val="cyan"/>
            <w:rPrChange w:id="483" w:author="野草 [2]" w:date="2023-03-27T15:51:41Z">
              <w:rPr>
                <w:rFonts w:hint="eastAsia" w:ascii="Times New Roman" w:hAnsi="Times New Roman" w:eastAsia="楷体w" w:cs="Times New Roman"/>
                <w:color w:val="auto"/>
                <w:sz w:val="23"/>
                <w:szCs w:val="23"/>
              </w:rPr>
            </w:rPrChange>
          </w:rPr>
          <w:delText>分布</w:delText>
        </w:r>
      </w:del>
      <w:del w:id="484" w:author="野草 [2]" w:date="2023-03-27T15:57:19Z">
        <w:r>
          <w:rPr>
            <w:rFonts w:hint="eastAsia" w:ascii="Times New Roman" w:hAnsi="Times New Roman" w:eastAsia="楷体w" w:cs="Times New Roman"/>
            <w:color w:val="auto"/>
            <w:sz w:val="23"/>
            <w:szCs w:val="23"/>
          </w:rPr>
          <w:delText>进行调整，对</w:delText>
        </w:r>
      </w:del>
      <w:del w:id="485" w:author="野草 [2]" w:date="2023-03-27T15:57:19Z">
        <w:r>
          <w:rPr>
            <w:rFonts w:hint="eastAsia" w:ascii="Times New Roman" w:hAnsi="Times New Roman" w:eastAsia="楷体w" w:cs="Times New Roman"/>
            <w:color w:val="auto"/>
            <w:sz w:val="23"/>
            <w:szCs w:val="23"/>
            <w:highlight w:val="cyan"/>
            <w:rPrChange w:id="486" w:author="野草 [2]" w:date="2023-03-27T15:51:48Z">
              <w:rPr>
                <w:rFonts w:hint="eastAsia" w:ascii="Times New Roman" w:hAnsi="Times New Roman" w:eastAsia="楷体w" w:cs="Times New Roman"/>
                <w:color w:val="auto"/>
                <w:sz w:val="23"/>
                <w:szCs w:val="23"/>
              </w:rPr>
            </w:rPrChange>
          </w:rPr>
          <w:delText>3个模拟区域</w:delText>
        </w:r>
      </w:del>
      <w:del w:id="487" w:author="野草 [2]" w:date="2023-03-27T15:57:19Z">
        <w:r>
          <w:rPr>
            <w:rFonts w:hint="eastAsia" w:ascii="Times New Roman" w:hAnsi="Times New Roman" w:eastAsia="楷体w" w:cs="Times New Roman"/>
            <w:color w:val="auto"/>
            <w:sz w:val="23"/>
            <w:szCs w:val="23"/>
          </w:rPr>
          <w:delText>分别设置</w:delText>
        </w:r>
      </w:del>
      <w:del w:id="488" w:author="野草 [2]" w:date="2023-03-27T15:57:19Z">
        <w:r>
          <w:rPr>
            <w:rFonts w:hint="eastAsia" w:ascii="Times New Roman" w:hAnsi="Times New Roman" w:eastAsia="楷体w" w:cs="Times New Roman"/>
            <w:color w:val="auto"/>
            <w:sz w:val="23"/>
            <w:szCs w:val="23"/>
            <w:highlight w:val="cyan"/>
            <w:rPrChange w:id="489" w:author="野草 [2]" w:date="2023-03-27T15:51:51Z">
              <w:rPr>
                <w:rFonts w:hint="eastAsia" w:ascii="Times New Roman" w:hAnsi="Times New Roman" w:eastAsia="楷体w" w:cs="Times New Roman"/>
                <w:color w:val="auto"/>
                <w:sz w:val="23"/>
                <w:szCs w:val="23"/>
              </w:rPr>
            </w:rPrChange>
          </w:rPr>
          <w:delText>不同的情景</w:delText>
        </w:r>
      </w:del>
      <w:del w:id="490" w:author="野草 [2]" w:date="2023-03-27T15:57:19Z">
        <w:r>
          <w:rPr>
            <w:rFonts w:hint="eastAsia" w:ascii="Times New Roman" w:hAnsi="Times New Roman" w:eastAsia="楷体w" w:cs="Times New Roman"/>
            <w:color w:val="auto"/>
            <w:sz w:val="23"/>
            <w:szCs w:val="23"/>
          </w:rPr>
          <w:delText>。通过不同情景下的</w:delText>
        </w:r>
      </w:del>
      <w:del w:id="491" w:author="野草 [2]" w:date="2023-03-27T15:57:19Z">
        <w:r>
          <w:rPr>
            <w:rFonts w:hint="eastAsia" w:ascii="Times New Roman" w:hAnsi="Times New Roman" w:eastAsia="楷体w" w:cs="Times New Roman"/>
            <w:color w:val="auto"/>
            <w:sz w:val="23"/>
            <w:szCs w:val="23"/>
            <w:highlight w:val="cyan"/>
            <w:rPrChange w:id="492" w:author="野草 [2]" w:date="2023-03-27T15:51:56Z">
              <w:rPr>
                <w:rFonts w:hint="eastAsia" w:ascii="Times New Roman" w:hAnsi="Times New Roman" w:eastAsia="楷体w" w:cs="Times New Roman"/>
                <w:color w:val="auto"/>
                <w:sz w:val="23"/>
                <w:szCs w:val="23"/>
              </w:rPr>
            </w:rPrChange>
          </w:rPr>
          <w:delText>城市气候模拟结果</w:delText>
        </w:r>
      </w:del>
      <w:del w:id="493" w:author="野草 [2]" w:date="2023-03-27T15:57:19Z">
        <w:r>
          <w:rPr>
            <w:rFonts w:hint="eastAsia" w:ascii="Times New Roman" w:hAnsi="Times New Roman" w:eastAsia="楷体w" w:cs="Times New Roman"/>
            <w:color w:val="auto"/>
            <w:sz w:val="23"/>
            <w:szCs w:val="23"/>
          </w:rPr>
          <w:delText>，分析逐小时的</w:delText>
        </w:r>
      </w:del>
      <w:del w:id="494" w:author="野草 [2]" w:date="2023-03-27T15:57:19Z">
        <w:r>
          <w:rPr>
            <w:rFonts w:hint="eastAsia" w:ascii="Times New Roman" w:hAnsi="Times New Roman" w:eastAsia="楷体w" w:cs="Times New Roman"/>
            <w:color w:val="auto"/>
            <w:sz w:val="23"/>
            <w:szCs w:val="23"/>
            <w:highlight w:val="cyan"/>
            <w:rPrChange w:id="495" w:author="野草 [2]" w:date="2023-03-27T15:52:05Z">
              <w:rPr>
                <w:rFonts w:hint="eastAsia" w:ascii="Times New Roman" w:hAnsi="Times New Roman" w:eastAsia="楷体w" w:cs="Times New Roman"/>
                <w:color w:val="auto"/>
                <w:sz w:val="23"/>
                <w:szCs w:val="23"/>
              </w:rPr>
            </w:rPrChange>
          </w:rPr>
          <w:delText>气象变量</w:delText>
        </w:r>
      </w:del>
      <w:del w:id="496" w:author="野草 [2]" w:date="2023-03-27T15:57:19Z">
        <w:r>
          <w:rPr>
            <w:rFonts w:hint="eastAsia" w:ascii="Times New Roman" w:hAnsi="Times New Roman" w:eastAsia="楷体w" w:cs="Times New Roman"/>
            <w:color w:val="auto"/>
            <w:sz w:val="23"/>
            <w:szCs w:val="23"/>
          </w:rPr>
          <w:delText>的空间格局。在此基础上，分别为所选的</w:delText>
        </w:r>
      </w:del>
      <w:del w:id="497" w:author="野草 [2]" w:date="2023-03-27T15:57:19Z">
        <w:r>
          <w:rPr>
            <w:rFonts w:hint="eastAsia" w:ascii="Times New Roman" w:hAnsi="Times New Roman" w:eastAsia="楷体w" w:cs="Times New Roman"/>
            <w:color w:val="auto"/>
            <w:sz w:val="23"/>
            <w:szCs w:val="23"/>
            <w:highlight w:val="cyan"/>
            <w:rPrChange w:id="498" w:author="野草 [2]" w:date="2023-03-27T15:52:16Z">
              <w:rPr>
                <w:rFonts w:hint="eastAsia" w:ascii="Times New Roman" w:hAnsi="Times New Roman" w:eastAsia="楷体w" w:cs="Times New Roman"/>
                <w:color w:val="auto"/>
                <w:sz w:val="23"/>
                <w:szCs w:val="23"/>
              </w:rPr>
            </w:rPrChange>
          </w:rPr>
          <w:delText>3个局地气候区类型</w:delText>
        </w:r>
      </w:del>
      <w:del w:id="499" w:author="野草 [2]" w:date="2023-03-27T15:57:19Z">
        <w:r>
          <w:rPr>
            <w:rFonts w:hint="eastAsia" w:ascii="Times New Roman" w:hAnsi="Times New Roman" w:eastAsia="楷体w" w:cs="Times New Roman"/>
            <w:color w:val="auto"/>
            <w:sz w:val="23"/>
            <w:szCs w:val="23"/>
          </w:rPr>
          <w:delText>提出</w:delText>
        </w:r>
      </w:del>
      <w:del w:id="500" w:author="野草 [2]" w:date="2023-03-27T15:57:19Z">
        <w:r>
          <w:rPr>
            <w:rFonts w:hint="eastAsia" w:ascii="Times New Roman" w:hAnsi="Times New Roman" w:eastAsia="楷体w" w:cs="Times New Roman"/>
            <w:color w:val="auto"/>
            <w:sz w:val="23"/>
            <w:szCs w:val="23"/>
            <w:highlight w:val="cyan"/>
            <w:rPrChange w:id="501" w:author="野草 [2]" w:date="2023-03-27T15:52:20Z">
              <w:rPr>
                <w:rFonts w:hint="eastAsia" w:ascii="Times New Roman" w:hAnsi="Times New Roman" w:eastAsia="楷体w" w:cs="Times New Roman"/>
                <w:color w:val="auto"/>
                <w:sz w:val="23"/>
                <w:szCs w:val="23"/>
              </w:rPr>
            </w:rPrChange>
          </w:rPr>
          <w:delText>城市滨江地区</w:delText>
        </w:r>
      </w:del>
      <w:del w:id="502" w:author="野草 [2]" w:date="2023-03-27T15:57:19Z">
        <w:r>
          <w:rPr>
            <w:rFonts w:hint="eastAsia" w:ascii="Times New Roman" w:hAnsi="Times New Roman" w:eastAsia="楷体w" w:cs="Times New Roman"/>
            <w:color w:val="auto"/>
            <w:sz w:val="23"/>
            <w:szCs w:val="23"/>
          </w:rPr>
          <w:delText>室外空间热环境优化方案，并分析评价</w:delText>
        </w:r>
      </w:del>
      <w:del w:id="503" w:author="野草 [2]" w:date="2023-03-27T15:57:19Z">
        <w:r>
          <w:rPr>
            <w:rFonts w:hint="eastAsia" w:ascii="Times New Roman" w:hAnsi="Times New Roman" w:eastAsia="楷体w" w:cs="Times New Roman"/>
            <w:color w:val="auto"/>
            <w:sz w:val="23"/>
            <w:szCs w:val="23"/>
            <w:highlight w:val="cyan"/>
            <w:rPrChange w:id="504" w:author="野草 [2]" w:date="2023-03-27T15:52:33Z">
              <w:rPr>
                <w:rFonts w:hint="eastAsia" w:ascii="Times New Roman" w:hAnsi="Times New Roman" w:eastAsia="楷体w" w:cs="Times New Roman"/>
                <w:color w:val="auto"/>
                <w:sz w:val="23"/>
                <w:szCs w:val="23"/>
              </w:rPr>
            </w:rPrChange>
          </w:rPr>
          <w:delText>各方案下的</w:delText>
        </w:r>
      </w:del>
      <w:del w:id="505" w:author="野草 [2]" w:date="2023-03-27T15:57:19Z">
        <w:r>
          <w:rPr>
            <w:rFonts w:hint="eastAsia" w:ascii="Times New Roman" w:hAnsi="Times New Roman" w:eastAsia="楷体w" w:cs="Times New Roman"/>
            <w:color w:val="auto"/>
            <w:sz w:val="23"/>
            <w:szCs w:val="23"/>
          </w:rPr>
          <w:delText>城市气候格局，进一步验证</w:delText>
        </w:r>
      </w:del>
      <w:del w:id="506" w:author="野草 [2]" w:date="2023-03-27T15:57:19Z">
        <w:r>
          <w:rPr>
            <w:rFonts w:hint="eastAsia" w:ascii="Times New Roman" w:hAnsi="Times New Roman" w:eastAsia="楷体w" w:cs="Times New Roman"/>
            <w:color w:val="auto"/>
            <w:sz w:val="23"/>
            <w:szCs w:val="23"/>
            <w:highlight w:val="cyan"/>
            <w:rPrChange w:id="507" w:author="野草 [2]" w:date="2023-03-27T15:52:41Z">
              <w:rPr>
                <w:rFonts w:hint="eastAsia" w:ascii="Times New Roman" w:hAnsi="Times New Roman" w:eastAsia="楷体w" w:cs="Times New Roman"/>
                <w:color w:val="auto"/>
                <w:sz w:val="23"/>
                <w:szCs w:val="23"/>
              </w:rPr>
            </w:rPrChange>
          </w:rPr>
          <w:delText>优化方案</w:delText>
        </w:r>
      </w:del>
      <w:del w:id="508" w:author="野草 [2]" w:date="2023-03-27T15:57:19Z">
        <w:r>
          <w:rPr>
            <w:rFonts w:hint="eastAsia" w:ascii="Times New Roman" w:hAnsi="Times New Roman" w:eastAsia="楷体w" w:cs="Times New Roman"/>
            <w:color w:val="auto"/>
            <w:sz w:val="23"/>
            <w:szCs w:val="23"/>
          </w:rPr>
          <w:delText>的科学性，为</w:delText>
        </w:r>
      </w:del>
      <w:del w:id="509" w:author="野草 [2]" w:date="2023-03-27T15:57:19Z">
        <w:r>
          <w:rPr>
            <w:rFonts w:hint="eastAsia" w:ascii="Times New Roman" w:hAnsi="Times New Roman" w:eastAsia="楷体w" w:cs="Times New Roman"/>
            <w:color w:val="auto"/>
            <w:sz w:val="23"/>
            <w:szCs w:val="23"/>
            <w:highlight w:val="cyan"/>
            <w:rPrChange w:id="510" w:author="野草 [2]" w:date="2023-03-27T15:52:50Z">
              <w:rPr>
                <w:rFonts w:hint="eastAsia" w:ascii="Times New Roman" w:hAnsi="Times New Roman" w:eastAsia="楷体w" w:cs="Times New Roman"/>
                <w:color w:val="auto"/>
                <w:sz w:val="23"/>
                <w:szCs w:val="23"/>
              </w:rPr>
            </w:rPrChange>
          </w:rPr>
          <w:delText>城市滨江地区</w:delText>
        </w:r>
      </w:del>
      <w:del w:id="511" w:author="野草 [2]" w:date="2023-03-27T15:57:19Z">
        <w:r>
          <w:rPr>
            <w:rFonts w:hint="eastAsia" w:ascii="Times New Roman" w:hAnsi="Times New Roman" w:eastAsia="楷体w" w:cs="Times New Roman"/>
            <w:color w:val="auto"/>
            <w:sz w:val="23"/>
            <w:szCs w:val="23"/>
          </w:rPr>
          <w:delText>的城市规划设计</w:delText>
        </w:r>
      </w:del>
      <w:del w:id="512" w:author="野草 [2]" w:date="2023-03-27T15:57:19Z">
        <w:r>
          <w:rPr>
            <w:rFonts w:hint="eastAsia" w:ascii="Times New Roman" w:hAnsi="Times New Roman" w:eastAsia="楷体w" w:cs="Times New Roman"/>
            <w:color w:val="auto"/>
            <w:sz w:val="23"/>
            <w:szCs w:val="23"/>
            <w:highlight w:val="cyan"/>
            <w:rPrChange w:id="513" w:author="野草 [2]" w:date="2023-03-27T15:52:56Z">
              <w:rPr>
                <w:rFonts w:hint="eastAsia" w:ascii="Times New Roman" w:hAnsi="Times New Roman" w:eastAsia="楷体w" w:cs="Times New Roman"/>
                <w:color w:val="auto"/>
                <w:sz w:val="23"/>
                <w:szCs w:val="23"/>
              </w:rPr>
            </w:rPrChange>
          </w:rPr>
          <w:delText>提供科学参考</w:delText>
        </w:r>
      </w:del>
      <w:del w:id="514" w:author="野草 [2]" w:date="2023-03-27T15:57:20Z">
        <w:r>
          <w:rPr>
            <w:rFonts w:hint="eastAsia" w:ascii="Times New Roman" w:hAnsi="Times New Roman" w:eastAsia="楷体w" w:cs="Times New Roman"/>
            <w:color w:val="auto"/>
            <w:sz w:val="23"/>
            <w:szCs w:val="23"/>
          </w:rPr>
          <w:delText>。</w:delText>
        </w:r>
      </w:del>
    </w:p>
    <w:p>
      <w:pPr>
        <w:autoSpaceDE/>
        <w:autoSpaceDN/>
        <w:adjustRightInd/>
        <w:spacing w:after="0" w:line="360" w:lineRule="auto"/>
        <w:rPr>
          <w:ins w:id="516" w:author="野草" w:date="2023-03-21T20:19:00Z"/>
          <w:del w:id="517" w:author="野草 [2]" w:date="2023-03-27T16:00:55Z"/>
          <w:rFonts w:hint="eastAsia" w:ascii="楷体w" w:eastAsia="楷体w" w:cs="楷体w"/>
          <w:color w:val="000000"/>
          <w:sz w:val="23"/>
          <w:szCs w:val="23"/>
          <w:lang w:eastAsia="zh-CN"/>
        </w:rPr>
        <w:pPrChange w:id="515" w:author="野草 [2]" w:date="2023-03-27T16:00:53Z">
          <w:pPr>
            <w:autoSpaceDE w:val="0"/>
            <w:autoSpaceDN w:val="0"/>
            <w:adjustRightInd w:val="0"/>
            <w:spacing w:after="0" w:line="360" w:lineRule="auto"/>
          </w:pPr>
        </w:pPrChange>
      </w:pPr>
    </w:p>
    <w:p>
      <w:pPr>
        <w:autoSpaceDE w:val="0"/>
        <w:autoSpaceDN w:val="0"/>
        <w:adjustRightInd w:val="0"/>
        <w:spacing w:after="0" w:line="360" w:lineRule="auto"/>
        <w:ind w:firstLine="0" w:firstLineChars="0"/>
        <w:rPr>
          <w:ins w:id="519" w:author="野草" w:date="2023-03-21T20:19:00Z"/>
          <w:rFonts w:ascii="楷体w" w:eastAsia="楷体w" w:cs="楷体w"/>
          <w:color w:val="000000"/>
          <w:sz w:val="23"/>
          <w:szCs w:val="23"/>
        </w:rPr>
        <w:pPrChange w:id="518" w:author="野草 [2]" w:date="2023-03-27T16:00:54Z">
          <w:pPr>
            <w:autoSpaceDE w:val="0"/>
            <w:autoSpaceDN w:val="0"/>
            <w:adjustRightInd w:val="0"/>
            <w:spacing w:after="0" w:line="360" w:lineRule="auto"/>
          </w:pPr>
        </w:pPrChange>
      </w:pPr>
    </w:p>
    <w:p>
      <w:pPr>
        <w:autoSpaceDE w:val="0"/>
        <w:autoSpaceDN w:val="0"/>
        <w:adjustRightInd w:val="0"/>
        <w:spacing w:after="0" w:line="360" w:lineRule="auto"/>
        <w:ind w:firstLine="460" w:firstLineChars="200"/>
        <w:rPr>
          <w:ins w:id="521" w:author="野草" w:date="2023-03-21T20:17:00Z"/>
          <w:del w:id="522" w:author="Yifei Zhou" w:date="2023-03-27T15:38:00Z"/>
          <w:rFonts w:ascii="楷体w" w:eastAsia="楷体w" w:cs="楷体w"/>
          <w:color w:val="000000"/>
          <w:sz w:val="23"/>
          <w:szCs w:val="23"/>
        </w:rPr>
        <w:pPrChange w:id="520" w:author="野草" w:date="2023-03-21T11:41:00Z">
          <w:pPr>
            <w:autoSpaceDE w:val="0"/>
            <w:autoSpaceDN w:val="0"/>
            <w:adjustRightInd w:val="0"/>
            <w:spacing w:after="0" w:line="360" w:lineRule="auto"/>
          </w:pPr>
        </w:pPrChange>
      </w:pPr>
      <w:ins w:id="523" w:author="野草" w:date="2023-03-21T20:18:00Z">
        <w:del w:id="524" w:author="Yifei Zhou" w:date="2023-03-27T15:38:00Z">
          <w:r>
            <w:rPr>
              <w:rFonts w:hint="eastAsia" w:ascii="楷体w" w:eastAsia="楷体w" w:cs="楷体w"/>
              <w:color w:val="000000"/>
              <w:sz w:val="23"/>
              <w:szCs w:val="23"/>
            </w:rPr>
            <w:delText>通过对建筑高度和建筑覆盖率的调整设置多个情景，</w:delText>
          </w:r>
        </w:del>
      </w:ins>
    </w:p>
    <w:p>
      <w:pPr>
        <w:autoSpaceDE w:val="0"/>
        <w:autoSpaceDN w:val="0"/>
        <w:adjustRightInd w:val="0"/>
        <w:spacing w:after="0" w:line="360" w:lineRule="auto"/>
        <w:ind w:firstLine="460" w:firstLineChars="200"/>
        <w:rPr>
          <w:ins w:id="526" w:author="野草" w:date="2023-03-21T11:50:00Z"/>
          <w:rFonts w:ascii="楷体w" w:eastAsia="楷体w" w:cs="楷体w"/>
          <w:color w:val="000000"/>
          <w:sz w:val="23"/>
          <w:szCs w:val="23"/>
        </w:rPr>
        <w:pPrChange w:id="525" w:author="野草" w:date="2023-03-21T11:41:00Z">
          <w:pPr>
            <w:autoSpaceDE w:val="0"/>
            <w:autoSpaceDN w:val="0"/>
            <w:adjustRightInd w:val="0"/>
            <w:spacing w:after="0" w:line="360" w:lineRule="auto"/>
          </w:pPr>
        </w:pPrChange>
      </w:pPr>
    </w:p>
    <w:p>
      <w:pPr>
        <w:autoSpaceDE w:val="0"/>
        <w:autoSpaceDN w:val="0"/>
        <w:adjustRightInd w:val="0"/>
        <w:spacing w:after="0" w:line="360" w:lineRule="auto"/>
        <w:ind w:firstLine="460" w:firstLineChars="200"/>
        <w:rPr>
          <w:del w:id="528" w:author="野草" w:date="2023-03-21T20:18:00Z"/>
          <w:rFonts w:ascii="楷体w" w:eastAsia="楷体w" w:cs="楷体w"/>
          <w:color w:val="000000"/>
          <w:sz w:val="23"/>
          <w:szCs w:val="23"/>
        </w:rPr>
        <w:pPrChange w:id="527" w:author="野草" w:date="2023-03-21T11:41:00Z">
          <w:pPr>
            <w:autoSpaceDE w:val="0"/>
            <w:autoSpaceDN w:val="0"/>
            <w:adjustRightInd w:val="0"/>
            <w:spacing w:after="0" w:line="360" w:lineRule="auto"/>
          </w:pPr>
        </w:pPrChange>
      </w:pPr>
      <w:del w:id="529" w:author="野草" w:date="2023-03-21T20:18:00Z">
        <w:r>
          <w:rPr>
            <w:rFonts w:hint="eastAsia" w:ascii="楷体w" w:eastAsia="楷体w" w:cs="楷体w"/>
            <w:color w:val="000000"/>
            <w:sz w:val="23"/>
            <w:szCs w:val="23"/>
          </w:rPr>
          <w:delText>上述实地测量分析仅基于研究区现有的三维形态。为了更全面地探究不同三维形态特征下的城市气候从而为城市规划设计提供优化方案，我们拟进一步开展河流冠层热效应的情景模拟分析。</w:delText>
        </w:r>
      </w:del>
      <w:del w:id="530" w:author="野草" w:date="2023-03-21T20:18:00Z">
        <w:r>
          <w:rPr>
            <w:rFonts w:ascii="楷体w" w:eastAsia="楷体w" w:cs="楷体w"/>
            <w:color w:val="000000"/>
            <w:sz w:val="23"/>
            <w:szCs w:val="23"/>
          </w:rPr>
          <w:delText xml:space="preserve"> </w:delText>
        </w:r>
      </w:del>
    </w:p>
    <w:p>
      <w:pPr>
        <w:spacing w:line="360" w:lineRule="auto"/>
        <w:rPr>
          <w:del w:id="531" w:author="Yifei Zhou" w:date="2023-03-27T15:42:00Z"/>
          <w:rFonts w:ascii="楷体" w:hAnsi="楷体" w:eastAsia="楷体"/>
          <w:sz w:val="23"/>
          <w:szCs w:val="23"/>
        </w:rPr>
      </w:pPr>
      <w:del w:id="532" w:author="Yifei Zhou" w:date="2023-03-27T15:42:00Z">
        <w:bookmarkStart w:id="5" w:name="OLE_LINK6"/>
        <w:r>
          <w:rPr>
            <w:rFonts w:hint="eastAsia" w:ascii="楷体w" w:eastAsia="楷体w" w:cs="楷体w"/>
            <w:color w:val="000000"/>
            <w:sz w:val="23"/>
            <w:szCs w:val="23"/>
          </w:rPr>
          <w:delText>模型采用</w:delText>
        </w:r>
      </w:del>
      <w:del w:id="533" w:author="Yifei Zhou" w:date="2023-03-27T15:42:00Z">
        <w:r>
          <w:rPr>
            <w:rFonts w:ascii="Times New Roman" w:hAnsi="Times New Roman" w:eastAsia="楷体w" w:cs="Times New Roman"/>
            <w:color w:val="000000"/>
            <w:sz w:val="23"/>
            <w:szCs w:val="23"/>
          </w:rPr>
          <w:delText>ENVI-met</w:delText>
        </w:r>
      </w:del>
      <w:del w:id="534" w:author="Yifei Zhou" w:date="2023-03-27T15:42:00Z">
        <w:r>
          <w:rPr>
            <w:rFonts w:hint="eastAsia" w:ascii="楷体w" w:hAnsi="Times New Roman" w:eastAsia="楷体w" w:cs="楷体w"/>
            <w:color w:val="000000"/>
            <w:sz w:val="23"/>
            <w:szCs w:val="23"/>
          </w:rPr>
          <w:delText>，其已被广泛用于分析不同城市区域的气候及热舒适特征。</w:delText>
        </w:r>
        <w:bookmarkEnd w:id="5"/>
        <w:r>
          <w:rPr>
            <w:rFonts w:hint="eastAsia" w:ascii="楷体w" w:hAnsi="Times New Roman" w:eastAsia="楷体w" w:cs="楷体w"/>
            <w:color w:val="000000"/>
            <w:sz w:val="23"/>
            <w:szCs w:val="23"/>
          </w:rPr>
          <w:delText>在河流冠层热效应的情景模拟分析研究中，对于本项目第一部分开展实地测量的</w:delText>
        </w:r>
      </w:del>
      <w:del w:id="535" w:author="Yifei Zhou" w:date="2023-03-27T15:42:00Z">
        <w:r>
          <w:rPr>
            <w:rFonts w:ascii="Times New Roman" w:hAnsi="Times New Roman" w:eastAsia="楷体w" w:cs="Times New Roman"/>
            <w:color w:val="000000"/>
            <w:sz w:val="23"/>
            <w:szCs w:val="23"/>
          </w:rPr>
          <w:delText>3</w:delText>
        </w:r>
      </w:del>
      <w:del w:id="536" w:author="Yifei Zhou" w:date="2023-03-27T15:42:00Z">
        <w:r>
          <w:rPr>
            <w:rFonts w:hint="eastAsia" w:ascii="楷体w" w:hAnsi="Times New Roman" w:eastAsia="楷体w" w:cs="楷体w"/>
            <w:color w:val="000000"/>
            <w:sz w:val="23"/>
            <w:szCs w:val="23"/>
          </w:rPr>
          <w:delText>个具有不同局地气候区类型的街区尺度样地，分别在其内部选择尺寸为</w:delText>
        </w:r>
      </w:del>
      <w:del w:id="537" w:author="Yifei Zhou" w:date="2023-03-27T15:42:00Z">
        <w:r>
          <w:rPr>
            <w:rFonts w:ascii="Times New Roman" w:hAnsi="Times New Roman" w:eastAsia="楷体w" w:cs="Times New Roman"/>
            <w:color w:val="000000"/>
            <w:sz w:val="23"/>
            <w:szCs w:val="23"/>
          </w:rPr>
          <w:delText xml:space="preserve">300 m </w:delText>
        </w:r>
      </w:del>
      <w:del w:id="538" w:author="Yifei Zhou" w:date="2023-03-27T15:42:00Z">
        <w:r>
          <w:rPr>
            <w:rFonts w:ascii="Times New Roman" w:hAnsi="Times New Roman" w:eastAsia="楷体w" w:cs="Times New Roman"/>
            <w:color w:val="323232"/>
            <w:sz w:val="23"/>
            <w:szCs w:val="23"/>
          </w:rPr>
          <w:delText>×</w:delText>
        </w:r>
      </w:del>
      <w:del w:id="539" w:author="Yifei Zhou" w:date="2023-03-27T15:42:00Z">
        <w:r>
          <w:rPr>
            <w:rFonts w:hint="eastAsia"/>
          </w:rPr>
          <w:delText xml:space="preserve"> </w:delText>
        </w:r>
      </w:del>
      <w:del w:id="540" w:author="Yifei Zhou" w:date="2023-03-27T15:42:00Z">
        <w:r>
          <w:rPr>
            <w:rFonts w:hint="eastAsia" w:ascii="Times New Roman" w:hAnsi="Times New Roman" w:eastAsia="楷体w" w:cs="Times New Roman"/>
            <w:color w:val="323232"/>
            <w:sz w:val="23"/>
            <w:szCs w:val="23"/>
          </w:rPr>
          <w:delText>300 m</w:delText>
        </w:r>
      </w:del>
      <w:del w:id="541" w:author="Yifei Zhou" w:date="2023-03-27T15:42:00Z">
        <w:r>
          <w:rPr>
            <w:rFonts w:hint="eastAsia" w:ascii="Times New Roman" w:hAnsi="Times New Roman" w:eastAsia="楷体w" w:cs="Times New Roman"/>
            <w:color w:val="323232"/>
            <w:sz w:val="23"/>
            <w:szCs w:val="23"/>
          </w:rPr>
          <w:cr/>
        </w:r>
      </w:del>
      <w:del w:id="542" w:author="Yifei Zhou" w:date="2023-03-27T15:42:00Z">
        <w:r>
          <w:rPr>
            <w:rFonts w:hint="eastAsia" w:ascii="Times New Roman" w:hAnsi="Times New Roman" w:eastAsia="楷体w" w:cs="Times New Roman"/>
            <w:color w:val="323232"/>
            <w:sz w:val="23"/>
            <w:szCs w:val="23"/>
          </w:rPr>
          <w:delText>的区域作为模型模拟区域。需要输入的边界条件包括气象变量和模拟街区内建筑、植被和地表相关的环境变量。初始气象变量包括</w:delText>
        </w:r>
        <w:bookmarkStart w:id="6" w:name="OLE_LINK9"/>
        <w:r>
          <w:rPr>
            <w:rFonts w:hint="eastAsia" w:ascii="Times New Roman" w:hAnsi="Times New Roman" w:eastAsia="楷体w" w:cs="Times New Roman"/>
            <w:color w:val="323232"/>
            <w:sz w:val="23"/>
            <w:szCs w:val="23"/>
          </w:rPr>
          <w:delText>逐小时气温、相对湿度、风速和风向</w:delText>
        </w:r>
        <w:bookmarkEnd w:id="6"/>
        <w:r>
          <w:rPr>
            <w:rFonts w:hint="eastAsia" w:ascii="Times New Roman" w:hAnsi="Times New Roman" w:eastAsia="楷体w" w:cs="Times New Roman"/>
            <w:color w:val="323232"/>
            <w:sz w:val="23"/>
            <w:szCs w:val="23"/>
          </w:rPr>
          <w:delText>。为获取初始气象变量作为边界条件，需在夏季选择一个低风速无云晴天在各模拟区域相邻位置进行气象数据的测量。模拟区域的相关环境变量主要包括建筑分布和高度、建筑表面材料的热属性、植被特征等。模拟区域内乔木的三维形态特征需通过对典型树木尺寸的测量来获取。其中，树木高度由Vertex IV超声测高仪测量，树木叶面积由AM 200便携式叶面积仪测量。基于典型树木的水平尺寸、高度和叶面积，建立三维树木模型以作为ENVI-met模拟的输入。在完成边界条件的输入后，开展模型的初始模拟。在模型模拟时段内，需在各模拟区域内部设置两个固定测量点，其气温和相对湿度的测量值用于验证初始模型模拟结果。当初始模拟精度满足要求时，将开展进一步的情景模拟分析。</w:delText>
        </w:r>
      </w:del>
      <w:del w:id="543" w:author="Yifei Zhou" w:date="2023-03-27T15:42:00Z">
        <w:r>
          <w:rPr>
            <w:rFonts w:hint="eastAsia" w:ascii="Times New Roman" w:hAnsi="Times New Roman" w:eastAsia="楷体w" w:cs="Times New Roman"/>
            <w:color w:val="323232"/>
            <w:sz w:val="23"/>
            <w:szCs w:val="23"/>
          </w:rPr>
          <w:cr/>
        </w:r>
      </w:del>
      <w:del w:id="544" w:author="Yifei Zhou" w:date="2023-03-27T15:42:00Z">
        <w:r>
          <w:rPr>
            <w:rFonts w:hint="eastAsia" w:ascii="Times New Roman" w:hAnsi="Times New Roman" w:eastAsia="楷体w" w:cs="Times New Roman"/>
            <w:color w:val="323232"/>
            <w:sz w:val="23"/>
            <w:szCs w:val="23"/>
          </w:rPr>
          <w:delText>根据本项目第二部分的研究结果，即河流冠层热效应对三维形态特征指标的响应，对建筑覆盖率和建筑高度分布进行调整，以为3个模拟区域设置不同的情景。对各情景进行城市气候模拟，通过将气温、相对湿度、风速和太阳辐射等气象变量的空间分布可视化，分析逐小时的气象变量和河流冠层热效应的空间格局。在此基础上，针对本项目所选的3个局地气候区类型，分别提出城市滨江地区室外空间热环境优化方案，对各方案下的城市气候格局进行分析与评价，以进一步验证优化方案的科学性，为城市滨江地区的城市规划设计提供科学参考。</w:delText>
        </w:r>
      </w:del>
    </w:p>
    <w:p>
      <w:pPr>
        <w:pStyle w:val="3"/>
        <w:spacing w:line="360" w:lineRule="auto"/>
      </w:pPr>
    </w:p>
    <w:p>
      <w:pPr>
        <w:pStyle w:val="3"/>
        <w:numPr>
          <w:ilvl w:val="0"/>
          <w:numId w:val="1"/>
        </w:numPr>
        <w:spacing w:line="360" w:lineRule="auto"/>
        <w:rPr>
          <w:ins w:id="545" w:author="野草" w:date="2023-03-21T23:00:00Z"/>
          <w:rFonts w:asciiTheme="minorHAnsi" w:eastAsiaTheme="minorEastAsia" w:cstheme="minorBidi"/>
          <w:sz w:val="22"/>
          <w:szCs w:val="22"/>
        </w:rPr>
      </w:pPr>
      <w:r>
        <w:rPr>
          <w:rFonts w:hint="eastAsia" w:ascii="黑体" w:eastAsia="黑体" w:cs="黑体"/>
        </w:rPr>
        <w:t>特色与创新之处</w:t>
      </w:r>
      <w:r>
        <w:rPr>
          <w:rFonts w:hint="eastAsia"/>
        </w:rPr>
        <w:t>（限</w:t>
      </w:r>
      <w:r>
        <w:t xml:space="preserve">1000 </w:t>
      </w:r>
      <w:r>
        <w:rPr>
          <w:rFonts w:hint="eastAsia"/>
        </w:rPr>
        <w:t>字）</w:t>
      </w:r>
    </w:p>
    <w:p>
      <w:pPr>
        <w:spacing w:line="360" w:lineRule="auto"/>
        <w:ind w:firstLine="440" w:firstLineChars="200"/>
        <w:rPr>
          <w:ins w:id="547" w:author="野草" w:date="2023-03-22T15:31:00Z"/>
          <w:rFonts w:ascii="楷体" w:hAnsi="楷体" w:eastAsia="楷体" w:cs="楷体"/>
          <w:highlight w:val="cyan"/>
        </w:rPr>
        <w:pPrChange w:id="546" w:author="野草" w:date="2023-03-22T09:04:00Z">
          <w:pPr/>
        </w:pPrChange>
      </w:pPr>
      <w:ins w:id="548" w:author="野草" w:date="2023-03-22T09:06:00Z">
        <w:r>
          <w:rPr>
            <w:rFonts w:hint="eastAsia" w:ascii="楷体" w:hAnsi="楷体" w:eastAsia="楷体" w:cs="楷体"/>
            <w:highlight w:val="cyan"/>
            <w:rPrChange w:id="549" w:author="野草" w:date="2023-03-22T15:29:00Z">
              <w:rPr>
                <w:rFonts w:hint="eastAsia" w:ascii="楷体" w:hAnsi="楷体" w:eastAsia="楷体" w:cs="楷体"/>
              </w:rPr>
            </w:rPrChange>
          </w:rPr>
          <w:t>包括河流在内的城市水体</w:t>
        </w:r>
      </w:ins>
      <w:ins w:id="550" w:author="野草" w:date="2023-03-22T09:08:00Z">
        <w:r>
          <w:rPr>
            <w:rFonts w:hint="eastAsia" w:ascii="楷体" w:hAnsi="楷体" w:eastAsia="楷体" w:cs="楷体"/>
          </w:rPr>
          <w:t>能</w:t>
        </w:r>
      </w:ins>
      <w:ins w:id="551" w:author="野草" w:date="2023-03-22T09:06:00Z">
        <w:r>
          <w:rPr>
            <w:rFonts w:hint="eastAsia" w:ascii="楷体" w:hAnsi="楷体" w:eastAsia="楷体" w:cs="楷体"/>
          </w:rPr>
          <w:t>显著影响</w:t>
        </w:r>
      </w:ins>
      <w:ins w:id="552" w:author="野草" w:date="2023-03-22T09:08:00Z">
        <w:r>
          <w:rPr>
            <w:rFonts w:hint="eastAsia" w:ascii="楷体" w:hAnsi="楷体" w:eastAsia="楷体" w:cs="楷体"/>
            <w:highlight w:val="cyan"/>
            <w:rPrChange w:id="553" w:author="野草" w:date="2023-03-22T15:29:00Z">
              <w:rPr>
                <w:rFonts w:hint="eastAsia" w:ascii="楷体" w:hAnsi="楷体" w:eastAsia="楷体" w:cs="楷体"/>
              </w:rPr>
            </w:rPrChange>
          </w:rPr>
          <w:t>周边地区</w:t>
        </w:r>
      </w:ins>
      <w:ins w:id="554" w:author="野草" w:date="2023-03-22T09:08:00Z">
        <w:r>
          <w:rPr>
            <w:rFonts w:hint="eastAsia" w:ascii="楷体" w:hAnsi="楷体" w:eastAsia="楷体" w:cs="楷体"/>
          </w:rPr>
          <w:t>的气候特征</w:t>
        </w:r>
      </w:ins>
      <w:ins w:id="555" w:author="野草" w:date="2023-03-22T10:45:00Z">
        <w:r>
          <w:rPr>
            <w:rFonts w:hint="eastAsia" w:ascii="楷体" w:hAnsi="楷体" w:eastAsia="楷体" w:cs="楷体"/>
          </w:rPr>
          <w:t>，</w:t>
        </w:r>
      </w:ins>
      <w:ins w:id="556" w:author="野草" w:date="2023-03-22T09:28:00Z">
        <w:r>
          <w:rPr>
            <w:rFonts w:hint="eastAsia" w:ascii="楷体" w:hAnsi="楷体" w:eastAsia="楷体" w:cs="楷体"/>
          </w:rPr>
          <w:t>加深对</w:t>
        </w:r>
      </w:ins>
      <w:ins w:id="557" w:author="野草" w:date="2023-03-22T15:29:00Z">
        <w:r>
          <w:rPr>
            <w:rFonts w:hint="eastAsia" w:ascii="楷体" w:hAnsi="楷体" w:eastAsia="楷体" w:cs="楷体"/>
            <w:highlight w:val="cyan"/>
            <w:rPrChange w:id="558" w:author="野草" w:date="2023-03-22T15:29:00Z">
              <w:rPr>
                <w:rFonts w:hint="eastAsia" w:ascii="楷体" w:hAnsi="楷体" w:eastAsia="楷体" w:cs="楷体"/>
              </w:rPr>
            </w:rPrChange>
          </w:rPr>
          <w:t>城市</w:t>
        </w:r>
      </w:ins>
      <w:ins w:id="559" w:author="野草" w:date="2023-03-22T09:28:00Z">
        <w:r>
          <w:rPr>
            <w:rFonts w:hint="eastAsia" w:ascii="楷体" w:hAnsi="楷体" w:eastAsia="楷体" w:cs="楷体"/>
            <w:highlight w:val="cyan"/>
            <w:rPrChange w:id="560" w:author="野草" w:date="2023-03-22T15:29:00Z">
              <w:rPr>
                <w:rFonts w:hint="eastAsia" w:ascii="楷体" w:hAnsi="楷体" w:eastAsia="楷体" w:cs="楷体"/>
              </w:rPr>
            </w:rPrChange>
          </w:rPr>
          <w:t>滨</w:t>
        </w:r>
      </w:ins>
      <w:ins w:id="561" w:author="野草" w:date="2023-03-22T15:45:00Z">
        <w:r>
          <w:rPr>
            <w:rFonts w:hint="eastAsia" w:ascii="楷体" w:hAnsi="楷体" w:eastAsia="楷体" w:cs="楷体"/>
            <w:highlight w:val="cyan"/>
          </w:rPr>
          <w:t>江</w:t>
        </w:r>
      </w:ins>
      <w:ins w:id="562" w:author="野草" w:date="2023-03-22T09:28:00Z">
        <w:r>
          <w:rPr>
            <w:rFonts w:hint="eastAsia" w:ascii="楷体" w:hAnsi="楷体" w:eastAsia="楷体" w:cs="楷体"/>
            <w:highlight w:val="cyan"/>
            <w:rPrChange w:id="563" w:author="野草" w:date="2023-03-22T15:29:00Z">
              <w:rPr>
                <w:rFonts w:hint="eastAsia" w:ascii="楷体" w:hAnsi="楷体" w:eastAsia="楷体" w:cs="楷体"/>
              </w:rPr>
            </w:rPrChange>
          </w:rPr>
          <w:t>地区</w:t>
        </w:r>
      </w:ins>
      <w:ins w:id="564" w:author="野草" w:date="2023-03-22T13:39:00Z">
        <w:r>
          <w:rPr>
            <w:rFonts w:hint="eastAsia" w:ascii="楷体" w:hAnsi="楷体" w:eastAsia="楷体" w:cs="楷体"/>
          </w:rPr>
          <w:t>热环境和热舒适状况</w:t>
        </w:r>
      </w:ins>
      <w:ins w:id="565" w:author="野草" w:date="2023-03-22T09:28:00Z">
        <w:r>
          <w:rPr>
            <w:rFonts w:hint="eastAsia" w:ascii="楷体" w:hAnsi="楷体" w:eastAsia="楷体" w:cs="楷体"/>
            <w:highlight w:val="cyan"/>
            <w:rPrChange w:id="566" w:author="野草" w:date="2023-03-22T15:30:00Z">
              <w:rPr>
                <w:rFonts w:hint="eastAsia" w:ascii="楷体" w:hAnsi="楷体" w:eastAsia="楷体" w:cs="楷体"/>
              </w:rPr>
            </w:rPrChange>
          </w:rPr>
          <w:t>及其对环境因素响应</w:t>
        </w:r>
      </w:ins>
      <w:ins w:id="567" w:author="野草" w:date="2023-03-22T09:28:00Z">
        <w:r>
          <w:rPr>
            <w:rFonts w:hint="eastAsia" w:ascii="楷体" w:hAnsi="楷体" w:eastAsia="楷体" w:cs="楷体"/>
          </w:rPr>
          <w:t>的理解</w:t>
        </w:r>
      </w:ins>
      <w:ins w:id="568" w:author="野草" w:date="2023-03-22T09:29:00Z">
        <w:r>
          <w:rPr>
            <w:rFonts w:hint="eastAsia" w:ascii="楷体" w:hAnsi="楷体" w:eastAsia="楷体" w:cs="楷体"/>
          </w:rPr>
          <w:t>对于</w:t>
        </w:r>
      </w:ins>
      <w:ins w:id="569" w:author="野草" w:date="2023-03-22T13:42:00Z">
        <w:r>
          <w:rPr>
            <w:rFonts w:hint="eastAsia" w:ascii="楷体" w:hAnsi="楷体" w:eastAsia="楷体" w:cs="楷体"/>
            <w:highlight w:val="cyan"/>
            <w:rPrChange w:id="570" w:author="野草" w:date="2023-03-22T15:30:00Z">
              <w:rPr>
                <w:rFonts w:hint="eastAsia" w:ascii="楷体" w:hAnsi="楷体" w:eastAsia="楷体" w:cs="楷体"/>
              </w:rPr>
            </w:rPrChange>
          </w:rPr>
          <w:t>针对性地采取</w:t>
        </w:r>
      </w:ins>
      <w:ins w:id="571" w:author="野草" w:date="2023-03-22T09:29:00Z">
        <w:r>
          <w:rPr>
            <w:rFonts w:hint="eastAsia" w:ascii="楷体" w:hAnsi="楷体" w:eastAsia="楷体" w:cs="楷体"/>
            <w:highlight w:val="cyan"/>
            <w:rPrChange w:id="572" w:author="野草" w:date="2023-03-22T15:30:00Z">
              <w:rPr>
                <w:rFonts w:hint="eastAsia" w:ascii="楷体" w:hAnsi="楷体" w:eastAsia="楷体" w:cs="楷体"/>
              </w:rPr>
            </w:rPrChange>
          </w:rPr>
          <w:t>措施</w:t>
        </w:r>
      </w:ins>
      <w:ins w:id="573" w:author="野草" w:date="2023-03-22T15:30:00Z">
        <w:r>
          <w:rPr>
            <w:rFonts w:hint="eastAsia" w:ascii="楷体" w:hAnsi="楷体" w:eastAsia="楷体" w:cs="楷体"/>
          </w:rPr>
          <w:t>以提升</w:t>
        </w:r>
      </w:ins>
      <w:ins w:id="574" w:author="野草" w:date="2023-03-22T15:30:00Z">
        <w:r>
          <w:rPr>
            <w:rFonts w:hint="eastAsia" w:ascii="楷体" w:hAnsi="楷体" w:eastAsia="楷体" w:cs="楷体"/>
            <w:highlight w:val="cyan"/>
            <w:rPrChange w:id="575" w:author="野草" w:date="2023-03-22T15:31:00Z">
              <w:rPr>
                <w:rFonts w:hint="eastAsia" w:ascii="楷体" w:hAnsi="楷体" w:eastAsia="楷体" w:cs="楷体"/>
              </w:rPr>
            </w:rPrChange>
          </w:rPr>
          <w:t>城市</w:t>
        </w:r>
      </w:ins>
      <w:ins w:id="576" w:author="野草" w:date="2023-03-22T15:31:00Z">
        <w:r>
          <w:rPr>
            <w:rFonts w:hint="eastAsia" w:ascii="楷体" w:hAnsi="楷体" w:eastAsia="楷体" w:cs="楷体"/>
            <w:highlight w:val="cyan"/>
            <w:rPrChange w:id="577" w:author="野草" w:date="2023-03-22T15:31:00Z">
              <w:rPr>
                <w:rFonts w:hint="eastAsia" w:ascii="楷体" w:hAnsi="楷体" w:eastAsia="楷体" w:cs="楷体"/>
              </w:rPr>
            </w:rPrChange>
          </w:rPr>
          <w:t>适应未来气候变化的能力</w:t>
        </w:r>
      </w:ins>
      <w:ins w:id="578" w:author="野草" w:date="2023-03-22T09:30:00Z">
        <w:r>
          <w:rPr>
            <w:rFonts w:hint="eastAsia" w:ascii="楷体" w:hAnsi="楷体" w:eastAsia="楷体" w:cs="楷体"/>
          </w:rPr>
          <w:t>具有重要意义。</w:t>
        </w:r>
      </w:ins>
      <w:ins w:id="579" w:author="野草" w:date="2023-03-22T11:01:00Z">
        <w:r>
          <w:rPr>
            <w:rFonts w:hint="eastAsia" w:ascii="楷体" w:hAnsi="楷体" w:eastAsia="楷体" w:cs="楷体"/>
          </w:rPr>
          <w:t>本项目的创新之处</w:t>
        </w:r>
      </w:ins>
      <w:ins w:id="580" w:author="野草" w:date="2023-03-22T11:02:00Z">
        <w:r>
          <w:rPr>
            <w:rFonts w:hint="eastAsia" w:ascii="楷体" w:hAnsi="楷体" w:eastAsia="楷体" w:cs="楷体"/>
            <w:highlight w:val="cyan"/>
            <w:rPrChange w:id="581" w:author="野草" w:date="2023-03-22T15:31:00Z">
              <w:rPr>
                <w:rFonts w:hint="eastAsia" w:ascii="楷体" w:hAnsi="楷体" w:eastAsia="楷体" w:cs="楷体"/>
              </w:rPr>
            </w:rPrChange>
          </w:rPr>
          <w:t>体现在以下方面</w:t>
        </w:r>
      </w:ins>
      <w:ins w:id="582" w:author="野草" w:date="2023-03-22T15:31:00Z">
        <w:r>
          <w:rPr>
            <w:rFonts w:hint="eastAsia" w:ascii="楷体" w:hAnsi="楷体" w:eastAsia="楷体" w:cs="楷体"/>
            <w:highlight w:val="cyan"/>
          </w:rPr>
          <w:t>：</w:t>
        </w:r>
      </w:ins>
      <w:ins w:id="583" w:author="野草" w:date="2023-03-22T15:46:00Z">
        <w:r>
          <w:rPr>
            <w:rFonts w:ascii="Times New Roman" w:hAnsi="Times New Roman" w:eastAsia="楷体" w:cs="Times New Roman"/>
            <w:sz w:val="23"/>
            <w:szCs w:val="23"/>
          </w:rPr>
          <w:t>【</w:t>
        </w:r>
      </w:ins>
      <w:ins w:id="584" w:author="野草" w:date="2023-03-22T15:46:00Z">
        <w:r>
          <w:rPr>
            <w:rFonts w:hint="eastAsia" w:ascii="Times New Roman" w:hAnsi="Times New Roman" w:eastAsia="楷体" w:cs="Times New Roman"/>
            <w:sz w:val="23"/>
            <w:szCs w:val="23"/>
          </w:rPr>
          <w:t>up</w:t>
        </w:r>
      </w:ins>
      <w:ins w:id="585" w:author="野草" w:date="2023-03-22T15:46:00Z">
        <w:r>
          <w:rPr>
            <w:rFonts w:ascii="Times New Roman" w:hAnsi="Times New Roman" w:eastAsia="楷体" w:cs="Times New Roman"/>
            <w:sz w:val="23"/>
            <w:szCs w:val="23"/>
          </w:rPr>
          <w:t>230</w:t>
        </w:r>
      </w:ins>
      <w:ins w:id="586" w:author="野草" w:date="2023-03-22T19:37:00Z">
        <w:r>
          <w:rPr>
            <w:rFonts w:hint="eastAsia" w:ascii="Times New Roman" w:hAnsi="Times New Roman" w:eastAsia="楷体" w:cs="Times New Roman"/>
            <w:sz w:val="23"/>
            <w:szCs w:val="23"/>
          </w:rPr>
          <w:t>3</w:t>
        </w:r>
      </w:ins>
      <w:ins w:id="587" w:author="野草" w:date="2023-03-22T15:46:00Z">
        <w:r>
          <w:rPr>
            <w:rFonts w:ascii="Times New Roman" w:hAnsi="Times New Roman" w:eastAsia="楷体" w:cs="Times New Roman"/>
            <w:sz w:val="23"/>
            <w:szCs w:val="23"/>
          </w:rPr>
          <w:t>2</w:t>
        </w:r>
      </w:ins>
      <w:ins w:id="588" w:author="野草" w:date="2023-03-22T15:46:00Z">
        <w:r>
          <w:rPr>
            <w:rFonts w:hint="eastAsia" w:ascii="Times New Roman" w:hAnsi="Times New Roman" w:eastAsia="楷体" w:cs="Times New Roman"/>
            <w:sz w:val="23"/>
            <w:szCs w:val="23"/>
          </w:rPr>
          <w:t xml:space="preserve">1 </w:t>
        </w:r>
      </w:ins>
      <w:ins w:id="589" w:author="野草" w:date="2023-03-22T16:02:00Z">
        <w:r>
          <w:rPr>
            <w:rFonts w:hint="eastAsia" w:ascii="Times New Roman" w:hAnsi="Times New Roman" w:eastAsia="楷体" w:cs="Times New Roman"/>
            <w:sz w:val="23"/>
            <w:szCs w:val="23"/>
          </w:rPr>
          <w:t>16:01</w:t>
        </w:r>
      </w:ins>
      <w:ins w:id="590" w:author="野草" w:date="2023-03-22T15:46:00Z">
        <w:r>
          <w:rPr>
            <w:rFonts w:hint="eastAsia" w:ascii="Times New Roman" w:hAnsi="Times New Roman" w:eastAsia="楷体" w:cs="Times New Roman"/>
            <w:sz w:val="23"/>
            <w:szCs w:val="23"/>
          </w:rPr>
          <w:t>】</w:t>
        </w:r>
      </w:ins>
    </w:p>
    <w:p>
      <w:pPr>
        <w:spacing w:line="360" w:lineRule="auto"/>
        <w:ind w:firstLine="440" w:firstLineChars="200"/>
        <w:rPr>
          <w:ins w:id="592" w:author="野草" w:date="2023-03-22T11:01:00Z"/>
          <w:rFonts w:ascii="楷体" w:hAnsi="楷体" w:eastAsia="楷体" w:cs="楷体"/>
          <w:highlight w:val="cyan"/>
        </w:rPr>
        <w:pPrChange w:id="591" w:author="野草" w:date="2023-03-22T09:04:00Z">
          <w:pPr/>
        </w:pPrChange>
      </w:pPr>
    </w:p>
    <w:p>
      <w:pPr>
        <w:spacing w:line="360" w:lineRule="auto"/>
        <w:ind w:firstLine="440" w:firstLineChars="200"/>
        <w:rPr>
          <w:ins w:id="594" w:author="野草" w:date="2023-03-22T15:45:00Z"/>
          <w:rFonts w:ascii="楷体" w:hAnsi="楷体" w:eastAsia="楷体" w:cs="楷体"/>
        </w:rPr>
        <w:pPrChange w:id="593" w:author="野草" w:date="2023-03-22T09:04:00Z">
          <w:pPr/>
        </w:pPrChange>
      </w:pPr>
      <w:ins w:id="595" w:author="野草" w:date="2023-03-22T11:00:00Z">
        <w:r>
          <w:rPr>
            <w:rFonts w:hint="eastAsia" w:ascii="楷体" w:hAnsi="楷体" w:eastAsia="楷体" w:cs="楷体"/>
          </w:rPr>
          <w:t>首先，</w:t>
        </w:r>
      </w:ins>
      <w:ins w:id="596" w:author="野草" w:date="2023-03-22T11:00:00Z">
        <w:r>
          <w:rPr>
            <w:rFonts w:hint="eastAsia" w:ascii="楷体" w:hAnsi="楷体" w:eastAsia="楷体" w:cs="楷体"/>
            <w:highlight w:val="cyan"/>
            <w:rPrChange w:id="597" w:author="野草" w:date="2023-03-22T15:32:00Z">
              <w:rPr>
                <w:rFonts w:hint="eastAsia" w:ascii="楷体" w:hAnsi="楷体" w:eastAsia="楷体" w:cs="楷体"/>
              </w:rPr>
            </w:rPrChange>
          </w:rPr>
          <w:t>以往的相关研究</w:t>
        </w:r>
      </w:ins>
      <w:ins w:id="598" w:author="野草" w:date="2023-03-22T11:00:00Z">
        <w:r>
          <w:rPr>
            <w:rFonts w:hint="eastAsia" w:ascii="楷体" w:hAnsi="楷体" w:eastAsia="楷体" w:cs="楷体"/>
          </w:rPr>
          <w:t>主要基于</w:t>
        </w:r>
      </w:ins>
      <w:ins w:id="599" w:author="野草" w:date="2023-03-22T11:00:00Z">
        <w:r>
          <w:rPr>
            <w:rFonts w:hint="eastAsia" w:ascii="楷体" w:hAnsi="楷体" w:eastAsia="楷体" w:cs="楷体"/>
            <w:highlight w:val="cyan"/>
            <w:rPrChange w:id="600" w:author="野草" w:date="2023-03-22T15:32:00Z">
              <w:rPr>
                <w:rFonts w:hint="eastAsia" w:ascii="楷体" w:hAnsi="楷体" w:eastAsia="楷体" w:cs="楷体"/>
              </w:rPr>
            </w:rPrChange>
          </w:rPr>
          <w:t>地表温度</w:t>
        </w:r>
      </w:ins>
      <w:ins w:id="601" w:author="野草" w:date="2023-03-22T11:00:00Z">
        <w:r>
          <w:rPr>
            <w:rFonts w:hint="eastAsia" w:ascii="楷体" w:hAnsi="楷体" w:eastAsia="楷体" w:cs="楷体"/>
          </w:rPr>
          <w:t>进行分析，</w:t>
        </w:r>
      </w:ins>
      <w:ins w:id="602" w:author="野草" w:date="2023-03-22T15:32:00Z">
        <w:r>
          <w:rPr>
            <w:rFonts w:hint="eastAsia" w:ascii="楷体" w:hAnsi="楷体" w:eastAsia="楷体" w:cs="楷体"/>
          </w:rPr>
          <w:t>在</w:t>
        </w:r>
      </w:ins>
      <w:ins w:id="603" w:author="野草" w:date="2023-03-22T11:00:00Z">
        <w:r>
          <w:rPr>
            <w:rFonts w:hint="eastAsia" w:ascii="楷体" w:hAnsi="楷体" w:eastAsia="楷体" w:cs="楷体"/>
            <w:highlight w:val="cyan"/>
            <w:rPrChange w:id="604" w:author="野草" w:date="2023-03-22T15:33:00Z">
              <w:rPr>
                <w:rFonts w:hint="eastAsia" w:ascii="楷体" w:hAnsi="楷体" w:eastAsia="楷体" w:cs="楷体"/>
              </w:rPr>
            </w:rPrChange>
          </w:rPr>
          <w:t>城市滨江地区</w:t>
        </w:r>
      </w:ins>
      <w:ins w:id="605" w:author="野草" w:date="2023-03-22T15:57:00Z">
        <w:r>
          <w:rPr>
            <w:rFonts w:hint="eastAsia" w:ascii="楷体" w:hAnsi="楷体" w:eastAsia="楷体" w:cs="楷体"/>
          </w:rPr>
          <w:t>行人高度处</w:t>
        </w:r>
      </w:ins>
      <w:ins w:id="606" w:author="野草" w:date="2023-03-22T11:00:00Z">
        <w:r>
          <w:rPr>
            <w:rFonts w:hint="eastAsia" w:ascii="楷体" w:hAnsi="楷体" w:eastAsia="楷体" w:cs="楷体"/>
          </w:rPr>
          <w:t>的</w:t>
        </w:r>
      </w:ins>
      <w:ins w:id="607" w:author="野草" w:date="2023-03-22T14:08:00Z">
        <w:r>
          <w:rPr>
            <w:rFonts w:hint="eastAsia" w:ascii="楷体" w:hAnsi="楷体" w:eastAsia="楷体" w:cs="楷体"/>
            <w:highlight w:val="cyan"/>
            <w:rPrChange w:id="608" w:author="野草" w:date="2023-03-22T15:33:00Z">
              <w:rPr>
                <w:rFonts w:hint="eastAsia" w:ascii="楷体" w:hAnsi="楷体" w:eastAsia="楷体" w:cs="楷体"/>
              </w:rPr>
            </w:rPrChange>
          </w:rPr>
          <w:t>气候特征</w:t>
        </w:r>
      </w:ins>
      <w:ins w:id="609" w:author="野草" w:date="2023-03-22T14:08:00Z">
        <w:r>
          <w:rPr>
            <w:rFonts w:hint="eastAsia" w:ascii="楷体" w:hAnsi="楷体" w:eastAsia="楷体" w:cs="楷体"/>
          </w:rPr>
          <w:t>及其驱动机制</w:t>
        </w:r>
      </w:ins>
      <w:ins w:id="610" w:author="野草" w:date="2023-03-22T15:32:00Z">
        <w:r>
          <w:rPr>
            <w:rFonts w:hint="eastAsia" w:ascii="楷体" w:hAnsi="楷体" w:eastAsia="楷体" w:cs="楷体"/>
          </w:rPr>
          <w:t>方面</w:t>
        </w:r>
      </w:ins>
      <w:ins w:id="611" w:author="野草" w:date="2023-03-22T11:00:00Z">
        <w:r>
          <w:rPr>
            <w:rFonts w:hint="eastAsia" w:ascii="楷体" w:hAnsi="楷体" w:eastAsia="楷体" w:cs="楷体"/>
            <w:highlight w:val="cyan"/>
            <w:rPrChange w:id="612" w:author="野草" w:date="2023-03-22T15:33:00Z">
              <w:rPr>
                <w:rFonts w:hint="eastAsia" w:ascii="楷体" w:hAnsi="楷体" w:eastAsia="楷体" w:cs="楷体"/>
              </w:rPr>
            </w:rPrChange>
          </w:rPr>
          <w:t>缺乏系统性的理解</w:t>
        </w:r>
      </w:ins>
      <w:ins w:id="613" w:author="野草" w:date="2023-03-22T11:00:00Z">
        <w:r>
          <w:rPr>
            <w:rFonts w:hint="eastAsia" w:ascii="楷体" w:hAnsi="楷体" w:eastAsia="楷体" w:cs="楷体"/>
          </w:rPr>
          <w:t>。由于</w:t>
        </w:r>
      </w:ins>
      <w:ins w:id="614" w:author="野草" w:date="2023-03-22T11:00:00Z">
        <w:r>
          <w:rPr>
            <w:rFonts w:hint="eastAsia" w:ascii="楷体" w:hAnsi="楷体" w:eastAsia="楷体" w:cs="楷体"/>
            <w:highlight w:val="cyan"/>
            <w:rPrChange w:id="615" w:author="野草" w:date="2023-03-22T15:33:00Z">
              <w:rPr>
                <w:rFonts w:hint="eastAsia" w:ascii="楷体" w:hAnsi="楷体" w:eastAsia="楷体" w:cs="楷体"/>
              </w:rPr>
            </w:rPrChange>
          </w:rPr>
          <w:t>行人高度处的热环境</w:t>
        </w:r>
      </w:ins>
      <w:ins w:id="616" w:author="野草" w:date="2023-03-22T15:33:00Z">
        <w:r>
          <w:rPr>
            <w:rFonts w:hint="eastAsia" w:ascii="楷体" w:hAnsi="楷体" w:eastAsia="楷体" w:cs="楷体"/>
            <w:highlight w:val="cyan"/>
            <w:rPrChange w:id="617" w:author="野草" w:date="2023-03-22T15:33:00Z">
              <w:rPr>
                <w:rFonts w:hint="eastAsia" w:ascii="楷体" w:hAnsi="楷体" w:eastAsia="楷体" w:cs="楷体"/>
              </w:rPr>
            </w:rPrChange>
          </w:rPr>
          <w:t>状况</w:t>
        </w:r>
      </w:ins>
      <w:ins w:id="618" w:author="野草" w:date="2023-03-22T11:00:00Z">
        <w:r>
          <w:rPr>
            <w:rFonts w:hint="eastAsia" w:ascii="楷体" w:hAnsi="楷体" w:eastAsia="楷体" w:cs="楷体"/>
          </w:rPr>
          <w:t>与居民的</w:t>
        </w:r>
      </w:ins>
      <w:ins w:id="619" w:author="野草" w:date="2023-03-22T15:34:00Z">
        <w:r>
          <w:rPr>
            <w:rFonts w:hint="eastAsia" w:ascii="楷体" w:hAnsi="楷体" w:eastAsia="楷体" w:cs="楷体"/>
            <w:highlight w:val="cyan"/>
            <w:rPrChange w:id="620" w:author="野草" w:date="2023-03-22T15:34:00Z">
              <w:rPr>
                <w:rFonts w:hint="eastAsia" w:ascii="楷体" w:hAnsi="楷体" w:eastAsia="楷体" w:cs="楷体"/>
              </w:rPr>
            </w:rPrChange>
          </w:rPr>
          <w:t>实际</w:t>
        </w:r>
      </w:ins>
      <w:ins w:id="621" w:author="野草" w:date="2023-03-22T11:01:00Z">
        <w:r>
          <w:rPr>
            <w:rFonts w:hint="eastAsia" w:ascii="楷体" w:hAnsi="楷体" w:eastAsia="楷体" w:cs="楷体"/>
            <w:highlight w:val="cyan"/>
            <w:rPrChange w:id="622" w:author="野草" w:date="2023-03-22T15:34:00Z">
              <w:rPr>
                <w:rFonts w:hint="eastAsia" w:ascii="楷体" w:hAnsi="楷体" w:eastAsia="楷体" w:cs="楷体"/>
              </w:rPr>
            </w:rPrChange>
          </w:rPr>
          <w:t>热舒适</w:t>
        </w:r>
      </w:ins>
      <w:ins w:id="623" w:author="野草" w:date="2023-03-22T15:34:00Z">
        <w:r>
          <w:rPr>
            <w:rFonts w:hint="eastAsia" w:ascii="楷体" w:hAnsi="楷体" w:eastAsia="楷体" w:cs="楷体"/>
            <w:highlight w:val="cyan"/>
            <w:rPrChange w:id="624" w:author="野草" w:date="2023-03-22T15:34:00Z">
              <w:rPr>
                <w:rFonts w:hint="eastAsia" w:ascii="楷体" w:hAnsi="楷体" w:eastAsia="楷体" w:cs="楷体"/>
              </w:rPr>
            </w:rPrChange>
          </w:rPr>
          <w:t>感受</w:t>
        </w:r>
      </w:ins>
      <w:ins w:id="625" w:author="野草" w:date="2023-03-22T15:34:00Z">
        <w:r>
          <w:rPr>
            <w:rFonts w:hint="eastAsia" w:ascii="楷体" w:hAnsi="楷体" w:eastAsia="楷体" w:cs="楷体"/>
            <w:highlight w:val="none"/>
            <w:rPrChange w:id="626" w:author="野草" w:date="2023-03-22T15:34:00Z">
              <w:rPr>
                <w:rFonts w:hint="eastAsia" w:ascii="楷体" w:hAnsi="楷体" w:eastAsia="楷体" w:cs="楷体"/>
                <w:highlight w:val="cyan"/>
              </w:rPr>
            </w:rPrChange>
          </w:rPr>
          <w:t>直接</w:t>
        </w:r>
      </w:ins>
      <w:ins w:id="627" w:author="野草" w:date="2023-03-22T11:01:00Z">
        <w:r>
          <w:rPr>
            <w:rFonts w:hint="eastAsia" w:ascii="楷体" w:hAnsi="楷体" w:eastAsia="楷体" w:cs="楷体"/>
          </w:rPr>
          <w:t>相关，因此</w:t>
        </w:r>
      </w:ins>
      <w:ins w:id="628" w:author="野草" w:date="2023-03-22T11:03:00Z">
        <w:r>
          <w:rPr>
            <w:rFonts w:hint="eastAsia" w:ascii="楷体" w:hAnsi="楷体" w:eastAsia="楷体" w:cs="楷体"/>
          </w:rPr>
          <w:t>本</w:t>
        </w:r>
      </w:ins>
      <w:ins w:id="629" w:author="野草" w:date="2023-03-22T11:04:00Z">
        <w:r>
          <w:rPr>
            <w:rFonts w:hint="eastAsia" w:ascii="楷体" w:hAnsi="楷体" w:eastAsia="楷体" w:cs="楷体"/>
          </w:rPr>
          <w:t>项目拟</w:t>
        </w:r>
      </w:ins>
      <w:ins w:id="630" w:author="野草" w:date="2023-03-22T11:29:00Z">
        <w:r>
          <w:rPr>
            <w:rFonts w:hint="eastAsia" w:ascii="楷体" w:hAnsi="楷体" w:eastAsia="楷体" w:cs="楷体"/>
          </w:rPr>
          <w:t>采用</w:t>
        </w:r>
      </w:ins>
      <w:ins w:id="631" w:author="野草" w:date="2023-03-22T11:29:00Z">
        <w:r>
          <w:rPr>
            <w:rFonts w:hint="eastAsia" w:ascii="楷体" w:hAnsi="楷体" w:eastAsia="楷体" w:cs="楷体"/>
            <w:highlight w:val="cyan"/>
            <w:rPrChange w:id="632" w:author="野草" w:date="2023-03-22T15:47:00Z">
              <w:rPr>
                <w:rFonts w:hint="eastAsia" w:ascii="楷体" w:hAnsi="楷体" w:eastAsia="楷体" w:cs="楷体"/>
              </w:rPr>
            </w:rPrChange>
          </w:rPr>
          <w:t>移</w:t>
        </w:r>
      </w:ins>
      <w:ins w:id="633" w:author="野草" w:date="2023-03-22T11:29:00Z">
        <w:r>
          <w:rPr>
            <w:rFonts w:hint="eastAsia" w:ascii="楷体" w:hAnsi="楷体" w:eastAsia="楷体" w:cs="楷体"/>
            <w:highlight w:val="cyan"/>
            <w:rPrChange w:id="634" w:author="野草" w:date="2023-03-22T15:44:00Z">
              <w:rPr>
                <w:rFonts w:hint="eastAsia" w:ascii="楷体" w:hAnsi="楷体" w:eastAsia="楷体" w:cs="楷体"/>
              </w:rPr>
            </w:rPrChange>
          </w:rPr>
          <w:t>动测量与</w:t>
        </w:r>
      </w:ins>
      <w:ins w:id="635" w:author="野草" w:date="2023-03-22T11:30:00Z">
        <w:r>
          <w:rPr>
            <w:rFonts w:hint="eastAsia" w:ascii="楷体" w:hAnsi="楷体" w:eastAsia="楷体" w:cs="楷体"/>
            <w:highlight w:val="cyan"/>
            <w:rPrChange w:id="636" w:author="野草" w:date="2023-03-22T15:44:00Z">
              <w:rPr>
                <w:rFonts w:hint="eastAsia" w:ascii="楷体" w:hAnsi="楷体" w:eastAsia="楷体" w:cs="楷体"/>
              </w:rPr>
            </w:rPrChange>
          </w:rPr>
          <w:t>固定点测量相结合的方式</w:t>
        </w:r>
      </w:ins>
      <w:ins w:id="637" w:author="野草" w:date="2023-03-22T11:30:00Z">
        <w:r>
          <w:rPr>
            <w:rFonts w:hint="eastAsia" w:ascii="楷体" w:hAnsi="楷体" w:eastAsia="楷体" w:cs="楷体"/>
          </w:rPr>
          <w:t>探究</w:t>
        </w:r>
      </w:ins>
      <w:ins w:id="638" w:author="野草" w:date="2023-03-22T15:45:00Z">
        <w:r>
          <w:rPr>
            <w:rFonts w:hint="eastAsia" w:ascii="楷体" w:hAnsi="楷体" w:eastAsia="楷体" w:cs="楷体"/>
            <w:highlight w:val="cyan"/>
            <w:rPrChange w:id="639" w:author="野草" w:date="2023-03-22T15:45:00Z">
              <w:rPr>
                <w:rFonts w:hint="eastAsia" w:ascii="楷体" w:hAnsi="楷体" w:eastAsia="楷体" w:cs="楷体"/>
              </w:rPr>
            </w:rPrChange>
          </w:rPr>
          <w:t>城市滨江地区</w:t>
        </w:r>
      </w:ins>
      <w:ins w:id="640" w:author="野草" w:date="2023-03-22T15:59:00Z">
        <w:r>
          <w:rPr>
            <w:rFonts w:hint="eastAsia" w:ascii="楷体" w:hAnsi="楷体" w:eastAsia="楷体" w:cs="楷体"/>
            <w:highlight w:val="none"/>
            <w:rPrChange w:id="641" w:author="野草" w:date="2023-03-22T15:59:00Z">
              <w:rPr>
                <w:rFonts w:hint="eastAsia" w:ascii="楷体" w:hAnsi="楷体" w:eastAsia="楷体" w:cs="楷体"/>
                <w:highlight w:val="cyan"/>
              </w:rPr>
            </w:rPrChange>
          </w:rPr>
          <w:t>在</w:t>
        </w:r>
      </w:ins>
      <w:ins w:id="642" w:author="野草" w:date="2023-03-22T15:59:00Z">
        <w:r>
          <w:rPr>
            <w:rFonts w:hint="eastAsia" w:ascii="楷体" w:hAnsi="楷体" w:eastAsia="楷体" w:cs="楷体"/>
          </w:rPr>
          <w:t>行人高度处的</w:t>
        </w:r>
      </w:ins>
      <w:ins w:id="643" w:author="野草" w:date="2023-03-22T11:04:00Z">
        <w:r>
          <w:rPr>
            <w:rFonts w:hint="eastAsia" w:ascii="楷体" w:hAnsi="楷体" w:eastAsia="楷体" w:cs="楷体"/>
            <w:highlight w:val="cyan"/>
            <w:rPrChange w:id="644" w:author="野草" w:date="2023-03-22T15:59:00Z">
              <w:rPr>
                <w:rFonts w:hint="eastAsia" w:ascii="楷体" w:hAnsi="楷体" w:eastAsia="楷体" w:cs="楷体"/>
              </w:rPr>
            </w:rPrChange>
          </w:rPr>
          <w:t>热环境状况</w:t>
        </w:r>
      </w:ins>
      <w:ins w:id="645" w:author="野草" w:date="2023-03-22T14:06:00Z">
        <w:r>
          <w:rPr>
            <w:rFonts w:hint="eastAsia" w:ascii="楷体" w:hAnsi="楷体" w:eastAsia="楷体" w:cs="楷体"/>
          </w:rPr>
          <w:t>，</w:t>
        </w:r>
      </w:ins>
      <w:ins w:id="646" w:author="野草" w:date="2023-03-22T14:08:00Z">
        <w:r>
          <w:rPr>
            <w:rFonts w:hint="eastAsia" w:ascii="楷体" w:hAnsi="楷体" w:eastAsia="楷体" w:cs="楷体"/>
          </w:rPr>
          <w:t>提取</w:t>
        </w:r>
      </w:ins>
      <w:ins w:id="647" w:author="野草" w:date="2023-03-22T14:09:00Z">
        <w:r>
          <w:rPr>
            <w:rFonts w:hint="eastAsia" w:ascii="楷体" w:hAnsi="楷体" w:eastAsia="楷体" w:cs="楷体"/>
            <w:highlight w:val="cyan"/>
            <w:rPrChange w:id="648" w:author="野草" w:date="2023-03-22T15:45:00Z">
              <w:rPr>
                <w:rFonts w:hint="eastAsia" w:ascii="楷体" w:hAnsi="楷体" w:eastAsia="楷体" w:cs="楷体"/>
              </w:rPr>
            </w:rPrChange>
          </w:rPr>
          <w:t>对其影响显著</w:t>
        </w:r>
      </w:ins>
      <w:ins w:id="649" w:author="野草" w:date="2023-03-22T14:09:00Z">
        <w:r>
          <w:rPr>
            <w:rFonts w:hint="eastAsia" w:ascii="楷体" w:hAnsi="楷体" w:eastAsia="楷体" w:cs="楷体"/>
          </w:rPr>
          <w:t>的环境因素，并阐释</w:t>
        </w:r>
      </w:ins>
      <w:ins w:id="650" w:author="野草" w:date="2023-03-22T14:09:00Z">
        <w:r>
          <w:rPr>
            <w:rFonts w:hint="eastAsia" w:ascii="楷体" w:hAnsi="楷体" w:eastAsia="楷体" w:cs="楷体"/>
            <w:highlight w:val="cyan"/>
            <w:rPrChange w:id="651" w:author="野草" w:date="2023-03-22T15:45:00Z">
              <w:rPr>
                <w:rFonts w:hint="eastAsia" w:ascii="楷体" w:hAnsi="楷体" w:eastAsia="楷体" w:cs="楷体"/>
              </w:rPr>
            </w:rPrChange>
          </w:rPr>
          <w:t>相应</w:t>
        </w:r>
      </w:ins>
      <w:ins w:id="652" w:author="野草" w:date="2023-03-22T15:45:00Z">
        <w:r>
          <w:rPr>
            <w:rFonts w:hint="eastAsia" w:ascii="楷体" w:hAnsi="楷体" w:eastAsia="楷体" w:cs="楷体"/>
            <w:highlight w:val="cyan"/>
            <w:rPrChange w:id="653" w:author="野草" w:date="2023-03-22T15:45:00Z">
              <w:rPr>
                <w:rFonts w:hint="eastAsia" w:ascii="楷体" w:hAnsi="楷体" w:eastAsia="楷体" w:cs="楷体"/>
              </w:rPr>
            </w:rPrChange>
          </w:rPr>
          <w:t>的</w:t>
        </w:r>
      </w:ins>
      <w:ins w:id="654" w:author="野草" w:date="2023-03-22T14:09:00Z">
        <w:r>
          <w:rPr>
            <w:rFonts w:hint="eastAsia" w:ascii="楷体" w:hAnsi="楷体" w:eastAsia="楷体" w:cs="楷体"/>
            <w:highlight w:val="cyan"/>
            <w:rPrChange w:id="655" w:author="野草" w:date="2023-03-22T15:45:00Z">
              <w:rPr>
                <w:rFonts w:hint="eastAsia" w:ascii="楷体" w:hAnsi="楷体" w:eastAsia="楷体" w:cs="楷体"/>
              </w:rPr>
            </w:rPrChange>
          </w:rPr>
          <w:t>驱动机制</w:t>
        </w:r>
      </w:ins>
      <w:ins w:id="656" w:author="野草" w:date="2023-03-22T14:07:00Z">
        <w:r>
          <w:rPr>
            <w:rFonts w:hint="eastAsia" w:ascii="楷体" w:hAnsi="楷体" w:eastAsia="楷体" w:cs="楷体"/>
          </w:rPr>
          <w:t>。</w:t>
        </w:r>
      </w:ins>
      <w:ins w:id="657" w:author="野草" w:date="2023-03-22T15:46:00Z">
        <w:r>
          <w:rPr>
            <w:rFonts w:ascii="Times New Roman" w:hAnsi="Times New Roman" w:eastAsia="楷体" w:cs="Times New Roman"/>
            <w:sz w:val="23"/>
            <w:szCs w:val="23"/>
          </w:rPr>
          <w:t>【</w:t>
        </w:r>
      </w:ins>
      <w:ins w:id="658" w:author="野草" w:date="2023-03-22T15:46:00Z">
        <w:r>
          <w:rPr>
            <w:rFonts w:hint="eastAsia" w:ascii="Times New Roman" w:hAnsi="Times New Roman" w:eastAsia="楷体" w:cs="Times New Roman"/>
            <w:sz w:val="23"/>
            <w:szCs w:val="23"/>
          </w:rPr>
          <w:t>up</w:t>
        </w:r>
      </w:ins>
      <w:ins w:id="659" w:author="野草" w:date="2023-03-22T15:46:00Z">
        <w:r>
          <w:rPr>
            <w:rFonts w:ascii="Times New Roman" w:hAnsi="Times New Roman" w:eastAsia="楷体" w:cs="Times New Roman"/>
            <w:sz w:val="23"/>
            <w:szCs w:val="23"/>
          </w:rPr>
          <w:t>230</w:t>
        </w:r>
      </w:ins>
      <w:ins w:id="660" w:author="野草" w:date="2023-03-22T19:37:00Z">
        <w:r>
          <w:rPr>
            <w:rFonts w:hint="eastAsia" w:ascii="Times New Roman" w:hAnsi="Times New Roman" w:eastAsia="楷体" w:cs="Times New Roman"/>
            <w:sz w:val="23"/>
            <w:szCs w:val="23"/>
          </w:rPr>
          <w:t>3</w:t>
        </w:r>
      </w:ins>
      <w:ins w:id="661" w:author="野草" w:date="2023-03-22T15:46:00Z">
        <w:r>
          <w:rPr>
            <w:rFonts w:ascii="Times New Roman" w:hAnsi="Times New Roman" w:eastAsia="楷体" w:cs="Times New Roman"/>
            <w:sz w:val="23"/>
            <w:szCs w:val="23"/>
          </w:rPr>
          <w:t>2</w:t>
        </w:r>
      </w:ins>
      <w:ins w:id="662" w:author="野草" w:date="2023-03-22T15:46:00Z">
        <w:r>
          <w:rPr>
            <w:rFonts w:hint="eastAsia" w:ascii="Times New Roman" w:hAnsi="Times New Roman" w:eastAsia="楷体" w:cs="Times New Roman"/>
            <w:sz w:val="23"/>
            <w:szCs w:val="23"/>
          </w:rPr>
          <w:t>1 1</w:t>
        </w:r>
      </w:ins>
      <w:ins w:id="663" w:author="野草" w:date="2023-03-22T16:02:00Z">
        <w:r>
          <w:rPr>
            <w:rFonts w:hint="eastAsia" w:ascii="Times New Roman" w:hAnsi="Times New Roman" w:eastAsia="楷体" w:cs="Times New Roman"/>
            <w:sz w:val="23"/>
            <w:szCs w:val="23"/>
          </w:rPr>
          <w:t>6</w:t>
        </w:r>
      </w:ins>
      <w:ins w:id="664" w:author="野草" w:date="2023-03-22T15:46:00Z">
        <w:r>
          <w:rPr>
            <w:rFonts w:hint="eastAsia" w:ascii="Times New Roman" w:hAnsi="Times New Roman" w:eastAsia="楷体" w:cs="Times New Roman"/>
            <w:sz w:val="23"/>
            <w:szCs w:val="23"/>
          </w:rPr>
          <w:t>:</w:t>
        </w:r>
      </w:ins>
      <w:ins w:id="665" w:author="野草" w:date="2023-03-22T16:02:00Z">
        <w:r>
          <w:rPr>
            <w:rFonts w:hint="eastAsia" w:ascii="Times New Roman" w:hAnsi="Times New Roman" w:eastAsia="楷体" w:cs="Times New Roman"/>
            <w:sz w:val="23"/>
            <w:szCs w:val="23"/>
          </w:rPr>
          <w:t>01</w:t>
        </w:r>
      </w:ins>
      <w:ins w:id="666" w:author="野草" w:date="2023-03-22T15:46:00Z">
        <w:r>
          <w:rPr>
            <w:rFonts w:hint="eastAsia" w:ascii="Times New Roman" w:hAnsi="Times New Roman" w:eastAsia="楷体" w:cs="Times New Roman"/>
            <w:sz w:val="23"/>
            <w:szCs w:val="23"/>
          </w:rPr>
          <w:t>】</w:t>
        </w:r>
      </w:ins>
    </w:p>
    <w:p>
      <w:pPr>
        <w:spacing w:line="360" w:lineRule="auto"/>
        <w:ind w:firstLine="440" w:firstLineChars="200"/>
        <w:rPr>
          <w:ins w:id="668" w:author="野草" w:date="2023-03-22T11:05:00Z"/>
          <w:rFonts w:ascii="楷体" w:hAnsi="楷体" w:eastAsia="楷体" w:cs="楷体"/>
        </w:rPr>
        <w:pPrChange w:id="667" w:author="野草" w:date="2023-03-22T09:04:00Z">
          <w:pPr/>
        </w:pPrChange>
      </w:pPr>
    </w:p>
    <w:p>
      <w:pPr>
        <w:numPr>
          <w:ilvl w:val="255"/>
          <w:numId w:val="0"/>
        </w:numPr>
        <w:spacing w:line="360" w:lineRule="auto"/>
        <w:ind w:firstLine="440" w:firstLineChars="200"/>
        <w:rPr>
          <w:ins w:id="670" w:author="野草" w:date="2023-03-22T11:00:00Z"/>
          <w:rFonts w:ascii="楷体" w:hAnsi="楷体" w:eastAsia="楷体" w:cs="楷体"/>
        </w:rPr>
        <w:pPrChange w:id="669" w:author="野草" w:date="2023-03-22T14:09:00Z">
          <w:pPr/>
        </w:pPrChange>
      </w:pPr>
      <w:ins w:id="671" w:author="野草" w:date="2023-03-22T17:17:00Z">
        <w:r>
          <w:rPr>
            <w:rFonts w:hint="eastAsia" w:ascii="楷体" w:hAnsi="楷体" w:eastAsia="楷体" w:cs="楷体"/>
          </w:rPr>
          <w:t>城市滨江地区的</w:t>
        </w:r>
      </w:ins>
      <w:ins w:id="672" w:author="野草" w:date="2023-03-22T17:17:00Z">
        <w:r>
          <w:rPr>
            <w:rFonts w:hint="eastAsia" w:ascii="楷体" w:hAnsi="楷体" w:eastAsia="楷体" w:cs="楷体"/>
            <w:highlight w:val="cyan"/>
            <w:rPrChange w:id="673" w:author="野草" w:date="2023-03-22T17:21:00Z">
              <w:rPr>
                <w:rFonts w:hint="eastAsia" w:ascii="楷体" w:hAnsi="楷体" w:eastAsia="楷体" w:cs="楷体"/>
              </w:rPr>
            </w:rPrChange>
          </w:rPr>
          <w:t>气候特征</w:t>
        </w:r>
      </w:ins>
      <w:ins w:id="674" w:author="野草" w:date="2023-03-22T17:17:00Z">
        <w:r>
          <w:rPr>
            <w:rFonts w:hint="eastAsia" w:ascii="楷体" w:hAnsi="楷体" w:eastAsia="楷体" w:cs="楷体"/>
          </w:rPr>
          <w:t>及其</w:t>
        </w:r>
      </w:ins>
      <w:ins w:id="675" w:author="野草" w:date="2023-03-22T17:17:00Z">
        <w:r>
          <w:rPr>
            <w:rFonts w:hint="eastAsia" w:ascii="楷体" w:hAnsi="楷体" w:eastAsia="楷体" w:cs="楷体"/>
            <w:highlight w:val="cyan"/>
            <w:rPrChange w:id="676" w:author="野草" w:date="2023-03-22T17:21:00Z">
              <w:rPr>
                <w:rFonts w:hint="eastAsia" w:ascii="楷体" w:hAnsi="楷体" w:eastAsia="楷体" w:cs="楷体"/>
              </w:rPr>
            </w:rPrChange>
          </w:rPr>
          <w:t>对环境因素的响应</w:t>
        </w:r>
      </w:ins>
      <w:ins w:id="677" w:author="野草" w:date="2023-03-22T17:17:00Z">
        <w:r>
          <w:rPr>
            <w:rFonts w:hint="eastAsia" w:ascii="楷体" w:hAnsi="楷体" w:eastAsia="楷体" w:cs="楷体"/>
          </w:rPr>
          <w:t>受到</w:t>
        </w:r>
      </w:ins>
      <w:ins w:id="678" w:author="野草" w:date="2023-03-22T17:17:00Z">
        <w:r>
          <w:rPr>
            <w:rFonts w:hint="eastAsia" w:ascii="楷体" w:hAnsi="楷体" w:eastAsia="楷体" w:cs="楷体"/>
            <w:highlight w:val="cyan"/>
            <w:rPrChange w:id="679" w:author="野草" w:date="2023-03-22T17:21:00Z">
              <w:rPr>
                <w:rFonts w:hint="eastAsia" w:ascii="楷体" w:hAnsi="楷体" w:eastAsia="楷体" w:cs="楷体"/>
              </w:rPr>
            </w:rPrChange>
          </w:rPr>
          <w:t>太阳辐射、气流等</w:t>
        </w:r>
      </w:ins>
      <w:ins w:id="680" w:author="野草" w:date="2023-03-22T17:21:00Z">
        <w:r>
          <w:rPr>
            <w:rFonts w:hint="eastAsia" w:ascii="楷体" w:hAnsi="楷体" w:eastAsia="楷体" w:cs="楷体"/>
            <w:highlight w:val="cyan"/>
          </w:rPr>
          <w:t>多个</w:t>
        </w:r>
      </w:ins>
      <w:ins w:id="681" w:author="野草" w:date="2023-03-22T17:17:00Z">
        <w:r>
          <w:rPr>
            <w:rFonts w:hint="eastAsia" w:ascii="楷体" w:hAnsi="楷体" w:eastAsia="楷体" w:cs="楷体"/>
            <w:highlight w:val="cyan"/>
            <w:rPrChange w:id="682" w:author="野草" w:date="2023-03-22T17:21:00Z">
              <w:rPr>
                <w:rFonts w:hint="eastAsia" w:ascii="楷体" w:hAnsi="楷体" w:eastAsia="楷体" w:cs="楷体"/>
              </w:rPr>
            </w:rPrChange>
          </w:rPr>
          <w:t>过程</w:t>
        </w:r>
      </w:ins>
      <w:ins w:id="683" w:author="野草" w:date="2023-03-22T17:17:00Z">
        <w:r>
          <w:rPr>
            <w:rFonts w:hint="eastAsia" w:ascii="楷体" w:hAnsi="楷体" w:eastAsia="楷体" w:cs="楷体"/>
          </w:rPr>
          <w:t>变化的影响，</w:t>
        </w:r>
      </w:ins>
      <w:ins w:id="684" w:author="野草" w:date="2023-03-22T17:18:00Z">
        <w:r>
          <w:rPr>
            <w:rFonts w:hint="eastAsia" w:ascii="楷体" w:hAnsi="楷体" w:eastAsia="楷体" w:cs="楷体"/>
          </w:rPr>
          <w:t>因此</w:t>
        </w:r>
      </w:ins>
      <w:ins w:id="685" w:author="野草" w:date="2023-03-22T17:18:00Z">
        <w:r>
          <w:rPr>
            <w:rFonts w:hint="eastAsia" w:ascii="楷体" w:hAnsi="楷体" w:eastAsia="楷体" w:cs="楷体"/>
            <w:highlight w:val="cyan"/>
            <w:rPrChange w:id="686" w:author="野草" w:date="2023-03-22T17:22:00Z">
              <w:rPr>
                <w:rFonts w:hint="eastAsia" w:ascii="楷体" w:hAnsi="楷体" w:eastAsia="楷体" w:cs="楷体"/>
              </w:rPr>
            </w:rPrChange>
          </w:rPr>
          <w:t>在一天的不同时间</w:t>
        </w:r>
      </w:ins>
      <w:ins w:id="687" w:author="野草" w:date="2023-03-22T17:21:00Z">
        <w:r>
          <w:rPr>
            <w:rFonts w:hint="eastAsia" w:ascii="楷体" w:hAnsi="楷体" w:eastAsia="楷体" w:cs="楷体"/>
          </w:rPr>
          <w:t>有所差异</w:t>
        </w:r>
      </w:ins>
      <w:ins w:id="688" w:author="野草" w:date="2023-03-22T11:30:00Z">
        <w:r>
          <w:rPr>
            <w:rFonts w:hint="eastAsia" w:ascii="楷体" w:hAnsi="楷体" w:eastAsia="楷体" w:cs="楷体"/>
          </w:rPr>
          <w:t>。然而，</w:t>
        </w:r>
      </w:ins>
      <w:ins w:id="689" w:author="野草" w:date="2023-03-22T11:13:00Z">
        <w:r>
          <w:rPr>
            <w:rFonts w:hint="eastAsia" w:ascii="楷体" w:hAnsi="楷体" w:eastAsia="楷体" w:cs="楷体"/>
          </w:rPr>
          <w:t>由于</w:t>
        </w:r>
      </w:ins>
      <w:ins w:id="690" w:author="野草" w:date="2023-03-22T11:13:00Z">
        <w:r>
          <w:rPr>
            <w:rFonts w:hint="eastAsia" w:ascii="楷体" w:hAnsi="楷体" w:eastAsia="楷体" w:cs="楷体"/>
            <w:highlight w:val="cyan"/>
            <w:rPrChange w:id="691" w:author="野草" w:date="2023-03-22T16:05:00Z">
              <w:rPr>
                <w:rFonts w:hint="eastAsia" w:ascii="楷体" w:hAnsi="楷体" w:eastAsia="楷体" w:cs="楷体"/>
              </w:rPr>
            </w:rPrChange>
          </w:rPr>
          <w:t>遥感卫星过境时间</w:t>
        </w:r>
      </w:ins>
      <w:ins w:id="692" w:author="野草" w:date="2023-03-22T11:13:00Z">
        <w:r>
          <w:rPr>
            <w:rFonts w:hint="eastAsia" w:ascii="楷体" w:hAnsi="楷体" w:eastAsia="楷体" w:cs="楷体"/>
          </w:rPr>
          <w:t>的限制，目前</w:t>
        </w:r>
      </w:ins>
      <w:ins w:id="693" w:author="野草" w:date="2023-03-22T16:05:00Z">
        <w:r>
          <w:rPr>
            <w:rFonts w:hint="eastAsia" w:ascii="楷体" w:hAnsi="楷体" w:eastAsia="楷体" w:cs="楷体"/>
          </w:rPr>
          <w:t>城市滨江地区</w:t>
        </w:r>
      </w:ins>
      <w:ins w:id="694" w:author="野草" w:date="2023-03-22T16:06:00Z">
        <w:r>
          <w:rPr>
            <w:rFonts w:hint="eastAsia" w:ascii="楷体" w:hAnsi="楷体" w:eastAsia="楷体" w:cs="楷体"/>
            <w:highlight w:val="cyan"/>
            <w:rPrChange w:id="695" w:author="野草" w:date="2023-03-22T16:06:00Z">
              <w:rPr>
                <w:rFonts w:hint="eastAsia" w:ascii="楷体" w:hAnsi="楷体" w:eastAsia="楷体" w:cs="楷体"/>
              </w:rPr>
            </w:rPrChange>
          </w:rPr>
          <w:t>热环境特征及其驱动因素</w:t>
        </w:r>
      </w:ins>
      <w:ins w:id="696" w:author="野草" w:date="2023-03-22T16:06:00Z">
        <w:r>
          <w:rPr>
            <w:rFonts w:hint="eastAsia" w:ascii="楷体" w:hAnsi="楷体" w:eastAsia="楷体" w:cs="楷体"/>
          </w:rPr>
          <w:t>的分析</w:t>
        </w:r>
      </w:ins>
      <w:ins w:id="697" w:author="野草" w:date="2023-03-22T11:13:00Z">
        <w:r>
          <w:rPr>
            <w:rFonts w:hint="eastAsia" w:ascii="楷体" w:hAnsi="楷体" w:eastAsia="楷体" w:cs="楷体"/>
          </w:rPr>
          <w:t>主要关注</w:t>
        </w:r>
      </w:ins>
      <w:ins w:id="698" w:author="野草" w:date="2023-03-22T11:13:00Z">
        <w:r>
          <w:rPr>
            <w:rFonts w:hint="eastAsia" w:ascii="楷体" w:hAnsi="楷体" w:eastAsia="楷体" w:cs="楷体"/>
            <w:highlight w:val="cyan"/>
            <w:rPrChange w:id="699" w:author="野草" w:date="2023-03-22T16:06:00Z">
              <w:rPr>
                <w:rFonts w:hint="eastAsia" w:ascii="楷体" w:hAnsi="楷体" w:eastAsia="楷体" w:cs="楷体"/>
              </w:rPr>
            </w:rPrChange>
          </w:rPr>
          <w:t>午后或深夜</w:t>
        </w:r>
      </w:ins>
      <w:ins w:id="700" w:author="野草" w:date="2023-03-22T11:13:00Z">
        <w:r>
          <w:rPr>
            <w:rFonts w:hint="eastAsia" w:ascii="楷体" w:hAnsi="楷体" w:eastAsia="楷体" w:cs="楷体"/>
          </w:rPr>
          <w:t>的特定</w:t>
        </w:r>
      </w:ins>
      <w:ins w:id="701" w:author="野草" w:date="2023-03-22T16:06:00Z">
        <w:r>
          <w:rPr>
            <w:rFonts w:hint="eastAsia" w:ascii="楷体" w:hAnsi="楷体" w:eastAsia="楷体" w:cs="楷体"/>
          </w:rPr>
          <w:t>时间点</w:t>
        </w:r>
      </w:ins>
      <w:ins w:id="702" w:author="野草" w:date="2023-03-22T11:13:00Z">
        <w:r>
          <w:rPr>
            <w:rFonts w:hint="eastAsia" w:ascii="楷体" w:hAnsi="楷体" w:eastAsia="楷体" w:cs="楷体"/>
          </w:rPr>
          <w:t>。</w:t>
        </w:r>
      </w:ins>
      <w:ins w:id="703" w:author="野草" w:date="2023-03-22T11:31:00Z">
        <w:r>
          <w:rPr>
            <w:rFonts w:hint="eastAsia" w:ascii="楷体" w:hAnsi="楷体" w:eastAsia="楷体" w:cs="楷体"/>
          </w:rPr>
          <w:t>针对上述</w:t>
        </w:r>
      </w:ins>
      <w:ins w:id="704" w:author="野草" w:date="2023-03-22T11:31:00Z">
        <w:r>
          <w:rPr>
            <w:rFonts w:hint="eastAsia" w:ascii="楷体" w:hAnsi="楷体" w:eastAsia="楷体" w:cs="楷体"/>
            <w:highlight w:val="cyan"/>
            <w:rPrChange w:id="705" w:author="野草" w:date="2023-03-22T16:06:00Z">
              <w:rPr>
                <w:rFonts w:hint="eastAsia" w:ascii="楷体" w:hAnsi="楷体" w:eastAsia="楷体" w:cs="楷体"/>
              </w:rPr>
            </w:rPrChange>
          </w:rPr>
          <w:t>研究现状</w:t>
        </w:r>
      </w:ins>
      <w:ins w:id="706" w:author="野草" w:date="2023-03-22T11:31:00Z">
        <w:r>
          <w:rPr>
            <w:rFonts w:hint="eastAsia" w:ascii="楷体" w:hAnsi="楷体" w:eastAsia="楷体" w:cs="楷体"/>
          </w:rPr>
          <w:t>，本项目</w:t>
        </w:r>
      </w:ins>
      <w:ins w:id="707" w:author="野草" w:date="2023-03-22T14:09:00Z">
        <w:r>
          <w:rPr>
            <w:rFonts w:hint="eastAsia" w:ascii="楷体" w:hAnsi="楷体" w:eastAsia="楷体" w:cs="楷体"/>
          </w:rPr>
          <w:t>中开展的</w:t>
        </w:r>
      </w:ins>
      <w:ins w:id="708" w:author="野草" w:date="2023-03-22T14:09:00Z">
        <w:r>
          <w:rPr>
            <w:rFonts w:hint="eastAsia" w:ascii="楷体" w:hAnsi="楷体" w:eastAsia="楷体" w:cs="楷体"/>
            <w:highlight w:val="cyan"/>
            <w:rPrChange w:id="709" w:author="野草" w:date="2023-03-22T16:07:00Z">
              <w:rPr>
                <w:rFonts w:hint="eastAsia" w:ascii="楷体" w:hAnsi="楷体" w:eastAsia="楷体" w:cs="楷体"/>
              </w:rPr>
            </w:rPrChange>
          </w:rPr>
          <w:t>实地测量研究</w:t>
        </w:r>
      </w:ins>
      <w:ins w:id="710" w:author="野草" w:date="2023-03-22T14:09:00Z">
        <w:r>
          <w:rPr>
            <w:rFonts w:hint="eastAsia" w:ascii="楷体" w:hAnsi="楷体" w:eastAsia="楷体" w:cs="楷体"/>
          </w:rPr>
          <w:t>涵盖</w:t>
        </w:r>
      </w:ins>
      <w:ins w:id="711" w:author="野草" w:date="2023-03-22T14:09:00Z">
        <w:r>
          <w:rPr>
            <w:rFonts w:hint="eastAsia" w:ascii="楷体" w:hAnsi="楷体" w:eastAsia="楷体" w:cs="楷体"/>
            <w:highlight w:val="cyan"/>
            <w:rPrChange w:id="712" w:author="野草" w:date="2023-03-22T16:07:00Z">
              <w:rPr>
                <w:rFonts w:hint="eastAsia" w:ascii="楷体" w:hAnsi="楷体" w:eastAsia="楷体" w:cs="楷体"/>
              </w:rPr>
            </w:rPrChange>
          </w:rPr>
          <w:t>居民</w:t>
        </w:r>
      </w:ins>
      <w:ins w:id="713" w:author="野草" w:date="2023-03-22T16:47:00Z">
        <w:r>
          <w:rPr>
            <w:rFonts w:hint="eastAsia" w:ascii="楷体" w:hAnsi="楷体" w:eastAsia="楷体" w:cs="楷体"/>
            <w:highlight w:val="cyan"/>
          </w:rPr>
          <w:t>进行户外</w:t>
        </w:r>
      </w:ins>
      <w:ins w:id="714" w:author="野草" w:date="2023-03-22T14:09:00Z">
        <w:r>
          <w:rPr>
            <w:rFonts w:hint="eastAsia" w:ascii="楷体" w:hAnsi="楷体" w:eastAsia="楷体" w:cs="楷体"/>
            <w:highlight w:val="cyan"/>
            <w:rPrChange w:id="715" w:author="野草" w:date="2023-03-22T16:07:00Z">
              <w:rPr>
                <w:rFonts w:hint="eastAsia" w:ascii="楷体" w:hAnsi="楷体" w:eastAsia="楷体" w:cs="楷体"/>
              </w:rPr>
            </w:rPrChange>
          </w:rPr>
          <w:t>活动</w:t>
        </w:r>
      </w:ins>
      <w:ins w:id="716" w:author="野草" w:date="2023-03-22T14:10:00Z">
        <w:r>
          <w:rPr>
            <w:rFonts w:hint="eastAsia" w:ascii="楷体" w:hAnsi="楷体" w:eastAsia="楷体" w:cs="楷体"/>
            <w:highlight w:val="cyan"/>
            <w:rPrChange w:id="717" w:author="野草" w:date="2023-03-22T16:07:00Z">
              <w:rPr>
                <w:rFonts w:hint="eastAsia" w:ascii="楷体" w:hAnsi="楷体" w:eastAsia="楷体" w:cs="楷体"/>
              </w:rPr>
            </w:rPrChange>
          </w:rPr>
          <w:t>的</w:t>
        </w:r>
      </w:ins>
      <w:ins w:id="718" w:author="野草" w:date="2023-03-22T16:48:00Z">
        <w:r>
          <w:rPr>
            <w:rFonts w:hint="eastAsia" w:ascii="楷体" w:hAnsi="楷体" w:eastAsia="楷体" w:cs="楷体"/>
            <w:highlight w:val="cyan"/>
          </w:rPr>
          <w:t>主要</w:t>
        </w:r>
      </w:ins>
      <w:ins w:id="719" w:author="野草" w:date="2023-03-22T14:10:00Z">
        <w:r>
          <w:rPr>
            <w:rFonts w:hint="eastAsia" w:ascii="楷体" w:hAnsi="楷体" w:eastAsia="楷体" w:cs="楷体"/>
            <w:highlight w:val="cyan"/>
            <w:rPrChange w:id="720" w:author="野草" w:date="2023-03-22T16:07:00Z">
              <w:rPr>
                <w:rFonts w:hint="eastAsia" w:ascii="楷体" w:hAnsi="楷体" w:eastAsia="楷体" w:cs="楷体"/>
              </w:rPr>
            </w:rPrChange>
          </w:rPr>
          <w:t>时段</w:t>
        </w:r>
      </w:ins>
      <w:ins w:id="721" w:author="野草" w:date="2023-03-22T14:45:00Z">
        <w:r>
          <w:rPr>
            <w:rFonts w:hint="eastAsia" w:ascii="楷体" w:hAnsi="楷体" w:eastAsia="楷体" w:cs="楷体"/>
          </w:rPr>
          <w:t>，</w:t>
        </w:r>
      </w:ins>
      <w:ins w:id="722" w:author="野草" w:date="2023-03-22T17:29:00Z">
        <w:r>
          <w:rPr>
            <w:rFonts w:hint="eastAsia" w:ascii="楷体" w:hAnsi="楷体" w:eastAsia="楷体" w:cs="楷体"/>
          </w:rPr>
          <w:t>将</w:t>
        </w:r>
      </w:ins>
      <w:ins w:id="723" w:author="野草" w:date="2023-03-22T14:45:00Z">
        <w:r>
          <w:rPr>
            <w:rFonts w:hint="eastAsia" w:ascii="楷体" w:hAnsi="楷体" w:eastAsia="楷体" w:cs="楷体"/>
          </w:rPr>
          <w:t>突破以往研究</w:t>
        </w:r>
      </w:ins>
      <w:ins w:id="724" w:author="野草" w:date="2023-03-22T16:22:00Z">
        <w:r>
          <w:rPr>
            <w:rFonts w:hint="eastAsia" w:ascii="楷体" w:hAnsi="楷体" w:eastAsia="楷体" w:cs="楷体"/>
          </w:rPr>
          <w:t>在</w:t>
        </w:r>
      </w:ins>
      <w:ins w:id="725" w:author="野草" w:date="2023-03-22T14:45:00Z">
        <w:r>
          <w:rPr>
            <w:rFonts w:hint="eastAsia" w:ascii="楷体" w:hAnsi="楷体" w:eastAsia="楷体" w:cs="楷体"/>
            <w:highlight w:val="cyan"/>
            <w:rPrChange w:id="726" w:author="野草" w:date="2023-03-22T16:47:00Z">
              <w:rPr>
                <w:rFonts w:hint="eastAsia" w:ascii="楷体" w:hAnsi="楷体" w:eastAsia="楷体" w:cs="楷体"/>
              </w:rPr>
            </w:rPrChange>
          </w:rPr>
          <w:t>城市滨江地区气候</w:t>
        </w:r>
      </w:ins>
      <w:ins w:id="727" w:author="野草" w:date="2023-03-22T16:46:00Z">
        <w:r>
          <w:rPr>
            <w:rFonts w:hint="eastAsia" w:ascii="楷体" w:hAnsi="楷体" w:eastAsia="楷体" w:cs="楷体"/>
            <w:highlight w:val="cyan"/>
            <w:rPrChange w:id="728" w:author="野草" w:date="2023-03-22T16:47:00Z">
              <w:rPr>
                <w:rFonts w:hint="eastAsia" w:ascii="楷体" w:hAnsi="楷体" w:eastAsia="楷体" w:cs="楷体"/>
              </w:rPr>
            </w:rPrChange>
          </w:rPr>
          <w:t>特征</w:t>
        </w:r>
      </w:ins>
      <w:ins w:id="729" w:author="野草" w:date="2023-03-22T14:45:00Z">
        <w:r>
          <w:rPr>
            <w:rFonts w:hint="eastAsia" w:ascii="楷体" w:hAnsi="楷体" w:eastAsia="楷体" w:cs="楷体"/>
            <w:highlight w:val="cyan"/>
            <w:rPrChange w:id="730" w:author="野草" w:date="2023-03-22T16:47:00Z">
              <w:rPr>
                <w:rFonts w:hint="eastAsia" w:ascii="楷体" w:hAnsi="楷体" w:eastAsia="楷体" w:cs="楷体"/>
              </w:rPr>
            </w:rPrChange>
          </w:rPr>
          <w:t>随时间变化</w:t>
        </w:r>
      </w:ins>
      <w:ins w:id="731" w:author="野草" w:date="2023-03-22T16:22:00Z">
        <w:r>
          <w:rPr>
            <w:rFonts w:hint="eastAsia" w:ascii="楷体" w:hAnsi="楷体" w:eastAsia="楷体" w:cs="楷体"/>
            <w:highlight w:val="cyan"/>
            <w:rPrChange w:id="732" w:author="野草" w:date="2023-03-22T16:47:00Z">
              <w:rPr>
                <w:rFonts w:hint="eastAsia" w:ascii="楷体" w:hAnsi="楷体" w:eastAsia="楷体" w:cs="楷体"/>
              </w:rPr>
            </w:rPrChange>
          </w:rPr>
          <w:t>方面</w:t>
        </w:r>
      </w:ins>
      <w:ins w:id="733" w:author="野草" w:date="2023-03-22T16:22:00Z">
        <w:r>
          <w:rPr>
            <w:rFonts w:hint="eastAsia" w:ascii="楷体" w:hAnsi="楷体" w:eastAsia="楷体" w:cs="楷体"/>
          </w:rPr>
          <w:t>的局限性</w:t>
        </w:r>
      </w:ins>
      <w:ins w:id="734" w:author="野草" w:date="2023-03-22T14:10:00Z">
        <w:r>
          <w:rPr>
            <w:rFonts w:hint="eastAsia" w:ascii="楷体" w:hAnsi="楷体" w:eastAsia="楷体" w:cs="楷体"/>
          </w:rPr>
          <w:t>。</w:t>
        </w:r>
      </w:ins>
      <w:ins w:id="735" w:author="野草" w:date="2023-03-22T16:46:00Z">
        <w:r>
          <w:rPr>
            <w:rFonts w:ascii="Times New Roman" w:hAnsi="Times New Roman" w:eastAsia="楷体" w:cs="Times New Roman"/>
            <w:sz w:val="23"/>
            <w:szCs w:val="23"/>
          </w:rPr>
          <w:t>【</w:t>
        </w:r>
      </w:ins>
      <w:ins w:id="736" w:author="野草" w:date="2023-03-22T16:46:00Z">
        <w:r>
          <w:rPr>
            <w:rFonts w:hint="eastAsia" w:ascii="Times New Roman" w:hAnsi="Times New Roman" w:eastAsia="楷体" w:cs="Times New Roman"/>
            <w:sz w:val="23"/>
            <w:szCs w:val="23"/>
          </w:rPr>
          <w:t>up</w:t>
        </w:r>
      </w:ins>
      <w:ins w:id="737" w:author="野草" w:date="2023-03-22T16:46:00Z">
        <w:r>
          <w:rPr>
            <w:rFonts w:ascii="Times New Roman" w:hAnsi="Times New Roman" w:eastAsia="楷体" w:cs="Times New Roman"/>
            <w:sz w:val="23"/>
            <w:szCs w:val="23"/>
          </w:rPr>
          <w:t>230</w:t>
        </w:r>
      </w:ins>
      <w:ins w:id="738" w:author="野草" w:date="2023-03-22T19:37:00Z">
        <w:r>
          <w:rPr>
            <w:rFonts w:hint="eastAsia" w:ascii="Times New Roman" w:hAnsi="Times New Roman" w:eastAsia="楷体" w:cs="Times New Roman"/>
            <w:sz w:val="23"/>
            <w:szCs w:val="23"/>
          </w:rPr>
          <w:t>3</w:t>
        </w:r>
      </w:ins>
      <w:ins w:id="739" w:author="野草" w:date="2023-03-22T16:46:00Z">
        <w:r>
          <w:rPr>
            <w:rFonts w:ascii="Times New Roman" w:hAnsi="Times New Roman" w:eastAsia="楷体" w:cs="Times New Roman"/>
            <w:sz w:val="23"/>
            <w:szCs w:val="23"/>
          </w:rPr>
          <w:t>2</w:t>
        </w:r>
      </w:ins>
      <w:ins w:id="740" w:author="野草" w:date="2023-03-22T16:46:00Z">
        <w:r>
          <w:rPr>
            <w:rFonts w:hint="eastAsia" w:ascii="Times New Roman" w:hAnsi="Times New Roman" w:eastAsia="楷体" w:cs="Times New Roman"/>
            <w:sz w:val="23"/>
            <w:szCs w:val="23"/>
          </w:rPr>
          <w:t>1 1</w:t>
        </w:r>
      </w:ins>
      <w:ins w:id="741" w:author="野草" w:date="2023-03-22T17:10:00Z">
        <w:r>
          <w:rPr>
            <w:rFonts w:hint="eastAsia" w:ascii="Times New Roman" w:hAnsi="Times New Roman" w:eastAsia="楷体" w:cs="Times New Roman"/>
            <w:sz w:val="23"/>
            <w:szCs w:val="23"/>
          </w:rPr>
          <w:t>7</w:t>
        </w:r>
      </w:ins>
      <w:ins w:id="742" w:author="野草" w:date="2023-03-22T16:46:00Z">
        <w:r>
          <w:rPr>
            <w:rFonts w:hint="eastAsia" w:ascii="Times New Roman" w:hAnsi="Times New Roman" w:eastAsia="楷体" w:cs="Times New Roman"/>
            <w:sz w:val="23"/>
            <w:szCs w:val="23"/>
          </w:rPr>
          <w:t>:</w:t>
        </w:r>
      </w:ins>
      <w:ins w:id="743" w:author="野草" w:date="2023-03-22T17:41:00Z">
        <w:r>
          <w:rPr>
            <w:rFonts w:hint="eastAsia" w:ascii="Times New Roman" w:hAnsi="Times New Roman" w:eastAsia="楷体" w:cs="Times New Roman"/>
            <w:sz w:val="23"/>
            <w:szCs w:val="23"/>
          </w:rPr>
          <w:t>41</w:t>
        </w:r>
      </w:ins>
      <w:ins w:id="744" w:author="野草" w:date="2023-03-22T16:46:00Z">
        <w:r>
          <w:rPr>
            <w:rFonts w:hint="eastAsia" w:ascii="Times New Roman" w:hAnsi="Times New Roman" w:eastAsia="楷体" w:cs="Times New Roman"/>
            <w:sz w:val="23"/>
            <w:szCs w:val="23"/>
          </w:rPr>
          <w:t>】</w:t>
        </w:r>
      </w:ins>
    </w:p>
    <w:p>
      <w:pPr>
        <w:numPr>
          <w:ilvl w:val="255"/>
          <w:numId w:val="0"/>
        </w:numPr>
        <w:spacing w:line="360" w:lineRule="auto"/>
        <w:ind w:firstLine="440" w:firstLineChars="200"/>
        <w:rPr>
          <w:ins w:id="745" w:author="野草" w:date="2023-03-22T16:46:00Z"/>
          <w:rFonts w:ascii="楷体" w:hAnsi="楷体" w:eastAsia="楷体" w:cs="楷体"/>
        </w:rPr>
      </w:pPr>
      <w:ins w:id="746" w:author="野草" w:date="2023-03-22T11:32:00Z">
        <w:r>
          <w:rPr>
            <w:rFonts w:hint="eastAsia" w:ascii="楷体" w:hAnsi="楷体" w:eastAsia="楷体" w:cs="楷体"/>
          </w:rPr>
          <w:t>城市水体不仅</w:t>
        </w:r>
      </w:ins>
      <w:ins w:id="747" w:author="野草" w:date="2023-03-22T16:49:00Z">
        <w:r>
          <w:rPr>
            <w:rFonts w:hint="eastAsia" w:ascii="楷体" w:hAnsi="楷体" w:eastAsia="楷体" w:cs="楷体"/>
            <w:highlight w:val="cyan"/>
          </w:rPr>
          <w:t>被发现在白天</w:t>
        </w:r>
      </w:ins>
      <w:ins w:id="748" w:author="野草" w:date="2023-03-22T11:32:00Z">
        <w:r>
          <w:rPr>
            <w:rFonts w:hint="eastAsia" w:ascii="楷体" w:hAnsi="楷体" w:eastAsia="楷体" w:cs="楷体"/>
          </w:rPr>
          <w:t>对周边地区</w:t>
        </w:r>
      </w:ins>
      <w:ins w:id="749" w:author="野草" w:date="2023-03-22T11:32:00Z">
        <w:r>
          <w:rPr>
            <w:rFonts w:hint="eastAsia" w:ascii="楷体" w:hAnsi="楷体" w:eastAsia="楷体" w:cs="楷体"/>
            <w:highlight w:val="cyan"/>
            <w:rPrChange w:id="750" w:author="野草" w:date="2023-03-22T16:27:00Z">
              <w:rPr>
                <w:rFonts w:hint="eastAsia" w:ascii="楷体" w:hAnsi="楷体" w:eastAsia="楷体" w:cs="楷体"/>
              </w:rPr>
            </w:rPrChange>
          </w:rPr>
          <w:t>有降温效应</w:t>
        </w:r>
      </w:ins>
      <w:ins w:id="751" w:author="野草" w:date="2023-03-22T11:32:00Z">
        <w:r>
          <w:rPr>
            <w:rFonts w:hint="eastAsia" w:ascii="楷体" w:hAnsi="楷体" w:eastAsia="楷体" w:cs="楷体"/>
          </w:rPr>
          <w:t>，</w:t>
        </w:r>
      </w:ins>
      <w:ins w:id="752" w:author="野草" w:date="2023-03-22T11:41:00Z">
        <w:r>
          <w:rPr>
            <w:rFonts w:hint="eastAsia" w:ascii="楷体" w:hAnsi="楷体" w:eastAsia="楷体" w:cs="楷体"/>
          </w:rPr>
          <w:t>同时</w:t>
        </w:r>
      </w:ins>
      <w:ins w:id="753" w:author="野草" w:date="2023-03-22T11:42:00Z">
        <w:r>
          <w:rPr>
            <w:rFonts w:hint="eastAsia" w:ascii="楷体" w:hAnsi="楷体" w:eastAsia="楷体" w:cs="楷体"/>
          </w:rPr>
          <w:t>还对</w:t>
        </w:r>
      </w:ins>
      <w:ins w:id="754" w:author="野草" w:date="2023-03-22T11:42:00Z">
        <w:r>
          <w:rPr>
            <w:rFonts w:hint="eastAsia" w:ascii="楷体" w:hAnsi="楷体" w:eastAsia="楷体" w:cs="楷体"/>
            <w:highlight w:val="cyan"/>
            <w:rPrChange w:id="755" w:author="野草" w:date="2023-03-22T16:27:00Z">
              <w:rPr>
                <w:rFonts w:hint="eastAsia" w:ascii="楷体" w:hAnsi="楷体" w:eastAsia="楷体" w:cs="楷体"/>
              </w:rPr>
            </w:rPrChange>
          </w:rPr>
          <w:t>周边</w:t>
        </w:r>
      </w:ins>
      <w:ins w:id="756" w:author="野草" w:date="2023-03-22T16:27:00Z">
        <w:r>
          <w:rPr>
            <w:rFonts w:hint="eastAsia" w:ascii="楷体" w:hAnsi="楷体" w:eastAsia="楷体" w:cs="楷体"/>
            <w:highlight w:val="cyan"/>
            <w:rPrChange w:id="757" w:author="野草" w:date="2023-03-22T16:27:00Z">
              <w:rPr>
                <w:rFonts w:hint="eastAsia" w:ascii="楷体" w:hAnsi="楷体" w:eastAsia="楷体" w:cs="楷体"/>
              </w:rPr>
            </w:rPrChange>
          </w:rPr>
          <w:t>的</w:t>
        </w:r>
      </w:ins>
      <w:ins w:id="758" w:author="野草" w:date="2023-03-22T11:42:00Z">
        <w:r>
          <w:rPr>
            <w:rFonts w:hint="eastAsia" w:ascii="楷体" w:hAnsi="楷体" w:eastAsia="楷体" w:cs="楷体"/>
            <w:highlight w:val="cyan"/>
            <w:rPrChange w:id="759" w:author="野草" w:date="2023-03-22T16:27:00Z">
              <w:rPr>
                <w:rFonts w:hint="eastAsia" w:ascii="楷体" w:hAnsi="楷体" w:eastAsia="楷体" w:cs="楷体"/>
              </w:rPr>
            </w:rPrChange>
          </w:rPr>
          <w:t>湿度、风速</w:t>
        </w:r>
      </w:ins>
      <w:ins w:id="760" w:author="野草" w:date="2023-03-22T14:46:00Z">
        <w:r>
          <w:rPr>
            <w:rFonts w:hint="eastAsia" w:ascii="楷体" w:hAnsi="楷体" w:eastAsia="楷体" w:cs="楷体"/>
            <w:highlight w:val="cyan"/>
            <w:rPrChange w:id="761" w:author="野草" w:date="2023-03-22T16:27:00Z">
              <w:rPr>
                <w:rFonts w:hint="eastAsia" w:ascii="楷体" w:hAnsi="楷体" w:eastAsia="楷体" w:cs="楷体"/>
              </w:rPr>
            </w:rPrChange>
          </w:rPr>
          <w:t>等</w:t>
        </w:r>
      </w:ins>
      <w:ins w:id="762" w:author="野草" w:date="2023-03-22T16:27:00Z">
        <w:r>
          <w:rPr>
            <w:rFonts w:hint="eastAsia" w:ascii="楷体" w:hAnsi="楷体" w:eastAsia="楷体" w:cs="楷体"/>
            <w:highlight w:val="cyan"/>
            <w:rPrChange w:id="763" w:author="野草" w:date="2023-03-22T16:27:00Z">
              <w:rPr>
                <w:rFonts w:hint="eastAsia" w:ascii="楷体" w:hAnsi="楷体" w:eastAsia="楷体" w:cs="楷体"/>
              </w:rPr>
            </w:rPrChange>
          </w:rPr>
          <w:t>气象变量</w:t>
        </w:r>
      </w:ins>
      <w:ins w:id="764" w:author="野草" w:date="2023-03-22T11:42:00Z">
        <w:r>
          <w:rPr>
            <w:rFonts w:hint="eastAsia" w:ascii="楷体" w:hAnsi="楷体" w:eastAsia="楷体" w:cs="楷体"/>
          </w:rPr>
          <w:t>有</w:t>
        </w:r>
      </w:ins>
      <w:ins w:id="765" w:author="野草" w:date="2023-03-22T16:49:00Z">
        <w:r>
          <w:rPr>
            <w:rFonts w:hint="eastAsia" w:ascii="楷体" w:hAnsi="楷体" w:eastAsia="楷体" w:cs="楷体"/>
          </w:rPr>
          <w:t>潜在的</w:t>
        </w:r>
      </w:ins>
      <w:ins w:id="766" w:author="野草" w:date="2023-03-22T11:42:00Z">
        <w:r>
          <w:rPr>
            <w:rFonts w:hint="eastAsia" w:ascii="楷体" w:hAnsi="楷体" w:eastAsia="楷体" w:cs="楷体"/>
          </w:rPr>
          <w:t>影响。</w:t>
        </w:r>
      </w:ins>
      <w:ins w:id="767" w:author="野草" w:date="2023-03-22T14:46:00Z">
        <w:r>
          <w:rPr>
            <w:rFonts w:hint="eastAsia" w:ascii="楷体" w:hAnsi="楷体" w:eastAsia="楷体" w:cs="楷体"/>
          </w:rPr>
          <w:t>然而，目前</w:t>
        </w:r>
      </w:ins>
      <w:ins w:id="768" w:author="野草" w:date="2023-03-22T16:50:00Z">
        <w:r>
          <w:rPr>
            <w:rFonts w:hint="eastAsia" w:ascii="楷体" w:hAnsi="楷体" w:eastAsia="楷体" w:cs="楷体"/>
            <w:highlight w:val="cyan"/>
          </w:rPr>
          <w:t>城市滨江地区</w:t>
        </w:r>
      </w:ins>
      <w:ins w:id="769" w:author="野草" w:date="2023-03-22T16:51:00Z">
        <w:r>
          <w:rPr>
            <w:rFonts w:hint="eastAsia" w:ascii="楷体" w:hAnsi="楷体" w:eastAsia="楷体" w:cs="楷体"/>
            <w:highlight w:val="cyan"/>
          </w:rPr>
          <w:t>的</w:t>
        </w:r>
      </w:ins>
      <w:ins w:id="770" w:author="野草" w:date="2023-03-22T16:52:00Z">
        <w:r>
          <w:rPr>
            <w:rFonts w:hint="eastAsia" w:ascii="楷体" w:hAnsi="楷体" w:eastAsia="楷体" w:cs="楷体"/>
            <w:highlight w:val="cyan"/>
          </w:rPr>
          <w:t>相关</w:t>
        </w:r>
      </w:ins>
      <w:ins w:id="771" w:author="野草" w:date="2023-03-22T14:46:00Z">
        <w:r>
          <w:rPr>
            <w:rFonts w:hint="eastAsia" w:ascii="楷体" w:hAnsi="楷体" w:eastAsia="楷体" w:cs="楷体"/>
            <w:highlight w:val="cyan"/>
            <w:rPrChange w:id="772" w:author="野草" w:date="2023-03-22T16:27:00Z">
              <w:rPr>
                <w:rFonts w:hint="eastAsia" w:ascii="楷体" w:hAnsi="楷体" w:eastAsia="楷体" w:cs="楷体"/>
              </w:rPr>
            </w:rPrChange>
          </w:rPr>
          <w:t>研究</w:t>
        </w:r>
      </w:ins>
      <w:ins w:id="773" w:author="野草" w:date="2023-03-22T14:46:00Z">
        <w:r>
          <w:rPr>
            <w:rFonts w:hint="eastAsia" w:ascii="楷体" w:hAnsi="楷体" w:eastAsia="楷体" w:cs="楷体"/>
          </w:rPr>
          <w:t>缺乏对</w:t>
        </w:r>
      </w:ins>
      <w:ins w:id="774" w:author="野草" w:date="2023-03-22T16:50:00Z">
        <w:r>
          <w:rPr>
            <w:rFonts w:hint="eastAsia" w:ascii="楷体" w:hAnsi="楷体" w:eastAsia="楷体" w:cs="楷体"/>
          </w:rPr>
          <w:t>气象变量</w:t>
        </w:r>
      </w:ins>
      <w:ins w:id="775" w:author="野草" w:date="2023-03-22T11:42:00Z">
        <w:r>
          <w:rPr>
            <w:rFonts w:hint="eastAsia" w:ascii="楷体" w:hAnsi="楷体" w:eastAsia="楷体" w:cs="楷体"/>
            <w:highlight w:val="cyan"/>
            <w:rPrChange w:id="776" w:author="野草" w:date="2023-03-22T16:28:00Z">
              <w:rPr>
                <w:rFonts w:hint="eastAsia" w:ascii="楷体" w:hAnsi="楷体" w:eastAsia="楷体" w:cs="楷体"/>
              </w:rPr>
            </w:rPrChange>
          </w:rPr>
          <w:t>综合</w:t>
        </w:r>
      </w:ins>
      <w:ins w:id="777" w:author="野草" w:date="2023-03-22T16:52:00Z">
        <w:r>
          <w:rPr>
            <w:rFonts w:hint="eastAsia" w:ascii="楷体" w:hAnsi="楷体" w:eastAsia="楷体" w:cs="楷体"/>
            <w:highlight w:val="cyan"/>
          </w:rPr>
          <w:t>影响</w:t>
        </w:r>
      </w:ins>
      <w:ins w:id="778" w:author="野草" w:date="2023-03-22T14:46:00Z">
        <w:r>
          <w:rPr>
            <w:rFonts w:hint="eastAsia" w:ascii="楷体" w:hAnsi="楷体" w:eastAsia="楷体" w:cs="楷体"/>
          </w:rPr>
          <w:t>的考虑</w:t>
        </w:r>
      </w:ins>
      <w:ins w:id="779" w:author="野草" w:date="2023-03-22T11:42:00Z">
        <w:r>
          <w:rPr>
            <w:rFonts w:hint="eastAsia" w:ascii="楷体" w:hAnsi="楷体" w:eastAsia="楷体" w:cs="楷体"/>
          </w:rPr>
          <w:t>，</w:t>
        </w:r>
      </w:ins>
      <w:ins w:id="780" w:author="野草" w:date="2023-03-22T16:58:00Z">
        <w:r>
          <w:rPr>
            <w:rFonts w:hint="eastAsia" w:ascii="楷体" w:hAnsi="楷体" w:eastAsia="楷体" w:cs="楷体"/>
          </w:rPr>
          <w:t>尤其</w:t>
        </w:r>
      </w:ins>
      <w:ins w:id="781" w:author="野草" w:date="2023-03-22T16:28:00Z">
        <w:r>
          <w:rPr>
            <w:rFonts w:hint="eastAsia" w:ascii="楷体" w:hAnsi="楷体" w:eastAsia="楷体" w:cs="楷体"/>
          </w:rPr>
          <w:t>不清楚</w:t>
        </w:r>
        <w:bookmarkStart w:id="7" w:name="OLE_LINK7"/>
        <w:r>
          <w:rPr>
            <w:rFonts w:hint="eastAsia" w:ascii="楷体" w:hAnsi="楷体" w:eastAsia="楷体" w:cs="楷体"/>
          </w:rPr>
          <w:t>不同气象变量</w:t>
        </w:r>
      </w:ins>
      <w:ins w:id="782" w:author="野草" w:date="2023-03-22T16:28:00Z">
        <w:r>
          <w:rPr>
            <w:rFonts w:hint="eastAsia" w:ascii="楷体" w:hAnsi="楷体" w:eastAsia="楷体" w:cs="楷体"/>
            <w:highlight w:val="cyan"/>
            <w:rPrChange w:id="783" w:author="野草" w:date="2023-03-22T16:31:00Z">
              <w:rPr>
                <w:rFonts w:hint="eastAsia" w:ascii="楷体" w:hAnsi="楷体" w:eastAsia="楷体" w:cs="楷体"/>
              </w:rPr>
            </w:rPrChange>
          </w:rPr>
          <w:t>综合作用下</w:t>
        </w:r>
      </w:ins>
      <w:ins w:id="784" w:author="野草" w:date="2023-03-22T17:35:00Z">
        <w:r>
          <w:rPr>
            <w:rFonts w:hint="eastAsia" w:ascii="楷体" w:hAnsi="楷体" w:eastAsia="楷体" w:cs="楷体"/>
            <w:highlight w:val="none"/>
            <w:rPrChange w:id="785" w:author="野草" w:date="2023-03-22T17:35:00Z">
              <w:rPr>
                <w:rFonts w:hint="eastAsia" w:ascii="楷体" w:hAnsi="楷体" w:eastAsia="楷体" w:cs="楷体"/>
                <w:highlight w:val="cyan"/>
              </w:rPr>
            </w:rPrChange>
          </w:rPr>
          <w:t>的</w:t>
        </w:r>
      </w:ins>
      <w:ins w:id="786" w:author="野草" w:date="2023-03-22T16:31:00Z">
        <w:r>
          <w:rPr>
            <w:rFonts w:hint="eastAsia" w:ascii="楷体" w:hAnsi="楷体" w:eastAsia="楷体" w:cs="楷体"/>
            <w:highlight w:val="cyan"/>
            <w:rPrChange w:id="787" w:author="野草" w:date="2023-03-22T16:31:00Z">
              <w:rPr>
                <w:rFonts w:hint="eastAsia" w:ascii="楷体" w:hAnsi="楷体" w:eastAsia="楷体" w:cs="楷体"/>
              </w:rPr>
            </w:rPrChange>
          </w:rPr>
          <w:t>热</w:t>
        </w:r>
      </w:ins>
      <w:ins w:id="788" w:author="野草" w:date="2023-03-22T16:28:00Z">
        <w:r>
          <w:rPr>
            <w:rFonts w:hint="eastAsia" w:ascii="楷体" w:hAnsi="楷体" w:eastAsia="楷体" w:cs="楷体"/>
            <w:highlight w:val="cyan"/>
            <w:rPrChange w:id="789" w:author="野草" w:date="2023-03-22T16:31:00Z">
              <w:rPr>
                <w:rFonts w:hint="eastAsia" w:ascii="楷体" w:hAnsi="楷体" w:eastAsia="楷体" w:cs="楷体"/>
              </w:rPr>
            </w:rPrChange>
          </w:rPr>
          <w:t>舒适度</w:t>
        </w:r>
        <w:bookmarkEnd w:id="7"/>
      </w:ins>
      <w:ins w:id="790" w:author="野草" w:date="2023-03-22T17:34:00Z">
        <w:r>
          <w:rPr>
            <w:rFonts w:hint="eastAsia" w:ascii="楷体" w:hAnsi="楷体" w:eastAsia="楷体" w:cs="楷体"/>
            <w:highlight w:val="none"/>
            <w:rPrChange w:id="791" w:author="野草" w:date="2023-03-22T17:35:00Z">
              <w:rPr>
                <w:rFonts w:hint="eastAsia" w:ascii="楷体" w:hAnsi="楷体" w:eastAsia="楷体" w:cs="楷体"/>
                <w:highlight w:val="cyan"/>
              </w:rPr>
            </w:rPrChange>
          </w:rPr>
          <w:t>的</w:t>
        </w:r>
      </w:ins>
      <w:ins w:id="792" w:author="野草" w:date="2023-03-22T17:34:00Z">
        <w:r>
          <w:rPr>
            <w:rFonts w:hint="eastAsia" w:ascii="楷体" w:hAnsi="楷体" w:eastAsia="楷体" w:cs="楷体"/>
            <w:highlight w:val="cyan"/>
          </w:rPr>
          <w:t>时空</w:t>
        </w:r>
      </w:ins>
      <w:ins w:id="793" w:author="野草" w:date="2023-03-22T17:35:00Z">
        <w:r>
          <w:rPr>
            <w:rFonts w:hint="eastAsia" w:ascii="楷体" w:hAnsi="楷体" w:eastAsia="楷体" w:cs="楷体"/>
            <w:highlight w:val="cyan"/>
          </w:rPr>
          <w:t>分异特征</w:t>
        </w:r>
      </w:ins>
      <w:ins w:id="794" w:author="野草" w:date="2023-03-22T17:34:00Z">
        <w:r>
          <w:rPr>
            <w:rFonts w:hint="eastAsia" w:ascii="楷体" w:hAnsi="楷体" w:eastAsia="楷体" w:cs="楷体"/>
            <w:highlight w:val="none"/>
            <w:rPrChange w:id="795" w:author="野草" w:date="2023-03-22T17:35:00Z">
              <w:rPr>
                <w:rFonts w:hint="eastAsia" w:ascii="楷体" w:hAnsi="楷体" w:eastAsia="楷体" w:cs="楷体"/>
                <w:highlight w:val="cyan"/>
              </w:rPr>
            </w:rPrChange>
          </w:rPr>
          <w:t>及其对</w:t>
        </w:r>
      </w:ins>
      <w:ins w:id="796" w:author="野草" w:date="2023-03-22T17:10:00Z">
        <w:r>
          <w:rPr>
            <w:rFonts w:hint="eastAsia" w:ascii="楷体" w:hAnsi="楷体" w:eastAsia="楷体" w:cs="楷体"/>
            <w:highlight w:val="cyan"/>
          </w:rPr>
          <w:t>水体</w:t>
        </w:r>
      </w:ins>
      <w:ins w:id="797" w:author="野草" w:date="2023-03-22T17:23:00Z">
        <w:r>
          <w:rPr>
            <w:rFonts w:hint="eastAsia" w:ascii="楷体" w:hAnsi="楷体" w:eastAsia="楷体" w:cs="楷体"/>
            <w:highlight w:val="cyan"/>
          </w:rPr>
          <w:t>、三维形态</w:t>
        </w:r>
      </w:ins>
      <w:ins w:id="798" w:author="野草" w:date="2023-03-22T17:10:00Z">
        <w:r>
          <w:rPr>
            <w:rFonts w:hint="eastAsia" w:ascii="楷体" w:hAnsi="楷体" w:eastAsia="楷体" w:cs="楷体"/>
            <w:highlight w:val="cyan"/>
          </w:rPr>
          <w:t>等因素</w:t>
        </w:r>
      </w:ins>
      <w:ins w:id="799" w:author="野草" w:date="2023-03-22T17:10:00Z">
        <w:r>
          <w:rPr>
            <w:rFonts w:hint="eastAsia" w:ascii="楷体" w:hAnsi="楷体" w:eastAsia="楷体" w:cs="楷体"/>
            <w:highlight w:val="none"/>
            <w:rPrChange w:id="800" w:author="野草" w:date="2023-03-22T17:10:00Z">
              <w:rPr>
                <w:rFonts w:hint="eastAsia" w:ascii="楷体" w:hAnsi="楷体" w:eastAsia="楷体" w:cs="楷体"/>
                <w:highlight w:val="cyan"/>
              </w:rPr>
            </w:rPrChange>
          </w:rPr>
          <w:t>的</w:t>
        </w:r>
      </w:ins>
      <w:ins w:id="801" w:author="野草" w:date="2023-03-22T17:35:00Z">
        <w:r>
          <w:rPr>
            <w:rFonts w:hint="eastAsia" w:ascii="楷体" w:hAnsi="楷体" w:eastAsia="楷体" w:cs="楷体"/>
          </w:rPr>
          <w:t>响应</w:t>
        </w:r>
      </w:ins>
      <w:ins w:id="802" w:author="野草" w:date="2023-03-22T11:43:00Z">
        <w:r>
          <w:rPr>
            <w:rFonts w:hint="eastAsia" w:ascii="楷体" w:hAnsi="楷体" w:eastAsia="楷体" w:cs="楷体"/>
          </w:rPr>
          <w:t>。</w:t>
        </w:r>
      </w:ins>
      <w:ins w:id="803" w:author="野草" w:date="2023-03-22T16:29:00Z">
        <w:r>
          <w:rPr>
            <w:rFonts w:hint="eastAsia" w:ascii="楷体" w:hAnsi="楷体" w:eastAsia="楷体" w:cs="楷体"/>
          </w:rPr>
          <w:t>据此，</w:t>
        </w:r>
      </w:ins>
      <w:ins w:id="804" w:author="野草" w:date="2023-03-22T11:46:00Z">
        <w:r>
          <w:rPr>
            <w:rFonts w:hint="eastAsia" w:ascii="楷体" w:hAnsi="楷体" w:eastAsia="楷体" w:cs="楷体"/>
          </w:rPr>
          <w:t>本项目</w:t>
        </w:r>
      </w:ins>
      <w:ins w:id="805" w:author="野草" w:date="2023-03-22T16:29:00Z">
        <w:r>
          <w:rPr>
            <w:rFonts w:hint="eastAsia" w:ascii="楷体" w:hAnsi="楷体" w:eastAsia="楷体" w:cs="楷体"/>
          </w:rPr>
          <w:t>拟</w:t>
        </w:r>
      </w:ins>
      <w:ins w:id="806" w:author="野草" w:date="2023-03-22T11:46:00Z">
        <w:r>
          <w:rPr>
            <w:rFonts w:hint="eastAsia" w:ascii="楷体" w:hAnsi="楷体" w:eastAsia="楷体" w:cs="楷体"/>
          </w:rPr>
          <w:t>提出使用</w:t>
        </w:r>
      </w:ins>
      <w:ins w:id="807" w:author="野草" w:date="2023-03-22T16:30:00Z">
        <w:r>
          <w:rPr>
            <w:rFonts w:hint="eastAsia" w:ascii="楷体" w:hAnsi="楷体" w:eastAsia="楷体" w:cs="楷体"/>
            <w:highlight w:val="cyan"/>
            <w:rPrChange w:id="808" w:author="野草" w:date="2023-03-22T16:31:00Z">
              <w:rPr>
                <w:rFonts w:hint="eastAsia" w:ascii="楷体" w:hAnsi="楷体" w:eastAsia="楷体" w:cs="楷体"/>
              </w:rPr>
            </w:rPrChange>
          </w:rPr>
          <w:t>相关</w:t>
        </w:r>
      </w:ins>
      <w:ins w:id="809" w:author="野草" w:date="2023-03-22T11:46:00Z">
        <w:r>
          <w:rPr>
            <w:rFonts w:hint="eastAsia" w:ascii="楷体" w:hAnsi="楷体" w:eastAsia="楷体" w:cs="楷体"/>
            <w:highlight w:val="cyan"/>
            <w:rPrChange w:id="810" w:author="野草" w:date="2023-03-22T16:31:00Z">
              <w:rPr>
                <w:rFonts w:hint="eastAsia" w:ascii="楷体" w:hAnsi="楷体" w:eastAsia="楷体" w:cs="楷体"/>
              </w:rPr>
            </w:rPrChange>
          </w:rPr>
          <w:t>指数</w:t>
        </w:r>
      </w:ins>
      <w:ins w:id="811" w:author="野草" w:date="2023-03-22T16:30:00Z">
        <w:r>
          <w:rPr>
            <w:rFonts w:hint="eastAsia" w:ascii="楷体" w:hAnsi="楷体" w:eastAsia="楷体" w:cs="楷体"/>
          </w:rPr>
          <w:t>来分析</w:t>
        </w:r>
      </w:ins>
      <w:ins w:id="812" w:author="野草" w:date="2023-03-22T16:30:00Z">
        <w:r>
          <w:rPr>
            <w:rFonts w:hint="eastAsia" w:ascii="楷体" w:hAnsi="楷体" w:eastAsia="楷体" w:cs="楷体"/>
            <w:highlight w:val="cyan"/>
            <w:rPrChange w:id="813" w:author="野草" w:date="2023-03-22T16:31:00Z">
              <w:rPr>
                <w:rFonts w:hint="eastAsia" w:ascii="楷体" w:hAnsi="楷体" w:eastAsia="楷体" w:cs="楷体"/>
              </w:rPr>
            </w:rPrChange>
          </w:rPr>
          <w:t>城市</w:t>
        </w:r>
      </w:ins>
      <w:ins w:id="814" w:author="野草" w:date="2023-03-22T17:39:00Z">
        <w:r>
          <w:rPr>
            <w:rFonts w:hint="eastAsia" w:ascii="楷体" w:hAnsi="楷体" w:eastAsia="楷体" w:cs="楷体"/>
            <w:highlight w:val="cyan"/>
          </w:rPr>
          <w:t>滨江地区的热舒适状况</w:t>
        </w:r>
      </w:ins>
      <w:ins w:id="815" w:author="野草" w:date="2023-03-22T16:30:00Z">
        <w:r>
          <w:rPr>
            <w:rFonts w:hint="eastAsia" w:ascii="楷体" w:hAnsi="楷体" w:eastAsia="楷体" w:cs="楷体"/>
          </w:rPr>
          <w:t>，以评估</w:t>
        </w:r>
      </w:ins>
      <w:ins w:id="816" w:author="野草" w:date="2023-03-22T16:30:00Z">
        <w:r>
          <w:rPr>
            <w:rFonts w:hint="eastAsia" w:ascii="楷体" w:hAnsi="楷体" w:eastAsia="楷体" w:cs="楷体"/>
            <w:highlight w:val="cyan"/>
            <w:rPrChange w:id="817" w:author="野草" w:date="2023-03-22T16:32:00Z">
              <w:rPr>
                <w:rFonts w:hint="eastAsia" w:ascii="楷体" w:hAnsi="楷体" w:eastAsia="楷体" w:cs="楷体"/>
              </w:rPr>
            </w:rPrChange>
          </w:rPr>
          <w:t>城市河流对周边</w:t>
        </w:r>
      </w:ins>
      <w:ins w:id="818" w:author="野草" w:date="2023-03-22T16:31:00Z">
        <w:r>
          <w:rPr>
            <w:rFonts w:hint="eastAsia" w:ascii="楷体" w:hAnsi="楷体" w:eastAsia="楷体" w:cs="楷体"/>
            <w:highlight w:val="cyan"/>
            <w:rPrChange w:id="819" w:author="野草" w:date="2023-03-22T16:32:00Z">
              <w:rPr>
                <w:rFonts w:hint="eastAsia" w:ascii="楷体" w:hAnsi="楷体" w:eastAsia="楷体" w:cs="楷体"/>
              </w:rPr>
            </w:rPrChange>
          </w:rPr>
          <w:t>气候</w:t>
        </w:r>
      </w:ins>
      <w:ins w:id="820" w:author="野草" w:date="2023-03-22T16:31:00Z">
        <w:r>
          <w:rPr>
            <w:rFonts w:hint="eastAsia" w:ascii="楷体" w:hAnsi="楷体" w:eastAsia="楷体" w:cs="楷体"/>
          </w:rPr>
          <w:t>的综合作用。</w:t>
        </w:r>
      </w:ins>
      <w:ins w:id="821" w:author="野草" w:date="2023-03-22T16:46:00Z">
        <w:r>
          <w:rPr>
            <w:rFonts w:ascii="Times New Roman" w:hAnsi="Times New Roman" w:eastAsia="楷体" w:cs="Times New Roman"/>
            <w:sz w:val="23"/>
            <w:szCs w:val="23"/>
          </w:rPr>
          <w:t>【</w:t>
        </w:r>
      </w:ins>
      <w:ins w:id="822" w:author="野草" w:date="2023-03-22T16:46:00Z">
        <w:r>
          <w:rPr>
            <w:rFonts w:hint="eastAsia" w:ascii="Times New Roman" w:hAnsi="Times New Roman" w:eastAsia="楷体" w:cs="Times New Roman"/>
            <w:sz w:val="23"/>
            <w:szCs w:val="23"/>
          </w:rPr>
          <w:t>up</w:t>
        </w:r>
      </w:ins>
      <w:ins w:id="823" w:author="野草" w:date="2023-03-22T16:46:00Z">
        <w:r>
          <w:rPr>
            <w:rFonts w:ascii="Times New Roman" w:hAnsi="Times New Roman" w:eastAsia="楷体" w:cs="Times New Roman"/>
            <w:sz w:val="23"/>
            <w:szCs w:val="23"/>
          </w:rPr>
          <w:t>230</w:t>
        </w:r>
      </w:ins>
      <w:ins w:id="824" w:author="野草" w:date="2023-03-22T19:37:00Z">
        <w:r>
          <w:rPr>
            <w:rFonts w:hint="eastAsia" w:ascii="Times New Roman" w:hAnsi="Times New Roman" w:eastAsia="楷体" w:cs="Times New Roman"/>
            <w:sz w:val="23"/>
            <w:szCs w:val="23"/>
          </w:rPr>
          <w:t>3</w:t>
        </w:r>
      </w:ins>
      <w:ins w:id="825" w:author="野草" w:date="2023-03-22T16:46:00Z">
        <w:r>
          <w:rPr>
            <w:rFonts w:ascii="Times New Roman" w:hAnsi="Times New Roman" w:eastAsia="楷体" w:cs="Times New Roman"/>
            <w:sz w:val="23"/>
            <w:szCs w:val="23"/>
          </w:rPr>
          <w:t>2</w:t>
        </w:r>
      </w:ins>
      <w:ins w:id="826" w:author="野草" w:date="2023-03-22T16:46:00Z">
        <w:r>
          <w:rPr>
            <w:rFonts w:hint="eastAsia" w:ascii="Times New Roman" w:hAnsi="Times New Roman" w:eastAsia="楷体" w:cs="Times New Roman"/>
            <w:sz w:val="23"/>
            <w:szCs w:val="23"/>
          </w:rPr>
          <w:t>1 1</w:t>
        </w:r>
      </w:ins>
      <w:ins w:id="827" w:author="野草" w:date="2023-03-22T17:10:00Z">
        <w:r>
          <w:rPr>
            <w:rFonts w:hint="eastAsia" w:ascii="Times New Roman" w:hAnsi="Times New Roman" w:eastAsia="楷体" w:cs="Times New Roman"/>
            <w:sz w:val="23"/>
            <w:szCs w:val="23"/>
          </w:rPr>
          <w:t>7</w:t>
        </w:r>
      </w:ins>
      <w:ins w:id="828" w:author="野草" w:date="2023-03-22T16:48:00Z">
        <w:r>
          <w:rPr>
            <w:rFonts w:hint="eastAsia" w:ascii="Times New Roman" w:hAnsi="Times New Roman" w:eastAsia="楷体" w:cs="Times New Roman"/>
            <w:sz w:val="23"/>
            <w:szCs w:val="23"/>
          </w:rPr>
          <w:t>:</w:t>
        </w:r>
      </w:ins>
      <w:ins w:id="829" w:author="野草" w:date="2023-03-22T17:41:00Z">
        <w:r>
          <w:rPr>
            <w:rFonts w:hint="eastAsia" w:ascii="Times New Roman" w:hAnsi="Times New Roman" w:eastAsia="楷体" w:cs="Times New Roman"/>
            <w:sz w:val="23"/>
            <w:szCs w:val="23"/>
          </w:rPr>
          <w:t>41</w:t>
        </w:r>
      </w:ins>
      <w:ins w:id="830" w:author="野草" w:date="2023-03-22T16:46:00Z">
        <w:r>
          <w:rPr>
            <w:rFonts w:hint="eastAsia" w:ascii="Times New Roman" w:hAnsi="Times New Roman" w:eastAsia="楷体" w:cs="Times New Roman"/>
            <w:sz w:val="23"/>
            <w:szCs w:val="23"/>
          </w:rPr>
          <w:t>】</w:t>
        </w:r>
      </w:ins>
    </w:p>
    <w:p>
      <w:pPr>
        <w:numPr>
          <w:ilvl w:val="255"/>
          <w:numId w:val="0"/>
        </w:numPr>
        <w:spacing w:line="360" w:lineRule="auto"/>
        <w:ind w:firstLine="440" w:firstLineChars="200"/>
        <w:rPr>
          <w:ins w:id="832" w:author="野草" w:date="2023-03-22T09:29:00Z"/>
          <w:rFonts w:ascii="楷体" w:hAnsi="楷体" w:eastAsia="楷体" w:cs="楷体"/>
        </w:rPr>
        <w:pPrChange w:id="831" w:author="野草" w:date="2023-03-22T11:31:00Z">
          <w:pPr/>
        </w:pPrChange>
      </w:pPr>
    </w:p>
    <w:p>
      <w:pPr>
        <w:spacing w:line="360" w:lineRule="auto"/>
        <w:rPr>
          <w:del w:id="834" w:author="野草" w:date="2023-03-22T10:03:00Z"/>
        </w:rPr>
        <w:pPrChange w:id="833" w:author="野草" w:date="2023-03-22T09:04:00Z">
          <w:pPr/>
        </w:pPrChange>
      </w:pPr>
    </w:p>
    <w:p>
      <w:pPr>
        <w:pStyle w:val="3"/>
        <w:spacing w:line="360" w:lineRule="auto"/>
      </w:pPr>
    </w:p>
    <w:p>
      <w:pPr>
        <w:pStyle w:val="3"/>
        <w:numPr>
          <w:ilvl w:val="0"/>
          <w:numId w:val="1"/>
        </w:numPr>
        <w:spacing w:line="360" w:lineRule="auto"/>
        <w:rPr>
          <w:ins w:id="835" w:author="野草" w:date="2023-03-21T22:31:00Z"/>
          <w:rFonts w:asciiTheme="minorHAnsi" w:eastAsiaTheme="minorEastAsia" w:cstheme="minorBidi"/>
          <w:sz w:val="22"/>
          <w:szCs w:val="22"/>
        </w:rPr>
      </w:pPr>
      <w:r>
        <w:rPr>
          <w:rFonts w:hint="eastAsia"/>
        </w:rPr>
        <w:t>研究计划及预期成果</w:t>
      </w:r>
      <w:r>
        <w:rPr>
          <w:rFonts w:hint="eastAsia" w:ascii="宋体" w:eastAsia="宋体" w:cs="宋体"/>
        </w:rPr>
        <w:t>（限</w:t>
      </w:r>
      <w:r>
        <w:rPr>
          <w:rFonts w:ascii="宋体" w:eastAsia="宋体" w:cs="宋体"/>
        </w:rPr>
        <w:t xml:space="preserve">500 </w:t>
      </w:r>
      <w:r>
        <w:rPr>
          <w:rFonts w:hint="eastAsia" w:ascii="宋体" w:eastAsia="宋体" w:cs="宋体"/>
        </w:rPr>
        <w:t>字）</w:t>
      </w:r>
    </w:p>
    <w:p>
      <w:pPr>
        <w:numPr>
          <w:ilvl w:val="255"/>
          <w:numId w:val="0"/>
        </w:numPr>
        <w:spacing w:line="360" w:lineRule="auto"/>
        <w:rPr>
          <w:ins w:id="837" w:author="野草" w:date="2023-03-21T22:31:00Z"/>
          <w:rFonts w:ascii="楷体" w:hAnsi="楷体" w:eastAsia="楷体" w:cs="楷体"/>
          <w:rPrChange w:id="838" w:author="野草" w:date="2023-03-22T10:08:00Z">
            <w:rPr>
              <w:ins w:id="839" w:author="野草" w:date="2023-03-21T22:31:00Z"/>
            </w:rPr>
          </w:rPrChange>
        </w:rPr>
        <w:pPrChange w:id="836" w:author="野草" w:date="2023-03-22T14:47:00Z">
          <w:pPr/>
        </w:pPrChange>
      </w:pPr>
      <w:ins w:id="840" w:author="野草" w:date="2023-03-21T22:31:00Z">
        <w:r>
          <w:rPr>
            <w:rFonts w:ascii="楷体" w:hAnsi="楷体" w:eastAsia="楷体" w:cs="楷体"/>
            <w:rPrChange w:id="841" w:author="野草" w:date="2023-03-22T10:08:00Z">
              <w:rPr/>
            </w:rPrChange>
          </w:rPr>
          <w:t xml:space="preserve">5.1 </w:t>
        </w:r>
      </w:ins>
      <w:ins w:id="842" w:author="野草" w:date="2023-03-21T22:31:00Z">
        <w:r>
          <w:rPr>
            <w:rFonts w:hint="eastAsia" w:ascii="楷体" w:hAnsi="楷体" w:eastAsia="楷体" w:cs="楷体"/>
            <w:rPrChange w:id="843" w:author="野草" w:date="2023-03-22T10:08:00Z">
              <w:rPr>
                <w:rFonts w:hint="eastAsia"/>
              </w:rPr>
            </w:rPrChange>
          </w:rPr>
          <w:t>研究计划</w:t>
        </w:r>
      </w:ins>
    </w:p>
    <w:p>
      <w:pPr>
        <w:numPr>
          <w:ilvl w:val="0"/>
          <w:numId w:val="3"/>
          <w:ins w:id="845" w:author="野草" w:date="2023-03-22T10:08:00Z"/>
        </w:numPr>
        <w:spacing w:line="360" w:lineRule="auto"/>
        <w:ind w:firstLine="440" w:firstLineChars="200"/>
        <w:rPr>
          <w:ins w:id="846" w:author="野草" w:date="2023-03-22T19:12:00Z"/>
          <w:rFonts w:ascii="Times New Roman" w:hAnsi="Times New Roman" w:eastAsia="楷体" w:cs="Times New Roman"/>
          <w:rPrChange w:id="847" w:author="野草" w:date="2023-03-22T19:34:00Z">
            <w:rPr>
              <w:ins w:id="848" w:author="野草" w:date="2023-03-22T19:12:00Z"/>
              <w:rFonts w:ascii="楷体" w:hAnsi="楷体" w:eastAsia="楷体" w:cs="楷体"/>
            </w:rPr>
          </w:rPrChange>
        </w:rPr>
        <w:pPrChange w:id="844" w:author="野草" w:date="2023-03-22T10:08:00Z">
          <w:pPr/>
        </w:pPrChange>
      </w:pPr>
      <w:ins w:id="849" w:author="野草" w:date="2023-03-21T22:31:00Z">
        <w:r>
          <w:rPr>
            <w:rFonts w:ascii="Times New Roman" w:hAnsi="Times New Roman" w:eastAsia="楷体" w:cs="Times New Roman"/>
            <w:rPrChange w:id="850" w:author="野草" w:date="2023-03-22T19:34:00Z">
              <w:rPr/>
            </w:rPrChange>
          </w:rPr>
          <w:t>202</w:t>
        </w:r>
      </w:ins>
      <w:ins w:id="851" w:author="野草" w:date="2023-03-22T17:45:00Z">
        <w:r>
          <w:rPr>
            <w:rFonts w:ascii="Times New Roman" w:hAnsi="Times New Roman" w:eastAsia="楷体" w:cs="Times New Roman"/>
            <w:rPrChange w:id="852" w:author="野草" w:date="2023-03-22T19:34:00Z">
              <w:rPr>
                <w:rFonts w:ascii="楷体" w:hAnsi="楷体" w:eastAsia="楷体" w:cs="楷体"/>
              </w:rPr>
            </w:rPrChange>
          </w:rPr>
          <w:t>4</w:t>
        </w:r>
      </w:ins>
      <w:ins w:id="853" w:author="野草" w:date="2023-03-21T22:31:00Z">
        <w:r>
          <w:rPr>
            <w:rFonts w:ascii="Times New Roman" w:hAnsi="Times New Roman" w:eastAsia="楷体" w:cs="Times New Roman"/>
            <w:rPrChange w:id="854" w:author="野草" w:date="2023-03-22T19:34:00Z">
              <w:rPr/>
            </w:rPrChange>
          </w:rPr>
          <w:t>/</w:t>
        </w:r>
      </w:ins>
      <w:ins w:id="855" w:author="野草" w:date="2023-03-22T17:45:00Z">
        <w:r>
          <w:rPr>
            <w:rFonts w:ascii="Times New Roman" w:hAnsi="Times New Roman" w:eastAsia="楷体" w:cs="Times New Roman"/>
            <w:rPrChange w:id="856" w:author="野草" w:date="2023-03-22T19:34:00Z">
              <w:rPr>
                <w:rFonts w:ascii="楷体" w:hAnsi="楷体" w:eastAsia="楷体" w:cs="楷体"/>
              </w:rPr>
            </w:rPrChange>
          </w:rPr>
          <w:t>01</w:t>
        </w:r>
      </w:ins>
      <w:ins w:id="857" w:author="野草" w:date="2023-03-21T22:31:00Z">
        <w:r>
          <w:rPr>
            <w:rFonts w:ascii="Times New Roman" w:hAnsi="Times New Roman" w:eastAsia="楷体" w:cs="Times New Roman"/>
            <w:rPrChange w:id="858" w:author="野草" w:date="2023-03-22T19:34:00Z">
              <w:rPr/>
            </w:rPrChange>
          </w:rPr>
          <w:t>-20</w:t>
        </w:r>
      </w:ins>
      <w:ins w:id="859" w:author="野草" w:date="2023-03-22T17:45:00Z">
        <w:r>
          <w:rPr>
            <w:rFonts w:ascii="Times New Roman" w:hAnsi="Times New Roman" w:eastAsia="楷体" w:cs="Times New Roman"/>
            <w:rPrChange w:id="860" w:author="野草" w:date="2023-03-22T19:34:00Z">
              <w:rPr>
                <w:rFonts w:ascii="楷体" w:hAnsi="楷体" w:eastAsia="楷体" w:cs="楷体"/>
              </w:rPr>
            </w:rPrChange>
          </w:rPr>
          <w:t>24</w:t>
        </w:r>
      </w:ins>
      <w:ins w:id="861" w:author="野草" w:date="2023-03-21T22:31:00Z">
        <w:r>
          <w:rPr>
            <w:rFonts w:ascii="Times New Roman" w:hAnsi="Times New Roman" w:eastAsia="楷体" w:cs="Times New Roman"/>
            <w:rPrChange w:id="862" w:author="野草" w:date="2023-03-22T19:34:00Z">
              <w:rPr/>
            </w:rPrChange>
          </w:rPr>
          <w:t>/</w:t>
        </w:r>
      </w:ins>
      <w:ins w:id="863" w:author="野草" w:date="2023-03-22T17:45:00Z">
        <w:r>
          <w:rPr>
            <w:rFonts w:ascii="Times New Roman" w:hAnsi="Times New Roman" w:eastAsia="楷体" w:cs="Times New Roman"/>
            <w:rPrChange w:id="864" w:author="野草" w:date="2023-03-22T19:34:00Z">
              <w:rPr>
                <w:rFonts w:ascii="楷体" w:hAnsi="楷体" w:eastAsia="楷体" w:cs="楷体"/>
              </w:rPr>
            </w:rPrChange>
          </w:rPr>
          <w:t>06</w:t>
        </w:r>
      </w:ins>
      <w:ins w:id="865" w:author="野草" w:date="2023-03-21T22:31:00Z">
        <w:r>
          <w:rPr>
            <w:rFonts w:hint="eastAsia" w:ascii="Times New Roman" w:hAnsi="Times New Roman" w:eastAsia="楷体" w:cs="Times New Roman"/>
            <w:rPrChange w:id="866" w:author="野草" w:date="2023-03-22T19:34:00Z">
              <w:rPr>
                <w:rFonts w:hint="eastAsia"/>
              </w:rPr>
            </w:rPrChange>
          </w:rPr>
          <w:t>：</w:t>
        </w:r>
      </w:ins>
      <w:ins w:id="867" w:author="野草" w:date="2023-03-22T19:11:00Z">
        <w:r>
          <w:rPr>
            <w:rFonts w:hint="eastAsia" w:ascii="Times New Roman" w:hAnsi="Times New Roman" w:eastAsia="楷体" w:cs="Times New Roman"/>
            <w:rPrChange w:id="868" w:author="野草" w:date="2023-03-22T19:34:00Z">
              <w:rPr>
                <w:rFonts w:hint="eastAsia" w:ascii="楷体" w:hAnsi="楷体" w:eastAsia="楷体" w:cs="楷体"/>
              </w:rPr>
            </w:rPrChange>
          </w:rPr>
          <w:t>收集相关文献，完善研究方案</w:t>
        </w:r>
      </w:ins>
      <w:ins w:id="869" w:author="野草" w:date="2023-03-22T19:40:00Z">
        <w:r>
          <w:rPr>
            <w:rFonts w:hint="eastAsia" w:ascii="Times New Roman" w:hAnsi="Times New Roman" w:eastAsia="楷体" w:cs="Times New Roman"/>
          </w:rPr>
          <w:t>，</w:t>
        </w:r>
      </w:ins>
      <w:ins w:id="870" w:author="野草" w:date="2023-03-22T19:11:00Z">
        <w:r>
          <w:rPr>
            <w:rFonts w:hint="eastAsia" w:ascii="Times New Roman" w:hAnsi="Times New Roman" w:eastAsia="楷体" w:cs="Times New Roman"/>
            <w:highlight w:val="cyan"/>
            <w:rPrChange w:id="871" w:author="野草" w:date="2023-03-22T19:34:00Z">
              <w:rPr>
                <w:rFonts w:hint="eastAsia" w:ascii="楷体" w:hAnsi="楷体" w:eastAsia="楷体" w:cs="楷体"/>
              </w:rPr>
            </w:rPrChange>
          </w:rPr>
          <w:t>购买</w:t>
        </w:r>
      </w:ins>
      <w:ins w:id="872" w:author="野草" w:date="2023-03-22T19:11:00Z">
        <w:r>
          <w:rPr>
            <w:rFonts w:hint="eastAsia" w:ascii="Times New Roman" w:hAnsi="Times New Roman" w:eastAsia="楷体" w:cs="Times New Roman"/>
            <w:rPrChange w:id="873" w:author="野草" w:date="2023-03-22T19:34:00Z">
              <w:rPr>
                <w:rFonts w:hint="eastAsia" w:ascii="楷体" w:hAnsi="楷体" w:eastAsia="楷体" w:cs="楷体"/>
              </w:rPr>
            </w:rPrChange>
          </w:rPr>
          <w:t>相关测量设备</w:t>
        </w:r>
      </w:ins>
      <w:ins w:id="874" w:author="野草" w:date="2023-03-22T19:40:00Z">
        <w:r>
          <w:rPr>
            <w:rFonts w:hint="eastAsia" w:ascii="Times New Roman" w:hAnsi="Times New Roman" w:eastAsia="楷体" w:cs="Times New Roman"/>
          </w:rPr>
          <w:t>，</w:t>
        </w:r>
      </w:ins>
      <w:ins w:id="875" w:author="野草" w:date="2023-03-22T19:11:00Z">
        <w:r>
          <w:rPr>
            <w:rFonts w:hint="eastAsia" w:ascii="Times New Roman" w:hAnsi="Times New Roman" w:eastAsia="楷体" w:cs="Times New Roman"/>
            <w:highlight w:val="cyan"/>
            <w:rPrChange w:id="876" w:author="野草" w:date="2023-03-22T19:35:00Z">
              <w:rPr>
                <w:rFonts w:hint="eastAsia" w:ascii="楷体" w:hAnsi="楷体" w:eastAsia="楷体" w:cs="楷体"/>
              </w:rPr>
            </w:rPrChange>
          </w:rPr>
          <w:t>收集并整理</w:t>
        </w:r>
      </w:ins>
      <w:ins w:id="877" w:author="野草" w:date="2023-03-22T19:11:00Z">
        <w:r>
          <w:rPr>
            <w:rFonts w:hint="eastAsia" w:ascii="Times New Roman" w:hAnsi="Times New Roman" w:eastAsia="楷体" w:cs="Times New Roman"/>
            <w:rPrChange w:id="878" w:author="野草" w:date="2023-03-22T19:34:00Z">
              <w:rPr>
                <w:rFonts w:hint="eastAsia" w:ascii="楷体" w:hAnsi="楷体" w:eastAsia="楷体" w:cs="楷体"/>
              </w:rPr>
            </w:rPrChange>
          </w:rPr>
          <w:t>研究区域的</w:t>
        </w:r>
      </w:ins>
      <w:ins w:id="879" w:author="野草" w:date="2023-03-22T19:11:00Z">
        <w:r>
          <w:rPr>
            <w:rFonts w:hint="eastAsia" w:ascii="Times New Roman" w:hAnsi="Times New Roman" w:eastAsia="楷体" w:cs="Times New Roman"/>
            <w:highlight w:val="cyan"/>
            <w:rPrChange w:id="880" w:author="野草" w:date="2023-03-22T19:34:00Z">
              <w:rPr>
                <w:rFonts w:hint="eastAsia" w:ascii="楷体" w:hAnsi="楷体" w:eastAsia="楷体" w:cs="楷体"/>
              </w:rPr>
            </w:rPrChange>
          </w:rPr>
          <w:t>土地覆盖和三维形态等数据</w:t>
        </w:r>
      </w:ins>
      <w:ins w:id="881" w:author="野草" w:date="2023-03-22T19:40:00Z">
        <w:r>
          <w:rPr>
            <w:rFonts w:hint="eastAsia" w:ascii="Times New Roman" w:hAnsi="Times New Roman" w:eastAsia="楷体" w:cs="Times New Roman"/>
          </w:rPr>
          <w:t>，</w:t>
        </w:r>
      </w:ins>
      <w:ins w:id="882" w:author="野草" w:date="2023-03-22T19:11:00Z">
        <w:r>
          <w:rPr>
            <w:rFonts w:hint="eastAsia" w:ascii="Times New Roman" w:hAnsi="Times New Roman" w:eastAsia="楷体" w:cs="Times New Roman"/>
            <w:rPrChange w:id="883" w:author="野草" w:date="2023-03-22T19:34:00Z">
              <w:rPr>
                <w:rFonts w:hint="eastAsia" w:ascii="楷体" w:hAnsi="楷体" w:eastAsia="楷体" w:cs="楷体"/>
              </w:rPr>
            </w:rPrChange>
          </w:rPr>
          <w:t>计算</w:t>
        </w:r>
      </w:ins>
      <w:ins w:id="884" w:author="野草" w:date="2023-03-22T19:11:00Z">
        <w:r>
          <w:rPr>
            <w:rFonts w:hint="eastAsia" w:ascii="Times New Roman" w:hAnsi="Times New Roman" w:eastAsia="楷体" w:cs="Times New Roman"/>
            <w:highlight w:val="cyan"/>
            <w:rPrChange w:id="885" w:author="野草" w:date="2023-03-22T19:35:00Z">
              <w:rPr>
                <w:rFonts w:hint="eastAsia" w:ascii="楷体" w:hAnsi="楷体" w:eastAsia="楷体" w:cs="楷体"/>
              </w:rPr>
            </w:rPrChange>
          </w:rPr>
          <w:t>研究区域</w:t>
        </w:r>
      </w:ins>
      <w:ins w:id="886" w:author="野草" w:date="2023-03-22T19:35:00Z">
        <w:r>
          <w:rPr>
            <w:rFonts w:hint="eastAsia" w:ascii="Times New Roman" w:hAnsi="Times New Roman" w:eastAsia="楷体" w:cs="Times New Roman"/>
            <w:highlight w:val="cyan"/>
            <w:rPrChange w:id="887" w:author="野草" w:date="2023-03-22T19:35:00Z">
              <w:rPr>
                <w:rFonts w:hint="eastAsia" w:ascii="Times New Roman" w:hAnsi="Times New Roman" w:eastAsia="楷体" w:cs="Times New Roman"/>
              </w:rPr>
            </w:rPrChange>
          </w:rPr>
          <w:t>的</w:t>
        </w:r>
      </w:ins>
      <w:ins w:id="888" w:author="野草" w:date="2023-03-22T19:11:00Z">
        <w:r>
          <w:rPr>
            <w:rFonts w:hint="eastAsia" w:ascii="Times New Roman" w:hAnsi="Times New Roman" w:eastAsia="楷体" w:cs="Times New Roman"/>
            <w:rPrChange w:id="889" w:author="野草" w:date="2023-03-22T19:34:00Z">
              <w:rPr>
                <w:rFonts w:hint="eastAsia" w:ascii="楷体" w:hAnsi="楷体" w:eastAsia="楷体" w:cs="楷体"/>
              </w:rPr>
            </w:rPrChange>
          </w:rPr>
          <w:t>相关环境变量</w:t>
        </w:r>
      </w:ins>
      <w:ins w:id="890" w:author="野草" w:date="2023-03-22T19:44:00Z">
        <w:r>
          <w:rPr>
            <w:rFonts w:hint="eastAsia" w:ascii="Times New Roman" w:hAnsi="Times New Roman" w:eastAsia="楷体" w:cs="Times New Roman"/>
          </w:rPr>
          <w:t>；</w:t>
        </w:r>
      </w:ins>
      <w:ins w:id="891" w:author="野草" w:date="2023-03-22T19:12:00Z">
        <w:r>
          <w:rPr>
            <w:rFonts w:hint="eastAsia" w:ascii="Times New Roman" w:hAnsi="Times New Roman" w:eastAsia="楷体" w:cs="Times New Roman"/>
            <w:rPrChange w:id="892" w:author="野草" w:date="2023-03-22T19:34:00Z">
              <w:rPr>
                <w:rFonts w:hint="eastAsia" w:ascii="楷体" w:hAnsi="楷体" w:eastAsia="楷体" w:cs="楷体"/>
              </w:rPr>
            </w:rPrChange>
          </w:rPr>
          <w:t>开展</w:t>
        </w:r>
      </w:ins>
      <w:ins w:id="893" w:author="野草" w:date="2023-03-22T19:12:00Z">
        <w:r>
          <w:rPr>
            <w:rFonts w:hint="eastAsia" w:ascii="Times New Roman" w:hAnsi="Times New Roman" w:eastAsia="楷体" w:cs="Times New Roman"/>
            <w:highlight w:val="cyan"/>
            <w:rPrChange w:id="894" w:author="野草" w:date="2023-03-22T19:35:00Z">
              <w:rPr>
                <w:rFonts w:hint="eastAsia" w:ascii="楷体" w:hAnsi="楷体" w:eastAsia="楷体" w:cs="楷体"/>
              </w:rPr>
            </w:rPrChange>
          </w:rPr>
          <w:t>街区样地</w:t>
        </w:r>
      </w:ins>
      <w:ins w:id="895" w:author="野草" w:date="2023-03-22T19:12:00Z">
        <w:r>
          <w:rPr>
            <w:rFonts w:hint="eastAsia" w:ascii="Times New Roman" w:hAnsi="Times New Roman" w:eastAsia="楷体" w:cs="Times New Roman"/>
            <w:rPrChange w:id="896" w:author="野草" w:date="2023-03-22T19:34:00Z">
              <w:rPr>
                <w:rFonts w:hint="eastAsia" w:ascii="楷体" w:hAnsi="楷体" w:eastAsia="楷体" w:cs="楷体"/>
              </w:rPr>
            </w:rPrChange>
          </w:rPr>
          <w:t>气象数据的实地测量</w:t>
        </w:r>
      </w:ins>
      <w:ins w:id="897" w:author="野草" w:date="2023-03-22T19:11:00Z">
        <w:r>
          <w:rPr>
            <w:rFonts w:hint="eastAsia" w:ascii="Times New Roman" w:hAnsi="Times New Roman" w:eastAsia="楷体" w:cs="Times New Roman"/>
            <w:rPrChange w:id="898" w:author="野草" w:date="2023-03-22T19:34:00Z">
              <w:rPr>
                <w:rFonts w:hint="eastAsia" w:ascii="楷体" w:hAnsi="楷体" w:eastAsia="楷体" w:cs="楷体"/>
              </w:rPr>
            </w:rPrChange>
          </w:rPr>
          <w:t>。</w:t>
        </w:r>
      </w:ins>
      <w:ins w:id="899" w:author="野草" w:date="2023-03-22T19:36:00Z">
        <w:r>
          <w:rPr>
            <w:rFonts w:ascii="Times New Roman" w:hAnsi="Times New Roman" w:eastAsia="楷体" w:cs="Times New Roman"/>
            <w:sz w:val="23"/>
            <w:szCs w:val="23"/>
          </w:rPr>
          <w:t>【</w:t>
        </w:r>
      </w:ins>
      <w:ins w:id="900" w:author="野草" w:date="2023-03-22T19:36:00Z">
        <w:r>
          <w:rPr>
            <w:rFonts w:hint="eastAsia" w:ascii="Times New Roman" w:hAnsi="Times New Roman" w:eastAsia="楷体" w:cs="Times New Roman"/>
            <w:sz w:val="23"/>
            <w:szCs w:val="23"/>
          </w:rPr>
          <w:t>up</w:t>
        </w:r>
      </w:ins>
      <w:ins w:id="901" w:author="野草" w:date="2023-03-22T19:36:00Z">
        <w:r>
          <w:rPr>
            <w:rFonts w:ascii="Times New Roman" w:hAnsi="Times New Roman" w:eastAsia="楷体" w:cs="Times New Roman"/>
            <w:sz w:val="23"/>
            <w:szCs w:val="23"/>
          </w:rPr>
          <w:t>230</w:t>
        </w:r>
      </w:ins>
      <w:ins w:id="902" w:author="野草" w:date="2023-03-22T19:37:00Z">
        <w:r>
          <w:rPr>
            <w:rFonts w:hint="eastAsia" w:ascii="Times New Roman" w:hAnsi="Times New Roman" w:eastAsia="楷体" w:cs="Times New Roman"/>
            <w:sz w:val="23"/>
            <w:szCs w:val="23"/>
          </w:rPr>
          <w:t>3</w:t>
        </w:r>
      </w:ins>
      <w:ins w:id="903" w:author="野草" w:date="2023-03-22T19:36:00Z">
        <w:r>
          <w:rPr>
            <w:rFonts w:ascii="Times New Roman" w:hAnsi="Times New Roman" w:eastAsia="楷体" w:cs="Times New Roman"/>
            <w:sz w:val="23"/>
            <w:szCs w:val="23"/>
          </w:rPr>
          <w:t>2</w:t>
        </w:r>
      </w:ins>
      <w:ins w:id="904" w:author="野草" w:date="2023-03-22T19:36:00Z">
        <w:r>
          <w:rPr>
            <w:rFonts w:hint="eastAsia" w:ascii="Times New Roman" w:hAnsi="Times New Roman" w:eastAsia="楷体" w:cs="Times New Roman"/>
            <w:sz w:val="23"/>
            <w:szCs w:val="23"/>
          </w:rPr>
          <w:t>1 19:</w:t>
        </w:r>
      </w:ins>
      <w:ins w:id="905" w:author="野草" w:date="2023-03-22T19:44:00Z">
        <w:r>
          <w:rPr>
            <w:rFonts w:hint="eastAsia" w:ascii="Times New Roman" w:hAnsi="Times New Roman" w:eastAsia="楷体" w:cs="Times New Roman"/>
            <w:sz w:val="23"/>
            <w:szCs w:val="23"/>
          </w:rPr>
          <w:t>4</w:t>
        </w:r>
      </w:ins>
      <w:ins w:id="906" w:author="野草" w:date="2023-03-22T19:45:00Z">
        <w:r>
          <w:rPr>
            <w:rFonts w:hint="eastAsia" w:ascii="Times New Roman" w:hAnsi="Times New Roman" w:eastAsia="楷体" w:cs="Times New Roman"/>
            <w:sz w:val="23"/>
            <w:szCs w:val="23"/>
          </w:rPr>
          <w:t>1</w:t>
        </w:r>
      </w:ins>
      <w:ins w:id="907" w:author="野草" w:date="2023-03-22T19:36:00Z">
        <w:r>
          <w:rPr>
            <w:rFonts w:hint="eastAsia" w:ascii="Times New Roman" w:hAnsi="Times New Roman" w:eastAsia="楷体" w:cs="Times New Roman"/>
            <w:sz w:val="23"/>
            <w:szCs w:val="23"/>
          </w:rPr>
          <w:t>】</w:t>
        </w:r>
      </w:ins>
    </w:p>
    <w:p>
      <w:pPr>
        <w:numPr>
          <w:ilvl w:val="0"/>
          <w:numId w:val="3"/>
          <w:ins w:id="909" w:author="野草" w:date="2023-03-22T10:08:00Z"/>
        </w:numPr>
        <w:spacing w:line="360" w:lineRule="auto"/>
        <w:ind w:firstLine="440" w:firstLineChars="200"/>
        <w:rPr>
          <w:ins w:id="910" w:author="野草" w:date="2023-03-22T19:11:00Z"/>
          <w:rFonts w:ascii="Times New Roman" w:hAnsi="Times New Roman" w:eastAsia="楷体" w:cs="Times New Roman"/>
          <w:rPrChange w:id="911" w:author="野草" w:date="2023-03-22T19:34:00Z">
            <w:rPr>
              <w:ins w:id="912" w:author="野草" w:date="2023-03-22T19:11:00Z"/>
              <w:rFonts w:ascii="楷体" w:hAnsi="楷体" w:eastAsia="楷体" w:cs="楷体"/>
            </w:rPr>
          </w:rPrChange>
        </w:rPr>
        <w:pPrChange w:id="908" w:author="野草" w:date="2023-03-22T10:08:00Z">
          <w:pPr/>
        </w:pPrChange>
      </w:pPr>
      <w:ins w:id="913" w:author="野草" w:date="2023-03-22T19:12:00Z">
        <w:r>
          <w:rPr>
            <w:rFonts w:ascii="Times New Roman" w:hAnsi="Times New Roman" w:eastAsia="楷体" w:cs="Times New Roman"/>
            <w:rPrChange w:id="914" w:author="野草" w:date="2023-03-22T19:34:00Z">
              <w:rPr>
                <w:rFonts w:ascii="楷体" w:hAnsi="楷体" w:eastAsia="楷体" w:cs="楷体"/>
              </w:rPr>
            </w:rPrChange>
          </w:rPr>
          <w:t>2024/07-2024/12</w:t>
        </w:r>
      </w:ins>
      <w:ins w:id="915" w:author="野草" w:date="2023-03-22T19:12:00Z">
        <w:r>
          <w:rPr>
            <w:rFonts w:hint="eastAsia" w:ascii="Times New Roman" w:hAnsi="Times New Roman" w:eastAsia="楷体" w:cs="Times New Roman"/>
            <w:rPrChange w:id="916" w:author="野草" w:date="2023-03-22T19:34:00Z">
              <w:rPr>
                <w:rFonts w:hint="eastAsia" w:ascii="楷体" w:hAnsi="楷体" w:eastAsia="楷体" w:cs="楷体"/>
              </w:rPr>
            </w:rPrChange>
          </w:rPr>
          <w:t>：继续开展</w:t>
        </w:r>
      </w:ins>
      <w:ins w:id="917" w:author="野草" w:date="2023-03-22T19:12:00Z">
        <w:r>
          <w:rPr>
            <w:rFonts w:hint="eastAsia" w:ascii="Times New Roman" w:hAnsi="Times New Roman" w:eastAsia="楷体" w:cs="Times New Roman"/>
            <w:highlight w:val="cyan"/>
            <w:rPrChange w:id="918" w:author="野草" w:date="2023-03-22T19:35:00Z">
              <w:rPr>
                <w:rFonts w:hint="eastAsia" w:ascii="楷体" w:hAnsi="楷体" w:eastAsia="楷体" w:cs="楷体"/>
              </w:rPr>
            </w:rPrChange>
          </w:rPr>
          <w:t>街区样地气象数据</w:t>
        </w:r>
      </w:ins>
      <w:ins w:id="919" w:author="野草" w:date="2023-03-22T19:12:00Z">
        <w:r>
          <w:rPr>
            <w:rFonts w:hint="eastAsia" w:ascii="Times New Roman" w:hAnsi="Times New Roman" w:eastAsia="楷体" w:cs="Times New Roman"/>
            <w:rPrChange w:id="920" w:author="野草" w:date="2023-03-22T19:34:00Z">
              <w:rPr>
                <w:rFonts w:hint="eastAsia" w:ascii="楷体" w:hAnsi="楷体" w:eastAsia="楷体" w:cs="楷体"/>
              </w:rPr>
            </w:rPrChange>
          </w:rPr>
          <w:t>的实地测量</w:t>
        </w:r>
      </w:ins>
      <w:ins w:id="921" w:author="野草" w:date="2023-03-22T19:40:00Z">
        <w:r>
          <w:rPr>
            <w:rFonts w:hint="eastAsia" w:ascii="Times New Roman" w:hAnsi="Times New Roman" w:eastAsia="楷体" w:cs="Times New Roman"/>
          </w:rPr>
          <w:t>，</w:t>
        </w:r>
      </w:ins>
      <w:ins w:id="922" w:author="野草" w:date="2023-03-22T19:13:00Z">
        <w:r>
          <w:rPr>
            <w:rFonts w:hint="eastAsia" w:ascii="Times New Roman" w:hAnsi="Times New Roman" w:eastAsia="楷体" w:cs="Times New Roman"/>
            <w:rPrChange w:id="923" w:author="野草" w:date="2023-03-22T19:34:00Z">
              <w:rPr>
                <w:rFonts w:hint="eastAsia" w:ascii="楷体" w:hAnsi="楷体" w:eastAsia="楷体" w:cs="楷体"/>
              </w:rPr>
            </w:rPrChange>
          </w:rPr>
          <w:t>完成对样地</w:t>
        </w:r>
      </w:ins>
      <w:ins w:id="924" w:author="野草" w:date="2023-03-22T19:13:00Z">
        <w:r>
          <w:rPr>
            <w:rFonts w:hint="eastAsia" w:ascii="Times New Roman" w:hAnsi="Times New Roman" w:eastAsia="楷体" w:cs="Times New Roman"/>
            <w:highlight w:val="cyan"/>
            <w:rPrChange w:id="925" w:author="野草" w:date="2023-03-22T19:35:00Z">
              <w:rPr>
                <w:rFonts w:hint="eastAsia" w:ascii="楷体" w:hAnsi="楷体" w:eastAsia="楷体" w:cs="楷体"/>
              </w:rPr>
            </w:rPrChange>
          </w:rPr>
          <w:t>气象数据时空变化</w:t>
        </w:r>
      </w:ins>
      <w:ins w:id="926" w:author="野草" w:date="2023-03-22T19:13:00Z">
        <w:r>
          <w:rPr>
            <w:rFonts w:hint="eastAsia" w:ascii="Times New Roman" w:hAnsi="Times New Roman" w:eastAsia="楷体" w:cs="Times New Roman"/>
            <w:rPrChange w:id="927" w:author="野草" w:date="2023-03-22T19:34:00Z">
              <w:rPr>
                <w:rFonts w:hint="eastAsia" w:ascii="楷体" w:hAnsi="楷体" w:eastAsia="楷体" w:cs="楷体"/>
              </w:rPr>
            </w:rPrChange>
          </w:rPr>
          <w:t>的分析</w:t>
        </w:r>
      </w:ins>
      <w:ins w:id="928" w:author="野草" w:date="2023-03-22T19:40:00Z">
        <w:r>
          <w:rPr>
            <w:rFonts w:hint="eastAsia" w:ascii="Times New Roman" w:hAnsi="Times New Roman" w:eastAsia="楷体" w:cs="Times New Roman"/>
          </w:rPr>
          <w:t>，</w:t>
        </w:r>
      </w:ins>
      <w:ins w:id="929" w:author="野草" w:date="2023-03-22T19:22:00Z">
        <w:r>
          <w:rPr>
            <w:rFonts w:hint="eastAsia" w:ascii="Times New Roman" w:hAnsi="Times New Roman" w:eastAsia="楷体" w:cs="Times New Roman"/>
            <w:rPrChange w:id="930" w:author="野草" w:date="2023-03-22T19:34:00Z">
              <w:rPr>
                <w:rFonts w:hint="eastAsia" w:ascii="楷体" w:hAnsi="楷体" w:eastAsia="楷体" w:cs="楷体"/>
              </w:rPr>
            </w:rPrChange>
          </w:rPr>
          <w:t>阐明</w:t>
        </w:r>
      </w:ins>
      <w:ins w:id="931" w:author="野草" w:date="2023-03-22T19:22:00Z">
        <w:r>
          <w:rPr>
            <w:rFonts w:hint="eastAsia" w:ascii="Times New Roman" w:hAnsi="Times New Roman" w:eastAsia="楷体" w:cs="Times New Roman"/>
            <w:highlight w:val="cyan"/>
            <w:rPrChange w:id="932" w:author="野草" w:date="2023-03-22T19:35:00Z">
              <w:rPr>
                <w:rFonts w:hint="eastAsia" w:ascii="楷体" w:hAnsi="楷体" w:eastAsia="楷体" w:cs="楷体"/>
              </w:rPr>
            </w:rPrChange>
          </w:rPr>
          <w:t>城市滨江地区</w:t>
        </w:r>
      </w:ins>
      <w:ins w:id="933" w:author="野草" w:date="2023-03-22T19:22:00Z">
        <w:r>
          <w:rPr>
            <w:rFonts w:hint="eastAsia" w:ascii="Times New Roman" w:hAnsi="Times New Roman" w:eastAsia="楷体" w:cs="Times New Roman"/>
            <w:rPrChange w:id="934" w:author="野草" w:date="2023-03-22T19:34:00Z">
              <w:rPr>
                <w:rFonts w:hint="eastAsia" w:ascii="楷体" w:hAnsi="楷体" w:eastAsia="楷体" w:cs="楷体"/>
              </w:rPr>
            </w:rPrChange>
          </w:rPr>
          <w:t>气候特征的</w:t>
        </w:r>
      </w:ins>
      <w:ins w:id="935" w:author="野草" w:date="2023-03-22T19:23:00Z">
        <w:r>
          <w:rPr>
            <w:rFonts w:hint="eastAsia" w:ascii="Times New Roman" w:hAnsi="Times New Roman" w:eastAsia="楷体" w:cs="Times New Roman"/>
            <w:rPrChange w:id="936" w:author="野草" w:date="2023-03-22T19:34:00Z">
              <w:rPr>
                <w:rFonts w:hint="eastAsia" w:ascii="楷体" w:hAnsi="楷体" w:eastAsia="楷体" w:cs="楷体"/>
              </w:rPr>
            </w:rPrChange>
          </w:rPr>
          <w:t>驱动</w:t>
        </w:r>
      </w:ins>
      <w:ins w:id="937" w:author="野草" w:date="2023-03-22T19:22:00Z">
        <w:r>
          <w:rPr>
            <w:rFonts w:hint="eastAsia" w:ascii="Times New Roman" w:hAnsi="Times New Roman" w:eastAsia="楷体" w:cs="Times New Roman"/>
            <w:rPrChange w:id="938" w:author="野草" w:date="2023-03-22T19:34:00Z">
              <w:rPr>
                <w:rFonts w:hint="eastAsia" w:ascii="楷体" w:hAnsi="楷体" w:eastAsia="楷体" w:cs="楷体"/>
              </w:rPr>
            </w:rPrChange>
          </w:rPr>
          <w:t>机制</w:t>
        </w:r>
      </w:ins>
      <w:ins w:id="939" w:author="野草" w:date="2023-03-22T19:43:00Z">
        <w:r>
          <w:rPr>
            <w:rFonts w:hint="eastAsia" w:ascii="Times New Roman" w:hAnsi="Times New Roman" w:eastAsia="楷体" w:cs="Times New Roman"/>
          </w:rPr>
          <w:t>；</w:t>
        </w:r>
      </w:ins>
      <w:ins w:id="940" w:author="野草" w:date="2023-03-22T19:31:00Z">
        <w:r>
          <w:rPr>
            <w:rFonts w:hint="eastAsia" w:ascii="Times New Roman" w:hAnsi="Times New Roman" w:eastAsia="楷体" w:cs="Times New Roman"/>
            <w:rPrChange w:id="941" w:author="野草" w:date="2023-03-22T19:34:00Z">
              <w:rPr>
                <w:rFonts w:hint="eastAsia" w:ascii="楷体" w:hAnsi="楷体" w:eastAsia="楷体" w:cs="楷体"/>
              </w:rPr>
            </w:rPrChange>
          </w:rPr>
          <w:t>计算并分析</w:t>
        </w:r>
      </w:ins>
      <w:ins w:id="942" w:author="野草" w:date="2023-03-22T19:31:00Z">
        <w:r>
          <w:rPr>
            <w:rFonts w:hint="eastAsia" w:ascii="Times New Roman" w:hAnsi="Times New Roman" w:eastAsia="楷体" w:cs="Times New Roman"/>
            <w:highlight w:val="cyan"/>
            <w:rPrChange w:id="943" w:author="野草" w:date="2023-03-22T19:35:00Z">
              <w:rPr>
                <w:rFonts w:hint="eastAsia" w:ascii="楷体" w:hAnsi="楷体" w:eastAsia="楷体" w:cs="楷体"/>
              </w:rPr>
            </w:rPrChange>
          </w:rPr>
          <w:t>热舒适度指数</w:t>
        </w:r>
      </w:ins>
      <w:ins w:id="944" w:author="野草" w:date="2023-03-22T19:31:00Z">
        <w:r>
          <w:rPr>
            <w:rFonts w:hint="eastAsia" w:ascii="Times New Roman" w:hAnsi="Times New Roman" w:eastAsia="楷体" w:cs="Times New Roman"/>
            <w:rPrChange w:id="945" w:author="野草" w:date="2023-03-22T19:34:00Z">
              <w:rPr>
                <w:rFonts w:hint="eastAsia" w:ascii="楷体" w:hAnsi="楷体" w:eastAsia="楷体" w:cs="楷体"/>
              </w:rPr>
            </w:rPrChange>
          </w:rPr>
          <w:t>的时空变化</w:t>
        </w:r>
      </w:ins>
      <w:ins w:id="946" w:author="野草" w:date="2023-03-22T19:40:00Z">
        <w:r>
          <w:rPr>
            <w:rFonts w:hint="eastAsia" w:ascii="Times New Roman" w:hAnsi="Times New Roman" w:eastAsia="楷体" w:cs="Times New Roman"/>
          </w:rPr>
          <w:t>，</w:t>
        </w:r>
      </w:ins>
      <w:ins w:id="947" w:author="野草" w:date="2023-03-22T19:31:00Z">
        <w:r>
          <w:rPr>
            <w:rFonts w:hint="eastAsia" w:ascii="Times New Roman" w:hAnsi="Times New Roman" w:eastAsia="楷体" w:cs="Times New Roman"/>
            <w:rPrChange w:id="948" w:author="野草" w:date="2023-03-22T19:34:00Z">
              <w:rPr>
                <w:rFonts w:hint="eastAsia" w:ascii="楷体" w:hAnsi="楷体" w:eastAsia="楷体" w:cs="楷体"/>
              </w:rPr>
            </w:rPrChange>
          </w:rPr>
          <w:t>量化</w:t>
        </w:r>
      </w:ins>
      <w:ins w:id="949" w:author="野草" w:date="2023-03-22T19:31:00Z">
        <w:r>
          <w:rPr>
            <w:rFonts w:hint="eastAsia" w:ascii="Times New Roman" w:hAnsi="Times New Roman" w:eastAsia="楷体" w:cs="Times New Roman"/>
            <w:highlight w:val="cyan"/>
            <w:rPrChange w:id="950" w:author="野草" w:date="2023-03-22T19:35:00Z">
              <w:rPr>
                <w:rFonts w:hint="eastAsia" w:ascii="楷体" w:hAnsi="楷体" w:eastAsia="楷体" w:cs="楷体"/>
              </w:rPr>
            </w:rPrChange>
          </w:rPr>
          <w:t>城市滨江地区</w:t>
        </w:r>
      </w:ins>
      <w:ins w:id="951" w:author="野草" w:date="2023-03-22T19:31:00Z">
        <w:r>
          <w:rPr>
            <w:rFonts w:hint="eastAsia" w:ascii="Times New Roman" w:hAnsi="Times New Roman" w:eastAsia="楷体" w:cs="Times New Roman"/>
            <w:rPrChange w:id="952" w:author="野草" w:date="2023-03-22T19:34:00Z">
              <w:rPr>
                <w:rFonts w:hint="eastAsia" w:ascii="楷体" w:hAnsi="楷体" w:eastAsia="楷体" w:cs="楷体"/>
              </w:rPr>
            </w:rPrChange>
          </w:rPr>
          <w:t>热舒适度</w:t>
        </w:r>
      </w:ins>
      <w:ins w:id="953" w:author="野草" w:date="2023-03-22T19:31:00Z">
        <w:r>
          <w:rPr>
            <w:rFonts w:hint="eastAsia" w:ascii="Times New Roman" w:hAnsi="Times New Roman" w:eastAsia="楷体" w:cs="Times New Roman"/>
            <w:highlight w:val="cyan"/>
            <w:rPrChange w:id="954" w:author="野草" w:date="2023-03-22T19:35:00Z">
              <w:rPr>
                <w:rFonts w:hint="eastAsia" w:ascii="楷体" w:hAnsi="楷体" w:eastAsia="楷体" w:cs="楷体"/>
              </w:rPr>
            </w:rPrChange>
          </w:rPr>
          <w:t>对环境因素的响应</w:t>
        </w:r>
      </w:ins>
      <w:ins w:id="955" w:author="野草" w:date="2023-03-22T19:31:00Z">
        <w:r>
          <w:rPr>
            <w:rFonts w:hint="eastAsia" w:ascii="Times New Roman" w:hAnsi="Times New Roman" w:eastAsia="楷体" w:cs="Times New Roman"/>
            <w:rPrChange w:id="956" w:author="野草" w:date="2023-03-22T19:34:00Z">
              <w:rPr>
                <w:rFonts w:hint="eastAsia" w:ascii="楷体" w:hAnsi="楷体" w:eastAsia="楷体" w:cs="楷体"/>
              </w:rPr>
            </w:rPrChange>
          </w:rPr>
          <w:t>。</w:t>
        </w:r>
      </w:ins>
      <w:ins w:id="957" w:author="野草" w:date="2023-03-22T19:38:00Z">
        <w:r>
          <w:rPr>
            <w:rFonts w:ascii="Times New Roman" w:hAnsi="Times New Roman" w:eastAsia="楷体" w:cs="Times New Roman"/>
            <w:sz w:val="23"/>
            <w:szCs w:val="23"/>
          </w:rPr>
          <w:t>【</w:t>
        </w:r>
      </w:ins>
      <w:ins w:id="958" w:author="野草" w:date="2023-03-22T19:38:00Z">
        <w:r>
          <w:rPr>
            <w:rFonts w:hint="eastAsia" w:ascii="Times New Roman" w:hAnsi="Times New Roman" w:eastAsia="楷体" w:cs="Times New Roman"/>
            <w:sz w:val="23"/>
            <w:szCs w:val="23"/>
          </w:rPr>
          <w:t>up</w:t>
        </w:r>
      </w:ins>
      <w:ins w:id="959" w:author="野草" w:date="2023-03-22T19:38:00Z">
        <w:r>
          <w:rPr>
            <w:rFonts w:ascii="Times New Roman" w:hAnsi="Times New Roman" w:eastAsia="楷体" w:cs="Times New Roman"/>
            <w:sz w:val="23"/>
            <w:szCs w:val="23"/>
          </w:rPr>
          <w:t>230</w:t>
        </w:r>
      </w:ins>
      <w:ins w:id="960" w:author="野草" w:date="2023-03-22T19:38:00Z">
        <w:r>
          <w:rPr>
            <w:rFonts w:hint="eastAsia" w:ascii="Times New Roman" w:hAnsi="Times New Roman" w:eastAsia="楷体" w:cs="Times New Roman"/>
            <w:sz w:val="23"/>
            <w:szCs w:val="23"/>
          </w:rPr>
          <w:t>3</w:t>
        </w:r>
      </w:ins>
      <w:ins w:id="961" w:author="野草" w:date="2023-03-22T19:38:00Z">
        <w:r>
          <w:rPr>
            <w:rFonts w:ascii="Times New Roman" w:hAnsi="Times New Roman" w:eastAsia="楷体" w:cs="Times New Roman"/>
            <w:sz w:val="23"/>
            <w:szCs w:val="23"/>
          </w:rPr>
          <w:t>2</w:t>
        </w:r>
      </w:ins>
      <w:ins w:id="962" w:author="野草" w:date="2023-03-22T19:38:00Z">
        <w:r>
          <w:rPr>
            <w:rFonts w:hint="eastAsia" w:ascii="Times New Roman" w:hAnsi="Times New Roman" w:eastAsia="楷体" w:cs="Times New Roman"/>
            <w:sz w:val="23"/>
            <w:szCs w:val="23"/>
          </w:rPr>
          <w:t>1 19:3</w:t>
        </w:r>
      </w:ins>
      <w:ins w:id="963" w:author="野草" w:date="2023-03-22T19:43:00Z">
        <w:r>
          <w:rPr>
            <w:rFonts w:hint="eastAsia" w:ascii="Times New Roman" w:hAnsi="Times New Roman" w:eastAsia="楷体" w:cs="Times New Roman"/>
            <w:sz w:val="23"/>
            <w:szCs w:val="23"/>
          </w:rPr>
          <w:t>9</w:t>
        </w:r>
      </w:ins>
      <w:ins w:id="964" w:author="野草" w:date="2023-03-22T19:38:00Z">
        <w:r>
          <w:rPr>
            <w:rFonts w:hint="eastAsia" w:ascii="Times New Roman" w:hAnsi="Times New Roman" w:eastAsia="楷体" w:cs="Times New Roman"/>
            <w:sz w:val="23"/>
            <w:szCs w:val="23"/>
          </w:rPr>
          <w:t>】</w:t>
        </w:r>
      </w:ins>
    </w:p>
    <w:p>
      <w:pPr>
        <w:numPr>
          <w:ilvl w:val="0"/>
          <w:numId w:val="3"/>
          <w:ins w:id="966" w:author="野草" w:date="2023-03-22T10:08:00Z"/>
        </w:numPr>
        <w:spacing w:line="360" w:lineRule="auto"/>
        <w:ind w:firstLine="440" w:firstLineChars="200"/>
        <w:rPr>
          <w:ins w:id="967" w:author="野草" w:date="2023-03-22T19:32:00Z"/>
          <w:rFonts w:ascii="Times New Roman" w:hAnsi="Times New Roman" w:eastAsia="楷体" w:cs="Times New Roman"/>
          <w:rPrChange w:id="968" w:author="野草" w:date="2023-03-22T19:34:00Z">
            <w:rPr>
              <w:ins w:id="969" w:author="野草" w:date="2023-03-22T19:32:00Z"/>
              <w:rFonts w:ascii="楷体" w:hAnsi="楷体" w:eastAsia="楷体" w:cs="楷体"/>
            </w:rPr>
          </w:rPrChange>
        </w:rPr>
        <w:pPrChange w:id="965" w:author="野草" w:date="2023-03-22T10:08:00Z">
          <w:pPr/>
        </w:pPrChange>
      </w:pPr>
      <w:ins w:id="970" w:author="野草" w:date="2023-03-22T10:13:00Z">
        <w:r>
          <w:rPr>
            <w:rFonts w:ascii="Times New Roman" w:hAnsi="Times New Roman" w:eastAsia="楷体" w:cs="Times New Roman"/>
            <w:rPrChange w:id="971" w:author="野草" w:date="2023-03-22T19:34:00Z">
              <w:rPr>
                <w:rFonts w:ascii="楷体" w:hAnsi="楷体" w:eastAsia="楷体" w:cs="楷体"/>
              </w:rPr>
            </w:rPrChange>
          </w:rPr>
          <w:t>202</w:t>
        </w:r>
      </w:ins>
      <w:ins w:id="972" w:author="野草" w:date="2023-03-22T19:23:00Z">
        <w:r>
          <w:rPr>
            <w:rFonts w:ascii="Times New Roman" w:hAnsi="Times New Roman" w:eastAsia="楷体" w:cs="Times New Roman"/>
            <w:rPrChange w:id="973" w:author="野草" w:date="2023-03-22T19:34:00Z">
              <w:rPr>
                <w:rFonts w:ascii="楷体" w:hAnsi="楷体" w:eastAsia="楷体" w:cs="楷体"/>
              </w:rPr>
            </w:rPrChange>
          </w:rPr>
          <w:t>5</w:t>
        </w:r>
      </w:ins>
      <w:ins w:id="974" w:author="野草" w:date="2023-03-22T10:13:00Z">
        <w:r>
          <w:rPr>
            <w:rFonts w:ascii="Times New Roman" w:hAnsi="Times New Roman" w:eastAsia="楷体" w:cs="Times New Roman"/>
            <w:rPrChange w:id="975" w:author="野草" w:date="2023-03-22T19:34:00Z">
              <w:rPr>
                <w:rFonts w:ascii="楷体" w:hAnsi="楷体" w:eastAsia="楷体" w:cs="楷体"/>
              </w:rPr>
            </w:rPrChange>
          </w:rPr>
          <w:t>/01-202</w:t>
        </w:r>
      </w:ins>
      <w:ins w:id="976" w:author="野草" w:date="2023-03-22T19:24:00Z">
        <w:r>
          <w:rPr>
            <w:rFonts w:ascii="Times New Roman" w:hAnsi="Times New Roman" w:eastAsia="楷体" w:cs="Times New Roman"/>
            <w:rPrChange w:id="977" w:author="野草" w:date="2023-03-22T19:34:00Z">
              <w:rPr>
                <w:rFonts w:ascii="楷体" w:hAnsi="楷体" w:eastAsia="楷体" w:cs="楷体"/>
              </w:rPr>
            </w:rPrChange>
          </w:rPr>
          <w:t>5</w:t>
        </w:r>
      </w:ins>
      <w:ins w:id="978" w:author="野草" w:date="2023-03-22T10:13:00Z">
        <w:r>
          <w:rPr>
            <w:rFonts w:ascii="Times New Roman" w:hAnsi="Times New Roman" w:eastAsia="楷体" w:cs="Times New Roman"/>
            <w:rPrChange w:id="979" w:author="野草" w:date="2023-03-22T19:34:00Z">
              <w:rPr>
                <w:rFonts w:ascii="楷体" w:hAnsi="楷体" w:eastAsia="楷体" w:cs="楷体"/>
              </w:rPr>
            </w:rPrChange>
          </w:rPr>
          <w:t>/</w:t>
        </w:r>
      </w:ins>
      <w:ins w:id="980" w:author="野草" w:date="2023-03-22T19:23:00Z">
        <w:r>
          <w:rPr>
            <w:rFonts w:ascii="Times New Roman" w:hAnsi="Times New Roman" w:eastAsia="楷体" w:cs="Times New Roman"/>
            <w:rPrChange w:id="981" w:author="野草" w:date="2023-03-22T19:34:00Z">
              <w:rPr>
                <w:rFonts w:ascii="楷体" w:hAnsi="楷体" w:eastAsia="楷体" w:cs="楷体"/>
              </w:rPr>
            </w:rPrChange>
          </w:rPr>
          <w:t>06</w:t>
        </w:r>
      </w:ins>
      <w:ins w:id="982" w:author="野草" w:date="2023-03-22T19:32:00Z">
        <w:r>
          <w:rPr>
            <w:rFonts w:hint="eastAsia" w:ascii="Times New Roman" w:hAnsi="Times New Roman" w:eastAsia="楷体" w:cs="Times New Roman"/>
            <w:rPrChange w:id="983" w:author="野草" w:date="2023-03-22T19:34:00Z">
              <w:rPr>
                <w:rFonts w:hint="eastAsia" w:ascii="楷体" w:hAnsi="楷体" w:eastAsia="楷体" w:cs="楷体"/>
              </w:rPr>
            </w:rPrChange>
          </w:rPr>
          <w:t>：</w:t>
        </w:r>
      </w:ins>
      <w:ins w:id="984" w:author="野草" w:date="2023-03-22T19:30:00Z">
        <w:r>
          <w:rPr>
            <w:rFonts w:hint="eastAsia" w:ascii="Times New Roman" w:hAnsi="Times New Roman" w:eastAsia="楷体" w:cs="Times New Roman"/>
            <w:rPrChange w:id="985" w:author="野草" w:date="2023-03-22T19:34:00Z">
              <w:rPr>
                <w:rFonts w:hint="eastAsia" w:ascii="楷体" w:hAnsi="楷体" w:eastAsia="楷体" w:cs="楷体"/>
              </w:rPr>
            </w:rPrChange>
          </w:rPr>
          <w:t>开展</w:t>
        </w:r>
      </w:ins>
      <w:ins w:id="986" w:author="野草" w:date="2023-03-22T19:30:00Z">
        <w:r>
          <w:rPr>
            <w:rFonts w:ascii="Times New Roman" w:hAnsi="Times New Roman" w:eastAsia="楷体" w:cs="Times New Roman"/>
            <w:rPrChange w:id="987" w:author="野草" w:date="2023-03-22T19:34:00Z">
              <w:rPr>
                <w:rFonts w:ascii="楷体" w:hAnsi="楷体" w:eastAsia="楷体" w:cs="楷体"/>
              </w:rPr>
            </w:rPrChange>
          </w:rPr>
          <w:t>ENVI-met</w:t>
        </w:r>
      </w:ins>
      <w:ins w:id="988" w:author="野草" w:date="2023-03-22T19:30:00Z">
        <w:r>
          <w:rPr>
            <w:rFonts w:hint="eastAsia" w:ascii="Times New Roman" w:hAnsi="Times New Roman" w:eastAsia="楷体" w:cs="Times New Roman"/>
            <w:highlight w:val="cyan"/>
            <w:rPrChange w:id="989" w:author="野草" w:date="2023-03-22T19:36:00Z">
              <w:rPr>
                <w:rFonts w:hint="eastAsia" w:ascii="楷体" w:hAnsi="楷体" w:eastAsia="楷体" w:cs="楷体"/>
              </w:rPr>
            </w:rPrChange>
          </w:rPr>
          <w:t>初始模拟与验证</w:t>
        </w:r>
      </w:ins>
      <w:ins w:id="990" w:author="野草" w:date="2023-03-22T19:30:00Z">
        <w:r>
          <w:rPr>
            <w:rFonts w:hint="eastAsia" w:ascii="Times New Roman" w:hAnsi="Times New Roman" w:eastAsia="楷体" w:cs="Times New Roman"/>
            <w:rPrChange w:id="991" w:author="野草" w:date="2023-03-22T19:34:00Z">
              <w:rPr>
                <w:rFonts w:hint="eastAsia" w:ascii="楷体" w:hAnsi="楷体" w:eastAsia="楷体" w:cs="楷体"/>
              </w:rPr>
            </w:rPrChange>
          </w:rPr>
          <w:t>工作，</w:t>
        </w:r>
      </w:ins>
      <w:ins w:id="992" w:author="野草" w:date="2023-03-22T19:31:00Z">
        <w:r>
          <w:rPr>
            <w:rFonts w:hint="eastAsia" w:ascii="Times New Roman" w:hAnsi="Times New Roman" w:eastAsia="楷体" w:cs="Times New Roman"/>
            <w:rPrChange w:id="993" w:author="野草" w:date="2023-03-22T19:34:00Z">
              <w:rPr>
                <w:rFonts w:hint="eastAsia" w:ascii="楷体" w:hAnsi="楷体" w:eastAsia="楷体" w:cs="楷体"/>
              </w:rPr>
            </w:rPrChange>
          </w:rPr>
          <w:t>完成</w:t>
        </w:r>
      </w:ins>
      <w:ins w:id="994" w:author="野草" w:date="2023-03-22T19:31:00Z">
        <w:r>
          <w:rPr>
            <w:rFonts w:hint="eastAsia" w:ascii="Times New Roman" w:hAnsi="Times New Roman" w:eastAsia="楷体" w:cs="Times New Roman"/>
            <w:highlight w:val="cyan"/>
            <w:rPrChange w:id="995" w:author="野草" w:date="2023-03-22T19:36:00Z">
              <w:rPr>
                <w:rFonts w:hint="eastAsia" w:ascii="楷体" w:hAnsi="楷体" w:eastAsia="楷体" w:cs="楷体"/>
              </w:rPr>
            </w:rPrChange>
          </w:rPr>
          <w:t>城市滨江地区气候</w:t>
        </w:r>
      </w:ins>
      <w:ins w:id="996" w:author="野草" w:date="2023-03-22T19:31:00Z">
        <w:r>
          <w:rPr>
            <w:rFonts w:hint="eastAsia" w:ascii="Times New Roman" w:hAnsi="Times New Roman" w:eastAsia="楷体" w:cs="Times New Roman"/>
            <w:rPrChange w:id="997" w:author="野草" w:date="2023-03-22T19:34:00Z">
              <w:rPr>
                <w:rFonts w:hint="eastAsia" w:ascii="楷体" w:hAnsi="楷体" w:eastAsia="楷体" w:cs="楷体"/>
              </w:rPr>
            </w:rPrChange>
          </w:rPr>
          <w:t>的情景模拟分析</w:t>
        </w:r>
      </w:ins>
      <w:ins w:id="998" w:author="野草" w:date="2023-03-22T19:40:00Z">
        <w:r>
          <w:rPr>
            <w:rFonts w:hint="eastAsia" w:ascii="Times New Roman" w:hAnsi="Times New Roman" w:eastAsia="楷体" w:cs="Times New Roman"/>
          </w:rPr>
          <w:t>，</w:t>
        </w:r>
      </w:ins>
      <w:ins w:id="999" w:author="野草" w:date="2023-03-22T19:32:00Z">
        <w:r>
          <w:rPr>
            <w:rFonts w:hint="eastAsia" w:ascii="Times New Roman" w:hAnsi="Times New Roman" w:eastAsia="楷体" w:cs="Times New Roman"/>
            <w:rPrChange w:id="1000" w:author="野草" w:date="2023-03-22T19:34:00Z">
              <w:rPr>
                <w:rFonts w:hint="eastAsia" w:ascii="楷体" w:hAnsi="楷体" w:eastAsia="楷体" w:cs="楷体"/>
              </w:rPr>
            </w:rPrChange>
          </w:rPr>
          <w:t>提出</w:t>
        </w:r>
      </w:ins>
      <w:ins w:id="1001" w:author="野草" w:date="2023-03-22T19:36:00Z">
        <w:r>
          <w:rPr>
            <w:rFonts w:hint="eastAsia" w:ascii="Times New Roman" w:hAnsi="Times New Roman" w:eastAsia="楷体" w:cs="Times New Roman"/>
            <w:highlight w:val="cyan"/>
            <w:rPrChange w:id="1002" w:author="野草" w:date="2023-03-22T19:36:00Z">
              <w:rPr>
                <w:rFonts w:hint="eastAsia" w:ascii="Times New Roman" w:hAnsi="Times New Roman" w:eastAsia="楷体" w:cs="Times New Roman"/>
              </w:rPr>
            </w:rPrChange>
          </w:rPr>
          <w:t>城市</w:t>
        </w:r>
      </w:ins>
      <w:ins w:id="1003" w:author="野草" w:date="2023-03-22T19:32:00Z">
        <w:r>
          <w:rPr>
            <w:rFonts w:hint="eastAsia" w:ascii="Times New Roman" w:hAnsi="Times New Roman" w:eastAsia="楷体" w:cs="Times New Roman"/>
            <w:highlight w:val="cyan"/>
            <w:rPrChange w:id="1004" w:author="野草" w:date="2023-03-22T19:36:00Z">
              <w:rPr>
                <w:rFonts w:hint="eastAsia" w:ascii="楷体" w:hAnsi="楷体" w:eastAsia="楷体" w:cs="楷体"/>
              </w:rPr>
            </w:rPrChange>
          </w:rPr>
          <w:t>滨江地区</w:t>
        </w:r>
      </w:ins>
      <w:ins w:id="1005" w:author="野草" w:date="2023-03-22T19:32:00Z">
        <w:r>
          <w:rPr>
            <w:rFonts w:hint="eastAsia" w:ascii="Times New Roman" w:hAnsi="Times New Roman" w:eastAsia="楷体" w:cs="Times New Roman"/>
            <w:rPrChange w:id="1006" w:author="野草" w:date="2023-03-22T19:34:00Z">
              <w:rPr>
                <w:rFonts w:hint="eastAsia" w:ascii="楷体" w:hAnsi="楷体" w:eastAsia="楷体" w:cs="楷体"/>
              </w:rPr>
            </w:rPrChange>
          </w:rPr>
          <w:t>室外空间热环境优化方案。</w:t>
        </w:r>
      </w:ins>
      <w:ins w:id="1007" w:author="野草" w:date="2023-03-22T19:39:00Z">
        <w:r>
          <w:rPr>
            <w:rFonts w:ascii="Times New Roman" w:hAnsi="Times New Roman" w:eastAsia="楷体" w:cs="Times New Roman"/>
            <w:sz w:val="23"/>
            <w:szCs w:val="23"/>
          </w:rPr>
          <w:t>【</w:t>
        </w:r>
      </w:ins>
      <w:ins w:id="1008" w:author="野草" w:date="2023-03-22T19:39:00Z">
        <w:r>
          <w:rPr>
            <w:rFonts w:hint="eastAsia" w:ascii="Times New Roman" w:hAnsi="Times New Roman" w:eastAsia="楷体" w:cs="Times New Roman"/>
            <w:sz w:val="23"/>
            <w:szCs w:val="23"/>
          </w:rPr>
          <w:t>up</w:t>
        </w:r>
      </w:ins>
      <w:ins w:id="1009" w:author="野草" w:date="2023-03-22T19:39:00Z">
        <w:r>
          <w:rPr>
            <w:rFonts w:ascii="Times New Roman" w:hAnsi="Times New Roman" w:eastAsia="楷体" w:cs="Times New Roman"/>
            <w:sz w:val="23"/>
            <w:szCs w:val="23"/>
          </w:rPr>
          <w:t>230</w:t>
        </w:r>
      </w:ins>
      <w:ins w:id="1010" w:author="野草" w:date="2023-03-22T19:39:00Z">
        <w:r>
          <w:rPr>
            <w:rFonts w:hint="eastAsia" w:ascii="Times New Roman" w:hAnsi="Times New Roman" w:eastAsia="楷体" w:cs="Times New Roman"/>
            <w:sz w:val="23"/>
            <w:szCs w:val="23"/>
          </w:rPr>
          <w:t>3</w:t>
        </w:r>
      </w:ins>
      <w:ins w:id="1011" w:author="野草" w:date="2023-03-22T19:39:00Z">
        <w:r>
          <w:rPr>
            <w:rFonts w:ascii="Times New Roman" w:hAnsi="Times New Roman" w:eastAsia="楷体" w:cs="Times New Roman"/>
            <w:sz w:val="23"/>
            <w:szCs w:val="23"/>
          </w:rPr>
          <w:t>2</w:t>
        </w:r>
      </w:ins>
      <w:ins w:id="1012" w:author="野草" w:date="2023-03-22T19:39:00Z">
        <w:r>
          <w:rPr>
            <w:rFonts w:hint="eastAsia" w:ascii="Times New Roman" w:hAnsi="Times New Roman" w:eastAsia="楷体" w:cs="Times New Roman"/>
            <w:sz w:val="23"/>
            <w:szCs w:val="23"/>
          </w:rPr>
          <w:t>1 19:3</w:t>
        </w:r>
      </w:ins>
      <w:ins w:id="1013" w:author="野草" w:date="2023-03-22T19:43:00Z">
        <w:r>
          <w:rPr>
            <w:rFonts w:hint="eastAsia" w:ascii="Times New Roman" w:hAnsi="Times New Roman" w:eastAsia="楷体" w:cs="Times New Roman"/>
            <w:sz w:val="23"/>
            <w:szCs w:val="23"/>
          </w:rPr>
          <w:t>9</w:t>
        </w:r>
      </w:ins>
      <w:ins w:id="1014" w:author="野草" w:date="2023-03-22T19:39:00Z">
        <w:r>
          <w:rPr>
            <w:rFonts w:hint="eastAsia" w:ascii="Times New Roman" w:hAnsi="Times New Roman" w:eastAsia="楷体" w:cs="Times New Roman"/>
            <w:sz w:val="23"/>
            <w:szCs w:val="23"/>
          </w:rPr>
          <w:t>】</w:t>
        </w:r>
      </w:ins>
    </w:p>
    <w:p>
      <w:pPr>
        <w:numPr>
          <w:ilvl w:val="0"/>
          <w:numId w:val="3"/>
        </w:numPr>
        <w:spacing w:line="360" w:lineRule="auto"/>
        <w:ind w:firstLine="440" w:firstLineChars="200"/>
        <w:rPr>
          <w:ins w:id="1015" w:author="野草" w:date="2023-03-22T19:32:00Z"/>
          <w:rFonts w:ascii="Times New Roman" w:hAnsi="Times New Roman" w:eastAsia="楷体" w:cs="Times New Roman"/>
          <w:rPrChange w:id="1016" w:author="野草" w:date="2023-03-22T19:34:00Z">
            <w:rPr>
              <w:ins w:id="1017" w:author="野草" w:date="2023-03-22T19:32:00Z"/>
              <w:rFonts w:ascii="楷体" w:hAnsi="楷体" w:eastAsia="楷体" w:cs="楷体"/>
            </w:rPr>
          </w:rPrChange>
        </w:rPr>
      </w:pPr>
      <w:ins w:id="1018" w:author="野草" w:date="2023-03-22T19:32:00Z">
        <w:r>
          <w:rPr>
            <w:rFonts w:ascii="Times New Roman" w:hAnsi="Times New Roman" w:eastAsia="楷体" w:cs="Times New Roman"/>
            <w:rPrChange w:id="1019" w:author="野草" w:date="2023-03-22T19:34:00Z">
              <w:rPr>
                <w:rFonts w:ascii="楷体" w:hAnsi="楷体" w:eastAsia="楷体" w:cs="楷体"/>
              </w:rPr>
            </w:rPrChange>
          </w:rPr>
          <w:t>2025/07-2025/12</w:t>
        </w:r>
      </w:ins>
      <w:ins w:id="1020" w:author="野草" w:date="2023-03-22T19:32:00Z">
        <w:r>
          <w:rPr>
            <w:rFonts w:hint="eastAsia" w:ascii="Times New Roman" w:hAnsi="Times New Roman" w:eastAsia="楷体" w:cs="Times New Roman"/>
            <w:rPrChange w:id="1021" w:author="野草" w:date="2023-03-22T19:34:00Z">
              <w:rPr>
                <w:rFonts w:hint="eastAsia" w:ascii="楷体" w:hAnsi="楷体" w:eastAsia="楷体" w:cs="楷体"/>
              </w:rPr>
            </w:rPrChange>
          </w:rPr>
          <w:t>：</w:t>
        </w:r>
      </w:ins>
      <w:ins w:id="1022" w:author="野草" w:date="2023-03-22T19:33:00Z">
        <w:r>
          <w:rPr>
            <w:rFonts w:hint="eastAsia" w:ascii="Times New Roman" w:hAnsi="Times New Roman" w:eastAsia="楷体" w:cs="Times New Roman"/>
            <w:rPrChange w:id="1023" w:author="野草" w:date="2023-03-22T19:34:00Z">
              <w:rPr>
                <w:rFonts w:hint="eastAsia" w:ascii="楷体" w:hAnsi="楷体" w:eastAsia="楷体" w:cs="楷体"/>
              </w:rPr>
            </w:rPrChange>
          </w:rPr>
          <w:t>进一步</w:t>
        </w:r>
      </w:ins>
      <w:ins w:id="1024" w:author="野草" w:date="2023-03-22T19:33:00Z">
        <w:r>
          <w:rPr>
            <w:rFonts w:hint="eastAsia" w:ascii="Times New Roman" w:hAnsi="Times New Roman" w:eastAsia="楷体" w:cs="Times New Roman"/>
            <w:highlight w:val="cyan"/>
            <w:rPrChange w:id="1025" w:author="野草" w:date="2023-03-22T19:36:00Z">
              <w:rPr>
                <w:rFonts w:hint="eastAsia" w:ascii="楷体" w:hAnsi="楷体" w:eastAsia="楷体" w:cs="楷体"/>
              </w:rPr>
            </w:rPrChange>
          </w:rPr>
          <w:t>查阅相关文献资料</w:t>
        </w:r>
      </w:ins>
      <w:ins w:id="1026" w:author="野草" w:date="2023-03-22T19:33:00Z">
        <w:r>
          <w:rPr>
            <w:rFonts w:hint="eastAsia" w:ascii="Times New Roman" w:hAnsi="Times New Roman" w:eastAsia="楷体" w:cs="Times New Roman"/>
            <w:rPrChange w:id="1027" w:author="野草" w:date="2023-03-22T19:34:00Z">
              <w:rPr>
                <w:rFonts w:hint="eastAsia" w:ascii="楷体" w:hAnsi="楷体" w:eastAsia="楷体" w:cs="楷体"/>
              </w:rPr>
            </w:rPrChange>
          </w:rPr>
          <w:t>，整理分析</w:t>
        </w:r>
      </w:ins>
      <w:ins w:id="1028" w:author="野草" w:date="2023-03-22T19:33:00Z">
        <w:r>
          <w:rPr>
            <w:rFonts w:hint="eastAsia" w:ascii="Times New Roman" w:hAnsi="Times New Roman" w:eastAsia="楷体" w:cs="Times New Roman"/>
            <w:highlight w:val="cyan"/>
            <w:rPrChange w:id="1029" w:author="野草" w:date="2023-03-22T19:36:00Z">
              <w:rPr>
                <w:rFonts w:hint="eastAsia" w:ascii="楷体" w:hAnsi="楷体" w:eastAsia="楷体" w:cs="楷体"/>
              </w:rPr>
            </w:rPrChange>
          </w:rPr>
          <w:t>相关数据</w:t>
        </w:r>
      </w:ins>
      <w:ins w:id="1030" w:author="野草" w:date="2023-03-22T19:40:00Z">
        <w:r>
          <w:rPr>
            <w:rFonts w:hint="eastAsia" w:ascii="Times New Roman" w:hAnsi="Times New Roman" w:eastAsia="楷体" w:cs="Times New Roman"/>
            <w:highlight w:val="cyan"/>
          </w:rPr>
          <w:t>，</w:t>
        </w:r>
      </w:ins>
      <w:ins w:id="1031" w:author="野草" w:date="2023-03-22T19:33:00Z">
        <w:r>
          <w:rPr>
            <w:rFonts w:hint="eastAsia" w:ascii="Times New Roman" w:hAnsi="Times New Roman" w:eastAsia="楷体" w:cs="Times New Roman"/>
            <w:rPrChange w:id="1032" w:author="野草" w:date="2023-03-22T19:34:00Z">
              <w:rPr>
                <w:rFonts w:hint="eastAsia" w:ascii="楷体" w:hAnsi="楷体" w:eastAsia="楷体" w:cs="楷体"/>
              </w:rPr>
            </w:rPrChange>
          </w:rPr>
          <w:t>总结</w:t>
        </w:r>
      </w:ins>
      <w:ins w:id="1033" w:author="野草" w:date="2023-03-22T19:33:00Z">
        <w:r>
          <w:rPr>
            <w:rFonts w:hint="eastAsia" w:ascii="Times New Roman" w:hAnsi="Times New Roman" w:eastAsia="楷体" w:cs="Times New Roman"/>
            <w:highlight w:val="cyan"/>
            <w:rPrChange w:id="1034" w:author="野草" w:date="2023-03-22T19:36:00Z">
              <w:rPr>
                <w:rFonts w:hint="eastAsia" w:ascii="楷体" w:hAnsi="楷体" w:eastAsia="楷体" w:cs="楷体"/>
              </w:rPr>
            </w:rPrChange>
          </w:rPr>
          <w:t>实验结果</w:t>
        </w:r>
      </w:ins>
      <w:ins w:id="1035" w:author="野草" w:date="2023-03-22T19:33:00Z">
        <w:r>
          <w:rPr>
            <w:rFonts w:hint="eastAsia" w:ascii="Times New Roman" w:hAnsi="Times New Roman" w:eastAsia="楷体" w:cs="Times New Roman"/>
            <w:rPrChange w:id="1036" w:author="野草" w:date="2023-03-22T19:34:00Z">
              <w:rPr>
                <w:rFonts w:hint="eastAsia" w:ascii="楷体" w:hAnsi="楷体" w:eastAsia="楷体" w:cs="楷体"/>
              </w:rPr>
            </w:rPrChange>
          </w:rPr>
          <w:t>，完成学术论文</w:t>
        </w:r>
      </w:ins>
      <w:ins w:id="1037" w:author="野草" w:date="2023-03-22T19:33:00Z">
        <w:r>
          <w:rPr>
            <w:rFonts w:ascii="Times New Roman" w:hAnsi="Times New Roman" w:eastAsia="楷体" w:cs="Times New Roman"/>
            <w:rPrChange w:id="1038" w:author="野草" w:date="2023-03-22T19:34:00Z">
              <w:rPr>
                <w:rFonts w:ascii="楷体" w:hAnsi="楷体" w:eastAsia="楷体" w:cs="楷体"/>
              </w:rPr>
            </w:rPrChange>
          </w:rPr>
          <w:t>1</w:t>
        </w:r>
      </w:ins>
      <w:ins w:id="1039" w:author="野草" w:date="2023-03-22T19:34:00Z">
        <w:r>
          <w:rPr>
            <w:rFonts w:ascii="Times New Roman" w:hAnsi="Times New Roman" w:eastAsia="楷体" w:cs="Times New Roman"/>
            <w:rPrChange w:id="1040" w:author="野草" w:date="2023-03-22T19:34:00Z">
              <w:rPr>
                <w:rFonts w:ascii="楷体" w:hAnsi="楷体" w:eastAsia="楷体" w:cs="楷体"/>
              </w:rPr>
            </w:rPrChange>
          </w:rPr>
          <w:t>-2</w:t>
        </w:r>
      </w:ins>
      <w:ins w:id="1041" w:author="野草" w:date="2023-03-22T19:33:00Z">
        <w:r>
          <w:rPr>
            <w:rFonts w:ascii="Times New Roman" w:hAnsi="Times New Roman" w:eastAsia="楷体" w:cs="Times New Roman"/>
            <w:rPrChange w:id="1042" w:author="野草" w:date="2023-03-22T19:34:00Z">
              <w:rPr>
                <w:rFonts w:ascii="楷体" w:hAnsi="楷体" w:eastAsia="楷体" w:cs="楷体"/>
              </w:rPr>
            </w:rPrChange>
          </w:rPr>
          <w:t xml:space="preserve"> </w:t>
        </w:r>
      </w:ins>
      <w:ins w:id="1043" w:author="野草" w:date="2023-03-22T19:33:00Z">
        <w:r>
          <w:rPr>
            <w:rFonts w:ascii="Times New Roman" w:hAnsi="Times New Roman" w:eastAsia="楷体" w:cs="Times New Roman"/>
            <w:rPrChange w:id="1044" w:author="野草" w:date="2023-03-22T19:34:00Z">
              <w:rPr>
                <w:rFonts w:ascii="楷体" w:hAnsi="楷体" w:eastAsia="楷体" w:cs="楷体"/>
              </w:rPr>
            </w:rPrChange>
          </w:rPr>
          <w:t>篇</w:t>
        </w:r>
      </w:ins>
      <w:ins w:id="1045" w:author="野草" w:date="2023-03-22T19:41:00Z">
        <w:r>
          <w:rPr>
            <w:rFonts w:hint="eastAsia" w:ascii="Times New Roman" w:hAnsi="Times New Roman" w:eastAsia="楷体" w:cs="Times New Roman"/>
          </w:rPr>
          <w:t>，</w:t>
        </w:r>
      </w:ins>
      <w:ins w:id="1046" w:author="野草" w:date="2023-03-22T19:33:00Z">
        <w:r>
          <w:rPr>
            <w:rFonts w:hint="eastAsia" w:ascii="Times New Roman" w:hAnsi="Times New Roman" w:eastAsia="楷体" w:cs="Times New Roman"/>
            <w:rPrChange w:id="1047" w:author="野草" w:date="2023-03-22T19:34:00Z">
              <w:rPr>
                <w:rFonts w:hint="eastAsia" w:ascii="楷体" w:hAnsi="楷体" w:eastAsia="楷体" w:cs="楷体"/>
              </w:rPr>
            </w:rPrChange>
          </w:rPr>
          <w:t>撰写结题报告。</w:t>
        </w:r>
      </w:ins>
      <w:ins w:id="1048" w:author="野草" w:date="2023-03-22T19:39:00Z">
        <w:r>
          <w:rPr>
            <w:rFonts w:ascii="Times New Roman" w:hAnsi="Times New Roman" w:eastAsia="楷体" w:cs="Times New Roman"/>
            <w:sz w:val="23"/>
            <w:szCs w:val="23"/>
          </w:rPr>
          <w:t>【</w:t>
        </w:r>
      </w:ins>
      <w:ins w:id="1049" w:author="野草" w:date="2023-03-22T19:39:00Z">
        <w:r>
          <w:rPr>
            <w:rFonts w:hint="eastAsia" w:ascii="Times New Roman" w:hAnsi="Times New Roman" w:eastAsia="楷体" w:cs="Times New Roman"/>
            <w:sz w:val="23"/>
            <w:szCs w:val="23"/>
          </w:rPr>
          <w:t>up</w:t>
        </w:r>
      </w:ins>
      <w:ins w:id="1050" w:author="野草" w:date="2023-03-22T19:39:00Z">
        <w:r>
          <w:rPr>
            <w:rFonts w:ascii="Times New Roman" w:hAnsi="Times New Roman" w:eastAsia="楷体" w:cs="Times New Roman"/>
            <w:sz w:val="23"/>
            <w:szCs w:val="23"/>
          </w:rPr>
          <w:t>230</w:t>
        </w:r>
      </w:ins>
      <w:ins w:id="1051" w:author="野草" w:date="2023-03-22T19:39:00Z">
        <w:r>
          <w:rPr>
            <w:rFonts w:hint="eastAsia" w:ascii="Times New Roman" w:hAnsi="Times New Roman" w:eastAsia="楷体" w:cs="Times New Roman"/>
            <w:sz w:val="23"/>
            <w:szCs w:val="23"/>
          </w:rPr>
          <w:t>3</w:t>
        </w:r>
      </w:ins>
      <w:ins w:id="1052" w:author="野草" w:date="2023-03-22T19:39:00Z">
        <w:r>
          <w:rPr>
            <w:rFonts w:ascii="Times New Roman" w:hAnsi="Times New Roman" w:eastAsia="楷体" w:cs="Times New Roman"/>
            <w:sz w:val="23"/>
            <w:szCs w:val="23"/>
          </w:rPr>
          <w:t>2</w:t>
        </w:r>
      </w:ins>
      <w:ins w:id="1053" w:author="野草" w:date="2023-03-22T19:39:00Z">
        <w:r>
          <w:rPr>
            <w:rFonts w:hint="eastAsia" w:ascii="Times New Roman" w:hAnsi="Times New Roman" w:eastAsia="楷体" w:cs="Times New Roman"/>
            <w:sz w:val="23"/>
            <w:szCs w:val="23"/>
          </w:rPr>
          <w:t>1 19:3</w:t>
        </w:r>
      </w:ins>
      <w:ins w:id="1054" w:author="野草" w:date="2023-03-22T19:43:00Z">
        <w:r>
          <w:rPr>
            <w:rFonts w:hint="eastAsia" w:ascii="Times New Roman" w:hAnsi="Times New Roman" w:eastAsia="楷体" w:cs="Times New Roman"/>
            <w:sz w:val="23"/>
            <w:szCs w:val="23"/>
          </w:rPr>
          <w:t>9</w:t>
        </w:r>
      </w:ins>
      <w:ins w:id="1055" w:author="野草" w:date="2023-03-22T19:39:00Z">
        <w:r>
          <w:rPr>
            <w:rFonts w:hint="eastAsia" w:ascii="Times New Roman" w:hAnsi="Times New Roman" w:eastAsia="楷体" w:cs="Times New Roman"/>
            <w:sz w:val="23"/>
            <w:szCs w:val="23"/>
          </w:rPr>
          <w:t>】</w:t>
        </w:r>
      </w:ins>
    </w:p>
    <w:p>
      <w:pPr>
        <w:numPr>
          <w:ilvl w:val="255"/>
          <w:numId w:val="0"/>
        </w:numPr>
        <w:spacing w:line="360" w:lineRule="auto"/>
        <w:ind w:firstLine="0" w:firstLineChars="0"/>
        <w:rPr>
          <w:ins w:id="1057" w:author="野草" w:date="2023-03-22T19:32:00Z"/>
          <w:rFonts w:ascii="楷体" w:hAnsi="楷体" w:eastAsia="楷体" w:cs="楷体"/>
        </w:rPr>
        <w:pPrChange w:id="1056" w:author="野草" w:date="2023-03-22T19:34:00Z">
          <w:pPr>
            <w:numPr>
              <w:ilvl w:val="0"/>
              <w:numId w:val="3"/>
            </w:numPr>
            <w:spacing w:line="360" w:lineRule="auto"/>
            <w:ind w:firstLine="440" w:firstLineChars="200"/>
          </w:pPr>
        </w:pPrChange>
      </w:pPr>
    </w:p>
    <w:p>
      <w:pPr>
        <w:spacing w:line="360" w:lineRule="auto"/>
        <w:rPr>
          <w:ins w:id="1059" w:author="野草" w:date="2023-03-22T12:01:00Z"/>
          <w:rFonts w:ascii="Times New Roman" w:hAnsi="Times New Roman" w:eastAsia="楷体" w:cs="Times New Roman"/>
          <w:rPrChange w:id="1060" w:author="野草" w:date="2023-03-22T20:00:00Z">
            <w:rPr>
              <w:ins w:id="1061" w:author="野草" w:date="2023-03-22T12:01:00Z"/>
              <w:rFonts w:ascii="楷体" w:hAnsi="楷体" w:eastAsia="楷体" w:cs="楷体"/>
            </w:rPr>
          </w:rPrChange>
        </w:rPr>
        <w:pPrChange w:id="1058" w:author="野草" w:date="2023-03-22T15:07:00Z">
          <w:pPr/>
        </w:pPrChange>
      </w:pPr>
      <w:ins w:id="1062" w:author="野草" w:date="2023-03-22T15:07:00Z">
        <w:r>
          <w:rPr>
            <w:rFonts w:ascii="Times New Roman" w:hAnsi="Times New Roman" w:eastAsia="楷体" w:cs="Times New Roman"/>
            <w:rPrChange w:id="1063" w:author="野草" w:date="2023-03-22T20:00:00Z">
              <w:rPr>
                <w:rFonts w:ascii="楷体" w:hAnsi="楷体" w:eastAsia="楷体" w:cs="楷体"/>
              </w:rPr>
            </w:rPrChange>
          </w:rPr>
          <w:t xml:space="preserve">5.2 </w:t>
        </w:r>
      </w:ins>
      <w:ins w:id="1064" w:author="野草" w:date="2023-03-22T17:46:00Z">
        <w:r>
          <w:rPr>
            <w:rFonts w:hint="eastAsia" w:ascii="Times New Roman" w:hAnsi="Times New Roman" w:eastAsia="楷体" w:cs="Times New Roman"/>
            <w:rPrChange w:id="1065" w:author="野草" w:date="2023-03-22T20:00:00Z">
              <w:rPr>
                <w:rFonts w:hint="eastAsia" w:ascii="楷体" w:hAnsi="楷体" w:eastAsia="楷体" w:cs="楷体"/>
              </w:rPr>
            </w:rPrChange>
          </w:rPr>
          <w:t>预期</w:t>
        </w:r>
      </w:ins>
      <w:ins w:id="1066" w:author="野草" w:date="2023-03-22T15:07:00Z">
        <w:r>
          <w:rPr>
            <w:rFonts w:hint="eastAsia" w:ascii="Times New Roman" w:hAnsi="Times New Roman" w:eastAsia="楷体" w:cs="Times New Roman"/>
            <w:rPrChange w:id="1067" w:author="野草" w:date="2023-03-22T20:00:00Z">
              <w:rPr>
                <w:rFonts w:hint="eastAsia" w:ascii="楷体" w:hAnsi="楷体" w:eastAsia="楷体" w:cs="楷体"/>
              </w:rPr>
            </w:rPrChange>
          </w:rPr>
          <w:t>成果：</w:t>
        </w:r>
      </w:ins>
    </w:p>
    <w:p>
      <w:pPr>
        <w:spacing w:line="360" w:lineRule="auto"/>
        <w:rPr>
          <w:ins w:id="1069" w:author="野草" w:date="2023-03-22T12:01:00Z"/>
          <w:rFonts w:ascii="Times New Roman" w:hAnsi="Times New Roman" w:eastAsia="楷体" w:cs="Times New Roman"/>
          <w:rPrChange w:id="1070" w:author="野草" w:date="2023-03-22T20:00:00Z">
            <w:rPr>
              <w:ins w:id="1071" w:author="野草" w:date="2023-03-22T12:01:00Z"/>
              <w:rFonts w:ascii="楷体" w:hAnsi="楷体" w:eastAsia="楷体" w:cs="楷体"/>
            </w:rPr>
          </w:rPrChange>
        </w:rPr>
        <w:pPrChange w:id="1068" w:author="野草" w:date="2023-03-22T10:08:00Z">
          <w:pPr/>
        </w:pPrChange>
      </w:pPr>
      <w:ins w:id="1072" w:author="野草" w:date="2023-03-22T12:01:00Z">
        <w:r>
          <w:rPr>
            <w:rFonts w:ascii="Times New Roman" w:hAnsi="Times New Roman" w:eastAsia="楷体" w:cs="Times New Roman"/>
            <w:rPrChange w:id="1073" w:author="野草" w:date="2023-03-22T20:00:00Z">
              <w:rPr>
                <w:rFonts w:ascii="楷体" w:hAnsi="楷体" w:eastAsia="楷体" w:cs="楷体"/>
              </w:rPr>
            </w:rPrChange>
          </w:rPr>
          <w:t>（</w:t>
        </w:r>
      </w:ins>
      <w:ins w:id="1074" w:author="野草" w:date="2023-03-22T12:01:00Z">
        <w:r>
          <w:rPr>
            <w:rFonts w:ascii="Times New Roman" w:hAnsi="Times New Roman" w:eastAsia="楷体" w:cs="Times New Roman"/>
            <w:rPrChange w:id="1075" w:author="野草" w:date="2023-03-22T20:00:00Z">
              <w:rPr>
                <w:rFonts w:ascii="楷体" w:hAnsi="楷体" w:eastAsia="楷体" w:cs="楷体"/>
              </w:rPr>
            </w:rPrChange>
          </w:rPr>
          <w:t>1</w:t>
        </w:r>
      </w:ins>
      <w:ins w:id="1076" w:author="野草" w:date="2023-03-22T12:01:00Z">
        <w:r>
          <w:rPr>
            <w:rFonts w:ascii="Times New Roman" w:hAnsi="Times New Roman" w:eastAsia="楷体" w:cs="Times New Roman"/>
            <w:rPrChange w:id="1077" w:author="野草" w:date="2023-03-22T20:00:00Z">
              <w:rPr>
                <w:rFonts w:ascii="楷体" w:hAnsi="楷体" w:eastAsia="楷体" w:cs="楷体"/>
              </w:rPr>
            </w:rPrChange>
          </w:rPr>
          <w:t>）</w:t>
        </w:r>
      </w:ins>
      <w:ins w:id="1078" w:author="野草" w:date="2023-03-22T19:55:00Z">
        <w:r>
          <w:rPr>
            <w:rFonts w:hint="eastAsia" w:ascii="Times New Roman" w:hAnsi="Times New Roman" w:eastAsia="楷体" w:cs="Times New Roman"/>
            <w:rPrChange w:id="1079" w:author="野草" w:date="2023-03-22T20:00:00Z">
              <w:rPr>
                <w:rFonts w:hint="eastAsia" w:ascii="楷体" w:hAnsi="楷体" w:eastAsia="楷体" w:cs="楷体"/>
              </w:rPr>
            </w:rPrChange>
          </w:rPr>
          <w:t>明确</w:t>
        </w:r>
      </w:ins>
      <w:ins w:id="1080" w:author="野草" w:date="2023-03-22T19:55:00Z">
        <w:r>
          <w:rPr>
            <w:rFonts w:hint="eastAsia" w:ascii="Times New Roman" w:hAnsi="Times New Roman" w:eastAsia="楷体" w:cs="Times New Roman"/>
            <w:highlight w:val="cyan"/>
            <w:rPrChange w:id="1081" w:author="野草" w:date="2023-03-22T20:00:00Z">
              <w:rPr>
                <w:rFonts w:hint="eastAsia" w:ascii="楷体" w:hAnsi="楷体" w:eastAsia="楷体" w:cs="楷体"/>
              </w:rPr>
            </w:rPrChange>
          </w:rPr>
          <w:t>不同局地气候</w:t>
        </w:r>
      </w:ins>
      <w:ins w:id="1082" w:author="野草" w:date="2023-03-22T19:55:00Z">
        <w:r>
          <w:rPr>
            <w:rFonts w:hint="eastAsia" w:ascii="Times New Roman" w:hAnsi="Times New Roman" w:eastAsia="楷体" w:cs="Times New Roman"/>
            <w:highlight w:val="cyan"/>
            <w:rPrChange w:id="1083" w:author="野草" w:date="2023-03-22T20:00:00Z">
              <w:rPr>
                <w:rFonts w:hint="eastAsia" w:ascii="楷体" w:hAnsi="楷体" w:eastAsia="楷体" w:cs="楷体"/>
              </w:rPr>
            </w:rPrChange>
          </w:rPr>
          <w:t>区类型</w:t>
        </w:r>
      </w:ins>
      <w:ins w:id="1084" w:author="野草" w:date="2023-03-22T19:55:00Z">
        <w:r>
          <w:rPr>
            <w:rFonts w:hint="eastAsia" w:ascii="Times New Roman" w:hAnsi="Times New Roman" w:eastAsia="楷体" w:cs="Times New Roman"/>
            <w:rPrChange w:id="1085" w:author="野草" w:date="2023-03-22T20:00:00Z">
              <w:rPr>
                <w:rFonts w:hint="eastAsia" w:ascii="楷体" w:hAnsi="楷体" w:eastAsia="楷体" w:cs="楷体"/>
              </w:rPr>
            </w:rPrChange>
          </w:rPr>
          <w:t>下</w:t>
        </w:r>
      </w:ins>
      <w:ins w:id="1086" w:author="野草" w:date="2023-03-22T19:57:00Z">
        <w:r>
          <w:rPr>
            <w:rFonts w:hint="eastAsia" w:ascii="Times New Roman" w:hAnsi="Times New Roman" w:eastAsia="楷体" w:cs="Times New Roman"/>
            <w:rPrChange w:id="1087" w:author="野草" w:date="2023-03-22T20:00:00Z">
              <w:rPr>
                <w:rFonts w:hint="eastAsia" w:ascii="楷体" w:hAnsi="楷体" w:eastAsia="楷体" w:cs="楷体"/>
              </w:rPr>
            </w:rPrChange>
          </w:rPr>
          <w:t>城市</w:t>
        </w:r>
      </w:ins>
      <w:ins w:id="1088" w:author="野草" w:date="2023-03-22T19:58:00Z">
        <w:r>
          <w:rPr>
            <w:rFonts w:hint="eastAsia" w:ascii="Times New Roman" w:hAnsi="Times New Roman" w:eastAsia="楷体" w:cs="Times New Roman"/>
            <w:rPrChange w:id="1089" w:author="野草" w:date="2023-03-22T20:00:00Z">
              <w:rPr>
                <w:rFonts w:hint="eastAsia" w:ascii="楷体" w:hAnsi="楷体" w:eastAsia="楷体" w:cs="楷体"/>
              </w:rPr>
            </w:rPrChange>
          </w:rPr>
          <w:t>滨江地区</w:t>
        </w:r>
      </w:ins>
      <w:ins w:id="1090" w:author="野草" w:date="2023-03-22T19:57:00Z">
        <w:r>
          <w:rPr>
            <w:rFonts w:hint="eastAsia" w:ascii="Times New Roman" w:hAnsi="Times New Roman" w:eastAsia="楷体" w:cs="Times New Roman"/>
            <w:highlight w:val="cyan"/>
            <w:rPrChange w:id="1091" w:author="野草" w:date="2023-03-22T20:00:00Z">
              <w:rPr>
                <w:rFonts w:hint="eastAsia" w:ascii="楷体" w:hAnsi="楷体" w:eastAsia="楷体" w:cs="楷体"/>
              </w:rPr>
            </w:rPrChange>
          </w:rPr>
          <w:t>热环境与热舒适</w:t>
        </w:r>
      </w:ins>
      <w:ins w:id="1092" w:author="野草" w:date="2023-03-22T19:57:00Z">
        <w:r>
          <w:rPr>
            <w:rFonts w:hint="eastAsia" w:ascii="Times New Roman" w:hAnsi="Times New Roman" w:eastAsia="楷体" w:cs="Times New Roman"/>
            <w:rPrChange w:id="1093" w:author="野草" w:date="2023-03-22T20:00:00Z">
              <w:rPr>
                <w:rFonts w:hint="eastAsia" w:ascii="楷体" w:hAnsi="楷体" w:eastAsia="楷体" w:cs="楷体"/>
              </w:rPr>
            </w:rPrChange>
          </w:rPr>
          <w:t>的时空分异特征</w:t>
        </w:r>
      </w:ins>
      <w:ins w:id="1094" w:author="野草" w:date="2023-03-22T12:01:00Z">
        <w:r>
          <w:rPr>
            <w:rFonts w:ascii="Times New Roman" w:hAnsi="Times New Roman" w:eastAsia="楷体" w:cs="Times New Roman"/>
            <w:rPrChange w:id="1095" w:author="野草" w:date="2023-03-22T20:00:00Z">
              <w:rPr>
                <w:rFonts w:ascii="楷体" w:hAnsi="楷体" w:eastAsia="楷体" w:cs="楷体"/>
              </w:rPr>
            </w:rPrChange>
          </w:rPr>
          <w:t>，</w:t>
        </w:r>
      </w:ins>
      <w:ins w:id="1096" w:author="野草" w:date="2023-03-22T19:59:00Z">
        <w:r>
          <w:rPr>
            <w:rFonts w:hint="eastAsia" w:ascii="Times New Roman" w:hAnsi="Times New Roman" w:eastAsia="楷体" w:cs="Times New Roman"/>
            <w:rPrChange w:id="1097" w:author="野草" w:date="2023-03-22T20:00:00Z">
              <w:rPr>
                <w:rFonts w:hint="eastAsia" w:ascii="楷体" w:hAnsi="楷体" w:eastAsia="楷体" w:cs="楷体"/>
              </w:rPr>
            </w:rPrChange>
          </w:rPr>
          <w:t>量化</w:t>
        </w:r>
      </w:ins>
      <w:ins w:id="1098" w:author="野草" w:date="2023-03-22T20:00:00Z">
        <w:r>
          <w:rPr>
            <w:rFonts w:hint="eastAsia" w:ascii="Times New Roman" w:hAnsi="Times New Roman" w:eastAsia="楷体" w:cs="Times New Roman"/>
            <w:rPrChange w:id="1099" w:author="野草" w:date="2023-03-22T20:00:00Z">
              <w:rPr>
                <w:rFonts w:hint="eastAsia" w:ascii="楷体" w:hAnsi="楷体" w:eastAsia="楷体" w:cs="楷体"/>
              </w:rPr>
            </w:rPrChange>
          </w:rPr>
          <w:t>其对</w:t>
        </w:r>
      </w:ins>
      <w:ins w:id="1100" w:author="野草" w:date="2023-03-22T19:58:00Z">
        <w:r>
          <w:rPr>
            <w:rFonts w:hint="eastAsia" w:ascii="Times New Roman" w:hAnsi="Times New Roman" w:eastAsia="楷体" w:cs="Times New Roman"/>
            <w:highlight w:val="cyan"/>
            <w:rPrChange w:id="1101" w:author="野草" w:date="2023-03-22T20:00:00Z">
              <w:rPr>
                <w:rFonts w:hint="eastAsia" w:ascii="楷体" w:hAnsi="楷体" w:eastAsia="楷体" w:cs="楷体"/>
              </w:rPr>
            </w:rPrChange>
          </w:rPr>
          <w:t>环境因素</w:t>
        </w:r>
      </w:ins>
      <w:ins w:id="1102" w:author="野草" w:date="2023-03-22T19:58:00Z">
        <w:r>
          <w:rPr>
            <w:rFonts w:hint="eastAsia" w:ascii="Times New Roman" w:hAnsi="Times New Roman" w:eastAsia="楷体" w:cs="Times New Roman"/>
            <w:rPrChange w:id="1103" w:author="野草" w:date="2023-03-22T20:00:00Z">
              <w:rPr>
                <w:rFonts w:hint="eastAsia" w:ascii="楷体" w:hAnsi="楷体" w:eastAsia="楷体" w:cs="楷体"/>
              </w:rPr>
            </w:rPrChange>
          </w:rPr>
          <w:t>的</w:t>
        </w:r>
      </w:ins>
      <w:ins w:id="1104" w:author="野草" w:date="2023-03-22T20:00:00Z">
        <w:r>
          <w:rPr>
            <w:rFonts w:hint="eastAsia" w:ascii="Times New Roman" w:hAnsi="Times New Roman" w:eastAsia="楷体" w:cs="Times New Roman"/>
            <w:rPrChange w:id="1105" w:author="野草" w:date="2023-03-22T20:00:00Z">
              <w:rPr>
                <w:rFonts w:hint="eastAsia" w:ascii="楷体" w:hAnsi="楷体" w:eastAsia="楷体" w:cs="楷体"/>
              </w:rPr>
            </w:rPrChange>
          </w:rPr>
          <w:t>响应</w:t>
        </w:r>
      </w:ins>
      <w:ins w:id="1106" w:author="野草" w:date="2023-03-22T19:59:00Z">
        <w:r>
          <w:rPr>
            <w:rFonts w:hint="eastAsia" w:ascii="Times New Roman" w:hAnsi="Times New Roman" w:eastAsia="楷体" w:cs="Times New Roman"/>
            <w:rPrChange w:id="1107" w:author="野草" w:date="2023-03-22T20:00:00Z">
              <w:rPr>
                <w:rFonts w:hint="eastAsia" w:ascii="楷体" w:hAnsi="楷体" w:eastAsia="楷体" w:cs="楷体"/>
              </w:rPr>
            </w:rPrChange>
          </w:rPr>
          <w:t>；</w:t>
        </w:r>
      </w:ins>
      <w:ins w:id="1108" w:author="野草" w:date="2023-03-22T19:58:00Z">
        <w:r>
          <w:rPr>
            <w:rFonts w:hint="eastAsia" w:ascii="Times New Roman" w:hAnsi="Times New Roman" w:eastAsia="楷体" w:cs="Times New Roman"/>
            <w:rPrChange w:id="1109" w:author="野草" w:date="2023-03-22T20:00:00Z">
              <w:rPr>
                <w:rFonts w:hint="eastAsia" w:ascii="楷体" w:hAnsi="楷体" w:eastAsia="楷体" w:cs="楷体"/>
              </w:rPr>
            </w:rPrChange>
          </w:rPr>
          <w:t>解释</w:t>
        </w:r>
      </w:ins>
      <w:ins w:id="1110" w:author="野草" w:date="2023-03-22T19:58:00Z">
        <w:r>
          <w:rPr>
            <w:rFonts w:hint="eastAsia" w:ascii="Times New Roman" w:hAnsi="Times New Roman" w:eastAsia="楷体" w:cs="Times New Roman"/>
            <w:highlight w:val="cyan"/>
            <w:rPrChange w:id="1111" w:author="野草" w:date="2023-03-22T20:00:00Z">
              <w:rPr>
                <w:rFonts w:hint="eastAsia" w:ascii="楷体" w:hAnsi="楷体" w:eastAsia="楷体" w:cs="楷体"/>
              </w:rPr>
            </w:rPrChange>
          </w:rPr>
          <w:t>城市滨江地区</w:t>
        </w:r>
      </w:ins>
      <w:ins w:id="1112" w:author="野草" w:date="2023-03-22T19:59:00Z">
        <w:r>
          <w:rPr>
            <w:rFonts w:hint="eastAsia" w:ascii="Times New Roman" w:hAnsi="Times New Roman" w:eastAsia="楷体" w:cs="Times New Roman"/>
            <w:rPrChange w:id="1113" w:author="野草" w:date="2023-03-22T20:00:00Z">
              <w:rPr>
                <w:rFonts w:hint="eastAsia" w:ascii="楷体" w:hAnsi="楷体" w:eastAsia="楷体" w:cs="楷体"/>
              </w:rPr>
            </w:rPrChange>
          </w:rPr>
          <w:t>气候特征的驱动机制；并基于</w:t>
        </w:r>
      </w:ins>
      <w:ins w:id="1114" w:author="野草" w:date="2023-03-22T19:59:00Z">
        <w:r>
          <w:rPr>
            <w:rFonts w:hint="eastAsia" w:ascii="Times New Roman" w:hAnsi="Times New Roman" w:eastAsia="楷体" w:cs="Times New Roman"/>
            <w:highlight w:val="cyan"/>
            <w:rPrChange w:id="1115" w:author="野草" w:date="2023-03-22T20:00:00Z">
              <w:rPr>
                <w:rFonts w:hint="eastAsia" w:ascii="楷体" w:hAnsi="楷体" w:eastAsia="楷体" w:cs="楷体"/>
              </w:rPr>
            </w:rPrChange>
          </w:rPr>
          <w:t>情景模拟分析</w:t>
        </w:r>
      </w:ins>
      <w:ins w:id="1116" w:author="野草" w:date="2023-03-22T19:59:00Z">
        <w:r>
          <w:rPr>
            <w:rFonts w:hint="eastAsia" w:ascii="Times New Roman" w:hAnsi="Times New Roman" w:eastAsia="楷体" w:cs="Times New Roman"/>
            <w:rPrChange w:id="1117" w:author="野草" w:date="2023-03-22T20:00:00Z">
              <w:rPr>
                <w:rFonts w:hint="eastAsia" w:ascii="楷体" w:hAnsi="楷体" w:eastAsia="楷体" w:cs="楷体"/>
              </w:rPr>
            </w:rPrChange>
          </w:rPr>
          <w:t>的结果</w:t>
        </w:r>
      </w:ins>
      <w:ins w:id="1118" w:author="野草" w:date="2023-03-22T12:01:00Z">
        <w:r>
          <w:rPr>
            <w:rFonts w:ascii="Times New Roman" w:hAnsi="Times New Roman" w:eastAsia="楷体" w:cs="Times New Roman"/>
            <w:rPrChange w:id="1119" w:author="野草" w:date="2023-03-22T20:00:00Z">
              <w:rPr>
                <w:rFonts w:ascii="楷体" w:hAnsi="楷体" w:eastAsia="楷体" w:cs="楷体"/>
              </w:rPr>
            </w:rPrChange>
          </w:rPr>
          <w:t>提出</w:t>
        </w:r>
      </w:ins>
      <w:ins w:id="1120" w:author="野草" w:date="2023-03-22T12:01:00Z">
        <w:r>
          <w:rPr>
            <w:rFonts w:ascii="Times New Roman" w:hAnsi="Times New Roman" w:eastAsia="楷体" w:cs="Times New Roman"/>
            <w:highlight w:val="cyan"/>
            <w:rPrChange w:id="1121" w:author="野草" w:date="2023-03-22T20:00:00Z">
              <w:rPr>
                <w:rFonts w:ascii="楷体" w:hAnsi="楷体" w:eastAsia="楷体" w:cs="楷体"/>
              </w:rPr>
            </w:rPrChange>
          </w:rPr>
          <w:t>城市滨江地区</w:t>
        </w:r>
      </w:ins>
      <w:ins w:id="1122" w:author="野草" w:date="2023-03-22T12:01:00Z">
        <w:r>
          <w:rPr>
            <w:rFonts w:ascii="Times New Roman" w:hAnsi="Times New Roman" w:eastAsia="楷体" w:cs="Times New Roman"/>
            <w:rPrChange w:id="1123" w:author="野草" w:date="2023-03-22T20:00:00Z">
              <w:rPr>
                <w:rFonts w:ascii="楷体" w:hAnsi="楷体" w:eastAsia="楷体" w:cs="楷体"/>
              </w:rPr>
            </w:rPrChange>
          </w:rPr>
          <w:t>的</w:t>
        </w:r>
      </w:ins>
      <w:ins w:id="1124" w:author="野草" w:date="2023-03-22T12:01:00Z">
        <w:r>
          <w:rPr>
            <w:rFonts w:ascii="Times New Roman" w:hAnsi="Times New Roman" w:eastAsia="楷体" w:cs="Times New Roman"/>
            <w:highlight w:val="cyan"/>
            <w:rPrChange w:id="1125" w:author="野草" w:date="2023-03-22T20:00:00Z">
              <w:rPr>
                <w:rFonts w:ascii="楷体" w:hAnsi="楷体" w:eastAsia="楷体" w:cs="楷体"/>
              </w:rPr>
            </w:rPrChange>
          </w:rPr>
          <w:t>室外空间热环境</w:t>
        </w:r>
      </w:ins>
      <w:ins w:id="1126" w:author="野草" w:date="2023-03-22T12:01:00Z">
        <w:r>
          <w:rPr>
            <w:rFonts w:ascii="Times New Roman" w:hAnsi="Times New Roman" w:eastAsia="楷体" w:cs="Times New Roman"/>
            <w:rPrChange w:id="1127" w:author="野草" w:date="2023-03-22T20:00:00Z">
              <w:rPr>
                <w:rFonts w:ascii="楷体" w:hAnsi="楷体" w:eastAsia="楷体" w:cs="楷体"/>
              </w:rPr>
            </w:rPrChange>
          </w:rPr>
          <w:t>优化方案</w:t>
        </w:r>
      </w:ins>
      <w:ins w:id="1128" w:author="野草" w:date="2023-03-22T19:59:00Z">
        <w:r>
          <w:rPr>
            <w:rFonts w:hint="eastAsia" w:ascii="Times New Roman" w:hAnsi="Times New Roman" w:eastAsia="楷体" w:cs="Times New Roman"/>
            <w:rPrChange w:id="1129" w:author="野草" w:date="2023-03-22T20:00:00Z">
              <w:rPr>
                <w:rFonts w:hint="eastAsia" w:ascii="楷体" w:hAnsi="楷体" w:eastAsia="楷体" w:cs="楷体"/>
              </w:rPr>
            </w:rPrChange>
          </w:rPr>
          <w:t>。</w:t>
        </w:r>
      </w:ins>
    </w:p>
    <w:p>
      <w:pPr>
        <w:spacing w:line="360" w:lineRule="auto"/>
        <w:rPr>
          <w:ins w:id="1131" w:author="野草" w:date="2023-03-22T12:01:00Z"/>
          <w:rFonts w:ascii="Times New Roman" w:hAnsi="Times New Roman" w:eastAsia="楷体" w:cs="Times New Roman"/>
          <w:rPrChange w:id="1132" w:author="野草" w:date="2023-03-22T20:00:00Z">
            <w:rPr>
              <w:ins w:id="1133" w:author="野草" w:date="2023-03-22T12:01:00Z"/>
              <w:rFonts w:ascii="楷体" w:hAnsi="楷体" w:eastAsia="楷体" w:cs="楷体"/>
            </w:rPr>
          </w:rPrChange>
        </w:rPr>
        <w:pPrChange w:id="1130" w:author="野草" w:date="2023-03-22T10:08:00Z">
          <w:pPr/>
        </w:pPrChange>
      </w:pPr>
      <w:ins w:id="1134" w:author="野草" w:date="2023-03-22T12:01:00Z">
        <w:r>
          <w:rPr>
            <w:rFonts w:ascii="Times New Roman" w:hAnsi="Times New Roman" w:eastAsia="楷体" w:cs="Times New Roman"/>
            <w:rPrChange w:id="1135" w:author="野草" w:date="2023-03-22T20:00:00Z">
              <w:rPr>
                <w:rFonts w:ascii="楷体" w:hAnsi="楷体" w:eastAsia="楷体" w:cs="楷体"/>
              </w:rPr>
            </w:rPrChange>
          </w:rPr>
          <w:t>（</w:t>
        </w:r>
      </w:ins>
      <w:ins w:id="1136" w:author="野草" w:date="2023-03-22T20:00:00Z">
        <w:r>
          <w:rPr>
            <w:rFonts w:ascii="Times New Roman" w:hAnsi="Times New Roman" w:eastAsia="楷体" w:cs="Times New Roman"/>
            <w:rPrChange w:id="1137" w:author="野草" w:date="2023-03-22T20:00:00Z">
              <w:rPr>
                <w:rFonts w:ascii="楷体" w:hAnsi="楷体" w:eastAsia="楷体" w:cs="楷体"/>
              </w:rPr>
            </w:rPrChange>
          </w:rPr>
          <w:t>2</w:t>
        </w:r>
      </w:ins>
      <w:ins w:id="1138" w:author="野草" w:date="2023-03-22T12:01:00Z">
        <w:r>
          <w:rPr>
            <w:rFonts w:ascii="Times New Roman" w:hAnsi="Times New Roman" w:eastAsia="楷体" w:cs="Times New Roman"/>
            <w:rPrChange w:id="1139" w:author="野草" w:date="2023-03-22T20:00:00Z">
              <w:rPr>
                <w:rFonts w:ascii="楷体" w:hAnsi="楷体" w:eastAsia="楷体" w:cs="楷体"/>
              </w:rPr>
            </w:rPrChange>
          </w:rPr>
          <w:t>）在</w:t>
        </w:r>
      </w:ins>
      <w:ins w:id="1140" w:author="野草" w:date="2023-03-22T12:01:00Z">
        <w:r>
          <w:rPr>
            <w:rFonts w:ascii="Times New Roman" w:hAnsi="Times New Roman" w:eastAsia="楷体" w:cs="Times New Roman"/>
            <w:highlight w:val="cyan"/>
            <w:rPrChange w:id="1141" w:author="野草" w:date="2023-03-22T20:00:00Z">
              <w:rPr>
                <w:rFonts w:ascii="楷体" w:hAnsi="楷体" w:eastAsia="楷体" w:cs="楷体"/>
              </w:rPr>
            </w:rPrChange>
          </w:rPr>
          <w:t>国内外核心刊物</w:t>
        </w:r>
      </w:ins>
      <w:ins w:id="1142" w:author="野草" w:date="2023-03-22T12:01:00Z">
        <w:r>
          <w:rPr>
            <w:rFonts w:ascii="Times New Roman" w:hAnsi="Times New Roman" w:eastAsia="楷体" w:cs="Times New Roman"/>
            <w:rPrChange w:id="1143" w:author="野草" w:date="2023-03-22T20:00:00Z">
              <w:rPr>
                <w:rFonts w:ascii="楷体" w:hAnsi="楷体" w:eastAsia="楷体" w:cs="楷体"/>
              </w:rPr>
            </w:rPrChange>
          </w:rPr>
          <w:t>上发表</w:t>
        </w:r>
      </w:ins>
      <w:ins w:id="1144" w:author="野草" w:date="2023-03-22T19:48:00Z">
        <w:r>
          <w:rPr>
            <w:rFonts w:ascii="Times New Roman" w:hAnsi="Times New Roman" w:eastAsia="楷体" w:cs="Times New Roman"/>
            <w:rPrChange w:id="1145" w:author="野草" w:date="2023-03-22T20:00:00Z">
              <w:rPr>
                <w:rFonts w:ascii="楷体" w:hAnsi="楷体" w:eastAsia="楷体" w:cs="楷体"/>
              </w:rPr>
            </w:rPrChange>
          </w:rPr>
          <w:t>2</w:t>
        </w:r>
      </w:ins>
      <w:ins w:id="1146" w:author="野草" w:date="2023-03-22T12:01:00Z">
        <w:r>
          <w:rPr>
            <w:rFonts w:ascii="Times New Roman" w:hAnsi="Times New Roman" w:eastAsia="楷体" w:cs="Times New Roman"/>
            <w:rPrChange w:id="1147" w:author="野草" w:date="2023-03-22T20:00:00Z">
              <w:rPr>
                <w:rFonts w:ascii="楷体" w:hAnsi="楷体" w:eastAsia="楷体" w:cs="楷体"/>
              </w:rPr>
            </w:rPrChange>
          </w:rPr>
          <w:t>-</w:t>
        </w:r>
      </w:ins>
      <w:ins w:id="1148" w:author="野草" w:date="2023-03-22T19:48:00Z">
        <w:r>
          <w:rPr>
            <w:rFonts w:ascii="Times New Roman" w:hAnsi="Times New Roman" w:eastAsia="楷体" w:cs="Times New Roman"/>
            <w:rPrChange w:id="1149" w:author="野草" w:date="2023-03-22T20:00:00Z">
              <w:rPr>
                <w:rFonts w:ascii="楷体" w:hAnsi="楷体" w:eastAsia="楷体" w:cs="楷体"/>
              </w:rPr>
            </w:rPrChange>
          </w:rPr>
          <w:t>3</w:t>
        </w:r>
      </w:ins>
      <w:ins w:id="1150" w:author="野草" w:date="2023-03-22T12:01:00Z">
        <w:r>
          <w:rPr>
            <w:rFonts w:ascii="Times New Roman" w:hAnsi="Times New Roman" w:eastAsia="楷体" w:cs="Times New Roman"/>
            <w:rPrChange w:id="1151" w:author="野草" w:date="2023-03-22T20:00:00Z">
              <w:rPr>
                <w:rFonts w:ascii="楷体" w:hAnsi="楷体" w:eastAsia="楷体" w:cs="楷体"/>
              </w:rPr>
            </w:rPrChange>
          </w:rPr>
          <w:t>篇</w:t>
        </w:r>
      </w:ins>
      <w:ins w:id="1152" w:author="野草" w:date="2023-03-22T12:01:00Z">
        <w:r>
          <w:rPr>
            <w:rFonts w:ascii="Times New Roman" w:hAnsi="Times New Roman" w:eastAsia="楷体" w:cs="Times New Roman"/>
            <w:highlight w:val="cyan"/>
            <w:rPrChange w:id="1153" w:author="野草" w:date="2023-03-22T20:00:00Z">
              <w:rPr>
                <w:rFonts w:ascii="楷体" w:hAnsi="楷体" w:eastAsia="楷体" w:cs="楷体"/>
              </w:rPr>
            </w:rPrChange>
          </w:rPr>
          <w:t>学术论文</w:t>
        </w:r>
      </w:ins>
      <w:ins w:id="1154" w:author="野草" w:date="2023-03-22T12:01:00Z">
        <w:r>
          <w:rPr>
            <w:rFonts w:ascii="Times New Roman" w:hAnsi="Times New Roman" w:eastAsia="楷体" w:cs="Times New Roman"/>
            <w:rPrChange w:id="1155" w:author="野草" w:date="2023-03-22T20:00:00Z">
              <w:rPr>
                <w:rFonts w:ascii="楷体" w:hAnsi="楷体" w:eastAsia="楷体" w:cs="楷体"/>
              </w:rPr>
            </w:rPrChange>
          </w:rPr>
          <w:t>（其中</w:t>
        </w:r>
      </w:ins>
      <w:ins w:id="1156" w:author="野草" w:date="2023-03-22T12:01:00Z">
        <w:r>
          <w:rPr>
            <w:rFonts w:ascii="Times New Roman" w:hAnsi="Times New Roman" w:eastAsia="楷体" w:cs="Times New Roman"/>
            <w:rPrChange w:id="1157" w:author="野草" w:date="2023-03-22T20:00:00Z">
              <w:rPr>
                <w:rFonts w:ascii="楷体" w:hAnsi="楷体" w:eastAsia="楷体" w:cs="楷体"/>
              </w:rPr>
            </w:rPrChange>
          </w:rPr>
          <w:t>SCI</w:t>
        </w:r>
      </w:ins>
      <w:ins w:id="1158" w:author="野草" w:date="2023-03-22T12:01:00Z">
        <w:r>
          <w:rPr>
            <w:rFonts w:ascii="Times New Roman" w:hAnsi="Times New Roman" w:eastAsia="楷体" w:cs="Times New Roman"/>
            <w:rPrChange w:id="1159" w:author="野草" w:date="2023-03-22T20:00:00Z">
              <w:rPr>
                <w:rFonts w:ascii="楷体" w:hAnsi="楷体" w:eastAsia="楷体" w:cs="楷体"/>
              </w:rPr>
            </w:rPrChange>
          </w:rPr>
          <w:t>论文</w:t>
        </w:r>
      </w:ins>
      <w:ins w:id="1160" w:author="野草" w:date="2023-03-22T19:48:00Z">
        <w:r>
          <w:rPr>
            <w:rFonts w:ascii="Times New Roman" w:hAnsi="Times New Roman" w:eastAsia="楷体" w:cs="Times New Roman"/>
            <w:rPrChange w:id="1161" w:author="野草" w:date="2023-03-22T20:00:00Z">
              <w:rPr>
                <w:rFonts w:ascii="楷体" w:hAnsi="楷体" w:eastAsia="楷体" w:cs="楷体"/>
              </w:rPr>
            </w:rPrChange>
          </w:rPr>
          <w:t>1</w:t>
        </w:r>
      </w:ins>
      <w:ins w:id="1162" w:author="野草" w:date="2023-03-22T12:01:00Z">
        <w:r>
          <w:rPr>
            <w:rFonts w:ascii="Times New Roman" w:hAnsi="Times New Roman" w:eastAsia="楷体" w:cs="Times New Roman"/>
            <w:rPrChange w:id="1163" w:author="野草" w:date="2023-03-22T20:00:00Z">
              <w:rPr>
                <w:rFonts w:ascii="楷体" w:hAnsi="楷体" w:eastAsia="楷体" w:cs="楷体"/>
              </w:rPr>
            </w:rPrChange>
          </w:rPr>
          <w:t>-</w:t>
        </w:r>
      </w:ins>
      <w:ins w:id="1164" w:author="野草" w:date="2023-03-22T19:48:00Z">
        <w:r>
          <w:rPr>
            <w:rFonts w:ascii="Times New Roman" w:hAnsi="Times New Roman" w:eastAsia="楷体" w:cs="Times New Roman"/>
            <w:rPrChange w:id="1165" w:author="野草" w:date="2023-03-22T20:00:00Z">
              <w:rPr>
                <w:rFonts w:ascii="楷体" w:hAnsi="楷体" w:eastAsia="楷体" w:cs="楷体"/>
              </w:rPr>
            </w:rPrChange>
          </w:rPr>
          <w:t>2</w:t>
        </w:r>
      </w:ins>
      <w:ins w:id="1166" w:author="野草" w:date="2023-03-22T12:01:00Z">
        <w:r>
          <w:rPr>
            <w:rFonts w:ascii="Times New Roman" w:hAnsi="Times New Roman" w:eastAsia="楷体" w:cs="Times New Roman"/>
            <w:rPrChange w:id="1167" w:author="野草" w:date="2023-03-22T20:00:00Z">
              <w:rPr>
                <w:rFonts w:ascii="楷体" w:hAnsi="楷体" w:eastAsia="楷体" w:cs="楷体"/>
              </w:rPr>
            </w:rPrChange>
          </w:rPr>
          <w:t>篇）；</w:t>
        </w:r>
      </w:ins>
      <w:ins w:id="1168" w:author="野草" w:date="2023-03-22T12:01:00Z">
        <w:r>
          <w:rPr>
            <w:rFonts w:ascii="Times New Roman" w:hAnsi="Times New Roman" w:eastAsia="楷体" w:cs="Times New Roman"/>
            <w:rPrChange w:id="1169" w:author="野草" w:date="2023-03-22T20:00:00Z">
              <w:rPr>
                <w:rFonts w:ascii="楷体" w:hAnsi="楷体" w:eastAsia="楷体" w:cs="楷体"/>
              </w:rPr>
            </w:rPrChange>
          </w:rPr>
          <w:t xml:space="preserve"> </w:t>
        </w:r>
      </w:ins>
      <w:ins w:id="1170" w:author="野草" w:date="2023-03-22T20:01:00Z">
        <w:r>
          <w:rPr>
            <w:rFonts w:ascii="Times New Roman" w:hAnsi="Times New Roman" w:eastAsia="楷体" w:cs="Times New Roman"/>
            <w:sz w:val="23"/>
            <w:szCs w:val="23"/>
          </w:rPr>
          <w:t>【</w:t>
        </w:r>
      </w:ins>
      <w:ins w:id="1171" w:author="野草" w:date="2023-03-22T20:01:00Z">
        <w:r>
          <w:rPr>
            <w:rFonts w:hint="eastAsia" w:ascii="Times New Roman" w:hAnsi="Times New Roman" w:eastAsia="楷体" w:cs="Times New Roman"/>
            <w:sz w:val="23"/>
            <w:szCs w:val="23"/>
          </w:rPr>
          <w:t>up</w:t>
        </w:r>
      </w:ins>
      <w:ins w:id="1172" w:author="野草" w:date="2023-03-22T20:01:00Z">
        <w:r>
          <w:rPr>
            <w:rFonts w:ascii="Times New Roman" w:hAnsi="Times New Roman" w:eastAsia="楷体" w:cs="Times New Roman"/>
            <w:sz w:val="23"/>
            <w:szCs w:val="23"/>
          </w:rPr>
          <w:t>230</w:t>
        </w:r>
      </w:ins>
      <w:ins w:id="1173" w:author="野草" w:date="2023-03-22T20:01:00Z">
        <w:r>
          <w:rPr>
            <w:rFonts w:hint="eastAsia" w:ascii="Times New Roman" w:hAnsi="Times New Roman" w:eastAsia="楷体" w:cs="Times New Roman"/>
            <w:sz w:val="23"/>
            <w:szCs w:val="23"/>
          </w:rPr>
          <w:t>3</w:t>
        </w:r>
      </w:ins>
      <w:ins w:id="1174" w:author="野草" w:date="2023-03-22T20:01:00Z">
        <w:r>
          <w:rPr>
            <w:rFonts w:ascii="Times New Roman" w:hAnsi="Times New Roman" w:eastAsia="楷体" w:cs="Times New Roman"/>
            <w:sz w:val="23"/>
            <w:szCs w:val="23"/>
          </w:rPr>
          <w:t>2</w:t>
        </w:r>
      </w:ins>
      <w:ins w:id="1175" w:author="野草" w:date="2023-03-22T20:01:00Z">
        <w:r>
          <w:rPr>
            <w:rFonts w:hint="eastAsia" w:ascii="Times New Roman" w:hAnsi="Times New Roman" w:eastAsia="楷体" w:cs="Times New Roman"/>
            <w:sz w:val="23"/>
            <w:szCs w:val="23"/>
          </w:rPr>
          <w:t>1 20:01】</w:t>
        </w:r>
      </w:ins>
    </w:p>
    <w:p>
      <w:pPr>
        <w:rPr>
          <w:del w:id="1176" w:author="野草" w:date="2023-03-22T19:34:00Z"/>
        </w:rPr>
      </w:pPr>
    </w:p>
    <w:p>
      <w:pPr>
        <w:pStyle w:val="3"/>
        <w:spacing w:line="360" w:lineRule="auto"/>
      </w:pPr>
    </w:p>
    <w:p>
      <w:pPr>
        <w:pStyle w:val="3"/>
        <w:numPr>
          <w:ilvl w:val="0"/>
          <w:numId w:val="1"/>
        </w:numPr>
        <w:spacing w:line="360" w:lineRule="auto"/>
        <w:rPr>
          <w:ins w:id="1177" w:author="野草" w:date="2023-03-21T22:03:00Z"/>
        </w:rPr>
      </w:pPr>
      <w:r>
        <w:rPr>
          <w:rFonts w:hint="eastAsia"/>
        </w:rPr>
        <w:t>研究基础（与本项目相关的研究工作积累和已取得的研究工作成绩；已具备的科研条件，尚缺少的科研条件和拟解决的途径；正在承担的与本项目相关的科研项目情况，限1000 字。）</w:t>
      </w:r>
    </w:p>
    <w:p>
      <w:pPr>
        <w:rPr>
          <w:ins w:id="1178" w:author="野草" w:date="2023-03-21T22:03:00Z"/>
        </w:rPr>
      </w:pPr>
    </w:p>
    <w:p>
      <w:pPr>
        <w:spacing w:line="360" w:lineRule="auto"/>
        <w:ind w:firstLine="460" w:firstLineChars="200"/>
        <w:rPr>
          <w:ins w:id="1180" w:author="野草" w:date="2023-03-22T22:25:00Z"/>
          <w:rFonts w:ascii="Times New Roman" w:hAnsi="Times New Roman" w:eastAsia="楷体_x0007_" w:cs="Times New Roman"/>
          <w:color w:val="000000"/>
          <w:sz w:val="23"/>
          <w:szCs w:val="24"/>
          <w:rPrChange w:id="1181" w:author="野草" w:date="2023-03-22T22:59:00Z">
            <w:rPr>
              <w:ins w:id="1182" w:author="野草" w:date="2023-03-22T22:25:00Z"/>
              <w:rFonts w:ascii="楷体_x0007_" w:hAnsi="楷体_x0007_" w:eastAsia="楷体_x0007_"/>
              <w:color w:val="000000"/>
              <w:sz w:val="23"/>
              <w:szCs w:val="24"/>
            </w:rPr>
          </w:rPrChange>
        </w:rPr>
        <w:pPrChange w:id="1179" w:author="野草" w:date="2023-03-22T22:25:00Z">
          <w:pPr/>
        </w:pPrChange>
      </w:pPr>
      <w:ins w:id="1183" w:author="野草" w:date="2023-03-22T22:25:00Z">
        <w:r>
          <w:rPr>
            <w:rFonts w:ascii="Times New Roman" w:hAnsi="Times New Roman" w:eastAsia="楷体_x0007_" w:cs="Times New Roman"/>
            <w:color w:val="000000"/>
            <w:sz w:val="23"/>
            <w:szCs w:val="24"/>
            <w:rPrChange w:id="1184" w:author="野草" w:date="2023-03-22T22:59:00Z">
              <w:rPr>
                <w:rFonts w:ascii="楷体_x0007_" w:hAnsi="楷体_x0007_" w:eastAsia="楷体_x0007_"/>
                <w:color w:val="000000"/>
                <w:sz w:val="23"/>
                <w:szCs w:val="24"/>
              </w:rPr>
            </w:rPrChange>
          </w:rPr>
          <w:t xml:space="preserve">6.1 </w:t>
        </w:r>
      </w:ins>
      <w:ins w:id="1185" w:author="野草" w:date="2023-03-22T22:25:00Z">
        <w:r>
          <w:rPr>
            <w:rFonts w:hint="eastAsia" w:ascii="Times New Roman" w:hAnsi="Times New Roman" w:eastAsia="楷体_x0007_" w:cs="Times New Roman"/>
            <w:color w:val="000000"/>
            <w:sz w:val="23"/>
            <w:szCs w:val="24"/>
            <w:rPrChange w:id="1186" w:author="野草" w:date="2023-03-22T22:59:00Z">
              <w:rPr>
                <w:rFonts w:hint="eastAsia" w:ascii="楷体_x0007_" w:hAnsi="楷体_x0007_" w:eastAsia="楷体_x0007_"/>
                <w:color w:val="000000"/>
                <w:sz w:val="23"/>
                <w:szCs w:val="24"/>
              </w:rPr>
            </w:rPrChange>
          </w:rPr>
          <w:t>研究基础</w:t>
        </w:r>
      </w:ins>
    </w:p>
    <w:p>
      <w:pPr>
        <w:spacing w:line="360" w:lineRule="auto"/>
        <w:rPr>
          <w:ins w:id="1188" w:author="野草" w:date="2023-03-22T22:56:00Z"/>
          <w:rFonts w:ascii="Times New Roman" w:hAnsi="Times New Roman" w:eastAsia="楷体_x0007_" w:cs="Times New Roman"/>
          <w:color w:val="000000"/>
          <w:sz w:val="23"/>
          <w:szCs w:val="24"/>
        </w:rPr>
        <w:pPrChange w:id="1187" w:author="野草" w:date="2023-03-22T23:33:00Z">
          <w:pPr/>
        </w:pPrChange>
      </w:pPr>
      <w:ins w:id="1189" w:author="野草" w:date="2023-03-22T21:56:00Z">
        <w:r>
          <w:rPr>
            <w:rFonts w:hint="eastAsia" w:ascii="楷体_x0007_" w:hAnsi="楷体_x0007_" w:eastAsia="楷体_x0007_"/>
            <w:color w:val="000000"/>
            <w:sz w:val="23"/>
            <w:szCs w:val="24"/>
          </w:rPr>
          <w:t>项目申请人在</w:t>
        </w:r>
      </w:ins>
      <w:ins w:id="1190" w:author="野草" w:date="2023-03-22T21:56:00Z">
        <w:r>
          <w:rPr>
            <w:rFonts w:hint="eastAsia" w:ascii="楷体_x0007_" w:hAnsi="楷体_x0007_" w:eastAsia="楷体_x0007_"/>
            <w:color w:val="000000"/>
            <w:sz w:val="23"/>
            <w:szCs w:val="24"/>
            <w:highlight w:val="cyan"/>
            <w:rPrChange w:id="1191" w:author="野草" w:date="2023-03-22T22:50:00Z">
              <w:rPr>
                <w:rFonts w:hint="eastAsia" w:ascii="楷体_x0007_" w:hAnsi="楷体_x0007_" w:eastAsia="楷体_x0007_"/>
                <w:color w:val="000000"/>
                <w:sz w:val="23"/>
                <w:szCs w:val="24"/>
              </w:rPr>
            </w:rPrChange>
          </w:rPr>
          <w:t>攻读博士学位期间</w:t>
        </w:r>
      </w:ins>
      <w:ins w:id="1192" w:author="野草" w:date="2023-03-22T21:56:00Z">
        <w:r>
          <w:rPr>
            <w:rFonts w:hint="eastAsia" w:ascii="楷体_x0007_" w:hAnsi="楷体_x0007_" w:eastAsia="楷体_x0007_"/>
            <w:color w:val="000000"/>
            <w:sz w:val="23"/>
            <w:szCs w:val="24"/>
          </w:rPr>
          <w:t>专注于</w:t>
        </w:r>
      </w:ins>
      <w:ins w:id="1193" w:author="野草" w:date="2023-03-22T21:56:00Z">
        <w:r>
          <w:rPr>
            <w:rFonts w:hint="eastAsia" w:ascii="楷体_x0007_" w:hAnsi="楷体_x0007_" w:eastAsia="楷体_x0007_"/>
            <w:color w:val="000000"/>
            <w:sz w:val="23"/>
            <w:szCs w:val="24"/>
            <w:highlight w:val="cyan"/>
            <w:rPrChange w:id="1194" w:author="野草" w:date="2023-03-22T22:50:00Z">
              <w:rPr>
                <w:rFonts w:hint="eastAsia" w:ascii="楷体_x0007_" w:hAnsi="楷体_x0007_" w:eastAsia="楷体_x0007_"/>
                <w:color w:val="000000"/>
                <w:sz w:val="23"/>
                <w:szCs w:val="24"/>
              </w:rPr>
            </w:rPrChange>
          </w:rPr>
          <w:t>城市气候研究</w:t>
        </w:r>
      </w:ins>
      <w:ins w:id="1195" w:author="野草" w:date="2023-03-22T21:56:00Z">
        <w:r>
          <w:rPr>
            <w:rFonts w:hint="eastAsia" w:ascii="楷体_x0007_" w:hAnsi="楷体_x0007_" w:eastAsia="楷体_x0007_"/>
            <w:color w:val="000000"/>
            <w:sz w:val="23"/>
            <w:szCs w:val="24"/>
          </w:rPr>
          <w:t>，具体研究对象为</w:t>
        </w:r>
      </w:ins>
      <w:ins w:id="1196" w:author="野草" w:date="2023-03-22T21:56:00Z">
        <w:r>
          <w:rPr>
            <w:rFonts w:hint="eastAsia" w:ascii="楷体_x0007_" w:hAnsi="楷体_x0007_" w:eastAsia="楷体_x0007_"/>
            <w:color w:val="000000"/>
            <w:sz w:val="23"/>
            <w:szCs w:val="24"/>
            <w:highlight w:val="cyan"/>
            <w:rPrChange w:id="1197" w:author="野草" w:date="2023-03-22T22:50:00Z">
              <w:rPr>
                <w:rFonts w:hint="eastAsia" w:ascii="楷体_x0007_" w:hAnsi="楷体_x0007_" w:eastAsia="楷体_x0007_"/>
                <w:color w:val="000000"/>
                <w:sz w:val="23"/>
                <w:szCs w:val="24"/>
              </w:rPr>
            </w:rPrChange>
          </w:rPr>
          <w:t>海风在白天</w:t>
        </w:r>
      </w:ins>
      <w:ins w:id="1198" w:author="野草" w:date="2023-03-22T21:56:00Z">
        <w:r>
          <w:rPr>
            <w:rFonts w:hint="eastAsia" w:ascii="楷体_x0007_" w:hAnsi="楷体_x0007_" w:eastAsia="楷体_x0007_"/>
            <w:color w:val="000000"/>
            <w:sz w:val="23"/>
            <w:szCs w:val="24"/>
          </w:rPr>
          <w:t>对城市的</w:t>
        </w:r>
      </w:ins>
      <w:ins w:id="1199" w:author="野草" w:date="2023-03-22T21:56:00Z">
        <w:r>
          <w:rPr>
            <w:rFonts w:hint="eastAsia" w:ascii="楷体_x0007_" w:hAnsi="楷体_x0007_" w:eastAsia="楷体_x0007_"/>
            <w:color w:val="000000"/>
            <w:sz w:val="23"/>
            <w:szCs w:val="24"/>
            <w:highlight w:val="cyan"/>
            <w:rPrChange w:id="1200" w:author="野草" w:date="2023-03-22T22:50:00Z">
              <w:rPr>
                <w:rFonts w:hint="eastAsia" w:ascii="楷体_x0007_" w:hAnsi="楷体_x0007_" w:eastAsia="楷体_x0007_"/>
                <w:color w:val="000000"/>
                <w:sz w:val="23"/>
                <w:szCs w:val="24"/>
              </w:rPr>
            </w:rPrChange>
          </w:rPr>
          <w:t>降温效应</w:t>
        </w:r>
      </w:ins>
      <w:ins w:id="1201" w:author="野草" w:date="2023-03-22T21:56:00Z">
        <w:r>
          <w:rPr>
            <w:rFonts w:hint="eastAsia" w:ascii="楷体_x0007_" w:hAnsi="楷体_x0007_" w:eastAsia="楷体_x0007_"/>
            <w:color w:val="000000"/>
            <w:sz w:val="23"/>
            <w:szCs w:val="24"/>
          </w:rPr>
          <w:t>。</w:t>
        </w:r>
      </w:ins>
      <w:ins w:id="1202" w:author="野草" w:date="2023-03-22T21:57:00Z">
        <w:r>
          <w:rPr>
            <w:rFonts w:hint="eastAsia" w:ascii="楷体_x0007_" w:hAnsi="楷体_x0007_" w:eastAsia="楷体_x0007_"/>
            <w:color w:val="000000"/>
            <w:sz w:val="23"/>
            <w:szCs w:val="24"/>
          </w:rPr>
          <w:t>在该研究中</w:t>
        </w:r>
      </w:ins>
      <w:ins w:id="1203" w:author="野草" w:date="2023-03-22T21:56:00Z">
        <w:r>
          <w:rPr>
            <w:rFonts w:hint="eastAsia" w:ascii="楷体_x0007_" w:hAnsi="楷体_x0007_" w:eastAsia="楷体_x0007_"/>
            <w:color w:val="000000"/>
            <w:sz w:val="23"/>
            <w:szCs w:val="24"/>
          </w:rPr>
          <w:t>，</w:t>
        </w:r>
      </w:ins>
      <w:ins w:id="1204" w:author="野草" w:date="2023-03-22T21:56:00Z">
        <w:r>
          <w:rPr>
            <w:rFonts w:hint="eastAsia" w:ascii="楷体_x0007_" w:hAnsi="楷体_x0007_" w:eastAsia="楷体_x0007_"/>
            <w:color w:val="000000"/>
            <w:sz w:val="23"/>
            <w:szCs w:val="24"/>
            <w:highlight w:val="cyan"/>
            <w:rPrChange w:id="1205" w:author="野草" w:date="2023-03-22T22:50:00Z">
              <w:rPr>
                <w:rFonts w:hint="eastAsia" w:ascii="楷体_x0007_" w:hAnsi="楷体_x0007_" w:eastAsia="楷体_x0007_"/>
                <w:color w:val="000000"/>
                <w:sz w:val="23"/>
                <w:szCs w:val="24"/>
              </w:rPr>
            </w:rPrChange>
          </w:rPr>
          <w:t>申请人</w:t>
        </w:r>
      </w:ins>
      <w:ins w:id="1206" w:author="野草" w:date="2023-03-22T21:56:00Z">
        <w:r>
          <w:rPr>
            <w:rFonts w:hint="eastAsia" w:ascii="楷体_x0007_" w:hAnsi="楷体_x0007_" w:eastAsia="楷体_x0007_"/>
            <w:color w:val="000000"/>
            <w:sz w:val="23"/>
            <w:szCs w:val="24"/>
          </w:rPr>
          <w:t>提出了“海风降温能力”这一指标，</w:t>
        </w:r>
      </w:ins>
      <w:ins w:id="1207" w:author="野草" w:date="2023-03-22T21:59:00Z">
        <w:r>
          <w:rPr>
            <w:rFonts w:hint="eastAsia" w:ascii="楷体_x0007_" w:hAnsi="楷体_x0007_" w:eastAsia="楷体_x0007_"/>
            <w:color w:val="000000"/>
            <w:sz w:val="23"/>
            <w:szCs w:val="24"/>
          </w:rPr>
          <w:t>基于</w:t>
        </w:r>
      </w:ins>
      <w:ins w:id="1208" w:author="野草" w:date="2023-03-22T21:59:00Z">
        <w:r>
          <w:rPr>
            <w:rFonts w:hint="eastAsia" w:ascii="楷体_x0007_" w:hAnsi="楷体_x0007_" w:eastAsia="楷体_x0007_"/>
            <w:color w:val="000000"/>
            <w:sz w:val="23"/>
            <w:szCs w:val="24"/>
            <w:highlight w:val="cyan"/>
            <w:rPrChange w:id="1209" w:author="野草" w:date="2023-03-22T22:51:00Z">
              <w:rPr>
                <w:rFonts w:hint="eastAsia" w:ascii="楷体_x0007_" w:hAnsi="楷体_x0007_" w:eastAsia="楷体_x0007_"/>
                <w:color w:val="000000"/>
                <w:sz w:val="23"/>
                <w:szCs w:val="24"/>
              </w:rPr>
            </w:rPrChange>
          </w:rPr>
          <w:t>海风日与平均非海风日</w:t>
        </w:r>
      </w:ins>
      <w:ins w:id="1210" w:author="野草" w:date="2023-03-22T21:59:00Z">
        <w:r>
          <w:rPr>
            <w:rFonts w:hint="eastAsia" w:ascii="楷体_x0007_" w:hAnsi="楷体_x0007_" w:eastAsia="楷体_x0007_"/>
            <w:color w:val="000000"/>
            <w:sz w:val="23"/>
            <w:szCs w:val="24"/>
          </w:rPr>
          <w:t>海风发生期间气温的</w:t>
        </w:r>
      </w:ins>
      <w:ins w:id="1211" w:author="野草" w:date="2023-03-22T21:59:00Z">
        <w:r>
          <w:rPr>
            <w:rFonts w:hint="eastAsia" w:ascii="楷体_x0007_" w:hAnsi="楷体_x0007_" w:eastAsia="楷体_x0007_"/>
            <w:color w:val="000000"/>
            <w:sz w:val="23"/>
            <w:szCs w:val="24"/>
            <w:highlight w:val="cyan"/>
            <w:rPrChange w:id="1212" w:author="野草" w:date="2023-03-22T22:52:00Z">
              <w:rPr>
                <w:rFonts w:hint="eastAsia" w:ascii="楷体_x0007_" w:hAnsi="楷体_x0007_" w:eastAsia="楷体_x0007_"/>
                <w:color w:val="000000"/>
                <w:sz w:val="23"/>
                <w:szCs w:val="24"/>
              </w:rPr>
            </w:rPrChange>
          </w:rPr>
          <w:t>累积差值</w:t>
        </w:r>
      </w:ins>
      <w:ins w:id="1213" w:author="野草" w:date="2023-03-22T21:59:00Z">
        <w:r>
          <w:rPr>
            <w:rFonts w:hint="eastAsia" w:ascii="楷体_x0007_" w:hAnsi="楷体_x0007_" w:eastAsia="楷体_x0007_"/>
            <w:color w:val="000000"/>
            <w:sz w:val="23"/>
            <w:szCs w:val="24"/>
          </w:rPr>
          <w:t>来</w:t>
        </w:r>
      </w:ins>
      <w:ins w:id="1214" w:author="野草" w:date="2023-03-22T21:56:00Z">
        <w:r>
          <w:rPr>
            <w:rFonts w:hint="eastAsia" w:ascii="楷体_x0007_" w:hAnsi="楷体_x0007_" w:eastAsia="楷体_x0007_"/>
            <w:color w:val="000000"/>
            <w:sz w:val="23"/>
            <w:szCs w:val="24"/>
          </w:rPr>
          <w:t>量化海风对</w:t>
        </w:r>
      </w:ins>
      <w:ins w:id="1215" w:author="野草" w:date="2023-03-22T21:56:00Z">
        <w:r>
          <w:rPr>
            <w:rFonts w:hint="eastAsia" w:ascii="楷体_x0007_" w:hAnsi="楷体_x0007_" w:eastAsia="楷体_x0007_"/>
            <w:color w:val="000000"/>
            <w:sz w:val="23"/>
            <w:szCs w:val="24"/>
            <w:highlight w:val="cyan"/>
            <w:rPrChange w:id="1216" w:author="野草" w:date="2023-03-22T22:52:00Z">
              <w:rPr>
                <w:rFonts w:hint="eastAsia" w:ascii="楷体_x0007_" w:hAnsi="楷体_x0007_" w:eastAsia="楷体_x0007_"/>
                <w:color w:val="000000"/>
                <w:sz w:val="23"/>
                <w:szCs w:val="24"/>
              </w:rPr>
            </w:rPrChange>
          </w:rPr>
          <w:t>城市热环境</w:t>
        </w:r>
      </w:ins>
      <w:ins w:id="1217" w:author="野草" w:date="2023-03-22T21:56:00Z">
        <w:r>
          <w:rPr>
            <w:rFonts w:hint="eastAsia" w:ascii="楷体_x0007_" w:hAnsi="楷体_x0007_" w:eastAsia="楷体_x0007_"/>
            <w:color w:val="000000"/>
            <w:sz w:val="23"/>
            <w:szCs w:val="24"/>
          </w:rPr>
          <w:t>的累积</w:t>
        </w:r>
      </w:ins>
      <w:ins w:id="1218" w:author="野草" w:date="2023-03-22T22:52:00Z">
        <w:r>
          <w:rPr>
            <w:rFonts w:hint="eastAsia" w:ascii="楷体_x0007_" w:hAnsi="楷体_x0007_" w:eastAsia="楷体_x0007_"/>
            <w:color w:val="000000"/>
            <w:sz w:val="23"/>
            <w:szCs w:val="24"/>
          </w:rPr>
          <w:t>降温</w:t>
        </w:r>
      </w:ins>
      <w:ins w:id="1219" w:author="野草" w:date="2023-03-22T22:00:00Z">
        <w:r>
          <w:rPr>
            <w:rFonts w:hint="eastAsia" w:ascii="楷体_x0007_" w:hAnsi="楷体_x0007_" w:eastAsia="楷体_x0007_"/>
            <w:color w:val="000000"/>
            <w:sz w:val="23"/>
            <w:szCs w:val="24"/>
          </w:rPr>
          <w:t>作用</w:t>
        </w:r>
      </w:ins>
      <w:ins w:id="1220" w:author="野草" w:date="2023-03-22T21:56:00Z">
        <w:r>
          <w:rPr>
            <w:rFonts w:hint="eastAsia" w:ascii="楷体_x0007_" w:hAnsi="楷体_x0007_" w:eastAsia="楷体_x0007_"/>
            <w:color w:val="000000"/>
            <w:sz w:val="23"/>
            <w:szCs w:val="24"/>
          </w:rPr>
          <w:t>。</w:t>
        </w:r>
      </w:ins>
      <w:ins w:id="1221" w:author="野草" w:date="2023-03-22T22:00:00Z">
        <w:r>
          <w:rPr>
            <w:rFonts w:hint="eastAsia" w:ascii="楷体_x0007_" w:hAnsi="楷体_x0007_" w:eastAsia="楷体_x0007_"/>
            <w:color w:val="000000"/>
            <w:sz w:val="23"/>
            <w:szCs w:val="24"/>
          </w:rPr>
          <w:t>利用在</w:t>
        </w:r>
      </w:ins>
      <w:ins w:id="1222" w:author="野草" w:date="2023-03-22T22:00:00Z">
        <w:r>
          <w:rPr>
            <w:rFonts w:hint="eastAsia" w:ascii="楷体_x0007_" w:hAnsi="楷体_x0007_" w:eastAsia="楷体_x0007_"/>
            <w:color w:val="000000"/>
            <w:sz w:val="23"/>
            <w:szCs w:val="24"/>
            <w:highlight w:val="cyan"/>
            <w:rPrChange w:id="1223" w:author="野草" w:date="2023-03-22T22:52:00Z">
              <w:rPr>
                <w:rFonts w:hint="eastAsia" w:ascii="楷体_x0007_" w:hAnsi="楷体_x0007_" w:eastAsia="楷体_x0007_"/>
                <w:color w:val="000000"/>
                <w:sz w:val="23"/>
                <w:szCs w:val="24"/>
              </w:rPr>
            </w:rPrChange>
          </w:rPr>
          <w:t>阿德莱德大都市区</w:t>
        </w:r>
      </w:ins>
      <w:ins w:id="1224" w:author="野草" w:date="2023-03-22T22:00:00Z">
        <w:r>
          <w:rPr>
            <w:rFonts w:hint="eastAsia" w:ascii="楷体_x0007_" w:hAnsi="楷体_x0007_" w:eastAsia="楷体_x0007_"/>
            <w:color w:val="000000"/>
            <w:sz w:val="23"/>
            <w:szCs w:val="24"/>
          </w:rPr>
          <w:t>布置的</w:t>
        </w:r>
      </w:ins>
      <w:ins w:id="1225" w:author="野草" w:date="2023-03-22T22:00:00Z">
        <w:r>
          <w:rPr>
            <w:rFonts w:hint="eastAsia" w:ascii="楷体_x0007_" w:hAnsi="楷体_x0007_" w:eastAsia="楷体_x0007_"/>
            <w:color w:val="000000"/>
            <w:sz w:val="23"/>
            <w:szCs w:val="24"/>
            <w:highlight w:val="cyan"/>
            <w:rPrChange w:id="1226" w:author="野草" w:date="2023-03-22T22:52:00Z">
              <w:rPr>
                <w:rFonts w:hint="eastAsia" w:ascii="楷体_x0007_" w:hAnsi="楷体_x0007_" w:eastAsia="楷体_x0007_"/>
                <w:color w:val="000000"/>
                <w:sz w:val="23"/>
                <w:szCs w:val="24"/>
              </w:rPr>
            </w:rPrChange>
          </w:rPr>
          <w:t>固定测量点</w:t>
        </w:r>
      </w:ins>
      <w:ins w:id="1227" w:author="野草" w:date="2023-03-22T22:00:00Z">
        <w:r>
          <w:rPr>
            <w:rFonts w:hint="eastAsia" w:ascii="楷体_x0007_" w:hAnsi="楷体_x0007_" w:eastAsia="楷体_x0007_"/>
            <w:color w:val="000000"/>
            <w:sz w:val="23"/>
            <w:szCs w:val="24"/>
          </w:rPr>
          <w:t>收集的数据</w:t>
        </w:r>
      </w:ins>
      <w:ins w:id="1228" w:author="野草" w:date="2023-03-22T21:56:00Z">
        <w:r>
          <w:rPr>
            <w:rFonts w:hint="eastAsia" w:ascii="楷体_x0007_" w:hAnsi="楷体_x0007_" w:eastAsia="楷体_x0007_"/>
            <w:color w:val="000000"/>
            <w:sz w:val="23"/>
            <w:szCs w:val="24"/>
          </w:rPr>
          <w:t>，申请人量化了</w:t>
        </w:r>
      </w:ins>
      <w:ins w:id="1229" w:author="野草" w:date="2023-03-22T21:56:00Z">
        <w:r>
          <w:rPr>
            <w:rFonts w:hint="eastAsia" w:ascii="楷体_x0007_" w:hAnsi="楷体_x0007_" w:eastAsia="楷体_x0007_"/>
            <w:color w:val="000000"/>
            <w:sz w:val="23"/>
            <w:szCs w:val="24"/>
            <w:highlight w:val="cyan"/>
            <w:rPrChange w:id="1230" w:author="野草" w:date="2023-03-22T22:52:00Z">
              <w:rPr>
                <w:rFonts w:hint="eastAsia" w:ascii="楷体_x0007_" w:hAnsi="楷体_x0007_" w:eastAsia="楷体_x0007_"/>
                <w:color w:val="000000"/>
                <w:sz w:val="23"/>
                <w:szCs w:val="24"/>
              </w:rPr>
            </w:rPrChange>
          </w:rPr>
          <w:t>海风降温能力</w:t>
        </w:r>
      </w:ins>
      <w:ins w:id="1231" w:author="野草" w:date="2023-03-22T22:00:00Z">
        <w:r>
          <w:rPr>
            <w:rFonts w:hint="eastAsia" w:ascii="楷体_x0007_" w:hAnsi="楷体_x0007_" w:eastAsia="楷体_x0007_"/>
            <w:color w:val="000000"/>
            <w:sz w:val="23"/>
            <w:szCs w:val="24"/>
          </w:rPr>
          <w:t>在</w:t>
        </w:r>
      </w:ins>
      <w:ins w:id="1232" w:author="野草" w:date="2023-03-22T22:00:00Z">
        <w:r>
          <w:rPr>
            <w:rFonts w:hint="eastAsia" w:ascii="楷体_x0007_" w:hAnsi="楷体_x0007_" w:eastAsia="楷体_x0007_"/>
            <w:color w:val="000000"/>
            <w:sz w:val="23"/>
            <w:szCs w:val="24"/>
            <w:highlight w:val="cyan"/>
            <w:rPrChange w:id="1233" w:author="野草" w:date="2023-03-22T22:52:00Z">
              <w:rPr>
                <w:rFonts w:hint="eastAsia" w:ascii="楷体_x0007_" w:hAnsi="楷体_x0007_" w:eastAsia="楷体_x0007_"/>
                <w:color w:val="000000"/>
                <w:sz w:val="23"/>
                <w:szCs w:val="24"/>
              </w:rPr>
            </w:rPrChange>
          </w:rPr>
          <w:t>阿德莱德中央商务区</w:t>
        </w:r>
      </w:ins>
      <w:ins w:id="1234" w:author="野草" w:date="2023-03-22T22:00:00Z">
        <w:r>
          <w:rPr>
            <w:rFonts w:hint="eastAsia" w:ascii="楷体_x0007_" w:hAnsi="楷体_x0007_" w:eastAsia="楷体_x0007_"/>
            <w:color w:val="000000"/>
            <w:sz w:val="23"/>
            <w:szCs w:val="24"/>
          </w:rPr>
          <w:t>和大都市区</w:t>
        </w:r>
      </w:ins>
      <w:ins w:id="1235" w:author="野草" w:date="2023-03-22T21:56:00Z">
        <w:r>
          <w:rPr>
            <w:rFonts w:hint="eastAsia" w:ascii="楷体_x0007_" w:hAnsi="楷体_x0007_" w:eastAsia="楷体_x0007_"/>
            <w:color w:val="000000"/>
            <w:sz w:val="23"/>
            <w:szCs w:val="24"/>
          </w:rPr>
          <w:t>的时空特征，并探究了</w:t>
        </w:r>
      </w:ins>
      <w:ins w:id="1236" w:author="野草" w:date="2023-03-22T22:02:00Z">
        <w:r>
          <w:rPr>
            <w:rFonts w:hint="eastAsia" w:ascii="楷体_x0007_" w:hAnsi="楷体_x0007_" w:eastAsia="楷体_x0007_"/>
            <w:color w:val="000000"/>
            <w:sz w:val="23"/>
            <w:szCs w:val="24"/>
          </w:rPr>
          <w:t>其</w:t>
        </w:r>
      </w:ins>
      <w:ins w:id="1237" w:author="野草" w:date="2023-03-22T21:56:00Z">
        <w:r>
          <w:rPr>
            <w:rFonts w:hint="eastAsia" w:ascii="楷体_x0007_" w:hAnsi="楷体_x0007_" w:eastAsia="楷体_x0007_"/>
            <w:color w:val="000000"/>
            <w:sz w:val="23"/>
            <w:szCs w:val="24"/>
          </w:rPr>
          <w:t>影响因素，</w:t>
        </w:r>
      </w:ins>
      <w:ins w:id="1238" w:author="野草" w:date="2023-03-22T22:52:00Z">
        <w:r>
          <w:rPr>
            <w:rFonts w:hint="eastAsia" w:ascii="楷体_x0007_" w:hAnsi="楷体_x0007_" w:eastAsia="楷体_x0007_"/>
            <w:color w:val="000000"/>
            <w:sz w:val="23"/>
            <w:szCs w:val="24"/>
          </w:rPr>
          <w:t>阐明</w:t>
        </w:r>
      </w:ins>
      <w:ins w:id="1239" w:author="野草" w:date="2023-03-22T21:56:00Z">
        <w:r>
          <w:rPr>
            <w:rFonts w:hint="eastAsia" w:ascii="楷体_x0007_" w:hAnsi="楷体_x0007_" w:eastAsia="楷体_x0007_"/>
            <w:color w:val="000000"/>
            <w:sz w:val="23"/>
            <w:szCs w:val="24"/>
          </w:rPr>
          <w:t>了</w:t>
        </w:r>
      </w:ins>
      <w:ins w:id="1240" w:author="野草" w:date="2023-03-22T21:56:00Z">
        <w:r>
          <w:rPr>
            <w:rFonts w:hint="eastAsia" w:ascii="楷体_x0007_" w:hAnsi="楷体_x0007_" w:eastAsia="楷体_x0007_"/>
            <w:color w:val="000000"/>
            <w:sz w:val="23"/>
            <w:szCs w:val="24"/>
            <w:highlight w:val="cyan"/>
            <w:rPrChange w:id="1241" w:author="野草" w:date="2023-03-22T22:53:00Z">
              <w:rPr>
                <w:rFonts w:hint="eastAsia" w:ascii="楷体_x0007_" w:hAnsi="楷体_x0007_" w:eastAsia="楷体_x0007_"/>
                <w:color w:val="000000"/>
                <w:sz w:val="23"/>
                <w:szCs w:val="24"/>
              </w:rPr>
            </w:rPrChange>
          </w:rPr>
          <w:t>海风对城市气候影响</w:t>
        </w:r>
      </w:ins>
      <w:ins w:id="1242" w:author="野草" w:date="2023-03-22T22:03:00Z">
        <w:r>
          <w:rPr>
            <w:rFonts w:hint="eastAsia" w:ascii="楷体_x0007_" w:hAnsi="楷体_x0007_" w:eastAsia="楷体_x0007_"/>
            <w:color w:val="000000"/>
            <w:sz w:val="23"/>
            <w:szCs w:val="24"/>
          </w:rPr>
          <w:t>的</w:t>
        </w:r>
      </w:ins>
      <w:ins w:id="1243" w:author="野草" w:date="2023-03-22T21:56:00Z">
        <w:r>
          <w:rPr>
            <w:rFonts w:hint="eastAsia" w:ascii="楷体_x0007_" w:hAnsi="楷体_x0007_" w:eastAsia="楷体_x0007_"/>
            <w:color w:val="000000"/>
            <w:sz w:val="23"/>
            <w:szCs w:val="24"/>
          </w:rPr>
          <w:t>机制。该研究在</w:t>
        </w:r>
      </w:ins>
      <w:ins w:id="1244" w:author="野草" w:date="2023-03-22T22:03:00Z">
        <w:r>
          <w:rPr>
            <w:rFonts w:hint="eastAsia" w:ascii="楷体_x0007_" w:hAnsi="楷体_x0007_" w:eastAsia="楷体_x0007_"/>
            <w:color w:val="000000"/>
            <w:sz w:val="23"/>
            <w:szCs w:val="24"/>
            <w:highlight w:val="cyan"/>
            <w:rPrChange w:id="1245" w:author="野草" w:date="2023-03-22T22:53:00Z">
              <w:rPr>
                <w:rFonts w:hint="eastAsia" w:ascii="楷体_x0007_" w:hAnsi="楷体_x0007_" w:eastAsia="楷体_x0007_"/>
                <w:color w:val="000000"/>
                <w:sz w:val="23"/>
                <w:szCs w:val="24"/>
              </w:rPr>
            </w:rPrChange>
          </w:rPr>
          <w:t>沿海</w:t>
        </w:r>
      </w:ins>
      <w:ins w:id="1246" w:author="野草" w:date="2023-03-22T21:56:00Z">
        <w:r>
          <w:rPr>
            <w:rFonts w:hint="eastAsia" w:ascii="楷体_x0007_" w:hAnsi="楷体_x0007_" w:eastAsia="楷体_x0007_"/>
            <w:color w:val="000000"/>
            <w:sz w:val="23"/>
            <w:szCs w:val="24"/>
            <w:highlight w:val="cyan"/>
            <w:rPrChange w:id="1247" w:author="野草" w:date="2023-03-22T22:53:00Z">
              <w:rPr>
                <w:rFonts w:hint="eastAsia" w:ascii="楷体_x0007_" w:hAnsi="楷体_x0007_" w:eastAsia="楷体_x0007_"/>
                <w:color w:val="000000"/>
                <w:sz w:val="23"/>
                <w:szCs w:val="24"/>
              </w:rPr>
            </w:rPrChange>
          </w:rPr>
          <w:t>城市</w:t>
        </w:r>
      </w:ins>
      <w:ins w:id="1248" w:author="野草" w:date="2023-03-22T21:56:00Z">
        <w:r>
          <w:rPr>
            <w:rFonts w:hint="eastAsia" w:ascii="楷体_x0007_" w:hAnsi="楷体_x0007_" w:eastAsia="楷体_x0007_"/>
            <w:color w:val="000000"/>
            <w:sz w:val="23"/>
            <w:szCs w:val="24"/>
          </w:rPr>
          <w:t>海风降温</w:t>
        </w:r>
      </w:ins>
      <w:ins w:id="1249" w:author="野草" w:date="2023-03-22T22:03:00Z">
        <w:r>
          <w:rPr>
            <w:rFonts w:hint="eastAsia" w:ascii="楷体_x0007_" w:hAnsi="楷体_x0007_" w:eastAsia="楷体_x0007_"/>
            <w:color w:val="000000"/>
            <w:sz w:val="23"/>
            <w:szCs w:val="24"/>
          </w:rPr>
          <w:t>效应的</w:t>
        </w:r>
      </w:ins>
      <w:ins w:id="1250" w:author="野草" w:date="2023-03-22T22:03:00Z">
        <w:r>
          <w:rPr>
            <w:rFonts w:hint="eastAsia" w:ascii="楷体_x0007_" w:hAnsi="楷体_x0007_" w:eastAsia="楷体_x0007_"/>
            <w:color w:val="000000"/>
            <w:sz w:val="23"/>
            <w:szCs w:val="24"/>
            <w:highlight w:val="cyan"/>
            <w:rPrChange w:id="1251" w:author="野草" w:date="2023-03-22T22:53:00Z">
              <w:rPr>
                <w:rFonts w:hint="eastAsia" w:ascii="楷体_x0007_" w:hAnsi="楷体_x0007_" w:eastAsia="楷体_x0007_"/>
                <w:color w:val="000000"/>
                <w:sz w:val="23"/>
                <w:szCs w:val="24"/>
              </w:rPr>
            </w:rPrChange>
          </w:rPr>
          <w:t>量化分析</w:t>
        </w:r>
      </w:ins>
      <w:ins w:id="1252" w:author="野草" w:date="2023-03-22T21:56:00Z">
        <w:r>
          <w:rPr>
            <w:rFonts w:hint="eastAsia" w:ascii="楷体_x0007_" w:hAnsi="楷体_x0007_" w:eastAsia="楷体_x0007_"/>
            <w:color w:val="000000"/>
            <w:sz w:val="23"/>
            <w:szCs w:val="24"/>
          </w:rPr>
          <w:t>以及</w:t>
        </w:r>
      </w:ins>
      <w:ins w:id="1253" w:author="野草" w:date="2023-03-22T21:56:00Z">
        <w:r>
          <w:rPr>
            <w:rFonts w:hint="eastAsia" w:ascii="楷体_x0007_" w:hAnsi="楷体_x0007_" w:eastAsia="楷体_x0007_"/>
            <w:color w:val="000000"/>
            <w:sz w:val="23"/>
            <w:szCs w:val="24"/>
            <w:highlight w:val="cyan"/>
            <w:rPrChange w:id="1254" w:author="野草" w:date="2023-03-22T22:53:00Z">
              <w:rPr>
                <w:rFonts w:hint="eastAsia" w:ascii="楷体_x0007_" w:hAnsi="楷体_x0007_" w:eastAsia="楷体_x0007_"/>
                <w:color w:val="000000"/>
                <w:sz w:val="23"/>
                <w:szCs w:val="24"/>
              </w:rPr>
            </w:rPrChange>
          </w:rPr>
          <w:t>估算海风降温</w:t>
        </w:r>
      </w:ins>
      <w:ins w:id="1255" w:author="野草" w:date="2023-03-22T22:03:00Z">
        <w:r>
          <w:rPr>
            <w:rFonts w:hint="eastAsia" w:ascii="楷体_x0007_" w:hAnsi="楷体_x0007_" w:eastAsia="楷体_x0007_"/>
            <w:color w:val="000000"/>
            <w:sz w:val="23"/>
            <w:szCs w:val="24"/>
            <w:highlight w:val="cyan"/>
            <w:rPrChange w:id="1256" w:author="野草" w:date="2023-03-22T22:53:00Z">
              <w:rPr>
                <w:rFonts w:hint="eastAsia" w:ascii="楷体_x0007_" w:hAnsi="楷体_x0007_" w:eastAsia="楷体_x0007_"/>
                <w:color w:val="000000"/>
                <w:sz w:val="23"/>
                <w:szCs w:val="24"/>
              </w:rPr>
            </w:rPrChange>
          </w:rPr>
          <w:t>效应</w:t>
        </w:r>
      </w:ins>
      <w:ins w:id="1257" w:author="野草" w:date="2023-03-22T21:56:00Z">
        <w:r>
          <w:rPr>
            <w:rFonts w:hint="eastAsia" w:ascii="楷体_x0007_" w:hAnsi="楷体_x0007_" w:eastAsia="楷体_x0007_"/>
            <w:color w:val="000000"/>
            <w:sz w:val="23"/>
            <w:szCs w:val="24"/>
            <w:highlight w:val="cyan"/>
            <w:rPrChange w:id="1258" w:author="野草" w:date="2023-03-22T22:53:00Z">
              <w:rPr>
                <w:rFonts w:hint="eastAsia" w:ascii="楷体_x0007_" w:hAnsi="楷体_x0007_" w:eastAsia="楷体_x0007_"/>
                <w:color w:val="000000"/>
                <w:sz w:val="23"/>
                <w:szCs w:val="24"/>
              </w:rPr>
            </w:rPrChange>
          </w:rPr>
          <w:t>的渗透距离</w:t>
        </w:r>
      </w:ins>
      <w:ins w:id="1259" w:author="野草" w:date="2023-03-22T22:03:00Z">
        <w:r>
          <w:rPr>
            <w:rFonts w:hint="eastAsia" w:ascii="楷体_x0007_" w:hAnsi="楷体_x0007_" w:eastAsia="楷体_x0007_"/>
            <w:color w:val="000000"/>
            <w:sz w:val="23"/>
            <w:szCs w:val="24"/>
          </w:rPr>
          <w:t>等方面</w:t>
        </w:r>
      </w:ins>
      <w:ins w:id="1260" w:author="野草" w:date="2023-03-22T21:56:00Z">
        <w:r>
          <w:rPr>
            <w:rFonts w:hint="eastAsia" w:ascii="楷体_x0007_" w:hAnsi="楷体_x0007_" w:eastAsia="楷体_x0007_"/>
            <w:color w:val="000000"/>
            <w:sz w:val="23"/>
            <w:szCs w:val="24"/>
          </w:rPr>
          <w:t>取得了突破。</w:t>
        </w:r>
      </w:ins>
      <w:ins w:id="1261" w:author="野草" w:date="2023-03-22T22:04:00Z">
        <w:r>
          <w:rPr>
            <w:rFonts w:hint="eastAsia" w:ascii="楷体_x0007_" w:hAnsi="楷体_x0007_" w:eastAsia="楷体_x0007_"/>
            <w:color w:val="000000"/>
            <w:sz w:val="23"/>
            <w:szCs w:val="24"/>
          </w:rPr>
          <w:t>基于该研究的内容，</w:t>
        </w:r>
      </w:ins>
      <w:ins w:id="1262" w:author="野草" w:date="2023-03-22T21:56:00Z">
        <w:r>
          <w:rPr>
            <w:rFonts w:hint="eastAsia" w:ascii="楷体_x0007_" w:hAnsi="楷体_x0007_" w:eastAsia="楷体_x0007_"/>
            <w:color w:val="000000"/>
            <w:sz w:val="23"/>
            <w:szCs w:val="24"/>
          </w:rPr>
          <w:t>申</w:t>
        </w:r>
      </w:ins>
      <w:ins w:id="1263" w:author="野草" w:date="2023-03-22T21:56:00Z">
        <w:r>
          <w:rPr>
            <w:rFonts w:hint="eastAsia" w:ascii="Times New Roman" w:hAnsi="Times New Roman" w:eastAsia="楷体_x0007_" w:cs="Times New Roman"/>
            <w:color w:val="000000"/>
            <w:sz w:val="23"/>
            <w:szCs w:val="24"/>
            <w:rPrChange w:id="1264" w:author="野草" w:date="2023-03-22T22:54:00Z">
              <w:rPr>
                <w:rFonts w:hint="eastAsia" w:ascii="楷体_x0007_" w:hAnsi="楷体_x0007_" w:eastAsia="楷体_x0007_"/>
                <w:color w:val="000000"/>
                <w:sz w:val="23"/>
                <w:szCs w:val="24"/>
              </w:rPr>
            </w:rPrChange>
          </w:rPr>
          <w:t>请人以第一作者</w:t>
        </w:r>
      </w:ins>
      <w:ins w:id="1265" w:author="野草" w:date="2023-03-22T22:04:00Z">
        <w:r>
          <w:rPr>
            <w:rFonts w:hint="eastAsia" w:ascii="Times New Roman" w:hAnsi="Times New Roman" w:eastAsia="楷体_x0007_" w:cs="Times New Roman"/>
            <w:color w:val="000000"/>
            <w:sz w:val="23"/>
            <w:szCs w:val="24"/>
            <w:rPrChange w:id="1266" w:author="野草" w:date="2023-03-22T22:54:00Z">
              <w:rPr>
                <w:rFonts w:hint="eastAsia" w:ascii="楷体_x0007_" w:hAnsi="楷体_x0007_" w:eastAsia="楷体_x0007_"/>
                <w:color w:val="000000"/>
                <w:sz w:val="23"/>
                <w:szCs w:val="24"/>
              </w:rPr>
            </w:rPrChange>
          </w:rPr>
          <w:t>的</w:t>
        </w:r>
      </w:ins>
      <w:ins w:id="1267" w:author="野草" w:date="2023-03-22T21:56:00Z">
        <w:r>
          <w:rPr>
            <w:rFonts w:hint="eastAsia" w:ascii="Times New Roman" w:hAnsi="Times New Roman" w:eastAsia="楷体_x0007_" w:cs="Times New Roman"/>
            <w:color w:val="000000"/>
            <w:sz w:val="23"/>
            <w:szCs w:val="24"/>
            <w:rPrChange w:id="1268" w:author="野草" w:date="2023-03-22T22:54:00Z">
              <w:rPr>
                <w:rFonts w:hint="eastAsia" w:ascii="楷体_x0007_" w:hAnsi="楷体_x0007_" w:eastAsia="楷体_x0007_"/>
                <w:color w:val="000000"/>
                <w:sz w:val="23"/>
                <w:szCs w:val="24"/>
              </w:rPr>
            </w:rPrChange>
          </w:rPr>
          <w:t>身份在《</w:t>
        </w:r>
      </w:ins>
      <w:ins w:id="1269" w:author="野草" w:date="2023-03-22T21:56:00Z">
        <w:r>
          <w:rPr>
            <w:rFonts w:ascii="Times New Roman" w:hAnsi="Times New Roman" w:eastAsia="楷体_x0007_" w:cs="Times New Roman"/>
            <w:color w:val="000000"/>
            <w:sz w:val="23"/>
            <w:szCs w:val="24"/>
            <w:rPrChange w:id="1270" w:author="野草" w:date="2023-03-22T22:54:00Z">
              <w:rPr>
                <w:rFonts w:ascii="楷体_x0007_" w:hAnsi="楷体_x0007_" w:eastAsia="楷体_x0007_"/>
                <w:color w:val="000000"/>
                <w:sz w:val="23"/>
                <w:szCs w:val="24"/>
              </w:rPr>
            </w:rPrChange>
          </w:rPr>
          <w:t>Building and Environment</w:t>
        </w:r>
      </w:ins>
      <w:ins w:id="1271" w:author="野草" w:date="2023-03-22T21:56:00Z">
        <w:r>
          <w:rPr>
            <w:rFonts w:ascii="Times New Roman" w:hAnsi="Times New Roman" w:eastAsia="楷体_x0007_" w:cs="Times New Roman"/>
            <w:color w:val="000000"/>
            <w:sz w:val="23"/>
            <w:szCs w:val="24"/>
            <w:rPrChange w:id="1272" w:author="野草" w:date="2023-03-22T22:54:00Z">
              <w:rPr>
                <w:rFonts w:ascii="楷体_x0007_" w:hAnsi="楷体_x0007_" w:eastAsia="楷体_x0007_"/>
                <w:color w:val="000000"/>
                <w:sz w:val="23"/>
                <w:szCs w:val="24"/>
              </w:rPr>
            </w:rPrChange>
          </w:rPr>
          <w:t>》和《</w:t>
        </w:r>
      </w:ins>
      <w:ins w:id="1273" w:author="野草" w:date="2023-03-22T21:56:00Z">
        <w:r>
          <w:rPr>
            <w:rFonts w:ascii="Times New Roman" w:hAnsi="Times New Roman" w:eastAsia="楷体_x0007_" w:cs="Times New Roman"/>
            <w:color w:val="000000"/>
            <w:sz w:val="23"/>
            <w:szCs w:val="24"/>
            <w:rPrChange w:id="1274" w:author="野草" w:date="2023-03-22T22:54:00Z">
              <w:rPr>
                <w:rFonts w:ascii="楷体_x0007_" w:hAnsi="楷体_x0007_" w:eastAsia="楷体_x0007_"/>
                <w:color w:val="000000"/>
                <w:sz w:val="23"/>
                <w:szCs w:val="24"/>
              </w:rPr>
            </w:rPrChange>
          </w:rPr>
          <w:t>Atmospheric Research</w:t>
        </w:r>
      </w:ins>
      <w:ins w:id="1275" w:author="野草" w:date="2023-03-22T21:56:00Z">
        <w:r>
          <w:rPr>
            <w:rFonts w:ascii="Times New Roman" w:hAnsi="Times New Roman" w:eastAsia="楷体_x0007_" w:cs="Times New Roman"/>
            <w:color w:val="000000"/>
            <w:sz w:val="23"/>
            <w:szCs w:val="24"/>
            <w:rPrChange w:id="1276" w:author="野草" w:date="2023-03-22T22:54:00Z">
              <w:rPr>
                <w:rFonts w:ascii="楷体_x0007_" w:hAnsi="楷体_x0007_" w:eastAsia="楷体_x0007_"/>
                <w:color w:val="000000"/>
                <w:sz w:val="23"/>
                <w:szCs w:val="24"/>
              </w:rPr>
            </w:rPrChange>
          </w:rPr>
          <w:t>》</w:t>
        </w:r>
      </w:ins>
      <w:ins w:id="1277" w:author="野草" w:date="2023-03-22T22:04:00Z">
        <w:r>
          <w:rPr>
            <w:rFonts w:hint="eastAsia" w:ascii="Times New Roman" w:hAnsi="Times New Roman" w:eastAsia="楷体_x0007_" w:cs="Times New Roman"/>
            <w:color w:val="000000"/>
            <w:sz w:val="23"/>
            <w:szCs w:val="24"/>
            <w:rPrChange w:id="1278" w:author="野草" w:date="2023-03-22T22:54:00Z">
              <w:rPr>
                <w:rFonts w:hint="eastAsia" w:ascii="楷体_x0007_" w:hAnsi="楷体_x0007_" w:eastAsia="楷体_x0007_"/>
                <w:color w:val="000000"/>
                <w:sz w:val="23"/>
                <w:szCs w:val="24"/>
              </w:rPr>
            </w:rPrChange>
          </w:rPr>
          <w:t>各发表</w:t>
        </w:r>
      </w:ins>
      <w:ins w:id="1279" w:author="野草" w:date="2023-03-22T22:04:00Z">
        <w:r>
          <w:rPr>
            <w:rFonts w:hint="eastAsia" w:ascii="Times New Roman" w:hAnsi="Times New Roman" w:eastAsia="楷体_x0007_" w:cs="Times New Roman"/>
            <w:color w:val="000000"/>
            <w:sz w:val="23"/>
            <w:szCs w:val="24"/>
            <w:rPrChange w:id="1280" w:author="野草" w:date="2023-03-22T22:54:00Z">
              <w:rPr>
                <w:rFonts w:hint="eastAsia" w:ascii="楷体_x0007_" w:hAnsi="楷体_x0007_" w:eastAsia="楷体_x0007_"/>
                <w:color w:val="000000"/>
                <w:sz w:val="23"/>
                <w:szCs w:val="24"/>
              </w:rPr>
            </w:rPrChange>
          </w:rPr>
          <w:t>了一篇</w:t>
        </w:r>
      </w:ins>
      <w:ins w:id="1281" w:author="野草" w:date="2023-03-22T21:56:00Z">
        <w:r>
          <w:rPr>
            <w:rFonts w:hint="eastAsia" w:ascii="Times New Roman" w:hAnsi="Times New Roman" w:eastAsia="楷体_x0007_" w:cs="Times New Roman"/>
            <w:color w:val="000000"/>
            <w:sz w:val="23"/>
            <w:szCs w:val="24"/>
            <w:rPrChange w:id="1282" w:author="野草" w:date="2023-03-22T22:54:00Z">
              <w:rPr>
                <w:rFonts w:hint="eastAsia" w:ascii="楷体_x0007_" w:hAnsi="楷体_x0007_" w:eastAsia="楷体_x0007_"/>
                <w:color w:val="000000"/>
                <w:sz w:val="23"/>
                <w:szCs w:val="24"/>
              </w:rPr>
            </w:rPrChange>
          </w:rPr>
          <w:t>论文，同时</w:t>
        </w:r>
      </w:ins>
      <w:ins w:id="1283" w:author="野草" w:date="2023-03-22T22:54:00Z">
        <w:r>
          <w:rPr>
            <w:rFonts w:hint="eastAsia" w:ascii="Times New Roman" w:hAnsi="Times New Roman" w:eastAsia="楷体_x0007_" w:cs="Times New Roman"/>
            <w:color w:val="000000"/>
            <w:sz w:val="23"/>
            <w:szCs w:val="24"/>
          </w:rPr>
          <w:t>另</w:t>
        </w:r>
      </w:ins>
      <w:ins w:id="1284" w:author="野草" w:date="2023-03-22T22:04:00Z">
        <w:r>
          <w:rPr>
            <w:rFonts w:hint="eastAsia" w:ascii="Times New Roman" w:hAnsi="Times New Roman" w:eastAsia="楷体_x0007_" w:cs="Times New Roman"/>
            <w:color w:val="000000"/>
            <w:sz w:val="23"/>
            <w:szCs w:val="24"/>
            <w:rPrChange w:id="1285" w:author="野草" w:date="2023-03-22T22:54:00Z">
              <w:rPr>
                <w:rFonts w:hint="eastAsia" w:ascii="楷体_x0007_" w:hAnsi="楷体_x0007_" w:eastAsia="楷体_x0007_"/>
                <w:color w:val="000000"/>
                <w:sz w:val="23"/>
                <w:szCs w:val="24"/>
              </w:rPr>
            </w:rPrChange>
          </w:rPr>
          <w:t>有</w:t>
        </w:r>
      </w:ins>
      <w:ins w:id="1286" w:author="野草" w:date="2023-03-22T21:56:00Z">
        <w:r>
          <w:rPr>
            <w:rFonts w:hint="eastAsia" w:ascii="Times New Roman" w:hAnsi="Times New Roman" w:eastAsia="楷体_x0007_" w:cs="Times New Roman"/>
            <w:color w:val="000000"/>
            <w:sz w:val="23"/>
            <w:szCs w:val="24"/>
            <w:rPrChange w:id="1287" w:author="野草" w:date="2023-03-22T22:54:00Z">
              <w:rPr>
                <w:rFonts w:hint="eastAsia" w:ascii="楷体_x0007_" w:hAnsi="楷体_x0007_" w:eastAsia="楷体_x0007_"/>
                <w:color w:val="000000"/>
                <w:sz w:val="23"/>
                <w:szCs w:val="24"/>
              </w:rPr>
            </w:rPrChange>
          </w:rPr>
          <w:t>一篇论文已投稿至《</w:t>
        </w:r>
      </w:ins>
      <w:ins w:id="1288" w:author="野草" w:date="2023-03-22T21:56:00Z">
        <w:r>
          <w:rPr>
            <w:rFonts w:ascii="Times New Roman" w:hAnsi="Times New Roman" w:eastAsia="楷体_x0007_" w:cs="Times New Roman"/>
            <w:color w:val="000000"/>
            <w:sz w:val="23"/>
            <w:szCs w:val="24"/>
            <w:rPrChange w:id="1289" w:author="野草" w:date="2023-03-22T22:54:00Z">
              <w:rPr>
                <w:rFonts w:ascii="楷体_x0007_" w:hAnsi="楷体_x0007_" w:eastAsia="楷体_x0007_"/>
                <w:color w:val="000000"/>
                <w:sz w:val="23"/>
                <w:szCs w:val="24"/>
              </w:rPr>
            </w:rPrChange>
          </w:rPr>
          <w:t>Sustainable Cities and Society</w:t>
        </w:r>
      </w:ins>
      <w:ins w:id="1290" w:author="野草" w:date="2023-03-22T21:56:00Z">
        <w:r>
          <w:rPr>
            <w:rFonts w:ascii="Times New Roman" w:hAnsi="Times New Roman" w:eastAsia="楷体_x0007_" w:cs="Times New Roman"/>
            <w:color w:val="000000"/>
            <w:sz w:val="23"/>
            <w:szCs w:val="24"/>
            <w:rPrChange w:id="1291" w:author="野草" w:date="2023-03-22T22:54:00Z">
              <w:rPr>
                <w:rFonts w:ascii="楷体_x0007_" w:hAnsi="楷体_x0007_" w:eastAsia="楷体_x0007_"/>
                <w:color w:val="000000"/>
                <w:sz w:val="23"/>
                <w:szCs w:val="24"/>
              </w:rPr>
            </w:rPrChange>
          </w:rPr>
          <w:t>》，正在审稿中。</w:t>
        </w:r>
      </w:ins>
      <w:ins w:id="1292" w:author="野草" w:date="2023-03-22T22:05:00Z">
        <w:r>
          <w:rPr>
            <w:rFonts w:hint="eastAsia" w:ascii="Times New Roman" w:hAnsi="Times New Roman" w:eastAsia="楷体_x0007_" w:cs="Times New Roman"/>
            <w:color w:val="000000"/>
            <w:sz w:val="23"/>
            <w:szCs w:val="24"/>
            <w:rPrChange w:id="1293" w:author="野草" w:date="2023-03-22T22:54:00Z">
              <w:rPr>
                <w:rFonts w:hint="eastAsia" w:ascii="楷体_x0007_" w:hAnsi="楷体_x0007_" w:eastAsia="楷体_x0007_"/>
                <w:color w:val="000000"/>
                <w:sz w:val="23"/>
                <w:szCs w:val="24"/>
              </w:rPr>
            </w:rPrChange>
          </w:rPr>
          <w:t>经过多年的</w:t>
        </w:r>
      </w:ins>
      <w:ins w:id="1294" w:author="野草" w:date="2023-03-22T22:05:00Z">
        <w:r>
          <w:rPr>
            <w:rFonts w:hint="eastAsia" w:ascii="Times New Roman" w:hAnsi="Times New Roman" w:eastAsia="楷体_x0007_" w:cs="Times New Roman"/>
            <w:color w:val="000000"/>
            <w:sz w:val="23"/>
            <w:szCs w:val="24"/>
            <w:highlight w:val="cyan"/>
            <w:rPrChange w:id="1295" w:author="野草" w:date="2023-03-22T22:54:00Z">
              <w:rPr>
                <w:rFonts w:hint="eastAsia" w:ascii="楷体_x0007_" w:hAnsi="楷体_x0007_" w:eastAsia="楷体_x0007_"/>
                <w:color w:val="000000"/>
                <w:sz w:val="23"/>
                <w:szCs w:val="24"/>
              </w:rPr>
            </w:rPrChange>
          </w:rPr>
          <w:t>科研训练</w:t>
        </w:r>
      </w:ins>
      <w:ins w:id="1296" w:author="野草" w:date="2023-03-22T22:05:00Z">
        <w:r>
          <w:rPr>
            <w:rFonts w:hint="eastAsia" w:ascii="Times New Roman" w:hAnsi="Times New Roman" w:eastAsia="楷体_x0007_" w:cs="Times New Roman"/>
            <w:color w:val="000000"/>
            <w:sz w:val="23"/>
            <w:szCs w:val="24"/>
            <w:rPrChange w:id="1297" w:author="野草" w:date="2023-03-22T22:54:00Z">
              <w:rPr>
                <w:rFonts w:hint="eastAsia" w:ascii="楷体_x0007_" w:hAnsi="楷体_x0007_" w:eastAsia="楷体_x0007_"/>
                <w:color w:val="000000"/>
                <w:sz w:val="23"/>
                <w:szCs w:val="24"/>
              </w:rPr>
            </w:rPrChange>
          </w:rPr>
          <w:t>，</w:t>
        </w:r>
      </w:ins>
      <w:ins w:id="1298" w:author="野草" w:date="2023-03-22T21:56:00Z">
        <w:r>
          <w:rPr>
            <w:rFonts w:hint="eastAsia" w:ascii="Times New Roman" w:hAnsi="Times New Roman" w:eastAsia="楷体_x0007_" w:cs="Times New Roman"/>
            <w:color w:val="000000"/>
            <w:sz w:val="23"/>
            <w:szCs w:val="24"/>
            <w:rPrChange w:id="1299" w:author="野草" w:date="2023-03-22T22:54:00Z">
              <w:rPr>
                <w:rFonts w:hint="eastAsia" w:ascii="楷体_x0007_" w:hAnsi="楷体_x0007_" w:eastAsia="楷体_x0007_"/>
                <w:color w:val="000000"/>
                <w:sz w:val="23"/>
                <w:szCs w:val="24"/>
              </w:rPr>
            </w:rPrChange>
          </w:rPr>
          <w:t>申请人</w:t>
        </w:r>
      </w:ins>
      <w:ins w:id="1300" w:author="野草" w:date="2023-03-22T22:05:00Z">
        <w:r>
          <w:rPr>
            <w:rFonts w:hint="eastAsia" w:ascii="Times New Roman" w:hAnsi="Times New Roman" w:eastAsia="楷体_x0007_" w:cs="Times New Roman"/>
            <w:color w:val="000000"/>
            <w:sz w:val="23"/>
            <w:szCs w:val="24"/>
            <w:rPrChange w:id="1301" w:author="野草" w:date="2023-03-22T22:54:00Z">
              <w:rPr>
                <w:rFonts w:hint="eastAsia" w:ascii="楷体_x0007_" w:hAnsi="楷体_x0007_" w:eastAsia="楷体_x0007_"/>
                <w:color w:val="000000"/>
                <w:sz w:val="23"/>
                <w:szCs w:val="24"/>
              </w:rPr>
            </w:rPrChange>
          </w:rPr>
          <w:t>已</w:t>
        </w:r>
      </w:ins>
      <w:ins w:id="1302" w:author="野草" w:date="2023-03-22T21:56:00Z">
        <w:r>
          <w:rPr>
            <w:rFonts w:hint="eastAsia" w:ascii="Times New Roman" w:hAnsi="Times New Roman" w:eastAsia="楷体_x0007_" w:cs="Times New Roman"/>
            <w:color w:val="000000"/>
            <w:sz w:val="23"/>
            <w:szCs w:val="24"/>
            <w:rPrChange w:id="1303" w:author="野草" w:date="2023-03-22T22:54:00Z">
              <w:rPr>
                <w:rFonts w:hint="eastAsia" w:ascii="楷体_x0007_" w:hAnsi="楷体_x0007_" w:eastAsia="楷体_x0007_"/>
                <w:color w:val="000000"/>
                <w:sz w:val="23"/>
                <w:szCs w:val="24"/>
              </w:rPr>
            </w:rPrChange>
          </w:rPr>
          <w:t>熟练掌握</w:t>
        </w:r>
      </w:ins>
      <w:ins w:id="1304" w:author="野草" w:date="2023-03-22T21:56:00Z">
        <w:r>
          <w:rPr>
            <w:rFonts w:hint="eastAsia" w:ascii="Times New Roman" w:hAnsi="Times New Roman" w:eastAsia="楷体_x0007_" w:cs="Times New Roman"/>
            <w:color w:val="000000"/>
            <w:sz w:val="23"/>
            <w:szCs w:val="24"/>
            <w:highlight w:val="cyan"/>
            <w:rPrChange w:id="1305" w:author="野草" w:date="2023-03-22T22:54:00Z">
              <w:rPr>
                <w:rFonts w:hint="eastAsia" w:ascii="楷体_x0007_" w:hAnsi="楷体_x0007_" w:eastAsia="楷体_x0007_"/>
                <w:color w:val="000000"/>
                <w:sz w:val="23"/>
                <w:szCs w:val="24"/>
              </w:rPr>
            </w:rPrChange>
          </w:rPr>
          <w:t>实地数据测量</w:t>
        </w:r>
      </w:ins>
      <w:ins w:id="1306" w:author="野草" w:date="2023-03-22T22:05:00Z">
        <w:r>
          <w:rPr>
            <w:rFonts w:hint="eastAsia" w:ascii="Times New Roman" w:hAnsi="Times New Roman" w:eastAsia="楷体_x0007_" w:cs="Times New Roman"/>
            <w:color w:val="000000"/>
            <w:sz w:val="23"/>
            <w:szCs w:val="24"/>
            <w:highlight w:val="cyan"/>
            <w:rPrChange w:id="1307" w:author="野草" w:date="2023-03-22T22:54:00Z">
              <w:rPr>
                <w:rFonts w:hint="eastAsia" w:ascii="楷体_x0007_" w:hAnsi="楷体_x0007_" w:eastAsia="楷体_x0007_"/>
                <w:color w:val="000000"/>
                <w:sz w:val="23"/>
                <w:szCs w:val="24"/>
              </w:rPr>
            </w:rPrChange>
          </w:rPr>
          <w:t>、遥感分析</w:t>
        </w:r>
      </w:ins>
      <w:ins w:id="1308" w:author="野草" w:date="2023-03-22T21:56:00Z">
        <w:r>
          <w:rPr>
            <w:rFonts w:hint="eastAsia" w:ascii="Times New Roman" w:hAnsi="Times New Roman" w:eastAsia="楷体_x0007_" w:cs="Times New Roman"/>
            <w:color w:val="000000"/>
            <w:sz w:val="23"/>
            <w:szCs w:val="24"/>
            <w:highlight w:val="cyan"/>
            <w:rPrChange w:id="1309" w:author="野草" w:date="2023-03-22T22:54:00Z">
              <w:rPr>
                <w:rFonts w:hint="eastAsia" w:ascii="楷体_x0007_" w:hAnsi="楷体_x0007_" w:eastAsia="楷体_x0007_"/>
                <w:color w:val="000000"/>
                <w:sz w:val="23"/>
                <w:szCs w:val="24"/>
              </w:rPr>
            </w:rPrChange>
          </w:rPr>
          <w:t>和模型模拟</w:t>
        </w:r>
      </w:ins>
      <w:ins w:id="1310" w:author="野草" w:date="2023-03-22T21:56:00Z">
        <w:r>
          <w:rPr>
            <w:rFonts w:hint="eastAsia" w:ascii="Times New Roman" w:hAnsi="Times New Roman" w:eastAsia="楷体_x0007_" w:cs="Times New Roman"/>
            <w:color w:val="000000"/>
            <w:sz w:val="23"/>
            <w:szCs w:val="24"/>
            <w:rPrChange w:id="1311" w:author="野草" w:date="2023-03-22T22:54:00Z">
              <w:rPr>
                <w:rFonts w:hint="eastAsia" w:ascii="楷体_x0007_" w:hAnsi="楷体_x0007_" w:eastAsia="楷体_x0007_"/>
                <w:color w:val="000000"/>
                <w:sz w:val="23"/>
                <w:szCs w:val="24"/>
              </w:rPr>
            </w:rPrChange>
          </w:rPr>
          <w:t>等方法，</w:t>
        </w:r>
      </w:ins>
      <w:ins w:id="1312" w:author="野草" w:date="2023-03-22T22:56:00Z">
        <w:r>
          <w:rPr>
            <w:rFonts w:ascii="Times New Roman" w:hAnsi="Times New Roman" w:eastAsia="楷体_x0007_" w:cs="Times New Roman"/>
            <w:color w:val="000000"/>
            <w:sz w:val="23"/>
            <w:szCs w:val="24"/>
          </w:rPr>
          <w:t>具</w:t>
        </w:r>
      </w:ins>
      <w:ins w:id="1313" w:author="野草" w:date="2023-03-22T22:56:00Z">
        <w:r>
          <w:rPr>
            <w:rFonts w:hint="eastAsia" w:ascii="Times New Roman" w:hAnsi="Times New Roman" w:eastAsia="楷体_x0007_" w:cs="Times New Roman"/>
            <w:color w:val="000000"/>
            <w:sz w:val="23"/>
            <w:szCs w:val="24"/>
          </w:rPr>
          <w:t>备</w:t>
        </w:r>
      </w:ins>
      <w:ins w:id="1314" w:author="野草" w:date="2023-03-22T22:56:00Z">
        <w:r>
          <w:rPr>
            <w:rFonts w:hint="eastAsia" w:ascii="Times New Roman" w:hAnsi="Times New Roman" w:eastAsia="楷体_x0007_" w:cs="Times New Roman"/>
            <w:color w:val="000000"/>
            <w:sz w:val="23"/>
            <w:szCs w:val="24"/>
            <w:highlight w:val="cyan"/>
            <w:rPrChange w:id="1315" w:author="野草" w:date="2023-03-22T22:56:00Z">
              <w:rPr>
                <w:rFonts w:hint="eastAsia" w:ascii="Times New Roman" w:hAnsi="Times New Roman" w:eastAsia="楷体_x0007_" w:cs="Times New Roman"/>
                <w:color w:val="000000"/>
                <w:sz w:val="23"/>
                <w:szCs w:val="24"/>
              </w:rPr>
            </w:rPrChange>
          </w:rPr>
          <w:t>生态学、气候学等</w:t>
        </w:r>
      </w:ins>
      <w:ins w:id="1316" w:author="野草" w:date="2023-03-22T22:56:00Z">
        <w:r>
          <w:rPr>
            <w:rFonts w:ascii="Times New Roman" w:hAnsi="Times New Roman" w:eastAsia="楷体_x0007_" w:cs="Times New Roman"/>
            <w:color w:val="000000"/>
            <w:sz w:val="23"/>
            <w:szCs w:val="24"/>
          </w:rPr>
          <w:t>相关学科基础和</w:t>
        </w:r>
      </w:ins>
      <w:ins w:id="1317" w:author="野草" w:date="2023-03-22T22:56:00Z">
        <w:r>
          <w:rPr>
            <w:rFonts w:hint="eastAsia" w:ascii="Times New Roman" w:hAnsi="Times New Roman" w:eastAsia="楷体_x0007_" w:cs="Times New Roman"/>
            <w:color w:val="000000"/>
            <w:sz w:val="23"/>
            <w:szCs w:val="24"/>
            <w:highlight w:val="cyan"/>
            <w:rPrChange w:id="1318" w:author="野草" w:date="2023-03-22T22:56:00Z">
              <w:rPr>
                <w:rFonts w:hint="eastAsia" w:ascii="Times New Roman" w:hAnsi="Times New Roman" w:eastAsia="楷体_x0007_" w:cs="Times New Roman"/>
                <w:color w:val="000000"/>
                <w:sz w:val="23"/>
                <w:szCs w:val="24"/>
              </w:rPr>
            </w:rPrChange>
          </w:rPr>
          <w:t>丰富的野外工作经验</w:t>
        </w:r>
      </w:ins>
      <w:ins w:id="1319" w:author="野草" w:date="2023-03-22T22:56:00Z">
        <w:r>
          <w:rPr>
            <w:rFonts w:hint="eastAsia" w:ascii="Times New Roman" w:hAnsi="Times New Roman" w:eastAsia="楷体_x0007_" w:cs="Times New Roman"/>
            <w:color w:val="000000"/>
            <w:sz w:val="23"/>
            <w:szCs w:val="24"/>
          </w:rPr>
          <w:t>。</w:t>
        </w:r>
      </w:ins>
      <w:ins w:id="1320" w:author="野草" w:date="2023-03-22T22:56:00Z">
        <w:r>
          <w:rPr>
            <w:rFonts w:ascii="Times New Roman" w:hAnsi="Times New Roman" w:eastAsia="楷体" w:cs="Times New Roman"/>
            <w:sz w:val="23"/>
            <w:szCs w:val="23"/>
          </w:rPr>
          <w:t>【</w:t>
        </w:r>
      </w:ins>
      <w:ins w:id="1321" w:author="野草" w:date="2023-03-22T22:56:00Z">
        <w:r>
          <w:rPr>
            <w:rFonts w:hint="eastAsia" w:ascii="Times New Roman" w:hAnsi="Times New Roman" w:eastAsia="楷体" w:cs="Times New Roman"/>
            <w:sz w:val="23"/>
            <w:szCs w:val="23"/>
          </w:rPr>
          <w:t>up</w:t>
        </w:r>
      </w:ins>
      <w:ins w:id="1322" w:author="野草" w:date="2023-03-22T22:56:00Z">
        <w:r>
          <w:rPr>
            <w:rFonts w:ascii="Times New Roman" w:hAnsi="Times New Roman" w:eastAsia="楷体" w:cs="Times New Roman"/>
            <w:sz w:val="23"/>
            <w:szCs w:val="23"/>
          </w:rPr>
          <w:t>230</w:t>
        </w:r>
      </w:ins>
      <w:ins w:id="1323" w:author="野草" w:date="2023-03-22T22:56:00Z">
        <w:r>
          <w:rPr>
            <w:rFonts w:hint="eastAsia" w:ascii="Times New Roman" w:hAnsi="Times New Roman" w:eastAsia="楷体" w:cs="Times New Roman"/>
            <w:sz w:val="23"/>
            <w:szCs w:val="23"/>
          </w:rPr>
          <w:t>3</w:t>
        </w:r>
      </w:ins>
      <w:ins w:id="1324" w:author="野草" w:date="2023-03-22T22:56:00Z">
        <w:r>
          <w:rPr>
            <w:rFonts w:ascii="Times New Roman" w:hAnsi="Times New Roman" w:eastAsia="楷体" w:cs="Times New Roman"/>
            <w:sz w:val="23"/>
            <w:szCs w:val="23"/>
          </w:rPr>
          <w:t>2</w:t>
        </w:r>
      </w:ins>
      <w:ins w:id="1325" w:author="野草" w:date="2023-03-22T22:56:00Z">
        <w:r>
          <w:rPr>
            <w:rFonts w:hint="eastAsia" w:ascii="Times New Roman" w:hAnsi="Times New Roman" w:eastAsia="楷体" w:cs="Times New Roman"/>
            <w:sz w:val="23"/>
            <w:szCs w:val="23"/>
          </w:rPr>
          <w:t>1 22:5</w:t>
        </w:r>
      </w:ins>
      <w:ins w:id="1326" w:author="野草" w:date="2023-03-22T22:57:00Z">
        <w:r>
          <w:rPr>
            <w:rFonts w:hint="eastAsia" w:ascii="Times New Roman" w:hAnsi="Times New Roman" w:eastAsia="楷体" w:cs="Times New Roman"/>
            <w:sz w:val="23"/>
            <w:szCs w:val="23"/>
          </w:rPr>
          <w:t>7</w:t>
        </w:r>
      </w:ins>
      <w:ins w:id="1327" w:author="野草" w:date="2023-03-22T22:56:00Z">
        <w:r>
          <w:rPr>
            <w:rFonts w:hint="eastAsia" w:ascii="Times New Roman" w:hAnsi="Times New Roman" w:eastAsia="楷体" w:cs="Times New Roman"/>
            <w:sz w:val="23"/>
            <w:szCs w:val="23"/>
          </w:rPr>
          <w:t>】</w:t>
        </w:r>
      </w:ins>
    </w:p>
    <w:p>
      <w:pPr>
        <w:spacing w:line="360" w:lineRule="auto"/>
        <w:ind w:firstLine="460" w:firstLineChars="200"/>
        <w:rPr>
          <w:ins w:id="1329" w:author="野草" w:date="2023-03-21T22:03:00Z"/>
          <w:rFonts w:ascii="Times New Roman" w:hAnsi="Times New Roman" w:eastAsia="楷体_x0007_" w:cs="Times New Roman"/>
          <w:color w:val="000000"/>
          <w:sz w:val="23"/>
          <w:szCs w:val="24"/>
          <w:rPrChange w:id="1330" w:author="野草" w:date="2023-03-22T22:54:00Z">
            <w:rPr>
              <w:ins w:id="1331" w:author="野草" w:date="2023-03-21T22:03:00Z"/>
              <w:rFonts w:ascii="楷体_x0007_" w:hAnsi="楷体_x0007_" w:eastAsia="楷体_x0007_"/>
              <w:color w:val="000000"/>
              <w:sz w:val="23"/>
              <w:szCs w:val="24"/>
            </w:rPr>
          </w:rPrChange>
        </w:rPr>
        <w:pPrChange w:id="1328" w:author="野草" w:date="2023-03-22T21:56:00Z">
          <w:pPr/>
        </w:pPrChange>
      </w:pPr>
    </w:p>
    <w:p>
      <w:pPr>
        <w:rPr>
          <w:ins w:id="1332" w:author="野草" w:date="2023-03-21T22:04:00Z"/>
          <w:rFonts w:ascii="Times New Roman" w:hAnsi="Times New Roman" w:eastAsia="楷体_x0007_" w:cs="Times New Roman"/>
          <w:color w:val="000000"/>
          <w:sz w:val="23"/>
          <w:szCs w:val="24"/>
          <w:rPrChange w:id="1333" w:author="野草" w:date="2023-03-22T23:09:00Z">
            <w:rPr>
              <w:ins w:id="1334" w:author="野草" w:date="2023-03-21T22:04:00Z"/>
              <w:rFonts w:ascii="楷体_x0007_" w:hAnsi="楷体_x0007_" w:eastAsia="楷体_x0007_"/>
              <w:color w:val="000000"/>
              <w:sz w:val="23"/>
              <w:szCs w:val="24"/>
            </w:rPr>
          </w:rPrChange>
        </w:rPr>
      </w:pPr>
      <w:ins w:id="1335" w:author="野草" w:date="2023-03-22T22:59:00Z">
        <w:r>
          <w:rPr>
            <w:rFonts w:ascii="Times New Roman" w:hAnsi="Times New Roman" w:eastAsia="楷体_x0007_" w:cs="Times New Roman"/>
            <w:color w:val="000000"/>
            <w:sz w:val="23"/>
            <w:szCs w:val="24"/>
            <w:rPrChange w:id="1336" w:author="野草" w:date="2023-03-22T23:09:00Z">
              <w:rPr>
                <w:rFonts w:ascii="楷体_x0007_" w:hAnsi="楷体_x0007_" w:eastAsia="楷体_x0007_"/>
                <w:color w:val="000000"/>
                <w:sz w:val="23"/>
                <w:szCs w:val="24"/>
              </w:rPr>
            </w:rPrChange>
          </w:rPr>
          <w:t xml:space="preserve">6.2 </w:t>
        </w:r>
      </w:ins>
      <w:ins w:id="1337" w:author="野草" w:date="2023-03-21T22:03:00Z">
        <w:r>
          <w:rPr>
            <w:rFonts w:hint="eastAsia" w:ascii="Times New Roman" w:hAnsi="Times New Roman" w:eastAsia="楷体_x0007_" w:cs="Times New Roman"/>
            <w:color w:val="000000"/>
            <w:sz w:val="23"/>
            <w:szCs w:val="24"/>
            <w:rPrChange w:id="1338" w:author="野草" w:date="2023-03-22T23:09:00Z">
              <w:rPr>
                <w:rFonts w:hint="eastAsia" w:ascii="楷体_x0007_" w:hAnsi="楷体_x0007_" w:eastAsia="楷体_x0007_"/>
                <w:color w:val="000000"/>
                <w:sz w:val="23"/>
                <w:szCs w:val="24"/>
              </w:rPr>
            </w:rPrChange>
          </w:rPr>
          <w:t>工作条件</w:t>
        </w:r>
      </w:ins>
    </w:p>
    <w:p>
      <w:pPr>
        <w:spacing w:line="360" w:lineRule="auto"/>
        <w:ind w:firstLine="460" w:firstLineChars="200"/>
        <w:rPr>
          <w:rFonts w:ascii="楷体" w:hAnsi="楷体" w:eastAsia="楷体"/>
          <w:color w:val="000000"/>
          <w:sz w:val="23"/>
          <w:szCs w:val="24"/>
        </w:rPr>
        <w:pPrChange w:id="1339" w:author="野草" w:date="2023-03-22T23:22:00Z">
          <w:pPr/>
        </w:pPrChange>
      </w:pPr>
      <w:ins w:id="1340" w:author="野草" w:date="2023-03-22T23:30:00Z">
        <w:bookmarkStart w:id="8" w:name="OLE_LINK8"/>
        <w:r>
          <w:rPr>
            <w:rFonts w:hint="eastAsia" w:ascii="楷体" w:hAnsi="楷体" w:eastAsia="楷体"/>
            <w:color w:val="000000"/>
            <w:sz w:val="23"/>
            <w:szCs w:val="24"/>
          </w:rPr>
          <w:t>申请</w:t>
        </w:r>
      </w:ins>
      <w:ins w:id="1341" w:author="野草" w:date="2023-03-22T23:30:00Z">
        <w:r>
          <w:rPr>
            <w:rFonts w:hint="eastAsia" w:ascii="Times New Roman" w:hAnsi="Times New Roman" w:eastAsia="楷体" w:cs="Times New Roman"/>
            <w:color w:val="000000"/>
            <w:sz w:val="23"/>
            <w:szCs w:val="24"/>
            <w:rPrChange w:id="1342" w:author="野草" w:date="2023-03-22T23:41:00Z">
              <w:rPr>
                <w:rFonts w:hint="eastAsia" w:ascii="楷体" w:hAnsi="楷体" w:eastAsia="楷体"/>
                <w:color w:val="000000"/>
                <w:sz w:val="23"/>
                <w:szCs w:val="24"/>
              </w:rPr>
            </w:rPrChange>
          </w:rPr>
          <w:t>人</w:t>
        </w:r>
      </w:ins>
      <w:ins w:id="1343" w:author="野草" w:date="2023-03-22T23:30:00Z">
        <w:r>
          <w:rPr>
            <w:rFonts w:hint="eastAsia" w:ascii="Times New Roman" w:hAnsi="Times New Roman" w:eastAsia="楷体" w:cs="Times New Roman"/>
            <w:color w:val="000000"/>
            <w:sz w:val="23"/>
            <w:szCs w:val="24"/>
            <w:highlight w:val="cyan"/>
            <w:rPrChange w:id="1344" w:author="野草" w:date="2023-03-22T23:41:00Z">
              <w:rPr>
                <w:rFonts w:hint="eastAsia" w:ascii="楷体" w:hAnsi="楷体" w:eastAsia="楷体"/>
                <w:color w:val="000000"/>
                <w:sz w:val="23"/>
                <w:szCs w:val="24"/>
              </w:rPr>
            </w:rPrChange>
          </w:rPr>
          <w:t>依托单位</w:t>
        </w:r>
      </w:ins>
      <w:ins w:id="1345" w:author="野草" w:date="2023-03-22T23:30:00Z">
        <w:r>
          <w:rPr>
            <w:rFonts w:hint="eastAsia" w:ascii="Times New Roman" w:hAnsi="Times New Roman" w:eastAsia="楷体" w:cs="Times New Roman"/>
            <w:color w:val="000000"/>
            <w:sz w:val="23"/>
            <w:szCs w:val="24"/>
            <w:rPrChange w:id="1346" w:author="野草" w:date="2023-03-22T23:41:00Z">
              <w:rPr>
                <w:rFonts w:hint="eastAsia" w:ascii="楷体" w:hAnsi="楷体" w:eastAsia="楷体"/>
                <w:color w:val="000000"/>
                <w:sz w:val="23"/>
                <w:szCs w:val="24"/>
              </w:rPr>
            </w:rPrChange>
          </w:rPr>
          <w:t>拥有</w:t>
        </w:r>
      </w:ins>
      <w:ins w:id="1347" w:author="野草" w:date="2023-03-22T23:30:00Z">
        <w:r>
          <w:rPr>
            <w:rFonts w:hint="eastAsia" w:ascii="Times New Roman" w:hAnsi="Times New Roman" w:eastAsia="楷体" w:cs="Times New Roman"/>
            <w:color w:val="000000"/>
            <w:sz w:val="23"/>
            <w:szCs w:val="24"/>
            <w:highlight w:val="cyan"/>
            <w:rPrChange w:id="1348" w:author="野草" w:date="2023-03-22T23:41:00Z">
              <w:rPr>
                <w:rFonts w:hint="eastAsia" w:ascii="楷体" w:hAnsi="楷体" w:eastAsia="楷体"/>
                <w:color w:val="000000"/>
                <w:sz w:val="23"/>
                <w:szCs w:val="24"/>
              </w:rPr>
            </w:rPrChange>
          </w:rPr>
          <w:t>教育部重点实验室</w:t>
        </w:r>
      </w:ins>
      <w:ins w:id="1349" w:author="野草" w:date="2023-03-22T23:34:00Z">
        <w:r>
          <w:rPr>
            <w:rFonts w:hint="eastAsia" w:ascii="Times New Roman" w:hAnsi="Times New Roman" w:eastAsia="楷体" w:cs="Times New Roman"/>
            <w:color w:val="000000"/>
            <w:sz w:val="23"/>
            <w:szCs w:val="24"/>
            <w:rPrChange w:id="1350" w:author="野草" w:date="2023-03-22T23:41:00Z">
              <w:rPr>
                <w:rFonts w:hint="eastAsia" w:ascii="楷体" w:hAnsi="楷体" w:eastAsia="楷体"/>
                <w:color w:val="000000"/>
                <w:sz w:val="23"/>
                <w:szCs w:val="24"/>
              </w:rPr>
            </w:rPrChange>
          </w:rPr>
          <w:t>。</w:t>
        </w:r>
      </w:ins>
      <w:ins w:id="1351" w:author="野草" w:date="2023-03-22T23:30:00Z">
        <w:r>
          <w:rPr>
            <w:rFonts w:hint="eastAsia" w:ascii="Times New Roman" w:hAnsi="Times New Roman" w:eastAsia="楷体" w:cs="Times New Roman"/>
            <w:color w:val="000000"/>
            <w:sz w:val="23"/>
            <w:szCs w:val="24"/>
            <w:rPrChange w:id="1352" w:author="野草" w:date="2023-03-22T23:41:00Z">
              <w:rPr>
                <w:rFonts w:hint="eastAsia" w:ascii="楷体" w:hAnsi="楷体" w:eastAsia="楷体"/>
                <w:color w:val="000000"/>
                <w:sz w:val="23"/>
                <w:szCs w:val="24"/>
              </w:rPr>
            </w:rPrChange>
          </w:rPr>
          <w:t>该实验室配备了</w:t>
        </w:r>
      </w:ins>
      <w:ins w:id="1353" w:author="野草" w:date="2023-03-22T23:30:00Z">
        <w:r>
          <w:rPr>
            <w:rFonts w:hint="eastAsia" w:ascii="Times New Roman" w:hAnsi="Times New Roman" w:eastAsia="楷体" w:cs="Times New Roman"/>
            <w:color w:val="000000"/>
            <w:sz w:val="23"/>
            <w:szCs w:val="24"/>
            <w:highlight w:val="cyan"/>
            <w:rPrChange w:id="1354" w:author="野草" w:date="2023-03-22T23:41:00Z">
              <w:rPr>
                <w:rFonts w:hint="eastAsia" w:ascii="楷体" w:hAnsi="楷体" w:eastAsia="楷体"/>
                <w:color w:val="000000"/>
                <w:sz w:val="23"/>
                <w:szCs w:val="24"/>
              </w:rPr>
            </w:rPrChange>
          </w:rPr>
          <w:t>用于城市气候研究</w:t>
        </w:r>
      </w:ins>
      <w:ins w:id="1355" w:author="野草" w:date="2023-03-22T23:30:00Z">
        <w:r>
          <w:rPr>
            <w:rFonts w:hint="eastAsia" w:ascii="Times New Roman" w:hAnsi="Times New Roman" w:eastAsia="楷体" w:cs="Times New Roman"/>
            <w:color w:val="000000"/>
            <w:sz w:val="23"/>
            <w:szCs w:val="24"/>
            <w:rPrChange w:id="1356" w:author="野草" w:date="2023-03-22T23:41:00Z">
              <w:rPr>
                <w:rFonts w:hint="eastAsia" w:ascii="楷体" w:hAnsi="楷体" w:eastAsia="楷体"/>
                <w:color w:val="000000"/>
                <w:sz w:val="23"/>
                <w:szCs w:val="24"/>
              </w:rPr>
            </w:rPrChange>
          </w:rPr>
          <w:t>的测量设备，例如</w:t>
        </w:r>
      </w:ins>
      <w:ins w:id="1357" w:author="野草" w:date="2023-03-22T23:30:00Z">
        <w:r>
          <w:rPr>
            <w:rFonts w:ascii="Times New Roman" w:hAnsi="Times New Roman" w:eastAsia="楷体" w:cs="Times New Roman"/>
            <w:color w:val="000000"/>
            <w:sz w:val="23"/>
            <w:szCs w:val="24"/>
            <w:highlight w:val="cyan"/>
            <w:rPrChange w:id="1358" w:author="野草" w:date="2023-03-22T23:41:00Z">
              <w:rPr>
                <w:rFonts w:ascii="楷体" w:hAnsi="楷体" w:eastAsia="楷体"/>
                <w:color w:val="000000"/>
                <w:sz w:val="23"/>
                <w:szCs w:val="24"/>
              </w:rPr>
            </w:rPrChange>
          </w:rPr>
          <w:t>AM 200</w:t>
        </w:r>
      </w:ins>
      <w:ins w:id="1359" w:author="野草" w:date="2023-03-22T23:30:00Z">
        <w:r>
          <w:rPr>
            <w:rFonts w:ascii="Times New Roman" w:hAnsi="Times New Roman" w:eastAsia="楷体" w:cs="Times New Roman"/>
            <w:color w:val="000000"/>
            <w:sz w:val="23"/>
            <w:szCs w:val="24"/>
            <w:highlight w:val="cyan"/>
            <w:rPrChange w:id="1360" w:author="野草" w:date="2023-03-22T23:41:00Z">
              <w:rPr>
                <w:rFonts w:ascii="楷体" w:hAnsi="楷体" w:eastAsia="楷体"/>
                <w:color w:val="000000"/>
                <w:sz w:val="23"/>
                <w:szCs w:val="24"/>
              </w:rPr>
            </w:rPrChange>
          </w:rPr>
          <w:t>便携式叶面积仪、数字摄影测量系统、三维激光扫描仪、数字地图扫描仪</w:t>
        </w:r>
      </w:ins>
      <w:ins w:id="1361" w:author="野草" w:date="2023-03-22T23:30:00Z">
        <w:r>
          <w:rPr>
            <w:rFonts w:hint="eastAsia" w:ascii="Times New Roman" w:hAnsi="Times New Roman" w:eastAsia="楷体" w:cs="Times New Roman"/>
            <w:color w:val="000000"/>
            <w:sz w:val="23"/>
            <w:szCs w:val="24"/>
            <w:rPrChange w:id="1362" w:author="野草" w:date="2023-03-22T23:41:00Z">
              <w:rPr>
                <w:rFonts w:hint="eastAsia" w:ascii="楷体" w:hAnsi="楷体" w:eastAsia="楷体"/>
                <w:color w:val="000000"/>
                <w:sz w:val="23"/>
                <w:szCs w:val="24"/>
              </w:rPr>
            </w:rPrChange>
          </w:rPr>
          <w:t>等。这些设备</w:t>
        </w:r>
      </w:ins>
      <w:ins w:id="1363" w:author="野草" w:date="2023-03-22T23:30:00Z">
        <w:r>
          <w:rPr>
            <w:rFonts w:hint="eastAsia" w:ascii="Times New Roman" w:hAnsi="Times New Roman" w:eastAsia="楷体" w:cs="Times New Roman"/>
            <w:color w:val="000000"/>
            <w:sz w:val="23"/>
            <w:szCs w:val="24"/>
            <w:highlight w:val="cyan"/>
            <w:rPrChange w:id="1364" w:author="野草" w:date="2023-03-22T23:41:00Z">
              <w:rPr>
                <w:rFonts w:hint="eastAsia" w:ascii="楷体" w:hAnsi="楷体" w:eastAsia="楷体"/>
                <w:color w:val="000000"/>
                <w:sz w:val="23"/>
                <w:szCs w:val="24"/>
              </w:rPr>
            </w:rPrChange>
          </w:rPr>
          <w:t>可以协助</w:t>
        </w:r>
      </w:ins>
      <w:ins w:id="1365" w:author="野草" w:date="2023-03-22T23:30:00Z">
        <w:r>
          <w:rPr>
            <w:rFonts w:hint="eastAsia" w:ascii="Times New Roman" w:hAnsi="Times New Roman" w:eastAsia="楷体" w:cs="Times New Roman"/>
            <w:color w:val="000000"/>
            <w:sz w:val="23"/>
            <w:szCs w:val="24"/>
            <w:rPrChange w:id="1366" w:author="野草" w:date="2023-03-22T23:41:00Z">
              <w:rPr>
                <w:rFonts w:hint="eastAsia" w:ascii="楷体" w:hAnsi="楷体" w:eastAsia="楷体"/>
                <w:color w:val="000000"/>
                <w:sz w:val="23"/>
                <w:szCs w:val="24"/>
              </w:rPr>
            </w:rPrChange>
          </w:rPr>
          <w:t>本项目获取</w:t>
        </w:r>
      </w:ins>
      <w:ins w:id="1367" w:author="野草" w:date="2023-03-22T23:30:00Z">
        <w:r>
          <w:rPr>
            <w:rFonts w:hint="eastAsia" w:ascii="Times New Roman" w:hAnsi="Times New Roman" w:eastAsia="楷体" w:cs="Times New Roman"/>
            <w:color w:val="000000"/>
            <w:sz w:val="23"/>
            <w:szCs w:val="24"/>
            <w:highlight w:val="cyan"/>
            <w:rPrChange w:id="1368" w:author="野草" w:date="2023-03-22T23:41:00Z">
              <w:rPr>
                <w:rFonts w:hint="eastAsia" w:ascii="楷体" w:hAnsi="楷体" w:eastAsia="楷体"/>
                <w:color w:val="000000"/>
                <w:sz w:val="23"/>
                <w:szCs w:val="24"/>
              </w:rPr>
            </w:rPrChange>
          </w:rPr>
          <w:t>土地覆盖、地表特征、三维形态等</w:t>
        </w:r>
      </w:ins>
      <w:ins w:id="1369" w:author="野草" w:date="2023-03-22T23:30:00Z">
        <w:r>
          <w:rPr>
            <w:rFonts w:hint="eastAsia" w:ascii="Times New Roman" w:hAnsi="Times New Roman" w:eastAsia="楷体" w:cs="Times New Roman"/>
            <w:color w:val="000000"/>
            <w:sz w:val="23"/>
            <w:szCs w:val="24"/>
            <w:rPrChange w:id="1370" w:author="野草" w:date="2023-03-22T23:41:00Z">
              <w:rPr>
                <w:rFonts w:hint="eastAsia" w:ascii="楷体" w:hAnsi="楷体" w:eastAsia="楷体"/>
                <w:color w:val="000000"/>
                <w:sz w:val="23"/>
                <w:szCs w:val="24"/>
              </w:rPr>
            </w:rPrChange>
          </w:rPr>
          <w:t>方面的相关数据。</w:t>
        </w:r>
      </w:ins>
      <w:ins w:id="1371" w:author="野草" w:date="2023-03-22T23:30:00Z">
        <w:r>
          <w:rPr>
            <w:rFonts w:hint="eastAsia" w:ascii="Times New Roman" w:hAnsi="Times New Roman" w:eastAsia="楷体" w:cs="Times New Roman"/>
            <w:color w:val="000000"/>
            <w:sz w:val="23"/>
            <w:szCs w:val="24"/>
            <w:highlight w:val="cyan"/>
            <w:rPrChange w:id="1372" w:author="野草" w:date="2023-03-22T23:41:00Z">
              <w:rPr>
                <w:rFonts w:hint="eastAsia" w:ascii="楷体" w:hAnsi="楷体" w:eastAsia="楷体"/>
                <w:color w:val="000000"/>
                <w:sz w:val="23"/>
                <w:szCs w:val="24"/>
              </w:rPr>
            </w:rPrChange>
          </w:rPr>
          <w:t>申请人所在</w:t>
        </w:r>
      </w:ins>
      <w:ins w:id="1373" w:author="野草" w:date="2023-03-22T23:33:00Z">
        <w:r>
          <w:rPr>
            <w:rFonts w:hint="eastAsia" w:ascii="Times New Roman" w:hAnsi="Times New Roman" w:eastAsia="楷体" w:cs="Times New Roman"/>
            <w:color w:val="000000"/>
            <w:sz w:val="23"/>
            <w:szCs w:val="24"/>
            <w:highlight w:val="cyan"/>
            <w:rPrChange w:id="1374" w:author="野草" w:date="2023-03-22T23:41:00Z">
              <w:rPr>
                <w:rFonts w:hint="eastAsia" w:ascii="楷体" w:hAnsi="楷体" w:eastAsia="楷体"/>
                <w:color w:val="000000"/>
                <w:sz w:val="23"/>
                <w:szCs w:val="24"/>
                <w:highlight w:val="cyan"/>
              </w:rPr>
            </w:rPrChange>
          </w:rPr>
          <w:t>团队</w:t>
        </w:r>
      </w:ins>
      <w:ins w:id="1375" w:author="野草" w:date="2023-03-22T23:33:00Z">
        <w:r>
          <w:rPr>
            <w:rFonts w:hint="eastAsia" w:ascii="Times New Roman" w:hAnsi="Times New Roman" w:eastAsia="楷体" w:cs="Times New Roman"/>
            <w:color w:val="000000"/>
            <w:sz w:val="23"/>
            <w:szCs w:val="24"/>
            <w:highlight w:val="none"/>
            <w:rPrChange w:id="1376" w:author="野草" w:date="2023-03-22T23:41:00Z">
              <w:rPr>
                <w:rFonts w:hint="eastAsia" w:ascii="楷体" w:hAnsi="楷体" w:eastAsia="楷体"/>
                <w:color w:val="000000"/>
                <w:sz w:val="23"/>
                <w:szCs w:val="24"/>
                <w:highlight w:val="cyan"/>
              </w:rPr>
            </w:rPrChange>
          </w:rPr>
          <w:t>已</w:t>
        </w:r>
      </w:ins>
      <w:ins w:id="1377" w:author="野草" w:date="2023-03-22T23:31:00Z">
        <w:r>
          <w:rPr>
            <w:rFonts w:hint="eastAsia" w:ascii="Times New Roman" w:hAnsi="Times New Roman" w:eastAsia="楷体" w:cs="Times New Roman"/>
            <w:color w:val="000000"/>
            <w:sz w:val="23"/>
            <w:szCs w:val="24"/>
            <w:rPrChange w:id="1378" w:author="野草" w:date="2023-03-22T23:41:00Z">
              <w:rPr>
                <w:rFonts w:hint="eastAsia" w:ascii="楷体" w:hAnsi="楷体" w:eastAsia="楷体"/>
                <w:color w:val="000000"/>
                <w:sz w:val="23"/>
                <w:szCs w:val="24"/>
              </w:rPr>
            </w:rPrChange>
          </w:rPr>
          <w:t>从事</w:t>
        </w:r>
      </w:ins>
      <w:ins w:id="1379" w:author="野草" w:date="2023-03-22T23:33:00Z">
        <w:r>
          <w:rPr>
            <w:rFonts w:hint="eastAsia" w:ascii="Times New Roman" w:hAnsi="Times New Roman" w:eastAsia="楷体" w:cs="Times New Roman"/>
            <w:color w:val="000000"/>
            <w:sz w:val="23"/>
            <w:szCs w:val="24"/>
            <w:rPrChange w:id="1380" w:author="野草" w:date="2023-03-22T23:41:00Z">
              <w:rPr>
                <w:rFonts w:hint="eastAsia" w:ascii="楷体" w:hAnsi="楷体" w:eastAsia="楷体"/>
                <w:color w:val="000000"/>
                <w:sz w:val="23"/>
                <w:szCs w:val="24"/>
              </w:rPr>
            </w:rPrChange>
          </w:rPr>
          <w:t>多年</w:t>
        </w:r>
      </w:ins>
      <w:ins w:id="1381" w:author="野草" w:date="2023-03-22T23:30:00Z">
        <w:r>
          <w:rPr>
            <w:rFonts w:hint="eastAsia" w:ascii="Times New Roman" w:hAnsi="Times New Roman" w:eastAsia="楷体" w:cs="Times New Roman"/>
            <w:color w:val="000000"/>
            <w:sz w:val="23"/>
            <w:szCs w:val="24"/>
            <w:highlight w:val="cyan"/>
            <w:rPrChange w:id="1382" w:author="野草" w:date="2023-03-22T23:41:00Z">
              <w:rPr>
                <w:rFonts w:hint="eastAsia" w:ascii="楷体" w:hAnsi="楷体" w:eastAsia="楷体"/>
                <w:color w:val="000000"/>
                <w:sz w:val="23"/>
                <w:szCs w:val="24"/>
              </w:rPr>
            </w:rPrChange>
          </w:rPr>
          <w:t>城市气候、高温缓解技术策略、局地通风等</w:t>
        </w:r>
      </w:ins>
      <w:ins w:id="1383" w:author="野草" w:date="2023-03-22T23:31:00Z">
        <w:r>
          <w:rPr>
            <w:rFonts w:hint="eastAsia" w:ascii="Times New Roman" w:hAnsi="Times New Roman" w:eastAsia="楷体" w:cs="Times New Roman"/>
            <w:color w:val="000000"/>
            <w:sz w:val="23"/>
            <w:szCs w:val="24"/>
            <w:rPrChange w:id="1384" w:author="野草" w:date="2023-03-22T23:41:00Z">
              <w:rPr>
                <w:rFonts w:hint="eastAsia" w:ascii="楷体" w:hAnsi="楷体" w:eastAsia="楷体"/>
                <w:color w:val="000000"/>
                <w:sz w:val="23"/>
                <w:szCs w:val="24"/>
              </w:rPr>
            </w:rPrChange>
          </w:rPr>
          <w:t>相关</w:t>
        </w:r>
      </w:ins>
      <w:ins w:id="1385" w:author="野草" w:date="2023-03-22T23:30:00Z">
        <w:r>
          <w:rPr>
            <w:rFonts w:hint="eastAsia" w:ascii="Times New Roman" w:hAnsi="Times New Roman" w:eastAsia="楷体" w:cs="Times New Roman"/>
            <w:color w:val="000000"/>
            <w:sz w:val="23"/>
            <w:szCs w:val="24"/>
            <w:rPrChange w:id="1386" w:author="野草" w:date="2023-03-22T23:41:00Z">
              <w:rPr>
                <w:rFonts w:hint="eastAsia" w:ascii="楷体" w:hAnsi="楷体" w:eastAsia="楷体"/>
                <w:color w:val="000000"/>
                <w:sz w:val="23"/>
                <w:szCs w:val="24"/>
              </w:rPr>
            </w:rPrChange>
          </w:rPr>
          <w:t>领域的研究。团队配备</w:t>
        </w:r>
      </w:ins>
      <w:ins w:id="1387" w:author="野草" w:date="2023-03-22T23:31:00Z">
        <w:r>
          <w:rPr>
            <w:rFonts w:hint="eastAsia" w:ascii="Times New Roman" w:hAnsi="Times New Roman" w:eastAsia="楷体" w:cs="Times New Roman"/>
            <w:color w:val="000000"/>
            <w:sz w:val="23"/>
            <w:szCs w:val="24"/>
            <w:rPrChange w:id="1388" w:author="野草" w:date="2023-03-22T23:41:00Z">
              <w:rPr>
                <w:rFonts w:hint="eastAsia" w:ascii="楷体" w:hAnsi="楷体" w:eastAsia="楷体"/>
                <w:color w:val="000000"/>
                <w:sz w:val="23"/>
                <w:szCs w:val="24"/>
              </w:rPr>
            </w:rPrChange>
          </w:rPr>
          <w:t>有</w:t>
        </w:r>
      </w:ins>
      <w:ins w:id="1389" w:author="野草" w:date="2023-03-22T23:30:00Z">
        <w:r>
          <w:rPr>
            <w:rFonts w:hint="eastAsia" w:ascii="Times New Roman" w:hAnsi="Times New Roman" w:eastAsia="楷体" w:cs="Times New Roman"/>
            <w:color w:val="000000"/>
            <w:sz w:val="23"/>
            <w:szCs w:val="24"/>
            <w:highlight w:val="cyan"/>
            <w:rPrChange w:id="1390" w:author="野草" w:date="2023-03-22T23:41:00Z">
              <w:rPr>
                <w:rFonts w:hint="eastAsia" w:ascii="楷体" w:hAnsi="楷体" w:eastAsia="楷体"/>
                <w:color w:val="000000"/>
                <w:sz w:val="23"/>
                <w:szCs w:val="24"/>
              </w:rPr>
            </w:rPrChange>
          </w:rPr>
          <w:t>一台鱼眼镜头相机</w:t>
        </w:r>
      </w:ins>
      <w:ins w:id="1391" w:author="野草" w:date="2023-03-22T23:30:00Z">
        <w:r>
          <w:rPr>
            <w:rFonts w:hint="eastAsia" w:ascii="Times New Roman" w:hAnsi="Times New Roman" w:eastAsia="楷体" w:cs="Times New Roman"/>
            <w:color w:val="000000"/>
            <w:sz w:val="23"/>
            <w:szCs w:val="24"/>
            <w:rPrChange w:id="1392" w:author="野草" w:date="2023-03-22T23:41:00Z">
              <w:rPr>
                <w:rFonts w:hint="eastAsia" w:ascii="楷体" w:hAnsi="楷体" w:eastAsia="楷体"/>
                <w:color w:val="000000"/>
                <w:sz w:val="23"/>
                <w:szCs w:val="24"/>
              </w:rPr>
            </w:rPrChange>
          </w:rPr>
          <w:t>和</w:t>
        </w:r>
      </w:ins>
      <w:ins w:id="1393" w:author="野草" w:date="2023-03-22T23:30:00Z">
        <w:r>
          <w:rPr>
            <w:rFonts w:hint="eastAsia" w:ascii="Times New Roman" w:hAnsi="Times New Roman" w:eastAsia="楷体" w:cs="Times New Roman"/>
            <w:color w:val="000000"/>
            <w:sz w:val="23"/>
            <w:szCs w:val="24"/>
            <w:highlight w:val="cyan"/>
            <w:rPrChange w:id="1394" w:author="野草" w:date="2023-03-22T23:41:00Z">
              <w:rPr>
                <w:rFonts w:hint="eastAsia" w:ascii="楷体" w:hAnsi="楷体" w:eastAsia="楷体"/>
                <w:color w:val="000000"/>
                <w:sz w:val="23"/>
                <w:szCs w:val="24"/>
              </w:rPr>
            </w:rPrChange>
          </w:rPr>
          <w:t>一套</w:t>
        </w:r>
      </w:ins>
      <w:ins w:id="1395" w:author="野草" w:date="2023-03-22T23:30:00Z">
        <w:r>
          <w:rPr>
            <w:rFonts w:ascii="Times New Roman" w:hAnsi="Times New Roman" w:eastAsia="楷体" w:cs="Times New Roman"/>
            <w:color w:val="000000"/>
            <w:sz w:val="23"/>
            <w:szCs w:val="24"/>
            <w:highlight w:val="cyan"/>
            <w:rPrChange w:id="1396" w:author="野草" w:date="2023-03-22T23:41:00Z">
              <w:rPr>
                <w:rFonts w:ascii="楷体" w:hAnsi="楷体" w:eastAsia="楷体"/>
                <w:color w:val="000000"/>
                <w:sz w:val="23"/>
                <w:szCs w:val="24"/>
              </w:rPr>
            </w:rPrChange>
          </w:rPr>
          <w:t>HOBO</w:t>
        </w:r>
      </w:ins>
      <w:ins w:id="1397" w:author="野草" w:date="2023-03-22T23:30:00Z">
        <w:r>
          <w:rPr>
            <w:rFonts w:ascii="Times New Roman" w:hAnsi="Times New Roman" w:eastAsia="楷体" w:cs="Times New Roman"/>
            <w:color w:val="000000"/>
            <w:sz w:val="23"/>
            <w:szCs w:val="24"/>
            <w:highlight w:val="cyan"/>
            <w:rPrChange w:id="1398" w:author="野草" w:date="2023-03-22T23:41:00Z">
              <w:rPr>
                <w:rFonts w:ascii="楷体" w:hAnsi="楷体" w:eastAsia="楷体"/>
                <w:color w:val="000000"/>
                <w:sz w:val="23"/>
                <w:szCs w:val="24"/>
              </w:rPr>
            </w:rPrChange>
          </w:rPr>
          <w:t>气象站</w:t>
        </w:r>
      </w:ins>
      <w:ins w:id="1399" w:author="野草" w:date="2023-03-22T23:32:00Z">
        <w:r>
          <w:rPr>
            <w:rFonts w:hint="eastAsia" w:ascii="Times New Roman" w:hAnsi="Times New Roman" w:eastAsia="楷体" w:cs="Times New Roman"/>
            <w:color w:val="000000"/>
            <w:sz w:val="23"/>
            <w:szCs w:val="24"/>
            <w:rPrChange w:id="1400" w:author="野草" w:date="2023-03-22T23:41:00Z">
              <w:rPr>
                <w:rFonts w:hint="eastAsia" w:ascii="楷体" w:hAnsi="楷体" w:eastAsia="楷体"/>
                <w:color w:val="000000"/>
                <w:sz w:val="23"/>
                <w:szCs w:val="24"/>
              </w:rPr>
            </w:rPrChange>
          </w:rPr>
          <w:t>。</w:t>
        </w:r>
      </w:ins>
      <w:ins w:id="1401" w:author="野草" w:date="2023-03-22T23:32:00Z">
        <w:r>
          <w:rPr>
            <w:rFonts w:hint="eastAsia" w:ascii="楷体" w:hAnsi="楷体" w:eastAsia="楷体"/>
            <w:color w:val="000000"/>
            <w:sz w:val="23"/>
            <w:szCs w:val="24"/>
          </w:rPr>
          <w:t>在</w:t>
        </w:r>
      </w:ins>
      <w:ins w:id="1402" w:author="野草" w:date="2023-03-22T23:30:00Z">
        <w:r>
          <w:rPr>
            <w:rFonts w:hint="eastAsia" w:ascii="楷体" w:hAnsi="楷体" w:eastAsia="楷体"/>
            <w:color w:val="000000"/>
            <w:sz w:val="23"/>
            <w:szCs w:val="24"/>
          </w:rPr>
          <w:t>之前的研究工作</w:t>
        </w:r>
      </w:ins>
      <w:ins w:id="1403" w:author="野草" w:date="2023-03-22T23:32:00Z">
        <w:r>
          <w:rPr>
            <w:rFonts w:hint="eastAsia" w:ascii="楷体" w:hAnsi="楷体" w:eastAsia="楷体"/>
            <w:color w:val="000000"/>
            <w:sz w:val="23"/>
            <w:szCs w:val="24"/>
          </w:rPr>
          <w:t>中，团队</w:t>
        </w:r>
      </w:ins>
      <w:ins w:id="1404" w:author="野草" w:date="2023-03-22T23:30:00Z">
        <w:r>
          <w:rPr>
            <w:rFonts w:hint="eastAsia" w:ascii="楷体" w:hAnsi="楷体" w:eastAsia="楷体"/>
            <w:color w:val="000000"/>
            <w:sz w:val="23"/>
            <w:szCs w:val="24"/>
          </w:rPr>
          <w:t>已经积累了</w:t>
        </w:r>
      </w:ins>
      <w:ins w:id="1405" w:author="野草" w:date="2023-03-22T23:30:00Z">
        <w:r>
          <w:rPr>
            <w:rFonts w:hint="eastAsia" w:ascii="楷体" w:hAnsi="楷体" w:eastAsia="楷体"/>
            <w:color w:val="000000"/>
            <w:sz w:val="23"/>
            <w:szCs w:val="24"/>
            <w:highlight w:val="cyan"/>
            <w:rPrChange w:id="1406" w:author="野草" w:date="2023-03-22T23:34:00Z">
              <w:rPr>
                <w:rFonts w:hint="eastAsia" w:ascii="楷体" w:hAnsi="楷体" w:eastAsia="楷体"/>
                <w:color w:val="000000"/>
                <w:sz w:val="23"/>
                <w:szCs w:val="24"/>
              </w:rPr>
            </w:rPrChange>
          </w:rPr>
          <w:t>重庆市的土地覆盖、气象环境、人口密度</w:t>
        </w:r>
      </w:ins>
      <w:ins w:id="1407" w:author="野草" w:date="2023-03-22T23:32:00Z">
        <w:r>
          <w:rPr>
            <w:rFonts w:hint="eastAsia" w:ascii="楷体" w:hAnsi="楷体" w:eastAsia="楷体"/>
            <w:color w:val="000000"/>
            <w:sz w:val="23"/>
            <w:szCs w:val="24"/>
            <w:highlight w:val="cyan"/>
            <w:rPrChange w:id="1408" w:author="野草" w:date="2023-03-22T23:34:00Z">
              <w:rPr>
                <w:rFonts w:hint="eastAsia" w:ascii="楷体" w:hAnsi="楷体" w:eastAsia="楷体"/>
                <w:color w:val="000000"/>
                <w:sz w:val="23"/>
                <w:szCs w:val="24"/>
              </w:rPr>
            </w:rPrChange>
          </w:rPr>
          <w:t>等</w:t>
        </w:r>
      </w:ins>
      <w:ins w:id="1409" w:author="野草" w:date="2023-03-22T23:30:00Z">
        <w:r>
          <w:rPr>
            <w:rFonts w:hint="eastAsia" w:ascii="楷体" w:hAnsi="楷体" w:eastAsia="楷体"/>
            <w:color w:val="000000"/>
            <w:sz w:val="23"/>
            <w:szCs w:val="24"/>
            <w:highlight w:val="cyan"/>
            <w:rPrChange w:id="1410" w:author="野草" w:date="2023-03-22T23:34:00Z">
              <w:rPr>
                <w:rFonts w:hint="eastAsia" w:ascii="楷体" w:hAnsi="楷体" w:eastAsia="楷体"/>
                <w:color w:val="000000"/>
                <w:sz w:val="23"/>
                <w:szCs w:val="24"/>
              </w:rPr>
            </w:rPrChange>
          </w:rPr>
          <w:t>数据集</w:t>
        </w:r>
      </w:ins>
      <w:ins w:id="1411" w:author="野草" w:date="2023-03-22T23:30:00Z">
        <w:r>
          <w:rPr>
            <w:rFonts w:hint="eastAsia" w:ascii="楷体" w:hAnsi="楷体" w:eastAsia="楷体"/>
            <w:color w:val="000000"/>
            <w:sz w:val="23"/>
            <w:szCs w:val="24"/>
          </w:rPr>
          <w:t>，为本项目提供了</w:t>
        </w:r>
      </w:ins>
      <w:ins w:id="1412" w:author="野草" w:date="2023-03-22T23:30:00Z">
        <w:r>
          <w:rPr>
            <w:rFonts w:hint="eastAsia" w:ascii="楷体" w:hAnsi="楷体" w:eastAsia="楷体"/>
            <w:color w:val="000000"/>
            <w:sz w:val="23"/>
            <w:szCs w:val="24"/>
            <w:highlight w:val="cyan"/>
            <w:rPrChange w:id="1413" w:author="野草" w:date="2023-03-22T23:34:00Z">
              <w:rPr>
                <w:rFonts w:hint="eastAsia" w:ascii="楷体" w:hAnsi="楷体" w:eastAsia="楷体"/>
                <w:color w:val="000000"/>
                <w:sz w:val="23"/>
                <w:szCs w:val="24"/>
              </w:rPr>
            </w:rPrChange>
          </w:rPr>
          <w:t>基础数据</w:t>
        </w:r>
      </w:ins>
      <w:ins w:id="1414" w:author="野草" w:date="2023-03-22T23:30:00Z">
        <w:r>
          <w:rPr>
            <w:rFonts w:hint="eastAsia" w:ascii="楷体" w:hAnsi="楷体" w:eastAsia="楷体"/>
            <w:color w:val="000000"/>
            <w:sz w:val="23"/>
            <w:szCs w:val="24"/>
          </w:rPr>
          <w:t>。团队成员不仅具备</w:t>
        </w:r>
      </w:ins>
      <w:ins w:id="1415" w:author="野草" w:date="2023-03-22T23:30:00Z">
        <w:r>
          <w:rPr>
            <w:rFonts w:hint="eastAsia" w:ascii="楷体" w:hAnsi="楷体" w:eastAsia="楷体"/>
            <w:color w:val="000000"/>
            <w:sz w:val="23"/>
            <w:szCs w:val="24"/>
            <w:highlight w:val="cyan"/>
            <w:rPrChange w:id="1416" w:author="野草" w:date="2023-03-22T23:34:00Z">
              <w:rPr>
                <w:rFonts w:hint="eastAsia" w:ascii="楷体" w:hAnsi="楷体" w:eastAsia="楷体"/>
                <w:color w:val="000000"/>
                <w:sz w:val="23"/>
                <w:szCs w:val="24"/>
              </w:rPr>
            </w:rPrChange>
          </w:rPr>
          <w:t>城市气候实地测量</w:t>
        </w:r>
      </w:ins>
      <w:ins w:id="1417" w:author="野草" w:date="2023-03-22T23:30:00Z">
        <w:r>
          <w:rPr>
            <w:rFonts w:hint="eastAsia" w:ascii="楷体" w:hAnsi="楷体" w:eastAsia="楷体"/>
            <w:color w:val="000000"/>
            <w:sz w:val="23"/>
            <w:szCs w:val="24"/>
          </w:rPr>
          <w:t>经验</w:t>
        </w:r>
      </w:ins>
      <w:ins w:id="1418" w:author="野草" w:date="2023-03-22T23:32:00Z">
        <w:r>
          <w:rPr>
            <w:rFonts w:hint="eastAsia" w:ascii="楷体" w:hAnsi="楷体" w:eastAsia="楷体"/>
            <w:color w:val="000000"/>
            <w:sz w:val="23"/>
            <w:szCs w:val="24"/>
          </w:rPr>
          <w:t>，对重庆的</w:t>
        </w:r>
      </w:ins>
      <w:ins w:id="1419" w:author="野草" w:date="2023-03-22T23:32:00Z">
        <w:r>
          <w:rPr>
            <w:rFonts w:hint="eastAsia" w:ascii="楷体" w:hAnsi="楷体" w:eastAsia="楷体"/>
            <w:color w:val="000000"/>
            <w:sz w:val="23"/>
            <w:szCs w:val="24"/>
            <w:highlight w:val="cyan"/>
            <w:rPrChange w:id="1420" w:author="野草" w:date="2023-03-22T23:34:00Z">
              <w:rPr>
                <w:rFonts w:hint="eastAsia" w:ascii="楷体" w:hAnsi="楷体" w:eastAsia="楷体"/>
                <w:color w:val="000000"/>
                <w:sz w:val="23"/>
                <w:szCs w:val="24"/>
              </w:rPr>
            </w:rPrChange>
          </w:rPr>
          <w:t>城市建筑形</w:t>
        </w:r>
      </w:ins>
      <w:ins w:id="1421" w:author="野草" w:date="2023-03-22T23:32:00Z">
        <w:r>
          <w:rPr>
            <w:rFonts w:hint="eastAsia" w:ascii="楷体" w:hAnsi="楷体" w:eastAsia="楷体"/>
            <w:color w:val="000000"/>
            <w:sz w:val="23"/>
            <w:szCs w:val="24"/>
            <w:highlight w:val="cyan"/>
            <w:rPrChange w:id="1422" w:author="野草" w:date="2023-03-22T23:34:00Z">
              <w:rPr>
                <w:rFonts w:hint="eastAsia" w:ascii="楷体" w:hAnsi="楷体" w:eastAsia="楷体"/>
                <w:color w:val="000000"/>
                <w:sz w:val="23"/>
                <w:szCs w:val="24"/>
              </w:rPr>
            </w:rPrChange>
          </w:rPr>
          <w:t>态、地形状况和气候特征</w:t>
        </w:r>
      </w:ins>
      <w:ins w:id="1423" w:author="野草" w:date="2023-03-22T23:32:00Z">
        <w:r>
          <w:rPr>
            <w:rFonts w:hint="eastAsia" w:ascii="楷体" w:hAnsi="楷体" w:eastAsia="楷体"/>
            <w:color w:val="000000"/>
            <w:sz w:val="23"/>
            <w:szCs w:val="24"/>
          </w:rPr>
          <w:t>非常熟悉</w:t>
        </w:r>
      </w:ins>
      <w:ins w:id="1424" w:author="野草" w:date="2023-03-22T23:30:00Z">
        <w:r>
          <w:rPr>
            <w:rFonts w:hint="eastAsia" w:ascii="楷体" w:hAnsi="楷体" w:eastAsia="楷体"/>
            <w:color w:val="000000"/>
            <w:sz w:val="23"/>
            <w:szCs w:val="24"/>
          </w:rPr>
          <w:t>，</w:t>
        </w:r>
      </w:ins>
      <w:ins w:id="1425" w:author="野草" w:date="2023-03-22T23:34:00Z">
        <w:r>
          <w:rPr>
            <w:rFonts w:hint="eastAsia" w:ascii="楷体" w:hAnsi="楷体" w:eastAsia="楷体"/>
            <w:color w:val="000000"/>
            <w:sz w:val="23"/>
            <w:szCs w:val="24"/>
          </w:rPr>
          <w:t>还</w:t>
        </w:r>
      </w:ins>
      <w:ins w:id="1426" w:author="野草" w:date="2023-03-22T23:30:00Z">
        <w:r>
          <w:rPr>
            <w:rFonts w:hint="eastAsia" w:ascii="楷体" w:hAnsi="楷体" w:eastAsia="楷体"/>
            <w:color w:val="000000"/>
            <w:sz w:val="23"/>
            <w:szCs w:val="24"/>
          </w:rPr>
          <w:t>拥有扎实的</w:t>
        </w:r>
      </w:ins>
      <w:ins w:id="1427" w:author="野草" w:date="2023-03-22T23:30:00Z">
        <w:r>
          <w:rPr>
            <w:rFonts w:hint="eastAsia" w:ascii="楷体" w:hAnsi="楷体" w:eastAsia="楷体"/>
            <w:color w:val="000000"/>
            <w:sz w:val="23"/>
            <w:szCs w:val="24"/>
            <w:highlight w:val="cyan"/>
            <w:rPrChange w:id="1428" w:author="野草" w:date="2023-03-22T23:34:00Z">
              <w:rPr>
                <w:rFonts w:hint="eastAsia" w:ascii="楷体" w:hAnsi="楷体" w:eastAsia="楷体"/>
                <w:color w:val="000000"/>
                <w:sz w:val="23"/>
                <w:szCs w:val="24"/>
              </w:rPr>
            </w:rPrChange>
          </w:rPr>
          <w:t>城市气候学理论基础</w:t>
        </w:r>
      </w:ins>
      <w:ins w:id="1429" w:author="野草" w:date="2023-03-22T23:30:00Z">
        <w:r>
          <w:rPr>
            <w:rFonts w:hint="eastAsia" w:ascii="楷体" w:hAnsi="楷体" w:eastAsia="楷体"/>
            <w:color w:val="000000"/>
            <w:sz w:val="23"/>
            <w:szCs w:val="24"/>
          </w:rPr>
          <w:t>。</w:t>
        </w:r>
      </w:ins>
      <w:ins w:id="1430" w:author="野草" w:date="2023-03-22T23:34:00Z">
        <w:r>
          <w:rPr>
            <w:rFonts w:ascii="Times New Roman" w:hAnsi="Times New Roman" w:eastAsia="楷体" w:cs="Times New Roman"/>
            <w:sz w:val="23"/>
            <w:szCs w:val="23"/>
          </w:rPr>
          <w:t>【</w:t>
        </w:r>
      </w:ins>
      <w:ins w:id="1431" w:author="野草" w:date="2023-03-22T23:34:00Z">
        <w:r>
          <w:rPr>
            <w:rFonts w:hint="eastAsia" w:ascii="Times New Roman" w:hAnsi="Times New Roman" w:eastAsia="楷体" w:cs="Times New Roman"/>
            <w:sz w:val="23"/>
            <w:szCs w:val="23"/>
          </w:rPr>
          <w:t>up</w:t>
        </w:r>
      </w:ins>
      <w:ins w:id="1432" w:author="野草" w:date="2023-03-22T23:34:00Z">
        <w:r>
          <w:rPr>
            <w:rFonts w:ascii="Times New Roman" w:hAnsi="Times New Roman" w:eastAsia="楷体" w:cs="Times New Roman"/>
            <w:sz w:val="23"/>
            <w:szCs w:val="23"/>
          </w:rPr>
          <w:t>230</w:t>
        </w:r>
      </w:ins>
      <w:ins w:id="1433" w:author="野草" w:date="2023-03-22T23:34:00Z">
        <w:r>
          <w:rPr>
            <w:rFonts w:hint="eastAsia" w:ascii="Times New Roman" w:hAnsi="Times New Roman" w:eastAsia="楷体" w:cs="Times New Roman"/>
            <w:sz w:val="23"/>
            <w:szCs w:val="23"/>
          </w:rPr>
          <w:t>3</w:t>
        </w:r>
      </w:ins>
      <w:ins w:id="1434" w:author="野草" w:date="2023-03-22T23:34:00Z">
        <w:r>
          <w:rPr>
            <w:rFonts w:ascii="Times New Roman" w:hAnsi="Times New Roman" w:eastAsia="楷体" w:cs="Times New Roman"/>
            <w:sz w:val="23"/>
            <w:szCs w:val="23"/>
          </w:rPr>
          <w:t>2</w:t>
        </w:r>
      </w:ins>
      <w:ins w:id="1435" w:author="野草" w:date="2023-03-22T23:34:00Z">
        <w:r>
          <w:rPr>
            <w:rFonts w:hint="eastAsia" w:ascii="Times New Roman" w:hAnsi="Times New Roman" w:eastAsia="楷体" w:cs="Times New Roman"/>
            <w:sz w:val="23"/>
            <w:szCs w:val="23"/>
          </w:rPr>
          <w:t>1 23:3</w:t>
        </w:r>
      </w:ins>
      <w:ins w:id="1436" w:author="野草" w:date="2023-03-22T23:41:00Z">
        <w:r>
          <w:rPr>
            <w:rFonts w:hint="eastAsia" w:ascii="Times New Roman" w:hAnsi="Times New Roman" w:eastAsia="楷体" w:cs="Times New Roman"/>
            <w:sz w:val="23"/>
            <w:szCs w:val="23"/>
          </w:rPr>
          <w:t>9</w:t>
        </w:r>
      </w:ins>
      <w:ins w:id="1437" w:author="野草" w:date="2023-03-22T23:34:00Z">
        <w:r>
          <w:rPr>
            <w:rFonts w:hint="eastAsia" w:ascii="Times New Roman" w:hAnsi="Times New Roman" w:eastAsia="楷体" w:cs="Times New Roman"/>
            <w:sz w:val="23"/>
            <w:szCs w:val="23"/>
          </w:rPr>
          <w:t>】</w:t>
        </w:r>
      </w:ins>
    </w:p>
    <w:bookmarkEnd w:id="8"/>
    <w:p/>
    <w:p>
      <w:ins w:id="1438" w:author="野草" w:date="2023-03-22T20:02:00Z">
        <w:r>
          <w:rPr>
            <w:rFonts w:hint="eastAsia"/>
            <w:highlight w:val="yellow"/>
            <w:rPrChange w:id="1439" w:author="野草" w:date="2023-03-22T20:03:00Z">
              <w:rPr>
                <w:rFonts w:hint="eastAsia"/>
              </w:rPr>
            </w:rPrChange>
          </w:rPr>
          <w:t>备用资料：</w:t>
        </w:r>
      </w:ins>
      <w:del w:id="1440" w:author="野草" w:date="2023-03-22T20:02:00Z">
        <w:r>
          <w:rPr>
            <w:rFonts w:hint="eastAsia"/>
          </w:rPr>
          <w:delText>++</w:delText>
        </w:r>
      </w:del>
    </w:p>
    <w:p>
      <w:pPr>
        <w:spacing w:line="360" w:lineRule="auto"/>
        <w:ind w:firstLine="465"/>
        <w:rPr>
          <w:rFonts w:ascii="楷体" w:hAnsi="楷体" w:eastAsia="楷体"/>
          <w:sz w:val="23"/>
          <w:szCs w:val="23"/>
        </w:rPr>
      </w:pPr>
      <w:r>
        <w:rPr>
          <w:rFonts w:hint="eastAsia" w:ascii="楷体" w:hAnsi="楷体" w:eastAsia="楷体"/>
          <w:sz w:val="23"/>
          <w:szCs w:val="23"/>
        </w:rPr>
        <w:t>然而，目前城市水体对周边热环境影响的相关研究还存在以下方面的不足：（1）过去的研究主要基于通过遥感反演的地表温度来分析区域热环境，对于行人高度处城市水体的热环境影响缺乏理解；（2）相关研究主要基于一天特定时间点的数据进行分析，尚未关注在居民主要活动时段内城市水体的热环境效应随时间的变化及其整体影响；（3）除对气温的影响外，目前还缺乏城市水体对居民热舒适度影响的相关研究。可见，对于城市滨江地区的规划设计而言，相关研究结果的参考意义有限。</w:t>
      </w:r>
    </w:p>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楷体w吀">
    <w:altName w:val="楷体"/>
    <w:panose1 w:val="00000000000000000000"/>
    <w:charset w:val="86"/>
    <w:family w:val="swiss"/>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x0007_">
    <w:altName w:val="楷体"/>
    <w:panose1 w:val="00000000000000000000"/>
    <w:charset w:val="86"/>
    <w:family w:val="swiss"/>
    <w:pitch w:val="default"/>
    <w:sig w:usb0="00000000" w:usb1="0000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Georgia">
    <w:panose1 w:val="02040502050405020303"/>
    <w:charset w:val="00"/>
    <w:family w:val="roman"/>
    <w:pitch w:val="default"/>
    <w:sig w:usb0="00000287" w:usb1="00000000" w:usb2="00000000" w:usb3="00000000" w:csb0="2000009F" w:csb1="00000000"/>
  </w:font>
  <w:font w:name="楷体w">
    <w:altName w:val="楷体"/>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BA53A9"/>
    <w:multiLevelType w:val="multilevel"/>
    <w:tmpl w:val="2EBA53A9"/>
    <w:lvl w:ilvl="0" w:tentative="0">
      <w:start w:val="1"/>
      <w:numFmt w:val="decimal"/>
      <w:lvlText w:val="%1."/>
      <w:lvlJc w:val="left"/>
      <w:pPr>
        <w:ind w:left="720" w:hanging="360"/>
      </w:pPr>
      <w:rPr>
        <w:rFonts w:hint="default" w:ascii="黑体" w:eastAsia="黑体" w:cs="黑体"/>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1800" w:hanging="1440"/>
      </w:pPr>
      <w:rPr>
        <w:rFonts w:hint="default"/>
      </w:rPr>
    </w:lvl>
  </w:abstractNum>
  <w:abstractNum w:abstractNumId="1">
    <w:nsid w:val="4269D61F"/>
    <w:multiLevelType w:val="singleLevel"/>
    <w:tmpl w:val="4269D61F"/>
    <w:lvl w:ilvl="0" w:tentative="0">
      <w:start w:val="1"/>
      <w:numFmt w:val="decimal"/>
      <w:suff w:val="nothing"/>
      <w:lvlText w:val="（%1）"/>
      <w:lvlJc w:val="left"/>
    </w:lvl>
  </w:abstractNum>
  <w:abstractNum w:abstractNumId="2">
    <w:nsid w:val="74681115"/>
    <w:multiLevelType w:val="multilevel"/>
    <w:tmpl w:val="74681115"/>
    <w:lvl w:ilvl="0" w:tentative="0">
      <w:start w:val="1"/>
      <w:numFmt w:val="decimal"/>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野草">
    <w15:presenceInfo w15:providerId="None" w15:userId="野草"/>
  </w15:person>
  <w15:person w15:author="野草 [2]">
    <w15:presenceInfo w15:providerId="WPS Office" w15:userId="3495272419"/>
  </w15:person>
  <w15:person w15:author="Yifei Zhou">
    <w15:presenceInfo w15:providerId="AD" w15:userId="S::zhou0495@flinders.edu.au::d5b15cd3-4cbd-443b-be83-5e2e0ab6d5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revisionView w:markup="0"/>
  <w:trackRevisions w:val="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BjZmExYTA5MDk3ZGM4ZDE4NTI2NjU5NGNkOTU1ODQifQ=="/>
  </w:docVars>
  <w:rsids>
    <w:rsidRoot w:val="00172A27"/>
    <w:rsid w:val="00027278"/>
    <w:rsid w:val="00110E21"/>
    <w:rsid w:val="00133154"/>
    <w:rsid w:val="00155452"/>
    <w:rsid w:val="00172A27"/>
    <w:rsid w:val="001A7192"/>
    <w:rsid w:val="002A4DD5"/>
    <w:rsid w:val="002F47DA"/>
    <w:rsid w:val="0035177D"/>
    <w:rsid w:val="003B02F2"/>
    <w:rsid w:val="003D4444"/>
    <w:rsid w:val="00400DD9"/>
    <w:rsid w:val="004168E4"/>
    <w:rsid w:val="0043253C"/>
    <w:rsid w:val="004D57FB"/>
    <w:rsid w:val="004F5D94"/>
    <w:rsid w:val="00533B37"/>
    <w:rsid w:val="005573FF"/>
    <w:rsid w:val="0059665D"/>
    <w:rsid w:val="005F4512"/>
    <w:rsid w:val="00647263"/>
    <w:rsid w:val="00686E28"/>
    <w:rsid w:val="006947F1"/>
    <w:rsid w:val="007261FA"/>
    <w:rsid w:val="0074089B"/>
    <w:rsid w:val="007D2D47"/>
    <w:rsid w:val="008614E3"/>
    <w:rsid w:val="008644B8"/>
    <w:rsid w:val="00881281"/>
    <w:rsid w:val="008D5635"/>
    <w:rsid w:val="008F1C39"/>
    <w:rsid w:val="00903D6C"/>
    <w:rsid w:val="009913AB"/>
    <w:rsid w:val="00994786"/>
    <w:rsid w:val="009A558D"/>
    <w:rsid w:val="00A02981"/>
    <w:rsid w:val="00A83611"/>
    <w:rsid w:val="00A846A5"/>
    <w:rsid w:val="00B46DBE"/>
    <w:rsid w:val="00B641EF"/>
    <w:rsid w:val="00B856DA"/>
    <w:rsid w:val="00BC351D"/>
    <w:rsid w:val="00C55CFC"/>
    <w:rsid w:val="00CC40CA"/>
    <w:rsid w:val="00D05232"/>
    <w:rsid w:val="00D92A3E"/>
    <w:rsid w:val="00D96746"/>
    <w:rsid w:val="00E465A8"/>
    <w:rsid w:val="00EA2F6F"/>
    <w:rsid w:val="00EB6071"/>
    <w:rsid w:val="00ED53DE"/>
    <w:rsid w:val="00ED5770"/>
    <w:rsid w:val="00ED670F"/>
    <w:rsid w:val="00F508A0"/>
    <w:rsid w:val="00F81E73"/>
    <w:rsid w:val="00FB2A10"/>
    <w:rsid w:val="00FE1832"/>
    <w:rsid w:val="013C58A6"/>
    <w:rsid w:val="01951290"/>
    <w:rsid w:val="019C4948"/>
    <w:rsid w:val="022371D3"/>
    <w:rsid w:val="02D31644"/>
    <w:rsid w:val="043A2CAA"/>
    <w:rsid w:val="04472C91"/>
    <w:rsid w:val="046F1643"/>
    <w:rsid w:val="04CD7EC2"/>
    <w:rsid w:val="082C7BB0"/>
    <w:rsid w:val="09E22B15"/>
    <w:rsid w:val="0A595E3B"/>
    <w:rsid w:val="13094A05"/>
    <w:rsid w:val="1346667B"/>
    <w:rsid w:val="13AC347F"/>
    <w:rsid w:val="13CB36F1"/>
    <w:rsid w:val="142350FE"/>
    <w:rsid w:val="168B576D"/>
    <w:rsid w:val="1B4D72F6"/>
    <w:rsid w:val="1B525F13"/>
    <w:rsid w:val="1DE01D73"/>
    <w:rsid w:val="1ECE30C3"/>
    <w:rsid w:val="226A7B95"/>
    <w:rsid w:val="23F860E9"/>
    <w:rsid w:val="262724B6"/>
    <w:rsid w:val="29A719C6"/>
    <w:rsid w:val="2ACA726A"/>
    <w:rsid w:val="2DCE1EBA"/>
    <w:rsid w:val="2E8543CB"/>
    <w:rsid w:val="2FB50A1F"/>
    <w:rsid w:val="2FE04785"/>
    <w:rsid w:val="316867E0"/>
    <w:rsid w:val="32C83002"/>
    <w:rsid w:val="33EA433A"/>
    <w:rsid w:val="34086E3B"/>
    <w:rsid w:val="35942A2A"/>
    <w:rsid w:val="379C0B52"/>
    <w:rsid w:val="37E90DFF"/>
    <w:rsid w:val="3C0F6045"/>
    <w:rsid w:val="3C7A1ABD"/>
    <w:rsid w:val="3DAB709B"/>
    <w:rsid w:val="3E627B39"/>
    <w:rsid w:val="40293080"/>
    <w:rsid w:val="41AD347B"/>
    <w:rsid w:val="42131EB4"/>
    <w:rsid w:val="427B21C3"/>
    <w:rsid w:val="45231CC8"/>
    <w:rsid w:val="48630B93"/>
    <w:rsid w:val="487B1676"/>
    <w:rsid w:val="49563C70"/>
    <w:rsid w:val="4B3E04D8"/>
    <w:rsid w:val="4C191E53"/>
    <w:rsid w:val="4C3C1CFE"/>
    <w:rsid w:val="50650662"/>
    <w:rsid w:val="54BE6B52"/>
    <w:rsid w:val="56757125"/>
    <w:rsid w:val="579161E1"/>
    <w:rsid w:val="58B43CAD"/>
    <w:rsid w:val="591536C1"/>
    <w:rsid w:val="5AC104C5"/>
    <w:rsid w:val="5B835BCD"/>
    <w:rsid w:val="5C614751"/>
    <w:rsid w:val="5D4C593F"/>
    <w:rsid w:val="60076D0D"/>
    <w:rsid w:val="61731EE4"/>
    <w:rsid w:val="61D564F8"/>
    <w:rsid w:val="62237A34"/>
    <w:rsid w:val="644840CB"/>
    <w:rsid w:val="65B03438"/>
    <w:rsid w:val="68892422"/>
    <w:rsid w:val="6E881C94"/>
    <w:rsid w:val="6E9F3A22"/>
    <w:rsid w:val="70702A66"/>
    <w:rsid w:val="72975FE7"/>
    <w:rsid w:val="72AC7F1B"/>
    <w:rsid w:val="749A211F"/>
    <w:rsid w:val="77426218"/>
    <w:rsid w:val="77C577DB"/>
    <w:rsid w:val="78401548"/>
    <w:rsid w:val="79D7762B"/>
    <w:rsid w:val="7B036BC3"/>
    <w:rsid w:val="7C8914DA"/>
    <w:rsid w:val="7E916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6"/>
    <w:qFormat/>
    <w:uiPriority w:val="9"/>
    <w:pPr>
      <w:keepNext/>
      <w:keepLines/>
      <w:spacing w:before="240" w:after="0"/>
      <w:jc w:val="center"/>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7"/>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6">
    <w:name w:val="标题 1 字符"/>
    <w:basedOn w:val="5"/>
    <w:link w:val="2"/>
    <w:qFormat/>
    <w:uiPriority w:val="9"/>
    <w:rPr>
      <w:rFonts w:asciiTheme="majorHAnsi" w:hAnsiTheme="majorHAnsi" w:eastAsiaTheme="majorEastAsia" w:cstheme="majorBidi"/>
      <w:color w:val="2F5597" w:themeColor="accent1" w:themeShade="BF"/>
      <w:sz w:val="32"/>
      <w:szCs w:val="32"/>
    </w:rPr>
  </w:style>
  <w:style w:type="character" w:customStyle="1" w:styleId="7">
    <w:name w:val="标题 2 字符"/>
    <w:basedOn w:val="5"/>
    <w:link w:val="3"/>
    <w:uiPriority w:val="9"/>
    <w:rPr>
      <w:rFonts w:asciiTheme="majorHAnsi" w:hAnsiTheme="majorHAnsi" w:eastAsiaTheme="majorEastAsia" w:cstheme="majorBidi"/>
      <w:color w:val="2F5597" w:themeColor="accent1" w:themeShade="BF"/>
      <w:sz w:val="26"/>
      <w:szCs w:val="26"/>
    </w:rPr>
  </w:style>
  <w:style w:type="paragraph" w:styleId="8">
    <w:name w:val="List Paragraph"/>
    <w:basedOn w:val="1"/>
    <w:qFormat/>
    <w:uiPriority w:val="34"/>
    <w:pPr>
      <w:ind w:left="720"/>
      <w:contextualSpacing/>
    </w:pPr>
  </w:style>
  <w:style w:type="paragraph" w:customStyle="1" w:styleId="9">
    <w:name w:val="Default"/>
    <w:uiPriority w:val="0"/>
    <w:pPr>
      <w:autoSpaceDE w:val="0"/>
      <w:autoSpaceDN w:val="0"/>
      <w:adjustRightInd w:val="0"/>
    </w:pPr>
    <w:rPr>
      <w:rFonts w:ascii="楷体w吀" w:eastAsia="楷体w吀" w:cs="楷体w吀" w:hAnsiTheme="minorHAnsi"/>
      <w:color w:val="000000"/>
      <w:sz w:val="24"/>
      <w:szCs w:val="24"/>
      <w:lang w:val="en-US" w:eastAsia="zh-CN" w:bidi="ar-SA"/>
    </w:rPr>
  </w:style>
  <w:style w:type="paragraph" w:customStyle="1" w:styleId="10">
    <w:name w:val="Revision"/>
    <w:hidden/>
    <w:semiHidden/>
    <w:uiPriority w:val="99"/>
    <w:rPr>
      <w:rFonts w:asciiTheme="minorHAnsi" w:hAnsiTheme="minorHAnsi" w:eastAsiaTheme="minorEastAsia" w:cstheme="minorBidi"/>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8628</Words>
  <Characters>9672</Characters>
  <Lines>66</Lines>
  <Paragraphs>18</Paragraphs>
  <TotalTime>55</TotalTime>
  <ScaleCrop>false</ScaleCrop>
  <LinksUpToDate>false</LinksUpToDate>
  <CharactersWithSpaces>9852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2023-03-15T09:20:00Z</dcterms:created>
  <dc:creator>Yifei Zhou</dc:creator>
  <cp:lastModifiedBy>野草</cp:lastModifiedBy>
  <dcterms:modified xsi:type="dcterms:W3CDTF">2023-03-28T03:49:37Z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4EFDC8356F7B4FC980CBA2F207790633</vt:lpwstr>
  </property>
</Properties>
</file>