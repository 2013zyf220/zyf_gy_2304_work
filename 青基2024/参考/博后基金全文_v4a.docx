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rPr>
          <w:rFonts w:hint="eastAsia"/>
        </w:rPr>
        <w:t>博后基金全文</w:t>
      </w:r>
    </w:p>
    <w:p>
      <w:pPr>
        <w:spacing w:line="360" w:lineRule="auto"/>
        <w:rPr>
          <w:rFonts w:ascii="黑体" w:eastAsia="黑体" w:cs="黑体"/>
          <w:sz w:val="24"/>
          <w:szCs w:val="24"/>
        </w:rPr>
      </w:pPr>
    </w:p>
    <w:p>
      <w:pPr>
        <w:pStyle w:val="3"/>
        <w:numPr>
          <w:ilvl w:val="0"/>
          <w:numId w:val="1"/>
        </w:numPr>
        <w:spacing w:line="360" w:lineRule="auto"/>
      </w:pPr>
      <w:r>
        <w:rPr>
          <w:rFonts w:hint="eastAsia" w:ascii="黑体" w:eastAsia="黑体" w:cs="黑体"/>
        </w:rPr>
        <w:t>选题依据</w:t>
      </w:r>
      <w:r>
        <w:rPr>
          <w:rFonts w:hint="eastAsia"/>
        </w:rPr>
        <w:t>（国内外研究现状及选题价值，限</w:t>
      </w:r>
      <w:r>
        <w:t xml:space="preserve">1000 </w:t>
      </w:r>
      <w:r>
        <w:rPr>
          <w:rFonts w:hint="eastAsia"/>
        </w:rPr>
        <w:t>字）</w:t>
      </w:r>
    </w:p>
    <w:p>
      <w:pPr>
        <w:pStyle w:val="3"/>
        <w:spacing w:line="360" w:lineRule="auto"/>
      </w:pPr>
    </w:p>
    <w:p>
      <w:pPr>
        <w:pStyle w:val="9"/>
        <w:spacing w:line="360" w:lineRule="auto"/>
        <w:rPr>
          <w:rFonts w:ascii="Times New Roman" w:hAnsi="Times New Roman" w:eastAsia="楷体" w:cs="Times New Roman"/>
          <w:sz w:val="23"/>
          <w:szCs w:val="23"/>
        </w:rPr>
      </w:pPr>
      <w:r>
        <w:rPr>
          <w:rFonts w:ascii="Times New Roman" w:hAnsi="Times New Roman" w:eastAsia="楷体" w:cs="Times New Roman"/>
        </w:rPr>
        <w:t xml:space="preserve">1.1 </w:t>
      </w:r>
      <w:r>
        <w:rPr>
          <w:rFonts w:hint="default" w:ascii="Times New Roman" w:hAnsi="Times New Roman" w:eastAsia="楷体" w:cs="Times New Roman"/>
        </w:rPr>
        <w:t>研究意义</w:t>
      </w:r>
      <w:r>
        <w:rPr>
          <w:rFonts w:ascii="Times New Roman" w:hAnsi="Times New Roman" w:eastAsia="楷体" w:cs="Times New Roman"/>
          <w:sz w:val="23"/>
          <w:szCs w:val="23"/>
        </w:rPr>
        <w:t xml:space="preserve"> </w:t>
      </w:r>
    </w:p>
    <w:p>
      <w:pPr>
        <w:spacing w:line="360" w:lineRule="auto"/>
        <w:ind w:firstLine="460" w:firstLineChars="200"/>
        <w:rPr>
          <w:ins w:id="0" w:author="野草" w:date="2023-04-04T09:59:26Z"/>
          <w:rFonts w:ascii="Times New Roman" w:hAnsi="Times New Roman" w:eastAsia="楷体" w:cs="Times New Roman"/>
          <w:sz w:val="23"/>
          <w:szCs w:val="23"/>
        </w:rPr>
      </w:pPr>
      <w:r>
        <w:rPr>
          <w:rFonts w:hint="default" w:ascii="Times New Roman" w:hAnsi="Times New Roman" w:eastAsia="楷体" w:cs="Times New Roman"/>
          <w:sz w:val="23"/>
          <w:szCs w:val="23"/>
        </w:rPr>
        <w:t>受</w:t>
      </w:r>
      <w:r>
        <w:rPr>
          <w:rFonts w:hint="default" w:ascii="Times New Roman" w:hAnsi="Times New Roman" w:eastAsia="楷体" w:cs="Times New Roman"/>
          <w:sz w:val="23"/>
          <w:szCs w:val="23"/>
          <w:highlight w:val="cyan"/>
        </w:rPr>
        <w:t>气候变化和城市化</w:t>
      </w:r>
      <w:r>
        <w:rPr>
          <w:rFonts w:hint="default" w:ascii="Times New Roman" w:hAnsi="Times New Roman" w:eastAsia="楷体" w:cs="Times New Roman"/>
          <w:sz w:val="23"/>
          <w:szCs w:val="23"/>
        </w:rPr>
        <w:t>的影响，我国</w:t>
      </w:r>
      <w:r>
        <w:rPr>
          <w:rFonts w:hint="default" w:ascii="Times New Roman" w:hAnsi="Times New Roman" w:eastAsia="楷体" w:cs="Times New Roman"/>
          <w:sz w:val="23"/>
          <w:szCs w:val="23"/>
          <w:highlight w:val="cyan"/>
        </w:rPr>
        <w:t>极端天气</w:t>
      </w:r>
      <w:r>
        <w:rPr>
          <w:rFonts w:hint="eastAsia" w:ascii="Times New Roman" w:hAnsi="Times New Roman" w:eastAsia="楷体" w:cs="Times New Roman"/>
          <w:sz w:val="23"/>
          <w:szCs w:val="23"/>
          <w:highlight w:val="cyan"/>
          <w:lang w:val="en-US" w:eastAsia="zh-CN"/>
        </w:rPr>
        <w:t>气候</w:t>
      </w:r>
      <w:r>
        <w:rPr>
          <w:rFonts w:hint="default" w:ascii="Times New Roman" w:hAnsi="Times New Roman" w:eastAsia="楷体" w:cs="Times New Roman"/>
          <w:sz w:val="23"/>
          <w:szCs w:val="23"/>
          <w:highlight w:val="cyan"/>
        </w:rPr>
        <w:t>事件</w:t>
      </w:r>
      <w:r>
        <w:rPr>
          <w:rFonts w:hint="default" w:ascii="Times New Roman" w:hAnsi="Times New Roman" w:eastAsia="楷体" w:cs="Times New Roman"/>
          <w:sz w:val="23"/>
          <w:szCs w:val="23"/>
        </w:rPr>
        <w:t>持续增加，</w:t>
      </w:r>
      <w:r>
        <w:rPr>
          <w:rFonts w:hint="default" w:ascii="Times New Roman" w:hAnsi="Times New Roman" w:eastAsia="楷体" w:cs="Times New Roman"/>
          <w:sz w:val="23"/>
          <w:szCs w:val="23"/>
          <w:highlight w:val="cyan"/>
        </w:rPr>
        <w:t>城市人居环境</w:t>
      </w:r>
      <w:r>
        <w:rPr>
          <w:rFonts w:hint="default" w:ascii="Times New Roman" w:hAnsi="Times New Roman" w:eastAsia="楷体" w:cs="Times New Roman"/>
          <w:sz w:val="23"/>
          <w:szCs w:val="23"/>
        </w:rPr>
        <w:t>面临日益严峻的挑战</w:t>
      </w:r>
      <w:r>
        <w:rPr>
          <w:rFonts w:hint="eastAsia" w:ascii="Times New Roman" w:hAnsi="Times New Roman" w:eastAsia="楷体" w:cs="Times New Roman"/>
          <w:sz w:val="23"/>
          <w:szCs w:val="23"/>
          <w:lang w:val="en-US" w:eastAsia="zh-CN"/>
        </w:rPr>
        <w:t xml:space="preserve"> </w:t>
      </w:r>
      <w:r>
        <w:rPr>
          <w:rFonts w:hint="eastAsia" w:ascii="Times New Roman" w:hAnsi="Times New Roman" w:eastAsia="楷体" w:cs="Times New Roman"/>
          <w:sz w:val="23"/>
          <w:szCs w:val="23"/>
          <w:highlight w:val="magenta"/>
          <w:lang w:val="en-US" w:eastAsia="zh-CN"/>
        </w:rPr>
        <w:t>(</w:t>
      </w:r>
      <w:r>
        <w:rPr>
          <w:rFonts w:hint="default" w:ascii="Times New Roman" w:hAnsi="Times New Roman" w:eastAsia="楷体" w:cs="Times New Roman"/>
          <w:sz w:val="23"/>
          <w:szCs w:val="23"/>
          <w:highlight w:val="magenta"/>
        </w:rPr>
        <w:t>Tuholske et al., 2021</w:t>
      </w:r>
      <w:r>
        <w:rPr>
          <w:rFonts w:hint="eastAsia" w:ascii="Times New Roman" w:hAnsi="Times New Roman" w:eastAsia="楷体" w:cs="Times New Roman"/>
          <w:sz w:val="23"/>
          <w:szCs w:val="23"/>
          <w:highlight w:val="magenta"/>
          <w:lang w:eastAsia="zh-CN"/>
        </w:rPr>
        <w:t>；黄晓军等，2020</w:t>
      </w:r>
      <w:r>
        <w:rPr>
          <w:rFonts w:hint="eastAsia" w:ascii="Times New Roman" w:hAnsi="Times New Roman" w:eastAsia="楷体" w:cs="Times New Roman"/>
          <w:sz w:val="23"/>
          <w:szCs w:val="23"/>
          <w:highlight w:val="magenta"/>
          <w:lang w:val="en-US" w:eastAsia="zh-CN"/>
        </w:rPr>
        <w:t>)</w:t>
      </w:r>
      <w:r>
        <w:rPr>
          <w:rFonts w:hint="default" w:ascii="Times New Roman" w:hAnsi="Times New Roman" w:eastAsia="楷体" w:cs="Times New Roman"/>
          <w:sz w:val="23"/>
          <w:szCs w:val="23"/>
        </w:rPr>
        <w:t>。为应对</w:t>
      </w:r>
      <w:r>
        <w:rPr>
          <w:rFonts w:hint="default" w:ascii="Times New Roman" w:hAnsi="Times New Roman" w:eastAsia="楷体" w:cs="Times New Roman"/>
          <w:sz w:val="23"/>
          <w:szCs w:val="23"/>
          <w:highlight w:val="cyan"/>
        </w:rPr>
        <w:t>相关气候</w:t>
      </w:r>
      <w:r>
        <w:rPr>
          <w:rFonts w:hint="eastAsia" w:ascii="Times New Roman" w:hAnsi="Times New Roman" w:eastAsia="楷体" w:cs="Times New Roman"/>
          <w:sz w:val="23"/>
          <w:szCs w:val="23"/>
          <w:highlight w:val="cyan"/>
          <w:lang w:val="en-US" w:eastAsia="zh-CN"/>
        </w:rPr>
        <w:t>风险</w:t>
      </w:r>
      <w:r>
        <w:rPr>
          <w:rFonts w:hint="default" w:ascii="Times New Roman" w:hAnsi="Times New Roman" w:eastAsia="楷体" w:cs="Times New Roman"/>
          <w:sz w:val="23"/>
          <w:szCs w:val="23"/>
        </w:rPr>
        <w:t>，生态环境部</w:t>
      </w:r>
      <w:r>
        <w:rPr>
          <w:rFonts w:hint="default" w:ascii="Times New Roman" w:hAnsi="Times New Roman" w:eastAsia="楷体" w:cs="Times New Roman"/>
          <w:sz w:val="23"/>
          <w:szCs w:val="23"/>
          <w:highlight w:val="cyan"/>
        </w:rPr>
        <w:t>等17部门</w:t>
      </w:r>
      <w:r>
        <w:rPr>
          <w:rFonts w:hint="default" w:ascii="Times New Roman" w:hAnsi="Times New Roman" w:eastAsia="楷体" w:cs="Times New Roman"/>
          <w:sz w:val="23"/>
          <w:szCs w:val="23"/>
        </w:rPr>
        <w:t>联合印发了《国家适应气候变化战</w:t>
      </w:r>
      <w:r>
        <w:rPr>
          <w:rFonts w:ascii="Times New Roman" w:hAnsi="Times New Roman" w:eastAsia="楷体" w:cs="Times New Roman"/>
          <w:sz w:val="23"/>
          <w:szCs w:val="23"/>
        </w:rPr>
        <w:t>略2035》</w:t>
      </w:r>
      <w:r>
        <w:rPr>
          <w:rFonts w:hint="default" w:ascii="Times New Roman" w:hAnsi="Times New Roman" w:eastAsia="楷体" w:cs="Times New Roman"/>
          <w:sz w:val="23"/>
          <w:szCs w:val="23"/>
        </w:rPr>
        <w:t>，指出要强化</w:t>
      </w:r>
      <w:r>
        <w:rPr>
          <w:rFonts w:hint="default" w:ascii="Times New Roman" w:hAnsi="Times New Roman" w:eastAsia="楷体" w:cs="Times New Roman"/>
          <w:sz w:val="23"/>
          <w:szCs w:val="23"/>
          <w:highlight w:val="cyan"/>
        </w:rPr>
        <w:t>城市气候风险评估</w:t>
      </w:r>
      <w:r>
        <w:rPr>
          <w:rFonts w:hint="default" w:ascii="Times New Roman" w:hAnsi="Times New Roman" w:eastAsia="楷体" w:cs="Times New Roman"/>
          <w:sz w:val="23"/>
          <w:szCs w:val="23"/>
        </w:rPr>
        <w:t>、调整优化</w:t>
      </w:r>
      <w:r>
        <w:rPr>
          <w:rFonts w:hint="default" w:ascii="Times New Roman" w:hAnsi="Times New Roman" w:eastAsia="楷体" w:cs="Times New Roman"/>
          <w:sz w:val="23"/>
          <w:szCs w:val="23"/>
          <w:highlight w:val="cyan"/>
        </w:rPr>
        <w:t>城市功能布局</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以</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城市气候风险</w:t>
      </w:r>
      <w:r>
        <w:rPr>
          <w:rFonts w:hint="default" w:ascii="Times New Roman" w:hAnsi="Times New Roman" w:eastAsia="楷体" w:cs="Times New Roman"/>
          <w:sz w:val="23"/>
          <w:szCs w:val="23"/>
        </w:rPr>
        <w:t>的应对能力。可见，深入认识</w:t>
      </w:r>
      <w:r>
        <w:rPr>
          <w:rFonts w:hint="default" w:ascii="Times New Roman" w:hAnsi="Times New Roman" w:eastAsia="楷体" w:cs="Times New Roman"/>
          <w:sz w:val="23"/>
          <w:szCs w:val="23"/>
          <w:highlight w:val="cyan"/>
        </w:rPr>
        <w:t>城市</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特征</w:t>
      </w:r>
      <w:r>
        <w:rPr>
          <w:rFonts w:hint="default" w:ascii="Times New Roman" w:hAnsi="Times New Roman" w:eastAsia="楷体" w:cs="Times New Roman"/>
          <w:sz w:val="23"/>
          <w:szCs w:val="23"/>
        </w:rPr>
        <w:t>及其对</w:t>
      </w:r>
      <w:r>
        <w:rPr>
          <w:rFonts w:hint="default" w:ascii="Times New Roman" w:hAnsi="Times New Roman" w:eastAsia="楷体" w:cs="Times New Roman"/>
          <w:sz w:val="23"/>
          <w:szCs w:val="23"/>
          <w:highlight w:val="cyan"/>
        </w:rPr>
        <w:t>环境因素</w:t>
      </w:r>
      <w:r>
        <w:rPr>
          <w:rFonts w:hint="default" w:ascii="Times New Roman" w:hAnsi="Times New Roman" w:eastAsia="楷体" w:cs="Times New Roman"/>
          <w:sz w:val="23"/>
          <w:szCs w:val="23"/>
        </w:rPr>
        <w:t>的响应，以通过</w:t>
      </w:r>
      <w:r>
        <w:rPr>
          <w:rFonts w:hint="default" w:ascii="Times New Roman" w:hAnsi="Times New Roman" w:eastAsia="楷体" w:cs="Times New Roman"/>
          <w:sz w:val="23"/>
          <w:szCs w:val="23"/>
          <w:highlight w:val="cyan"/>
        </w:rPr>
        <w:t>城市规划设计</w:t>
      </w:r>
      <w:r>
        <w:rPr>
          <w:rFonts w:hint="default" w:ascii="Times New Roman" w:hAnsi="Times New Roman" w:eastAsia="楷体" w:cs="Times New Roman"/>
          <w:sz w:val="23"/>
          <w:szCs w:val="23"/>
        </w:rPr>
        <w:t>来优化</w:t>
      </w:r>
      <w:r>
        <w:rPr>
          <w:rFonts w:hint="default" w:ascii="Times New Roman" w:hAnsi="Times New Roman" w:eastAsia="楷体" w:cs="Times New Roman"/>
          <w:sz w:val="23"/>
          <w:szCs w:val="23"/>
          <w:highlight w:val="cyan"/>
        </w:rPr>
        <w:t>土地利用和建筑空间</w:t>
      </w:r>
      <w:r>
        <w:rPr>
          <w:rFonts w:hint="default" w:ascii="Times New Roman" w:hAnsi="Times New Roman" w:eastAsia="楷体" w:cs="Times New Roman"/>
          <w:sz w:val="23"/>
          <w:szCs w:val="23"/>
        </w:rPr>
        <w:t>的布局，对于服务</w:t>
      </w:r>
      <w:r>
        <w:rPr>
          <w:rFonts w:hint="default" w:ascii="Times New Roman" w:hAnsi="Times New Roman" w:eastAsia="楷体" w:cs="Times New Roman"/>
          <w:sz w:val="23"/>
          <w:szCs w:val="23"/>
          <w:highlight w:val="cyan"/>
        </w:rPr>
        <w:t>国家战略需求</w:t>
      </w:r>
      <w:r>
        <w:rPr>
          <w:rFonts w:hint="default" w:ascii="Times New Roman" w:hAnsi="Times New Roman" w:eastAsia="楷体" w:cs="Times New Roman"/>
          <w:sz w:val="23"/>
          <w:szCs w:val="23"/>
        </w:rPr>
        <w:t>、提升</w:t>
      </w:r>
      <w:r>
        <w:rPr>
          <w:rFonts w:hint="default" w:ascii="Times New Roman" w:hAnsi="Times New Roman" w:eastAsia="楷体" w:cs="Times New Roman"/>
          <w:sz w:val="23"/>
          <w:szCs w:val="23"/>
          <w:highlight w:val="cyan"/>
        </w:rPr>
        <w:t>城市居民福祉</w:t>
      </w:r>
      <w:r>
        <w:rPr>
          <w:rFonts w:hint="default" w:ascii="Times New Roman" w:hAnsi="Times New Roman" w:eastAsia="楷体" w:cs="Times New Roman"/>
          <w:sz w:val="23"/>
          <w:szCs w:val="23"/>
        </w:rPr>
        <w:t>至关重要。</w:t>
      </w:r>
      <w:r>
        <w:rPr>
          <w:rFonts w:ascii="Times New Roman" w:hAnsi="Times New Roman" w:eastAsia="楷体" w:cs="Times New Roman"/>
          <w:sz w:val="23"/>
          <w:szCs w:val="23"/>
        </w:rPr>
        <w:t>【up230</w:t>
      </w:r>
      <w:r>
        <w:rPr>
          <w:rFonts w:hint="eastAsia" w:ascii="Times New Roman" w:hAnsi="Times New Roman" w:eastAsia="楷体" w:cs="Times New Roman"/>
          <w:sz w:val="23"/>
          <w:szCs w:val="23"/>
          <w:lang w:val="en-US" w:eastAsia="zh-CN"/>
        </w:rPr>
        <w:t>404</w:t>
      </w:r>
      <w:r>
        <w:rPr>
          <w:rFonts w:ascii="Times New Roman" w:hAnsi="Times New Roman" w:eastAsia="楷体" w:cs="Times New Roman"/>
          <w:sz w:val="23"/>
          <w:szCs w:val="23"/>
        </w:rPr>
        <w:t xml:space="preserve"> </w:t>
      </w:r>
      <w:ins w:id="1" w:author="野草" w:date="2023-04-04T10:00:20Z">
        <w:r>
          <w:rPr>
            <w:rFonts w:hint="eastAsia" w:ascii="Times New Roman" w:hAnsi="Times New Roman" w:eastAsia="楷体" w:cs="Times New Roman"/>
            <w:sz w:val="23"/>
            <w:szCs w:val="23"/>
            <w:lang w:val="en-US" w:eastAsia="zh-CN"/>
          </w:rPr>
          <w:t>10</w:t>
        </w:r>
      </w:ins>
      <w:del w:id="2" w:author="野草" w:date="2023-04-04T10:00:20Z">
        <w:r>
          <w:rPr>
            <w:rFonts w:hint="eastAsia" w:ascii="Times New Roman" w:hAnsi="Times New Roman" w:eastAsia="楷体" w:cs="Times New Roman"/>
            <w:sz w:val="23"/>
            <w:szCs w:val="23"/>
            <w:lang w:val="en-US" w:eastAsia="zh-CN"/>
          </w:rPr>
          <w:delText>0</w:delText>
        </w:r>
      </w:del>
      <w:del w:id="3" w:author="野草" w:date="2023-04-04T10:00:19Z">
        <w:r>
          <w:rPr>
            <w:rFonts w:hint="eastAsia" w:ascii="Times New Roman" w:hAnsi="Times New Roman" w:eastAsia="楷体" w:cs="Times New Roman"/>
            <w:sz w:val="23"/>
            <w:szCs w:val="23"/>
            <w:lang w:val="en-US" w:eastAsia="zh-CN"/>
          </w:rPr>
          <w:delText>9</w:delText>
        </w:r>
      </w:del>
      <w:r>
        <w:rPr>
          <w:rFonts w:ascii="Times New Roman" w:hAnsi="Times New Roman" w:eastAsia="楷体" w:cs="Times New Roman"/>
          <w:sz w:val="23"/>
          <w:szCs w:val="23"/>
        </w:rPr>
        <w:t>:</w:t>
      </w:r>
      <w:ins w:id="4" w:author="野草" w:date="2023-04-04T10:15:12Z">
        <w:r>
          <w:rPr>
            <w:rFonts w:hint="eastAsia" w:ascii="Times New Roman" w:hAnsi="Times New Roman" w:eastAsia="楷体" w:cs="Times New Roman"/>
            <w:sz w:val="23"/>
            <w:szCs w:val="23"/>
            <w:lang w:val="en-US" w:eastAsia="zh-CN"/>
          </w:rPr>
          <w:t>1</w:t>
        </w:r>
      </w:ins>
      <w:ins w:id="5" w:author="野草" w:date="2023-04-04T10:16:44Z">
        <w:r>
          <w:rPr>
            <w:rFonts w:hint="eastAsia" w:ascii="Times New Roman" w:hAnsi="Times New Roman" w:eastAsia="楷体" w:cs="Times New Roman"/>
            <w:sz w:val="23"/>
            <w:szCs w:val="23"/>
            <w:lang w:val="en-US" w:eastAsia="zh-CN"/>
          </w:rPr>
          <w:t>6</w:t>
        </w:r>
      </w:ins>
      <w:ins w:id="6" w:author="野草" w:date="2023-04-04T10:17:18Z">
        <w:r>
          <w:rPr>
            <w:rFonts w:hint="eastAsia" w:ascii="Times New Roman" w:hAnsi="Times New Roman" w:eastAsia="楷体" w:cs="Times New Roman"/>
            <w:sz w:val="23"/>
            <w:szCs w:val="23"/>
            <w:lang w:val="en-US" w:eastAsia="zh-CN"/>
          </w:rPr>
          <w:t>+</w:t>
        </w:r>
      </w:ins>
      <w:del w:id="7" w:author="野草" w:date="2023-04-04T09:55:44Z">
        <w:r>
          <w:rPr>
            <w:rFonts w:hint="eastAsia" w:ascii="Times New Roman" w:hAnsi="Times New Roman" w:eastAsia="楷体" w:cs="Times New Roman"/>
            <w:sz w:val="23"/>
            <w:szCs w:val="23"/>
            <w:lang w:val="en-US" w:eastAsia="zh-CN"/>
          </w:rPr>
          <w:delText>3</w:delText>
        </w:r>
      </w:del>
      <w:del w:id="8" w:author="野草" w:date="2023-04-04T09:30:49Z">
        <w:r>
          <w:rPr>
            <w:rFonts w:hint="eastAsia" w:ascii="Times New Roman" w:hAnsi="Times New Roman" w:eastAsia="楷体" w:cs="Times New Roman"/>
            <w:sz w:val="23"/>
            <w:szCs w:val="23"/>
            <w:lang w:val="en-US" w:eastAsia="zh-CN"/>
          </w:rPr>
          <w:delText>1</w:delText>
        </w:r>
      </w:del>
      <w:r>
        <w:rPr>
          <w:rFonts w:ascii="Times New Roman" w:hAnsi="Times New Roman" w:eastAsia="楷体" w:cs="Times New Roman"/>
          <w:sz w:val="23"/>
          <w:szCs w:val="23"/>
        </w:rPr>
        <w:t>】</w:t>
      </w:r>
    </w:p>
    <w:p>
      <w:pPr>
        <w:spacing w:line="360" w:lineRule="auto"/>
        <w:ind w:firstLine="460" w:firstLineChars="200"/>
        <w:rPr>
          <w:rFonts w:ascii="Times New Roman" w:hAnsi="Times New Roman" w:eastAsia="楷体" w:cs="Times New Roman"/>
          <w:sz w:val="23"/>
          <w:szCs w:val="23"/>
        </w:rPr>
      </w:pPr>
    </w:p>
    <w:p>
      <w:pPr>
        <w:spacing w:line="360" w:lineRule="auto"/>
        <w:ind w:firstLine="465"/>
        <w:rPr>
          <w:rFonts w:ascii="楷体" w:hAnsi="楷体" w:eastAsia="楷体"/>
          <w:sz w:val="23"/>
          <w:szCs w:val="23"/>
        </w:rPr>
      </w:pPr>
      <w:bookmarkStart w:id="0" w:name="OLE_LINK1"/>
      <w:r>
        <w:rPr>
          <w:rFonts w:hint="eastAsia" w:ascii="楷体" w:hAnsi="楷体" w:eastAsia="楷体"/>
          <w:sz w:val="23"/>
          <w:szCs w:val="23"/>
        </w:rPr>
        <w:t>过去的</w:t>
      </w:r>
      <w:r>
        <w:rPr>
          <w:rFonts w:hint="eastAsia" w:ascii="楷体" w:hAnsi="楷体" w:eastAsia="楷体"/>
          <w:sz w:val="23"/>
          <w:szCs w:val="23"/>
          <w:highlight w:val="cyan"/>
        </w:rPr>
        <w:t>研究表明</w:t>
      </w:r>
      <w:r>
        <w:rPr>
          <w:rFonts w:hint="eastAsia" w:ascii="楷体" w:hAnsi="楷体" w:eastAsia="楷体"/>
          <w:sz w:val="23"/>
          <w:szCs w:val="23"/>
        </w:rPr>
        <w:t>，土地覆盖是</w:t>
      </w:r>
      <w:r>
        <w:rPr>
          <w:rFonts w:hint="eastAsia" w:ascii="楷体" w:hAnsi="楷体" w:eastAsia="楷体"/>
          <w:sz w:val="23"/>
          <w:szCs w:val="23"/>
          <w:highlight w:val="cyan"/>
        </w:rPr>
        <w:t>影响城市热环境</w:t>
      </w:r>
      <w:r>
        <w:rPr>
          <w:rFonts w:hint="eastAsia" w:ascii="楷体" w:hAnsi="楷体" w:eastAsia="楷体"/>
          <w:sz w:val="23"/>
          <w:szCs w:val="23"/>
        </w:rPr>
        <w:t>的重要因素。其中，</w:t>
      </w:r>
      <w:r>
        <w:rPr>
          <w:rFonts w:hint="eastAsia" w:ascii="楷体" w:hAnsi="楷体" w:eastAsia="楷体"/>
          <w:sz w:val="23"/>
          <w:szCs w:val="23"/>
          <w:highlight w:val="none"/>
        </w:rPr>
        <w:t>包括</w:t>
      </w:r>
      <w:r>
        <w:rPr>
          <w:rFonts w:hint="eastAsia" w:ascii="楷体" w:hAnsi="楷体" w:eastAsia="楷体"/>
          <w:sz w:val="23"/>
          <w:szCs w:val="23"/>
          <w:highlight w:val="cyan"/>
        </w:rPr>
        <w:t>河流、湖泊在内</w:t>
      </w:r>
      <w:r>
        <w:rPr>
          <w:rFonts w:hint="eastAsia" w:ascii="楷体" w:hAnsi="楷体" w:eastAsia="楷体"/>
          <w:sz w:val="23"/>
          <w:szCs w:val="23"/>
          <w:highlight w:val="cyan"/>
        </w:rPr>
        <w:t>的</w:t>
      </w:r>
      <w:bookmarkStart w:id="1" w:name="OLE_LINK3"/>
      <w:r>
        <w:rPr>
          <w:rFonts w:hint="eastAsia" w:ascii="楷体" w:hAnsi="楷体" w:eastAsia="楷体"/>
          <w:sz w:val="23"/>
          <w:szCs w:val="23"/>
          <w:highlight w:val="cyan"/>
        </w:rPr>
        <w:t>水体</w:t>
      </w:r>
      <w:r>
        <w:rPr>
          <w:rFonts w:hint="eastAsia" w:ascii="楷体" w:hAnsi="楷体" w:eastAsia="楷体"/>
          <w:sz w:val="23"/>
          <w:szCs w:val="23"/>
        </w:rPr>
        <w:t>被发现在白天</w:t>
      </w:r>
      <w:r>
        <w:rPr>
          <w:rFonts w:hint="eastAsia" w:ascii="楷体" w:hAnsi="楷体" w:eastAsia="楷体"/>
          <w:sz w:val="23"/>
          <w:szCs w:val="23"/>
          <w:highlight w:val="cyan"/>
        </w:rPr>
        <w:t>对周边地区</w:t>
      </w:r>
      <w:r>
        <w:rPr>
          <w:rFonts w:hint="eastAsia" w:ascii="楷体" w:hAnsi="楷体" w:eastAsia="楷体"/>
          <w:sz w:val="23"/>
          <w:szCs w:val="23"/>
        </w:rPr>
        <w:t>有降温作用。</w:t>
      </w:r>
      <w:bookmarkEnd w:id="1"/>
      <w:r>
        <w:rPr>
          <w:rFonts w:hint="eastAsia" w:ascii="楷体" w:hAnsi="楷体" w:eastAsia="楷体"/>
          <w:sz w:val="23"/>
          <w:szCs w:val="23"/>
        </w:rPr>
        <w:t>相对于</w:t>
      </w:r>
      <w:r>
        <w:rPr>
          <w:rFonts w:hint="eastAsia" w:ascii="楷体" w:hAnsi="楷体" w:eastAsia="楷体"/>
          <w:sz w:val="23"/>
          <w:szCs w:val="23"/>
          <w:highlight w:val="cyan"/>
        </w:rPr>
        <w:t>不透水表面</w:t>
      </w:r>
      <w:r>
        <w:rPr>
          <w:rFonts w:hint="eastAsia" w:ascii="楷体" w:hAnsi="楷体" w:eastAsia="楷体"/>
          <w:sz w:val="23"/>
          <w:szCs w:val="23"/>
        </w:rPr>
        <w:t>，</w:t>
      </w:r>
      <w:r>
        <w:rPr>
          <w:rFonts w:hint="eastAsia" w:ascii="楷体" w:hAnsi="楷体" w:eastAsia="楷体"/>
          <w:sz w:val="23"/>
          <w:szCs w:val="23"/>
          <w:lang w:val="en-US" w:eastAsia="zh-CN"/>
        </w:rPr>
        <w:t>水体在</w:t>
      </w:r>
      <w:r>
        <w:rPr>
          <w:rFonts w:hint="eastAsia" w:ascii="楷体" w:hAnsi="楷体" w:eastAsia="楷体"/>
          <w:sz w:val="23"/>
          <w:szCs w:val="23"/>
        </w:rPr>
        <w:t>白天</w:t>
      </w:r>
      <w:r>
        <w:rPr>
          <w:rFonts w:hint="eastAsia" w:ascii="楷体" w:hAnsi="楷体" w:eastAsia="楷体"/>
          <w:sz w:val="23"/>
          <w:szCs w:val="23"/>
          <w:highlight w:val="cyan"/>
        </w:rPr>
        <w:t>升温较慢</w:t>
      </w:r>
      <w:r>
        <w:rPr>
          <w:rFonts w:hint="eastAsia" w:ascii="楷体" w:hAnsi="楷体" w:eastAsia="楷体"/>
          <w:sz w:val="23"/>
          <w:szCs w:val="23"/>
          <w:highlight w:val="none"/>
          <w:lang w:eastAsia="zh-CN"/>
        </w:rPr>
        <w:t>，</w:t>
      </w:r>
      <w:r>
        <w:rPr>
          <w:rFonts w:hint="eastAsia" w:ascii="楷体" w:hAnsi="楷体" w:eastAsia="楷体"/>
          <w:sz w:val="23"/>
          <w:szCs w:val="23"/>
          <w:highlight w:val="none"/>
        </w:rPr>
        <w:t>与</w:t>
      </w:r>
      <w:r>
        <w:rPr>
          <w:rFonts w:hint="eastAsia" w:ascii="楷体" w:hAnsi="楷体" w:eastAsia="楷体"/>
          <w:sz w:val="23"/>
          <w:szCs w:val="23"/>
        </w:rPr>
        <w:t>周边地区</w:t>
      </w:r>
      <w:r>
        <w:rPr>
          <w:rFonts w:hint="eastAsia" w:ascii="楷体" w:hAnsi="楷体" w:eastAsia="楷体"/>
          <w:sz w:val="23"/>
          <w:szCs w:val="23"/>
          <w:highlight w:val="cyan"/>
        </w:rPr>
        <w:t>的气温差</w:t>
      </w:r>
      <w:r>
        <w:rPr>
          <w:rFonts w:hint="eastAsia" w:ascii="楷体" w:hAnsi="楷体" w:eastAsia="楷体"/>
          <w:sz w:val="23"/>
          <w:szCs w:val="23"/>
        </w:rPr>
        <w:t>进一步导致</w:t>
      </w:r>
      <w:r>
        <w:rPr>
          <w:rFonts w:hint="eastAsia" w:ascii="楷体" w:hAnsi="楷体" w:eastAsia="楷体"/>
          <w:sz w:val="23"/>
          <w:szCs w:val="23"/>
          <w:highlight w:val="cyan"/>
        </w:rPr>
        <w:t>气压梯度</w:t>
      </w:r>
      <w:r>
        <w:rPr>
          <w:rFonts w:hint="eastAsia" w:ascii="楷体" w:hAnsi="楷体" w:eastAsia="楷体"/>
          <w:sz w:val="23"/>
          <w:szCs w:val="23"/>
        </w:rPr>
        <w:t>，因此</w:t>
      </w:r>
      <w:r>
        <w:rPr>
          <w:rFonts w:hint="eastAsia" w:ascii="楷体" w:hAnsi="楷体" w:eastAsia="楷体"/>
          <w:sz w:val="23"/>
          <w:szCs w:val="23"/>
          <w:highlight w:val="cyan"/>
        </w:rPr>
        <w:t>周边地区的气温</w:t>
      </w:r>
      <w:r>
        <w:rPr>
          <w:rFonts w:hint="eastAsia" w:ascii="楷体" w:hAnsi="楷体" w:eastAsia="楷体"/>
          <w:sz w:val="23"/>
          <w:szCs w:val="23"/>
        </w:rPr>
        <w:t>由于受到</w:t>
      </w:r>
      <w:r>
        <w:rPr>
          <w:rFonts w:hint="eastAsia" w:ascii="楷体" w:hAnsi="楷体" w:eastAsia="楷体"/>
          <w:sz w:val="23"/>
          <w:szCs w:val="23"/>
          <w:highlight w:val="cyan"/>
        </w:rPr>
        <w:t>来自水体上方较冷气流</w:t>
      </w:r>
      <w:r>
        <w:rPr>
          <w:rFonts w:hint="eastAsia" w:ascii="楷体" w:hAnsi="楷体" w:eastAsia="楷体"/>
          <w:sz w:val="23"/>
          <w:szCs w:val="23"/>
        </w:rPr>
        <w:t>的影响而下降</w:t>
      </w:r>
      <w:r>
        <w:rPr>
          <w:rFonts w:hint="eastAsia" w:ascii="楷体" w:hAnsi="楷体" w:eastAsia="楷体"/>
          <w:sz w:val="23"/>
          <w:szCs w:val="23"/>
          <w:lang w:val="en-US" w:eastAsia="zh-CN"/>
        </w:rPr>
        <w:t xml:space="preserve"> </w:t>
      </w:r>
      <w:r>
        <w:rPr>
          <w:rFonts w:hint="default" w:ascii="Times New Roman" w:hAnsi="Times New Roman" w:eastAsia="楷体" w:cs="Times New Roman"/>
          <w:sz w:val="23"/>
          <w:szCs w:val="23"/>
          <w:highlight w:val="magenta"/>
          <w:lang w:val="en-US" w:eastAsia="zh-CN"/>
          <w:rPrChange w:id="9" w:author="野草" w:date="2023-04-04T10:10:56Z">
            <w:rPr>
              <w:rFonts w:hint="default" w:ascii="Times New Roman" w:hAnsi="Times New Roman" w:eastAsia="楷体" w:cs="Times New Roman"/>
              <w:sz w:val="23"/>
              <w:szCs w:val="23"/>
              <w:lang w:val="en-US" w:eastAsia="zh-CN"/>
            </w:rPr>
          </w:rPrChange>
        </w:rPr>
        <w:t>(</w:t>
      </w:r>
      <w:r>
        <w:rPr>
          <w:rFonts w:hint="default" w:ascii="Times New Roman" w:hAnsi="Times New Roman" w:eastAsia="楷体" w:cs="Times New Roman"/>
          <w:sz w:val="23"/>
          <w:szCs w:val="23"/>
          <w:highlight w:val="magenta"/>
          <w:rPrChange w:id="10" w:author="野草" w:date="2023-04-04T10:10:56Z">
            <w:rPr>
              <w:rFonts w:hint="default" w:ascii="Times New Roman" w:hAnsi="Times New Roman" w:eastAsia="楷体" w:cs="Times New Roman"/>
              <w:sz w:val="23"/>
              <w:szCs w:val="23"/>
            </w:rPr>
          </w:rPrChange>
        </w:rPr>
        <w:t>O</w:t>
      </w:r>
      <w:r>
        <w:rPr>
          <w:rFonts w:hint="default" w:ascii="Times New Roman" w:hAnsi="Times New Roman" w:eastAsia="楷体" w:cs="Times New Roman"/>
          <w:sz w:val="23"/>
          <w:szCs w:val="23"/>
          <w:highlight w:val="magenta"/>
          <w:rPrChange w:id="11" w:author="野草" w:date="2023-04-04T10:10:56Z">
            <w:rPr>
              <w:rFonts w:hint="default" w:ascii="Times New Roman" w:hAnsi="Times New Roman" w:eastAsia="楷体" w:cs="Times New Roman"/>
              <w:sz w:val="23"/>
              <w:szCs w:val="23"/>
            </w:rPr>
          </w:rPrChange>
        </w:rPr>
        <w:t>ke et al., 2002；Peng et al., 2020</w:t>
      </w:r>
      <w:r>
        <w:rPr>
          <w:rFonts w:hint="eastAsia" w:ascii="Times New Roman" w:hAnsi="Times New Roman" w:eastAsia="楷体" w:cs="Times New Roman"/>
          <w:sz w:val="23"/>
          <w:szCs w:val="23"/>
          <w:highlight w:val="magenta"/>
          <w:lang w:val="en-US" w:eastAsia="zh-CN"/>
          <w:rPrChange w:id="12" w:author="野草" w:date="2023-04-04T10:10:56Z">
            <w:rPr>
              <w:rFonts w:hint="eastAsia" w:ascii="Times New Roman" w:hAnsi="Times New Roman" w:eastAsia="楷体" w:cs="Times New Roman"/>
              <w:sz w:val="23"/>
              <w:szCs w:val="23"/>
              <w:lang w:val="en-US" w:eastAsia="zh-CN"/>
            </w:rPr>
          </w:rPrChange>
        </w:rPr>
        <w:t xml:space="preserve">) </w:t>
      </w:r>
      <w:r>
        <w:rPr>
          <w:rFonts w:hint="default" w:ascii="Times New Roman" w:hAnsi="Times New Roman" w:eastAsia="楷体" w:cs="Times New Roman"/>
          <w:sz w:val="23"/>
          <w:szCs w:val="23"/>
        </w:rPr>
        <w:t>。</w:t>
      </w:r>
      <w:bookmarkEnd w:id="0"/>
      <w:r>
        <w:rPr>
          <w:rFonts w:hint="default" w:ascii="Times New Roman" w:hAnsi="Times New Roman" w:eastAsia="楷体" w:cs="Times New Roman"/>
          <w:sz w:val="23"/>
          <w:szCs w:val="23"/>
        </w:rPr>
        <w:t>在我国主</w:t>
      </w:r>
      <w:r>
        <w:rPr>
          <w:rFonts w:hint="eastAsia" w:ascii="楷体" w:hAnsi="楷体" w:eastAsia="楷体"/>
          <w:sz w:val="23"/>
          <w:szCs w:val="23"/>
        </w:rPr>
        <w:t>要城市，尤其是南方城市，多数河流</w:t>
      </w:r>
      <w:r>
        <w:rPr>
          <w:rFonts w:hint="eastAsia" w:ascii="楷体" w:hAnsi="楷体" w:eastAsia="楷体"/>
          <w:sz w:val="23"/>
          <w:szCs w:val="23"/>
          <w:highlight w:val="cyan"/>
        </w:rPr>
        <w:t>穿城</w:t>
      </w:r>
      <w:r>
        <w:rPr>
          <w:rFonts w:hint="default" w:ascii="Times New Roman" w:hAnsi="Times New Roman" w:eastAsia="楷体" w:cs="Times New Roman"/>
          <w:sz w:val="23"/>
          <w:szCs w:val="23"/>
          <w:highlight w:val="cyan"/>
        </w:rPr>
        <w:t>或绕城</w:t>
      </w:r>
      <w:r>
        <w:rPr>
          <w:rFonts w:hint="default" w:ascii="Times New Roman" w:hAnsi="Times New Roman" w:eastAsia="楷体" w:cs="Times New Roman"/>
          <w:sz w:val="23"/>
          <w:szCs w:val="23"/>
        </w:rPr>
        <w:t>而过，其对滨江地区的</w:t>
      </w:r>
      <w:r>
        <w:rPr>
          <w:rFonts w:hint="default" w:ascii="Times New Roman" w:hAnsi="Times New Roman" w:eastAsia="楷体" w:cs="Times New Roman"/>
          <w:sz w:val="23"/>
          <w:szCs w:val="23"/>
          <w:highlight w:val="cyan"/>
          <w:lang w:val="en-US" w:eastAsia="zh-CN"/>
        </w:rPr>
        <w:t>热环境特征</w:t>
      </w:r>
      <w:r>
        <w:rPr>
          <w:rFonts w:hint="default" w:ascii="Times New Roman" w:hAnsi="Times New Roman" w:eastAsia="楷体" w:cs="Times New Roman"/>
          <w:sz w:val="23"/>
          <w:szCs w:val="23"/>
        </w:rPr>
        <w:t>有潜在的影响。</w:t>
      </w:r>
      <w:r>
        <w:rPr>
          <w:rFonts w:hint="default" w:ascii="Times New Roman" w:hAnsi="Times New Roman" w:eastAsia="楷体" w:cs="Times New Roman"/>
          <w:sz w:val="23"/>
          <w:szCs w:val="23"/>
          <w:lang w:val="en-US" w:eastAsia="zh-CN"/>
        </w:rPr>
        <w:t>因此，相对于</w:t>
      </w:r>
      <w:r>
        <w:rPr>
          <w:rFonts w:hint="default" w:ascii="Times New Roman" w:hAnsi="Times New Roman" w:eastAsia="楷体" w:cs="Times New Roman"/>
          <w:sz w:val="23"/>
          <w:szCs w:val="23"/>
          <w:highlight w:val="cyan"/>
          <w:lang w:val="en-US" w:eastAsia="zh-CN"/>
        </w:rPr>
        <w:t>其它城市地区</w:t>
      </w:r>
      <w:r>
        <w:rPr>
          <w:rFonts w:hint="default" w:ascii="Times New Roman" w:hAnsi="Times New Roman" w:eastAsia="楷体" w:cs="Times New Roman"/>
          <w:sz w:val="23"/>
          <w:szCs w:val="23"/>
          <w:lang w:val="en-US" w:eastAsia="zh-CN"/>
        </w:rPr>
        <w:t>，</w:t>
      </w:r>
      <w:r>
        <w:rPr>
          <w:rFonts w:hint="default" w:ascii="Times New Roman" w:hAnsi="Times New Roman" w:eastAsia="楷体" w:cs="Times New Roman"/>
          <w:sz w:val="23"/>
          <w:szCs w:val="23"/>
          <w:highlight w:val="cyan"/>
          <w:lang w:val="en-US" w:eastAsia="zh-CN"/>
        </w:rPr>
        <w:t>城市滨江地区</w:t>
      </w:r>
      <w:r>
        <w:rPr>
          <w:rFonts w:hint="default" w:ascii="Times New Roman" w:hAnsi="Times New Roman" w:eastAsia="楷体" w:cs="Times New Roman"/>
          <w:sz w:val="23"/>
          <w:szCs w:val="23"/>
          <w:lang w:val="en-US" w:eastAsia="zh-CN"/>
        </w:rPr>
        <w:t>的热环境特征</w:t>
      </w:r>
      <w:r>
        <w:rPr>
          <w:rFonts w:hint="default" w:ascii="Times New Roman" w:hAnsi="Times New Roman" w:eastAsia="楷体" w:cs="Times New Roman"/>
          <w:sz w:val="23"/>
          <w:szCs w:val="23"/>
          <w:highlight w:val="cyan"/>
          <w:lang w:val="en-US" w:eastAsia="zh-CN"/>
        </w:rPr>
        <w:t>存在独特之处</w:t>
      </w:r>
      <w:r>
        <w:rPr>
          <w:rFonts w:hint="default" w:ascii="Times New Roman" w:hAnsi="Times New Roman" w:eastAsia="楷体" w:cs="Times New Roman"/>
          <w:sz w:val="23"/>
          <w:szCs w:val="23"/>
          <w:lang w:val="en-US" w:eastAsia="zh-CN"/>
        </w:rPr>
        <w:t>。然而，目前</w:t>
      </w:r>
      <w:r>
        <w:rPr>
          <w:rFonts w:hint="default" w:ascii="Times New Roman" w:hAnsi="Times New Roman" w:eastAsia="楷体" w:cs="Times New Roman"/>
          <w:sz w:val="23"/>
          <w:szCs w:val="23"/>
          <w:highlight w:val="cyan"/>
          <w:lang w:val="en-US" w:eastAsia="zh-CN"/>
        </w:rPr>
        <w:t>城市滨江地区</w:t>
      </w:r>
      <w:r>
        <w:rPr>
          <w:rFonts w:hint="default" w:ascii="Times New Roman" w:hAnsi="Times New Roman" w:eastAsia="楷体" w:cs="Times New Roman"/>
          <w:sz w:val="23"/>
          <w:szCs w:val="23"/>
          <w:lang w:val="en-US" w:eastAsia="zh-CN"/>
        </w:rPr>
        <w:t>的</w:t>
      </w:r>
      <w:r>
        <w:rPr>
          <w:rFonts w:hint="default" w:ascii="Times New Roman" w:hAnsi="Times New Roman" w:eastAsia="楷体" w:cs="Times New Roman"/>
          <w:sz w:val="23"/>
          <w:szCs w:val="23"/>
          <w:highlight w:val="cyan"/>
          <w:lang w:val="en-US" w:eastAsia="zh-CN"/>
        </w:rPr>
        <w:t>热环境研究</w:t>
      </w:r>
      <w:r>
        <w:rPr>
          <w:rFonts w:hint="default" w:ascii="Times New Roman" w:hAnsi="Times New Roman" w:eastAsia="楷体" w:cs="Times New Roman"/>
          <w:sz w:val="23"/>
          <w:szCs w:val="23"/>
          <w:lang w:val="en-US" w:eastAsia="zh-CN"/>
        </w:rPr>
        <w:t>还存在着</w:t>
      </w:r>
      <w:r>
        <w:rPr>
          <w:rFonts w:hint="default" w:ascii="Times New Roman" w:hAnsi="Times New Roman" w:eastAsia="楷体" w:cs="Times New Roman"/>
          <w:sz w:val="23"/>
          <w:szCs w:val="23"/>
          <w:highlight w:val="cyan"/>
          <w:lang w:val="en-US" w:eastAsia="zh-CN"/>
        </w:rPr>
        <w:t>以下方面</w:t>
      </w:r>
      <w:r>
        <w:rPr>
          <w:rFonts w:hint="default" w:ascii="Times New Roman" w:hAnsi="Times New Roman" w:eastAsia="楷体" w:cs="Times New Roman"/>
          <w:sz w:val="23"/>
          <w:szCs w:val="23"/>
          <w:lang w:val="en-US" w:eastAsia="zh-CN"/>
        </w:rPr>
        <w:t>的不足：（1）以往关于</w:t>
      </w:r>
      <w:r>
        <w:rPr>
          <w:rFonts w:hint="default" w:ascii="Times New Roman" w:hAnsi="Times New Roman" w:eastAsia="楷体" w:cs="Times New Roman"/>
          <w:sz w:val="23"/>
          <w:szCs w:val="23"/>
          <w:highlight w:val="cyan"/>
          <w:lang w:val="en-US" w:eastAsia="zh-CN"/>
        </w:rPr>
        <w:t>城市滨江地区</w:t>
      </w:r>
      <w:r>
        <w:rPr>
          <w:rFonts w:hint="default" w:ascii="Times New Roman" w:hAnsi="Times New Roman" w:eastAsia="楷体" w:cs="Times New Roman"/>
          <w:sz w:val="23"/>
          <w:szCs w:val="23"/>
          <w:lang w:val="en-US" w:eastAsia="zh-CN"/>
        </w:rPr>
        <w:t>热环境的研究</w:t>
      </w:r>
      <w:r>
        <w:rPr>
          <w:rFonts w:hint="default" w:ascii="Times New Roman" w:hAnsi="Times New Roman" w:eastAsia="楷体" w:cs="Times New Roman"/>
          <w:sz w:val="23"/>
          <w:szCs w:val="23"/>
          <w:highlight w:val="cyan"/>
          <w:lang w:val="en-US" w:eastAsia="zh-CN"/>
        </w:rPr>
        <w:t>以地表温度分析</w:t>
      </w:r>
      <w:r>
        <w:rPr>
          <w:rFonts w:hint="default" w:ascii="Times New Roman" w:hAnsi="Times New Roman" w:eastAsia="楷体" w:cs="Times New Roman"/>
          <w:sz w:val="23"/>
          <w:szCs w:val="23"/>
          <w:lang w:val="en-US" w:eastAsia="zh-CN"/>
        </w:rPr>
        <w:t>为主，对</w:t>
      </w:r>
      <w:r>
        <w:rPr>
          <w:rFonts w:hint="default" w:ascii="Times New Roman" w:hAnsi="Times New Roman" w:eastAsia="楷体" w:cs="Times New Roman"/>
          <w:sz w:val="23"/>
          <w:szCs w:val="23"/>
          <w:highlight w:val="cyan"/>
          <w:lang w:val="en-US" w:eastAsia="zh-CN"/>
        </w:rPr>
        <w:t>行人高度处的热环境特征</w:t>
      </w:r>
      <w:r>
        <w:rPr>
          <w:rFonts w:hint="default" w:ascii="Times New Roman" w:hAnsi="Times New Roman" w:eastAsia="楷体" w:cs="Times New Roman"/>
          <w:sz w:val="23"/>
          <w:szCs w:val="23"/>
          <w:lang w:val="en-US" w:eastAsia="zh-CN"/>
        </w:rPr>
        <w:t>及其</w:t>
      </w:r>
      <w:r>
        <w:rPr>
          <w:rFonts w:hint="default" w:ascii="Times New Roman" w:hAnsi="Times New Roman" w:eastAsia="楷体" w:cs="Times New Roman"/>
          <w:sz w:val="23"/>
          <w:szCs w:val="23"/>
          <w:highlight w:val="cyan"/>
          <w:lang w:val="en-US" w:eastAsia="zh-CN"/>
        </w:rPr>
        <w:t>随时间的变化</w:t>
      </w:r>
      <w:r>
        <w:rPr>
          <w:rFonts w:hint="default" w:ascii="Times New Roman" w:hAnsi="Times New Roman" w:eastAsia="楷体" w:cs="Times New Roman"/>
          <w:sz w:val="23"/>
          <w:szCs w:val="23"/>
          <w:lang w:val="en-US" w:eastAsia="zh-CN"/>
        </w:rPr>
        <w:t>理解不足；（2）</w:t>
      </w:r>
      <w:r>
        <w:rPr>
          <w:rFonts w:hint="eastAsia" w:ascii="Times New Roman" w:hAnsi="Times New Roman" w:eastAsia="楷体" w:cs="Times New Roman"/>
          <w:sz w:val="23"/>
          <w:szCs w:val="23"/>
          <w:lang w:val="en-US" w:eastAsia="zh-CN"/>
        </w:rPr>
        <w:t>对</w:t>
      </w:r>
      <w:r>
        <w:rPr>
          <w:rFonts w:hint="default" w:ascii="Times New Roman" w:hAnsi="Times New Roman" w:eastAsia="楷体" w:cs="Times New Roman"/>
          <w:sz w:val="23"/>
          <w:szCs w:val="23"/>
          <w:highlight w:val="cyan"/>
          <w:lang w:val="en-US" w:eastAsia="zh-CN"/>
        </w:rPr>
        <w:t>城市滨江地区热环境</w:t>
      </w:r>
      <w:r>
        <w:rPr>
          <w:rFonts w:hint="default" w:ascii="Times New Roman" w:hAnsi="Times New Roman" w:eastAsia="楷体" w:cs="Times New Roman"/>
          <w:sz w:val="23"/>
          <w:szCs w:val="23"/>
          <w:lang w:val="en-US" w:eastAsia="zh-CN"/>
        </w:rPr>
        <w:t>对</w:t>
      </w:r>
      <w:r>
        <w:rPr>
          <w:rFonts w:hint="default" w:ascii="Times New Roman" w:hAnsi="Times New Roman" w:eastAsia="楷体" w:cs="Times New Roman"/>
          <w:sz w:val="23"/>
          <w:szCs w:val="23"/>
          <w:highlight w:val="cyan"/>
          <w:lang w:val="en-US" w:eastAsia="zh-CN"/>
        </w:rPr>
        <w:t>包括三维形态指标在内的</w:t>
      </w:r>
      <w:r>
        <w:rPr>
          <w:rFonts w:hint="default" w:ascii="Times New Roman" w:hAnsi="Times New Roman" w:eastAsia="楷体" w:cs="Times New Roman"/>
          <w:sz w:val="23"/>
          <w:szCs w:val="23"/>
          <w:lang w:val="en-US" w:eastAsia="zh-CN"/>
        </w:rPr>
        <w:t>环境因素的响应</w:t>
      </w:r>
      <w:r>
        <w:rPr>
          <w:rFonts w:hint="eastAsia" w:ascii="Times New Roman" w:hAnsi="Times New Roman" w:eastAsia="楷体" w:cs="Times New Roman"/>
          <w:sz w:val="23"/>
          <w:szCs w:val="23"/>
          <w:lang w:val="en-US" w:eastAsia="zh-CN"/>
        </w:rPr>
        <w:t>缺乏理解</w:t>
      </w:r>
      <w:r>
        <w:rPr>
          <w:rFonts w:hint="default" w:ascii="Times New Roman" w:hAnsi="Times New Roman" w:eastAsia="楷体" w:cs="Times New Roman"/>
          <w:sz w:val="23"/>
          <w:szCs w:val="23"/>
          <w:lang w:val="en-US" w:eastAsia="zh-CN"/>
        </w:rPr>
        <w:t>。可见，对于</w:t>
      </w:r>
      <w:r>
        <w:rPr>
          <w:rFonts w:hint="default" w:ascii="Times New Roman" w:hAnsi="Times New Roman" w:eastAsia="楷体" w:cs="Times New Roman"/>
          <w:sz w:val="23"/>
          <w:szCs w:val="23"/>
          <w:highlight w:val="cyan"/>
          <w:lang w:val="en-US" w:eastAsia="zh-CN"/>
        </w:rPr>
        <w:t>城市滨江</w:t>
      </w:r>
      <w:bookmarkStart w:id="15" w:name="_GoBack"/>
      <w:bookmarkEnd w:id="15"/>
      <w:r>
        <w:rPr>
          <w:rFonts w:hint="default" w:ascii="Times New Roman" w:hAnsi="Times New Roman" w:eastAsia="楷体" w:cs="Times New Roman"/>
          <w:sz w:val="23"/>
          <w:szCs w:val="23"/>
          <w:highlight w:val="cyan"/>
          <w:lang w:val="en-US" w:eastAsia="zh-CN"/>
        </w:rPr>
        <w:t>地区的规划设计</w:t>
      </w:r>
      <w:r>
        <w:rPr>
          <w:rFonts w:hint="default" w:ascii="Times New Roman" w:hAnsi="Times New Roman" w:eastAsia="楷体" w:cs="Times New Roman"/>
          <w:sz w:val="23"/>
          <w:szCs w:val="23"/>
          <w:lang w:val="en-US" w:eastAsia="zh-CN"/>
        </w:rPr>
        <w:t>而言，</w:t>
      </w:r>
      <w:r>
        <w:rPr>
          <w:rFonts w:hint="default" w:ascii="Times New Roman" w:hAnsi="Times New Roman" w:eastAsia="楷体" w:cs="Times New Roman"/>
          <w:sz w:val="23"/>
          <w:szCs w:val="23"/>
          <w:highlight w:val="cyan"/>
          <w:lang w:val="en-US" w:eastAsia="zh-CN"/>
        </w:rPr>
        <w:t>相关研究结果</w:t>
      </w:r>
      <w:r>
        <w:rPr>
          <w:rFonts w:hint="default" w:ascii="Times New Roman" w:hAnsi="Times New Roman" w:eastAsia="楷体" w:cs="Times New Roman"/>
          <w:sz w:val="23"/>
          <w:szCs w:val="23"/>
          <w:lang w:val="en-US" w:eastAsia="zh-CN"/>
        </w:rPr>
        <w:t>的参考意义有限。</w:t>
      </w:r>
      <w:r>
        <w:rPr>
          <w:rFonts w:hint="default" w:ascii="Times New Roman" w:hAnsi="Times New Roman" w:eastAsia="楷体" w:cs="Times New Roman"/>
          <w:sz w:val="23"/>
          <w:szCs w:val="23"/>
        </w:rPr>
        <w:t>因此，本项目</w:t>
      </w:r>
      <w:r>
        <w:rPr>
          <w:rFonts w:hint="default" w:ascii="Times New Roman" w:hAnsi="Times New Roman" w:eastAsia="楷体" w:cs="Times New Roman"/>
          <w:sz w:val="23"/>
          <w:szCs w:val="23"/>
          <w:highlight w:val="cyan"/>
        </w:rPr>
        <w:t>拟</w:t>
      </w:r>
      <w:r>
        <w:rPr>
          <w:rFonts w:hint="default" w:ascii="Times New Roman" w:hAnsi="Times New Roman" w:eastAsia="楷体" w:cs="Times New Roman"/>
          <w:sz w:val="23"/>
          <w:szCs w:val="23"/>
          <w:highlight w:val="cyan"/>
          <w:lang w:val="en-US" w:eastAsia="zh-CN"/>
        </w:rPr>
        <w:t>以重庆为例</w:t>
      </w:r>
      <w:r>
        <w:rPr>
          <w:rFonts w:hint="default" w:ascii="Times New Roman" w:hAnsi="Times New Roman" w:eastAsia="楷体" w:cs="Times New Roman"/>
          <w:sz w:val="23"/>
          <w:szCs w:val="23"/>
          <w:lang w:val="en-US" w:eastAsia="zh-CN"/>
        </w:rPr>
        <w:t>，分析</w:t>
      </w:r>
      <w:r>
        <w:rPr>
          <w:rFonts w:hint="default" w:ascii="Times New Roman" w:hAnsi="Times New Roman" w:eastAsia="楷体" w:cs="Times New Roman"/>
          <w:sz w:val="23"/>
          <w:szCs w:val="23"/>
          <w:highlight w:val="cyan"/>
        </w:rPr>
        <w:t>城市</w:t>
      </w:r>
      <w:r>
        <w:rPr>
          <w:rFonts w:hint="default" w:ascii="Times New Roman" w:hAnsi="Times New Roman" w:eastAsia="楷体" w:cs="Times New Roman"/>
          <w:sz w:val="23"/>
          <w:szCs w:val="23"/>
          <w:highlight w:val="cyan"/>
          <w:lang w:val="en-US" w:eastAsia="zh-CN"/>
        </w:rPr>
        <w:t>滨江地区</w:t>
      </w:r>
      <w:r>
        <w:rPr>
          <w:rFonts w:hint="default" w:ascii="Times New Roman" w:hAnsi="Times New Roman" w:eastAsia="楷体" w:cs="Times New Roman"/>
          <w:sz w:val="23"/>
          <w:szCs w:val="23"/>
          <w:highlight w:val="none"/>
          <w:lang w:val="en-US" w:eastAsia="zh-CN"/>
        </w:rPr>
        <w:t>的</w:t>
      </w:r>
      <w:r>
        <w:rPr>
          <w:rFonts w:hint="default" w:ascii="Times New Roman" w:hAnsi="Times New Roman" w:eastAsia="楷体" w:cs="Times New Roman"/>
          <w:sz w:val="23"/>
          <w:szCs w:val="23"/>
          <w:highlight w:val="cyan"/>
        </w:rPr>
        <w:t>热环境</w:t>
      </w:r>
      <w:r>
        <w:rPr>
          <w:rFonts w:hint="default" w:ascii="Times New Roman" w:hAnsi="Times New Roman" w:eastAsia="楷体" w:cs="Times New Roman"/>
          <w:sz w:val="23"/>
          <w:szCs w:val="23"/>
          <w:highlight w:val="cyan"/>
          <w:lang w:val="en-US" w:eastAsia="zh-CN"/>
        </w:rPr>
        <w:t>特征</w:t>
      </w:r>
      <w:r>
        <w:rPr>
          <w:rFonts w:hint="default" w:ascii="Times New Roman" w:hAnsi="Times New Roman" w:eastAsia="楷体" w:cs="Times New Roman"/>
          <w:sz w:val="23"/>
          <w:szCs w:val="23"/>
        </w:rPr>
        <w:t>及其</w:t>
      </w:r>
      <w:del w:id="13" w:author="野草" w:date="2023-04-04T10:41:39Z">
        <w:r>
          <w:rPr>
            <w:rFonts w:hint="default" w:ascii="Times New Roman" w:hAnsi="Times New Roman" w:eastAsia="楷体" w:cs="Times New Roman"/>
            <w:sz w:val="23"/>
            <w:szCs w:val="23"/>
            <w:highlight w:val="cyan"/>
            <w:lang w:val="en-US" w:eastAsia="zh-CN"/>
          </w:rPr>
          <w:delText>对环境因素</w:delText>
        </w:r>
      </w:del>
      <w:del w:id="14" w:author="野草" w:date="2023-04-04T10:41:39Z">
        <w:r>
          <w:rPr>
            <w:rFonts w:hint="default" w:ascii="Times New Roman" w:hAnsi="Times New Roman" w:eastAsia="楷体" w:cs="Times New Roman"/>
            <w:sz w:val="23"/>
            <w:szCs w:val="23"/>
            <w:lang w:val="en-US" w:eastAsia="zh-CN"/>
          </w:rPr>
          <w:delText>的响应</w:delText>
        </w:r>
      </w:del>
      <w:ins w:id="15" w:author="野草" w:date="2023-04-04T10:41:40Z">
        <w:r>
          <w:rPr>
            <w:rFonts w:hint="eastAsia" w:ascii="Times New Roman" w:hAnsi="Times New Roman" w:eastAsia="楷体" w:cs="Times New Roman"/>
            <w:sz w:val="23"/>
            <w:szCs w:val="23"/>
            <w:highlight w:val="cyan"/>
            <w:lang w:val="en-US" w:eastAsia="zh-CN"/>
          </w:rPr>
          <w:t>驱动机制</w:t>
        </w:r>
      </w:ins>
      <w:r>
        <w:rPr>
          <w:rFonts w:hint="default" w:ascii="Times New Roman" w:hAnsi="Times New Roman" w:eastAsia="楷体" w:cs="Times New Roman"/>
          <w:sz w:val="23"/>
          <w:szCs w:val="23"/>
          <w:lang w:val="en-US" w:eastAsia="zh-CN"/>
        </w:rPr>
        <w:t>。</w:t>
      </w:r>
      <w:r>
        <w:rPr>
          <w:rFonts w:hint="default" w:ascii="Times New Roman" w:hAnsi="Times New Roman" w:eastAsia="楷体" w:cs="Times New Roman"/>
          <w:sz w:val="23"/>
          <w:szCs w:val="23"/>
          <w:highlight w:val="cyan"/>
        </w:rPr>
        <w:t>相</w:t>
      </w:r>
      <w:r>
        <w:rPr>
          <w:rFonts w:hint="eastAsia" w:ascii="楷体" w:hAnsi="楷体" w:eastAsia="楷体"/>
          <w:sz w:val="23"/>
          <w:szCs w:val="23"/>
          <w:highlight w:val="cyan"/>
        </w:rPr>
        <w:t>关结果</w:t>
      </w:r>
      <w:r>
        <w:rPr>
          <w:rFonts w:hint="eastAsia" w:ascii="楷体" w:hAnsi="楷体" w:eastAsia="楷体"/>
          <w:sz w:val="23"/>
          <w:szCs w:val="23"/>
        </w:rPr>
        <w:t>将有助于</w:t>
      </w:r>
      <w:r>
        <w:rPr>
          <w:rFonts w:hint="eastAsia" w:ascii="楷体" w:hAnsi="楷体" w:eastAsia="楷体"/>
          <w:sz w:val="23"/>
          <w:szCs w:val="23"/>
          <w:lang w:val="en-US" w:eastAsia="zh-CN"/>
        </w:rPr>
        <w:t>为</w:t>
      </w:r>
      <w:r>
        <w:rPr>
          <w:rFonts w:hint="eastAsia" w:ascii="楷体" w:hAnsi="楷体" w:eastAsia="楷体"/>
          <w:sz w:val="23"/>
          <w:szCs w:val="23"/>
          <w:highlight w:val="cyan"/>
        </w:rPr>
        <w:t>城市滨江地区</w:t>
      </w:r>
      <w:r>
        <w:rPr>
          <w:rFonts w:hint="eastAsia" w:ascii="楷体" w:hAnsi="楷体" w:eastAsia="楷体"/>
          <w:sz w:val="23"/>
          <w:szCs w:val="23"/>
        </w:rPr>
        <w:t>的规划设计</w:t>
      </w:r>
      <w:r>
        <w:rPr>
          <w:rFonts w:hint="eastAsia" w:ascii="楷体" w:hAnsi="楷体" w:eastAsia="楷体"/>
          <w:sz w:val="23"/>
          <w:szCs w:val="23"/>
          <w:highlight w:val="cyan"/>
        </w:rPr>
        <w:t>提供科学参考</w:t>
      </w:r>
      <w:r>
        <w:rPr>
          <w:rFonts w:hint="eastAsia" w:ascii="楷体" w:hAnsi="楷体" w:eastAsia="楷体"/>
          <w:sz w:val="23"/>
          <w:szCs w:val="23"/>
        </w:rPr>
        <w:t>。</w:t>
      </w:r>
      <w:del w:id="16" w:author="野草" w:date="2023-04-04T09:45:53Z">
        <w:r>
          <w:rPr>
            <w:rFonts w:hint="eastAsia" w:ascii="楷体" w:hAnsi="楷体" w:eastAsia="楷体"/>
            <w:sz w:val="23"/>
            <w:szCs w:val="23"/>
          </w:rPr>
          <w:delText>因此，本项目拟</w:delText>
        </w:r>
      </w:del>
      <w:del w:id="17" w:author="野草" w:date="2023-04-04T09:45:53Z">
        <w:r>
          <w:rPr>
            <w:rFonts w:hint="eastAsia" w:ascii="楷体" w:hAnsi="楷体" w:eastAsia="楷体"/>
            <w:sz w:val="23"/>
            <w:szCs w:val="23"/>
            <w:lang w:val="en-US" w:eastAsia="zh-CN"/>
          </w:rPr>
          <w:delText>以重庆为例，分析</w:delText>
        </w:r>
      </w:del>
      <w:del w:id="18" w:author="野草" w:date="2023-04-04T09:45:53Z">
        <w:r>
          <w:rPr>
            <w:rFonts w:hint="eastAsia" w:ascii="楷体" w:hAnsi="楷体" w:eastAsia="楷体"/>
            <w:sz w:val="23"/>
            <w:szCs w:val="23"/>
            <w:highlight w:val="cyan"/>
          </w:rPr>
          <w:delText>城市</w:delText>
        </w:r>
      </w:del>
      <w:del w:id="19" w:author="野草" w:date="2023-04-04T09:45:53Z">
        <w:r>
          <w:rPr>
            <w:rFonts w:hint="eastAsia" w:ascii="楷体" w:hAnsi="楷体" w:eastAsia="楷体"/>
            <w:sz w:val="23"/>
            <w:szCs w:val="23"/>
            <w:highlight w:val="cyan"/>
            <w:lang w:val="en-US" w:eastAsia="zh-CN"/>
          </w:rPr>
          <w:delText>滨江地区</w:delText>
        </w:r>
      </w:del>
      <w:del w:id="20" w:author="野草" w:date="2023-04-04T09:45:53Z">
        <w:r>
          <w:rPr>
            <w:rFonts w:hint="eastAsia" w:ascii="楷体" w:hAnsi="楷体" w:eastAsia="楷体"/>
            <w:sz w:val="23"/>
            <w:szCs w:val="23"/>
            <w:highlight w:val="none"/>
            <w:lang w:val="en-US" w:eastAsia="zh-CN"/>
            <w:rPrChange w:id="21" w:author="野草" w:date="2023-03-31T18:08:32Z">
              <w:rPr>
                <w:rFonts w:hint="eastAsia" w:ascii="楷体" w:hAnsi="楷体" w:eastAsia="楷体"/>
                <w:sz w:val="23"/>
                <w:szCs w:val="23"/>
                <w:highlight w:val="cyan"/>
                <w:lang w:val="en-US" w:eastAsia="zh-CN"/>
              </w:rPr>
            </w:rPrChange>
          </w:rPr>
          <w:delText>的</w:delText>
        </w:r>
      </w:del>
      <w:del w:id="23" w:author="野草" w:date="2023-04-04T09:45:53Z">
        <w:r>
          <w:rPr>
            <w:rFonts w:hint="eastAsia" w:ascii="楷体" w:hAnsi="楷体" w:eastAsia="楷体"/>
            <w:sz w:val="23"/>
            <w:szCs w:val="23"/>
            <w:highlight w:val="cyan"/>
          </w:rPr>
          <w:delText>热环境效应</w:delText>
        </w:r>
      </w:del>
      <w:del w:id="24" w:author="野草" w:date="2023-04-04T09:45:53Z">
        <w:r>
          <w:rPr>
            <w:rFonts w:hint="eastAsia" w:ascii="楷体" w:hAnsi="楷体" w:eastAsia="楷体"/>
            <w:sz w:val="23"/>
            <w:szCs w:val="23"/>
          </w:rPr>
          <w:delText>及其</w:delText>
        </w:r>
      </w:del>
      <w:del w:id="25" w:author="野草" w:date="2023-04-04T09:45:53Z">
        <w:r>
          <w:rPr>
            <w:rFonts w:hint="eastAsia" w:ascii="楷体" w:hAnsi="楷体" w:eastAsia="楷体"/>
            <w:sz w:val="23"/>
            <w:szCs w:val="23"/>
            <w:lang w:val="en-US" w:eastAsia="zh-CN"/>
          </w:rPr>
          <w:delText>对环境因素的响应。</w:delText>
        </w:r>
      </w:del>
      <w:del w:id="26" w:author="野草" w:date="2023-04-04T09:45:53Z">
        <w:r>
          <w:rPr>
            <w:rFonts w:hint="eastAsia" w:ascii="楷体" w:hAnsi="楷体" w:eastAsia="楷体"/>
            <w:sz w:val="23"/>
            <w:szCs w:val="23"/>
          </w:rPr>
          <w:delText>相关结果将有助于</w:delText>
        </w:r>
      </w:del>
      <w:del w:id="27" w:author="野草" w:date="2023-04-04T09:45:53Z">
        <w:r>
          <w:rPr>
            <w:rFonts w:hint="eastAsia" w:ascii="楷体" w:hAnsi="楷体" w:eastAsia="楷体"/>
            <w:sz w:val="23"/>
            <w:szCs w:val="23"/>
            <w:highlight w:val="cyan"/>
          </w:rPr>
          <w:delText>城市滨江地区</w:delText>
        </w:r>
      </w:del>
      <w:del w:id="28" w:author="野草" w:date="2023-04-04T09:45:53Z">
        <w:r>
          <w:rPr>
            <w:rFonts w:hint="eastAsia" w:ascii="楷体" w:hAnsi="楷体" w:eastAsia="楷体"/>
            <w:sz w:val="23"/>
            <w:szCs w:val="23"/>
          </w:rPr>
          <w:delText>的规划设计提供科学参考。</w:delText>
        </w:r>
      </w:del>
      <w:r>
        <w:rPr>
          <w:rFonts w:ascii="Times New Roman" w:hAnsi="Times New Roman" w:eastAsia="楷体" w:cs="Times New Roman"/>
          <w:sz w:val="23"/>
          <w:szCs w:val="23"/>
        </w:rPr>
        <w:t>【up230</w:t>
      </w:r>
      <w:del w:id="29" w:author="野草" w:date="2023-04-04T09:34:53Z">
        <w:r>
          <w:rPr>
            <w:rFonts w:hint="default" w:ascii="Times New Roman" w:hAnsi="Times New Roman" w:eastAsia="楷体" w:cs="Times New Roman"/>
            <w:sz w:val="23"/>
            <w:szCs w:val="23"/>
            <w:lang w:val="en-US"/>
          </w:rPr>
          <w:delText>3</w:delText>
        </w:r>
      </w:del>
      <w:del w:id="30" w:author="野草" w:date="2023-04-04T09:34:53Z">
        <w:r>
          <w:rPr>
            <w:rFonts w:hint="default" w:ascii="Times New Roman" w:hAnsi="Times New Roman" w:eastAsia="楷体" w:cs="Times New Roman"/>
            <w:sz w:val="23"/>
            <w:szCs w:val="23"/>
            <w:lang w:val="en-US" w:eastAsia="zh-CN"/>
          </w:rPr>
          <w:delText>31</w:delText>
        </w:r>
      </w:del>
      <w:del w:id="31" w:author="野草" w:date="2023-04-04T09:34:53Z">
        <w:r>
          <w:rPr>
            <w:rFonts w:hint="default" w:ascii="Times New Roman" w:hAnsi="Times New Roman" w:eastAsia="楷体" w:cs="Times New Roman"/>
            <w:sz w:val="23"/>
            <w:szCs w:val="23"/>
            <w:lang w:val="en-US"/>
          </w:rPr>
          <w:delText xml:space="preserve"> 1</w:delText>
        </w:r>
      </w:del>
      <w:del w:id="32" w:author="野草" w:date="2023-04-04T09:34:53Z">
        <w:r>
          <w:rPr>
            <w:rFonts w:hint="default" w:ascii="Times New Roman" w:hAnsi="Times New Roman" w:eastAsia="楷体" w:cs="Times New Roman"/>
            <w:sz w:val="23"/>
            <w:szCs w:val="23"/>
            <w:lang w:val="en-US" w:eastAsia="zh-CN"/>
          </w:rPr>
          <w:delText>7</w:delText>
        </w:r>
      </w:del>
      <w:del w:id="33" w:author="野草" w:date="2023-04-04T09:34:53Z">
        <w:r>
          <w:rPr>
            <w:rFonts w:hint="default" w:ascii="Times New Roman" w:hAnsi="Times New Roman" w:eastAsia="楷体" w:cs="Times New Roman"/>
            <w:sz w:val="23"/>
            <w:szCs w:val="23"/>
            <w:lang w:val="en-US"/>
          </w:rPr>
          <w:delText>:</w:delText>
        </w:r>
      </w:del>
      <w:ins w:id="34" w:author="野草" w:date="2023-04-04T09:34:53Z">
        <w:r>
          <w:rPr>
            <w:rFonts w:hint="eastAsia" w:ascii="Times New Roman" w:hAnsi="Times New Roman" w:eastAsia="楷体" w:cs="Times New Roman"/>
            <w:sz w:val="23"/>
            <w:szCs w:val="23"/>
            <w:lang w:val="en-US" w:eastAsia="zh-CN"/>
          </w:rPr>
          <w:t xml:space="preserve">404 </w:t>
        </w:r>
      </w:ins>
      <w:ins w:id="35" w:author="野草" w:date="2023-04-04T10:09:01Z">
        <w:r>
          <w:rPr>
            <w:rFonts w:hint="eastAsia" w:ascii="Times New Roman" w:hAnsi="Times New Roman" w:eastAsia="楷体" w:cs="Times New Roman"/>
            <w:sz w:val="23"/>
            <w:szCs w:val="23"/>
            <w:lang w:val="en-US" w:eastAsia="zh-CN"/>
          </w:rPr>
          <w:t>10</w:t>
        </w:r>
      </w:ins>
      <w:ins w:id="36" w:author="野草" w:date="2023-04-04T09:34:59Z">
        <w:r>
          <w:rPr>
            <w:rFonts w:hint="eastAsia" w:ascii="Times New Roman" w:hAnsi="Times New Roman" w:eastAsia="楷体" w:cs="Times New Roman"/>
            <w:sz w:val="23"/>
            <w:szCs w:val="23"/>
            <w:lang w:val="en-US" w:eastAsia="zh-CN"/>
          </w:rPr>
          <w:t>:</w:t>
        </w:r>
      </w:ins>
      <w:ins w:id="37" w:author="野草" w:date="2023-04-04T10:17:21Z">
        <w:r>
          <w:rPr>
            <w:rFonts w:hint="eastAsia" w:ascii="Times New Roman" w:hAnsi="Times New Roman" w:eastAsia="楷体" w:cs="Times New Roman"/>
            <w:sz w:val="23"/>
            <w:szCs w:val="23"/>
            <w:lang w:val="en-US" w:eastAsia="zh-CN"/>
          </w:rPr>
          <w:t>1</w:t>
        </w:r>
      </w:ins>
      <w:ins w:id="38" w:author="野草" w:date="2023-04-04T10:17:22Z">
        <w:r>
          <w:rPr>
            <w:rFonts w:hint="eastAsia" w:ascii="Times New Roman" w:hAnsi="Times New Roman" w:eastAsia="楷体" w:cs="Times New Roman"/>
            <w:sz w:val="23"/>
            <w:szCs w:val="23"/>
            <w:lang w:val="en-US" w:eastAsia="zh-CN"/>
          </w:rPr>
          <w:t>7</w:t>
        </w:r>
      </w:ins>
      <w:ins w:id="39" w:author="野草" w:date="2023-04-04T10:18:58Z">
        <w:r>
          <w:rPr>
            <w:rFonts w:hint="eastAsia" w:ascii="Times New Roman" w:hAnsi="Times New Roman" w:eastAsia="楷体" w:cs="Times New Roman"/>
            <w:sz w:val="23"/>
            <w:szCs w:val="23"/>
            <w:lang w:val="en-US" w:eastAsia="zh-CN"/>
          </w:rPr>
          <w:t>+</w:t>
        </w:r>
      </w:ins>
      <w:del w:id="40" w:author="野草" w:date="2023-03-31T18:07:30Z">
        <w:r>
          <w:rPr>
            <w:rFonts w:hint="eastAsia" w:ascii="Times New Roman" w:hAnsi="Times New Roman" w:eastAsia="楷体" w:cs="Times New Roman"/>
            <w:sz w:val="23"/>
            <w:szCs w:val="23"/>
            <w:lang w:val="en-US" w:eastAsia="zh-CN"/>
          </w:rPr>
          <w:delText>5</w:delText>
        </w:r>
      </w:del>
      <w:del w:id="41" w:author="野草" w:date="2023-03-31T18:07:29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rPr>
          <w:rFonts w:ascii="楷体" w:hAnsi="楷体" w:eastAsia="楷体"/>
          <w:sz w:val="23"/>
          <w:szCs w:val="23"/>
        </w:rPr>
      </w:pPr>
      <w:r>
        <w:rPr>
          <w:rFonts w:ascii="楷体" w:hAnsi="楷体" w:eastAsia="楷体"/>
          <w:sz w:val="23"/>
          <w:szCs w:val="23"/>
        </w:rPr>
        <w:t xml:space="preserve">1.2 </w:t>
      </w:r>
      <w:r>
        <w:rPr>
          <w:rFonts w:hint="eastAsia" w:ascii="楷体" w:hAnsi="楷体" w:eastAsia="楷体"/>
          <w:sz w:val="23"/>
          <w:szCs w:val="23"/>
        </w:rPr>
        <w:t>国内外研究进展</w:t>
      </w:r>
    </w:p>
    <w:p>
      <w:pPr>
        <w:spacing w:line="360" w:lineRule="auto"/>
        <w:ind w:firstLine="465"/>
        <w:rPr>
          <w:rFonts w:ascii="楷体" w:hAnsi="楷体" w:eastAsia="楷体"/>
          <w:sz w:val="23"/>
          <w:szCs w:val="23"/>
        </w:rPr>
      </w:pPr>
      <w:bookmarkStart w:id="2" w:name="OLE_LINK9"/>
      <w:bookmarkStart w:id="3" w:name="OLE_LINK10"/>
      <w:r>
        <w:rPr>
          <w:rFonts w:hint="eastAsia" w:ascii="楷体" w:hAnsi="楷体" w:eastAsia="楷体"/>
          <w:sz w:val="23"/>
          <w:szCs w:val="23"/>
          <w:lang w:val="en-US" w:eastAsia="zh-CN"/>
        </w:rPr>
        <w:t>在城市内，过去关于</w:t>
      </w:r>
      <w:r>
        <w:rPr>
          <w:rFonts w:hint="eastAsia" w:ascii="楷体" w:hAnsi="楷体" w:eastAsia="楷体"/>
          <w:sz w:val="23"/>
          <w:szCs w:val="23"/>
          <w:highlight w:val="magenta"/>
          <w:lang w:val="en-US" w:eastAsia="zh-CN"/>
        </w:rPr>
        <w:t>包括滨江地区在内的</w:t>
      </w:r>
      <w:r>
        <w:rPr>
          <w:rFonts w:hint="eastAsia" w:ascii="楷体" w:hAnsi="楷体" w:eastAsia="楷体"/>
          <w:sz w:val="23"/>
          <w:szCs w:val="23"/>
          <w:highlight w:val="cyan"/>
          <w:lang w:val="en-US" w:eastAsia="zh-CN"/>
        </w:rPr>
        <w:t>滨水地区的</w:t>
      </w:r>
      <w:r>
        <w:rPr>
          <w:rFonts w:hint="eastAsia" w:ascii="楷体" w:hAnsi="楷体" w:eastAsia="楷体"/>
          <w:sz w:val="23"/>
          <w:szCs w:val="23"/>
          <w:highlight w:val="cyan"/>
        </w:rPr>
        <w:t>热环境</w:t>
      </w:r>
      <w:r>
        <w:rPr>
          <w:rFonts w:hint="eastAsia" w:ascii="楷体" w:hAnsi="楷体" w:eastAsia="楷体"/>
          <w:sz w:val="23"/>
          <w:szCs w:val="23"/>
          <w:highlight w:val="none"/>
          <w:lang w:val="en-US" w:eastAsia="zh-CN"/>
        </w:rPr>
        <w:t>研究</w:t>
      </w:r>
      <w:r>
        <w:rPr>
          <w:rFonts w:hint="eastAsia" w:ascii="楷体" w:hAnsi="楷体" w:eastAsia="楷体"/>
          <w:sz w:val="23"/>
          <w:szCs w:val="23"/>
        </w:rPr>
        <w:t>主要基于</w:t>
      </w:r>
      <w:bookmarkStart w:id="4" w:name="OLE_LINK6"/>
      <w:r>
        <w:rPr>
          <w:rFonts w:hint="eastAsia" w:ascii="楷体" w:hAnsi="楷体" w:eastAsia="楷体"/>
          <w:sz w:val="23"/>
          <w:szCs w:val="23"/>
          <w:highlight w:val="cyan"/>
        </w:rPr>
        <w:t>遥感反演</w:t>
      </w:r>
      <w:r>
        <w:rPr>
          <w:rFonts w:hint="eastAsia" w:ascii="楷体" w:hAnsi="楷体" w:eastAsia="楷体"/>
          <w:sz w:val="23"/>
          <w:szCs w:val="23"/>
          <w:highlight w:val="none"/>
        </w:rPr>
        <w:t>的</w:t>
      </w:r>
      <w:r>
        <w:rPr>
          <w:rFonts w:hint="eastAsia" w:ascii="楷体" w:hAnsi="楷体" w:eastAsia="楷体"/>
          <w:sz w:val="23"/>
          <w:szCs w:val="23"/>
          <w:highlight w:val="cyan"/>
        </w:rPr>
        <w:t>地表温度</w:t>
      </w:r>
      <w:bookmarkEnd w:id="4"/>
      <w:r>
        <w:rPr>
          <w:rFonts w:hint="eastAsia" w:ascii="楷体" w:hAnsi="楷体" w:eastAsia="楷体"/>
          <w:sz w:val="23"/>
          <w:szCs w:val="23"/>
        </w:rPr>
        <w:t>。</w:t>
      </w:r>
      <w:bookmarkEnd w:id="2"/>
      <w:r>
        <w:rPr>
          <w:rFonts w:hint="eastAsia" w:ascii="楷体" w:hAnsi="楷体" w:eastAsia="楷体"/>
          <w:sz w:val="23"/>
          <w:szCs w:val="23"/>
        </w:rPr>
        <w:t>然而，相对于</w:t>
      </w:r>
      <w:r>
        <w:rPr>
          <w:rFonts w:hint="eastAsia" w:ascii="楷体" w:hAnsi="楷体" w:eastAsia="楷体"/>
          <w:sz w:val="23"/>
          <w:szCs w:val="23"/>
          <w:highlight w:val="cyan"/>
        </w:rPr>
        <w:t>地表温度</w:t>
      </w:r>
      <w:r>
        <w:rPr>
          <w:rFonts w:hint="eastAsia" w:ascii="楷体" w:hAnsi="楷体" w:eastAsia="楷体"/>
          <w:sz w:val="23"/>
          <w:szCs w:val="23"/>
        </w:rPr>
        <w:t>，</w:t>
      </w:r>
      <w:r>
        <w:rPr>
          <w:rFonts w:hint="eastAsia" w:ascii="楷体" w:hAnsi="楷体" w:eastAsia="楷体"/>
          <w:sz w:val="23"/>
          <w:szCs w:val="23"/>
          <w:highlight w:val="cyan"/>
        </w:rPr>
        <w:t>行人高度处的</w:t>
      </w:r>
      <w:r>
        <w:rPr>
          <w:rFonts w:hint="eastAsia" w:ascii="楷体" w:hAnsi="楷体" w:eastAsia="楷体"/>
          <w:sz w:val="23"/>
          <w:szCs w:val="23"/>
        </w:rPr>
        <w:t>气温与城市居民的</w:t>
      </w:r>
      <w:r>
        <w:rPr>
          <w:rFonts w:hint="eastAsia" w:ascii="楷体" w:hAnsi="楷体" w:eastAsia="楷体"/>
          <w:sz w:val="23"/>
          <w:szCs w:val="23"/>
          <w:highlight w:val="cyan"/>
        </w:rPr>
        <w:t>实际感受</w:t>
      </w:r>
      <w:r>
        <w:rPr>
          <w:rFonts w:hint="eastAsia" w:ascii="楷体" w:hAnsi="楷体" w:eastAsia="楷体"/>
          <w:sz w:val="23"/>
          <w:szCs w:val="23"/>
        </w:rPr>
        <w:t>更直接相关。研究表明，</w:t>
      </w:r>
      <w:r>
        <w:rPr>
          <w:rFonts w:hint="eastAsia" w:ascii="楷体" w:hAnsi="楷体" w:eastAsia="楷体"/>
          <w:sz w:val="23"/>
          <w:szCs w:val="23"/>
          <w:highlight w:val="cyan"/>
        </w:rPr>
        <w:t>地表温度与气温</w:t>
      </w:r>
      <w:r>
        <w:rPr>
          <w:rFonts w:hint="eastAsia" w:ascii="楷体" w:hAnsi="楷体" w:eastAsia="楷体"/>
          <w:sz w:val="23"/>
          <w:szCs w:val="23"/>
          <w:highlight w:val="none"/>
        </w:rPr>
        <w:t>的</w:t>
      </w:r>
      <w:r>
        <w:rPr>
          <w:rFonts w:hint="eastAsia" w:ascii="楷体" w:hAnsi="楷体" w:eastAsia="楷体"/>
          <w:sz w:val="23"/>
          <w:szCs w:val="23"/>
          <w:highlight w:val="cyan"/>
        </w:rPr>
        <w:t>空间格局</w:t>
      </w:r>
      <w:r>
        <w:rPr>
          <w:rFonts w:hint="eastAsia" w:ascii="楷体" w:hAnsi="楷体" w:eastAsia="楷体"/>
          <w:sz w:val="23"/>
          <w:szCs w:val="23"/>
          <w:highlight w:val="cyan"/>
          <w:lang w:val="en-US" w:eastAsia="zh-CN"/>
        </w:rPr>
        <w:t>之间</w:t>
      </w:r>
      <w:r>
        <w:rPr>
          <w:rFonts w:hint="eastAsia" w:ascii="楷体" w:hAnsi="楷体" w:eastAsia="楷体"/>
          <w:sz w:val="23"/>
          <w:szCs w:val="23"/>
        </w:rPr>
        <w:t>存在</w:t>
      </w:r>
      <w:r>
        <w:rPr>
          <w:rFonts w:hint="eastAsia" w:ascii="楷体" w:hAnsi="楷体" w:eastAsia="楷体"/>
          <w:sz w:val="23"/>
          <w:szCs w:val="23"/>
          <w:highlight w:val="cyan"/>
          <w:lang w:val="en-US" w:eastAsia="zh-CN"/>
        </w:rPr>
        <w:t>显著</w:t>
      </w:r>
      <w:r>
        <w:rPr>
          <w:rFonts w:hint="eastAsia" w:ascii="楷体" w:hAnsi="楷体" w:eastAsia="楷体"/>
          <w:sz w:val="23"/>
          <w:szCs w:val="23"/>
          <w:highlight w:val="cyan"/>
        </w:rPr>
        <w:t>差异</w:t>
      </w:r>
      <w:r>
        <w:rPr>
          <w:rFonts w:hint="default" w:ascii="Times New Roman" w:hAnsi="Times New Roman" w:eastAsia="楷体" w:cs="Times New Roman"/>
          <w:sz w:val="23"/>
          <w:szCs w:val="23"/>
          <w:highlight w:val="magenta"/>
          <w:lang w:val="en-US" w:eastAsia="zh-CN"/>
        </w:rPr>
        <w:t xml:space="preserve"> (Estoque et al., 2017)</w:t>
      </w:r>
      <w:r>
        <w:rPr>
          <w:rFonts w:hint="eastAsia" w:ascii="楷体" w:hAnsi="楷体" w:eastAsia="楷体"/>
          <w:sz w:val="23"/>
          <w:szCs w:val="23"/>
        </w:rPr>
        <w:t>。</w:t>
      </w:r>
      <w:bookmarkEnd w:id="3"/>
      <w:r>
        <w:rPr>
          <w:rFonts w:hint="eastAsia" w:ascii="楷体" w:hAnsi="楷体" w:eastAsia="楷体"/>
          <w:sz w:val="23"/>
          <w:szCs w:val="23"/>
        </w:rPr>
        <w:t>由此可见，简单地使用</w:t>
      </w:r>
      <w:r>
        <w:rPr>
          <w:rFonts w:hint="eastAsia" w:ascii="楷体" w:hAnsi="楷体" w:eastAsia="楷体"/>
          <w:sz w:val="23"/>
          <w:szCs w:val="23"/>
          <w:highlight w:val="cyan"/>
        </w:rPr>
        <w:t>地表温度</w:t>
      </w:r>
      <w:r>
        <w:rPr>
          <w:rFonts w:hint="eastAsia" w:ascii="楷体" w:hAnsi="楷体" w:eastAsia="楷体"/>
          <w:sz w:val="23"/>
          <w:szCs w:val="23"/>
        </w:rPr>
        <w:t>来反映</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rPr>
        <w:t>的</w:t>
      </w:r>
      <w:r>
        <w:rPr>
          <w:rFonts w:hint="eastAsia" w:ascii="楷体" w:hAnsi="楷体" w:eastAsia="楷体"/>
          <w:sz w:val="23"/>
          <w:szCs w:val="23"/>
          <w:highlight w:val="cyan"/>
        </w:rPr>
        <w:t>热环境状况</w:t>
      </w:r>
      <w:r>
        <w:rPr>
          <w:rFonts w:hint="eastAsia" w:ascii="楷体" w:hAnsi="楷体" w:eastAsia="楷体"/>
          <w:sz w:val="23"/>
          <w:szCs w:val="23"/>
        </w:rPr>
        <w:t>是不准确的。其次，受</w:t>
      </w:r>
      <w:r>
        <w:rPr>
          <w:rFonts w:hint="eastAsia" w:ascii="楷体" w:hAnsi="楷体" w:eastAsia="楷体"/>
          <w:sz w:val="23"/>
          <w:szCs w:val="23"/>
          <w:highlight w:val="cyan"/>
        </w:rPr>
        <w:t>卫星重访周期</w:t>
      </w:r>
      <w:r>
        <w:rPr>
          <w:rFonts w:hint="eastAsia" w:ascii="楷体" w:hAnsi="楷体" w:eastAsia="楷体"/>
          <w:sz w:val="23"/>
          <w:szCs w:val="23"/>
        </w:rPr>
        <w:t>的限制，目前多数</w:t>
      </w:r>
      <w:r>
        <w:rPr>
          <w:rFonts w:hint="eastAsia" w:ascii="楷体" w:hAnsi="楷体" w:eastAsia="楷体"/>
          <w:sz w:val="23"/>
          <w:szCs w:val="23"/>
          <w:highlight w:val="cyan"/>
        </w:rPr>
        <w:t>基于地表温度</w:t>
      </w:r>
      <w:r>
        <w:rPr>
          <w:rFonts w:hint="eastAsia" w:ascii="楷体" w:hAnsi="楷体" w:eastAsia="楷体"/>
          <w:sz w:val="23"/>
          <w:szCs w:val="23"/>
        </w:rPr>
        <w:t>的城市</w:t>
      </w:r>
      <w:r>
        <w:rPr>
          <w:rFonts w:hint="eastAsia" w:ascii="楷体" w:hAnsi="楷体" w:eastAsia="楷体"/>
          <w:sz w:val="23"/>
          <w:szCs w:val="23"/>
          <w:lang w:val="en-US" w:eastAsia="zh-CN"/>
        </w:rPr>
        <w:t>滨水地区</w:t>
      </w:r>
      <w:r>
        <w:rPr>
          <w:rFonts w:hint="eastAsia" w:ascii="楷体" w:hAnsi="楷体" w:eastAsia="楷体"/>
          <w:sz w:val="23"/>
          <w:szCs w:val="23"/>
          <w:highlight w:val="cyan"/>
        </w:rPr>
        <w:t>热环境研究</w:t>
      </w:r>
      <w:r>
        <w:rPr>
          <w:rFonts w:hint="eastAsia" w:ascii="楷体" w:hAnsi="楷体" w:eastAsia="楷体"/>
          <w:sz w:val="23"/>
          <w:szCs w:val="23"/>
        </w:rPr>
        <w:t>仅探讨</w:t>
      </w:r>
      <w:r>
        <w:rPr>
          <w:rFonts w:hint="eastAsia" w:ascii="楷体" w:hAnsi="楷体" w:eastAsia="楷体"/>
          <w:sz w:val="23"/>
          <w:szCs w:val="23"/>
          <w:highlight w:val="cyan"/>
        </w:rPr>
        <w:t>午后</w:t>
      </w:r>
      <w:r>
        <w:rPr>
          <w:rFonts w:hint="eastAsia" w:ascii="楷体" w:hAnsi="楷体" w:eastAsia="楷体"/>
          <w:sz w:val="23"/>
          <w:szCs w:val="23"/>
          <w:highlight w:val="cyan"/>
          <w:lang w:val="en-US" w:eastAsia="zh-CN"/>
        </w:rPr>
        <w:t>或深夜</w:t>
      </w:r>
      <w:r>
        <w:rPr>
          <w:rFonts w:hint="eastAsia" w:ascii="楷体" w:hAnsi="楷体" w:eastAsia="楷体"/>
          <w:sz w:val="23"/>
          <w:szCs w:val="23"/>
          <w:highlight w:val="cyan"/>
        </w:rPr>
        <w:t>特定时间点</w:t>
      </w:r>
      <w:r>
        <w:rPr>
          <w:rFonts w:hint="eastAsia" w:ascii="楷体" w:hAnsi="楷体" w:eastAsia="楷体"/>
          <w:sz w:val="23"/>
          <w:szCs w:val="23"/>
        </w:rPr>
        <w:t>的</w:t>
      </w:r>
      <w:r>
        <w:rPr>
          <w:rFonts w:hint="eastAsia" w:ascii="楷体" w:hAnsi="楷体" w:eastAsia="楷体"/>
          <w:sz w:val="23"/>
          <w:szCs w:val="23"/>
          <w:lang w:val="en-US" w:eastAsia="zh-CN"/>
        </w:rPr>
        <w:t>热环境</w:t>
      </w:r>
      <w:r>
        <w:rPr>
          <w:rFonts w:hint="eastAsia" w:ascii="楷体" w:hAnsi="楷体" w:eastAsia="楷体"/>
          <w:sz w:val="23"/>
          <w:szCs w:val="23"/>
        </w:rPr>
        <w:t>特征。</w:t>
      </w:r>
      <w:r>
        <w:rPr>
          <w:rFonts w:hint="eastAsia" w:ascii="楷体" w:hAnsi="楷体" w:eastAsia="楷体"/>
          <w:sz w:val="23"/>
          <w:szCs w:val="23"/>
          <w:lang w:val="en-US" w:eastAsia="zh-CN"/>
        </w:rPr>
        <w:t>相关研究</w:t>
      </w:r>
      <w:r>
        <w:rPr>
          <w:rFonts w:hint="eastAsia" w:ascii="楷体" w:hAnsi="楷体" w:eastAsia="楷体"/>
          <w:sz w:val="23"/>
          <w:szCs w:val="23"/>
        </w:rPr>
        <w:t>对于</w:t>
      </w:r>
      <w:r>
        <w:rPr>
          <w:rFonts w:hint="eastAsia" w:ascii="楷体" w:hAnsi="楷体" w:eastAsia="楷体"/>
          <w:sz w:val="23"/>
          <w:szCs w:val="23"/>
          <w:highlight w:val="cyan"/>
        </w:rPr>
        <w:t>城市</w:t>
      </w:r>
      <w:r>
        <w:rPr>
          <w:rFonts w:hint="eastAsia" w:ascii="楷体" w:hAnsi="楷体" w:eastAsia="楷体"/>
          <w:sz w:val="23"/>
          <w:szCs w:val="23"/>
          <w:highlight w:val="cyan"/>
          <w:lang w:val="en-US" w:eastAsia="zh-CN"/>
        </w:rPr>
        <w:t>滨水地区</w:t>
      </w:r>
      <w:r>
        <w:rPr>
          <w:rFonts w:hint="eastAsia" w:ascii="楷体" w:hAnsi="楷体" w:eastAsia="楷体"/>
          <w:sz w:val="23"/>
          <w:szCs w:val="23"/>
          <w:highlight w:val="cyan"/>
        </w:rPr>
        <w:t>热环境</w:t>
      </w:r>
      <w:r>
        <w:rPr>
          <w:rFonts w:hint="eastAsia" w:ascii="楷体" w:hAnsi="楷体" w:eastAsia="楷体"/>
          <w:sz w:val="23"/>
          <w:szCs w:val="23"/>
          <w:highlight w:val="cyan"/>
          <w:lang w:val="en-US" w:eastAsia="zh-CN"/>
        </w:rPr>
        <w:t>特征</w:t>
      </w:r>
      <w:r>
        <w:rPr>
          <w:rFonts w:hint="eastAsia" w:ascii="楷体" w:hAnsi="楷体" w:eastAsia="楷体"/>
          <w:sz w:val="23"/>
          <w:szCs w:val="23"/>
        </w:rPr>
        <w:t>在居民主要活动时段内</w:t>
      </w:r>
      <w:r>
        <w:rPr>
          <w:rFonts w:hint="eastAsia" w:ascii="楷体" w:hAnsi="楷体" w:eastAsia="楷体"/>
          <w:sz w:val="23"/>
          <w:szCs w:val="23"/>
          <w:highlight w:val="cyan"/>
        </w:rPr>
        <w:t>随时间的变化</w:t>
      </w:r>
      <w:r>
        <w:rPr>
          <w:rFonts w:hint="eastAsia" w:ascii="楷体" w:hAnsi="楷体" w:eastAsia="楷体"/>
          <w:sz w:val="23"/>
          <w:szCs w:val="23"/>
        </w:rPr>
        <w:t>及其整体</w:t>
      </w:r>
      <w:r>
        <w:rPr>
          <w:rFonts w:hint="eastAsia" w:ascii="楷体" w:hAnsi="楷体" w:eastAsia="楷体"/>
          <w:sz w:val="23"/>
          <w:szCs w:val="23"/>
          <w:lang w:val="en-US" w:eastAsia="zh-CN"/>
        </w:rPr>
        <w:t>效应</w:t>
      </w:r>
      <w:r>
        <w:rPr>
          <w:rFonts w:hint="eastAsia" w:ascii="楷体" w:hAnsi="楷体" w:eastAsia="楷体"/>
          <w:sz w:val="23"/>
          <w:szCs w:val="23"/>
        </w:rPr>
        <w:t>还缺乏理解</w:t>
      </w:r>
      <w:r>
        <w:rPr>
          <w:rFonts w:hint="eastAsia" w:ascii="楷体" w:hAnsi="楷体" w:eastAsia="楷体"/>
          <w:sz w:val="23"/>
          <w:szCs w:val="23"/>
          <w:highlight w:val="magenta"/>
          <w:lang w:val="en-US" w:eastAsia="zh-CN"/>
        </w:rPr>
        <w:t xml:space="preserve"> </w:t>
      </w:r>
      <w:r>
        <w:rPr>
          <w:rFonts w:hint="eastAsia" w:ascii="Times New Roman" w:hAnsi="Times New Roman" w:eastAsia="楷体" w:cs="Times New Roman"/>
          <w:sz w:val="23"/>
          <w:szCs w:val="23"/>
          <w:highlight w:val="magenta"/>
          <w:lang w:val="en-US" w:eastAsia="zh-CN"/>
        </w:rPr>
        <w:t>(X</w:t>
      </w:r>
      <w:r>
        <w:rPr>
          <w:rFonts w:hint="default" w:ascii="Times New Roman" w:hAnsi="Times New Roman" w:eastAsia="楷体" w:cs="Times New Roman"/>
          <w:sz w:val="23"/>
          <w:szCs w:val="23"/>
          <w:highlight w:val="magenta"/>
        </w:rPr>
        <w:t>ue et al., 2019；Wu et al., 202</w:t>
      </w:r>
      <w:r>
        <w:rPr>
          <w:rFonts w:hint="eastAsia" w:ascii="Times New Roman" w:hAnsi="Times New Roman" w:eastAsia="楷体" w:cs="Times New Roman"/>
          <w:sz w:val="23"/>
          <w:szCs w:val="23"/>
          <w:highlight w:val="magenta"/>
          <w:lang w:val="en-US" w:eastAsia="zh-CN"/>
        </w:rPr>
        <w:t>0)</w:t>
      </w:r>
      <w:r>
        <w:rPr>
          <w:rFonts w:hint="eastAsia" w:ascii="楷体" w:hAnsi="楷体" w:eastAsia="楷体"/>
          <w:sz w:val="23"/>
          <w:szCs w:val="23"/>
        </w:rPr>
        <w:t>。综上，</w:t>
      </w:r>
      <w:r>
        <w:rPr>
          <w:rFonts w:hint="eastAsia" w:ascii="楷体" w:hAnsi="楷体" w:eastAsia="楷体"/>
          <w:sz w:val="23"/>
          <w:szCs w:val="23"/>
          <w:highlight w:val="cyan"/>
        </w:rPr>
        <w:t>遥感数据</w:t>
      </w:r>
      <w:r>
        <w:rPr>
          <w:rFonts w:hint="eastAsia" w:ascii="楷体" w:hAnsi="楷体" w:eastAsia="楷体"/>
          <w:sz w:val="23"/>
          <w:szCs w:val="23"/>
        </w:rPr>
        <w:t>在反映</w:t>
      </w:r>
      <w:r>
        <w:rPr>
          <w:rFonts w:hint="eastAsia" w:ascii="楷体" w:hAnsi="楷体" w:eastAsia="楷体"/>
          <w:sz w:val="23"/>
          <w:szCs w:val="23"/>
          <w:lang w:val="en-US" w:eastAsia="zh-CN"/>
        </w:rPr>
        <w:t>城市滨水地区</w:t>
      </w:r>
      <w:r>
        <w:rPr>
          <w:rFonts w:hint="eastAsia" w:ascii="楷体" w:hAnsi="楷体" w:eastAsia="楷体"/>
          <w:sz w:val="23"/>
          <w:szCs w:val="23"/>
          <w:highlight w:val="cyan"/>
        </w:rPr>
        <w:t>行人高度处</w:t>
      </w:r>
      <w:r>
        <w:rPr>
          <w:rFonts w:hint="eastAsia" w:ascii="楷体" w:hAnsi="楷体" w:eastAsia="楷体"/>
          <w:sz w:val="23"/>
          <w:szCs w:val="23"/>
        </w:rPr>
        <w:t>的</w:t>
      </w:r>
      <w:r>
        <w:rPr>
          <w:rFonts w:hint="eastAsia" w:ascii="楷体" w:hAnsi="楷体" w:eastAsia="楷体"/>
          <w:sz w:val="23"/>
          <w:szCs w:val="23"/>
          <w:highlight w:val="cyan"/>
        </w:rPr>
        <w:t>热环境</w:t>
      </w:r>
      <w:r>
        <w:rPr>
          <w:rFonts w:hint="eastAsia" w:ascii="楷体" w:hAnsi="楷体" w:eastAsia="楷体"/>
          <w:sz w:val="23"/>
          <w:szCs w:val="23"/>
        </w:rPr>
        <w:t>及其</w:t>
      </w:r>
      <w:r>
        <w:rPr>
          <w:rFonts w:hint="eastAsia" w:ascii="楷体" w:hAnsi="楷体" w:eastAsia="楷体"/>
          <w:sz w:val="23"/>
          <w:szCs w:val="23"/>
          <w:highlight w:val="cyan"/>
        </w:rPr>
        <w:t>时间变化</w:t>
      </w:r>
      <w:r>
        <w:rPr>
          <w:rFonts w:hint="eastAsia" w:ascii="楷体" w:hAnsi="楷体" w:eastAsia="楷体"/>
          <w:sz w:val="23"/>
          <w:szCs w:val="23"/>
        </w:rPr>
        <w:t>方面存在不足，需要通过</w:t>
      </w:r>
      <w:r>
        <w:rPr>
          <w:rFonts w:hint="eastAsia" w:ascii="楷体" w:hAnsi="楷体" w:eastAsia="楷体"/>
          <w:sz w:val="23"/>
          <w:szCs w:val="23"/>
          <w:highlight w:val="cyan"/>
        </w:rPr>
        <w:t>实地测量的方法</w:t>
      </w:r>
      <w:r>
        <w:rPr>
          <w:rFonts w:hint="eastAsia" w:ascii="楷体" w:hAnsi="楷体" w:eastAsia="楷体"/>
          <w:sz w:val="23"/>
          <w:szCs w:val="23"/>
        </w:rPr>
        <w:t>进行</w:t>
      </w:r>
      <w:r>
        <w:rPr>
          <w:rFonts w:hint="eastAsia" w:ascii="楷体" w:hAnsi="楷体" w:eastAsia="楷体"/>
          <w:sz w:val="23"/>
          <w:szCs w:val="23"/>
          <w:lang w:val="en-US" w:eastAsia="zh-CN"/>
        </w:rPr>
        <w:t>进一步</w:t>
      </w:r>
      <w:r>
        <w:rPr>
          <w:rFonts w:hint="eastAsia" w:ascii="楷体" w:hAnsi="楷体" w:eastAsia="楷体"/>
          <w:sz w:val="23"/>
          <w:szCs w:val="23"/>
        </w:rPr>
        <w:t>深入探究。</w:t>
      </w:r>
      <w:r>
        <w:rPr>
          <w:rFonts w:ascii="Times New Roman" w:hAnsi="Times New Roman" w:eastAsia="楷体" w:cs="Times New Roman"/>
          <w:sz w:val="23"/>
          <w:szCs w:val="23"/>
        </w:rPr>
        <w:t>【up230</w:t>
      </w:r>
      <w:del w:id="42" w:author="野草" w:date="2023-04-01T08:02:28Z">
        <w:r>
          <w:rPr>
            <w:rFonts w:hint="default" w:ascii="Times New Roman" w:hAnsi="Times New Roman" w:eastAsia="楷体" w:cs="Times New Roman"/>
            <w:sz w:val="23"/>
            <w:szCs w:val="23"/>
            <w:lang w:val="en-US"/>
          </w:rPr>
          <w:delText>3</w:delText>
        </w:r>
      </w:del>
      <w:ins w:id="43" w:author="野草" w:date="2023-04-01T08:02:28Z">
        <w:r>
          <w:rPr>
            <w:rFonts w:hint="eastAsia" w:ascii="Times New Roman" w:hAnsi="Times New Roman" w:eastAsia="楷体" w:cs="Times New Roman"/>
            <w:sz w:val="23"/>
            <w:szCs w:val="23"/>
            <w:lang w:val="en-US" w:eastAsia="zh-CN"/>
          </w:rPr>
          <w:t>4</w:t>
        </w:r>
      </w:ins>
      <w:ins w:id="44" w:author="野草" w:date="2023-04-01T08:02:29Z">
        <w:r>
          <w:rPr>
            <w:rFonts w:hint="eastAsia" w:ascii="Times New Roman" w:hAnsi="Times New Roman" w:eastAsia="楷体" w:cs="Times New Roman"/>
            <w:sz w:val="23"/>
            <w:szCs w:val="23"/>
            <w:lang w:val="en-US" w:eastAsia="zh-CN"/>
          </w:rPr>
          <w:t>0</w:t>
        </w:r>
      </w:ins>
      <w:ins w:id="45" w:author="野草" w:date="2023-04-04T10:19:43Z">
        <w:r>
          <w:rPr>
            <w:rFonts w:hint="eastAsia" w:ascii="Times New Roman" w:hAnsi="Times New Roman" w:eastAsia="楷体" w:cs="Times New Roman"/>
            <w:sz w:val="23"/>
            <w:szCs w:val="23"/>
            <w:lang w:val="en-US" w:eastAsia="zh-CN"/>
          </w:rPr>
          <w:t>4</w:t>
        </w:r>
      </w:ins>
      <w:del w:id="46" w:author="野草" w:date="2023-03-31T23:25:47Z">
        <w:r>
          <w:rPr>
            <w:rFonts w:ascii="Times New Roman" w:hAnsi="Times New Roman" w:eastAsia="楷体" w:cs="Times New Roman"/>
            <w:sz w:val="23"/>
            <w:szCs w:val="23"/>
          </w:rPr>
          <w:delText>2</w:delText>
        </w:r>
      </w:del>
      <w:del w:id="47" w:author="野草" w:date="2023-03-31T23:25:46Z">
        <w:r>
          <w:rPr>
            <w:rFonts w:ascii="Times New Roman" w:hAnsi="Times New Roman" w:eastAsia="楷体" w:cs="Times New Roman"/>
            <w:sz w:val="23"/>
            <w:szCs w:val="23"/>
          </w:rPr>
          <w:delText>0</w:delText>
        </w:r>
      </w:del>
      <w:r>
        <w:rPr>
          <w:rFonts w:ascii="Times New Roman" w:hAnsi="Times New Roman" w:eastAsia="楷体" w:cs="Times New Roman"/>
          <w:sz w:val="23"/>
          <w:szCs w:val="23"/>
        </w:rPr>
        <w:t xml:space="preserve"> </w:t>
      </w:r>
      <w:ins w:id="48" w:author="野草" w:date="2023-04-01T14:24:26Z">
        <w:r>
          <w:rPr>
            <w:rFonts w:hint="eastAsia" w:ascii="Times New Roman" w:hAnsi="Times New Roman" w:eastAsia="楷体" w:cs="Times New Roman"/>
            <w:sz w:val="23"/>
            <w:szCs w:val="23"/>
            <w:lang w:val="en-US" w:eastAsia="zh-CN"/>
          </w:rPr>
          <w:t>1</w:t>
        </w:r>
      </w:ins>
      <w:ins w:id="49" w:author="野草" w:date="2023-04-04T10:19:45Z">
        <w:r>
          <w:rPr>
            <w:rFonts w:hint="eastAsia" w:ascii="Times New Roman" w:hAnsi="Times New Roman" w:eastAsia="楷体" w:cs="Times New Roman"/>
            <w:sz w:val="23"/>
            <w:szCs w:val="23"/>
            <w:lang w:val="en-US" w:eastAsia="zh-CN"/>
          </w:rPr>
          <w:t>0</w:t>
        </w:r>
      </w:ins>
      <w:del w:id="50" w:author="野草" w:date="2023-03-31T23:25:51Z">
        <w:r>
          <w:rPr>
            <w:rFonts w:ascii="Times New Roman" w:hAnsi="Times New Roman" w:eastAsia="楷体" w:cs="Times New Roman"/>
            <w:sz w:val="23"/>
            <w:szCs w:val="23"/>
          </w:rPr>
          <w:delText>1</w:delText>
        </w:r>
      </w:del>
      <w:del w:id="51" w:author="野草" w:date="2023-03-31T23:25:50Z">
        <w:r>
          <w:rPr>
            <w:rFonts w:ascii="Times New Roman" w:hAnsi="Times New Roman" w:eastAsia="楷体" w:cs="Times New Roman"/>
            <w:sz w:val="23"/>
            <w:szCs w:val="23"/>
          </w:rPr>
          <w:delText>0</w:delText>
        </w:r>
      </w:del>
      <w:r>
        <w:rPr>
          <w:rFonts w:ascii="Times New Roman" w:hAnsi="Times New Roman" w:eastAsia="楷体" w:cs="Times New Roman"/>
          <w:sz w:val="23"/>
          <w:szCs w:val="23"/>
        </w:rPr>
        <w:t>:</w:t>
      </w:r>
      <w:ins w:id="52" w:author="野草" w:date="2023-04-04T10:20:52Z">
        <w:r>
          <w:rPr>
            <w:rFonts w:hint="eastAsia" w:ascii="Times New Roman" w:hAnsi="Times New Roman" w:eastAsia="楷体" w:cs="Times New Roman"/>
            <w:sz w:val="23"/>
            <w:szCs w:val="23"/>
            <w:lang w:val="en-US" w:eastAsia="zh-CN"/>
          </w:rPr>
          <w:t>2</w:t>
        </w:r>
      </w:ins>
      <w:ins w:id="53" w:author="野草" w:date="2023-04-04T10:23:45Z">
        <w:r>
          <w:rPr>
            <w:rFonts w:hint="eastAsia" w:ascii="Times New Roman" w:hAnsi="Times New Roman" w:eastAsia="楷体" w:cs="Times New Roman"/>
            <w:sz w:val="23"/>
            <w:szCs w:val="23"/>
            <w:lang w:val="en-US" w:eastAsia="zh-CN"/>
          </w:rPr>
          <w:t>5</w:t>
        </w:r>
      </w:ins>
      <w:ins w:id="54" w:author="野草" w:date="2023-04-04T10:24:46Z">
        <w:r>
          <w:rPr>
            <w:rFonts w:hint="eastAsia" w:ascii="Times New Roman" w:hAnsi="Times New Roman" w:eastAsia="楷体" w:cs="Times New Roman"/>
            <w:sz w:val="23"/>
            <w:szCs w:val="23"/>
            <w:lang w:val="en-US" w:eastAsia="zh-CN"/>
          </w:rPr>
          <w:t>+</w:t>
        </w:r>
      </w:ins>
      <w:del w:id="55" w:author="野草" w:date="2023-04-01T08:02:34Z">
        <w:r>
          <w:rPr>
            <w:rFonts w:ascii="Times New Roman" w:hAnsi="Times New Roman" w:eastAsia="楷体" w:cs="Times New Roman"/>
            <w:sz w:val="23"/>
            <w:szCs w:val="23"/>
          </w:rPr>
          <w:delText>2</w:delText>
        </w:r>
      </w:del>
      <w:del w:id="56" w:author="野草" w:date="2023-03-31T23:25:53Z">
        <w:r>
          <w:rPr>
            <w:rFonts w:ascii="Times New Roman" w:hAnsi="Times New Roman" w:eastAsia="楷体" w:cs="Times New Roman"/>
            <w:sz w:val="23"/>
            <w:szCs w:val="23"/>
          </w:rPr>
          <w:delText>9</w:delText>
        </w:r>
      </w:del>
      <w:r>
        <w:rPr>
          <w:rFonts w:ascii="Times New Roman" w:hAnsi="Times New Roman" w:eastAsia="楷体" w:cs="Times New Roman"/>
          <w:sz w:val="23"/>
          <w:szCs w:val="23"/>
        </w:rPr>
        <w:t>】</w:t>
      </w:r>
    </w:p>
    <w:p>
      <w:pPr>
        <w:spacing w:line="360" w:lineRule="auto"/>
        <w:ind w:firstLine="465"/>
        <w:rPr>
          <w:rFonts w:ascii="楷体" w:hAnsi="楷体" w:eastAsia="楷体"/>
          <w:sz w:val="23"/>
          <w:szCs w:val="23"/>
        </w:rPr>
      </w:pPr>
      <w:r>
        <w:rPr>
          <w:rFonts w:hint="eastAsia" w:ascii="楷体_x0007_" w:hAnsi="楷体_x0007_" w:eastAsia="楷体_x0007_"/>
          <w:color w:val="000000"/>
          <w:sz w:val="23"/>
          <w:szCs w:val="24"/>
        </w:rPr>
        <w:t>在城市内，</w:t>
      </w:r>
      <w:r>
        <w:rPr>
          <w:rFonts w:hint="eastAsia" w:ascii="楷体_x0007_" w:hAnsi="楷体_x0007_" w:eastAsia="楷体_x0007_"/>
          <w:color w:val="000000"/>
          <w:sz w:val="23"/>
          <w:szCs w:val="24"/>
          <w:highlight w:val="cyan"/>
        </w:rPr>
        <w:t>空间结构、土地覆盖类型等</w:t>
      </w:r>
      <w:r>
        <w:rPr>
          <w:rFonts w:hint="eastAsia" w:ascii="楷体_x0007_" w:hAnsi="楷体_x0007_" w:eastAsia="楷体_x0007_"/>
          <w:color w:val="000000"/>
          <w:sz w:val="23"/>
          <w:szCs w:val="24"/>
        </w:rPr>
        <w:t>因素存在聚类性，</w:t>
      </w:r>
      <w:r>
        <w:rPr>
          <w:rFonts w:hint="eastAsia" w:ascii="Times New Roman" w:hAnsi="Times New Roman" w:eastAsia="Times New Roman"/>
          <w:color w:val="000000"/>
          <w:sz w:val="23"/>
          <w:szCs w:val="24"/>
          <w:highlight w:val="magenta"/>
        </w:rPr>
        <w:t>Stewart</w:t>
      </w:r>
      <w:r>
        <w:rPr>
          <w:rFonts w:hint="eastAsia" w:ascii="楷体_x0007_" w:hAnsi="楷体_x0007_" w:eastAsia="楷体_x0007_"/>
          <w:color w:val="000000"/>
          <w:sz w:val="23"/>
          <w:szCs w:val="24"/>
          <w:highlight w:val="magenta"/>
        </w:rPr>
        <w:t>和</w:t>
      </w:r>
      <w:r>
        <w:rPr>
          <w:rFonts w:hint="eastAsia" w:ascii="Times New Roman" w:hAnsi="Times New Roman" w:eastAsia="Times New Roman"/>
          <w:color w:val="000000"/>
          <w:sz w:val="23"/>
          <w:szCs w:val="24"/>
          <w:highlight w:val="magenta"/>
        </w:rPr>
        <w:t>Oke</w:t>
      </w:r>
      <w:r>
        <w:rPr>
          <w:rFonts w:hint="eastAsia" w:ascii="楷体_x0007_" w:hAnsi="楷体_x0007_" w:eastAsia="楷体_x0007_"/>
          <w:color w:val="000000"/>
          <w:sz w:val="23"/>
          <w:szCs w:val="24"/>
          <w:highlight w:val="magenta"/>
        </w:rPr>
        <w:t>（</w:t>
      </w:r>
      <w:r>
        <w:rPr>
          <w:rFonts w:hint="eastAsia" w:ascii="Times New Roman" w:hAnsi="Times New Roman" w:eastAsia="Times New Roman"/>
          <w:color w:val="000000"/>
          <w:sz w:val="23"/>
          <w:szCs w:val="24"/>
          <w:highlight w:val="magenta"/>
        </w:rPr>
        <w:t>2012</w:t>
      </w:r>
      <w:r>
        <w:rPr>
          <w:rFonts w:hint="eastAsia" w:ascii="楷体_x0007_" w:hAnsi="楷体_x0007_" w:eastAsia="楷体_x0007_"/>
          <w:color w:val="000000"/>
          <w:sz w:val="23"/>
          <w:szCs w:val="24"/>
          <w:highlight w:val="magenta"/>
        </w:rPr>
        <w:t>）</w:t>
      </w:r>
      <w:r>
        <w:rPr>
          <w:rFonts w:hint="eastAsia" w:ascii="楷体_x0007_" w:hAnsi="楷体_x0007_" w:eastAsia="楷体_x0007_"/>
          <w:color w:val="000000"/>
          <w:sz w:val="23"/>
          <w:szCs w:val="24"/>
        </w:rPr>
        <w:t>据此提出了</w:t>
      </w:r>
      <w:r>
        <w:rPr>
          <w:rFonts w:hint="eastAsia" w:ascii="楷体_x0007_" w:hAnsi="楷体_x0007_" w:eastAsia="楷体_x0007_"/>
          <w:color w:val="000000"/>
          <w:sz w:val="23"/>
          <w:szCs w:val="24"/>
          <w:highlight w:val="cyan"/>
        </w:rPr>
        <w:t>局地气候区</w:t>
      </w:r>
      <w:r>
        <w:rPr>
          <w:rFonts w:hint="eastAsia" w:ascii="楷体_x0007_" w:hAnsi="楷体_x0007_" w:eastAsia="楷体_x0007_"/>
          <w:color w:val="000000"/>
          <w:sz w:val="23"/>
          <w:szCs w:val="24"/>
        </w:rPr>
        <w:t>以表示具有均匀</w:t>
      </w:r>
      <w:r>
        <w:rPr>
          <w:rFonts w:hint="eastAsia" w:ascii="楷体_x0007_" w:hAnsi="楷体_x0007_" w:eastAsia="楷体_x0007_"/>
          <w:color w:val="000000"/>
          <w:sz w:val="23"/>
          <w:szCs w:val="24"/>
          <w:highlight w:val="cyan"/>
        </w:rPr>
        <w:t>表面覆盖物、空间结构、人类活动和材料</w:t>
      </w:r>
      <w:r>
        <w:rPr>
          <w:rFonts w:hint="eastAsia" w:ascii="楷体_x0007_" w:hAnsi="楷体_x0007_" w:eastAsia="楷体_x0007_"/>
          <w:color w:val="000000"/>
          <w:sz w:val="23"/>
          <w:szCs w:val="24"/>
        </w:rPr>
        <w:t>的区域。</w:t>
      </w:r>
      <w:r>
        <w:rPr>
          <w:rFonts w:hint="eastAsia" w:ascii="楷体" w:hAnsi="楷体" w:eastAsia="楷体"/>
          <w:sz w:val="23"/>
          <w:szCs w:val="23"/>
        </w:rPr>
        <w:t>研究发现，</w:t>
      </w:r>
      <w:r>
        <w:rPr>
          <w:rFonts w:hint="eastAsia" w:ascii="楷体" w:hAnsi="楷体" w:eastAsia="楷体"/>
          <w:sz w:val="23"/>
          <w:szCs w:val="23"/>
          <w:lang w:val="en-US" w:eastAsia="zh-CN"/>
        </w:rPr>
        <w:t>气温</w:t>
      </w:r>
      <w:r>
        <w:rPr>
          <w:rFonts w:hint="eastAsia" w:ascii="楷体" w:hAnsi="楷体" w:eastAsia="楷体"/>
          <w:sz w:val="23"/>
          <w:szCs w:val="23"/>
        </w:rPr>
        <w:t>的空间格局</w:t>
      </w:r>
      <w:r>
        <w:rPr>
          <w:rFonts w:hint="eastAsia" w:ascii="楷体" w:hAnsi="楷体" w:eastAsia="楷体"/>
          <w:sz w:val="23"/>
          <w:szCs w:val="23"/>
          <w:highlight w:val="cyan"/>
        </w:rPr>
        <w:t>在不同局地气候区类型之间</w:t>
      </w:r>
      <w:r>
        <w:rPr>
          <w:rFonts w:hint="eastAsia" w:ascii="楷体" w:hAnsi="楷体" w:eastAsia="楷体"/>
          <w:sz w:val="23"/>
          <w:szCs w:val="23"/>
        </w:rPr>
        <w:t>有较大的差异</w:t>
      </w:r>
      <w:r>
        <w:rPr>
          <w:rFonts w:hint="default" w:ascii="Times New Roman" w:hAnsi="Times New Roman" w:eastAsia="楷体" w:cs="Times New Roman"/>
          <w:sz w:val="23"/>
          <w:szCs w:val="23"/>
        </w:rPr>
        <w:t>（Jiang et al., 2022）</w:t>
      </w:r>
      <w:r>
        <w:rPr>
          <w:rFonts w:hint="eastAsia" w:ascii="楷体" w:hAnsi="楷体" w:eastAsia="楷体"/>
          <w:sz w:val="23"/>
          <w:szCs w:val="23"/>
        </w:rPr>
        <w:t>。</w:t>
      </w:r>
      <w:r>
        <w:rPr>
          <w:rFonts w:hint="eastAsia" w:ascii="楷体" w:hAnsi="楷体" w:eastAsia="楷体"/>
          <w:sz w:val="23"/>
          <w:szCs w:val="23"/>
          <w:lang w:val="en-US" w:eastAsia="zh-CN"/>
        </w:rPr>
        <w:t>因此</w:t>
      </w:r>
      <w:r>
        <w:rPr>
          <w:rFonts w:hint="eastAsia" w:ascii="楷体" w:hAnsi="楷体" w:eastAsia="楷体"/>
          <w:sz w:val="23"/>
          <w:szCs w:val="23"/>
        </w:rPr>
        <w:t>，本项目将选择</w:t>
      </w:r>
      <w:r>
        <w:rPr>
          <w:rFonts w:hint="eastAsia" w:ascii="楷体" w:hAnsi="楷体" w:eastAsia="楷体"/>
          <w:sz w:val="23"/>
          <w:szCs w:val="23"/>
          <w:lang w:val="en-US" w:eastAsia="zh-CN"/>
        </w:rPr>
        <w:t>多个</w:t>
      </w:r>
      <w:r>
        <w:rPr>
          <w:rFonts w:hint="eastAsia" w:ascii="楷体" w:hAnsi="楷体" w:eastAsia="楷体"/>
          <w:sz w:val="23"/>
          <w:szCs w:val="23"/>
          <w:highlight w:val="cyan"/>
          <w:lang w:val="en-US" w:eastAsia="zh-CN"/>
        </w:rPr>
        <w:t>代表性的局地气候区类型</w:t>
      </w:r>
      <w:r>
        <w:rPr>
          <w:rFonts w:hint="eastAsia" w:ascii="楷体" w:hAnsi="楷体" w:eastAsia="楷体"/>
          <w:sz w:val="23"/>
          <w:szCs w:val="23"/>
        </w:rPr>
        <w:t>，以深入理解</w:t>
      </w:r>
      <w:r>
        <w:rPr>
          <w:rFonts w:hint="eastAsia" w:ascii="楷体" w:hAnsi="楷体" w:eastAsia="楷体"/>
          <w:sz w:val="23"/>
          <w:szCs w:val="23"/>
          <w:highlight w:val="cyan"/>
          <w:lang w:val="en-US" w:eastAsia="zh-CN"/>
        </w:rPr>
        <w:t>城市滨江地区</w:t>
      </w:r>
      <w:r>
        <w:rPr>
          <w:rFonts w:hint="eastAsia" w:ascii="楷体" w:hAnsi="楷体" w:eastAsia="楷体"/>
          <w:sz w:val="23"/>
          <w:szCs w:val="23"/>
          <w:lang w:val="en-US" w:eastAsia="zh-CN"/>
        </w:rPr>
        <w:t>在行人高度处的热环境状况及其</w:t>
      </w:r>
      <w:r>
        <w:rPr>
          <w:rFonts w:hint="eastAsia" w:ascii="楷体" w:hAnsi="楷体" w:eastAsia="楷体"/>
          <w:sz w:val="23"/>
          <w:szCs w:val="23"/>
          <w:highlight w:val="cyan"/>
        </w:rPr>
        <w:t>在不同局地气候区类型之间</w:t>
      </w:r>
      <w:r>
        <w:rPr>
          <w:rFonts w:hint="eastAsia" w:ascii="楷体" w:hAnsi="楷体" w:eastAsia="楷体"/>
          <w:sz w:val="23"/>
          <w:szCs w:val="23"/>
        </w:rPr>
        <w:t>的差异性。</w:t>
      </w:r>
      <w:r>
        <w:rPr>
          <w:rFonts w:ascii="Times New Roman" w:hAnsi="Times New Roman" w:eastAsia="楷体" w:cs="Times New Roman"/>
          <w:sz w:val="23"/>
          <w:szCs w:val="23"/>
        </w:rPr>
        <w:t>【</w:t>
      </w:r>
      <w:ins w:id="57" w:author="野草" w:date="2023-04-01T14:45:34Z">
        <w:r>
          <w:rPr>
            <w:rFonts w:ascii="Times New Roman" w:hAnsi="Times New Roman" w:eastAsia="楷体" w:cs="Times New Roman"/>
            <w:sz w:val="23"/>
            <w:szCs w:val="23"/>
          </w:rPr>
          <w:t>up230</w:t>
        </w:r>
      </w:ins>
      <w:ins w:id="58" w:author="野草" w:date="2023-04-01T14:45:34Z">
        <w:r>
          <w:rPr>
            <w:rFonts w:hint="eastAsia" w:ascii="Times New Roman" w:hAnsi="Times New Roman" w:eastAsia="楷体" w:cs="Times New Roman"/>
            <w:sz w:val="23"/>
            <w:szCs w:val="23"/>
            <w:lang w:val="en-US" w:eastAsia="zh-CN"/>
          </w:rPr>
          <w:t>40</w:t>
        </w:r>
      </w:ins>
      <w:ins w:id="59" w:author="野草" w:date="2023-04-04T10:23:15Z">
        <w:r>
          <w:rPr>
            <w:rFonts w:hint="eastAsia" w:ascii="Times New Roman" w:hAnsi="Times New Roman" w:eastAsia="楷体" w:cs="Times New Roman"/>
            <w:sz w:val="23"/>
            <w:szCs w:val="23"/>
            <w:lang w:val="en-US" w:eastAsia="zh-CN"/>
          </w:rPr>
          <w:t>4</w:t>
        </w:r>
      </w:ins>
      <w:ins w:id="60" w:author="野草" w:date="2023-04-01T14:45:34Z">
        <w:r>
          <w:rPr>
            <w:rFonts w:ascii="Times New Roman" w:hAnsi="Times New Roman" w:eastAsia="楷体" w:cs="Times New Roman"/>
            <w:sz w:val="23"/>
            <w:szCs w:val="23"/>
          </w:rPr>
          <w:t xml:space="preserve"> </w:t>
        </w:r>
      </w:ins>
      <w:ins w:id="61" w:author="野草" w:date="2023-04-01T14:45:34Z">
        <w:r>
          <w:rPr>
            <w:rFonts w:hint="eastAsia" w:ascii="Times New Roman" w:hAnsi="Times New Roman" w:eastAsia="楷体" w:cs="Times New Roman"/>
            <w:sz w:val="23"/>
            <w:szCs w:val="23"/>
            <w:lang w:val="en-US" w:eastAsia="zh-CN"/>
          </w:rPr>
          <w:t>1</w:t>
        </w:r>
      </w:ins>
      <w:ins w:id="62" w:author="野草" w:date="2023-04-04T10:23:19Z">
        <w:r>
          <w:rPr>
            <w:rFonts w:hint="eastAsia" w:ascii="Times New Roman" w:hAnsi="Times New Roman" w:eastAsia="楷体" w:cs="Times New Roman"/>
            <w:sz w:val="23"/>
            <w:szCs w:val="23"/>
            <w:lang w:val="en-US" w:eastAsia="zh-CN"/>
          </w:rPr>
          <w:t>0</w:t>
        </w:r>
      </w:ins>
      <w:ins w:id="63" w:author="野草" w:date="2023-04-01T14:45:34Z">
        <w:r>
          <w:rPr>
            <w:rFonts w:ascii="Times New Roman" w:hAnsi="Times New Roman" w:eastAsia="楷体" w:cs="Times New Roman"/>
            <w:sz w:val="23"/>
            <w:szCs w:val="23"/>
          </w:rPr>
          <w:t>:</w:t>
        </w:r>
      </w:ins>
      <w:ins w:id="64" w:author="野草" w:date="2023-04-04T10:23:21Z">
        <w:r>
          <w:rPr>
            <w:rFonts w:hint="eastAsia" w:ascii="Times New Roman" w:hAnsi="Times New Roman" w:eastAsia="楷体" w:cs="Times New Roman"/>
            <w:sz w:val="23"/>
            <w:szCs w:val="23"/>
            <w:lang w:val="en-US" w:eastAsia="zh-CN"/>
          </w:rPr>
          <w:t>2</w:t>
        </w:r>
      </w:ins>
      <w:ins w:id="65" w:author="野草" w:date="2023-04-04T10:25:52Z">
        <w:r>
          <w:rPr>
            <w:rFonts w:hint="eastAsia" w:ascii="Times New Roman" w:hAnsi="Times New Roman" w:eastAsia="楷体" w:cs="Times New Roman"/>
            <w:sz w:val="23"/>
            <w:szCs w:val="23"/>
            <w:lang w:val="en-US" w:eastAsia="zh-CN"/>
          </w:rPr>
          <w:t>6</w:t>
        </w:r>
      </w:ins>
      <w:ins w:id="66" w:author="野草" w:date="2023-04-04T10:26:39Z">
        <w:r>
          <w:rPr>
            <w:rFonts w:hint="eastAsia" w:ascii="Times New Roman" w:hAnsi="Times New Roman" w:eastAsia="楷体" w:cs="Times New Roman"/>
            <w:sz w:val="23"/>
            <w:szCs w:val="23"/>
            <w:lang w:val="en-US" w:eastAsia="zh-CN"/>
          </w:rPr>
          <w:t>+</w:t>
        </w:r>
      </w:ins>
      <w:del w:id="67" w:author="野草" w:date="2023-04-01T14:45:34Z">
        <w:r>
          <w:rPr>
            <w:rFonts w:ascii="Times New Roman" w:hAnsi="Times New Roman" w:eastAsia="楷体" w:cs="Times New Roman"/>
            <w:sz w:val="23"/>
            <w:szCs w:val="23"/>
          </w:rPr>
          <w:delText>up230220 10:58</w:delText>
        </w:r>
      </w:del>
      <w:r>
        <w:rPr>
          <w:rFonts w:ascii="Times New Roman" w:hAnsi="Times New Roman" w:eastAsia="楷体" w:cs="Times New Roman"/>
          <w:sz w:val="23"/>
          <w:szCs w:val="23"/>
        </w:rPr>
        <w:t>】</w:t>
      </w:r>
    </w:p>
    <w:p>
      <w:pPr>
        <w:spacing w:line="360" w:lineRule="auto"/>
        <w:ind w:firstLine="460" w:firstLineChars="200"/>
        <w:rPr>
          <w:ins w:id="68" w:author="野草" w:date="2023-03-31T16:27:45Z"/>
          <w:rFonts w:hint="eastAsia" w:ascii="楷体" w:hAnsi="楷体" w:eastAsia="楷体"/>
          <w:sz w:val="23"/>
          <w:szCs w:val="23"/>
        </w:rPr>
      </w:pPr>
      <w:r>
        <w:rPr>
          <w:rFonts w:hint="default" w:ascii="Times New Roman" w:hAnsi="Times New Roman" w:eastAsia="楷体" w:cs="Times New Roman"/>
          <w:sz w:val="23"/>
          <w:szCs w:val="23"/>
        </w:rPr>
        <w:t>建筑物是</w:t>
      </w:r>
      <w:r>
        <w:rPr>
          <w:rFonts w:hint="default" w:ascii="Times New Roman" w:hAnsi="Times New Roman" w:eastAsia="楷体" w:cs="Times New Roman"/>
          <w:sz w:val="23"/>
          <w:szCs w:val="23"/>
          <w:highlight w:val="cyan"/>
        </w:rPr>
        <w:t>城市</w:t>
      </w:r>
      <w:r>
        <w:rPr>
          <w:rFonts w:hint="default" w:ascii="Times New Roman" w:hAnsi="Times New Roman" w:eastAsia="楷体" w:cs="Times New Roman"/>
          <w:sz w:val="23"/>
          <w:szCs w:val="23"/>
        </w:rPr>
        <w:t>的</w:t>
      </w:r>
      <w:r>
        <w:rPr>
          <w:rFonts w:hint="eastAsia" w:ascii="Times New Roman" w:hAnsi="Times New Roman" w:eastAsia="楷体" w:cs="Times New Roman"/>
          <w:sz w:val="23"/>
          <w:szCs w:val="23"/>
          <w:lang w:val="en-US" w:eastAsia="zh-CN"/>
        </w:rPr>
        <w:t>重要</w:t>
      </w:r>
      <w:r>
        <w:rPr>
          <w:rFonts w:hint="default" w:ascii="Times New Roman" w:hAnsi="Times New Roman" w:eastAsia="楷体" w:cs="Times New Roman"/>
          <w:sz w:val="23"/>
          <w:szCs w:val="23"/>
        </w:rPr>
        <w:t>组成部分，</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城市的热环境状况</w:t>
      </w:r>
      <w:r>
        <w:rPr>
          <w:rFonts w:hint="eastAsia" w:ascii="Times New Roman" w:hAnsi="Times New Roman" w:eastAsia="楷体" w:cs="Times New Roman"/>
          <w:sz w:val="23"/>
          <w:szCs w:val="23"/>
          <w:highlight w:val="none"/>
          <w:lang w:val="en-US" w:eastAsia="zh-CN"/>
        </w:rPr>
        <w:t>起着关键作用</w:t>
      </w:r>
      <w:r>
        <w:rPr>
          <w:rFonts w:hint="default" w:ascii="Times New Roman" w:hAnsi="Times New Roman" w:eastAsia="楷体" w:cs="Times New Roman"/>
          <w:sz w:val="23"/>
          <w:szCs w:val="23"/>
        </w:rPr>
        <w:t>，因为它们可能会</w:t>
      </w:r>
      <w:r>
        <w:rPr>
          <w:rFonts w:hint="default" w:ascii="Times New Roman" w:hAnsi="Times New Roman" w:eastAsia="楷体" w:cs="Times New Roman"/>
          <w:sz w:val="23"/>
          <w:szCs w:val="23"/>
          <w:highlight w:val="cyan"/>
        </w:rPr>
        <w:t>改变太阳辐射</w:t>
      </w:r>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反射和吸收</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区域通风过程</w:t>
      </w:r>
      <w:r>
        <w:rPr>
          <w:rFonts w:hint="eastAsia" w:ascii="Times New Roman" w:hAnsi="Times New Roman" w:eastAsia="楷体" w:cs="Times New Roman"/>
          <w:sz w:val="23"/>
          <w:szCs w:val="23"/>
          <w:highlight w:val="none"/>
          <w:lang w:val="en-US" w:eastAsia="zh-CN"/>
        </w:rPr>
        <w:t>也</w:t>
      </w:r>
      <w:r>
        <w:rPr>
          <w:rFonts w:hint="eastAsia" w:ascii="Times New Roman" w:hAnsi="Times New Roman" w:eastAsia="楷体" w:cs="Times New Roman"/>
          <w:sz w:val="23"/>
          <w:szCs w:val="23"/>
          <w:lang w:val="en-US" w:eastAsia="zh-CN"/>
        </w:rPr>
        <w:t>有显著影响</w:t>
      </w:r>
      <w:r>
        <w:rPr>
          <w:rFonts w:hint="default" w:ascii="Times New Roman" w:hAnsi="Times New Roman" w:eastAsia="楷体" w:cs="Times New Roman"/>
          <w:sz w:val="23"/>
          <w:szCs w:val="23"/>
          <w:highlight w:val="magenta"/>
        </w:rPr>
        <w:t>（Alavipanah et al., 2018）</w:t>
      </w:r>
      <w:r>
        <w:rPr>
          <w:rFonts w:hint="default" w:ascii="Times New Roman" w:hAnsi="Times New Roman" w:eastAsia="楷体" w:cs="Times New Roman"/>
          <w:sz w:val="23"/>
          <w:szCs w:val="23"/>
        </w:rPr>
        <w:t>。</w:t>
      </w:r>
      <w:r>
        <w:rPr>
          <w:rFonts w:hint="default" w:ascii="Times New Roman" w:hAnsi="Times New Roman" w:eastAsia="楷体" w:cs="Times New Roman"/>
          <w:sz w:val="23"/>
          <w:szCs w:val="23"/>
          <w:highlight w:val="cyan"/>
          <w:lang w:val="en-US" w:eastAsia="zh-CN"/>
        </w:rPr>
        <w:t>以往的研究</w:t>
      </w:r>
      <w:r>
        <w:rPr>
          <w:rFonts w:hint="default" w:ascii="Times New Roman" w:hAnsi="Times New Roman" w:eastAsia="楷体" w:cs="Times New Roman"/>
          <w:sz w:val="23"/>
          <w:szCs w:val="23"/>
          <w:lang w:val="en-US" w:eastAsia="zh-CN"/>
        </w:rPr>
        <w:t>已经</w:t>
      </w:r>
      <w:r>
        <w:rPr>
          <w:rFonts w:hint="eastAsia" w:ascii="Times New Roman" w:hAnsi="Times New Roman" w:eastAsia="楷体" w:cs="Times New Roman"/>
          <w:sz w:val="23"/>
          <w:szCs w:val="23"/>
          <w:lang w:val="en-US" w:eastAsia="zh-CN"/>
        </w:rPr>
        <w:t>探讨</w:t>
      </w:r>
      <w:r>
        <w:rPr>
          <w:rFonts w:hint="default" w:ascii="Times New Roman" w:hAnsi="Times New Roman" w:eastAsia="楷体" w:cs="Times New Roman"/>
          <w:sz w:val="23"/>
          <w:szCs w:val="23"/>
          <w:lang w:val="en-US" w:eastAsia="zh-CN"/>
        </w:rPr>
        <w:t>了</w:t>
      </w:r>
      <w:r>
        <w:rPr>
          <w:rFonts w:hint="default" w:ascii="Times New Roman" w:hAnsi="Times New Roman" w:eastAsia="楷体" w:cs="Times New Roman"/>
          <w:sz w:val="23"/>
          <w:szCs w:val="23"/>
          <w:highlight w:val="cyan"/>
          <w:lang w:val="en-US" w:eastAsia="zh-CN"/>
        </w:rPr>
        <w:t>天空视野因子 (</w:t>
      </w:r>
      <w:r>
        <w:rPr>
          <w:rFonts w:hint="eastAsia" w:ascii="Times New Roman" w:hAnsi="Times New Roman" w:eastAsia="楷体" w:cs="Times New Roman"/>
          <w:sz w:val="23"/>
          <w:szCs w:val="23"/>
          <w:highlight w:val="cyan"/>
          <w:lang w:val="en-US" w:eastAsia="zh-CN"/>
        </w:rPr>
        <w:t xml:space="preserve">Sky View Factor, </w:t>
      </w:r>
      <w:r>
        <w:rPr>
          <w:rFonts w:hint="default" w:ascii="Times New Roman" w:hAnsi="Times New Roman" w:eastAsia="楷体" w:cs="Times New Roman"/>
          <w:sz w:val="23"/>
          <w:szCs w:val="23"/>
          <w:highlight w:val="cyan"/>
          <w:lang w:val="en-US" w:eastAsia="zh-CN"/>
        </w:rPr>
        <w:t>SVF)、建筑高度</w:t>
      </w:r>
      <w:r>
        <w:rPr>
          <w:rFonts w:hint="default" w:ascii="Times New Roman" w:hAnsi="Times New Roman" w:eastAsia="楷体" w:cs="Times New Roman"/>
          <w:sz w:val="23"/>
          <w:szCs w:val="23"/>
          <w:lang w:val="en-US" w:eastAsia="zh-CN"/>
        </w:rPr>
        <w:t>等</w:t>
      </w:r>
      <w:r>
        <w:rPr>
          <w:rFonts w:hint="eastAsia" w:ascii="Times New Roman" w:hAnsi="Times New Roman" w:eastAsia="楷体" w:cs="Times New Roman"/>
          <w:sz w:val="23"/>
          <w:szCs w:val="23"/>
          <w:highlight w:val="cyan"/>
          <w:lang w:val="en-US" w:eastAsia="zh-CN"/>
        </w:rPr>
        <w:t>三维</w:t>
      </w:r>
      <w:r>
        <w:rPr>
          <w:rFonts w:hint="default" w:ascii="Times New Roman" w:hAnsi="Times New Roman" w:eastAsia="楷体" w:cs="Times New Roman"/>
          <w:sz w:val="23"/>
          <w:szCs w:val="23"/>
          <w:highlight w:val="cyan"/>
          <w:lang w:val="en-US" w:eastAsia="zh-CN"/>
        </w:rPr>
        <w:t>形态指标</w:t>
      </w:r>
      <w:r>
        <w:rPr>
          <w:rFonts w:hint="eastAsia" w:ascii="Times New Roman" w:hAnsi="Times New Roman" w:eastAsia="楷体" w:cs="Times New Roman"/>
          <w:sz w:val="23"/>
          <w:szCs w:val="23"/>
          <w:lang w:val="en-US" w:eastAsia="zh-CN"/>
        </w:rPr>
        <w:t>对</w:t>
      </w:r>
      <w:r>
        <w:rPr>
          <w:rFonts w:hint="eastAsia" w:ascii="Times New Roman" w:hAnsi="Times New Roman" w:eastAsia="楷体" w:cs="Times New Roman"/>
          <w:sz w:val="23"/>
          <w:szCs w:val="23"/>
          <w:highlight w:val="cyan"/>
          <w:lang w:val="en-US" w:eastAsia="zh-CN"/>
        </w:rPr>
        <w:t>城市热环境</w:t>
      </w:r>
      <w:r>
        <w:rPr>
          <w:rFonts w:hint="eastAsia" w:ascii="Times New Roman" w:hAnsi="Times New Roman" w:eastAsia="楷体" w:cs="Times New Roman"/>
          <w:sz w:val="23"/>
          <w:szCs w:val="23"/>
          <w:lang w:val="en-US" w:eastAsia="zh-CN"/>
        </w:rPr>
        <w:t>的影响</w:t>
      </w:r>
      <w:r>
        <w:rPr>
          <w:rFonts w:hint="default" w:ascii="Times New Roman" w:hAnsi="Times New Roman" w:eastAsia="楷体" w:cs="Times New Roman"/>
          <w:sz w:val="23"/>
          <w:szCs w:val="23"/>
          <w:highlight w:val="magenta"/>
        </w:rPr>
        <w:t>（Tian et al., 2019）</w:t>
      </w:r>
      <w:r>
        <w:rPr>
          <w:rFonts w:hint="default" w:ascii="Times New Roman" w:hAnsi="Times New Roman" w:eastAsia="楷体" w:cs="Times New Roman"/>
          <w:sz w:val="23"/>
          <w:szCs w:val="23"/>
        </w:rPr>
        <w:t>。</w:t>
      </w:r>
      <w:r>
        <w:rPr>
          <w:rFonts w:hint="eastAsia" w:ascii="Times New Roman" w:hAnsi="Times New Roman" w:eastAsia="楷体" w:cs="Times New Roman"/>
          <w:sz w:val="23"/>
          <w:szCs w:val="23"/>
          <w:lang w:val="en-US" w:eastAsia="zh-CN"/>
        </w:rPr>
        <w:t>然而</w:t>
      </w:r>
      <w:r>
        <w:rPr>
          <w:rFonts w:hint="default" w:ascii="Times New Roman" w:hAnsi="Times New Roman" w:eastAsia="楷体" w:cs="Times New Roman"/>
          <w:sz w:val="23"/>
          <w:szCs w:val="23"/>
        </w:rPr>
        <w:t>，相对于</w:t>
      </w:r>
      <w:r>
        <w:rPr>
          <w:rFonts w:hint="default" w:ascii="Times New Roman" w:hAnsi="Times New Roman" w:eastAsia="楷体" w:cs="Times New Roman"/>
          <w:sz w:val="23"/>
          <w:szCs w:val="23"/>
          <w:highlight w:val="cyan"/>
        </w:rPr>
        <w:t>绿地周边等</w:t>
      </w:r>
      <w:r>
        <w:rPr>
          <w:rFonts w:hint="default" w:ascii="Times New Roman" w:hAnsi="Times New Roman" w:eastAsia="楷体" w:cs="Times New Roman"/>
          <w:sz w:val="23"/>
          <w:szCs w:val="23"/>
        </w:rPr>
        <w:t>区域类型，</w:t>
      </w:r>
      <w:r>
        <w:rPr>
          <w:rFonts w:hint="default" w:ascii="Times New Roman" w:hAnsi="Times New Roman" w:eastAsia="楷体" w:cs="Times New Roman"/>
          <w:sz w:val="23"/>
          <w:szCs w:val="23"/>
          <w:highlight w:val="cyan"/>
        </w:rPr>
        <w:t>三维形态特征与</w:t>
      </w:r>
      <w:r>
        <w:rPr>
          <w:rFonts w:hint="eastAsia" w:ascii="Times New Roman" w:hAnsi="Times New Roman" w:eastAsia="楷体" w:cs="Times New Roman"/>
          <w:sz w:val="23"/>
          <w:szCs w:val="23"/>
          <w:highlight w:val="cyan"/>
          <w:lang w:val="en-US" w:eastAsia="zh-CN"/>
        </w:rPr>
        <w:t>热环境</w:t>
      </w:r>
      <w:r>
        <w:rPr>
          <w:rFonts w:hint="default" w:ascii="Times New Roman" w:hAnsi="Times New Roman" w:eastAsia="楷体" w:cs="Times New Roman"/>
          <w:sz w:val="23"/>
          <w:szCs w:val="23"/>
          <w:highlight w:val="cyan"/>
        </w:rPr>
        <w:t>关系</w:t>
      </w:r>
      <w:r>
        <w:rPr>
          <w:rFonts w:hint="default" w:ascii="Times New Roman" w:hAnsi="Times New Roman" w:eastAsia="楷体" w:cs="Times New Roman"/>
          <w:sz w:val="23"/>
          <w:szCs w:val="23"/>
        </w:rPr>
        <w:t>的相关研究</w:t>
      </w:r>
      <w:r>
        <w:rPr>
          <w:rFonts w:hint="eastAsia" w:ascii="Times New Roman" w:hAnsi="Times New Roman" w:eastAsia="楷体" w:cs="Times New Roman"/>
          <w:sz w:val="23"/>
          <w:szCs w:val="23"/>
          <w:lang w:val="en-US" w:eastAsia="zh-CN"/>
        </w:rPr>
        <w:t>在</w:t>
      </w:r>
      <w:r>
        <w:rPr>
          <w:rFonts w:hint="default" w:ascii="Times New Roman" w:hAnsi="Times New Roman" w:eastAsia="楷体" w:cs="Times New Roman"/>
          <w:sz w:val="23"/>
          <w:szCs w:val="23"/>
          <w:highlight w:val="cyan"/>
        </w:rPr>
        <w:t>城市滨江地区</w:t>
      </w:r>
      <w:r>
        <w:rPr>
          <w:rFonts w:hint="eastAsia" w:ascii="Times New Roman" w:hAnsi="Times New Roman" w:eastAsia="楷体" w:cs="Times New Roman"/>
          <w:sz w:val="23"/>
          <w:szCs w:val="23"/>
          <w:highlight w:val="none"/>
          <w:lang w:val="en-US" w:eastAsia="zh-CN"/>
        </w:rPr>
        <w:t>较为</w:t>
      </w:r>
      <w:r>
        <w:rPr>
          <w:rFonts w:hint="default" w:ascii="Times New Roman" w:hAnsi="Times New Roman" w:eastAsia="楷体" w:cs="Times New Roman"/>
          <w:sz w:val="23"/>
          <w:szCs w:val="23"/>
        </w:rPr>
        <w:t>缺乏，这不利于</w:t>
      </w:r>
      <w:r>
        <w:rPr>
          <w:rFonts w:hint="eastAsia" w:ascii="Times New Roman" w:hAnsi="Times New Roman" w:eastAsia="楷体" w:cs="Times New Roman"/>
          <w:sz w:val="23"/>
          <w:szCs w:val="23"/>
          <w:lang w:val="en-US" w:eastAsia="zh-CN"/>
        </w:rPr>
        <w:t>深入理解</w:t>
      </w:r>
      <w:r>
        <w:rPr>
          <w:rFonts w:hint="eastAsia" w:ascii="Times New Roman" w:hAnsi="Times New Roman" w:eastAsia="楷体" w:cs="Times New Roman"/>
          <w:sz w:val="23"/>
          <w:szCs w:val="23"/>
          <w:highlight w:val="cyan"/>
          <w:lang w:val="en-US" w:eastAsia="zh-CN"/>
        </w:rPr>
        <w:t>城市河流对周边地区热环境的影响</w:t>
      </w:r>
      <w:r>
        <w:rPr>
          <w:rFonts w:hint="default" w:ascii="Times New Roman" w:hAnsi="Times New Roman" w:eastAsia="楷体" w:cs="Times New Roman"/>
          <w:sz w:val="23"/>
          <w:szCs w:val="23"/>
          <w:highlight w:val="magenta"/>
        </w:rPr>
        <w:t>（Ampatzidis et al., 2020）</w:t>
      </w:r>
      <w:r>
        <w:rPr>
          <w:rFonts w:hint="default" w:ascii="Times New Roman" w:hAnsi="Times New Roman" w:eastAsia="楷体" w:cs="Times New Roman"/>
          <w:sz w:val="23"/>
          <w:szCs w:val="23"/>
        </w:rPr>
        <w:t>。</w:t>
      </w:r>
      <w:r>
        <w:rPr>
          <w:rFonts w:ascii="Times New Roman" w:hAnsi="Times New Roman" w:eastAsia="楷体" w:cs="Times New Roman"/>
          <w:sz w:val="23"/>
          <w:szCs w:val="23"/>
        </w:rPr>
        <w:t>【up</w:t>
      </w:r>
      <w:bookmarkStart w:id="5" w:name="OLE_LINK15"/>
      <w:r>
        <w:rPr>
          <w:rFonts w:ascii="Times New Roman" w:hAnsi="Times New Roman" w:eastAsia="楷体" w:cs="Times New Roman"/>
          <w:sz w:val="23"/>
          <w:szCs w:val="23"/>
        </w:rPr>
        <w:t>230</w:t>
      </w:r>
      <w:r>
        <w:rPr>
          <w:rFonts w:hint="eastAsia" w:ascii="Times New Roman" w:hAnsi="Times New Roman" w:eastAsia="楷体" w:cs="Times New Roman"/>
          <w:sz w:val="23"/>
          <w:szCs w:val="23"/>
          <w:lang w:val="en-US" w:eastAsia="zh-CN"/>
        </w:rPr>
        <w:t>40</w:t>
      </w:r>
      <w:del w:id="69" w:author="野草" w:date="2023-04-04T10:31:38Z">
        <w:r>
          <w:rPr>
            <w:rFonts w:hint="default" w:ascii="Times New Roman" w:hAnsi="Times New Roman" w:eastAsia="楷体" w:cs="Times New Roman"/>
            <w:sz w:val="23"/>
            <w:szCs w:val="23"/>
            <w:lang w:val="en-US" w:eastAsia="zh-CN"/>
          </w:rPr>
          <w:delText>1</w:delText>
        </w:r>
      </w:del>
      <w:ins w:id="70" w:author="野草" w:date="2023-04-04T10:31:38Z">
        <w:r>
          <w:rPr>
            <w:rFonts w:hint="eastAsia" w:ascii="Times New Roman" w:hAnsi="Times New Roman" w:eastAsia="楷体" w:cs="Times New Roman"/>
            <w:sz w:val="23"/>
            <w:szCs w:val="23"/>
            <w:lang w:val="en-US" w:eastAsia="zh-CN"/>
          </w:rPr>
          <w:t>4</w:t>
        </w:r>
      </w:ins>
      <w:r>
        <w:rPr>
          <w:rFonts w:ascii="Times New Roman" w:hAnsi="Times New Roman" w:eastAsia="楷体" w:cs="Times New Roman"/>
          <w:sz w:val="23"/>
          <w:szCs w:val="23"/>
        </w:rPr>
        <w:t xml:space="preserve"> </w:t>
      </w:r>
      <w:r>
        <w:rPr>
          <w:rFonts w:hint="eastAsia" w:ascii="Times New Roman" w:hAnsi="Times New Roman" w:eastAsia="楷体" w:cs="Times New Roman"/>
          <w:sz w:val="23"/>
          <w:szCs w:val="23"/>
          <w:lang w:val="en-US" w:eastAsia="zh-CN"/>
        </w:rPr>
        <w:t>1</w:t>
      </w:r>
      <w:del w:id="71" w:author="野草" w:date="2023-04-04T10:31:39Z">
        <w:r>
          <w:rPr>
            <w:rFonts w:hint="default" w:ascii="Times New Roman" w:hAnsi="Times New Roman" w:eastAsia="楷体" w:cs="Times New Roman"/>
            <w:sz w:val="23"/>
            <w:szCs w:val="23"/>
            <w:lang w:val="en-US" w:eastAsia="zh-CN"/>
          </w:rPr>
          <w:delText>5</w:delText>
        </w:r>
      </w:del>
      <w:ins w:id="72" w:author="野草" w:date="2023-04-04T10:31:39Z">
        <w:r>
          <w:rPr>
            <w:rFonts w:hint="eastAsia" w:ascii="Times New Roman" w:hAnsi="Times New Roman" w:eastAsia="楷体" w:cs="Times New Roman"/>
            <w:sz w:val="23"/>
            <w:szCs w:val="23"/>
            <w:lang w:val="en-US" w:eastAsia="zh-CN"/>
          </w:rPr>
          <w:t>0</w:t>
        </w:r>
      </w:ins>
      <w:r>
        <w:rPr>
          <w:rFonts w:ascii="Times New Roman" w:hAnsi="Times New Roman" w:eastAsia="楷体" w:cs="Times New Roman"/>
          <w:sz w:val="23"/>
          <w:szCs w:val="23"/>
        </w:rPr>
        <w:t>:</w:t>
      </w:r>
      <w:ins w:id="73" w:author="野草" w:date="2023-04-04T10:32:02Z">
        <w:r>
          <w:rPr>
            <w:rFonts w:hint="eastAsia" w:ascii="Times New Roman" w:hAnsi="Times New Roman" w:eastAsia="楷体" w:cs="Times New Roman"/>
            <w:sz w:val="23"/>
            <w:szCs w:val="23"/>
            <w:lang w:val="en-US" w:eastAsia="zh-CN"/>
          </w:rPr>
          <w:t>3</w:t>
        </w:r>
        <w:bookmarkEnd w:id="5"/>
      </w:ins>
      <w:ins w:id="74" w:author="野草" w:date="2023-04-04T10:39:05Z">
        <w:r>
          <w:rPr>
            <w:rFonts w:hint="eastAsia" w:ascii="Times New Roman" w:hAnsi="Times New Roman" w:eastAsia="楷体" w:cs="Times New Roman"/>
            <w:sz w:val="23"/>
            <w:szCs w:val="23"/>
            <w:lang w:val="en-US" w:eastAsia="zh-CN"/>
          </w:rPr>
          <w:t>9</w:t>
        </w:r>
      </w:ins>
      <w:ins w:id="75" w:author="野草" w:date="2023-04-04T10:39:42Z">
        <w:r>
          <w:rPr>
            <w:rFonts w:hint="eastAsia" w:ascii="Times New Roman" w:hAnsi="Times New Roman" w:eastAsia="楷体" w:cs="Times New Roman"/>
            <w:sz w:val="23"/>
            <w:szCs w:val="23"/>
            <w:lang w:val="en-US" w:eastAsia="zh-CN"/>
          </w:rPr>
          <w:t>+</w:t>
        </w:r>
      </w:ins>
      <w:del w:id="76" w:author="野草" w:date="2023-04-01T15:10:44Z">
        <w:r>
          <w:rPr>
            <w:rFonts w:hint="eastAsia" w:ascii="Times New Roman" w:hAnsi="Times New Roman" w:eastAsia="楷体" w:cs="Times New Roman"/>
            <w:sz w:val="23"/>
            <w:szCs w:val="23"/>
            <w:lang w:val="en-US" w:eastAsia="zh-CN"/>
          </w:rPr>
          <w:delText>1</w:delText>
        </w:r>
      </w:del>
      <w:del w:id="77" w:author="野草" w:date="2023-04-01T15:09:57Z">
        <w:r>
          <w:rPr>
            <w:rFonts w:hint="eastAsia" w:ascii="Times New Roman" w:hAnsi="Times New Roman" w:eastAsia="楷体" w:cs="Times New Roman"/>
            <w:sz w:val="23"/>
            <w:szCs w:val="23"/>
            <w:lang w:val="en-US" w:eastAsia="zh-CN"/>
          </w:rPr>
          <w:delText>0</w:delText>
        </w:r>
      </w:del>
      <w:r>
        <w:rPr>
          <w:rFonts w:ascii="Times New Roman" w:hAnsi="Times New Roman" w:eastAsia="楷体" w:cs="Times New Roman"/>
          <w:sz w:val="23"/>
          <w:szCs w:val="23"/>
        </w:rPr>
        <w:t>】</w:t>
      </w:r>
    </w:p>
    <w:p>
      <w:pPr>
        <w:spacing w:line="360" w:lineRule="auto"/>
        <w:ind w:firstLine="465"/>
        <w:rPr>
          <w:del w:id="78" w:author="野草" w:date="2023-03-31T16:27:32Z"/>
          <w:rFonts w:ascii="楷体" w:hAnsi="楷体" w:eastAsia="楷体"/>
          <w:sz w:val="23"/>
          <w:szCs w:val="23"/>
        </w:rPr>
      </w:pPr>
      <w:del w:id="79" w:author="野草" w:date="2023-03-31T17:01:32Z">
        <w:r>
          <w:rPr>
            <w:rFonts w:hint="eastAsia" w:ascii="楷体" w:hAnsi="楷体" w:eastAsia="楷体"/>
            <w:sz w:val="23"/>
            <w:szCs w:val="23"/>
          </w:rPr>
          <w:delText>在</w:delText>
        </w:r>
      </w:del>
      <w:del w:id="80" w:author="野草" w:date="2023-03-31T17:01:32Z">
        <w:r>
          <w:rPr>
            <w:rFonts w:hint="eastAsia" w:ascii="楷体" w:hAnsi="楷体" w:eastAsia="楷体"/>
            <w:sz w:val="23"/>
            <w:szCs w:val="23"/>
            <w:highlight w:val="cyan"/>
          </w:rPr>
          <w:delText>城市水体热环境效应</w:delText>
        </w:r>
      </w:del>
      <w:del w:id="81" w:author="野草" w:date="2023-03-31T17:01:32Z">
        <w:r>
          <w:rPr>
            <w:rFonts w:hint="eastAsia" w:ascii="楷体" w:hAnsi="楷体" w:eastAsia="楷体"/>
            <w:sz w:val="23"/>
            <w:szCs w:val="23"/>
          </w:rPr>
          <w:delText>的影响因素方面，以往的研究主要关注</w:delText>
        </w:r>
      </w:del>
      <w:del w:id="82" w:author="野草" w:date="2023-03-31T17:01:32Z">
        <w:r>
          <w:rPr>
            <w:rFonts w:hint="eastAsia" w:ascii="楷体" w:hAnsi="楷体" w:eastAsia="楷体"/>
            <w:sz w:val="23"/>
            <w:szCs w:val="23"/>
            <w:highlight w:val="cyan"/>
          </w:rPr>
          <w:delText>水体自身的形态特征</w:delText>
        </w:r>
      </w:del>
      <w:del w:id="83" w:author="野草" w:date="2023-03-31T17:01:32Z">
        <w:r>
          <w:rPr>
            <w:rFonts w:hint="eastAsia" w:ascii="楷体" w:hAnsi="楷体" w:eastAsia="楷体"/>
            <w:sz w:val="23"/>
            <w:szCs w:val="23"/>
          </w:rPr>
          <w:delText>和</w:delText>
        </w:r>
      </w:del>
      <w:del w:id="84" w:author="野草" w:date="2023-03-31T17:01:32Z">
        <w:r>
          <w:rPr>
            <w:rFonts w:hint="eastAsia" w:ascii="楷体" w:hAnsi="楷体" w:eastAsia="楷体"/>
            <w:sz w:val="23"/>
            <w:szCs w:val="23"/>
            <w:highlight w:val="cyan"/>
          </w:rPr>
          <w:delText>周边的土地覆盖特征</w:delText>
        </w:r>
      </w:del>
      <w:del w:id="85" w:author="野草" w:date="2023-03-31T17:01:32Z">
        <w:r>
          <w:rPr>
            <w:rFonts w:hint="eastAsia" w:ascii="楷体" w:hAnsi="楷体" w:eastAsia="楷体"/>
            <w:sz w:val="23"/>
            <w:szCs w:val="23"/>
          </w:rPr>
          <w:delText>，而对</w:delText>
        </w:r>
      </w:del>
      <w:del w:id="86" w:author="野草" w:date="2023-03-31T17:01:32Z">
        <w:r>
          <w:rPr>
            <w:rFonts w:hint="eastAsia" w:ascii="楷体" w:hAnsi="楷体" w:eastAsia="楷体"/>
            <w:sz w:val="23"/>
            <w:szCs w:val="23"/>
            <w:highlight w:val="cyan"/>
          </w:rPr>
          <w:delText>建筑高度等三维形态特征的</w:delText>
        </w:r>
      </w:del>
      <w:del w:id="87" w:author="野草" w:date="2023-03-31T17:01:32Z">
        <w:r>
          <w:rPr>
            <w:rFonts w:hint="eastAsia" w:ascii="楷体" w:hAnsi="楷体" w:eastAsia="楷体"/>
            <w:sz w:val="23"/>
            <w:szCs w:val="23"/>
          </w:rPr>
          <w:delText>相关影响理解有限。事实上，三维形态特征对</w:delText>
        </w:r>
      </w:del>
      <w:del w:id="88" w:author="野草" w:date="2023-03-31T17:01:32Z">
        <w:r>
          <w:rPr>
            <w:rFonts w:hint="eastAsia" w:ascii="楷体" w:hAnsi="楷体" w:eastAsia="楷体"/>
            <w:sz w:val="23"/>
            <w:szCs w:val="23"/>
            <w:highlight w:val="cyan"/>
          </w:rPr>
          <w:delText>城市气候</w:delText>
        </w:r>
      </w:del>
      <w:del w:id="89" w:author="野草" w:date="2023-03-31T17:01:32Z">
        <w:r>
          <w:rPr>
            <w:rFonts w:hint="eastAsia" w:ascii="楷体" w:hAnsi="楷体" w:eastAsia="楷体"/>
            <w:sz w:val="23"/>
            <w:szCs w:val="23"/>
          </w:rPr>
          <w:delText>起着</w:delText>
        </w:r>
      </w:del>
      <w:del w:id="90" w:author="野草" w:date="2023-03-31T17:01:32Z">
        <w:r>
          <w:rPr>
            <w:rFonts w:hint="eastAsia" w:ascii="楷体" w:hAnsi="楷体" w:eastAsia="楷体"/>
            <w:sz w:val="23"/>
            <w:szCs w:val="23"/>
            <w:highlight w:val="cyan"/>
          </w:rPr>
          <w:delText>至关重要</w:delText>
        </w:r>
      </w:del>
      <w:del w:id="91" w:author="野草" w:date="2023-03-31T17:01:32Z">
        <w:r>
          <w:rPr>
            <w:rFonts w:hint="eastAsia" w:ascii="楷体" w:hAnsi="楷体" w:eastAsia="楷体"/>
            <w:sz w:val="23"/>
            <w:szCs w:val="23"/>
          </w:rPr>
          <w:delText>的作用</w:delText>
        </w:r>
      </w:del>
      <w:del w:id="92" w:author="野草" w:date="2023-03-31T17:01:32Z">
        <w:r>
          <w:rPr>
            <w:rFonts w:ascii="Times New Roman" w:hAnsi="Times New Roman" w:eastAsia="楷体" w:cs="Times New Roman"/>
            <w:sz w:val="23"/>
            <w:szCs w:val="23"/>
          </w:rPr>
          <w:delText>（Alavipanah et al., 2018）</w:delText>
        </w:r>
      </w:del>
      <w:del w:id="93" w:author="野草" w:date="2023-03-31T17:01:32Z">
        <w:r>
          <w:rPr>
            <w:rFonts w:hint="eastAsia" w:ascii="楷体" w:hAnsi="楷体" w:eastAsia="楷体"/>
            <w:sz w:val="23"/>
            <w:szCs w:val="23"/>
          </w:rPr>
          <w:delText>。一项基于</w:delText>
        </w:r>
      </w:del>
      <w:del w:id="94" w:author="野草" w:date="2023-03-31T17:01:32Z">
        <w:r>
          <w:rPr>
            <w:rFonts w:hint="eastAsia" w:ascii="楷体" w:hAnsi="楷体" w:eastAsia="楷体"/>
            <w:sz w:val="23"/>
            <w:szCs w:val="23"/>
            <w:highlight w:val="cyan"/>
          </w:rPr>
          <w:delText>实测气象数据</w:delText>
        </w:r>
      </w:del>
      <w:del w:id="95" w:author="野草" w:date="2023-03-31T17:01:32Z">
        <w:r>
          <w:rPr>
            <w:rFonts w:hint="eastAsia" w:ascii="楷体" w:hAnsi="楷体" w:eastAsia="楷体"/>
            <w:sz w:val="23"/>
            <w:szCs w:val="23"/>
          </w:rPr>
          <w:delText>的研究表明，相对于</w:delText>
        </w:r>
      </w:del>
      <w:del w:id="96" w:author="野草" w:date="2023-03-31T17:01:32Z">
        <w:r>
          <w:rPr>
            <w:rFonts w:hint="eastAsia" w:ascii="楷体" w:hAnsi="楷体" w:eastAsia="楷体"/>
            <w:sz w:val="23"/>
            <w:szCs w:val="23"/>
            <w:highlight w:val="cyan"/>
          </w:rPr>
          <w:delText>二维形态特征</w:delText>
        </w:r>
      </w:del>
      <w:del w:id="97" w:author="野草" w:date="2023-03-31T17:01:32Z">
        <w:r>
          <w:rPr>
            <w:rFonts w:hint="eastAsia" w:ascii="楷体" w:hAnsi="楷体" w:eastAsia="楷体"/>
            <w:sz w:val="23"/>
            <w:szCs w:val="23"/>
          </w:rPr>
          <w:delText>（如植被覆盖率、建筑覆盖率），</w:delText>
        </w:r>
      </w:del>
      <w:del w:id="98" w:author="野草" w:date="2023-03-31T17:01:32Z">
        <w:r>
          <w:rPr>
            <w:rFonts w:hint="eastAsia" w:ascii="楷体" w:hAnsi="楷体" w:eastAsia="楷体"/>
            <w:sz w:val="23"/>
            <w:szCs w:val="23"/>
            <w:highlight w:val="cyan"/>
          </w:rPr>
          <w:delText>三维形态特征</w:delText>
        </w:r>
      </w:del>
      <w:del w:id="99" w:author="野草" w:date="2023-03-31T17:01:32Z">
        <w:r>
          <w:rPr>
            <w:rFonts w:hint="eastAsia" w:ascii="楷体" w:hAnsi="楷体" w:eastAsia="楷体"/>
            <w:sz w:val="23"/>
            <w:szCs w:val="23"/>
          </w:rPr>
          <w:delText>在预测气温方面</w:delText>
        </w:r>
      </w:del>
      <w:del w:id="100" w:author="野草" w:date="2023-03-31T17:01:32Z">
        <w:r>
          <w:rPr>
            <w:rFonts w:hint="eastAsia" w:ascii="楷体" w:hAnsi="楷体" w:eastAsia="楷体"/>
            <w:sz w:val="23"/>
            <w:szCs w:val="23"/>
            <w:highlight w:val="cyan"/>
          </w:rPr>
          <w:delText>表现更好</w:delText>
        </w:r>
      </w:del>
      <w:del w:id="101" w:author="野草" w:date="2023-03-31T17:01:32Z">
        <w:r>
          <w:rPr>
            <w:rFonts w:ascii="Times New Roman" w:hAnsi="Times New Roman" w:eastAsia="楷体" w:cs="Times New Roman"/>
            <w:sz w:val="23"/>
            <w:szCs w:val="23"/>
          </w:rPr>
          <w:delText>（Tian et al., 2019）</w:delText>
        </w:r>
      </w:del>
      <w:del w:id="102" w:author="野草" w:date="2023-03-31T17:01:32Z">
        <w:r>
          <w:rPr>
            <w:rFonts w:hint="eastAsia" w:ascii="楷体" w:hAnsi="楷体" w:eastAsia="楷体"/>
            <w:sz w:val="23"/>
            <w:szCs w:val="23"/>
          </w:rPr>
          <w:delText>。目前，相对于</w:delText>
        </w:r>
      </w:del>
      <w:del w:id="103" w:author="野草" w:date="2023-03-31T17:01:32Z">
        <w:r>
          <w:rPr>
            <w:rFonts w:hint="eastAsia" w:ascii="楷体" w:hAnsi="楷体" w:eastAsia="楷体"/>
            <w:sz w:val="23"/>
            <w:szCs w:val="23"/>
            <w:highlight w:val="cyan"/>
          </w:rPr>
          <w:delText>绿地周边等</w:delText>
        </w:r>
      </w:del>
      <w:del w:id="104" w:author="野草" w:date="2023-03-31T17:01:32Z">
        <w:r>
          <w:rPr>
            <w:rFonts w:hint="eastAsia" w:ascii="楷体" w:hAnsi="楷体" w:eastAsia="楷体"/>
            <w:sz w:val="23"/>
            <w:szCs w:val="23"/>
          </w:rPr>
          <w:delText>其它区域类型，</w:delText>
        </w:r>
      </w:del>
      <w:del w:id="105" w:author="野草" w:date="2023-03-31T17:01:32Z">
        <w:r>
          <w:rPr>
            <w:rFonts w:hint="eastAsia" w:ascii="楷体" w:hAnsi="楷体" w:eastAsia="楷体"/>
            <w:sz w:val="23"/>
            <w:szCs w:val="23"/>
            <w:highlight w:val="cyan"/>
          </w:rPr>
          <w:delText>城市滨江地区</w:delText>
        </w:r>
      </w:del>
      <w:del w:id="106" w:author="野草" w:date="2023-03-31T17:01:32Z">
        <w:r>
          <w:rPr>
            <w:rFonts w:hint="eastAsia" w:ascii="楷体" w:hAnsi="楷体" w:eastAsia="楷体"/>
            <w:sz w:val="23"/>
            <w:szCs w:val="23"/>
          </w:rPr>
          <w:delText>的</w:delText>
        </w:r>
      </w:del>
      <w:del w:id="107" w:author="野草" w:date="2023-03-31T17:01:32Z">
        <w:r>
          <w:rPr>
            <w:rFonts w:hint="eastAsia" w:ascii="楷体" w:hAnsi="楷体" w:eastAsia="楷体"/>
            <w:sz w:val="23"/>
            <w:szCs w:val="23"/>
            <w:highlight w:val="cyan"/>
          </w:rPr>
          <w:delText>三维形态特征与气候关系</w:delText>
        </w:r>
      </w:del>
      <w:del w:id="108" w:author="野草" w:date="2023-03-31T17:01:32Z">
        <w:r>
          <w:rPr>
            <w:rFonts w:hint="eastAsia" w:ascii="楷体" w:hAnsi="楷体" w:eastAsia="楷体"/>
            <w:sz w:val="23"/>
            <w:szCs w:val="23"/>
          </w:rPr>
          <w:delText>的相关研究缺乏，这不利于对</w:delText>
        </w:r>
      </w:del>
      <w:del w:id="109" w:author="野草" w:date="2023-03-31T17:01:32Z">
        <w:r>
          <w:rPr>
            <w:rFonts w:hint="eastAsia" w:ascii="楷体" w:hAnsi="楷体" w:eastAsia="楷体"/>
            <w:sz w:val="23"/>
            <w:szCs w:val="23"/>
            <w:highlight w:val="cyan"/>
          </w:rPr>
          <w:delText>该区域</w:delText>
        </w:r>
      </w:del>
      <w:del w:id="110" w:author="野草" w:date="2023-03-31T17:01:32Z">
        <w:r>
          <w:rPr>
            <w:rFonts w:hint="eastAsia" w:ascii="楷体" w:hAnsi="楷体" w:eastAsia="楷体"/>
            <w:sz w:val="23"/>
            <w:szCs w:val="23"/>
          </w:rPr>
          <w:delText>气候的全面理解</w:delText>
        </w:r>
      </w:del>
      <w:del w:id="111" w:author="野草" w:date="2023-03-31T17:01:32Z">
        <w:r>
          <w:rPr>
            <w:rFonts w:ascii="Times New Roman" w:hAnsi="Times New Roman" w:eastAsia="楷体" w:cs="Times New Roman"/>
            <w:sz w:val="23"/>
            <w:szCs w:val="23"/>
          </w:rPr>
          <w:delText>（Ampatzidis et al., 2020；Cheval et al., 2020; Wang et al., 2021；Wu et al., 2018；Yang et al., 2023）</w:delText>
        </w:r>
      </w:del>
      <w:del w:id="112" w:author="野草" w:date="2023-03-31T17:01:32Z">
        <w:r>
          <w:rPr>
            <w:rFonts w:hint="eastAsia" w:ascii="楷体" w:hAnsi="楷体" w:eastAsia="楷体"/>
            <w:sz w:val="23"/>
            <w:szCs w:val="23"/>
          </w:rPr>
          <w:delText>。</w:delText>
        </w:r>
      </w:del>
      <w:del w:id="113" w:author="野草" w:date="2023-03-31T16:27:32Z">
        <w:r>
          <w:rPr>
            <w:rFonts w:ascii="Times New Roman" w:hAnsi="Times New Roman" w:eastAsia="楷体" w:cs="Times New Roman"/>
            <w:sz w:val="23"/>
            <w:szCs w:val="23"/>
          </w:rPr>
          <w:delText>【up230220 1</w:delText>
        </w:r>
      </w:del>
      <w:del w:id="114" w:author="野草" w:date="2023-03-31T16:27:32Z">
        <w:r>
          <w:rPr>
            <w:rFonts w:hint="eastAsia" w:ascii="Times New Roman" w:hAnsi="Times New Roman" w:eastAsia="楷体" w:cs="Times New Roman"/>
            <w:sz w:val="23"/>
            <w:szCs w:val="23"/>
          </w:rPr>
          <w:delText>1</w:delText>
        </w:r>
      </w:del>
      <w:del w:id="115" w:author="野草" w:date="2023-03-31T16:27:32Z">
        <w:r>
          <w:rPr>
            <w:rFonts w:ascii="Times New Roman" w:hAnsi="Times New Roman" w:eastAsia="楷体" w:cs="Times New Roman"/>
            <w:sz w:val="23"/>
            <w:szCs w:val="23"/>
          </w:rPr>
          <w:delText>:</w:delText>
        </w:r>
      </w:del>
      <w:del w:id="116" w:author="野草" w:date="2023-03-31T16:27:32Z">
        <w:r>
          <w:rPr>
            <w:rFonts w:hint="eastAsia" w:ascii="Times New Roman" w:hAnsi="Times New Roman" w:eastAsia="楷体" w:cs="Times New Roman"/>
            <w:sz w:val="23"/>
            <w:szCs w:val="23"/>
          </w:rPr>
          <w:delText>43】</w:delText>
        </w:r>
      </w:del>
    </w:p>
    <w:p>
      <w:pPr>
        <w:spacing w:line="360" w:lineRule="auto"/>
        <w:ind w:firstLine="465"/>
        <w:rPr>
          <w:ins w:id="117" w:author="野草" w:date="2023-04-03T11:30:23Z"/>
          <w:rFonts w:hint="eastAsia" w:ascii="Times New Roman" w:hAnsi="Times New Roman" w:eastAsia="楷体" w:cs="Times New Roman"/>
          <w:sz w:val="23"/>
          <w:szCs w:val="23"/>
        </w:rPr>
      </w:pPr>
      <w:r>
        <w:rPr>
          <w:rFonts w:hint="eastAsia" w:ascii="楷体" w:hAnsi="楷体" w:eastAsia="楷体"/>
          <w:sz w:val="23"/>
          <w:szCs w:val="23"/>
        </w:rPr>
        <w:t>城市气候研究的</w:t>
      </w:r>
      <w:r>
        <w:rPr>
          <w:rFonts w:hint="eastAsia" w:ascii="楷体" w:hAnsi="楷体" w:eastAsia="楷体"/>
          <w:sz w:val="23"/>
          <w:szCs w:val="23"/>
          <w:highlight w:val="cyan"/>
        </w:rPr>
        <w:t>一个重要目的</w:t>
      </w:r>
      <w:r>
        <w:rPr>
          <w:rFonts w:hint="eastAsia" w:ascii="楷体" w:hAnsi="楷体" w:eastAsia="楷体"/>
          <w:sz w:val="23"/>
          <w:szCs w:val="23"/>
        </w:rPr>
        <w:t>在于通过探究</w:t>
      </w:r>
      <w:r>
        <w:rPr>
          <w:rFonts w:hint="eastAsia" w:ascii="楷体" w:hAnsi="楷体" w:eastAsia="楷体"/>
          <w:sz w:val="23"/>
          <w:szCs w:val="23"/>
          <w:highlight w:val="cyan"/>
        </w:rPr>
        <w:t>城市区域</w:t>
      </w:r>
      <w:r>
        <w:rPr>
          <w:rFonts w:hint="eastAsia" w:ascii="楷体" w:hAnsi="楷体" w:eastAsia="楷体"/>
          <w:sz w:val="23"/>
          <w:szCs w:val="23"/>
          <w:highlight w:val="cyan"/>
          <w:lang w:val="en-US" w:eastAsia="zh-CN"/>
        </w:rPr>
        <w:t>的热环境特征</w:t>
      </w:r>
      <w:r>
        <w:rPr>
          <w:rFonts w:hint="eastAsia" w:ascii="楷体" w:hAnsi="楷体" w:eastAsia="楷体"/>
          <w:sz w:val="23"/>
          <w:szCs w:val="23"/>
        </w:rPr>
        <w:t>对</w:t>
      </w:r>
      <w:r>
        <w:rPr>
          <w:rFonts w:hint="eastAsia" w:ascii="楷体" w:hAnsi="楷体" w:eastAsia="楷体"/>
          <w:sz w:val="23"/>
          <w:szCs w:val="23"/>
          <w:highlight w:val="cyan"/>
        </w:rPr>
        <w:t>三维形态、土地覆盖特征等因素</w:t>
      </w:r>
      <w:r>
        <w:rPr>
          <w:rFonts w:hint="eastAsia" w:ascii="楷体" w:hAnsi="楷体" w:eastAsia="楷体"/>
          <w:sz w:val="23"/>
          <w:szCs w:val="23"/>
        </w:rPr>
        <w:t>的响应来为</w:t>
      </w:r>
      <w:r>
        <w:rPr>
          <w:rFonts w:hint="eastAsia" w:ascii="楷体" w:hAnsi="楷体" w:eastAsia="楷体"/>
          <w:sz w:val="23"/>
          <w:szCs w:val="23"/>
          <w:highlight w:val="cyan"/>
        </w:rPr>
        <w:t>政策制定者和规划人员</w:t>
      </w:r>
      <w:r>
        <w:rPr>
          <w:rFonts w:hint="eastAsia" w:ascii="楷体" w:hAnsi="楷体" w:eastAsia="楷体"/>
          <w:sz w:val="23"/>
          <w:szCs w:val="23"/>
        </w:rPr>
        <w:t>提供参考依据</w:t>
      </w:r>
      <w:r>
        <w:rPr>
          <w:rFonts w:ascii="Times New Roman" w:hAnsi="Times New Roman" w:eastAsia="楷体" w:cs="Times New Roman"/>
          <w:sz w:val="23"/>
          <w:szCs w:val="23"/>
          <w:highlight w:val="magenta"/>
        </w:rPr>
        <w:t>（Shareef et al., 2020；任超等，2014）</w:t>
      </w:r>
      <w:r>
        <w:rPr>
          <w:rFonts w:ascii="Times New Roman" w:hAnsi="Times New Roman" w:eastAsia="楷体" w:cs="Times New Roman"/>
          <w:sz w:val="23"/>
          <w:szCs w:val="23"/>
        </w:rPr>
        <w:t>。</w:t>
      </w:r>
      <w:r>
        <w:rPr>
          <w:rFonts w:hint="eastAsia" w:ascii="楷体" w:hAnsi="楷体" w:eastAsia="楷体"/>
          <w:sz w:val="23"/>
          <w:szCs w:val="23"/>
        </w:rPr>
        <w:t>目前，由于对</w:t>
      </w:r>
      <w:r>
        <w:rPr>
          <w:rFonts w:hint="eastAsia" w:ascii="楷体" w:hAnsi="楷体" w:eastAsia="楷体"/>
          <w:sz w:val="23"/>
          <w:szCs w:val="23"/>
          <w:highlight w:val="cyan"/>
        </w:rPr>
        <w:t>城市滨江地区</w:t>
      </w:r>
      <w:r>
        <w:rPr>
          <w:rFonts w:hint="eastAsia" w:ascii="楷体" w:hAnsi="楷体" w:eastAsia="楷体"/>
          <w:sz w:val="23"/>
          <w:szCs w:val="23"/>
          <w:lang w:val="en-US" w:eastAsia="zh-CN"/>
        </w:rPr>
        <w:t>热环境</w:t>
      </w:r>
      <w:r>
        <w:rPr>
          <w:rFonts w:hint="eastAsia" w:ascii="楷体" w:hAnsi="楷体" w:eastAsia="楷体"/>
          <w:sz w:val="23"/>
          <w:szCs w:val="23"/>
        </w:rPr>
        <w:t>特征的理解不足，还缺乏足够的</w:t>
      </w:r>
      <w:r>
        <w:rPr>
          <w:rFonts w:hint="eastAsia" w:ascii="楷体" w:hAnsi="楷体" w:eastAsia="楷体"/>
          <w:sz w:val="23"/>
          <w:szCs w:val="23"/>
          <w:highlight w:val="cyan"/>
        </w:rPr>
        <w:t>城市规划手段</w:t>
      </w:r>
      <w:r>
        <w:rPr>
          <w:rFonts w:hint="eastAsia" w:ascii="楷体" w:hAnsi="楷体" w:eastAsia="楷体"/>
          <w:sz w:val="23"/>
          <w:szCs w:val="23"/>
        </w:rPr>
        <w:t>以通过充分利用</w:t>
      </w:r>
      <w:r>
        <w:rPr>
          <w:rFonts w:hint="eastAsia" w:ascii="楷体" w:hAnsi="楷体" w:eastAsia="楷体"/>
          <w:sz w:val="23"/>
          <w:szCs w:val="23"/>
          <w:lang w:val="en-US" w:eastAsia="zh-CN"/>
        </w:rPr>
        <w:t>河流</w:t>
      </w:r>
      <w:r>
        <w:rPr>
          <w:rFonts w:hint="eastAsia" w:ascii="楷体" w:hAnsi="楷体" w:eastAsia="楷体"/>
          <w:sz w:val="23"/>
          <w:szCs w:val="23"/>
          <w:highlight w:val="cyan"/>
        </w:rPr>
        <w:t>的热环境效应</w:t>
      </w:r>
      <w:r>
        <w:rPr>
          <w:rFonts w:hint="eastAsia" w:ascii="楷体" w:hAnsi="楷体" w:eastAsia="楷体"/>
          <w:sz w:val="23"/>
          <w:szCs w:val="23"/>
        </w:rPr>
        <w:t>来</w:t>
      </w:r>
      <w:r>
        <w:rPr>
          <w:rFonts w:hint="eastAsia" w:ascii="楷体" w:hAnsi="楷体" w:eastAsia="楷体"/>
          <w:sz w:val="23"/>
          <w:szCs w:val="23"/>
          <w:lang w:val="en-US" w:eastAsia="zh-CN"/>
        </w:rPr>
        <w:t>改善相应区域的热环境状况</w:t>
      </w:r>
      <w:r>
        <w:rPr>
          <w:rFonts w:hint="eastAsia" w:ascii="楷体" w:hAnsi="楷体" w:eastAsia="楷体"/>
          <w:sz w:val="23"/>
          <w:szCs w:val="23"/>
        </w:rPr>
        <w:t>。</w:t>
      </w:r>
      <w:r>
        <w:rPr>
          <w:rFonts w:ascii="Times New Roman" w:hAnsi="Times New Roman" w:eastAsia="楷体" w:cs="Times New Roman"/>
          <w:sz w:val="23"/>
          <w:szCs w:val="23"/>
        </w:rPr>
        <w:t>【</w:t>
      </w:r>
      <w:ins w:id="118" w:author="野草" w:date="2023-04-01T15:35:38Z">
        <w:r>
          <w:rPr>
            <w:rFonts w:ascii="Times New Roman" w:hAnsi="Times New Roman" w:eastAsia="楷体" w:cs="Times New Roman"/>
            <w:sz w:val="23"/>
            <w:szCs w:val="23"/>
          </w:rPr>
          <w:t>up</w:t>
        </w:r>
      </w:ins>
      <w:ins w:id="119" w:author="野草" w:date="2023-04-04T10:34:46Z">
        <w:r>
          <w:rPr>
            <w:rFonts w:ascii="Times New Roman" w:hAnsi="Times New Roman" w:eastAsia="楷体" w:cs="Times New Roman"/>
            <w:sz w:val="23"/>
            <w:szCs w:val="23"/>
          </w:rPr>
          <w:t>230</w:t>
        </w:r>
      </w:ins>
      <w:ins w:id="120" w:author="野草" w:date="2023-04-04T10:34:46Z">
        <w:r>
          <w:rPr>
            <w:rFonts w:hint="eastAsia" w:ascii="Times New Roman" w:hAnsi="Times New Roman" w:eastAsia="楷体" w:cs="Times New Roman"/>
            <w:sz w:val="23"/>
            <w:szCs w:val="23"/>
            <w:lang w:val="en-US" w:eastAsia="zh-CN"/>
          </w:rPr>
          <w:t>404</w:t>
        </w:r>
      </w:ins>
      <w:ins w:id="121" w:author="野草" w:date="2023-04-04T10:34:46Z">
        <w:r>
          <w:rPr>
            <w:rFonts w:ascii="Times New Roman" w:hAnsi="Times New Roman" w:eastAsia="楷体" w:cs="Times New Roman"/>
            <w:sz w:val="23"/>
            <w:szCs w:val="23"/>
          </w:rPr>
          <w:t xml:space="preserve"> </w:t>
        </w:r>
      </w:ins>
      <w:ins w:id="122" w:author="野草" w:date="2023-04-04T10:34:46Z">
        <w:r>
          <w:rPr>
            <w:rFonts w:hint="eastAsia" w:ascii="Times New Roman" w:hAnsi="Times New Roman" w:eastAsia="楷体" w:cs="Times New Roman"/>
            <w:sz w:val="23"/>
            <w:szCs w:val="23"/>
            <w:lang w:val="en-US" w:eastAsia="zh-CN"/>
          </w:rPr>
          <w:t>10</w:t>
        </w:r>
      </w:ins>
      <w:ins w:id="123" w:author="野草" w:date="2023-04-04T10:34:46Z">
        <w:r>
          <w:rPr>
            <w:rFonts w:ascii="Times New Roman" w:hAnsi="Times New Roman" w:eastAsia="楷体" w:cs="Times New Roman"/>
            <w:sz w:val="23"/>
            <w:szCs w:val="23"/>
          </w:rPr>
          <w:t>:</w:t>
        </w:r>
      </w:ins>
      <w:ins w:id="124" w:author="野草" w:date="2023-04-04T10:40:16Z">
        <w:r>
          <w:rPr>
            <w:rFonts w:hint="eastAsia" w:ascii="Times New Roman" w:hAnsi="Times New Roman" w:eastAsia="楷体" w:cs="Times New Roman"/>
            <w:sz w:val="23"/>
            <w:szCs w:val="23"/>
            <w:lang w:val="en-US" w:eastAsia="zh-CN"/>
          </w:rPr>
          <w:t>40</w:t>
        </w:r>
      </w:ins>
      <w:ins w:id="125" w:author="野草" w:date="2023-04-04T10:40:40Z">
        <w:r>
          <w:rPr>
            <w:rFonts w:hint="eastAsia" w:ascii="Times New Roman" w:hAnsi="Times New Roman" w:eastAsia="楷体" w:cs="Times New Roman"/>
            <w:sz w:val="23"/>
            <w:szCs w:val="23"/>
            <w:lang w:val="en-US" w:eastAsia="zh-CN"/>
          </w:rPr>
          <w:t>+</w:t>
        </w:r>
      </w:ins>
      <w:del w:id="126" w:author="野草" w:date="2023-04-01T15:35:38Z">
        <w:r>
          <w:rPr>
            <w:rFonts w:ascii="Times New Roman" w:hAnsi="Times New Roman" w:eastAsia="楷体" w:cs="Times New Roman"/>
            <w:sz w:val="23"/>
            <w:szCs w:val="23"/>
          </w:rPr>
          <w:delText>up230220 1</w:delText>
        </w:r>
      </w:del>
      <w:del w:id="127" w:author="野草" w:date="2023-04-01T15:35:38Z">
        <w:r>
          <w:rPr>
            <w:rFonts w:hint="eastAsia" w:ascii="Times New Roman" w:hAnsi="Times New Roman" w:eastAsia="楷体" w:cs="Times New Roman"/>
            <w:sz w:val="23"/>
            <w:szCs w:val="23"/>
          </w:rPr>
          <w:delText>3</w:delText>
        </w:r>
      </w:del>
      <w:del w:id="128" w:author="野草" w:date="2023-04-01T15:35:38Z">
        <w:r>
          <w:rPr>
            <w:rFonts w:ascii="Times New Roman" w:hAnsi="Times New Roman" w:eastAsia="楷体" w:cs="Times New Roman"/>
            <w:sz w:val="23"/>
            <w:szCs w:val="23"/>
          </w:rPr>
          <w:delText>:</w:delText>
        </w:r>
      </w:del>
      <w:del w:id="129" w:author="野草" w:date="2023-04-01T15:35:38Z">
        <w:r>
          <w:rPr>
            <w:rFonts w:hint="eastAsia" w:ascii="Times New Roman" w:hAnsi="Times New Roman" w:eastAsia="楷体" w:cs="Times New Roman"/>
            <w:sz w:val="23"/>
            <w:szCs w:val="23"/>
          </w:rPr>
          <w:delText>58</w:delText>
        </w:r>
      </w:del>
      <w:r>
        <w:rPr>
          <w:rFonts w:hint="eastAsia" w:ascii="Times New Roman" w:hAnsi="Times New Roman" w:eastAsia="楷体" w:cs="Times New Roman"/>
          <w:sz w:val="23"/>
          <w:szCs w:val="23"/>
        </w:rPr>
        <w:t>】</w:t>
      </w:r>
    </w:p>
    <w:p>
      <w:pPr>
        <w:spacing w:line="360" w:lineRule="auto"/>
        <w:ind w:firstLine="465"/>
        <w:rPr>
          <w:ins w:id="130" w:author="野草" w:date="2023-04-03T11:30:24Z"/>
          <w:rFonts w:hint="eastAsia" w:ascii="Times New Roman" w:hAnsi="Times New Roman" w:eastAsia="楷体" w:cs="Times New Roman"/>
          <w:sz w:val="23"/>
          <w:szCs w:val="23"/>
        </w:rPr>
      </w:pPr>
    </w:p>
    <w:p>
      <w:pPr>
        <w:spacing w:line="360" w:lineRule="auto"/>
        <w:ind w:firstLine="0"/>
        <w:rPr>
          <w:ins w:id="132" w:author="野草" w:date="2023-04-03T11:30:26Z"/>
          <w:rFonts w:hint="eastAsia" w:ascii="Times New Roman" w:hAnsi="Times New Roman" w:eastAsia="楷体" w:cs="Times New Roman"/>
          <w:sz w:val="23"/>
          <w:szCs w:val="23"/>
          <w:lang w:val="en-US" w:eastAsia="zh-CN"/>
        </w:rPr>
        <w:pPrChange w:id="131" w:author="野草" w:date="2023-04-03T11:30:32Z">
          <w:pPr>
            <w:spacing w:line="360" w:lineRule="auto"/>
            <w:ind w:firstLine="465"/>
          </w:pPr>
        </w:pPrChange>
      </w:pPr>
      <w:ins w:id="133" w:author="野草" w:date="2023-04-03T11:30:25Z">
        <w:r>
          <w:rPr>
            <w:rFonts w:hint="eastAsia" w:ascii="Times New Roman" w:hAnsi="Times New Roman" w:eastAsia="楷体" w:cs="Times New Roman"/>
            <w:sz w:val="23"/>
            <w:szCs w:val="23"/>
            <w:lang w:val="en-US" w:eastAsia="zh-CN"/>
          </w:rPr>
          <w:t>参考文献</w:t>
        </w:r>
      </w:ins>
      <w:ins w:id="134" w:author="野草" w:date="2023-04-03T11:30:26Z">
        <w:r>
          <w:rPr>
            <w:rFonts w:hint="eastAsia" w:ascii="Times New Roman" w:hAnsi="Times New Roman" w:eastAsia="楷体" w:cs="Times New Roman"/>
            <w:sz w:val="23"/>
            <w:szCs w:val="23"/>
            <w:lang w:val="en-US" w:eastAsia="zh-CN"/>
          </w:rPr>
          <w:t>：</w:t>
        </w:r>
      </w:ins>
    </w:p>
    <w:p>
      <w:pPr>
        <w:spacing w:line="360" w:lineRule="auto"/>
        <w:ind w:firstLine="0"/>
        <w:rPr>
          <w:ins w:id="136" w:author="野草" w:date="2023-04-03T11:38:28Z"/>
          <w:rFonts w:hint="eastAsia" w:ascii="Times New Roman" w:hAnsi="Times New Roman" w:eastAsia="Times New Roman"/>
          <w:color w:val="212121"/>
          <w:sz w:val="18"/>
          <w:szCs w:val="24"/>
        </w:rPr>
        <w:pPrChange w:id="135" w:author="野草" w:date="2023-04-03T11:30:29Z">
          <w:pPr>
            <w:spacing w:line="360" w:lineRule="auto"/>
            <w:ind w:firstLine="465"/>
          </w:pPr>
        </w:pPrChange>
      </w:pPr>
      <w:ins w:id="137" w:author="野草" w:date="2023-04-03T11:38:27Z">
        <w:r>
          <w:rPr>
            <w:rFonts w:hint="eastAsia" w:ascii="Times New Roman" w:hAnsi="Times New Roman" w:eastAsia="Times New Roman"/>
            <w:color w:val="212121"/>
            <w:sz w:val="18"/>
            <w:szCs w:val="24"/>
          </w:rPr>
          <w:t>Alavipanah, S., Schreyer, J., Haase, D., Lakes, T., &amp; Qureshi, S. (2018). The effect of multi-dimensional indicators on urban thermal conditions. Journal of cleaner production, 177, 115-123.</w:t>
        </w:r>
      </w:ins>
    </w:p>
    <w:p>
      <w:pPr>
        <w:spacing w:line="360" w:lineRule="auto"/>
        <w:ind w:firstLine="0"/>
        <w:rPr>
          <w:ins w:id="139" w:author="野草" w:date="2023-04-04T09:13:28Z"/>
          <w:rFonts w:hint="eastAsia" w:ascii="Times New Roman" w:hAnsi="Times New Roman" w:eastAsia="Times New Roman"/>
          <w:color w:val="212121"/>
          <w:sz w:val="18"/>
          <w:szCs w:val="24"/>
        </w:rPr>
        <w:pPrChange w:id="138" w:author="野草" w:date="2023-04-03T11:30:29Z">
          <w:pPr>
            <w:spacing w:line="360" w:lineRule="auto"/>
            <w:ind w:firstLine="465"/>
          </w:pPr>
        </w:pPrChange>
      </w:pPr>
      <w:ins w:id="140" w:author="野草" w:date="2023-04-04T09:13:27Z">
        <w:r>
          <w:rPr>
            <w:rFonts w:hint="eastAsia" w:ascii="Times New Roman" w:hAnsi="Times New Roman" w:eastAsia="Times New Roman"/>
            <w:color w:val="212121"/>
            <w:sz w:val="18"/>
            <w:szCs w:val="24"/>
          </w:rPr>
          <w:t>Ampatzidis, P., &amp; Kershaw, T. (2020). A review of the impact of blue space on the urban microclimate. Science of the total environment, 730, 139068.</w:t>
        </w:r>
      </w:ins>
    </w:p>
    <w:p>
      <w:pPr>
        <w:spacing w:line="360" w:lineRule="auto"/>
        <w:ind w:firstLine="0"/>
        <w:rPr>
          <w:ins w:id="142" w:author="野草" w:date="2023-04-03T11:34:22Z"/>
          <w:rFonts w:hint="eastAsia" w:ascii="Times New Roman" w:hAnsi="Times New Roman" w:eastAsia="Times New Roman"/>
          <w:color w:val="212121"/>
          <w:sz w:val="18"/>
          <w:szCs w:val="24"/>
        </w:rPr>
        <w:pPrChange w:id="141" w:author="野草" w:date="2023-04-03T11:30:29Z">
          <w:pPr>
            <w:spacing w:line="360" w:lineRule="auto"/>
            <w:ind w:firstLine="465"/>
          </w:pPr>
        </w:pPrChange>
      </w:pPr>
      <w:ins w:id="143" w:author="野草" w:date="2023-04-03T11:34:21Z">
        <w:r>
          <w:rPr>
            <w:rFonts w:hint="eastAsia" w:ascii="Times New Roman" w:hAnsi="Times New Roman" w:eastAsia="Times New Roman"/>
            <w:color w:val="212121"/>
            <w:sz w:val="18"/>
            <w:szCs w:val="24"/>
          </w:rPr>
          <w:t>Estoque, R. C., Murayama, Y., &amp; Myint, S. W. (2017). Effects of landscape composition and pattern on land surface temperature: An urban heat island study in the megacities of Southeast Asia. Science of the Total Environment, 577, 349-359.</w:t>
        </w:r>
      </w:ins>
    </w:p>
    <w:p>
      <w:pPr>
        <w:spacing w:line="360" w:lineRule="auto"/>
        <w:ind w:firstLine="0"/>
        <w:rPr>
          <w:ins w:id="145" w:author="野草" w:date="2023-04-04T09:28:10Z"/>
          <w:rFonts w:hint="eastAsia" w:ascii="Times New Roman" w:hAnsi="Times New Roman" w:eastAsia="Times New Roman"/>
          <w:color w:val="212121"/>
          <w:sz w:val="18"/>
          <w:szCs w:val="24"/>
        </w:rPr>
        <w:pPrChange w:id="144" w:author="野草" w:date="2023-04-03T11:30:29Z">
          <w:pPr>
            <w:spacing w:line="360" w:lineRule="auto"/>
            <w:ind w:firstLine="465"/>
          </w:pPr>
        </w:pPrChange>
      </w:pPr>
      <w:ins w:id="146" w:author="野草" w:date="2023-04-04T09:28:09Z">
        <w:r>
          <w:rPr>
            <w:rFonts w:hint="eastAsia" w:ascii="Times New Roman" w:hAnsi="Times New Roman" w:eastAsia="Times New Roman"/>
            <w:color w:val="212121"/>
            <w:sz w:val="18"/>
            <w:szCs w:val="24"/>
          </w:rPr>
          <w:t>Jiang, S., Zhan, W., Dong, P., Wang, C., Li, J., Miao, S., ... &amp; Wang, C. (2022). Surface air temperature differences of intra-and inter-local climate zones across diverse timescales and climates. Building and Environment, 222, 109396.</w:t>
        </w:r>
      </w:ins>
    </w:p>
    <w:p>
      <w:pPr>
        <w:spacing w:line="360" w:lineRule="auto"/>
        <w:ind w:firstLine="0"/>
        <w:rPr>
          <w:ins w:id="148" w:author="野草" w:date="2023-04-03T11:33:07Z"/>
          <w:rFonts w:hint="eastAsia" w:ascii="Times New Roman" w:hAnsi="Times New Roman" w:eastAsia="Times New Roman"/>
          <w:color w:val="212121"/>
          <w:sz w:val="18"/>
          <w:szCs w:val="24"/>
        </w:rPr>
        <w:pPrChange w:id="147" w:author="野草" w:date="2023-04-03T11:30:29Z">
          <w:pPr>
            <w:spacing w:line="360" w:lineRule="auto"/>
            <w:ind w:firstLine="465"/>
          </w:pPr>
        </w:pPrChange>
      </w:pPr>
      <w:ins w:id="149" w:author="野草" w:date="2023-04-03T11:32:49Z">
        <w:r>
          <w:rPr>
            <w:rFonts w:hint="eastAsia" w:ascii="Times New Roman" w:hAnsi="Times New Roman" w:eastAsia="Times New Roman"/>
            <w:color w:val="212121"/>
            <w:sz w:val="18"/>
            <w:szCs w:val="24"/>
          </w:rPr>
          <w:t xml:space="preserve">Oke, T. R. (2002). </w:t>
        </w:r>
      </w:ins>
      <w:ins w:id="150" w:author="野草" w:date="2023-04-03T11:32:49Z">
        <w:r>
          <w:rPr>
            <w:rFonts w:hint="eastAsia" w:ascii="Times New Roman" w:hAnsi="Times New Roman" w:eastAsia="Times New Roman"/>
            <w:i/>
            <w:color w:val="212121"/>
            <w:sz w:val="18"/>
            <w:szCs w:val="24"/>
          </w:rPr>
          <w:t>Boundary layer climates</w:t>
        </w:r>
      </w:ins>
      <w:ins w:id="151" w:author="野草" w:date="2023-04-03T11:32:49Z">
        <w:r>
          <w:rPr>
            <w:rFonts w:hint="eastAsia" w:ascii="Times New Roman" w:hAnsi="Times New Roman" w:eastAsia="Times New Roman"/>
            <w:color w:val="212121"/>
            <w:sz w:val="18"/>
            <w:szCs w:val="24"/>
          </w:rPr>
          <w:t xml:space="preserve">. Routledge. </w:t>
        </w:r>
      </w:ins>
    </w:p>
    <w:p>
      <w:pPr>
        <w:spacing w:line="360" w:lineRule="auto"/>
        <w:ind w:firstLine="0"/>
        <w:rPr>
          <w:ins w:id="153" w:author="野草" w:date="2023-04-03T11:32:50Z"/>
          <w:rFonts w:hint="eastAsia" w:ascii="Times New Roman" w:hAnsi="Times New Roman" w:eastAsia="Times New Roman"/>
          <w:color w:val="212121"/>
          <w:sz w:val="18"/>
          <w:szCs w:val="24"/>
        </w:rPr>
        <w:pPrChange w:id="152" w:author="野草" w:date="2023-04-03T11:30:29Z">
          <w:pPr>
            <w:spacing w:line="360" w:lineRule="auto"/>
            <w:ind w:firstLine="465"/>
          </w:pPr>
        </w:pPrChange>
      </w:pPr>
      <w:ins w:id="154" w:author="野草" w:date="2023-04-03T11:33:08Z">
        <w:r>
          <w:rPr>
            <w:rFonts w:hint="eastAsia" w:ascii="Times New Roman" w:hAnsi="Times New Roman" w:eastAsia="Times New Roman"/>
            <w:color w:val="212121"/>
            <w:sz w:val="18"/>
            <w:szCs w:val="24"/>
          </w:rPr>
          <w:t>Peng, J., Liu, Q., Xu, Z., Lyu, D., Du, Y., Qiao, R., &amp; Wu, J. (2020). How to effectively mitigate urban heat island effect? A perspective of waterbody patch size threshold. Landscape and Urban Planning, 202, 103873.</w:t>
        </w:r>
      </w:ins>
    </w:p>
    <w:p>
      <w:pPr>
        <w:spacing w:line="360" w:lineRule="auto"/>
        <w:ind w:firstLine="0"/>
        <w:rPr>
          <w:ins w:id="156" w:author="野草" w:date="2023-04-04T09:18:32Z"/>
          <w:rFonts w:hint="eastAsia" w:ascii="Times New Roman" w:hAnsi="Times New Roman" w:eastAsia="Times New Roman"/>
          <w:color w:val="212121"/>
          <w:sz w:val="18"/>
          <w:szCs w:val="24"/>
        </w:rPr>
        <w:pPrChange w:id="155" w:author="野草" w:date="2023-04-03T11:30:29Z">
          <w:pPr>
            <w:spacing w:line="360" w:lineRule="auto"/>
            <w:ind w:firstLine="465"/>
          </w:pPr>
        </w:pPrChange>
      </w:pPr>
      <w:ins w:id="157" w:author="野草" w:date="2023-04-04T09:18:31Z">
        <w:r>
          <w:rPr>
            <w:rFonts w:hint="eastAsia" w:ascii="Times New Roman" w:hAnsi="Times New Roman" w:eastAsia="Times New Roman"/>
            <w:color w:val="212121"/>
            <w:sz w:val="18"/>
            <w:szCs w:val="24"/>
          </w:rPr>
          <w:t>Shareef, S., &amp; Abu-Hijleh, B. (2020). The effect of building height diversity on outdoor microclimate conditions in hot climate. A case study of Dubai-UAE. Urban Climate, 32, 100611.</w:t>
        </w:r>
      </w:ins>
    </w:p>
    <w:p>
      <w:pPr>
        <w:spacing w:line="360" w:lineRule="auto"/>
        <w:ind w:firstLine="0"/>
        <w:rPr>
          <w:ins w:id="159" w:author="野草" w:date="2023-04-03T11:37:49Z"/>
          <w:rFonts w:hint="eastAsia" w:ascii="Times New Roman" w:hAnsi="Times New Roman" w:eastAsia="Times New Roman"/>
          <w:color w:val="212121"/>
          <w:sz w:val="18"/>
          <w:szCs w:val="24"/>
        </w:rPr>
        <w:pPrChange w:id="158" w:author="野草" w:date="2023-04-03T11:30:29Z">
          <w:pPr>
            <w:spacing w:line="360" w:lineRule="auto"/>
            <w:ind w:firstLine="465"/>
          </w:pPr>
        </w:pPrChange>
      </w:pPr>
      <w:ins w:id="160" w:author="野草" w:date="2023-04-03T11:37:48Z">
        <w:r>
          <w:rPr>
            <w:rFonts w:hint="eastAsia" w:ascii="Times New Roman" w:hAnsi="Times New Roman" w:eastAsia="Times New Roman"/>
            <w:color w:val="212121"/>
            <w:sz w:val="18"/>
            <w:szCs w:val="24"/>
          </w:rPr>
          <w:t>Stewart, I. D., &amp; Oke, T. R. (2012). Local climate zones for urban temperature studies. Bulletin of the American Meteorological Society, 93(12), 1879-1900</w:t>
        </w:r>
      </w:ins>
    </w:p>
    <w:p>
      <w:pPr>
        <w:spacing w:line="360" w:lineRule="auto"/>
        <w:ind w:firstLine="0"/>
        <w:rPr>
          <w:ins w:id="162" w:author="野草" w:date="2023-04-03T11:43:08Z"/>
          <w:rFonts w:hint="eastAsia" w:ascii="Times New Roman" w:hAnsi="Times New Roman" w:eastAsia="Times New Roman"/>
          <w:color w:val="212121"/>
          <w:sz w:val="18"/>
          <w:szCs w:val="24"/>
        </w:rPr>
        <w:pPrChange w:id="161" w:author="野草" w:date="2023-04-03T11:30:29Z">
          <w:pPr>
            <w:spacing w:line="360" w:lineRule="auto"/>
            <w:ind w:firstLine="465"/>
          </w:pPr>
        </w:pPrChange>
      </w:pPr>
      <w:ins w:id="163" w:author="野草" w:date="2023-04-03T11:43:06Z">
        <w:r>
          <w:rPr>
            <w:rFonts w:hint="eastAsia" w:ascii="Times New Roman" w:hAnsi="Times New Roman" w:eastAsia="Times New Roman"/>
            <w:color w:val="212121"/>
            <w:sz w:val="18"/>
            <w:szCs w:val="24"/>
          </w:rPr>
          <w:t>Tian, Y., Zhou, W., Qian, Y., Zheng, Z., &amp; Yan, J. (2019). The effect of urban 2D and 3D morphology on air temperature in residential neighborhoods. Landscape Ecology, 34, 1161-1178.</w:t>
        </w:r>
      </w:ins>
    </w:p>
    <w:p>
      <w:pPr>
        <w:spacing w:line="360" w:lineRule="auto"/>
        <w:ind w:firstLine="0"/>
        <w:rPr>
          <w:ins w:id="165" w:author="野草" w:date="2023-04-03T11:30:41Z"/>
          <w:rFonts w:hint="eastAsia" w:ascii="Times New Roman" w:hAnsi="Times New Roman" w:eastAsia="Times New Roman"/>
          <w:color w:val="212121"/>
          <w:sz w:val="18"/>
          <w:szCs w:val="24"/>
        </w:rPr>
        <w:pPrChange w:id="164" w:author="野草" w:date="2023-04-03T11:30:29Z">
          <w:pPr>
            <w:spacing w:line="360" w:lineRule="auto"/>
            <w:ind w:firstLine="465"/>
          </w:pPr>
        </w:pPrChange>
      </w:pPr>
      <w:ins w:id="166" w:author="野草" w:date="2023-04-03T11:30:27Z">
        <w:r>
          <w:rPr>
            <w:rFonts w:hint="eastAsia" w:ascii="Times New Roman" w:hAnsi="Times New Roman" w:eastAsia="Times New Roman"/>
            <w:color w:val="212121"/>
            <w:sz w:val="18"/>
            <w:szCs w:val="24"/>
          </w:rPr>
          <w:t xml:space="preserve">Tuholske, C., Caylor, K., Funk, C., Verdin, A., Sweeney, S., Grace, K., ... &amp; Evans, T. (2021). Global urban population exposure to extreme heat. </w:t>
        </w:r>
      </w:ins>
      <w:ins w:id="167" w:author="野草" w:date="2023-04-03T11:30:27Z">
        <w:r>
          <w:rPr>
            <w:rFonts w:hint="eastAsia" w:ascii="Times New Roman" w:hAnsi="Times New Roman" w:eastAsia="Times New Roman"/>
            <w:i/>
            <w:color w:val="212121"/>
            <w:sz w:val="18"/>
            <w:szCs w:val="24"/>
          </w:rPr>
          <w:t>Proceedings of the National Academy of Sciences</w:t>
        </w:r>
      </w:ins>
      <w:ins w:id="168" w:author="野草" w:date="2023-04-03T11:30:27Z">
        <w:r>
          <w:rPr>
            <w:rFonts w:hint="eastAsia" w:ascii="Times New Roman" w:hAnsi="Times New Roman" w:eastAsia="Times New Roman"/>
            <w:color w:val="212121"/>
            <w:sz w:val="18"/>
            <w:szCs w:val="24"/>
          </w:rPr>
          <w:t xml:space="preserve">, </w:t>
        </w:r>
      </w:ins>
      <w:ins w:id="169" w:author="野草" w:date="2023-04-03T11:30:27Z">
        <w:r>
          <w:rPr>
            <w:rFonts w:hint="eastAsia" w:ascii="Times New Roman" w:hAnsi="Times New Roman" w:eastAsia="Times New Roman"/>
            <w:i/>
            <w:color w:val="212121"/>
            <w:sz w:val="18"/>
            <w:szCs w:val="24"/>
          </w:rPr>
          <w:t>118</w:t>
        </w:r>
      </w:ins>
      <w:ins w:id="170" w:author="野草" w:date="2023-04-03T11:30:27Z">
        <w:r>
          <w:rPr>
            <w:rFonts w:hint="eastAsia" w:ascii="Times New Roman" w:hAnsi="Times New Roman" w:eastAsia="Times New Roman"/>
            <w:color w:val="212121"/>
            <w:sz w:val="18"/>
            <w:szCs w:val="24"/>
          </w:rPr>
          <w:t xml:space="preserve">(41), e2024792118. </w:t>
        </w:r>
      </w:ins>
    </w:p>
    <w:p>
      <w:pPr>
        <w:spacing w:line="360" w:lineRule="auto"/>
        <w:ind w:firstLine="0"/>
        <w:rPr>
          <w:ins w:id="172" w:author="野草" w:date="2023-04-03T11:37:04Z"/>
          <w:rFonts w:hint="eastAsia" w:ascii="Times New Roman" w:hAnsi="Times New Roman" w:eastAsia="Times New Roman"/>
          <w:color w:val="212121"/>
          <w:sz w:val="18"/>
          <w:szCs w:val="24"/>
        </w:rPr>
        <w:pPrChange w:id="171" w:author="野草" w:date="2023-04-03T11:30:29Z">
          <w:pPr>
            <w:spacing w:line="360" w:lineRule="auto"/>
            <w:ind w:firstLine="465"/>
          </w:pPr>
        </w:pPrChange>
      </w:pPr>
      <w:ins w:id="173" w:author="野草" w:date="2023-04-03T11:37:03Z">
        <w:r>
          <w:rPr>
            <w:rFonts w:hint="eastAsia" w:ascii="Times New Roman" w:hAnsi="Times New Roman" w:eastAsia="Times New Roman"/>
            <w:color w:val="212121"/>
            <w:sz w:val="18"/>
            <w:szCs w:val="24"/>
          </w:rPr>
          <w:t xml:space="preserve">Wu, J., Li, C., Zhang, X., Zhao, Y., Liang, J., &amp; Wang, Z. (2020). Seasonal variations and main influencing factors of the water cooling islands effect in Shenzhen. </w:t>
        </w:r>
      </w:ins>
      <w:ins w:id="174" w:author="野草" w:date="2023-04-03T11:37:03Z">
        <w:r>
          <w:rPr>
            <w:rFonts w:hint="eastAsia" w:ascii="Times New Roman" w:hAnsi="Times New Roman" w:eastAsia="Times New Roman"/>
            <w:i/>
            <w:color w:val="212121"/>
            <w:sz w:val="18"/>
            <w:szCs w:val="24"/>
          </w:rPr>
          <w:t>Ecological Indicators</w:t>
        </w:r>
      </w:ins>
      <w:ins w:id="175" w:author="野草" w:date="2023-04-03T11:37:03Z">
        <w:r>
          <w:rPr>
            <w:rFonts w:hint="eastAsia" w:ascii="Times New Roman" w:hAnsi="Times New Roman" w:eastAsia="Times New Roman"/>
            <w:color w:val="212121"/>
            <w:sz w:val="18"/>
            <w:szCs w:val="24"/>
          </w:rPr>
          <w:t xml:space="preserve">, </w:t>
        </w:r>
      </w:ins>
      <w:ins w:id="176" w:author="野草" w:date="2023-04-03T11:37:03Z">
        <w:r>
          <w:rPr>
            <w:rFonts w:hint="eastAsia" w:ascii="Times New Roman" w:hAnsi="Times New Roman" w:eastAsia="Times New Roman"/>
            <w:i/>
            <w:color w:val="212121"/>
            <w:sz w:val="18"/>
            <w:szCs w:val="24"/>
          </w:rPr>
          <w:t>117</w:t>
        </w:r>
      </w:ins>
      <w:ins w:id="177" w:author="野草" w:date="2023-04-03T11:37:03Z">
        <w:r>
          <w:rPr>
            <w:rFonts w:hint="eastAsia" w:ascii="Times New Roman" w:hAnsi="Times New Roman" w:eastAsia="Times New Roman"/>
            <w:color w:val="212121"/>
            <w:sz w:val="18"/>
            <w:szCs w:val="24"/>
          </w:rPr>
          <w:t xml:space="preserve">, 106699. </w:t>
        </w:r>
      </w:ins>
    </w:p>
    <w:p>
      <w:pPr>
        <w:spacing w:line="360" w:lineRule="auto"/>
        <w:ind w:firstLine="0"/>
        <w:rPr>
          <w:ins w:id="179" w:author="野草" w:date="2023-04-03T11:36:38Z"/>
          <w:rFonts w:hint="default" w:ascii="Times New Roman" w:hAnsi="Times New Roman" w:eastAsia="楷体" w:cs="Times New Roman"/>
          <w:color w:val="212121"/>
          <w:sz w:val="18"/>
          <w:szCs w:val="24"/>
          <w:rPrChange w:id="180" w:author="野草" w:date="2023-04-04T09:19:10Z">
            <w:rPr>
              <w:ins w:id="181" w:author="野草" w:date="2023-04-03T11:36:38Z"/>
              <w:rFonts w:hint="eastAsia" w:ascii="Times New Roman" w:hAnsi="Times New Roman" w:eastAsia="Times New Roman"/>
              <w:color w:val="212121"/>
              <w:sz w:val="18"/>
              <w:szCs w:val="24"/>
            </w:rPr>
          </w:rPrChange>
        </w:rPr>
        <w:pPrChange w:id="178" w:author="野草" w:date="2023-04-03T11:30:29Z">
          <w:pPr>
            <w:spacing w:line="360" w:lineRule="auto"/>
            <w:ind w:firstLine="465"/>
          </w:pPr>
        </w:pPrChange>
      </w:pPr>
      <w:ins w:id="182" w:author="野草" w:date="2023-04-03T11:36:37Z">
        <w:r>
          <w:rPr>
            <w:rFonts w:hint="eastAsia" w:ascii="Times New Roman" w:hAnsi="Times New Roman" w:eastAsia="Times New Roman"/>
            <w:color w:val="212121"/>
            <w:sz w:val="18"/>
            <w:szCs w:val="24"/>
          </w:rPr>
          <w:t xml:space="preserve">Xue, Z., Hou, G., Zhang, Z., Lyu, X., Jiang, M., Zou, Y., ... &amp; Liu, X. (2019). Quantifying the cooling-effects of urban and peri-urban wetlands using remote sensing data: Case study of cities of Northeast China. </w:t>
        </w:r>
      </w:ins>
      <w:ins w:id="183" w:author="野草" w:date="2023-04-03T11:36:37Z">
        <w:r>
          <w:rPr>
            <w:rFonts w:hint="eastAsia" w:ascii="Times New Roman" w:hAnsi="Times New Roman" w:eastAsia="Times New Roman"/>
            <w:i/>
            <w:color w:val="212121"/>
            <w:sz w:val="18"/>
            <w:szCs w:val="24"/>
          </w:rPr>
          <w:t>Landscape and Urban Planning</w:t>
        </w:r>
      </w:ins>
      <w:ins w:id="184" w:author="野草" w:date="2023-04-03T11:36:37Z">
        <w:r>
          <w:rPr>
            <w:rFonts w:hint="eastAsia" w:ascii="Times New Roman" w:hAnsi="Times New Roman" w:eastAsia="Times New Roman"/>
            <w:color w:val="212121"/>
            <w:sz w:val="18"/>
            <w:szCs w:val="24"/>
          </w:rPr>
          <w:t xml:space="preserve">, </w:t>
        </w:r>
      </w:ins>
      <w:ins w:id="185" w:author="野草" w:date="2023-04-03T11:36:37Z">
        <w:r>
          <w:rPr>
            <w:rFonts w:hint="eastAsia" w:ascii="Times New Roman" w:hAnsi="Times New Roman" w:eastAsia="Times New Roman"/>
            <w:i/>
            <w:color w:val="212121"/>
            <w:sz w:val="18"/>
            <w:szCs w:val="24"/>
          </w:rPr>
          <w:t>182</w:t>
        </w:r>
      </w:ins>
      <w:ins w:id="186" w:author="野草" w:date="2023-04-03T11:36:37Z">
        <w:r>
          <w:rPr>
            <w:rFonts w:hint="eastAsia" w:ascii="Times New Roman" w:hAnsi="Times New Roman" w:eastAsia="Times New Roman"/>
            <w:color w:val="212121"/>
            <w:sz w:val="18"/>
            <w:szCs w:val="24"/>
          </w:rPr>
          <w:t>, 92</w:t>
        </w:r>
      </w:ins>
      <w:ins w:id="187" w:author="野草" w:date="2023-04-03T11:36:37Z">
        <w:r>
          <w:rPr>
            <w:rFonts w:hint="default" w:ascii="Times New Roman" w:hAnsi="Times New Roman" w:eastAsia="楷体" w:cs="Times New Roman"/>
            <w:color w:val="212121"/>
            <w:sz w:val="18"/>
            <w:szCs w:val="24"/>
            <w:rPrChange w:id="188" w:author="野草" w:date="2023-04-04T09:19:10Z">
              <w:rPr>
                <w:rFonts w:hint="eastAsia" w:ascii="Times New Roman" w:hAnsi="Times New Roman" w:eastAsia="Times New Roman"/>
                <w:color w:val="212121"/>
                <w:sz w:val="18"/>
                <w:szCs w:val="24"/>
              </w:rPr>
            </w:rPrChange>
          </w:rPr>
          <w:t xml:space="preserve">-100. </w:t>
        </w:r>
      </w:ins>
    </w:p>
    <w:p>
      <w:pPr>
        <w:spacing w:line="360" w:lineRule="auto"/>
        <w:ind w:firstLine="0"/>
        <w:rPr>
          <w:ins w:id="191" w:author="野草" w:date="2023-04-04T09:18:55Z"/>
          <w:rFonts w:hint="default" w:ascii="Times New Roman" w:hAnsi="Times New Roman" w:eastAsia="楷体" w:cs="Times New Roman"/>
          <w:color w:val="212121"/>
          <w:sz w:val="18"/>
          <w:szCs w:val="24"/>
          <w:rPrChange w:id="192" w:author="野草" w:date="2023-04-04T09:19:10Z">
            <w:rPr>
              <w:ins w:id="193" w:author="野草" w:date="2023-04-04T09:18:55Z"/>
              <w:rFonts w:hint="eastAsia" w:ascii="Times New Roman" w:hAnsi="Times New Roman" w:eastAsia="Times New Roman"/>
              <w:color w:val="212121"/>
              <w:sz w:val="18"/>
              <w:szCs w:val="24"/>
            </w:rPr>
          </w:rPrChange>
        </w:rPr>
        <w:pPrChange w:id="190" w:author="野草" w:date="2023-04-03T11:30:29Z">
          <w:pPr>
            <w:spacing w:line="360" w:lineRule="auto"/>
            <w:ind w:firstLine="465"/>
          </w:pPr>
        </w:pPrChange>
      </w:pPr>
      <w:ins w:id="194" w:author="野草" w:date="2023-04-03T11:30:42Z">
        <w:r>
          <w:rPr>
            <w:rFonts w:hint="default" w:ascii="Times New Roman" w:hAnsi="Times New Roman" w:eastAsia="楷体" w:cs="Times New Roman"/>
            <w:color w:val="212121"/>
            <w:sz w:val="18"/>
            <w:szCs w:val="24"/>
            <w:rPrChange w:id="195" w:author="野草" w:date="2023-04-04T09:19:10Z">
              <w:rPr>
                <w:rFonts w:hint="eastAsia" w:ascii="楷体u.." w:hAnsi="楷体u.." w:eastAsia="楷体u.."/>
                <w:color w:val="212121"/>
                <w:sz w:val="18"/>
                <w:szCs w:val="24"/>
              </w:rPr>
            </w:rPrChange>
          </w:rPr>
          <w:t>黄晓军</w:t>
        </w:r>
      </w:ins>
      <w:ins w:id="197" w:author="野草" w:date="2023-04-03T11:30:42Z">
        <w:r>
          <w:rPr>
            <w:rFonts w:hint="default" w:ascii="Times New Roman" w:hAnsi="Times New Roman" w:eastAsia="楷体" w:cs="Times New Roman"/>
            <w:color w:val="212121"/>
            <w:sz w:val="18"/>
            <w:szCs w:val="24"/>
            <w:rPrChange w:id="198" w:author="野草" w:date="2023-04-04T09:19:10Z">
              <w:rPr>
                <w:rFonts w:hint="eastAsia" w:ascii="Times New Roman" w:hAnsi="Times New Roman" w:eastAsia="Times New Roman"/>
                <w:color w:val="212121"/>
                <w:sz w:val="18"/>
                <w:szCs w:val="24"/>
              </w:rPr>
            </w:rPrChange>
          </w:rPr>
          <w:t xml:space="preserve">, </w:t>
        </w:r>
      </w:ins>
      <w:ins w:id="200" w:author="野草" w:date="2023-04-03T11:30:42Z">
        <w:r>
          <w:rPr>
            <w:rFonts w:hint="default" w:ascii="Times New Roman" w:hAnsi="Times New Roman" w:eastAsia="楷体" w:cs="Times New Roman"/>
            <w:color w:val="212121"/>
            <w:sz w:val="18"/>
            <w:szCs w:val="24"/>
            <w:rPrChange w:id="201" w:author="野草" w:date="2023-04-04T09:19:10Z">
              <w:rPr>
                <w:rFonts w:hint="eastAsia" w:ascii="楷体u.." w:hAnsi="楷体u.." w:eastAsia="楷体u.."/>
                <w:color w:val="212121"/>
                <w:sz w:val="18"/>
                <w:szCs w:val="24"/>
              </w:rPr>
            </w:rPrChange>
          </w:rPr>
          <w:t>王博</w:t>
        </w:r>
      </w:ins>
      <w:ins w:id="203" w:author="野草" w:date="2023-04-03T11:30:42Z">
        <w:r>
          <w:rPr>
            <w:rFonts w:hint="default" w:ascii="Times New Roman" w:hAnsi="Times New Roman" w:eastAsia="楷体" w:cs="Times New Roman"/>
            <w:color w:val="212121"/>
            <w:sz w:val="18"/>
            <w:szCs w:val="24"/>
            <w:rPrChange w:id="204" w:author="野草" w:date="2023-04-04T09:19:10Z">
              <w:rPr>
                <w:rFonts w:hint="eastAsia" w:ascii="Times New Roman" w:hAnsi="Times New Roman" w:eastAsia="Times New Roman"/>
                <w:color w:val="212121"/>
                <w:sz w:val="18"/>
                <w:szCs w:val="24"/>
              </w:rPr>
            </w:rPrChange>
          </w:rPr>
          <w:t xml:space="preserve">, </w:t>
        </w:r>
      </w:ins>
      <w:ins w:id="206" w:author="野草" w:date="2023-04-03T11:30:42Z">
        <w:r>
          <w:rPr>
            <w:rFonts w:hint="default" w:ascii="Times New Roman" w:hAnsi="Times New Roman" w:eastAsia="楷体" w:cs="Times New Roman"/>
            <w:color w:val="212121"/>
            <w:sz w:val="18"/>
            <w:szCs w:val="24"/>
            <w:rPrChange w:id="207" w:author="野草" w:date="2023-04-04T09:19:10Z">
              <w:rPr>
                <w:rFonts w:hint="eastAsia" w:ascii="楷体u.." w:hAnsi="楷体u.." w:eastAsia="楷体u.."/>
                <w:color w:val="212121"/>
                <w:sz w:val="18"/>
                <w:szCs w:val="24"/>
              </w:rPr>
            </w:rPrChange>
          </w:rPr>
          <w:t>刘萌萌</w:t>
        </w:r>
      </w:ins>
      <w:ins w:id="209" w:author="野草" w:date="2023-04-03T11:30:42Z">
        <w:r>
          <w:rPr>
            <w:rFonts w:hint="default" w:ascii="Times New Roman" w:hAnsi="Times New Roman" w:eastAsia="楷体" w:cs="Times New Roman"/>
            <w:color w:val="212121"/>
            <w:sz w:val="18"/>
            <w:szCs w:val="24"/>
            <w:rPrChange w:id="210" w:author="野草" w:date="2023-04-04T09:19:10Z">
              <w:rPr>
                <w:rFonts w:hint="eastAsia" w:ascii="Times New Roman" w:hAnsi="Times New Roman" w:eastAsia="Times New Roman"/>
                <w:color w:val="212121"/>
                <w:sz w:val="18"/>
                <w:szCs w:val="24"/>
              </w:rPr>
            </w:rPrChange>
          </w:rPr>
          <w:t xml:space="preserve">, </w:t>
        </w:r>
      </w:ins>
      <w:ins w:id="212" w:author="野草" w:date="2023-04-03T11:30:42Z">
        <w:r>
          <w:rPr>
            <w:rFonts w:hint="default" w:ascii="Times New Roman" w:hAnsi="Times New Roman" w:eastAsia="楷体" w:cs="Times New Roman"/>
            <w:color w:val="212121"/>
            <w:sz w:val="18"/>
            <w:szCs w:val="24"/>
            <w:rPrChange w:id="213" w:author="野草" w:date="2023-04-04T09:19:10Z">
              <w:rPr>
                <w:rFonts w:hint="eastAsia" w:ascii="楷体u.." w:hAnsi="楷体u.." w:eastAsia="楷体u.."/>
                <w:color w:val="212121"/>
                <w:sz w:val="18"/>
                <w:szCs w:val="24"/>
              </w:rPr>
            </w:rPrChange>
          </w:rPr>
          <w:t>郭禹慧</w:t>
        </w:r>
      </w:ins>
      <w:ins w:id="215" w:author="野草" w:date="2023-04-03T11:30:42Z">
        <w:r>
          <w:rPr>
            <w:rFonts w:hint="default" w:ascii="Times New Roman" w:hAnsi="Times New Roman" w:eastAsia="楷体" w:cs="Times New Roman"/>
            <w:color w:val="212121"/>
            <w:sz w:val="18"/>
            <w:szCs w:val="24"/>
            <w:rPrChange w:id="216" w:author="野草" w:date="2023-04-04T09:19:10Z">
              <w:rPr>
                <w:rFonts w:hint="eastAsia" w:ascii="Times New Roman" w:hAnsi="Times New Roman" w:eastAsia="Times New Roman"/>
                <w:color w:val="212121"/>
                <w:sz w:val="18"/>
                <w:szCs w:val="24"/>
              </w:rPr>
            </w:rPrChange>
          </w:rPr>
          <w:t xml:space="preserve">, &amp; </w:t>
        </w:r>
      </w:ins>
      <w:ins w:id="218" w:author="野草" w:date="2023-04-03T11:30:42Z">
        <w:r>
          <w:rPr>
            <w:rFonts w:hint="default" w:ascii="Times New Roman" w:hAnsi="Times New Roman" w:eastAsia="楷体" w:cs="Times New Roman"/>
            <w:color w:val="212121"/>
            <w:sz w:val="18"/>
            <w:szCs w:val="24"/>
            <w:rPrChange w:id="219" w:author="野草" w:date="2023-04-04T09:19:10Z">
              <w:rPr>
                <w:rFonts w:hint="eastAsia" w:ascii="楷体u.." w:hAnsi="楷体u.." w:eastAsia="楷体u.."/>
                <w:color w:val="212121"/>
                <w:sz w:val="18"/>
                <w:szCs w:val="24"/>
              </w:rPr>
            </w:rPrChange>
          </w:rPr>
          <w:t>李艳雨</w:t>
        </w:r>
      </w:ins>
      <w:ins w:id="221" w:author="野草" w:date="2023-04-03T11:30:42Z">
        <w:r>
          <w:rPr>
            <w:rFonts w:hint="default" w:ascii="Times New Roman" w:hAnsi="Times New Roman" w:eastAsia="楷体" w:cs="Times New Roman"/>
            <w:color w:val="212121"/>
            <w:sz w:val="18"/>
            <w:szCs w:val="24"/>
            <w:rPrChange w:id="222" w:author="野草" w:date="2023-04-04T09:19:10Z">
              <w:rPr>
                <w:rFonts w:hint="eastAsia" w:ascii="Times New Roman" w:hAnsi="Times New Roman" w:eastAsia="Times New Roman"/>
                <w:color w:val="212121"/>
                <w:sz w:val="18"/>
                <w:szCs w:val="24"/>
              </w:rPr>
            </w:rPrChange>
          </w:rPr>
          <w:t xml:space="preserve">. (2020). </w:t>
        </w:r>
      </w:ins>
      <w:ins w:id="224" w:author="野草" w:date="2023-04-03T11:30:42Z">
        <w:r>
          <w:rPr>
            <w:rFonts w:hint="default" w:ascii="Times New Roman" w:hAnsi="Times New Roman" w:eastAsia="楷体" w:cs="Times New Roman"/>
            <w:color w:val="212121"/>
            <w:sz w:val="18"/>
            <w:szCs w:val="24"/>
            <w:rPrChange w:id="225" w:author="野草" w:date="2023-04-04T09:19:10Z">
              <w:rPr>
                <w:rFonts w:hint="eastAsia" w:ascii="楷体u.." w:hAnsi="楷体u.." w:eastAsia="楷体u.."/>
                <w:color w:val="212121"/>
                <w:sz w:val="18"/>
                <w:szCs w:val="24"/>
              </w:rPr>
            </w:rPrChange>
          </w:rPr>
          <w:t>中国城市高温特征及社会脆弱性评价</w:t>
        </w:r>
      </w:ins>
      <w:ins w:id="227" w:author="野草" w:date="2023-04-03T11:30:42Z">
        <w:r>
          <w:rPr>
            <w:rFonts w:hint="default" w:ascii="Times New Roman" w:hAnsi="Times New Roman" w:eastAsia="楷体" w:cs="Times New Roman"/>
            <w:color w:val="212121"/>
            <w:sz w:val="18"/>
            <w:szCs w:val="24"/>
            <w:rPrChange w:id="228" w:author="野草" w:date="2023-04-04T09:19:10Z">
              <w:rPr>
                <w:rFonts w:hint="eastAsia" w:ascii="Times New Roman" w:hAnsi="Times New Roman" w:eastAsia="Times New Roman"/>
                <w:color w:val="212121"/>
                <w:sz w:val="18"/>
                <w:szCs w:val="24"/>
              </w:rPr>
            </w:rPrChange>
          </w:rPr>
          <w:t xml:space="preserve">. </w:t>
        </w:r>
      </w:ins>
      <w:ins w:id="230" w:author="野草" w:date="2023-04-03T11:30:42Z">
        <w:r>
          <w:rPr>
            <w:rFonts w:hint="default" w:ascii="Times New Roman" w:hAnsi="Times New Roman" w:eastAsia="楷体" w:cs="Times New Roman"/>
            <w:color w:val="212121"/>
            <w:sz w:val="18"/>
            <w:szCs w:val="24"/>
            <w:rPrChange w:id="231" w:author="野草" w:date="2023-04-04T09:19:10Z">
              <w:rPr>
                <w:rFonts w:hint="eastAsia" w:ascii="楷体u.." w:hAnsi="楷体u.." w:eastAsia="楷体u.."/>
                <w:color w:val="212121"/>
                <w:sz w:val="18"/>
                <w:szCs w:val="24"/>
              </w:rPr>
            </w:rPrChange>
          </w:rPr>
          <w:t>地理研究</w:t>
        </w:r>
      </w:ins>
      <w:ins w:id="233" w:author="野草" w:date="2023-04-03T11:30:42Z">
        <w:r>
          <w:rPr>
            <w:rFonts w:hint="default" w:ascii="Times New Roman" w:hAnsi="Times New Roman" w:eastAsia="楷体" w:cs="Times New Roman"/>
            <w:color w:val="212121"/>
            <w:sz w:val="18"/>
            <w:szCs w:val="24"/>
            <w:rPrChange w:id="234" w:author="野草" w:date="2023-04-04T09:19:10Z">
              <w:rPr>
                <w:rFonts w:hint="eastAsia" w:ascii="Times New Roman" w:hAnsi="Times New Roman" w:eastAsia="Times New Roman"/>
                <w:color w:val="212121"/>
                <w:sz w:val="18"/>
                <w:szCs w:val="24"/>
              </w:rPr>
            </w:rPrChange>
          </w:rPr>
          <w:t xml:space="preserve">, </w:t>
        </w:r>
      </w:ins>
      <w:ins w:id="236" w:author="野草" w:date="2023-04-03T11:30:42Z">
        <w:r>
          <w:rPr>
            <w:rFonts w:hint="default" w:ascii="Times New Roman" w:hAnsi="Times New Roman" w:eastAsia="楷体" w:cs="Times New Roman"/>
            <w:i/>
            <w:color w:val="212121"/>
            <w:sz w:val="18"/>
            <w:szCs w:val="24"/>
            <w:rPrChange w:id="237" w:author="野草" w:date="2023-04-04T09:19:10Z">
              <w:rPr>
                <w:rFonts w:hint="eastAsia" w:ascii="Times New Roman" w:hAnsi="Times New Roman" w:eastAsia="Times New Roman"/>
                <w:i/>
                <w:color w:val="212121"/>
                <w:sz w:val="18"/>
                <w:szCs w:val="24"/>
              </w:rPr>
            </w:rPrChange>
          </w:rPr>
          <w:t>3</w:t>
        </w:r>
      </w:ins>
      <w:ins w:id="239" w:author="野草" w:date="2023-04-03T11:30:42Z">
        <w:r>
          <w:rPr>
            <w:rFonts w:hint="default" w:ascii="Times New Roman" w:hAnsi="Times New Roman" w:eastAsia="楷体" w:cs="Times New Roman"/>
            <w:i w:val="0"/>
            <w:color w:val="212121"/>
            <w:sz w:val="18"/>
            <w:szCs w:val="24"/>
            <w:rPrChange w:id="240" w:author="野草" w:date="2023-04-04T09:19:10Z">
              <w:rPr>
                <w:rFonts w:hint="eastAsia" w:ascii="Times New Roman" w:hAnsi="Times New Roman" w:eastAsia="Times New Roman"/>
                <w:i/>
                <w:color w:val="212121"/>
                <w:sz w:val="18"/>
                <w:szCs w:val="24"/>
              </w:rPr>
            </w:rPrChange>
          </w:rPr>
          <w:t>9</w:t>
        </w:r>
      </w:ins>
      <w:ins w:id="242" w:author="野草" w:date="2023-04-03T11:30:42Z">
        <w:r>
          <w:rPr>
            <w:rFonts w:hint="default" w:ascii="Times New Roman" w:hAnsi="Times New Roman" w:eastAsia="楷体" w:cs="Times New Roman"/>
            <w:color w:val="212121"/>
            <w:sz w:val="18"/>
            <w:szCs w:val="24"/>
            <w:rPrChange w:id="243" w:author="野草" w:date="2023-04-04T09:19:10Z">
              <w:rPr>
                <w:rFonts w:hint="eastAsia" w:ascii="Times New Roman" w:hAnsi="Times New Roman" w:eastAsia="Times New Roman"/>
                <w:color w:val="212121"/>
                <w:sz w:val="18"/>
                <w:szCs w:val="24"/>
              </w:rPr>
            </w:rPrChange>
          </w:rPr>
          <w:t xml:space="preserve">(7). </w:t>
        </w:r>
      </w:ins>
    </w:p>
    <w:p>
      <w:pPr>
        <w:spacing w:line="360" w:lineRule="auto"/>
        <w:ind w:firstLine="0"/>
        <w:rPr>
          <w:ins w:id="246" w:author="野草" w:date="2023-04-04T09:18:52Z"/>
          <w:rFonts w:hint="default" w:ascii="Times New Roman" w:hAnsi="Times New Roman" w:eastAsia="楷体" w:cs="Times New Roman"/>
          <w:color w:val="212121"/>
          <w:sz w:val="18"/>
          <w:szCs w:val="24"/>
          <w:rPrChange w:id="247" w:author="野草" w:date="2023-04-04T09:19:10Z">
            <w:rPr>
              <w:ins w:id="248" w:author="野草" w:date="2023-04-04T09:18:52Z"/>
              <w:rFonts w:hint="eastAsia" w:ascii="Times New Roman" w:hAnsi="Times New Roman" w:eastAsia="Times New Roman"/>
              <w:color w:val="212121"/>
              <w:sz w:val="18"/>
              <w:szCs w:val="24"/>
            </w:rPr>
          </w:rPrChange>
        </w:rPr>
        <w:pPrChange w:id="245" w:author="野草" w:date="2023-04-03T11:30:29Z">
          <w:pPr>
            <w:spacing w:line="360" w:lineRule="auto"/>
            <w:ind w:firstLine="465"/>
          </w:pPr>
        </w:pPrChange>
      </w:pPr>
      <w:ins w:id="249" w:author="野草" w:date="2023-04-04T09:18:55Z">
        <w:r>
          <w:rPr>
            <w:rFonts w:hint="default" w:ascii="Times New Roman" w:hAnsi="Times New Roman" w:eastAsia="楷体" w:cs="Times New Roman"/>
            <w:color w:val="212121"/>
            <w:sz w:val="18"/>
            <w:szCs w:val="24"/>
            <w:rPrChange w:id="250" w:author="野草" w:date="2023-04-04T09:19:10Z">
              <w:rPr>
                <w:rFonts w:hint="eastAsia" w:ascii="Times New Roman" w:hAnsi="Times New Roman" w:eastAsia="Times New Roman"/>
                <w:color w:val="212121"/>
                <w:sz w:val="18"/>
                <w:szCs w:val="24"/>
              </w:rPr>
            </w:rPrChange>
          </w:rPr>
          <w:t>任超, 袁超, 何正军, &amp; 吴恩融. (2014). 城市通风廊道研究及其规划应用. 城市规划学刊, 3, 52-60.</w:t>
        </w:r>
      </w:ins>
    </w:p>
    <w:p>
      <w:pPr>
        <w:spacing w:line="360" w:lineRule="auto"/>
        <w:ind w:firstLine="0"/>
        <w:rPr>
          <w:rFonts w:hint="default" w:ascii="Times New Roman" w:hAnsi="Times New Roman" w:eastAsia="Times New Roman"/>
          <w:color w:val="212121"/>
          <w:sz w:val="18"/>
          <w:szCs w:val="24"/>
          <w:lang w:val="en-US" w:eastAsia="zh-CN"/>
        </w:rPr>
        <w:pPrChange w:id="252" w:author="野草" w:date="2023-04-03T11:30:29Z">
          <w:pPr>
            <w:spacing w:line="360" w:lineRule="auto"/>
            <w:ind w:firstLine="465"/>
          </w:pPr>
        </w:pPrChange>
      </w:pPr>
    </w:p>
    <w:p>
      <w:pPr>
        <w:spacing w:line="360" w:lineRule="auto"/>
        <w:rPr>
          <w:rFonts w:ascii="楷体" w:hAnsi="楷体" w:eastAsia="楷体"/>
          <w:sz w:val="23"/>
          <w:szCs w:val="23"/>
        </w:rPr>
      </w:pPr>
    </w:p>
    <w:p>
      <w:pPr>
        <w:pStyle w:val="3"/>
        <w:numPr>
          <w:ilvl w:val="0"/>
          <w:numId w:val="1"/>
        </w:numPr>
        <w:spacing w:line="360" w:lineRule="auto"/>
      </w:pPr>
      <w:r>
        <w:rPr>
          <w:rFonts w:hint="eastAsia" w:ascii="黑体" w:eastAsia="黑体" w:cs="黑体"/>
        </w:rPr>
        <w:t>研究内容</w:t>
      </w:r>
      <w:r>
        <w:rPr>
          <w:rFonts w:hint="eastAsia"/>
        </w:rPr>
        <w:t>（研究对象，拟解决的关键科学问题，研究目标，限</w:t>
      </w:r>
      <w:r>
        <w:t xml:space="preserve">2000 </w:t>
      </w:r>
      <w:r>
        <w:rPr>
          <w:rFonts w:hint="eastAsia"/>
        </w:rPr>
        <w:t>字）</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2.1. 研究内容</w:t>
      </w:r>
    </w:p>
    <w:p>
      <w:pPr>
        <w:spacing w:line="360" w:lineRule="auto"/>
        <w:rPr>
          <w:rFonts w:ascii="楷体" w:hAnsi="楷体" w:eastAsia="楷体"/>
          <w:sz w:val="23"/>
          <w:szCs w:val="23"/>
        </w:rPr>
      </w:pPr>
      <w:bookmarkStart w:id="6" w:name="OLE_LINK2"/>
      <w:r>
        <w:rPr>
          <w:rFonts w:ascii="Times New Roman" w:hAnsi="Times New Roman" w:eastAsia="楷体" w:cs="Times New Roman"/>
          <w:sz w:val="23"/>
          <w:szCs w:val="23"/>
        </w:rPr>
        <w:t>（1）城市</w:t>
      </w:r>
      <w:r>
        <w:rPr>
          <w:rFonts w:hint="eastAsia" w:ascii="楷体" w:hAnsi="楷体" w:eastAsia="楷体"/>
          <w:sz w:val="23"/>
          <w:szCs w:val="23"/>
        </w:rPr>
        <w:t>滨江地区</w:t>
      </w:r>
      <w:del w:id="253" w:author="野草" w:date="2023-04-01T17:04:57Z">
        <w:r>
          <w:rPr>
            <w:rFonts w:hint="default" w:ascii="楷体" w:hAnsi="楷体" w:eastAsia="楷体"/>
            <w:sz w:val="23"/>
            <w:szCs w:val="23"/>
            <w:highlight w:val="magenta"/>
            <w:lang w:val="en-US"/>
            <w:rPrChange w:id="254" w:author="野草" w:date="2023-04-01T21:06:34Z">
              <w:rPr>
                <w:rFonts w:hint="default" w:ascii="楷体" w:hAnsi="楷体" w:eastAsia="楷体"/>
                <w:sz w:val="23"/>
                <w:szCs w:val="23"/>
                <w:highlight w:val="cyan"/>
                <w:lang w:val="en-US"/>
              </w:rPr>
            </w:rPrChange>
          </w:rPr>
          <w:delText>气候</w:delText>
        </w:r>
      </w:del>
      <w:ins w:id="255" w:author="野草" w:date="2023-04-01T17:04:57Z">
        <w:r>
          <w:rPr>
            <w:rFonts w:hint="eastAsia" w:ascii="楷体" w:hAnsi="楷体" w:eastAsia="楷体"/>
            <w:sz w:val="23"/>
            <w:szCs w:val="23"/>
            <w:highlight w:val="magenta"/>
            <w:lang w:val="en-US" w:eastAsia="zh-CN"/>
            <w:rPrChange w:id="256" w:author="野草" w:date="2023-04-01T21:06:34Z">
              <w:rPr>
                <w:rFonts w:hint="eastAsia" w:ascii="楷体" w:hAnsi="楷体" w:eastAsia="楷体"/>
                <w:sz w:val="23"/>
                <w:szCs w:val="23"/>
                <w:highlight w:val="cyan"/>
                <w:lang w:val="en-US" w:eastAsia="zh-CN"/>
              </w:rPr>
            </w:rPrChange>
          </w:rPr>
          <w:t>气温</w:t>
        </w:r>
      </w:ins>
      <w:ins w:id="257" w:author="野草" w:date="2023-04-01T17:04:58Z">
        <w:r>
          <w:rPr>
            <w:rFonts w:hint="eastAsia" w:ascii="楷体" w:hAnsi="楷体" w:eastAsia="楷体"/>
            <w:sz w:val="23"/>
            <w:szCs w:val="23"/>
            <w:highlight w:val="magenta"/>
            <w:lang w:val="en-US" w:eastAsia="zh-CN"/>
            <w:rPrChange w:id="258" w:author="野草" w:date="2023-04-01T21:06:34Z">
              <w:rPr>
                <w:rFonts w:hint="eastAsia" w:ascii="楷体" w:hAnsi="楷体" w:eastAsia="楷体"/>
                <w:sz w:val="23"/>
                <w:szCs w:val="23"/>
                <w:highlight w:val="cyan"/>
                <w:lang w:val="en-US" w:eastAsia="zh-CN"/>
              </w:rPr>
            </w:rPrChange>
          </w:rPr>
          <w:t>的</w:t>
        </w:r>
      </w:ins>
      <w:ins w:id="259" w:author="野草" w:date="2023-04-01T17:05:00Z">
        <w:r>
          <w:rPr>
            <w:rFonts w:hint="eastAsia" w:ascii="楷体" w:hAnsi="楷体" w:eastAsia="楷体"/>
            <w:sz w:val="23"/>
            <w:szCs w:val="23"/>
            <w:highlight w:val="magenta"/>
            <w:lang w:val="en-US" w:eastAsia="zh-CN"/>
            <w:rPrChange w:id="260" w:author="野草" w:date="2023-04-01T21:06:34Z">
              <w:rPr>
                <w:rFonts w:hint="eastAsia" w:ascii="楷体" w:hAnsi="楷体" w:eastAsia="楷体"/>
                <w:sz w:val="23"/>
                <w:szCs w:val="23"/>
                <w:highlight w:val="cyan"/>
                <w:lang w:val="en-US" w:eastAsia="zh-CN"/>
              </w:rPr>
            </w:rPrChange>
          </w:rPr>
          <w:t>时空</w:t>
        </w:r>
      </w:ins>
      <w:ins w:id="261" w:author="野草" w:date="2023-04-01T17:05:03Z">
        <w:r>
          <w:rPr>
            <w:rFonts w:hint="eastAsia" w:ascii="楷体" w:hAnsi="楷体" w:eastAsia="楷体"/>
            <w:sz w:val="23"/>
            <w:szCs w:val="23"/>
            <w:highlight w:val="magenta"/>
            <w:lang w:val="en-US" w:eastAsia="zh-CN"/>
            <w:rPrChange w:id="262" w:author="野草" w:date="2023-04-01T21:06:34Z">
              <w:rPr>
                <w:rFonts w:hint="eastAsia" w:ascii="楷体" w:hAnsi="楷体" w:eastAsia="楷体"/>
                <w:sz w:val="23"/>
                <w:szCs w:val="23"/>
                <w:highlight w:val="cyan"/>
                <w:lang w:val="en-US" w:eastAsia="zh-CN"/>
              </w:rPr>
            </w:rPrChange>
          </w:rPr>
          <w:t>分异</w:t>
        </w:r>
      </w:ins>
      <w:ins w:id="263" w:author="野草" w:date="2023-04-01T17:05:04Z">
        <w:r>
          <w:rPr>
            <w:rFonts w:hint="eastAsia" w:ascii="楷体" w:hAnsi="楷体" w:eastAsia="楷体"/>
            <w:sz w:val="23"/>
            <w:szCs w:val="23"/>
            <w:highlight w:val="magenta"/>
            <w:lang w:val="en-US" w:eastAsia="zh-CN"/>
            <w:rPrChange w:id="264" w:author="野草" w:date="2023-04-01T21:06:34Z">
              <w:rPr>
                <w:rFonts w:hint="eastAsia" w:ascii="楷体" w:hAnsi="楷体" w:eastAsia="楷体"/>
                <w:sz w:val="23"/>
                <w:szCs w:val="23"/>
                <w:highlight w:val="cyan"/>
                <w:lang w:val="en-US" w:eastAsia="zh-CN"/>
              </w:rPr>
            </w:rPrChange>
          </w:rPr>
          <w:t>特征</w:t>
        </w:r>
      </w:ins>
      <w:r>
        <w:rPr>
          <w:rFonts w:hint="eastAsia" w:ascii="楷体" w:hAnsi="楷体" w:eastAsia="楷体"/>
          <w:sz w:val="23"/>
          <w:szCs w:val="23"/>
          <w:highlight w:val="magenta"/>
          <w:rPrChange w:id="265" w:author="野草" w:date="2023-04-01T21:06:34Z">
            <w:rPr>
              <w:rFonts w:hint="eastAsia" w:ascii="楷体" w:hAnsi="楷体" w:eastAsia="楷体"/>
              <w:sz w:val="23"/>
              <w:szCs w:val="23"/>
              <w:highlight w:val="cyan"/>
            </w:rPr>
          </w:rPrChange>
        </w:rPr>
        <w:t>及其</w:t>
      </w:r>
      <w:ins w:id="266" w:author="野草" w:date="2023-04-01T17:05:08Z">
        <w:r>
          <w:rPr>
            <w:rFonts w:hint="eastAsia" w:ascii="楷体" w:hAnsi="楷体" w:eastAsia="楷体"/>
            <w:sz w:val="23"/>
            <w:szCs w:val="23"/>
            <w:highlight w:val="magenta"/>
            <w:lang w:val="en-US" w:eastAsia="zh-CN"/>
            <w:rPrChange w:id="267" w:author="野草" w:date="2023-04-01T21:06:34Z">
              <w:rPr>
                <w:rFonts w:hint="eastAsia" w:ascii="楷体" w:hAnsi="楷体" w:eastAsia="楷体"/>
                <w:sz w:val="23"/>
                <w:szCs w:val="23"/>
                <w:highlight w:val="cyan"/>
                <w:lang w:val="en-US" w:eastAsia="zh-CN"/>
              </w:rPr>
            </w:rPrChange>
          </w:rPr>
          <w:t>形成</w:t>
        </w:r>
      </w:ins>
      <w:del w:id="268" w:author="野草" w:date="2023-04-01T17:05:06Z">
        <w:r>
          <w:rPr>
            <w:rFonts w:hint="eastAsia" w:ascii="楷体" w:hAnsi="楷体" w:eastAsia="楷体"/>
            <w:sz w:val="23"/>
            <w:szCs w:val="23"/>
            <w:highlight w:val="magenta"/>
            <w:rPrChange w:id="269" w:author="野草" w:date="2023-04-01T21:06:34Z">
              <w:rPr>
                <w:rFonts w:hint="eastAsia" w:ascii="楷体" w:hAnsi="楷体" w:eastAsia="楷体"/>
                <w:sz w:val="23"/>
                <w:szCs w:val="23"/>
                <w:highlight w:val="cyan"/>
              </w:rPr>
            </w:rPrChange>
          </w:rPr>
          <w:delText>驱动</w:delText>
        </w:r>
      </w:del>
      <w:r>
        <w:rPr>
          <w:rFonts w:hint="eastAsia" w:ascii="楷体" w:hAnsi="楷体" w:eastAsia="楷体"/>
          <w:sz w:val="23"/>
          <w:szCs w:val="23"/>
          <w:highlight w:val="magenta"/>
          <w:rPrChange w:id="270" w:author="野草" w:date="2023-04-01T21:06:34Z">
            <w:rPr>
              <w:rFonts w:hint="eastAsia" w:ascii="楷体" w:hAnsi="楷体" w:eastAsia="楷体"/>
              <w:sz w:val="23"/>
              <w:szCs w:val="23"/>
              <w:highlight w:val="cyan"/>
            </w:rPr>
          </w:rPrChange>
        </w:rPr>
        <w:t>机制</w:t>
      </w:r>
      <w:r>
        <w:rPr>
          <w:rFonts w:hint="eastAsia" w:ascii="楷体" w:hAnsi="楷体" w:eastAsia="楷体"/>
          <w:sz w:val="23"/>
          <w:szCs w:val="23"/>
        </w:rPr>
        <w:t>分析</w:t>
      </w:r>
    </w:p>
    <w:p>
      <w:pPr>
        <w:spacing w:line="360" w:lineRule="auto"/>
        <w:ind w:firstLine="460" w:firstLineChars="200"/>
        <w:rPr>
          <w:rFonts w:ascii="楷体" w:hAnsi="楷体" w:eastAsia="楷体"/>
          <w:sz w:val="23"/>
          <w:szCs w:val="23"/>
        </w:rPr>
      </w:pPr>
      <w:r>
        <w:rPr>
          <w:rFonts w:hint="eastAsia" w:ascii="楷体" w:hAnsi="楷体" w:eastAsia="楷体"/>
          <w:sz w:val="23"/>
          <w:szCs w:val="23"/>
        </w:rPr>
        <w:t>在重庆市，</w:t>
      </w:r>
      <w:r>
        <w:rPr>
          <w:rFonts w:ascii="Times New Roman" w:hAnsi="Times New Roman" w:eastAsia="楷体" w:cs="Times New Roman"/>
          <w:sz w:val="23"/>
          <w:szCs w:val="23"/>
        </w:rPr>
        <w:t>针对3个典型的</w:t>
      </w:r>
      <w:r>
        <w:rPr>
          <w:rFonts w:ascii="Times New Roman" w:hAnsi="Times New Roman" w:eastAsia="楷体" w:cs="Times New Roman"/>
          <w:sz w:val="23"/>
          <w:szCs w:val="23"/>
          <w:highlight w:val="cyan"/>
        </w:rPr>
        <w:t>局地气候区类型</w:t>
      </w:r>
      <w:r>
        <w:rPr>
          <w:rFonts w:ascii="Times New Roman" w:hAnsi="Times New Roman" w:eastAsia="楷体" w:cs="Times New Roman"/>
          <w:sz w:val="23"/>
          <w:szCs w:val="23"/>
        </w:rPr>
        <w:t>（</w:t>
      </w:r>
      <w:r>
        <w:rPr>
          <w:rFonts w:ascii="Times New Roman" w:hAnsi="Times New Roman" w:eastAsia="楷体" w:cs="Times New Roman"/>
          <w:sz w:val="23"/>
          <w:szCs w:val="23"/>
          <w:highlight w:val="none"/>
          <w:rPrChange w:id="271" w:author="野草" w:date="2023-04-01T17:04:06Z">
            <w:rPr>
              <w:rFonts w:ascii="Times New Roman" w:hAnsi="Times New Roman" w:eastAsia="楷体" w:cs="Times New Roman"/>
              <w:sz w:val="23"/>
              <w:szCs w:val="23"/>
            </w:rPr>
          </w:rPrChange>
        </w:rPr>
        <w:t>紧凑型中低层建筑</w:t>
      </w:r>
      <w:r>
        <w:rPr>
          <w:rFonts w:ascii="Times New Roman" w:hAnsi="Times New Roman" w:eastAsia="楷体" w:cs="Times New Roman"/>
          <w:sz w:val="23"/>
          <w:szCs w:val="23"/>
          <w:highlight w:val="none"/>
          <w:rPrChange w:id="272"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273" w:author="野草" w:date="2023-04-01T17:04:06Z">
            <w:rPr>
              <w:rFonts w:ascii="Times New Roman" w:hAnsi="Times New Roman" w:eastAsia="楷体" w:cs="Times New Roman"/>
              <w:sz w:val="23"/>
              <w:szCs w:val="23"/>
            </w:rPr>
          </w:rPrChange>
        </w:rPr>
        <w:t>、开放型高层建筑</w:t>
      </w:r>
      <w:r>
        <w:rPr>
          <w:rFonts w:ascii="Times New Roman" w:hAnsi="Times New Roman" w:eastAsia="楷体" w:cs="Times New Roman"/>
          <w:sz w:val="23"/>
          <w:szCs w:val="23"/>
          <w:highlight w:val="none"/>
          <w:rPrChange w:id="274" w:author="野草" w:date="2023-04-01T17:04:06Z">
            <w:rPr>
              <w:rFonts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highlight w:val="none"/>
          <w:rPrChange w:id="275" w:author="野草" w:date="2023-04-01T17:04:06Z">
            <w:rPr>
              <w:rFonts w:ascii="Times New Roman" w:hAnsi="Times New Roman" w:eastAsia="楷体" w:cs="Times New Roman"/>
              <w:sz w:val="23"/>
              <w:szCs w:val="23"/>
            </w:rPr>
          </w:rPrChange>
        </w:rPr>
        <w:t>和</w:t>
      </w:r>
      <w:r>
        <w:rPr>
          <w:rFonts w:hint="eastAsia" w:ascii="Times New Roman" w:hAnsi="Times New Roman" w:eastAsia="楷体" w:cs="Times New Roman"/>
          <w:sz w:val="23"/>
          <w:szCs w:val="23"/>
          <w:highlight w:val="none"/>
          <w:rPrChange w:id="276" w:author="野草" w:date="2023-04-01T17:04:06Z">
            <w:rPr>
              <w:rFonts w:hint="eastAsia" w:ascii="Times New Roman" w:hAnsi="Times New Roman" w:eastAsia="楷体" w:cs="Times New Roman"/>
              <w:sz w:val="23"/>
              <w:szCs w:val="23"/>
            </w:rPr>
          </w:rPrChange>
        </w:rPr>
        <w:t>大型低层建筑</w:t>
      </w:r>
      <w:r>
        <w:rPr>
          <w:rFonts w:hint="eastAsia" w:ascii="Times New Roman" w:hAnsi="Times New Roman" w:eastAsia="楷体" w:cs="Times New Roman"/>
          <w:sz w:val="23"/>
          <w:szCs w:val="23"/>
          <w:highlight w:val="none"/>
          <w:rPrChange w:id="277" w:author="野草" w:date="2023-04-01T17:04:06Z">
            <w:rPr>
              <w:rFonts w:hint="eastAsia" w:ascii="Times New Roman" w:hAnsi="Times New Roman" w:eastAsia="楷体" w:cs="Times New Roman"/>
              <w:sz w:val="23"/>
              <w:szCs w:val="23"/>
              <w:highlight w:val="magenta"/>
            </w:rPr>
          </w:rPrChange>
        </w:rPr>
        <w:t>街区</w:t>
      </w:r>
      <w:r>
        <w:rPr>
          <w:rFonts w:ascii="Times New Roman" w:hAnsi="Times New Roman" w:eastAsia="楷体" w:cs="Times New Roman"/>
          <w:sz w:val="23"/>
          <w:szCs w:val="23"/>
        </w:rPr>
        <w:t>）各选择</w:t>
      </w:r>
      <w:r>
        <w:rPr>
          <w:rFonts w:hint="default" w:ascii="Times New Roman" w:hAnsi="Times New Roman" w:eastAsia="楷体" w:cs="Times New Roman"/>
          <w:sz w:val="23"/>
          <w:szCs w:val="23"/>
          <w:rPrChange w:id="278" w:author="野草" w:date="2023-04-01T17:04:21Z">
            <w:rPr>
              <w:rFonts w:hint="eastAsia" w:ascii="楷体" w:hAnsi="楷体" w:eastAsia="楷体"/>
              <w:sz w:val="23"/>
              <w:szCs w:val="23"/>
            </w:rPr>
          </w:rPrChange>
        </w:rPr>
        <w:t>一个</w:t>
      </w:r>
      <w:del w:id="279" w:author="野草" w:date="2023-04-01T16:57:01Z">
        <w:r>
          <w:rPr>
            <w:rFonts w:hint="default" w:ascii="Times New Roman" w:hAnsi="Times New Roman" w:eastAsia="楷体" w:cs="Times New Roman"/>
            <w:sz w:val="23"/>
            <w:szCs w:val="23"/>
            <w:highlight w:val="magenta"/>
            <w:rPrChange w:id="280" w:author="野草" w:date="2023-04-01T17:04:21Z">
              <w:rPr>
                <w:rFonts w:hint="eastAsia" w:ascii="楷体" w:hAnsi="楷体" w:eastAsia="楷体"/>
                <w:sz w:val="23"/>
                <w:szCs w:val="23"/>
                <w:highlight w:val="magenta"/>
              </w:rPr>
            </w:rPrChange>
          </w:rPr>
          <w:delText>街区尺度</w:delText>
        </w:r>
      </w:del>
      <w:r>
        <w:rPr>
          <w:rFonts w:hint="default" w:ascii="Times New Roman" w:hAnsi="Times New Roman" w:eastAsia="楷体" w:cs="Times New Roman"/>
          <w:sz w:val="23"/>
          <w:szCs w:val="23"/>
          <w:rPrChange w:id="281" w:author="野草" w:date="2023-04-01T17:04:21Z">
            <w:rPr>
              <w:rFonts w:hint="eastAsia" w:ascii="楷体" w:hAnsi="楷体" w:eastAsia="楷体"/>
              <w:sz w:val="23"/>
              <w:szCs w:val="23"/>
            </w:rPr>
          </w:rPrChange>
        </w:rPr>
        <w:t>样地，在一年</w:t>
      </w:r>
      <w:r>
        <w:rPr>
          <w:rFonts w:hint="default" w:ascii="Times New Roman" w:hAnsi="Times New Roman" w:eastAsia="楷体" w:cs="Times New Roman"/>
          <w:sz w:val="23"/>
          <w:szCs w:val="23"/>
          <w:highlight w:val="cyan"/>
          <w:rPrChange w:id="282" w:author="野草" w:date="2023-04-01T17:04:21Z">
            <w:rPr>
              <w:rFonts w:hint="eastAsia" w:ascii="楷体" w:hAnsi="楷体" w:eastAsia="楷体"/>
              <w:sz w:val="23"/>
              <w:szCs w:val="23"/>
              <w:highlight w:val="cyan"/>
            </w:rPr>
          </w:rPrChange>
        </w:rPr>
        <w:t>4个季节</w:t>
      </w:r>
      <w:r>
        <w:rPr>
          <w:rFonts w:hint="default" w:ascii="Times New Roman" w:hAnsi="Times New Roman" w:eastAsia="楷体" w:cs="Times New Roman"/>
          <w:sz w:val="23"/>
          <w:szCs w:val="23"/>
          <w:rPrChange w:id="283" w:author="野草" w:date="2023-04-01T17:04:21Z">
            <w:rPr>
              <w:rFonts w:hint="eastAsia" w:ascii="楷体" w:hAnsi="楷体" w:eastAsia="楷体"/>
              <w:sz w:val="23"/>
              <w:szCs w:val="23"/>
            </w:rPr>
          </w:rPrChange>
        </w:rPr>
        <w:t>分别选择一个</w:t>
      </w:r>
      <w:r>
        <w:rPr>
          <w:rFonts w:hint="default" w:ascii="Times New Roman" w:hAnsi="Times New Roman" w:eastAsia="楷体" w:cs="Times New Roman"/>
          <w:sz w:val="23"/>
          <w:szCs w:val="23"/>
          <w:highlight w:val="cyan"/>
          <w:rPrChange w:id="284" w:author="野草" w:date="2023-04-01T17:04:21Z">
            <w:rPr>
              <w:rFonts w:hint="eastAsia" w:ascii="楷体" w:hAnsi="楷体" w:eastAsia="楷体"/>
              <w:sz w:val="23"/>
              <w:szCs w:val="23"/>
              <w:highlight w:val="cyan"/>
            </w:rPr>
          </w:rPrChange>
        </w:rPr>
        <w:t>低风速无云晴天</w:t>
      </w:r>
      <w:r>
        <w:rPr>
          <w:rFonts w:hint="default" w:ascii="Times New Roman" w:hAnsi="Times New Roman" w:eastAsia="楷体" w:cs="Times New Roman"/>
          <w:sz w:val="23"/>
          <w:szCs w:val="23"/>
          <w:rPrChange w:id="285" w:author="野草" w:date="2023-04-01T17:04:21Z">
            <w:rPr>
              <w:rFonts w:hint="eastAsia" w:ascii="楷体" w:hAnsi="楷体" w:eastAsia="楷体"/>
              <w:sz w:val="23"/>
              <w:szCs w:val="23"/>
            </w:rPr>
          </w:rPrChange>
        </w:rPr>
        <w:t>，在</w:t>
      </w:r>
      <w:r>
        <w:rPr>
          <w:rFonts w:hint="default" w:ascii="Times New Roman" w:hAnsi="Times New Roman" w:eastAsia="楷体" w:cs="Times New Roman"/>
          <w:sz w:val="23"/>
          <w:szCs w:val="23"/>
          <w:highlight w:val="cyan"/>
          <w:rPrChange w:id="286" w:author="野草" w:date="2023-04-01T17:04:21Z">
            <w:rPr>
              <w:rFonts w:hint="eastAsia" w:ascii="楷体" w:hAnsi="楷体" w:eastAsia="楷体"/>
              <w:sz w:val="23"/>
              <w:szCs w:val="23"/>
              <w:highlight w:val="cyan"/>
            </w:rPr>
          </w:rPrChange>
        </w:rPr>
        <w:t>居民主要活动时段</w:t>
      </w:r>
      <w:r>
        <w:rPr>
          <w:rFonts w:hint="default" w:ascii="Times New Roman" w:hAnsi="Times New Roman" w:eastAsia="楷体" w:cs="Times New Roman"/>
          <w:sz w:val="23"/>
          <w:szCs w:val="23"/>
          <w:rPrChange w:id="287" w:author="野草" w:date="2023-04-01T17:04:21Z">
            <w:rPr>
              <w:rFonts w:hint="eastAsia" w:ascii="楷体" w:hAnsi="楷体" w:eastAsia="楷体"/>
              <w:sz w:val="23"/>
              <w:szCs w:val="23"/>
            </w:rPr>
          </w:rPrChange>
        </w:rPr>
        <w:t>开展</w:t>
      </w:r>
      <w:r>
        <w:rPr>
          <w:rFonts w:hint="default" w:ascii="Times New Roman" w:hAnsi="Times New Roman" w:eastAsia="楷体" w:cs="Times New Roman"/>
          <w:sz w:val="23"/>
          <w:szCs w:val="23"/>
          <w:highlight w:val="cyan"/>
          <w:rPrChange w:id="288" w:author="野草" w:date="2023-04-01T17:04:21Z">
            <w:rPr>
              <w:rFonts w:hint="eastAsia" w:ascii="楷体" w:hAnsi="楷体" w:eastAsia="楷体"/>
              <w:sz w:val="23"/>
              <w:szCs w:val="23"/>
              <w:highlight w:val="cyan"/>
            </w:rPr>
          </w:rPrChange>
        </w:rPr>
        <w:t>气象数据</w:t>
      </w:r>
      <w:r>
        <w:rPr>
          <w:rFonts w:hint="default" w:ascii="Times New Roman" w:hAnsi="Times New Roman" w:eastAsia="楷体" w:cs="Times New Roman"/>
          <w:sz w:val="23"/>
          <w:szCs w:val="23"/>
          <w:rPrChange w:id="289" w:author="野草" w:date="2023-04-01T17:04:21Z">
            <w:rPr>
              <w:rFonts w:hint="eastAsia" w:ascii="楷体" w:hAnsi="楷体" w:eastAsia="楷体"/>
              <w:sz w:val="23"/>
              <w:szCs w:val="23"/>
            </w:rPr>
          </w:rPrChange>
        </w:rPr>
        <w:t>的收集活动。基于收集的数据分析</w:t>
      </w:r>
      <w:r>
        <w:rPr>
          <w:rFonts w:hint="default" w:ascii="Times New Roman" w:hAnsi="Times New Roman" w:eastAsia="楷体" w:cs="Times New Roman"/>
          <w:sz w:val="23"/>
          <w:szCs w:val="23"/>
          <w:highlight w:val="cyan"/>
          <w:rPrChange w:id="290" w:author="野草" w:date="2023-04-01T17:04:21Z">
            <w:rPr>
              <w:rFonts w:hint="eastAsia" w:ascii="楷体" w:hAnsi="楷体" w:eastAsia="楷体"/>
              <w:sz w:val="23"/>
              <w:szCs w:val="23"/>
              <w:highlight w:val="cyan"/>
            </w:rPr>
          </w:rPrChange>
        </w:rPr>
        <w:t>气温、相对湿度、风向和风速</w:t>
      </w:r>
      <w:r>
        <w:rPr>
          <w:rFonts w:hint="default" w:ascii="Times New Roman" w:hAnsi="Times New Roman" w:eastAsia="楷体" w:cs="Times New Roman"/>
          <w:sz w:val="23"/>
          <w:szCs w:val="23"/>
          <w:rPrChange w:id="291" w:author="野草" w:date="2023-04-01T17:04:21Z">
            <w:rPr>
              <w:rFonts w:hint="eastAsia" w:ascii="楷体" w:hAnsi="楷体" w:eastAsia="楷体"/>
              <w:sz w:val="23"/>
              <w:szCs w:val="23"/>
            </w:rPr>
          </w:rPrChange>
        </w:rPr>
        <w:t>在样地内的</w:t>
      </w:r>
      <w:r>
        <w:rPr>
          <w:rFonts w:hint="default" w:ascii="Times New Roman" w:hAnsi="Times New Roman" w:eastAsia="楷体" w:cs="Times New Roman"/>
          <w:sz w:val="23"/>
          <w:szCs w:val="23"/>
          <w:highlight w:val="cyan"/>
          <w:rPrChange w:id="292" w:author="野草" w:date="2023-04-01T17:04:21Z">
            <w:rPr>
              <w:rFonts w:hint="eastAsia" w:ascii="楷体" w:hAnsi="楷体" w:eastAsia="楷体"/>
              <w:sz w:val="23"/>
              <w:szCs w:val="23"/>
              <w:highlight w:val="cyan"/>
            </w:rPr>
          </w:rPrChange>
        </w:rPr>
        <w:t>空间格局</w:t>
      </w:r>
      <w:r>
        <w:rPr>
          <w:rFonts w:hint="default" w:ascii="Times New Roman" w:hAnsi="Times New Roman" w:eastAsia="楷体" w:cs="Times New Roman"/>
          <w:sz w:val="23"/>
          <w:szCs w:val="23"/>
          <w:rPrChange w:id="293" w:author="野草" w:date="2023-04-01T17:04:21Z">
            <w:rPr>
              <w:rFonts w:hint="eastAsia" w:ascii="楷体" w:hAnsi="楷体" w:eastAsia="楷体"/>
              <w:sz w:val="23"/>
              <w:szCs w:val="23"/>
            </w:rPr>
          </w:rPrChange>
        </w:rPr>
        <w:t>及其</w:t>
      </w:r>
      <w:r>
        <w:rPr>
          <w:rFonts w:hint="default" w:ascii="Times New Roman" w:hAnsi="Times New Roman" w:eastAsia="楷体" w:cs="Times New Roman"/>
          <w:sz w:val="23"/>
          <w:szCs w:val="23"/>
          <w:highlight w:val="cyan"/>
          <w:rPrChange w:id="294" w:author="野草" w:date="2023-04-01T17:04:21Z">
            <w:rPr>
              <w:rFonts w:hint="eastAsia" w:ascii="楷体" w:hAnsi="楷体" w:eastAsia="楷体"/>
              <w:sz w:val="23"/>
              <w:szCs w:val="23"/>
              <w:highlight w:val="cyan"/>
            </w:rPr>
          </w:rPrChange>
        </w:rPr>
        <w:t>随时间的变化</w:t>
      </w:r>
      <w:r>
        <w:rPr>
          <w:rFonts w:hint="default" w:ascii="Times New Roman" w:hAnsi="Times New Roman" w:eastAsia="楷体" w:cs="Times New Roman"/>
          <w:sz w:val="23"/>
          <w:szCs w:val="23"/>
          <w:rPrChange w:id="295" w:author="野草" w:date="2023-04-01T17:04:21Z">
            <w:rPr>
              <w:rFonts w:hint="eastAsia" w:ascii="楷体" w:hAnsi="楷体" w:eastAsia="楷体"/>
              <w:sz w:val="23"/>
              <w:szCs w:val="23"/>
            </w:rPr>
          </w:rPrChange>
        </w:rPr>
        <w:t>。</w:t>
      </w:r>
      <w:ins w:id="296" w:author="野草" w:date="2023-04-04T08:51:32Z">
        <w:r>
          <w:rPr>
            <w:rFonts w:ascii="Times New Roman" w:hAnsi="Times New Roman" w:eastAsia="楷体" w:cs="Times New Roman"/>
            <w:sz w:val="23"/>
            <w:szCs w:val="23"/>
          </w:rPr>
          <w:t>选择</w:t>
        </w:r>
      </w:ins>
      <w:ins w:id="297" w:author="野草" w:date="2023-04-04T08:51:32Z">
        <w:r>
          <w:rPr>
            <w:rFonts w:ascii="Times New Roman" w:hAnsi="Times New Roman" w:eastAsia="楷体" w:cs="Times New Roman"/>
            <w:sz w:val="23"/>
            <w:szCs w:val="23"/>
            <w:highlight w:val="magenta"/>
          </w:rPr>
          <w:t>UTCI</w:t>
        </w:r>
      </w:ins>
      <w:ins w:id="298" w:author="野草" w:date="2023-04-04T08:51:32Z">
        <w:r>
          <w:rPr>
            <w:rFonts w:ascii="Times New Roman" w:hAnsi="Times New Roman" w:eastAsia="楷体" w:cs="Times New Roman"/>
            <w:sz w:val="23"/>
            <w:szCs w:val="23"/>
          </w:rPr>
          <w:t>作为评</w:t>
        </w:r>
      </w:ins>
      <w:ins w:id="299" w:author="野草" w:date="2023-04-04T08:51:32Z">
        <w:r>
          <w:rPr>
            <w:rFonts w:hint="eastAsia" w:ascii="楷体" w:hAnsi="楷体" w:eastAsia="楷体"/>
            <w:sz w:val="23"/>
            <w:szCs w:val="23"/>
          </w:rPr>
          <w:t>价研究区域</w:t>
        </w:r>
      </w:ins>
      <w:ins w:id="300" w:author="野草" w:date="2023-04-04T08:51:32Z">
        <w:r>
          <w:rPr>
            <w:rFonts w:hint="eastAsia" w:ascii="楷体" w:hAnsi="楷体" w:eastAsia="楷体"/>
            <w:sz w:val="23"/>
            <w:szCs w:val="23"/>
            <w:highlight w:val="cyan"/>
          </w:rPr>
          <w:t>热舒适度</w:t>
        </w:r>
      </w:ins>
      <w:ins w:id="301" w:author="野草" w:date="2023-04-04T08:51:32Z">
        <w:r>
          <w:rPr>
            <w:rFonts w:hint="eastAsia" w:ascii="楷体" w:hAnsi="楷体" w:eastAsia="楷体"/>
            <w:sz w:val="23"/>
            <w:szCs w:val="23"/>
          </w:rPr>
          <w:t>的标准，在各测量点</w:t>
        </w:r>
      </w:ins>
      <w:ins w:id="302" w:author="野草" w:date="2023-04-04T08:51:32Z">
        <w:r>
          <w:rPr>
            <w:rFonts w:hint="eastAsia" w:ascii="楷体" w:hAnsi="楷体" w:eastAsia="楷体"/>
            <w:sz w:val="23"/>
            <w:szCs w:val="23"/>
            <w:highlight w:val="cyan"/>
          </w:rPr>
          <w:t>基于气象变量</w:t>
        </w:r>
      </w:ins>
      <w:ins w:id="303" w:author="野草" w:date="2023-04-04T08:51:32Z">
        <w:r>
          <w:rPr>
            <w:rFonts w:hint="eastAsia" w:ascii="楷体" w:hAnsi="楷体" w:eastAsia="楷体"/>
            <w:sz w:val="23"/>
            <w:szCs w:val="23"/>
          </w:rPr>
          <w:t>计算热舒适度指标，分析其</w:t>
        </w:r>
      </w:ins>
      <w:ins w:id="304" w:author="野草" w:date="2023-04-04T08:51:32Z">
        <w:r>
          <w:rPr>
            <w:rFonts w:hint="eastAsia" w:ascii="楷体" w:hAnsi="楷体" w:eastAsia="楷体"/>
            <w:sz w:val="23"/>
            <w:szCs w:val="23"/>
            <w:highlight w:val="cyan"/>
          </w:rPr>
          <w:t>空间格局</w:t>
        </w:r>
      </w:ins>
      <w:ins w:id="305" w:author="野草" w:date="2023-04-04T08:51:32Z">
        <w:r>
          <w:rPr>
            <w:rFonts w:hint="eastAsia" w:ascii="楷体" w:hAnsi="楷体" w:eastAsia="楷体"/>
            <w:sz w:val="23"/>
            <w:szCs w:val="23"/>
          </w:rPr>
          <w:t>及其</w:t>
        </w:r>
      </w:ins>
      <w:ins w:id="306" w:author="野草" w:date="2023-04-04T08:51:32Z">
        <w:r>
          <w:rPr>
            <w:rFonts w:hint="eastAsia" w:ascii="楷体" w:hAnsi="楷体" w:eastAsia="楷体"/>
            <w:sz w:val="23"/>
            <w:szCs w:val="23"/>
            <w:highlight w:val="cyan"/>
          </w:rPr>
          <w:t>随时间的变化</w:t>
        </w:r>
      </w:ins>
      <w:ins w:id="307" w:author="野草" w:date="2023-04-04T08:51:32Z">
        <w:r>
          <w:rPr>
            <w:rFonts w:hint="eastAsia" w:ascii="楷体" w:hAnsi="楷体" w:eastAsia="楷体"/>
            <w:sz w:val="23"/>
            <w:szCs w:val="23"/>
          </w:rPr>
          <w:t>。</w:t>
        </w:r>
      </w:ins>
      <w:del w:id="308" w:author="野草" w:date="2023-04-04T08:51:32Z">
        <w:r>
          <w:rPr>
            <w:rFonts w:hint="default" w:ascii="Times New Roman" w:hAnsi="Times New Roman" w:eastAsia="楷体" w:cs="Times New Roman"/>
            <w:sz w:val="23"/>
            <w:szCs w:val="23"/>
            <w:rPrChange w:id="309" w:author="野草" w:date="2023-04-01T17:04:21Z">
              <w:rPr>
                <w:rFonts w:hint="eastAsia" w:ascii="楷体" w:hAnsi="楷体" w:eastAsia="楷体"/>
                <w:sz w:val="23"/>
                <w:szCs w:val="23"/>
              </w:rPr>
            </w:rPrChange>
          </w:rPr>
          <w:delText>同时，</w:delText>
        </w:r>
      </w:del>
      <w:del w:id="311" w:author="野草" w:date="2023-04-04T08:51:20Z">
        <w:r>
          <w:rPr>
            <w:rFonts w:hint="default" w:ascii="Times New Roman" w:hAnsi="Times New Roman" w:eastAsia="楷体" w:cs="Times New Roman"/>
            <w:sz w:val="23"/>
            <w:szCs w:val="23"/>
            <w:rPrChange w:id="312" w:author="野草" w:date="2023-04-01T17:04:21Z">
              <w:rPr>
                <w:rFonts w:hint="eastAsia" w:ascii="楷体" w:hAnsi="楷体" w:eastAsia="楷体"/>
                <w:sz w:val="23"/>
                <w:szCs w:val="23"/>
              </w:rPr>
            </w:rPrChange>
          </w:rPr>
          <w:delText>分析气温与</w:delText>
        </w:r>
      </w:del>
      <w:del w:id="314" w:author="野草" w:date="2023-04-04T08:51:20Z">
        <w:r>
          <w:rPr>
            <w:rFonts w:hint="default" w:ascii="Times New Roman" w:hAnsi="Times New Roman" w:eastAsia="楷体" w:cs="Times New Roman"/>
            <w:sz w:val="23"/>
            <w:szCs w:val="23"/>
            <w:highlight w:val="cyan"/>
            <w:rPrChange w:id="315" w:author="野草" w:date="2023-04-01T17:04:21Z">
              <w:rPr>
                <w:rFonts w:hint="eastAsia" w:ascii="楷体" w:hAnsi="楷体" w:eastAsia="楷体"/>
                <w:sz w:val="23"/>
                <w:szCs w:val="23"/>
                <w:highlight w:val="cyan"/>
              </w:rPr>
            </w:rPrChange>
          </w:rPr>
          <w:delText>环境因素</w:delText>
        </w:r>
      </w:del>
      <w:del w:id="317" w:author="野草" w:date="2023-04-04T08:51:20Z">
        <w:r>
          <w:rPr>
            <w:rFonts w:hint="default" w:ascii="Times New Roman" w:hAnsi="Times New Roman" w:eastAsia="楷体" w:cs="Times New Roman"/>
            <w:sz w:val="23"/>
            <w:szCs w:val="23"/>
            <w:rPrChange w:id="318" w:author="野草" w:date="2023-04-01T17:04:21Z">
              <w:rPr>
                <w:rFonts w:hint="eastAsia" w:ascii="楷体" w:hAnsi="楷体" w:eastAsia="楷体"/>
                <w:sz w:val="23"/>
                <w:szCs w:val="23"/>
              </w:rPr>
            </w:rPrChange>
          </w:rPr>
          <w:delText>（三维形态、土地覆盖和地理位置）的相关性，提取</w:delText>
        </w:r>
      </w:del>
      <w:del w:id="320" w:author="野草" w:date="2023-04-04T08:51:20Z">
        <w:r>
          <w:rPr>
            <w:rFonts w:hint="default" w:ascii="Times New Roman" w:hAnsi="Times New Roman" w:eastAsia="楷体" w:cs="Times New Roman"/>
            <w:sz w:val="23"/>
            <w:szCs w:val="23"/>
            <w:highlight w:val="cyan"/>
            <w:rPrChange w:id="321" w:author="野草" w:date="2023-04-01T17:04:21Z">
              <w:rPr>
                <w:rFonts w:hint="eastAsia" w:ascii="楷体" w:hAnsi="楷体" w:eastAsia="楷体"/>
                <w:sz w:val="23"/>
                <w:szCs w:val="23"/>
                <w:highlight w:val="cyan"/>
              </w:rPr>
            </w:rPrChange>
          </w:rPr>
          <w:delText>对气温影响显著</w:delText>
        </w:r>
      </w:del>
      <w:del w:id="323" w:author="野草" w:date="2023-04-04T08:51:20Z">
        <w:r>
          <w:rPr>
            <w:rFonts w:hint="default" w:ascii="Times New Roman" w:hAnsi="Times New Roman" w:eastAsia="楷体" w:cs="Times New Roman"/>
            <w:sz w:val="23"/>
            <w:szCs w:val="23"/>
            <w:rPrChange w:id="324" w:author="野草" w:date="2023-04-01T17:04:21Z">
              <w:rPr>
                <w:rFonts w:hint="eastAsia" w:ascii="楷体" w:hAnsi="楷体" w:eastAsia="楷体"/>
                <w:sz w:val="23"/>
                <w:szCs w:val="23"/>
              </w:rPr>
            </w:rPrChange>
          </w:rPr>
          <w:delText>的因素，并量化</w:delText>
        </w:r>
      </w:del>
      <w:del w:id="326" w:author="野草" w:date="2023-04-04T08:51:20Z">
        <w:r>
          <w:rPr>
            <w:rFonts w:hint="default" w:ascii="Times New Roman" w:hAnsi="Times New Roman" w:eastAsia="楷体" w:cs="Times New Roman"/>
            <w:sz w:val="23"/>
            <w:szCs w:val="23"/>
            <w:highlight w:val="cyan"/>
            <w:rPrChange w:id="327" w:author="野草" w:date="2023-04-01T17:04:21Z">
              <w:rPr>
                <w:rFonts w:hint="eastAsia" w:ascii="楷体" w:hAnsi="楷体" w:eastAsia="楷体"/>
                <w:sz w:val="23"/>
                <w:szCs w:val="23"/>
                <w:highlight w:val="cyan"/>
              </w:rPr>
            </w:rPrChange>
          </w:rPr>
          <w:delText>包括各三维形态指标在内的各因素</w:delText>
        </w:r>
      </w:del>
      <w:del w:id="329" w:author="野草" w:date="2023-04-04T08:51:20Z">
        <w:r>
          <w:rPr>
            <w:rFonts w:hint="default" w:ascii="Times New Roman" w:hAnsi="Times New Roman" w:eastAsia="楷体" w:cs="Times New Roman"/>
            <w:sz w:val="23"/>
            <w:szCs w:val="23"/>
            <w:rPrChange w:id="330" w:author="野草" w:date="2023-04-01T17:04:21Z">
              <w:rPr>
                <w:rFonts w:hint="eastAsia" w:ascii="楷体" w:hAnsi="楷体" w:eastAsia="楷体"/>
                <w:sz w:val="23"/>
                <w:szCs w:val="23"/>
              </w:rPr>
            </w:rPrChange>
          </w:rPr>
          <w:delText>的贡献。最后，综合以上分析，阐明城市滨江地区</w:delText>
        </w:r>
      </w:del>
      <w:del w:id="332" w:author="野草" w:date="2023-04-04T08:51:20Z">
        <w:r>
          <w:rPr>
            <w:rFonts w:hint="default" w:ascii="Times New Roman" w:hAnsi="Times New Roman" w:eastAsia="楷体" w:cs="Times New Roman"/>
            <w:sz w:val="23"/>
            <w:szCs w:val="23"/>
            <w:highlight w:val="cyan"/>
            <w:rPrChange w:id="333" w:author="野草" w:date="2023-04-01T17:04:21Z">
              <w:rPr>
                <w:rFonts w:hint="eastAsia" w:ascii="楷体" w:hAnsi="楷体" w:eastAsia="楷体"/>
                <w:sz w:val="23"/>
                <w:szCs w:val="23"/>
                <w:highlight w:val="cyan"/>
              </w:rPr>
            </w:rPrChange>
          </w:rPr>
          <w:delText>不同局地气候区类型</w:delText>
        </w:r>
      </w:del>
      <w:del w:id="335" w:author="野草" w:date="2023-04-04T08:51:20Z">
        <w:r>
          <w:rPr>
            <w:rFonts w:hint="default" w:ascii="Times New Roman" w:hAnsi="Times New Roman" w:eastAsia="楷体" w:cs="Times New Roman"/>
            <w:sz w:val="23"/>
            <w:szCs w:val="23"/>
            <w:rPrChange w:id="336" w:author="野草" w:date="2023-04-01T17:04:21Z">
              <w:rPr>
                <w:rFonts w:hint="eastAsia" w:ascii="楷体" w:hAnsi="楷体" w:eastAsia="楷体"/>
                <w:sz w:val="23"/>
                <w:szCs w:val="23"/>
              </w:rPr>
            </w:rPrChange>
          </w:rPr>
          <w:delText>的</w:delText>
        </w:r>
      </w:del>
      <w:del w:id="338" w:author="野草" w:date="2023-04-04T08:51:20Z">
        <w:r>
          <w:rPr>
            <w:rFonts w:hint="default" w:ascii="Times New Roman" w:hAnsi="Times New Roman" w:eastAsia="楷体" w:cs="Times New Roman"/>
            <w:sz w:val="23"/>
            <w:szCs w:val="23"/>
            <w:highlight w:val="magenta"/>
            <w:rPrChange w:id="339" w:author="野草" w:date="2023-04-01T21:07:47Z">
              <w:rPr>
                <w:rFonts w:hint="eastAsia" w:ascii="楷体" w:hAnsi="楷体" w:eastAsia="楷体"/>
                <w:sz w:val="23"/>
                <w:szCs w:val="23"/>
              </w:rPr>
            </w:rPrChange>
          </w:rPr>
          <w:delText>气候驱动机制</w:delText>
        </w:r>
      </w:del>
      <w:del w:id="341" w:author="野草" w:date="2023-04-04T08:51:20Z">
        <w:r>
          <w:rPr>
            <w:rFonts w:hint="eastAsia" w:ascii="楷体" w:hAnsi="楷体" w:eastAsia="楷体"/>
            <w:sz w:val="23"/>
            <w:szCs w:val="23"/>
          </w:rPr>
          <w:delText>。</w:delText>
        </w:r>
      </w:del>
      <w:del w:id="342" w:author="野草" w:date="2023-04-04T08:51:42Z">
        <w:r>
          <w:rPr>
            <w:rFonts w:ascii="Times New Roman" w:hAnsi="Times New Roman" w:eastAsia="楷体" w:cs="Times New Roman"/>
            <w:sz w:val="23"/>
            <w:szCs w:val="23"/>
          </w:rPr>
          <w:delText>【up230220 1</w:delText>
        </w:r>
      </w:del>
      <w:del w:id="343" w:author="野草" w:date="2023-04-04T08:51:42Z">
        <w:r>
          <w:rPr>
            <w:rFonts w:hint="eastAsia" w:ascii="Times New Roman" w:hAnsi="Times New Roman" w:eastAsia="楷体" w:cs="Times New Roman"/>
            <w:sz w:val="23"/>
            <w:szCs w:val="23"/>
          </w:rPr>
          <w:delText>4</w:delText>
        </w:r>
      </w:del>
      <w:del w:id="344" w:author="野草" w:date="2023-04-04T08:51:42Z">
        <w:r>
          <w:rPr>
            <w:rFonts w:ascii="Times New Roman" w:hAnsi="Times New Roman" w:eastAsia="楷体" w:cs="Times New Roman"/>
            <w:sz w:val="23"/>
            <w:szCs w:val="23"/>
          </w:rPr>
          <w:delText>:</w:delText>
        </w:r>
      </w:del>
      <w:del w:id="345" w:author="野草" w:date="2023-04-04T08:51:42Z">
        <w:r>
          <w:rPr>
            <w:rFonts w:hint="eastAsia" w:ascii="Times New Roman" w:hAnsi="Times New Roman" w:eastAsia="楷体" w:cs="Times New Roman"/>
            <w:sz w:val="23"/>
            <w:szCs w:val="23"/>
          </w:rPr>
          <w:delText>30】</w:delText>
        </w:r>
      </w:del>
    </w:p>
    <w:p>
      <w:pPr>
        <w:numPr>
          <w:ilvl w:val="0"/>
          <w:numId w:val="2"/>
          <w:ins w:id="347" w:author="野草" w:date="2023-04-04T08:51:21Z"/>
        </w:numPr>
        <w:spacing w:line="360" w:lineRule="auto"/>
        <w:rPr>
          <w:ins w:id="348" w:author="野草" w:date="2023-04-04T08:51:21Z"/>
          <w:rFonts w:hint="eastAsia" w:ascii="楷体" w:hAnsi="楷体" w:eastAsia="楷体"/>
          <w:sz w:val="23"/>
          <w:szCs w:val="23"/>
        </w:rPr>
        <w:pPrChange w:id="346" w:author="野草" w:date="2023-04-04T08:51:21Z">
          <w:pPr>
            <w:spacing w:line="360" w:lineRule="auto"/>
          </w:pPr>
        </w:pPrChange>
      </w:pPr>
      <w:del w:id="349" w:author="野草" w:date="2023-04-04T08:51:21Z">
        <w:r>
          <w:rPr>
            <w:rFonts w:ascii="Times New Roman" w:hAnsi="Times New Roman" w:eastAsia="楷体" w:cs="Times New Roman"/>
            <w:sz w:val="23"/>
            <w:szCs w:val="23"/>
          </w:rPr>
          <w:delText>（2）</w:delText>
        </w:r>
      </w:del>
      <w:r>
        <w:rPr>
          <w:rFonts w:ascii="Times New Roman" w:hAnsi="Times New Roman" w:eastAsia="楷体" w:cs="Times New Roman"/>
          <w:sz w:val="23"/>
          <w:szCs w:val="23"/>
        </w:rPr>
        <w:t>城</w:t>
      </w:r>
      <w:r>
        <w:rPr>
          <w:rFonts w:hint="eastAsia" w:ascii="楷体" w:hAnsi="楷体" w:eastAsia="楷体"/>
          <w:sz w:val="23"/>
          <w:szCs w:val="23"/>
        </w:rPr>
        <w:t>市滨江地区</w:t>
      </w:r>
      <w:r>
        <w:rPr>
          <w:rFonts w:hint="eastAsia" w:ascii="楷体" w:hAnsi="楷体" w:eastAsia="楷体"/>
          <w:sz w:val="23"/>
          <w:szCs w:val="23"/>
          <w:highlight w:val="cyan"/>
        </w:rPr>
        <w:t>热舒适度</w:t>
      </w:r>
      <w:r>
        <w:rPr>
          <w:rFonts w:hint="eastAsia" w:ascii="楷体" w:hAnsi="楷体" w:eastAsia="楷体"/>
          <w:sz w:val="23"/>
          <w:szCs w:val="23"/>
        </w:rPr>
        <w:t>及其对</w:t>
      </w:r>
      <w:r>
        <w:rPr>
          <w:rFonts w:hint="eastAsia" w:ascii="楷体" w:hAnsi="楷体" w:eastAsia="楷体"/>
          <w:sz w:val="23"/>
          <w:szCs w:val="23"/>
          <w:highlight w:val="cyan"/>
        </w:rPr>
        <w:t>环境因素</w:t>
      </w:r>
      <w:r>
        <w:rPr>
          <w:rFonts w:hint="eastAsia" w:ascii="楷体" w:hAnsi="楷体" w:eastAsia="楷体"/>
          <w:sz w:val="23"/>
          <w:szCs w:val="23"/>
        </w:rPr>
        <w:t>的响应分析</w:t>
      </w:r>
    </w:p>
    <w:p>
      <w:pPr>
        <w:numPr>
          <w:ilvl w:val="-1"/>
          <w:numId w:val="0"/>
        </w:numPr>
        <w:spacing w:line="360" w:lineRule="auto"/>
        <w:rPr>
          <w:rFonts w:hint="eastAsia" w:ascii="楷体" w:hAnsi="楷体" w:eastAsia="楷体"/>
          <w:sz w:val="23"/>
          <w:szCs w:val="23"/>
        </w:rPr>
        <w:pPrChange w:id="350" w:author="野草" w:date="2023-04-04T08:51:24Z">
          <w:pPr>
            <w:spacing w:line="360" w:lineRule="auto"/>
          </w:pPr>
        </w:pPrChange>
      </w:pPr>
      <w:ins w:id="351" w:author="野草" w:date="2023-04-04T08:51:22Z">
        <w:r>
          <w:rPr>
            <w:rFonts w:hint="default" w:ascii="Times New Roman" w:hAnsi="Times New Roman" w:eastAsia="楷体" w:cs="Times New Roman"/>
            <w:sz w:val="23"/>
            <w:szCs w:val="23"/>
          </w:rPr>
          <w:t>分析气温与</w:t>
        </w:r>
      </w:ins>
      <w:ins w:id="352" w:author="野草" w:date="2023-04-04T08:51:22Z">
        <w:r>
          <w:rPr>
            <w:rFonts w:hint="default" w:ascii="Times New Roman" w:hAnsi="Times New Roman" w:eastAsia="楷体" w:cs="Times New Roman"/>
            <w:sz w:val="23"/>
            <w:szCs w:val="23"/>
            <w:highlight w:val="cyan"/>
          </w:rPr>
          <w:t>环境因素</w:t>
        </w:r>
      </w:ins>
      <w:ins w:id="353" w:author="野草" w:date="2023-04-04T08:51:22Z">
        <w:r>
          <w:rPr>
            <w:rFonts w:hint="default" w:ascii="Times New Roman" w:hAnsi="Times New Roman" w:eastAsia="楷体" w:cs="Times New Roman"/>
            <w:sz w:val="23"/>
            <w:szCs w:val="23"/>
          </w:rPr>
          <w:t>（三维形态、土地覆盖和地理位置）的相关性，提取</w:t>
        </w:r>
      </w:ins>
      <w:ins w:id="354" w:author="野草" w:date="2023-04-04T08:51:22Z">
        <w:r>
          <w:rPr>
            <w:rFonts w:hint="default" w:ascii="Times New Roman" w:hAnsi="Times New Roman" w:eastAsia="楷体" w:cs="Times New Roman"/>
            <w:sz w:val="23"/>
            <w:szCs w:val="23"/>
            <w:highlight w:val="cyan"/>
          </w:rPr>
          <w:t>对气温影响显著</w:t>
        </w:r>
      </w:ins>
      <w:ins w:id="355" w:author="野草" w:date="2023-04-04T08:51:22Z">
        <w:r>
          <w:rPr>
            <w:rFonts w:hint="default" w:ascii="Times New Roman" w:hAnsi="Times New Roman" w:eastAsia="楷体" w:cs="Times New Roman"/>
            <w:sz w:val="23"/>
            <w:szCs w:val="23"/>
          </w:rPr>
          <w:t>的因素，并量化</w:t>
        </w:r>
      </w:ins>
      <w:ins w:id="356" w:author="野草" w:date="2023-04-04T08:51:22Z">
        <w:r>
          <w:rPr>
            <w:rFonts w:hint="default" w:ascii="Times New Roman" w:hAnsi="Times New Roman" w:eastAsia="楷体" w:cs="Times New Roman"/>
            <w:sz w:val="23"/>
            <w:szCs w:val="23"/>
            <w:highlight w:val="cyan"/>
          </w:rPr>
          <w:t>包括各三维形态指标在内的各因素</w:t>
        </w:r>
      </w:ins>
      <w:ins w:id="357" w:author="野草" w:date="2023-04-04T08:51:22Z">
        <w:r>
          <w:rPr>
            <w:rFonts w:hint="default" w:ascii="Times New Roman" w:hAnsi="Times New Roman" w:eastAsia="楷体" w:cs="Times New Roman"/>
            <w:sz w:val="23"/>
            <w:szCs w:val="23"/>
          </w:rPr>
          <w:t>的贡献。最后，综合以上分析，阐明城市滨江地区</w:t>
        </w:r>
      </w:ins>
      <w:ins w:id="358" w:author="野草" w:date="2023-04-04T08:51:22Z">
        <w:r>
          <w:rPr>
            <w:rFonts w:hint="default" w:ascii="Times New Roman" w:hAnsi="Times New Roman" w:eastAsia="楷体" w:cs="Times New Roman"/>
            <w:sz w:val="23"/>
            <w:szCs w:val="23"/>
            <w:highlight w:val="cyan"/>
          </w:rPr>
          <w:t>不同局地气候区类型</w:t>
        </w:r>
      </w:ins>
      <w:ins w:id="359" w:author="野草" w:date="2023-04-04T08:51:22Z">
        <w:r>
          <w:rPr>
            <w:rFonts w:hint="default" w:ascii="Times New Roman" w:hAnsi="Times New Roman" w:eastAsia="楷体" w:cs="Times New Roman"/>
            <w:sz w:val="23"/>
            <w:szCs w:val="23"/>
          </w:rPr>
          <w:t>的</w:t>
        </w:r>
      </w:ins>
      <w:ins w:id="360" w:author="野草" w:date="2023-04-04T08:51:22Z">
        <w:r>
          <w:rPr>
            <w:rFonts w:hint="default" w:ascii="Times New Roman" w:hAnsi="Times New Roman" w:eastAsia="楷体" w:cs="Times New Roman"/>
            <w:sz w:val="23"/>
            <w:szCs w:val="23"/>
            <w:highlight w:val="magenta"/>
          </w:rPr>
          <w:t>气候驱动机制</w:t>
        </w:r>
      </w:ins>
      <w:ins w:id="361" w:author="野草" w:date="2023-04-04T08:51:22Z">
        <w:r>
          <w:rPr>
            <w:rFonts w:hint="eastAsia" w:ascii="楷体" w:hAnsi="楷体" w:eastAsia="楷体"/>
            <w:sz w:val="23"/>
            <w:szCs w:val="23"/>
          </w:rPr>
          <w:t>。</w:t>
        </w:r>
      </w:ins>
    </w:p>
    <w:p>
      <w:pPr>
        <w:spacing w:line="360" w:lineRule="auto"/>
        <w:ind w:firstLine="460" w:firstLineChars="200"/>
        <w:rPr>
          <w:rFonts w:ascii="楷体" w:hAnsi="楷体" w:eastAsia="楷体"/>
          <w:sz w:val="23"/>
          <w:szCs w:val="23"/>
        </w:rPr>
      </w:pPr>
      <w:del w:id="362" w:author="野草" w:date="2023-04-04T08:51:28Z">
        <w:r>
          <w:rPr>
            <w:rFonts w:ascii="Times New Roman" w:hAnsi="Times New Roman" w:eastAsia="楷体" w:cs="Times New Roman"/>
            <w:sz w:val="23"/>
            <w:szCs w:val="23"/>
          </w:rPr>
          <w:delText>选择</w:delText>
        </w:r>
      </w:del>
      <w:del w:id="363" w:author="野草" w:date="2023-04-04T08:51:28Z">
        <w:r>
          <w:rPr>
            <w:rFonts w:ascii="Times New Roman" w:hAnsi="Times New Roman" w:eastAsia="楷体" w:cs="Times New Roman"/>
            <w:sz w:val="23"/>
            <w:szCs w:val="23"/>
            <w:highlight w:val="magenta"/>
          </w:rPr>
          <w:delText>UTCI</w:delText>
        </w:r>
      </w:del>
      <w:del w:id="364" w:author="野草" w:date="2023-04-04T08:51:28Z">
        <w:r>
          <w:rPr>
            <w:rFonts w:ascii="Times New Roman" w:hAnsi="Times New Roman" w:eastAsia="楷体" w:cs="Times New Roman"/>
            <w:sz w:val="23"/>
            <w:szCs w:val="23"/>
          </w:rPr>
          <w:delText>作为评</w:delText>
        </w:r>
      </w:del>
      <w:del w:id="365" w:author="野草" w:date="2023-04-04T08:51:28Z">
        <w:r>
          <w:rPr>
            <w:rFonts w:hint="eastAsia" w:ascii="楷体" w:hAnsi="楷体" w:eastAsia="楷体"/>
            <w:sz w:val="23"/>
            <w:szCs w:val="23"/>
          </w:rPr>
          <w:delText>价研究区域</w:delText>
        </w:r>
      </w:del>
      <w:del w:id="366" w:author="野草" w:date="2023-04-04T08:51:28Z">
        <w:r>
          <w:rPr>
            <w:rFonts w:hint="eastAsia" w:ascii="楷体" w:hAnsi="楷体" w:eastAsia="楷体"/>
            <w:sz w:val="23"/>
            <w:szCs w:val="23"/>
            <w:highlight w:val="cyan"/>
          </w:rPr>
          <w:delText>热舒适度</w:delText>
        </w:r>
      </w:del>
      <w:del w:id="367" w:author="野草" w:date="2023-04-04T08:51:28Z">
        <w:r>
          <w:rPr>
            <w:rFonts w:hint="eastAsia" w:ascii="楷体" w:hAnsi="楷体" w:eastAsia="楷体"/>
            <w:sz w:val="23"/>
            <w:szCs w:val="23"/>
          </w:rPr>
          <w:delText>的标准，在各测量点</w:delText>
        </w:r>
      </w:del>
      <w:del w:id="368" w:author="野草" w:date="2023-04-04T08:51:28Z">
        <w:r>
          <w:rPr>
            <w:rFonts w:hint="eastAsia" w:ascii="楷体" w:hAnsi="楷体" w:eastAsia="楷体"/>
            <w:sz w:val="23"/>
            <w:szCs w:val="23"/>
            <w:highlight w:val="cyan"/>
          </w:rPr>
          <w:delText>基于气象变量</w:delText>
        </w:r>
      </w:del>
      <w:del w:id="369" w:author="野草" w:date="2023-04-04T08:51:28Z">
        <w:r>
          <w:rPr>
            <w:rFonts w:hint="eastAsia" w:ascii="楷体" w:hAnsi="楷体" w:eastAsia="楷体"/>
            <w:sz w:val="23"/>
            <w:szCs w:val="23"/>
          </w:rPr>
          <w:delText>计算热舒适度指标，分析其</w:delText>
        </w:r>
      </w:del>
      <w:del w:id="370" w:author="野草" w:date="2023-04-04T08:51:28Z">
        <w:r>
          <w:rPr>
            <w:rFonts w:hint="eastAsia" w:ascii="楷体" w:hAnsi="楷体" w:eastAsia="楷体"/>
            <w:sz w:val="23"/>
            <w:szCs w:val="23"/>
            <w:highlight w:val="cyan"/>
          </w:rPr>
          <w:delText>空间格局</w:delText>
        </w:r>
      </w:del>
      <w:del w:id="371" w:author="野草" w:date="2023-04-04T08:51:28Z">
        <w:r>
          <w:rPr>
            <w:rFonts w:hint="eastAsia" w:ascii="楷体" w:hAnsi="楷体" w:eastAsia="楷体"/>
            <w:sz w:val="23"/>
            <w:szCs w:val="23"/>
          </w:rPr>
          <w:delText>及其</w:delText>
        </w:r>
      </w:del>
      <w:del w:id="372" w:author="野草" w:date="2023-04-04T08:51:28Z">
        <w:r>
          <w:rPr>
            <w:rFonts w:hint="eastAsia" w:ascii="楷体" w:hAnsi="楷体" w:eastAsia="楷体"/>
            <w:sz w:val="23"/>
            <w:szCs w:val="23"/>
            <w:highlight w:val="cyan"/>
          </w:rPr>
          <w:delText>随时间的变化</w:delText>
        </w:r>
      </w:del>
      <w:del w:id="373" w:author="野草" w:date="2023-04-04T08:51:28Z">
        <w:r>
          <w:rPr>
            <w:rFonts w:hint="eastAsia" w:ascii="楷体" w:hAnsi="楷体" w:eastAsia="楷体"/>
            <w:sz w:val="23"/>
            <w:szCs w:val="23"/>
          </w:rPr>
          <w:delText>，提取</w:delText>
        </w:r>
      </w:del>
      <w:del w:id="374" w:author="野草" w:date="2023-04-04T08:51:28Z">
        <w:r>
          <w:rPr>
            <w:rFonts w:hint="eastAsia" w:ascii="楷体" w:hAnsi="楷体" w:eastAsia="楷体"/>
            <w:sz w:val="23"/>
            <w:szCs w:val="23"/>
            <w:highlight w:val="cyan"/>
          </w:rPr>
          <w:delText>显著影响热舒适度</w:delText>
        </w:r>
      </w:del>
      <w:del w:id="375" w:author="野草" w:date="2023-04-04T08:51:28Z">
        <w:r>
          <w:rPr>
            <w:rFonts w:hint="eastAsia" w:ascii="楷体" w:hAnsi="楷体" w:eastAsia="楷体"/>
            <w:sz w:val="23"/>
            <w:szCs w:val="23"/>
          </w:rPr>
          <w:delText>的环境因素，并量化</w:delText>
        </w:r>
      </w:del>
      <w:del w:id="376" w:author="野草" w:date="2023-04-04T08:51:28Z">
        <w:r>
          <w:rPr>
            <w:rFonts w:hint="eastAsia" w:ascii="楷体" w:hAnsi="楷体" w:eastAsia="楷体"/>
            <w:sz w:val="23"/>
            <w:szCs w:val="23"/>
            <w:highlight w:val="cyan"/>
          </w:rPr>
          <w:delText>包括各三维形态指标在内的各因素</w:delText>
        </w:r>
      </w:del>
      <w:del w:id="377" w:author="野草" w:date="2023-04-04T08:51:28Z">
        <w:r>
          <w:rPr>
            <w:rFonts w:hint="eastAsia" w:ascii="楷体" w:hAnsi="楷体" w:eastAsia="楷体"/>
            <w:sz w:val="23"/>
            <w:szCs w:val="23"/>
          </w:rPr>
          <w:delText>对热舒适度的贡献。</w:delText>
        </w:r>
      </w:del>
      <w:del w:id="378" w:author="野草" w:date="2023-04-04T08:51:27Z">
        <w:bookmarkStart w:id="7" w:name="OLE_LINK4"/>
        <w:r>
          <w:rPr>
            <w:rFonts w:ascii="Times New Roman" w:hAnsi="Times New Roman" w:eastAsia="楷体" w:cs="Times New Roman"/>
            <w:sz w:val="23"/>
            <w:szCs w:val="23"/>
          </w:rPr>
          <w:delText>【up230220 1</w:delText>
        </w:r>
      </w:del>
      <w:del w:id="379" w:author="野草" w:date="2023-04-04T08:51:27Z">
        <w:r>
          <w:rPr>
            <w:rFonts w:hint="eastAsia" w:ascii="Times New Roman" w:hAnsi="Times New Roman" w:eastAsia="楷体" w:cs="Times New Roman"/>
            <w:sz w:val="23"/>
            <w:szCs w:val="23"/>
          </w:rPr>
          <w:delText>5</w:delText>
        </w:r>
      </w:del>
      <w:del w:id="380" w:author="野草" w:date="2023-04-04T08:51:27Z">
        <w:r>
          <w:rPr>
            <w:rFonts w:ascii="Times New Roman" w:hAnsi="Times New Roman" w:eastAsia="楷体" w:cs="Times New Roman"/>
            <w:sz w:val="23"/>
            <w:szCs w:val="23"/>
          </w:rPr>
          <w:delText>:</w:delText>
        </w:r>
      </w:del>
      <w:del w:id="381" w:author="野草" w:date="2023-04-04T08:51:27Z">
        <w:r>
          <w:rPr>
            <w:rFonts w:hint="eastAsia" w:ascii="Times New Roman" w:hAnsi="Times New Roman" w:eastAsia="楷体" w:cs="Times New Roman"/>
            <w:sz w:val="23"/>
            <w:szCs w:val="23"/>
          </w:rPr>
          <w:delText>3</w:delText>
        </w:r>
        <w:bookmarkEnd w:id="7"/>
        <w:r>
          <w:rPr>
            <w:rFonts w:hint="eastAsia" w:ascii="Times New Roman" w:hAnsi="Times New Roman" w:eastAsia="楷体" w:cs="Times New Roman"/>
            <w:sz w:val="23"/>
            <w:szCs w:val="23"/>
          </w:rPr>
          <w:delText>8】</w:delText>
        </w:r>
      </w:del>
    </w:p>
    <w:p>
      <w:pPr>
        <w:spacing w:line="360" w:lineRule="auto"/>
        <w:rPr>
          <w:rFonts w:ascii="楷体" w:hAnsi="楷体" w:eastAsia="楷体"/>
          <w:sz w:val="23"/>
          <w:szCs w:val="23"/>
        </w:rPr>
      </w:pPr>
      <w:r>
        <w:rPr>
          <w:rFonts w:ascii="Times New Roman" w:hAnsi="Times New Roman" w:eastAsia="楷体" w:cs="Times New Roman"/>
          <w:sz w:val="23"/>
          <w:szCs w:val="23"/>
        </w:rPr>
        <w:t>（3）城</w:t>
      </w:r>
      <w:r>
        <w:rPr>
          <w:rFonts w:hint="eastAsia" w:ascii="楷体" w:hAnsi="楷体" w:eastAsia="楷体"/>
          <w:sz w:val="23"/>
          <w:szCs w:val="23"/>
        </w:rPr>
        <w:t>市滨江地区</w:t>
      </w:r>
      <w:r>
        <w:rPr>
          <w:rFonts w:hint="eastAsia" w:ascii="楷体" w:hAnsi="楷体" w:eastAsia="楷体"/>
          <w:sz w:val="23"/>
          <w:szCs w:val="23"/>
          <w:highlight w:val="cyan"/>
        </w:rPr>
        <w:t>热环境</w:t>
      </w:r>
      <w:del w:id="382" w:author="野草" w:date="2023-04-01T21:15:57Z">
        <w:r>
          <w:rPr>
            <w:rFonts w:hint="eastAsia" w:ascii="楷体" w:hAnsi="楷体" w:eastAsia="楷体"/>
            <w:sz w:val="23"/>
            <w:szCs w:val="23"/>
            <w:highlight w:val="cyan"/>
          </w:rPr>
          <w:delText>与热舒适度</w:delText>
        </w:r>
      </w:del>
      <w:r>
        <w:rPr>
          <w:rFonts w:hint="eastAsia" w:ascii="楷体" w:hAnsi="楷体" w:eastAsia="楷体"/>
          <w:sz w:val="23"/>
          <w:szCs w:val="23"/>
        </w:rPr>
        <w:t>的情景模拟分析</w:t>
      </w:r>
    </w:p>
    <w:bookmarkEnd w:id="6"/>
    <w:p>
      <w:pPr>
        <w:spacing w:line="360" w:lineRule="auto"/>
        <w:ind w:firstLine="460" w:firstLineChars="200"/>
        <w:rPr>
          <w:rFonts w:ascii="楷体" w:hAnsi="楷体" w:eastAsia="楷体"/>
          <w:sz w:val="23"/>
          <w:szCs w:val="23"/>
        </w:rPr>
      </w:pPr>
      <w:r>
        <w:rPr>
          <w:rFonts w:hint="eastAsia" w:ascii="楷体" w:hAnsi="楷体" w:eastAsia="楷体"/>
          <w:sz w:val="23"/>
          <w:szCs w:val="23"/>
        </w:rPr>
        <w:t>对于不同的</w:t>
      </w:r>
      <w:r>
        <w:rPr>
          <w:rFonts w:hint="eastAsia" w:ascii="楷体" w:hAnsi="楷体" w:eastAsia="楷体"/>
          <w:sz w:val="23"/>
          <w:szCs w:val="23"/>
          <w:highlight w:val="cyan"/>
        </w:rPr>
        <w:t>局地气候区类型</w:t>
      </w:r>
      <w:r>
        <w:rPr>
          <w:rFonts w:hint="eastAsia" w:ascii="楷体" w:hAnsi="楷体" w:eastAsia="楷体"/>
          <w:sz w:val="23"/>
          <w:szCs w:val="23"/>
        </w:rPr>
        <w:t>，分别选择</w:t>
      </w:r>
      <w:r>
        <w:rPr>
          <w:rFonts w:hint="eastAsia" w:ascii="楷体" w:hAnsi="楷体" w:eastAsia="楷体"/>
          <w:sz w:val="23"/>
          <w:szCs w:val="23"/>
          <w:highlight w:val="cyan"/>
        </w:rPr>
        <w:t>模拟区域</w:t>
      </w:r>
      <w:r>
        <w:rPr>
          <w:rFonts w:hint="eastAsia" w:ascii="楷体" w:hAnsi="楷体" w:eastAsia="楷体"/>
          <w:sz w:val="23"/>
          <w:szCs w:val="23"/>
        </w:rPr>
        <w:t>，通过</w:t>
      </w:r>
      <w:r>
        <w:rPr>
          <w:rFonts w:hint="eastAsia" w:ascii="楷体" w:hAnsi="楷体" w:eastAsia="楷体"/>
          <w:sz w:val="23"/>
          <w:szCs w:val="23"/>
          <w:highlight w:val="cyan"/>
        </w:rPr>
        <w:t>情景模拟</w:t>
      </w:r>
      <w:r>
        <w:rPr>
          <w:rFonts w:hint="eastAsia" w:ascii="楷体" w:hAnsi="楷体" w:eastAsia="楷体"/>
          <w:sz w:val="23"/>
          <w:szCs w:val="23"/>
        </w:rPr>
        <w:t>的手段分析不同</w:t>
      </w:r>
      <w:r>
        <w:rPr>
          <w:rFonts w:hint="eastAsia" w:ascii="楷体" w:hAnsi="楷体" w:eastAsia="楷体"/>
          <w:sz w:val="23"/>
          <w:szCs w:val="23"/>
          <w:highlight w:val="magenta"/>
        </w:rPr>
        <w:t>空间形态布局</w:t>
      </w:r>
      <w:r>
        <w:rPr>
          <w:rFonts w:hint="eastAsia" w:ascii="楷体" w:hAnsi="楷体" w:eastAsia="楷体"/>
          <w:sz w:val="23"/>
          <w:szCs w:val="23"/>
        </w:rPr>
        <w:t>下的</w:t>
      </w:r>
      <w:r>
        <w:rPr>
          <w:rFonts w:hint="eastAsia" w:ascii="楷体" w:hAnsi="楷体" w:eastAsia="楷体"/>
          <w:sz w:val="23"/>
          <w:szCs w:val="23"/>
          <w:highlight w:val="cyan"/>
        </w:rPr>
        <w:t>城市滨江地区</w:t>
      </w:r>
      <w:ins w:id="383" w:author="野草" w:date="2023-04-01T22:39:30Z">
        <w:r>
          <w:rPr>
            <w:rFonts w:hint="eastAsia" w:ascii="楷体" w:hAnsi="楷体" w:eastAsia="楷体"/>
            <w:sz w:val="23"/>
            <w:szCs w:val="23"/>
            <w:highlight w:val="cyan"/>
            <w:lang w:val="en-US" w:eastAsia="zh-CN"/>
          </w:rPr>
          <w:t>热</w:t>
        </w:r>
      </w:ins>
      <w:ins w:id="384" w:author="野草" w:date="2023-04-01T22:39:32Z">
        <w:r>
          <w:rPr>
            <w:rFonts w:hint="eastAsia" w:ascii="楷体" w:hAnsi="楷体" w:eastAsia="楷体"/>
            <w:sz w:val="23"/>
            <w:szCs w:val="23"/>
            <w:highlight w:val="cyan"/>
            <w:lang w:val="en-US" w:eastAsia="zh-CN"/>
          </w:rPr>
          <w:t>环境</w:t>
        </w:r>
      </w:ins>
      <w:del w:id="385" w:author="野草" w:date="2023-04-01T22:39:29Z">
        <w:r>
          <w:rPr>
            <w:rFonts w:hint="eastAsia" w:ascii="楷体" w:hAnsi="楷体" w:eastAsia="楷体"/>
            <w:sz w:val="23"/>
            <w:szCs w:val="23"/>
          </w:rPr>
          <w:delText>气候</w:delText>
        </w:r>
      </w:del>
      <w:del w:id="386" w:author="野草" w:date="2023-04-01T22:39:35Z">
        <w:r>
          <w:rPr>
            <w:rFonts w:hint="eastAsia" w:ascii="楷体" w:hAnsi="楷体" w:eastAsia="楷体"/>
            <w:sz w:val="23"/>
            <w:szCs w:val="23"/>
          </w:rPr>
          <w:delText>特</w:delText>
        </w:r>
      </w:del>
      <w:ins w:id="387" w:author="野草" w:date="2023-04-01T22:39:35Z">
        <w:r>
          <w:rPr>
            <w:rFonts w:hint="eastAsia" w:ascii="楷体" w:hAnsi="楷体" w:eastAsia="楷体"/>
            <w:sz w:val="23"/>
            <w:szCs w:val="23"/>
            <w:lang w:val="en-US" w:eastAsia="zh-CN"/>
          </w:rPr>
          <w:t>状况</w:t>
        </w:r>
      </w:ins>
      <w:del w:id="388" w:author="野草" w:date="2023-04-01T22:39:33Z">
        <w:r>
          <w:rPr>
            <w:rFonts w:hint="eastAsia" w:ascii="楷体" w:hAnsi="楷体" w:eastAsia="楷体"/>
            <w:sz w:val="23"/>
            <w:szCs w:val="23"/>
          </w:rPr>
          <w:delText>征</w:delText>
        </w:r>
      </w:del>
      <w:r>
        <w:rPr>
          <w:rFonts w:hint="eastAsia" w:ascii="楷体" w:hAnsi="楷体" w:eastAsia="楷体"/>
          <w:sz w:val="23"/>
          <w:szCs w:val="23"/>
        </w:rPr>
        <w:t>。首先，输入</w:t>
      </w:r>
      <w:r>
        <w:rPr>
          <w:rFonts w:hint="eastAsia" w:ascii="楷体" w:hAnsi="楷体" w:eastAsia="楷体"/>
          <w:sz w:val="23"/>
          <w:szCs w:val="23"/>
          <w:highlight w:val="cyan"/>
        </w:rPr>
        <w:t>相关环境变量</w:t>
      </w:r>
      <w:r>
        <w:rPr>
          <w:rFonts w:hint="eastAsia" w:ascii="楷体" w:hAnsi="楷体" w:eastAsia="楷体"/>
          <w:sz w:val="23"/>
          <w:szCs w:val="23"/>
        </w:rPr>
        <w:t>和</w:t>
      </w:r>
      <w:r>
        <w:rPr>
          <w:rFonts w:hint="eastAsia" w:ascii="楷体" w:hAnsi="楷体" w:eastAsia="楷体"/>
          <w:sz w:val="23"/>
          <w:szCs w:val="23"/>
          <w:highlight w:val="magenta"/>
        </w:rPr>
        <w:t>边界气象条件</w:t>
      </w:r>
      <w:r>
        <w:rPr>
          <w:rFonts w:hint="eastAsia" w:ascii="楷体" w:hAnsi="楷体" w:eastAsia="楷体"/>
          <w:sz w:val="23"/>
          <w:szCs w:val="23"/>
        </w:rPr>
        <w:t>以进行初始模拟，并基于</w:t>
      </w:r>
      <w:r>
        <w:rPr>
          <w:rFonts w:hint="eastAsia" w:ascii="楷体" w:hAnsi="楷体" w:eastAsia="楷体"/>
          <w:sz w:val="23"/>
          <w:szCs w:val="23"/>
          <w:highlight w:val="cyan"/>
        </w:rPr>
        <w:t>实测数据</w:t>
      </w:r>
      <w:r>
        <w:rPr>
          <w:rFonts w:hint="eastAsia" w:ascii="楷体" w:hAnsi="楷体" w:eastAsia="楷体"/>
          <w:sz w:val="23"/>
          <w:szCs w:val="23"/>
        </w:rPr>
        <w:t>对其进行验证。其次，在</w:t>
      </w:r>
      <w:r>
        <w:rPr>
          <w:rFonts w:hint="eastAsia" w:ascii="楷体" w:hAnsi="楷体" w:eastAsia="楷体"/>
          <w:sz w:val="23"/>
          <w:szCs w:val="23"/>
          <w:highlight w:val="cyan"/>
        </w:rPr>
        <w:t>验证结果</w:t>
      </w:r>
      <w:r>
        <w:rPr>
          <w:rFonts w:hint="eastAsia" w:ascii="楷体" w:hAnsi="楷体" w:eastAsia="楷体"/>
          <w:sz w:val="23"/>
          <w:szCs w:val="23"/>
        </w:rPr>
        <w:t>符合要求的前提下，通过对</w:t>
      </w:r>
      <w:r>
        <w:rPr>
          <w:rFonts w:hint="eastAsia" w:ascii="楷体" w:hAnsi="楷体" w:eastAsia="楷体"/>
          <w:sz w:val="23"/>
          <w:szCs w:val="23"/>
          <w:highlight w:val="magenta"/>
        </w:rPr>
        <w:t>建筑高度和建筑覆盖率</w:t>
      </w:r>
      <w:r>
        <w:rPr>
          <w:rFonts w:hint="eastAsia" w:ascii="楷体" w:hAnsi="楷体" w:eastAsia="楷体"/>
          <w:sz w:val="23"/>
          <w:szCs w:val="23"/>
        </w:rPr>
        <w:t>进行调整</w:t>
      </w:r>
      <w:r>
        <w:rPr>
          <w:rFonts w:hint="eastAsia" w:ascii="楷体" w:hAnsi="楷体" w:eastAsia="楷体"/>
          <w:sz w:val="23"/>
          <w:szCs w:val="23"/>
          <w:highlight w:val="cyan"/>
        </w:rPr>
        <w:t>来设置不同的情景，</w:t>
      </w:r>
      <w:r>
        <w:rPr>
          <w:rFonts w:hint="eastAsia" w:ascii="楷体" w:hAnsi="楷体" w:eastAsia="楷体"/>
          <w:sz w:val="23"/>
          <w:szCs w:val="23"/>
        </w:rPr>
        <w:t>并分析</w:t>
      </w:r>
      <w:r>
        <w:rPr>
          <w:rFonts w:hint="eastAsia" w:ascii="楷体" w:hAnsi="楷体" w:eastAsia="楷体"/>
          <w:sz w:val="23"/>
          <w:szCs w:val="23"/>
          <w:highlight w:val="cyan"/>
        </w:rPr>
        <w:t>各情景下</w:t>
      </w:r>
      <w:r>
        <w:rPr>
          <w:rFonts w:hint="eastAsia" w:ascii="楷体" w:hAnsi="楷体" w:eastAsia="楷体"/>
          <w:sz w:val="23"/>
          <w:szCs w:val="23"/>
        </w:rPr>
        <w:t>的</w:t>
      </w:r>
      <w:del w:id="389" w:author="野草" w:date="2023-04-01T22:40:52Z">
        <w:r>
          <w:rPr>
            <w:rFonts w:hint="eastAsia" w:ascii="楷体" w:hAnsi="楷体" w:eastAsia="楷体"/>
            <w:sz w:val="23"/>
            <w:szCs w:val="23"/>
            <w:highlight w:val="cyan"/>
          </w:rPr>
          <w:delText>逐小时</w:delText>
        </w:r>
      </w:del>
      <w:r>
        <w:rPr>
          <w:rFonts w:hint="eastAsia" w:ascii="楷体" w:hAnsi="楷体" w:eastAsia="楷体"/>
          <w:sz w:val="23"/>
          <w:szCs w:val="23"/>
          <w:highlight w:val="cyan"/>
        </w:rPr>
        <w:t>气象变量</w:t>
      </w:r>
      <w:r>
        <w:rPr>
          <w:rFonts w:hint="eastAsia" w:ascii="楷体" w:hAnsi="楷体" w:eastAsia="楷体"/>
          <w:sz w:val="23"/>
          <w:szCs w:val="23"/>
        </w:rPr>
        <w:t>和</w:t>
      </w:r>
      <w:r>
        <w:rPr>
          <w:rFonts w:hint="eastAsia" w:ascii="楷体" w:hAnsi="楷体" w:eastAsia="楷体"/>
          <w:sz w:val="23"/>
          <w:szCs w:val="23"/>
          <w:highlight w:val="cyan"/>
        </w:rPr>
        <w:t>热舒适度指数</w:t>
      </w:r>
      <w:r>
        <w:rPr>
          <w:rFonts w:hint="eastAsia" w:ascii="楷体" w:hAnsi="楷体" w:eastAsia="楷体"/>
          <w:sz w:val="23"/>
          <w:szCs w:val="23"/>
        </w:rPr>
        <w:t>的时空分异特征。最后，</w:t>
      </w:r>
      <w:ins w:id="390" w:author="野草" w:date="2023-04-01T22:41:01Z">
        <w:r>
          <w:rPr>
            <w:rFonts w:hint="eastAsia" w:ascii="楷体" w:hAnsi="楷体" w:eastAsia="楷体"/>
            <w:sz w:val="23"/>
            <w:szCs w:val="23"/>
            <w:lang w:val="en-US" w:eastAsia="zh-CN"/>
          </w:rPr>
          <w:t>基于</w:t>
        </w:r>
      </w:ins>
      <w:del w:id="391" w:author="野草" w:date="2023-04-01T22:41:00Z">
        <w:r>
          <w:rPr>
            <w:rFonts w:hint="eastAsia" w:ascii="楷体" w:hAnsi="楷体" w:eastAsia="楷体"/>
            <w:sz w:val="23"/>
            <w:szCs w:val="23"/>
          </w:rPr>
          <w:delText>根据</w:delText>
        </w:r>
      </w:del>
      <w:r>
        <w:rPr>
          <w:rFonts w:hint="eastAsia" w:ascii="楷体" w:hAnsi="楷体" w:eastAsia="楷体"/>
          <w:sz w:val="23"/>
          <w:szCs w:val="23"/>
          <w:highlight w:val="cyan"/>
        </w:rPr>
        <w:t>各情景</w:t>
      </w:r>
      <w:del w:id="392" w:author="野草" w:date="2023-04-01T22:40:56Z">
        <w:r>
          <w:rPr>
            <w:rFonts w:hint="eastAsia" w:ascii="楷体" w:hAnsi="楷体" w:eastAsia="楷体"/>
            <w:sz w:val="23"/>
            <w:szCs w:val="23"/>
            <w:highlight w:val="cyan"/>
          </w:rPr>
          <w:delText>下</w:delText>
        </w:r>
      </w:del>
      <w:r>
        <w:rPr>
          <w:rFonts w:hint="eastAsia" w:ascii="楷体" w:hAnsi="楷体" w:eastAsia="楷体"/>
          <w:sz w:val="23"/>
          <w:szCs w:val="23"/>
          <w:highlight w:val="cyan"/>
        </w:rPr>
        <w:t>的模拟结果</w:t>
      </w:r>
      <w:r>
        <w:rPr>
          <w:rFonts w:hint="eastAsia" w:ascii="楷体" w:hAnsi="楷体" w:eastAsia="楷体"/>
          <w:sz w:val="23"/>
          <w:szCs w:val="23"/>
        </w:rPr>
        <w:t>，对</w:t>
      </w:r>
      <w:r>
        <w:rPr>
          <w:rFonts w:ascii="Times New Roman" w:hAnsi="Times New Roman" w:eastAsia="楷体" w:cs="Times New Roman"/>
          <w:sz w:val="23"/>
          <w:szCs w:val="23"/>
          <w:highlight w:val="cyan"/>
        </w:rPr>
        <w:t>3</w:t>
      </w:r>
      <w:ins w:id="393" w:author="野草" w:date="2023-04-01T22:41:49Z">
        <w:r>
          <w:rPr>
            <w:rFonts w:hint="eastAsia" w:ascii="Times New Roman" w:hAnsi="Times New Roman" w:eastAsia="楷体" w:cs="Times New Roman"/>
            <w:sz w:val="23"/>
            <w:szCs w:val="23"/>
            <w:highlight w:val="cyan"/>
            <w:lang w:val="en-US" w:eastAsia="zh-CN"/>
          </w:rPr>
          <w:t>个</w:t>
        </w:r>
      </w:ins>
      <w:del w:id="394" w:author="野草" w:date="2023-04-01T22:41:46Z">
        <w:r>
          <w:rPr>
            <w:rFonts w:hint="eastAsia" w:ascii="楷体" w:hAnsi="楷体" w:eastAsia="楷体"/>
            <w:sz w:val="23"/>
            <w:szCs w:val="23"/>
            <w:highlight w:val="cyan"/>
          </w:rPr>
          <w:delText>类</w:delText>
        </w:r>
      </w:del>
      <w:r>
        <w:rPr>
          <w:rFonts w:hint="eastAsia" w:ascii="楷体" w:hAnsi="楷体" w:eastAsia="楷体"/>
          <w:sz w:val="23"/>
          <w:szCs w:val="23"/>
          <w:highlight w:val="cyan"/>
        </w:rPr>
        <w:t>局地气候区</w:t>
      </w:r>
      <w:ins w:id="395" w:author="野草" w:date="2023-04-01T22:41:51Z">
        <w:r>
          <w:rPr>
            <w:rFonts w:hint="eastAsia" w:ascii="楷体" w:hAnsi="楷体" w:eastAsia="楷体"/>
            <w:sz w:val="23"/>
            <w:szCs w:val="23"/>
            <w:highlight w:val="cyan"/>
            <w:lang w:val="en-US" w:eastAsia="zh-CN"/>
          </w:rPr>
          <w:t>类型</w:t>
        </w:r>
      </w:ins>
      <w:r>
        <w:rPr>
          <w:rFonts w:hint="eastAsia" w:ascii="楷体" w:hAnsi="楷体" w:eastAsia="楷体"/>
          <w:sz w:val="23"/>
          <w:szCs w:val="23"/>
        </w:rPr>
        <w:t>分别提出对应的</w:t>
      </w:r>
      <w:r>
        <w:rPr>
          <w:rFonts w:hint="eastAsia" w:ascii="楷体" w:hAnsi="楷体" w:eastAsia="楷体"/>
          <w:sz w:val="23"/>
          <w:szCs w:val="23"/>
          <w:highlight w:val="cyan"/>
        </w:rPr>
        <w:t>城市滨江地区热环境优化方案</w:t>
      </w:r>
      <w:r>
        <w:rPr>
          <w:rFonts w:hint="eastAsia" w:ascii="楷体" w:hAnsi="楷体" w:eastAsia="楷体"/>
          <w:sz w:val="23"/>
          <w:szCs w:val="23"/>
        </w:rPr>
        <w:t>，为城市滨江地区的规划设计提供科学参考。</w:t>
      </w:r>
      <w:bookmarkStart w:id="8" w:name="OLE_LINK5"/>
      <w:r>
        <w:rPr>
          <w:rFonts w:ascii="Times New Roman" w:hAnsi="Times New Roman" w:eastAsia="楷体" w:cs="Times New Roman"/>
          <w:sz w:val="23"/>
          <w:szCs w:val="23"/>
        </w:rPr>
        <w:t>【</w:t>
      </w:r>
      <w:ins w:id="396" w:author="野草" w:date="2023-04-01T22:38:58Z">
        <w:r>
          <w:rPr>
            <w:rFonts w:ascii="Times New Roman" w:hAnsi="Times New Roman" w:eastAsia="楷体" w:cs="Times New Roman"/>
            <w:sz w:val="23"/>
            <w:szCs w:val="23"/>
          </w:rPr>
          <w:t>up230</w:t>
        </w:r>
      </w:ins>
      <w:ins w:id="397" w:author="野草" w:date="2023-04-01T22:38:58Z">
        <w:r>
          <w:rPr>
            <w:rFonts w:hint="eastAsia" w:ascii="Times New Roman" w:hAnsi="Times New Roman" w:eastAsia="楷体" w:cs="Times New Roman"/>
            <w:sz w:val="23"/>
            <w:szCs w:val="23"/>
            <w:lang w:val="en-US" w:eastAsia="zh-CN"/>
          </w:rPr>
          <w:t>401</w:t>
        </w:r>
      </w:ins>
      <w:ins w:id="398" w:author="野草" w:date="2023-04-01T22:38:58Z">
        <w:r>
          <w:rPr>
            <w:rFonts w:ascii="Times New Roman" w:hAnsi="Times New Roman" w:eastAsia="楷体" w:cs="Times New Roman"/>
            <w:sz w:val="23"/>
            <w:szCs w:val="23"/>
          </w:rPr>
          <w:t xml:space="preserve"> </w:t>
        </w:r>
      </w:ins>
      <w:ins w:id="399" w:author="野草" w:date="2023-04-01T22:38:58Z">
        <w:r>
          <w:rPr>
            <w:rFonts w:hint="eastAsia" w:ascii="Times New Roman" w:hAnsi="Times New Roman" w:eastAsia="楷体" w:cs="Times New Roman"/>
            <w:sz w:val="23"/>
            <w:szCs w:val="23"/>
            <w:lang w:val="en-US" w:eastAsia="zh-CN"/>
          </w:rPr>
          <w:t>2</w:t>
        </w:r>
      </w:ins>
      <w:ins w:id="400" w:author="野草" w:date="2023-04-01T22:39:10Z">
        <w:r>
          <w:rPr>
            <w:rFonts w:hint="eastAsia" w:ascii="Times New Roman" w:hAnsi="Times New Roman" w:eastAsia="楷体" w:cs="Times New Roman"/>
            <w:sz w:val="23"/>
            <w:szCs w:val="23"/>
            <w:lang w:val="en-US" w:eastAsia="zh-CN"/>
          </w:rPr>
          <w:t>2</w:t>
        </w:r>
      </w:ins>
      <w:ins w:id="401" w:author="野草" w:date="2023-04-01T22:38:58Z">
        <w:r>
          <w:rPr>
            <w:rFonts w:ascii="Times New Roman" w:hAnsi="Times New Roman" w:eastAsia="楷体" w:cs="Times New Roman"/>
            <w:sz w:val="23"/>
            <w:szCs w:val="23"/>
          </w:rPr>
          <w:t>:</w:t>
        </w:r>
      </w:ins>
      <w:ins w:id="402" w:author="野草" w:date="2023-04-01T22:51:02Z">
        <w:r>
          <w:rPr>
            <w:rFonts w:hint="eastAsia" w:ascii="Times New Roman" w:hAnsi="Times New Roman" w:eastAsia="楷体" w:cs="Times New Roman"/>
            <w:sz w:val="23"/>
            <w:szCs w:val="23"/>
            <w:lang w:val="en-US" w:eastAsia="zh-CN"/>
          </w:rPr>
          <w:t>50</w:t>
        </w:r>
      </w:ins>
      <w:ins w:id="403" w:author="野草" w:date="2023-04-01T22:51:43Z">
        <w:r>
          <w:rPr>
            <w:rFonts w:hint="eastAsia" w:ascii="Times New Roman" w:hAnsi="Times New Roman" w:eastAsia="楷体" w:cs="Times New Roman"/>
            <w:sz w:val="23"/>
            <w:szCs w:val="23"/>
            <w:lang w:val="en-US" w:eastAsia="zh-CN"/>
          </w:rPr>
          <w:t>+</w:t>
        </w:r>
      </w:ins>
      <w:del w:id="404" w:author="野草" w:date="2023-04-01T22:38:58Z">
        <w:r>
          <w:rPr>
            <w:rFonts w:ascii="Times New Roman" w:hAnsi="Times New Roman" w:eastAsia="楷体" w:cs="Times New Roman"/>
            <w:sz w:val="23"/>
            <w:szCs w:val="23"/>
          </w:rPr>
          <w:delText>up230220 1</w:delText>
        </w:r>
      </w:del>
      <w:del w:id="405" w:author="野草" w:date="2023-04-01T22:38:58Z">
        <w:r>
          <w:rPr>
            <w:rFonts w:hint="eastAsia" w:ascii="Times New Roman" w:hAnsi="Times New Roman" w:eastAsia="楷体" w:cs="Times New Roman"/>
            <w:sz w:val="23"/>
            <w:szCs w:val="23"/>
          </w:rPr>
          <w:delText>6</w:delText>
        </w:r>
      </w:del>
      <w:del w:id="406" w:author="野草" w:date="2023-04-01T22:38:58Z">
        <w:r>
          <w:rPr>
            <w:rFonts w:ascii="Times New Roman" w:hAnsi="Times New Roman" w:eastAsia="楷体" w:cs="Times New Roman"/>
            <w:sz w:val="23"/>
            <w:szCs w:val="23"/>
          </w:rPr>
          <w:delText>:</w:delText>
        </w:r>
      </w:del>
      <w:del w:id="407" w:author="野草" w:date="2023-04-01T22:38:58Z">
        <w:r>
          <w:rPr>
            <w:rFonts w:hint="eastAsia" w:ascii="Times New Roman" w:hAnsi="Times New Roman" w:eastAsia="楷体" w:cs="Times New Roman"/>
            <w:sz w:val="23"/>
            <w:szCs w:val="23"/>
          </w:rPr>
          <w:delText>1</w:delText>
        </w:r>
        <w:bookmarkEnd w:id="8"/>
        <w:r>
          <w:rPr>
            <w:rFonts w:hint="eastAsia" w:ascii="Times New Roman" w:hAnsi="Times New Roman" w:eastAsia="楷体" w:cs="Times New Roman"/>
            <w:sz w:val="23"/>
            <w:szCs w:val="23"/>
          </w:rPr>
          <w:delText>2</w:delText>
        </w:r>
      </w:del>
      <w:r>
        <w:rPr>
          <w:rFonts w:hint="eastAsia" w:ascii="Times New Roman" w:hAnsi="Times New Roman" w:eastAsia="楷体" w:cs="Times New Roman"/>
          <w:sz w:val="23"/>
          <w:szCs w:val="23"/>
        </w:rPr>
        <w:t>】</w:t>
      </w:r>
    </w:p>
    <w:p>
      <w:pPr>
        <w:spacing w:line="360" w:lineRule="auto"/>
        <w:rPr>
          <w:rFonts w:ascii="Times New Roman" w:hAnsi="Times New Roman" w:eastAsia="楷体" w:cs="Times New Roman"/>
          <w:sz w:val="23"/>
          <w:szCs w:val="23"/>
        </w:rPr>
      </w:pPr>
      <w:r>
        <w:rPr>
          <w:rFonts w:ascii="Times New Roman" w:hAnsi="Times New Roman" w:eastAsia="楷体" w:cs="Times New Roman"/>
          <w:sz w:val="23"/>
          <w:szCs w:val="23"/>
        </w:rPr>
        <w:t>2.2 研究目标</w:t>
      </w:r>
    </w:p>
    <w:p>
      <w:pPr>
        <w:spacing w:line="360" w:lineRule="auto"/>
        <w:ind w:firstLine="465"/>
        <w:rPr>
          <w:rFonts w:ascii="楷体" w:hAnsi="楷体" w:eastAsia="楷体"/>
          <w:sz w:val="23"/>
          <w:szCs w:val="23"/>
        </w:rPr>
      </w:pPr>
      <w:r>
        <w:rPr>
          <w:rFonts w:hint="eastAsia" w:ascii="楷体" w:hAnsi="楷体" w:eastAsia="楷体"/>
          <w:sz w:val="23"/>
          <w:szCs w:val="23"/>
        </w:rPr>
        <w:t>本项目以重庆为例，围绕</w:t>
      </w:r>
      <w:r>
        <w:rPr>
          <w:rFonts w:hint="eastAsia" w:ascii="楷体" w:hAnsi="楷体" w:eastAsia="楷体"/>
          <w:sz w:val="23"/>
          <w:szCs w:val="23"/>
          <w:highlight w:val="cyan"/>
        </w:rPr>
        <w:t>城市滨江地区</w:t>
      </w:r>
      <w:r>
        <w:rPr>
          <w:rFonts w:hint="eastAsia" w:ascii="楷体" w:hAnsi="楷体" w:eastAsia="楷体"/>
          <w:sz w:val="23"/>
          <w:szCs w:val="23"/>
        </w:rPr>
        <w:t>的</w:t>
      </w:r>
      <w:r>
        <w:rPr>
          <w:rFonts w:hint="eastAsia" w:ascii="楷体" w:hAnsi="楷体" w:eastAsia="楷体"/>
          <w:sz w:val="23"/>
          <w:szCs w:val="23"/>
          <w:highlight w:val="cyan"/>
        </w:rPr>
        <w:t>热环境</w:t>
      </w:r>
      <w:del w:id="408" w:author="野草" w:date="2023-04-01T23:04:37Z">
        <w:r>
          <w:rPr>
            <w:rFonts w:hint="eastAsia" w:ascii="楷体" w:hAnsi="楷体" w:eastAsia="楷体"/>
            <w:sz w:val="23"/>
            <w:szCs w:val="23"/>
            <w:highlight w:val="cyan"/>
          </w:rPr>
          <w:delText>与热舒适</w:delText>
        </w:r>
      </w:del>
      <w:del w:id="409" w:author="野草" w:date="2023-04-03T21:58:49Z">
        <w:r>
          <w:rPr>
            <w:rFonts w:hint="eastAsia" w:ascii="楷体" w:hAnsi="楷体" w:eastAsia="楷体"/>
            <w:sz w:val="23"/>
            <w:szCs w:val="23"/>
            <w:highlight w:val="cyan"/>
          </w:rPr>
          <w:delText>状况</w:delText>
        </w:r>
      </w:del>
      <w:r>
        <w:rPr>
          <w:rFonts w:hint="eastAsia" w:ascii="楷体" w:hAnsi="楷体" w:eastAsia="楷体"/>
          <w:sz w:val="23"/>
          <w:szCs w:val="23"/>
        </w:rPr>
        <w:t>开展分析。具体的研究目标如下：首先，基于</w:t>
      </w:r>
      <w:r>
        <w:rPr>
          <w:rFonts w:hint="eastAsia" w:ascii="楷体" w:hAnsi="楷体" w:eastAsia="楷体"/>
          <w:sz w:val="23"/>
          <w:szCs w:val="23"/>
          <w:highlight w:val="cyan"/>
        </w:rPr>
        <w:t>气温、相对湿度、风速和风向</w:t>
      </w:r>
      <w:r>
        <w:rPr>
          <w:rFonts w:hint="eastAsia" w:ascii="楷体" w:hAnsi="楷体" w:eastAsia="楷体"/>
          <w:sz w:val="23"/>
          <w:szCs w:val="23"/>
        </w:rPr>
        <w:t>的测量值</w:t>
      </w:r>
      <w:r>
        <w:rPr>
          <w:rFonts w:hint="eastAsia" w:ascii="楷体" w:hAnsi="楷体" w:eastAsia="楷体"/>
          <w:sz w:val="23"/>
          <w:szCs w:val="23"/>
          <w:highlight w:val="cyan"/>
        </w:rPr>
        <w:t>分析</w:t>
      </w:r>
      <w:r>
        <w:rPr>
          <w:rFonts w:hint="eastAsia" w:ascii="楷体" w:hAnsi="楷体" w:eastAsia="楷体"/>
          <w:sz w:val="23"/>
          <w:szCs w:val="23"/>
          <w:highlight w:val="magenta"/>
        </w:rPr>
        <w:t>不同局地气候区类型街区</w:t>
      </w:r>
      <w:r>
        <w:rPr>
          <w:rFonts w:hint="eastAsia" w:ascii="楷体" w:hAnsi="楷体" w:eastAsia="楷体"/>
          <w:sz w:val="23"/>
          <w:szCs w:val="23"/>
        </w:rPr>
        <w:t>的气候特征，提取</w:t>
      </w:r>
      <w:r>
        <w:rPr>
          <w:rFonts w:hint="eastAsia" w:ascii="楷体" w:hAnsi="楷体" w:eastAsia="楷体"/>
          <w:sz w:val="23"/>
          <w:szCs w:val="23"/>
          <w:highlight w:val="cyan"/>
        </w:rPr>
        <w:t>对气温影响显著</w:t>
      </w:r>
      <w:r>
        <w:rPr>
          <w:rFonts w:hint="eastAsia" w:ascii="楷体" w:hAnsi="楷体" w:eastAsia="楷体"/>
          <w:sz w:val="23"/>
          <w:szCs w:val="23"/>
        </w:rPr>
        <w:t>的环境因素，量化</w:t>
      </w:r>
      <w:r>
        <w:rPr>
          <w:rFonts w:hint="eastAsia" w:ascii="楷体" w:hAnsi="楷体" w:eastAsia="楷体"/>
          <w:sz w:val="23"/>
          <w:szCs w:val="23"/>
          <w:highlight w:val="cyan"/>
        </w:rPr>
        <w:t>包括各三维形态指标在内的各因素</w:t>
      </w:r>
      <w:r>
        <w:rPr>
          <w:rFonts w:hint="eastAsia" w:ascii="楷体" w:hAnsi="楷体" w:eastAsia="楷体"/>
          <w:sz w:val="23"/>
          <w:szCs w:val="23"/>
        </w:rPr>
        <w:t>对气温</w:t>
      </w:r>
      <w:del w:id="410" w:author="野草" w:date="2023-04-03T20:14:30Z">
        <w:r>
          <w:rPr>
            <w:rFonts w:hint="default" w:ascii="楷体" w:hAnsi="楷体" w:eastAsia="楷体"/>
            <w:sz w:val="23"/>
            <w:szCs w:val="23"/>
            <w:highlight w:val="magenta"/>
            <w:lang w:val="en-US"/>
          </w:rPr>
          <w:delText>时空</w:delText>
        </w:r>
      </w:del>
      <w:ins w:id="411" w:author="野草" w:date="2023-04-03T20:14:33Z">
        <w:r>
          <w:rPr>
            <w:rFonts w:hint="eastAsia" w:ascii="楷体" w:hAnsi="楷体" w:eastAsia="楷体"/>
            <w:sz w:val="23"/>
            <w:szCs w:val="23"/>
            <w:highlight w:val="magenta"/>
            <w:lang w:val="en-US" w:eastAsia="zh-CN"/>
          </w:rPr>
          <w:t>空间</w:t>
        </w:r>
      </w:ins>
      <w:r>
        <w:rPr>
          <w:rFonts w:hint="eastAsia" w:ascii="楷体" w:hAnsi="楷体" w:eastAsia="楷体"/>
          <w:sz w:val="23"/>
          <w:szCs w:val="23"/>
          <w:highlight w:val="magenta"/>
        </w:rPr>
        <w:t>分异</w:t>
      </w:r>
      <w:r>
        <w:rPr>
          <w:rFonts w:hint="eastAsia" w:ascii="楷体" w:hAnsi="楷体" w:eastAsia="楷体"/>
          <w:sz w:val="23"/>
          <w:szCs w:val="23"/>
        </w:rPr>
        <w:t>的贡献</w:t>
      </w:r>
      <w:ins w:id="412" w:author="野草" w:date="2023-04-03T20:14:36Z">
        <w:r>
          <w:rPr>
            <w:rFonts w:hint="eastAsia" w:ascii="楷体" w:hAnsi="楷体" w:eastAsia="楷体"/>
            <w:sz w:val="23"/>
            <w:szCs w:val="23"/>
            <w:lang w:val="en-US" w:eastAsia="zh-CN"/>
          </w:rPr>
          <w:t>及其</w:t>
        </w:r>
      </w:ins>
      <w:ins w:id="413" w:author="野草" w:date="2023-04-03T20:14:37Z">
        <w:r>
          <w:rPr>
            <w:rFonts w:hint="eastAsia" w:ascii="楷体" w:hAnsi="楷体" w:eastAsia="楷体"/>
            <w:sz w:val="23"/>
            <w:szCs w:val="23"/>
            <w:lang w:val="en-US" w:eastAsia="zh-CN"/>
          </w:rPr>
          <w:t>随时间的</w:t>
        </w:r>
      </w:ins>
      <w:ins w:id="414" w:author="野草" w:date="2023-04-03T20:14:38Z">
        <w:r>
          <w:rPr>
            <w:rFonts w:hint="eastAsia" w:ascii="楷体" w:hAnsi="楷体" w:eastAsia="楷体"/>
            <w:sz w:val="23"/>
            <w:szCs w:val="23"/>
            <w:lang w:val="en-US" w:eastAsia="zh-CN"/>
          </w:rPr>
          <w:t>变化</w:t>
        </w:r>
      </w:ins>
      <w:r>
        <w:rPr>
          <w:rFonts w:hint="eastAsia" w:ascii="楷体" w:hAnsi="楷体" w:eastAsia="楷体"/>
          <w:sz w:val="23"/>
          <w:szCs w:val="23"/>
        </w:rPr>
        <w:t>，同时阐明</w:t>
      </w:r>
      <w:r>
        <w:rPr>
          <w:rFonts w:hint="eastAsia" w:ascii="楷体" w:hAnsi="楷体" w:eastAsia="楷体"/>
          <w:sz w:val="23"/>
          <w:szCs w:val="23"/>
          <w:highlight w:val="cyan"/>
        </w:rPr>
        <w:t>城市滨江地区</w:t>
      </w:r>
      <w:ins w:id="415" w:author="野草" w:date="2023-04-03T20:14:44Z">
        <w:r>
          <w:rPr>
            <w:rFonts w:hint="eastAsia" w:ascii="楷体" w:hAnsi="楷体" w:eastAsia="楷体"/>
            <w:sz w:val="23"/>
            <w:szCs w:val="23"/>
            <w:highlight w:val="cyan"/>
            <w:lang w:val="en-US" w:eastAsia="zh-CN"/>
          </w:rPr>
          <w:t>热环境</w:t>
        </w:r>
      </w:ins>
      <w:del w:id="416" w:author="野草" w:date="2023-04-03T20:14:43Z">
        <w:r>
          <w:rPr>
            <w:rFonts w:hint="eastAsia" w:ascii="楷体" w:hAnsi="楷体" w:eastAsia="楷体"/>
            <w:sz w:val="23"/>
            <w:szCs w:val="23"/>
          </w:rPr>
          <w:delText>气候</w:delText>
        </w:r>
      </w:del>
      <w:r>
        <w:rPr>
          <w:rFonts w:hint="eastAsia" w:ascii="楷体" w:hAnsi="楷体" w:eastAsia="楷体"/>
          <w:sz w:val="23"/>
          <w:szCs w:val="23"/>
        </w:rPr>
        <w:t>特征的</w:t>
      </w:r>
      <w:r>
        <w:rPr>
          <w:rFonts w:hint="eastAsia" w:ascii="楷体" w:hAnsi="楷体" w:eastAsia="楷体"/>
          <w:sz w:val="23"/>
          <w:szCs w:val="23"/>
          <w:highlight w:val="magenta"/>
          <w:rPrChange w:id="417" w:author="野草" w:date="2023-04-03T21:58:35Z">
            <w:rPr>
              <w:rFonts w:hint="eastAsia" w:ascii="楷体" w:hAnsi="楷体" w:eastAsia="楷体"/>
              <w:sz w:val="23"/>
              <w:szCs w:val="23"/>
              <w:highlight w:val="cyan"/>
            </w:rPr>
          </w:rPrChange>
        </w:rPr>
        <w:t>驱动机制</w:t>
      </w:r>
      <w:r>
        <w:rPr>
          <w:rFonts w:hint="eastAsia" w:ascii="楷体" w:hAnsi="楷体" w:eastAsia="楷体"/>
          <w:sz w:val="23"/>
          <w:szCs w:val="23"/>
        </w:rPr>
        <w:t>；其次，计算并分析</w:t>
      </w:r>
      <w:r>
        <w:rPr>
          <w:rFonts w:hint="eastAsia" w:ascii="楷体" w:hAnsi="楷体" w:eastAsia="楷体"/>
          <w:sz w:val="23"/>
          <w:szCs w:val="23"/>
          <w:highlight w:val="cyan"/>
        </w:rPr>
        <w:t>城市滨江地区</w:t>
      </w:r>
      <w:r>
        <w:rPr>
          <w:rFonts w:hint="eastAsia" w:ascii="楷体" w:hAnsi="楷体" w:eastAsia="楷体"/>
          <w:sz w:val="23"/>
          <w:szCs w:val="23"/>
        </w:rPr>
        <w:t>热舒适度的时空格局，阐明其对环境因素的响应；最后，通过对</w:t>
      </w:r>
      <w:r>
        <w:rPr>
          <w:rFonts w:hint="eastAsia" w:ascii="楷体" w:hAnsi="楷体" w:eastAsia="楷体"/>
          <w:sz w:val="23"/>
          <w:szCs w:val="23"/>
          <w:highlight w:val="cyan"/>
        </w:rPr>
        <w:t>情景模拟结果</w:t>
      </w:r>
      <w:r>
        <w:rPr>
          <w:rFonts w:hint="eastAsia" w:ascii="楷体" w:hAnsi="楷体" w:eastAsia="楷体"/>
          <w:sz w:val="23"/>
          <w:szCs w:val="23"/>
        </w:rPr>
        <w:t>的分析为</w:t>
      </w:r>
      <w:r>
        <w:rPr>
          <w:rFonts w:hint="eastAsia" w:ascii="楷体" w:hAnsi="楷体" w:eastAsia="楷体"/>
          <w:sz w:val="23"/>
          <w:szCs w:val="23"/>
          <w:highlight w:val="cyan"/>
        </w:rPr>
        <w:t>不同局地气候区类型</w:t>
      </w:r>
      <w:r>
        <w:rPr>
          <w:rFonts w:hint="eastAsia" w:ascii="楷体" w:hAnsi="楷体" w:eastAsia="楷体"/>
          <w:sz w:val="23"/>
          <w:szCs w:val="23"/>
        </w:rPr>
        <w:t>分别提出</w:t>
      </w:r>
      <w:r>
        <w:rPr>
          <w:rFonts w:hint="eastAsia" w:ascii="楷体" w:hAnsi="楷体" w:eastAsia="楷体"/>
          <w:sz w:val="23"/>
          <w:szCs w:val="23"/>
          <w:highlight w:val="cyan"/>
        </w:rPr>
        <w:t>各自的城市滨江地区</w:t>
      </w:r>
      <w:r>
        <w:rPr>
          <w:rFonts w:hint="eastAsia" w:ascii="楷体" w:hAnsi="楷体" w:eastAsia="楷体"/>
          <w:sz w:val="23"/>
          <w:szCs w:val="23"/>
        </w:rPr>
        <w:t>热环境优化方案，从而为该区域的</w:t>
      </w:r>
      <w:r>
        <w:rPr>
          <w:rFonts w:hint="eastAsia" w:ascii="楷体" w:hAnsi="楷体" w:eastAsia="楷体"/>
          <w:sz w:val="23"/>
          <w:szCs w:val="23"/>
          <w:highlight w:val="cyan"/>
        </w:rPr>
        <w:t>规划设计</w:t>
      </w:r>
      <w:r>
        <w:rPr>
          <w:rFonts w:hint="eastAsia" w:ascii="楷体" w:hAnsi="楷体" w:eastAsia="楷体"/>
          <w:sz w:val="23"/>
          <w:szCs w:val="23"/>
        </w:rPr>
        <w:t>提供参考依据。</w:t>
      </w:r>
      <w:r>
        <w:rPr>
          <w:rFonts w:ascii="Times New Roman" w:hAnsi="Times New Roman" w:eastAsia="楷体" w:cs="Times New Roman"/>
          <w:sz w:val="23"/>
          <w:szCs w:val="23"/>
        </w:rPr>
        <w:t>【up23</w:t>
      </w:r>
      <w:del w:id="418" w:author="野草" w:date="2023-04-03T20:13:31Z">
        <w:r>
          <w:rPr>
            <w:rFonts w:hint="default" w:ascii="Times New Roman" w:hAnsi="Times New Roman" w:eastAsia="楷体" w:cs="Times New Roman"/>
            <w:sz w:val="23"/>
            <w:szCs w:val="23"/>
            <w:lang w:val="en-US"/>
          </w:rPr>
          <w:delText>0220 17:45</w:delText>
        </w:r>
      </w:del>
      <w:ins w:id="419" w:author="野草" w:date="2023-04-03T20:13:33Z">
        <w:r>
          <w:rPr>
            <w:rFonts w:hint="eastAsia" w:ascii="Times New Roman" w:hAnsi="Times New Roman" w:eastAsia="楷体" w:cs="Times New Roman"/>
            <w:sz w:val="23"/>
            <w:szCs w:val="23"/>
            <w:lang w:val="en-US" w:eastAsia="zh-CN"/>
          </w:rPr>
          <w:t>040</w:t>
        </w:r>
      </w:ins>
      <w:ins w:id="420" w:author="野草" w:date="2023-04-03T20:13:41Z">
        <w:r>
          <w:rPr>
            <w:rFonts w:hint="eastAsia" w:ascii="Times New Roman" w:hAnsi="Times New Roman" w:eastAsia="楷体" w:cs="Times New Roman"/>
            <w:sz w:val="23"/>
            <w:szCs w:val="23"/>
            <w:lang w:val="en-US" w:eastAsia="zh-CN"/>
          </w:rPr>
          <w:t>3</w:t>
        </w:r>
      </w:ins>
      <w:ins w:id="421" w:author="野草" w:date="2023-04-03T20:13:43Z">
        <w:r>
          <w:rPr>
            <w:rFonts w:hint="eastAsia" w:ascii="Times New Roman" w:hAnsi="Times New Roman" w:eastAsia="楷体" w:cs="Times New Roman"/>
            <w:sz w:val="23"/>
            <w:szCs w:val="23"/>
            <w:lang w:val="en-US" w:eastAsia="zh-CN"/>
          </w:rPr>
          <w:t xml:space="preserve"> 2</w:t>
        </w:r>
      </w:ins>
      <w:ins w:id="422" w:author="野草" w:date="2023-04-03T21:57:49Z">
        <w:r>
          <w:rPr>
            <w:rFonts w:hint="eastAsia" w:ascii="Times New Roman" w:hAnsi="Times New Roman" w:eastAsia="楷体" w:cs="Times New Roman"/>
            <w:sz w:val="23"/>
            <w:szCs w:val="23"/>
            <w:lang w:val="en-US" w:eastAsia="zh-CN"/>
          </w:rPr>
          <w:t>1</w:t>
        </w:r>
      </w:ins>
      <w:ins w:id="423" w:author="野草" w:date="2023-04-03T20:13:46Z">
        <w:r>
          <w:rPr>
            <w:rFonts w:hint="eastAsia" w:ascii="Times New Roman" w:hAnsi="Times New Roman" w:eastAsia="楷体" w:cs="Times New Roman"/>
            <w:sz w:val="23"/>
            <w:szCs w:val="23"/>
            <w:lang w:val="en-US" w:eastAsia="zh-CN"/>
          </w:rPr>
          <w:t>:</w:t>
        </w:r>
      </w:ins>
      <w:ins w:id="424" w:author="野草" w:date="2023-04-03T21:57:51Z">
        <w:r>
          <w:rPr>
            <w:rFonts w:hint="eastAsia" w:ascii="Times New Roman" w:hAnsi="Times New Roman" w:eastAsia="楷体" w:cs="Times New Roman"/>
            <w:sz w:val="23"/>
            <w:szCs w:val="23"/>
            <w:lang w:val="en-US" w:eastAsia="zh-CN"/>
          </w:rPr>
          <w:t>5</w:t>
        </w:r>
      </w:ins>
      <w:ins w:id="425" w:author="野草" w:date="2023-04-03T21:58:55Z">
        <w:r>
          <w:rPr>
            <w:rFonts w:hint="eastAsia" w:ascii="Times New Roman" w:hAnsi="Times New Roman" w:eastAsia="楷体" w:cs="Times New Roman"/>
            <w:sz w:val="23"/>
            <w:szCs w:val="23"/>
            <w:lang w:val="en-US" w:eastAsia="zh-CN"/>
          </w:rPr>
          <w:t>8</w:t>
        </w:r>
      </w:ins>
      <w:ins w:id="426" w:author="野草" w:date="2023-04-03T21:59:33Z">
        <w:r>
          <w:rPr>
            <w:rFonts w:hint="eastAsia" w:ascii="Times New Roman" w:hAnsi="Times New Roman" w:eastAsia="楷体" w:cs="Times New Roman"/>
            <w:sz w:val="23"/>
            <w:szCs w:val="23"/>
            <w:lang w:val="en-US" w:eastAsia="zh-CN"/>
          </w:rPr>
          <w:t>+</w:t>
        </w:r>
      </w:ins>
      <w:r>
        <w:rPr>
          <w:rFonts w:hint="eastAsia" w:ascii="Times New Roman" w:hAnsi="Times New Roman" w:eastAsia="楷体" w:cs="Times New Roman"/>
          <w:sz w:val="23"/>
          <w:szCs w:val="23"/>
        </w:rPr>
        <w:t>】</w:t>
      </w:r>
    </w:p>
    <w:p>
      <w:pPr>
        <w:spacing w:line="360" w:lineRule="auto"/>
        <w:ind w:firstLine="465"/>
        <w:rPr>
          <w:rFonts w:ascii="楷体" w:hAnsi="楷体" w:eastAsia="楷体"/>
          <w:sz w:val="23"/>
          <w:szCs w:val="23"/>
        </w:rPr>
      </w:pPr>
    </w:p>
    <w:p>
      <w:pPr>
        <w:numPr>
          <w:ilvl w:val="1"/>
          <w:numId w:val="1"/>
          <w:ins w:id="428" w:author="野草" w:date="2023-04-03T20:13:10Z"/>
        </w:numPr>
        <w:spacing w:after="0" w:line="360" w:lineRule="auto"/>
        <w:ind w:left="720" w:hanging="360"/>
        <w:rPr>
          <w:rFonts w:ascii="Times New Roman" w:hAnsi="Times New Roman" w:eastAsia="楷体" w:cs="Times New Roman"/>
          <w:sz w:val="23"/>
          <w:szCs w:val="23"/>
          <w:rPrChange w:id="429" w:author="野草" w:date="2023-04-03T20:13:10Z">
            <w:rPr>
              <w:rFonts w:ascii="华文琥珀" w:hAnsi="华文琥珀" w:eastAsia="华文琥珀" w:cs="华文琥珀"/>
              <w:sz w:val="23"/>
              <w:szCs w:val="23"/>
            </w:rPr>
          </w:rPrChange>
        </w:rPr>
        <w:pPrChange w:id="427" w:author="野草" w:date="2023-04-03T20:13:10Z">
          <w:pPr>
            <w:spacing w:after="0" w:line="360" w:lineRule="auto"/>
            <w:ind w:firstLine="465"/>
          </w:pPr>
        </w:pPrChange>
      </w:pPr>
      <w:r>
        <w:rPr>
          <w:rFonts w:hint="default" w:ascii="Times New Roman" w:hAnsi="Times New Roman" w:eastAsia="楷体" w:cs="Times New Roman"/>
          <w:sz w:val="23"/>
          <w:szCs w:val="23"/>
          <w:rPrChange w:id="430" w:author="野草" w:date="2023-04-03T20:13:10Z">
            <w:rPr>
              <w:rFonts w:hint="eastAsia" w:ascii="华文琥珀" w:hAnsi="华文琥珀" w:eastAsia="华文琥珀" w:cs="华文琥珀"/>
              <w:sz w:val="23"/>
              <w:szCs w:val="23"/>
            </w:rPr>
          </w:rPrChange>
        </w:rPr>
        <w:t>2.</w:t>
      </w:r>
      <w:del w:id="431" w:author="野草" w:date="2023-04-03T20:13:13Z">
        <w:r>
          <w:rPr>
            <w:rFonts w:hint="default" w:ascii="Times New Roman" w:hAnsi="Times New Roman" w:eastAsia="楷体" w:cs="Times New Roman"/>
            <w:sz w:val="23"/>
            <w:szCs w:val="23"/>
            <w:rPrChange w:id="432" w:author="野草" w:date="2023-04-03T20:13:10Z">
              <w:rPr>
                <w:rFonts w:hint="eastAsia" w:ascii="华文琥珀" w:hAnsi="华文琥珀" w:eastAsia="华文琥珀" w:cs="华文琥珀"/>
                <w:sz w:val="23"/>
                <w:szCs w:val="23"/>
              </w:rPr>
            </w:rPrChange>
          </w:rPr>
          <w:delText>3</w:delText>
        </w:r>
      </w:del>
      <w:del w:id="434" w:author="野草" w:date="2023-04-03T20:13:12Z">
        <w:r>
          <w:rPr>
            <w:rFonts w:hint="default" w:ascii="Times New Roman" w:hAnsi="Times New Roman" w:eastAsia="楷体" w:cs="Times New Roman"/>
            <w:sz w:val="23"/>
            <w:szCs w:val="23"/>
            <w:rPrChange w:id="435" w:author="野草" w:date="2023-04-03T20:13:10Z">
              <w:rPr>
                <w:rFonts w:hint="eastAsia" w:ascii="华文琥珀" w:hAnsi="华文琥珀" w:eastAsia="华文琥珀" w:cs="华文琥珀"/>
                <w:sz w:val="23"/>
                <w:szCs w:val="23"/>
              </w:rPr>
            </w:rPrChange>
          </w:rPr>
          <w:delText>.</w:delText>
        </w:r>
      </w:del>
      <w:del w:id="437" w:author="野草" w:date="2023-04-03T20:13:12Z">
        <w:r>
          <w:rPr>
            <w:rFonts w:hint="default" w:ascii="Times New Roman" w:hAnsi="Times New Roman" w:eastAsia="楷体" w:cs="Times New Roman"/>
            <w:sz w:val="23"/>
            <w:szCs w:val="23"/>
            <w:rPrChange w:id="438" w:author="野草" w:date="2023-04-03T20:13:10Z">
              <w:rPr>
                <w:rFonts w:hint="eastAsia" w:ascii="华文琥珀" w:hAnsi="华文琥珀" w:eastAsia="华文琥珀" w:cs="华文琥珀"/>
                <w:sz w:val="23"/>
                <w:szCs w:val="23"/>
              </w:rPr>
            </w:rPrChange>
          </w:rPr>
          <w:delText xml:space="preserve"> </w:delText>
        </w:r>
      </w:del>
      <w:r>
        <w:rPr>
          <w:rFonts w:hint="default" w:ascii="Times New Roman" w:hAnsi="Times New Roman" w:eastAsia="楷体" w:cs="Times New Roman"/>
          <w:sz w:val="23"/>
          <w:szCs w:val="23"/>
          <w:rPrChange w:id="440" w:author="野草" w:date="2023-04-03T20:13:10Z">
            <w:rPr>
              <w:rFonts w:hint="eastAsia" w:ascii="华文琥珀" w:hAnsi="华文琥珀" w:eastAsia="华文琥珀" w:cs="华文琥珀"/>
              <w:sz w:val="23"/>
              <w:szCs w:val="23"/>
            </w:rPr>
          </w:rPrChange>
        </w:rPr>
        <w:t xml:space="preserve">拟解决的关键科学问题 </w:t>
      </w:r>
    </w:p>
    <w:p>
      <w:pPr>
        <w:numPr>
          <w:ilvl w:val="-1"/>
          <w:numId w:val="0"/>
        </w:numPr>
        <w:spacing w:after="0" w:line="360" w:lineRule="auto"/>
        <w:ind w:left="360" w:firstLine="0"/>
        <w:rPr>
          <w:rFonts w:ascii="Times New Roman" w:hAnsi="Times New Roman" w:eastAsia="楷体" w:cs="Times New Roman"/>
          <w:sz w:val="23"/>
          <w:szCs w:val="23"/>
          <w:rPrChange w:id="442" w:author="野草" w:date="2023-04-03T20:13:10Z">
            <w:rPr>
              <w:rFonts w:ascii="华文琥珀" w:hAnsi="华文琥珀" w:eastAsia="华文琥珀" w:cs="华文琥珀"/>
              <w:sz w:val="23"/>
              <w:szCs w:val="23"/>
            </w:rPr>
          </w:rPrChange>
        </w:rPr>
        <w:pPrChange w:id="441" w:author="野草" w:date="2023-04-03T20:25:00Z">
          <w:pPr>
            <w:spacing w:after="0" w:line="360" w:lineRule="auto"/>
            <w:ind w:firstLine="465"/>
          </w:pPr>
        </w:pPrChange>
      </w:pPr>
      <w:del w:id="443" w:author="野草" w:date="2023-04-04T08:27:23Z">
        <w:bookmarkStart w:id="9" w:name="OLE_LINK14"/>
        <w:r>
          <w:rPr>
            <w:rFonts w:hint="default" w:ascii="Times New Roman" w:hAnsi="Times New Roman" w:eastAsia="楷体" w:cs="Times New Roman"/>
            <w:sz w:val="23"/>
            <w:szCs w:val="23"/>
            <w:rPrChange w:id="444" w:author="野草" w:date="2023-04-03T20:13:10Z">
              <w:rPr>
                <w:rFonts w:hint="eastAsia" w:ascii="华文琥珀" w:hAnsi="华文琥珀" w:eastAsia="华文琥珀" w:cs="华文琥珀"/>
                <w:sz w:val="23"/>
                <w:szCs w:val="23"/>
              </w:rPr>
            </w:rPrChange>
          </w:rPr>
          <w:delText>以</w:delText>
        </w:r>
      </w:del>
      <w:del w:id="446" w:author="野草" w:date="2023-04-04T08:27:23Z">
        <w:r>
          <w:rPr>
            <w:rFonts w:hint="default" w:ascii="Times New Roman" w:hAnsi="Times New Roman" w:eastAsia="楷体" w:cs="Times New Roman"/>
            <w:sz w:val="23"/>
            <w:szCs w:val="23"/>
            <w:rPrChange w:id="447" w:author="野草" w:date="2023-04-03T20:13:10Z">
              <w:rPr>
                <w:rFonts w:hint="eastAsia" w:ascii="华文琥珀" w:hAnsi="华文琥珀" w:eastAsia="华文琥珀" w:cs="华文琥珀"/>
                <w:sz w:val="23"/>
                <w:szCs w:val="23"/>
              </w:rPr>
            </w:rPrChange>
          </w:rPr>
          <w:delText>往对包括河流在内的城市水体对周边热环境影响的研究以地表温度分析为主，缺乏对行人高度处相关效应的关注，对其时空分异特征</w:delText>
        </w:r>
        <w:bookmarkEnd w:id="9"/>
        <w:r>
          <w:rPr>
            <w:rFonts w:hint="default" w:ascii="Times New Roman" w:hAnsi="Times New Roman" w:eastAsia="楷体" w:cs="Times New Roman"/>
            <w:sz w:val="23"/>
            <w:szCs w:val="23"/>
            <w:rPrChange w:id="447" w:author="野草" w:date="2023-04-03T20:13:10Z">
              <w:rPr>
                <w:rFonts w:hint="eastAsia" w:ascii="华文琥珀" w:hAnsi="华文琥珀" w:eastAsia="华文琥珀" w:cs="华文琥珀"/>
                <w:sz w:val="23"/>
                <w:szCs w:val="23"/>
              </w:rPr>
            </w:rPrChange>
          </w:rPr>
          <w:delText xml:space="preserve">及其形成机制缺乏认识。基于以上研究现状，本项目关注河流这一水体类型，拟解决以下关键科学问题： </w:delText>
        </w:r>
      </w:del>
    </w:p>
    <w:p>
      <w:pPr>
        <w:numPr>
          <w:ilvl w:val="0"/>
          <w:numId w:val="3"/>
          <w:ins w:id="450" w:author="野草" w:date="2023-04-03T20:25:55Z"/>
        </w:numPr>
        <w:spacing w:after="0" w:line="360" w:lineRule="auto"/>
        <w:ind w:left="360" w:firstLine="0"/>
        <w:rPr>
          <w:ins w:id="451" w:author="野草" w:date="2023-04-03T20:28:19Z"/>
          <w:rFonts w:ascii="Times New Roman" w:hAnsi="Times New Roman" w:eastAsia="楷体" w:cs="Times New Roman"/>
          <w:sz w:val="23"/>
          <w:szCs w:val="23"/>
        </w:rPr>
        <w:pPrChange w:id="449" w:author="野草" w:date="2023-04-03T20:25:55Z">
          <w:pPr>
            <w:spacing w:after="0" w:line="360" w:lineRule="auto"/>
            <w:ind w:firstLine="465"/>
          </w:pPr>
        </w:pPrChange>
      </w:pPr>
      <w:ins w:id="452" w:author="野草" w:date="2023-04-03T20:25:17Z">
        <w:r>
          <w:rPr>
            <w:rFonts w:hint="eastAsia" w:ascii="Times New Roman" w:hAnsi="Times New Roman" w:eastAsia="楷体" w:cs="Times New Roman"/>
            <w:sz w:val="23"/>
            <w:szCs w:val="23"/>
            <w:lang w:val="en-US" w:eastAsia="zh-CN"/>
          </w:rPr>
          <w:t>城市</w:t>
        </w:r>
      </w:ins>
      <w:ins w:id="453" w:author="野草" w:date="2023-04-03T20:25:18Z">
        <w:r>
          <w:rPr>
            <w:rFonts w:hint="eastAsia" w:ascii="Times New Roman" w:hAnsi="Times New Roman" w:eastAsia="楷体" w:cs="Times New Roman"/>
            <w:sz w:val="23"/>
            <w:szCs w:val="23"/>
            <w:lang w:val="en-US" w:eastAsia="zh-CN"/>
          </w:rPr>
          <w:t>滨江</w:t>
        </w:r>
      </w:ins>
      <w:ins w:id="454" w:author="野草" w:date="2023-04-03T20:25:19Z">
        <w:r>
          <w:rPr>
            <w:rFonts w:hint="eastAsia" w:ascii="Times New Roman" w:hAnsi="Times New Roman" w:eastAsia="楷体" w:cs="Times New Roman"/>
            <w:sz w:val="23"/>
            <w:szCs w:val="23"/>
            <w:lang w:val="en-US" w:eastAsia="zh-CN"/>
          </w:rPr>
          <w:t>地区</w:t>
        </w:r>
      </w:ins>
      <w:ins w:id="455" w:author="野草" w:date="2023-04-03T20:25:20Z">
        <w:r>
          <w:rPr>
            <w:rFonts w:hint="eastAsia" w:ascii="Times New Roman" w:hAnsi="Times New Roman" w:eastAsia="楷体" w:cs="Times New Roman"/>
            <w:sz w:val="23"/>
            <w:szCs w:val="23"/>
            <w:lang w:val="en-US" w:eastAsia="zh-CN"/>
          </w:rPr>
          <w:t>在</w:t>
        </w:r>
      </w:ins>
      <w:del w:id="456" w:author="野草" w:date="2023-04-03T20:24:56Z">
        <w:r>
          <w:rPr>
            <w:rFonts w:hint="default" w:ascii="Times New Roman" w:hAnsi="Times New Roman" w:eastAsia="楷体" w:cs="Times New Roman"/>
            <w:sz w:val="23"/>
            <w:szCs w:val="23"/>
            <w:rPrChange w:id="457" w:author="野草" w:date="2023-04-03T20:13:10Z">
              <w:rPr>
                <w:rFonts w:hint="eastAsia" w:ascii="华文琥珀" w:hAnsi="华文琥珀" w:eastAsia="华文琥珀" w:cs="华文琥珀"/>
                <w:sz w:val="23"/>
                <w:szCs w:val="23"/>
              </w:rPr>
            </w:rPrChange>
          </w:rPr>
          <w:delText>（</w:delText>
        </w:r>
      </w:del>
      <w:del w:id="459" w:author="野草" w:date="2023-04-03T20:24:56Z">
        <w:r>
          <w:rPr>
            <w:rFonts w:hint="default" w:ascii="Times New Roman" w:hAnsi="Times New Roman" w:eastAsia="楷体" w:cs="Times New Roman"/>
            <w:sz w:val="23"/>
            <w:szCs w:val="23"/>
            <w:rPrChange w:id="460" w:author="野草" w:date="2023-04-03T20:13:10Z">
              <w:rPr>
                <w:rFonts w:hint="eastAsia" w:ascii="华文琥珀" w:hAnsi="华文琥珀" w:eastAsia="华文琥珀" w:cs="华文琥珀"/>
                <w:sz w:val="23"/>
                <w:szCs w:val="23"/>
              </w:rPr>
            </w:rPrChange>
          </w:rPr>
          <w:delText>1</w:delText>
        </w:r>
      </w:del>
      <w:del w:id="462" w:author="野草" w:date="2023-04-03T20:24:56Z">
        <w:r>
          <w:rPr>
            <w:rFonts w:hint="default" w:ascii="Times New Roman" w:hAnsi="Times New Roman" w:eastAsia="楷体" w:cs="Times New Roman"/>
            <w:sz w:val="23"/>
            <w:szCs w:val="23"/>
            <w:rPrChange w:id="463" w:author="野草" w:date="2023-04-03T20:13:10Z">
              <w:rPr>
                <w:rFonts w:hint="eastAsia" w:ascii="华文琥珀" w:hAnsi="华文琥珀" w:eastAsia="华文琥珀" w:cs="华文琥珀"/>
                <w:sz w:val="23"/>
                <w:szCs w:val="23"/>
              </w:rPr>
            </w:rPrChange>
          </w:rPr>
          <w:delText>）</w:delText>
        </w:r>
      </w:del>
      <w:del w:id="465" w:author="野草" w:date="2023-04-03T20:24:56Z">
        <w:r>
          <w:rPr>
            <w:rFonts w:hint="default" w:ascii="Times New Roman" w:hAnsi="Times New Roman" w:eastAsia="楷体" w:cs="Times New Roman"/>
            <w:sz w:val="23"/>
            <w:szCs w:val="23"/>
            <w:rPrChange w:id="466" w:author="野草" w:date="2023-04-03T20:13:10Z">
              <w:rPr>
                <w:rFonts w:hint="eastAsia" w:ascii="华文琥珀" w:hAnsi="华文琥珀" w:eastAsia="华文琥珀" w:cs="华文琥珀"/>
                <w:sz w:val="23"/>
                <w:szCs w:val="23"/>
              </w:rPr>
            </w:rPrChange>
          </w:rPr>
          <w:delText>如何准确量化</w:delText>
        </w:r>
      </w:del>
      <w:r>
        <w:rPr>
          <w:rFonts w:hint="default" w:ascii="Times New Roman" w:hAnsi="Times New Roman" w:eastAsia="楷体" w:cs="Times New Roman"/>
          <w:sz w:val="23"/>
          <w:szCs w:val="23"/>
          <w:rPrChange w:id="468" w:author="野草" w:date="2023-04-03T20:13:10Z">
            <w:rPr>
              <w:rFonts w:hint="eastAsia" w:ascii="华文琥珀" w:hAnsi="华文琥珀" w:eastAsia="华文琥珀" w:cs="华文琥珀"/>
              <w:sz w:val="23"/>
              <w:szCs w:val="23"/>
            </w:rPr>
          </w:rPrChange>
        </w:rPr>
        <w:t>行人高度处</w:t>
      </w:r>
      <w:del w:id="469" w:author="野草" w:date="2023-04-03T20:25:10Z">
        <w:r>
          <w:rPr>
            <w:rFonts w:hint="default" w:ascii="Times New Roman" w:hAnsi="Times New Roman" w:eastAsia="楷体" w:cs="Times New Roman"/>
            <w:sz w:val="23"/>
            <w:szCs w:val="23"/>
            <w:rPrChange w:id="470" w:author="野草" w:date="2023-04-03T20:13:10Z">
              <w:rPr>
                <w:rFonts w:hint="eastAsia" w:ascii="华文琥珀" w:hAnsi="华文琥珀" w:eastAsia="华文琥珀" w:cs="华文琥珀"/>
                <w:sz w:val="23"/>
                <w:szCs w:val="23"/>
              </w:rPr>
            </w:rPrChange>
          </w:rPr>
          <w:delText>河</w:delText>
        </w:r>
      </w:del>
      <w:del w:id="472" w:author="野草" w:date="2023-04-03T20:25:10Z">
        <w:r>
          <w:rPr>
            <w:rFonts w:hint="default" w:ascii="Times New Roman" w:hAnsi="Times New Roman" w:eastAsia="楷体" w:cs="Times New Roman"/>
            <w:sz w:val="23"/>
            <w:szCs w:val="23"/>
            <w:rPrChange w:id="473" w:author="野草" w:date="2023-04-03T20:13:10Z">
              <w:rPr>
                <w:rFonts w:hint="eastAsia" w:ascii="华文琥珀" w:hAnsi="华文琥珀" w:eastAsia="华文琥珀" w:cs="华文琥珀"/>
                <w:sz w:val="23"/>
                <w:szCs w:val="23"/>
              </w:rPr>
            </w:rPrChange>
          </w:rPr>
          <w:delText>流</w:delText>
        </w:r>
      </w:del>
      <w:del w:id="475" w:author="野草" w:date="2023-04-03T20:25:09Z">
        <w:r>
          <w:rPr>
            <w:rFonts w:hint="default" w:ascii="Times New Roman" w:hAnsi="Times New Roman" w:eastAsia="楷体" w:cs="Times New Roman"/>
            <w:sz w:val="23"/>
            <w:szCs w:val="23"/>
            <w:rPrChange w:id="476" w:author="野草" w:date="2023-04-03T20:13:10Z">
              <w:rPr>
                <w:rFonts w:hint="eastAsia" w:ascii="华文琥珀" w:hAnsi="华文琥珀" w:eastAsia="华文琥珀" w:cs="华文琥珀"/>
                <w:sz w:val="23"/>
                <w:szCs w:val="23"/>
              </w:rPr>
            </w:rPrChange>
          </w:rPr>
          <w:delText>对</w:delText>
        </w:r>
      </w:del>
      <w:del w:id="478" w:author="野草" w:date="2023-04-03T20:25:09Z">
        <w:r>
          <w:rPr>
            <w:rFonts w:hint="default" w:ascii="Times New Roman" w:hAnsi="Times New Roman" w:eastAsia="楷体" w:cs="Times New Roman"/>
            <w:sz w:val="23"/>
            <w:szCs w:val="23"/>
            <w:rPrChange w:id="479" w:author="野草" w:date="2023-04-03T20:13:10Z">
              <w:rPr>
                <w:rFonts w:hint="eastAsia" w:ascii="华文琥珀" w:hAnsi="华文琥珀" w:eastAsia="华文琥珀" w:cs="华文琥珀"/>
                <w:sz w:val="23"/>
                <w:szCs w:val="23"/>
              </w:rPr>
            </w:rPrChange>
          </w:rPr>
          <w:delText>周</w:delText>
        </w:r>
      </w:del>
      <w:del w:id="481" w:author="野草" w:date="2023-04-03T20:25:09Z">
        <w:r>
          <w:rPr>
            <w:rFonts w:hint="default" w:ascii="Times New Roman" w:hAnsi="Times New Roman" w:eastAsia="楷体" w:cs="Times New Roman"/>
            <w:sz w:val="23"/>
            <w:szCs w:val="23"/>
            <w:rPrChange w:id="482" w:author="野草" w:date="2023-04-03T20:13:10Z">
              <w:rPr>
                <w:rFonts w:hint="eastAsia" w:ascii="华文琥珀" w:hAnsi="华文琥珀" w:eastAsia="华文琥珀" w:cs="华文琥珀"/>
                <w:sz w:val="23"/>
                <w:szCs w:val="23"/>
              </w:rPr>
            </w:rPrChange>
          </w:rPr>
          <w:delText>边</w:delText>
        </w:r>
      </w:del>
      <w:del w:id="484" w:author="野草" w:date="2023-04-03T20:25:09Z">
        <w:r>
          <w:rPr>
            <w:rFonts w:hint="default" w:ascii="Times New Roman" w:hAnsi="Times New Roman" w:eastAsia="楷体" w:cs="Times New Roman"/>
            <w:sz w:val="23"/>
            <w:szCs w:val="23"/>
            <w:rPrChange w:id="485" w:author="野草" w:date="2023-04-03T20:13:10Z">
              <w:rPr>
                <w:rFonts w:hint="eastAsia" w:ascii="华文琥珀" w:hAnsi="华文琥珀" w:eastAsia="华文琥珀" w:cs="华文琥珀"/>
                <w:sz w:val="23"/>
                <w:szCs w:val="23"/>
              </w:rPr>
            </w:rPrChange>
          </w:rPr>
          <w:delText>热</w:delText>
        </w:r>
      </w:del>
      <w:del w:id="487" w:author="野草" w:date="2023-04-03T20:25:09Z">
        <w:r>
          <w:rPr>
            <w:rFonts w:hint="default" w:ascii="Times New Roman" w:hAnsi="Times New Roman" w:eastAsia="楷体" w:cs="Times New Roman"/>
            <w:sz w:val="23"/>
            <w:szCs w:val="23"/>
            <w:rPrChange w:id="488" w:author="野草" w:date="2023-04-03T20:13:10Z">
              <w:rPr>
                <w:rFonts w:hint="eastAsia" w:ascii="华文琥珀" w:hAnsi="华文琥珀" w:eastAsia="华文琥珀" w:cs="华文琥珀"/>
                <w:sz w:val="23"/>
                <w:szCs w:val="23"/>
              </w:rPr>
            </w:rPrChange>
          </w:rPr>
          <w:delText>环</w:delText>
        </w:r>
      </w:del>
      <w:del w:id="490" w:author="野草" w:date="2023-04-03T20:25:08Z">
        <w:r>
          <w:rPr>
            <w:rFonts w:hint="default" w:ascii="Times New Roman" w:hAnsi="Times New Roman" w:eastAsia="楷体" w:cs="Times New Roman"/>
            <w:sz w:val="23"/>
            <w:szCs w:val="23"/>
            <w:rPrChange w:id="491" w:author="野草" w:date="2023-04-03T20:13:10Z">
              <w:rPr>
                <w:rFonts w:hint="eastAsia" w:ascii="华文琥珀" w:hAnsi="华文琥珀" w:eastAsia="华文琥珀" w:cs="华文琥珀"/>
                <w:sz w:val="23"/>
                <w:szCs w:val="23"/>
              </w:rPr>
            </w:rPrChange>
          </w:rPr>
          <w:delText>境</w:delText>
        </w:r>
      </w:del>
      <w:r>
        <w:rPr>
          <w:rFonts w:hint="default" w:ascii="Times New Roman" w:hAnsi="Times New Roman" w:eastAsia="楷体" w:cs="Times New Roman"/>
          <w:sz w:val="23"/>
          <w:szCs w:val="23"/>
          <w:rPrChange w:id="493" w:author="野草" w:date="2023-04-03T20:13:10Z">
            <w:rPr>
              <w:rFonts w:hint="eastAsia" w:ascii="华文琥珀" w:hAnsi="华文琥珀" w:eastAsia="华文琥珀" w:cs="华文琥珀"/>
              <w:sz w:val="23"/>
              <w:szCs w:val="23"/>
            </w:rPr>
          </w:rPrChange>
        </w:rPr>
        <w:t>的</w:t>
      </w:r>
      <w:del w:id="494" w:author="野草" w:date="2023-04-03T20:25:33Z">
        <w:r>
          <w:rPr>
            <w:rFonts w:hint="default" w:ascii="Times New Roman" w:hAnsi="Times New Roman" w:eastAsia="楷体" w:cs="Times New Roman"/>
            <w:sz w:val="23"/>
            <w:szCs w:val="23"/>
            <w:rPrChange w:id="495" w:author="野草" w:date="2023-04-03T20:13:10Z">
              <w:rPr>
                <w:rFonts w:hint="eastAsia" w:ascii="华文琥珀" w:hAnsi="华文琥珀" w:eastAsia="华文琥珀" w:cs="华文琥珀"/>
                <w:sz w:val="23"/>
                <w:szCs w:val="23"/>
              </w:rPr>
            </w:rPrChange>
          </w:rPr>
          <w:delText>影响及</w:delText>
        </w:r>
      </w:del>
      <w:ins w:id="497" w:author="野草" w:date="2023-04-03T20:25:33Z">
        <w:r>
          <w:rPr>
            <w:rFonts w:hint="eastAsia" w:ascii="Times New Roman" w:hAnsi="Times New Roman" w:eastAsia="楷体" w:cs="Times New Roman"/>
            <w:sz w:val="23"/>
            <w:szCs w:val="23"/>
            <w:lang w:val="en-US" w:eastAsia="zh-CN"/>
          </w:rPr>
          <w:t>热环境</w:t>
        </w:r>
      </w:ins>
      <w:ins w:id="498" w:author="野草" w:date="2023-04-03T20:25:38Z">
        <w:r>
          <w:rPr>
            <w:rFonts w:hint="eastAsia" w:ascii="Times New Roman" w:hAnsi="Times New Roman" w:eastAsia="楷体" w:cs="Times New Roman"/>
            <w:sz w:val="23"/>
            <w:szCs w:val="23"/>
            <w:lang w:val="en-US" w:eastAsia="zh-CN"/>
          </w:rPr>
          <w:t>的</w:t>
        </w:r>
      </w:ins>
      <w:del w:id="499" w:author="野草" w:date="2023-04-03T20:25:39Z">
        <w:r>
          <w:rPr>
            <w:rFonts w:hint="default" w:ascii="Times New Roman" w:hAnsi="Times New Roman" w:eastAsia="楷体" w:cs="Times New Roman"/>
            <w:sz w:val="23"/>
            <w:szCs w:val="23"/>
            <w:rPrChange w:id="500" w:author="野草" w:date="2023-04-03T20:13:10Z">
              <w:rPr>
                <w:rFonts w:hint="eastAsia" w:ascii="华文琥珀" w:hAnsi="华文琥珀" w:eastAsia="华文琥珀" w:cs="华文琥珀"/>
                <w:sz w:val="23"/>
                <w:szCs w:val="23"/>
              </w:rPr>
            </w:rPrChange>
          </w:rPr>
          <w:delText>其</w:delText>
        </w:r>
      </w:del>
      <w:r>
        <w:rPr>
          <w:rFonts w:hint="default" w:ascii="Times New Roman" w:hAnsi="Times New Roman" w:eastAsia="楷体" w:cs="Times New Roman"/>
          <w:sz w:val="23"/>
          <w:szCs w:val="23"/>
          <w:rPrChange w:id="502" w:author="野草" w:date="2023-04-03T20:13:10Z">
            <w:rPr>
              <w:rFonts w:hint="eastAsia" w:ascii="华文琥珀" w:hAnsi="华文琥珀" w:eastAsia="华文琥珀" w:cs="华文琥珀"/>
              <w:sz w:val="23"/>
              <w:szCs w:val="23"/>
            </w:rPr>
          </w:rPrChange>
        </w:rPr>
        <w:t>时空分异</w:t>
      </w:r>
      <w:ins w:id="503" w:author="野草" w:date="2023-04-03T20:25:44Z">
        <w:r>
          <w:rPr>
            <w:rFonts w:hint="eastAsia" w:ascii="Times New Roman" w:hAnsi="Times New Roman" w:eastAsia="楷体" w:cs="Times New Roman"/>
            <w:sz w:val="23"/>
            <w:szCs w:val="23"/>
            <w:lang w:eastAsia="zh-CN"/>
          </w:rPr>
          <w:t>。</w:t>
        </w:r>
      </w:ins>
      <w:del w:id="504" w:author="野草" w:date="2023-04-03T20:25:43Z">
        <w:r>
          <w:rPr>
            <w:rFonts w:hint="default" w:ascii="Times New Roman" w:hAnsi="Times New Roman" w:eastAsia="楷体" w:cs="Times New Roman"/>
            <w:sz w:val="23"/>
            <w:szCs w:val="23"/>
            <w:rPrChange w:id="505" w:author="野草" w:date="2023-04-03T20:13:10Z">
              <w:rPr>
                <w:rFonts w:hint="eastAsia" w:ascii="华文琥珀" w:hAnsi="华文琥珀" w:eastAsia="华文琥珀" w:cs="华文琥珀"/>
                <w:sz w:val="23"/>
                <w:szCs w:val="23"/>
              </w:rPr>
            </w:rPrChange>
          </w:rPr>
          <w:delText>？</w:delText>
        </w:r>
      </w:del>
      <w:r>
        <w:rPr>
          <w:rFonts w:hint="default" w:ascii="Times New Roman" w:hAnsi="Times New Roman" w:eastAsia="楷体" w:cs="Times New Roman"/>
          <w:sz w:val="23"/>
          <w:szCs w:val="23"/>
          <w:rPrChange w:id="507" w:author="野草" w:date="2023-04-03T20:13:10Z">
            <w:rPr>
              <w:rFonts w:hint="eastAsia" w:ascii="华文琥珀" w:hAnsi="华文琥珀" w:eastAsia="华文琥珀" w:cs="华文琥珀"/>
              <w:sz w:val="23"/>
              <w:szCs w:val="23"/>
            </w:rPr>
          </w:rPrChange>
        </w:rPr>
        <w:t xml:space="preserve"> </w:t>
      </w:r>
    </w:p>
    <w:p>
      <w:pPr>
        <w:numPr>
          <w:ilvl w:val="-1"/>
          <w:numId w:val="0"/>
        </w:numPr>
        <w:spacing w:after="0" w:line="360" w:lineRule="auto"/>
        <w:ind w:left="360" w:firstLine="0"/>
        <w:rPr>
          <w:rFonts w:hint="default" w:ascii="Times New Roman" w:hAnsi="Times New Roman" w:eastAsia="楷体" w:cs="Times New Roman"/>
          <w:sz w:val="23"/>
          <w:szCs w:val="23"/>
          <w:rPrChange w:id="509" w:author="野草" w:date="2023-04-03T20:13:10Z">
            <w:rPr>
              <w:rFonts w:ascii="华文琥珀" w:hAnsi="华文琥珀" w:eastAsia="华文琥珀" w:cs="华文琥珀"/>
              <w:sz w:val="23"/>
              <w:szCs w:val="23"/>
            </w:rPr>
          </w:rPrChange>
        </w:rPr>
        <w:pPrChange w:id="508" w:author="野草" w:date="2023-04-03T20:28:21Z">
          <w:pPr>
            <w:spacing w:after="0" w:line="360" w:lineRule="auto"/>
            <w:ind w:firstLine="465"/>
          </w:pPr>
        </w:pPrChange>
      </w:pPr>
      <w:ins w:id="510" w:author="野草" w:date="2023-04-03T20:28:19Z">
        <w:r>
          <w:rPr>
            <w:rFonts w:hint="default" w:ascii="Times New Roman" w:hAnsi="Times New Roman" w:eastAsia="楷体" w:cs="Times New Roman"/>
            <w:sz w:val="23"/>
            <w:szCs w:val="23"/>
          </w:rPr>
          <w:t>以往对包括河流在内的城市水体对周边热环境影响的研究以地表温度分析为主，缺乏对行人高度处相关效应的关注，对其</w:t>
        </w:r>
      </w:ins>
      <w:ins w:id="511" w:author="野草" w:date="2023-04-04T08:07:30Z">
        <w:r>
          <w:rPr>
            <w:rFonts w:hint="eastAsia" w:ascii="Times New Roman" w:hAnsi="Times New Roman" w:eastAsia="楷体" w:cs="Times New Roman"/>
            <w:sz w:val="23"/>
            <w:szCs w:val="23"/>
            <w:lang w:val="en-US" w:eastAsia="zh-CN"/>
          </w:rPr>
          <w:t>在</w:t>
        </w:r>
      </w:ins>
      <w:ins w:id="512" w:author="野草" w:date="2023-04-04T08:07:38Z">
        <w:r>
          <w:rPr>
            <w:rFonts w:hint="eastAsia" w:ascii="Times New Roman" w:hAnsi="Times New Roman" w:eastAsia="楷体" w:cs="Times New Roman"/>
            <w:sz w:val="23"/>
            <w:szCs w:val="23"/>
            <w:lang w:val="en-US" w:eastAsia="zh-CN"/>
          </w:rPr>
          <w:t>居民</w:t>
        </w:r>
      </w:ins>
      <w:ins w:id="513" w:author="野草" w:date="2023-04-04T08:07:39Z">
        <w:r>
          <w:rPr>
            <w:rFonts w:hint="eastAsia" w:ascii="Times New Roman" w:hAnsi="Times New Roman" w:eastAsia="楷体" w:cs="Times New Roman"/>
            <w:sz w:val="23"/>
            <w:szCs w:val="23"/>
            <w:lang w:val="en-US" w:eastAsia="zh-CN"/>
          </w:rPr>
          <w:t>主要</w:t>
        </w:r>
      </w:ins>
      <w:ins w:id="514" w:author="野草" w:date="2023-04-04T08:07:40Z">
        <w:r>
          <w:rPr>
            <w:rFonts w:hint="eastAsia" w:ascii="Times New Roman" w:hAnsi="Times New Roman" w:eastAsia="楷体" w:cs="Times New Roman"/>
            <w:sz w:val="23"/>
            <w:szCs w:val="23"/>
            <w:lang w:val="en-US" w:eastAsia="zh-CN"/>
          </w:rPr>
          <w:t>活动</w:t>
        </w:r>
      </w:ins>
      <w:ins w:id="515" w:author="野草" w:date="2023-04-04T08:07:41Z">
        <w:r>
          <w:rPr>
            <w:rFonts w:hint="eastAsia" w:ascii="Times New Roman" w:hAnsi="Times New Roman" w:eastAsia="楷体" w:cs="Times New Roman"/>
            <w:sz w:val="23"/>
            <w:szCs w:val="23"/>
            <w:lang w:val="en-US" w:eastAsia="zh-CN"/>
          </w:rPr>
          <w:t>时段</w:t>
        </w:r>
      </w:ins>
      <w:ins w:id="516" w:author="野草" w:date="2023-04-04T08:07:42Z">
        <w:r>
          <w:rPr>
            <w:rFonts w:hint="eastAsia" w:ascii="Times New Roman" w:hAnsi="Times New Roman" w:eastAsia="楷体" w:cs="Times New Roman"/>
            <w:sz w:val="23"/>
            <w:szCs w:val="23"/>
            <w:lang w:val="en-US" w:eastAsia="zh-CN"/>
          </w:rPr>
          <w:t>内的</w:t>
        </w:r>
      </w:ins>
      <w:ins w:id="517" w:author="野草" w:date="2023-04-04T08:07:44Z">
        <w:r>
          <w:rPr>
            <w:rFonts w:hint="eastAsia" w:ascii="Times New Roman" w:hAnsi="Times New Roman" w:eastAsia="楷体" w:cs="Times New Roman"/>
            <w:sz w:val="23"/>
            <w:szCs w:val="23"/>
            <w:lang w:val="en-US" w:eastAsia="zh-CN"/>
          </w:rPr>
          <w:t>变化</w:t>
        </w:r>
      </w:ins>
      <w:ins w:id="518" w:author="野草" w:date="2023-04-04T08:07:46Z">
        <w:r>
          <w:rPr>
            <w:rFonts w:hint="eastAsia" w:ascii="Times New Roman" w:hAnsi="Times New Roman" w:eastAsia="楷体" w:cs="Times New Roman"/>
            <w:sz w:val="23"/>
            <w:szCs w:val="23"/>
            <w:lang w:val="en-US" w:eastAsia="zh-CN"/>
          </w:rPr>
          <w:t>缺乏</w:t>
        </w:r>
      </w:ins>
      <w:ins w:id="519" w:author="野草" w:date="2023-04-04T08:07:48Z">
        <w:r>
          <w:rPr>
            <w:rFonts w:hint="eastAsia" w:ascii="Times New Roman" w:hAnsi="Times New Roman" w:eastAsia="楷体" w:cs="Times New Roman"/>
            <w:sz w:val="23"/>
            <w:szCs w:val="23"/>
            <w:lang w:val="en-US" w:eastAsia="zh-CN"/>
          </w:rPr>
          <w:t>定量</w:t>
        </w:r>
      </w:ins>
      <w:ins w:id="520" w:author="野草" w:date="2023-04-04T08:07:50Z">
        <w:r>
          <w:rPr>
            <w:rFonts w:hint="eastAsia" w:ascii="Times New Roman" w:hAnsi="Times New Roman" w:eastAsia="楷体" w:cs="Times New Roman"/>
            <w:sz w:val="23"/>
            <w:szCs w:val="23"/>
            <w:lang w:val="en-US" w:eastAsia="zh-CN"/>
          </w:rPr>
          <w:t>分析</w:t>
        </w:r>
      </w:ins>
      <w:ins w:id="521" w:author="野草" w:date="2023-04-03T20:28:30Z">
        <w:r>
          <w:rPr>
            <w:rFonts w:hint="eastAsia" w:ascii="Times New Roman" w:hAnsi="Times New Roman" w:eastAsia="楷体" w:cs="Times New Roman"/>
            <w:sz w:val="23"/>
            <w:szCs w:val="23"/>
            <w:lang w:val="en-US" w:eastAsia="zh-CN"/>
          </w:rPr>
          <w:t>。</w:t>
        </w:r>
      </w:ins>
      <w:ins w:id="522" w:author="野草" w:date="2023-04-04T08:08:04Z">
        <w:r>
          <w:rPr>
            <w:rFonts w:hint="eastAsia" w:ascii="Times New Roman" w:hAnsi="Times New Roman" w:eastAsia="楷体" w:cs="Times New Roman"/>
            <w:sz w:val="23"/>
            <w:szCs w:val="23"/>
            <w:lang w:val="en-US" w:eastAsia="zh-CN"/>
          </w:rPr>
          <w:t>因此，</w:t>
        </w:r>
      </w:ins>
      <w:ins w:id="523" w:author="野草" w:date="2023-04-04T08:08:06Z">
        <w:r>
          <w:rPr>
            <w:rFonts w:hint="eastAsia" w:ascii="Times New Roman" w:hAnsi="Times New Roman" w:eastAsia="楷体" w:cs="Times New Roman"/>
            <w:sz w:val="23"/>
            <w:szCs w:val="23"/>
            <w:lang w:val="en-US" w:eastAsia="zh-CN"/>
          </w:rPr>
          <w:t>本项目</w:t>
        </w:r>
      </w:ins>
      <w:ins w:id="524" w:author="野草" w:date="2023-04-04T08:08:25Z">
        <w:r>
          <w:rPr>
            <w:rFonts w:hint="eastAsia" w:ascii="Times New Roman" w:hAnsi="Times New Roman" w:eastAsia="楷体" w:cs="Times New Roman"/>
            <w:sz w:val="23"/>
            <w:szCs w:val="23"/>
            <w:lang w:val="en-US" w:eastAsia="zh-CN"/>
          </w:rPr>
          <w:t>以重庆</w:t>
        </w:r>
      </w:ins>
      <w:ins w:id="525" w:author="野草" w:date="2023-04-04T08:08:26Z">
        <w:r>
          <w:rPr>
            <w:rFonts w:hint="eastAsia" w:ascii="Times New Roman" w:hAnsi="Times New Roman" w:eastAsia="楷体" w:cs="Times New Roman"/>
            <w:sz w:val="23"/>
            <w:szCs w:val="23"/>
            <w:lang w:val="en-US" w:eastAsia="zh-CN"/>
          </w:rPr>
          <w:t>为例，</w:t>
        </w:r>
      </w:ins>
      <w:ins w:id="526" w:author="野草" w:date="2023-04-04T08:08:07Z">
        <w:r>
          <w:rPr>
            <w:rFonts w:hint="eastAsia" w:ascii="Times New Roman" w:hAnsi="Times New Roman" w:eastAsia="楷体" w:cs="Times New Roman"/>
            <w:sz w:val="23"/>
            <w:szCs w:val="23"/>
            <w:lang w:val="en-US" w:eastAsia="zh-CN"/>
          </w:rPr>
          <w:t>提出</w:t>
        </w:r>
      </w:ins>
      <w:ins w:id="527" w:author="野草" w:date="2023-04-04T08:08:09Z">
        <w:r>
          <w:rPr>
            <w:rFonts w:hint="eastAsia" w:ascii="Times New Roman" w:hAnsi="Times New Roman" w:eastAsia="楷体" w:cs="Times New Roman"/>
            <w:sz w:val="23"/>
            <w:szCs w:val="23"/>
            <w:lang w:val="en-US" w:eastAsia="zh-CN"/>
          </w:rPr>
          <w:t>基于</w:t>
        </w:r>
      </w:ins>
      <w:ins w:id="528" w:author="野草" w:date="2023-04-04T08:08:11Z">
        <w:r>
          <w:rPr>
            <w:rFonts w:hint="eastAsia" w:ascii="Times New Roman" w:hAnsi="Times New Roman" w:eastAsia="楷体" w:cs="Times New Roman"/>
            <w:sz w:val="23"/>
            <w:szCs w:val="23"/>
            <w:lang w:val="en-US" w:eastAsia="zh-CN"/>
          </w:rPr>
          <w:t>实地</w:t>
        </w:r>
      </w:ins>
      <w:ins w:id="529" w:author="野草" w:date="2023-04-04T08:08:19Z">
        <w:r>
          <w:rPr>
            <w:rFonts w:hint="eastAsia" w:ascii="Times New Roman" w:hAnsi="Times New Roman" w:eastAsia="楷体" w:cs="Times New Roman"/>
            <w:sz w:val="23"/>
            <w:szCs w:val="23"/>
            <w:lang w:val="en-US" w:eastAsia="zh-CN"/>
          </w:rPr>
          <w:t>测量的方法</w:t>
        </w:r>
      </w:ins>
      <w:ins w:id="530" w:author="野草" w:date="2023-04-04T08:08:20Z">
        <w:r>
          <w:rPr>
            <w:rFonts w:hint="eastAsia" w:ascii="Times New Roman" w:hAnsi="Times New Roman" w:eastAsia="楷体" w:cs="Times New Roman"/>
            <w:sz w:val="23"/>
            <w:szCs w:val="23"/>
            <w:lang w:val="en-US" w:eastAsia="zh-CN"/>
          </w:rPr>
          <w:t>对</w:t>
        </w:r>
      </w:ins>
      <w:ins w:id="531" w:author="野草" w:date="2023-04-04T08:08:36Z">
        <w:r>
          <w:rPr>
            <w:rFonts w:hint="eastAsia" w:ascii="Times New Roman" w:hAnsi="Times New Roman" w:eastAsia="楷体" w:cs="Times New Roman"/>
            <w:sz w:val="23"/>
            <w:szCs w:val="23"/>
            <w:lang w:val="en-US" w:eastAsia="zh-CN"/>
          </w:rPr>
          <w:t>不同</w:t>
        </w:r>
      </w:ins>
      <w:ins w:id="532" w:author="野草" w:date="2023-04-04T08:08:37Z">
        <w:r>
          <w:rPr>
            <w:rFonts w:hint="eastAsia" w:ascii="Times New Roman" w:hAnsi="Times New Roman" w:eastAsia="楷体" w:cs="Times New Roman"/>
            <w:sz w:val="23"/>
            <w:szCs w:val="23"/>
            <w:lang w:val="en-US" w:eastAsia="zh-CN"/>
          </w:rPr>
          <w:t>局地</w:t>
        </w:r>
      </w:ins>
      <w:ins w:id="533" w:author="野草" w:date="2023-04-04T08:08:38Z">
        <w:r>
          <w:rPr>
            <w:rFonts w:hint="eastAsia" w:ascii="Times New Roman" w:hAnsi="Times New Roman" w:eastAsia="楷体" w:cs="Times New Roman"/>
            <w:sz w:val="23"/>
            <w:szCs w:val="23"/>
            <w:lang w:val="en-US" w:eastAsia="zh-CN"/>
          </w:rPr>
          <w:t>气候区</w:t>
        </w:r>
      </w:ins>
      <w:ins w:id="534" w:author="野草" w:date="2023-04-04T08:08:39Z">
        <w:r>
          <w:rPr>
            <w:rFonts w:hint="eastAsia" w:ascii="Times New Roman" w:hAnsi="Times New Roman" w:eastAsia="楷体" w:cs="Times New Roman"/>
            <w:sz w:val="23"/>
            <w:szCs w:val="23"/>
            <w:lang w:val="en-US" w:eastAsia="zh-CN"/>
          </w:rPr>
          <w:t>类型</w:t>
        </w:r>
      </w:ins>
      <w:ins w:id="535" w:author="野草" w:date="2023-04-04T08:08:40Z">
        <w:r>
          <w:rPr>
            <w:rFonts w:hint="eastAsia" w:ascii="Times New Roman" w:hAnsi="Times New Roman" w:eastAsia="楷体" w:cs="Times New Roman"/>
            <w:sz w:val="23"/>
            <w:szCs w:val="23"/>
            <w:lang w:val="en-US" w:eastAsia="zh-CN"/>
          </w:rPr>
          <w:t>的</w:t>
        </w:r>
      </w:ins>
      <w:ins w:id="536" w:author="野草" w:date="2023-04-04T08:08:32Z">
        <w:r>
          <w:rPr>
            <w:rFonts w:hint="eastAsia" w:ascii="Times New Roman" w:hAnsi="Times New Roman" w:eastAsia="楷体" w:cs="Times New Roman"/>
            <w:sz w:val="23"/>
            <w:szCs w:val="23"/>
            <w:lang w:val="en-US" w:eastAsia="zh-CN"/>
          </w:rPr>
          <w:t>城市</w:t>
        </w:r>
      </w:ins>
      <w:ins w:id="537" w:author="野草" w:date="2023-04-04T08:08:33Z">
        <w:r>
          <w:rPr>
            <w:rFonts w:hint="eastAsia" w:ascii="Times New Roman" w:hAnsi="Times New Roman" w:eastAsia="楷体" w:cs="Times New Roman"/>
            <w:sz w:val="23"/>
            <w:szCs w:val="23"/>
            <w:lang w:val="en-US" w:eastAsia="zh-CN"/>
          </w:rPr>
          <w:t>滨江地区</w:t>
        </w:r>
      </w:ins>
      <w:ins w:id="538" w:author="野草" w:date="2023-04-04T08:08:43Z">
        <w:r>
          <w:rPr>
            <w:rFonts w:hint="eastAsia" w:ascii="Times New Roman" w:hAnsi="Times New Roman" w:eastAsia="楷体" w:cs="Times New Roman"/>
            <w:sz w:val="23"/>
            <w:szCs w:val="23"/>
            <w:lang w:val="en-US" w:eastAsia="zh-CN"/>
          </w:rPr>
          <w:t>的</w:t>
        </w:r>
      </w:ins>
      <w:ins w:id="539" w:author="野草" w:date="2023-04-04T08:19:08Z">
        <w:r>
          <w:rPr>
            <w:rFonts w:hint="eastAsia" w:ascii="Times New Roman" w:hAnsi="Times New Roman" w:eastAsia="楷体" w:cs="Times New Roman"/>
            <w:sz w:val="23"/>
            <w:szCs w:val="23"/>
            <w:lang w:val="en-US" w:eastAsia="zh-CN"/>
          </w:rPr>
          <w:t>热环境</w:t>
        </w:r>
      </w:ins>
      <w:ins w:id="540" w:author="野草" w:date="2023-04-04T08:08:46Z">
        <w:r>
          <w:rPr>
            <w:rFonts w:hint="eastAsia" w:ascii="Times New Roman" w:hAnsi="Times New Roman" w:eastAsia="楷体" w:cs="Times New Roman"/>
            <w:sz w:val="23"/>
            <w:szCs w:val="23"/>
            <w:lang w:val="en-US" w:eastAsia="zh-CN"/>
          </w:rPr>
          <w:t>特征</w:t>
        </w:r>
      </w:ins>
      <w:ins w:id="541" w:author="野草" w:date="2023-04-04T08:08:47Z">
        <w:r>
          <w:rPr>
            <w:rFonts w:hint="eastAsia" w:ascii="Times New Roman" w:hAnsi="Times New Roman" w:eastAsia="楷体" w:cs="Times New Roman"/>
            <w:sz w:val="23"/>
            <w:szCs w:val="23"/>
            <w:lang w:val="en-US" w:eastAsia="zh-CN"/>
          </w:rPr>
          <w:t>进行分析。</w:t>
        </w:r>
      </w:ins>
    </w:p>
    <w:p>
      <w:pPr>
        <w:numPr>
          <w:ilvl w:val="0"/>
          <w:numId w:val="3"/>
          <w:ins w:id="543" w:author="野草" w:date="2023-04-03T20:26:00Z"/>
        </w:numPr>
        <w:spacing w:line="360" w:lineRule="auto"/>
        <w:ind w:left="360" w:firstLine="0"/>
        <w:rPr>
          <w:ins w:id="544" w:author="野草" w:date="2023-04-04T08:20:38Z"/>
          <w:rFonts w:hint="default" w:ascii="Times New Roman" w:hAnsi="Times New Roman" w:eastAsia="楷体" w:cs="Times New Roman"/>
          <w:sz w:val="23"/>
          <w:szCs w:val="23"/>
          <w:lang w:val="en-US" w:eastAsia="zh-CN"/>
        </w:rPr>
        <w:pPrChange w:id="542" w:author="野草" w:date="2023-04-03T20:26:00Z">
          <w:pPr>
            <w:spacing w:line="360" w:lineRule="auto"/>
            <w:ind w:firstLine="465"/>
          </w:pPr>
        </w:pPrChange>
      </w:pPr>
      <w:ins w:id="545" w:author="野草" w:date="2023-04-03T20:26:25Z">
        <w:r>
          <w:rPr>
            <w:rFonts w:hint="default" w:ascii="Times New Roman" w:hAnsi="Times New Roman" w:eastAsia="楷体" w:cs="Times New Roman"/>
            <w:sz w:val="23"/>
            <w:szCs w:val="23"/>
          </w:rPr>
          <w:t>行人高度处的河流热环境效应对包括三维形态特征在内的各环境因素的响应机制</w:t>
        </w:r>
      </w:ins>
      <w:ins w:id="546" w:author="野草" w:date="2023-04-04T08:19:27Z">
        <w:r>
          <w:rPr>
            <w:rFonts w:hint="eastAsia" w:ascii="Times New Roman" w:hAnsi="Times New Roman" w:eastAsia="楷体" w:cs="Times New Roman"/>
            <w:sz w:val="23"/>
            <w:szCs w:val="23"/>
            <w:lang w:eastAsia="zh-CN"/>
          </w:rPr>
          <w:t>。</w:t>
        </w:r>
      </w:ins>
    </w:p>
    <w:p>
      <w:pPr>
        <w:numPr>
          <w:ilvl w:val="0"/>
          <w:numId w:val="3"/>
        </w:numPr>
        <w:spacing w:line="360" w:lineRule="auto"/>
        <w:ind w:left="360" w:firstLine="0"/>
        <w:rPr>
          <w:ins w:id="547" w:author="野草" w:date="2023-04-04T08:27:15Z"/>
          <w:rFonts w:hint="default" w:ascii="Times New Roman" w:hAnsi="Times New Roman" w:eastAsia="楷体" w:cs="Times New Roman"/>
          <w:sz w:val="23"/>
          <w:szCs w:val="23"/>
          <w:lang w:val="en-US" w:eastAsia="zh-CN"/>
        </w:rPr>
      </w:pPr>
      <w:ins w:id="548" w:author="野草" w:date="2023-04-04T08:20:40Z">
        <w:r>
          <w:rPr>
            <w:rFonts w:hint="eastAsia" w:ascii="Times New Roman" w:hAnsi="Times New Roman" w:eastAsia="楷体" w:cs="Times New Roman"/>
            <w:sz w:val="23"/>
            <w:szCs w:val="23"/>
            <w:lang w:val="en-US" w:eastAsia="zh-CN"/>
          </w:rPr>
          <w:t>在</w:t>
        </w:r>
      </w:ins>
      <w:ins w:id="549" w:author="野草" w:date="2023-04-04T08:20:41Z">
        <w:r>
          <w:rPr>
            <w:rFonts w:hint="eastAsia" w:ascii="Times New Roman" w:hAnsi="Times New Roman" w:eastAsia="楷体" w:cs="Times New Roman"/>
            <w:sz w:val="23"/>
            <w:szCs w:val="23"/>
            <w:lang w:val="en-US" w:eastAsia="zh-CN"/>
          </w:rPr>
          <w:t>城市</w:t>
        </w:r>
      </w:ins>
      <w:ins w:id="550" w:author="野草" w:date="2023-04-04T08:20:42Z">
        <w:r>
          <w:rPr>
            <w:rFonts w:hint="eastAsia" w:ascii="Times New Roman" w:hAnsi="Times New Roman" w:eastAsia="楷体" w:cs="Times New Roman"/>
            <w:sz w:val="23"/>
            <w:szCs w:val="23"/>
            <w:lang w:val="en-US" w:eastAsia="zh-CN"/>
          </w:rPr>
          <w:t>热环境的</w:t>
        </w:r>
      </w:ins>
      <w:ins w:id="551" w:author="野草" w:date="2023-04-04T08:20:43Z">
        <w:r>
          <w:rPr>
            <w:rFonts w:hint="eastAsia" w:ascii="Times New Roman" w:hAnsi="Times New Roman" w:eastAsia="楷体" w:cs="Times New Roman"/>
            <w:sz w:val="23"/>
            <w:szCs w:val="23"/>
            <w:lang w:val="en-US" w:eastAsia="zh-CN"/>
          </w:rPr>
          <w:t>影响</w:t>
        </w:r>
      </w:ins>
      <w:ins w:id="552" w:author="野草" w:date="2023-04-04T08:20:44Z">
        <w:r>
          <w:rPr>
            <w:rFonts w:hint="eastAsia" w:ascii="Times New Roman" w:hAnsi="Times New Roman" w:eastAsia="楷体" w:cs="Times New Roman"/>
            <w:sz w:val="23"/>
            <w:szCs w:val="23"/>
            <w:lang w:val="en-US" w:eastAsia="zh-CN"/>
          </w:rPr>
          <w:t>因素</w:t>
        </w:r>
      </w:ins>
      <w:ins w:id="553" w:author="野草" w:date="2023-04-04T08:20:45Z">
        <w:r>
          <w:rPr>
            <w:rFonts w:hint="eastAsia" w:ascii="Times New Roman" w:hAnsi="Times New Roman" w:eastAsia="楷体" w:cs="Times New Roman"/>
            <w:sz w:val="23"/>
            <w:szCs w:val="23"/>
            <w:lang w:val="en-US" w:eastAsia="zh-CN"/>
          </w:rPr>
          <w:t>方面，</w:t>
        </w:r>
      </w:ins>
      <w:ins w:id="554" w:author="野草" w:date="2023-04-04T08:20:46Z">
        <w:r>
          <w:rPr>
            <w:rFonts w:hint="default" w:ascii="Times New Roman" w:hAnsi="Times New Roman" w:eastAsia="楷体" w:cs="Times New Roman"/>
            <w:sz w:val="23"/>
            <w:szCs w:val="23"/>
            <w:highlight w:val="cyan"/>
            <w:lang w:val="en-US" w:eastAsia="zh-CN"/>
          </w:rPr>
          <w:t>以往的研究</w:t>
        </w:r>
      </w:ins>
      <w:ins w:id="555" w:author="野草" w:date="2023-04-04T08:20:46Z">
        <w:r>
          <w:rPr>
            <w:rFonts w:hint="default" w:ascii="Times New Roman" w:hAnsi="Times New Roman" w:eastAsia="楷体" w:cs="Times New Roman"/>
            <w:sz w:val="23"/>
            <w:szCs w:val="23"/>
            <w:lang w:val="en-US" w:eastAsia="zh-CN"/>
          </w:rPr>
          <w:t>已经</w:t>
        </w:r>
      </w:ins>
      <w:ins w:id="556" w:author="野草" w:date="2023-04-04T08:20:46Z">
        <w:r>
          <w:rPr>
            <w:rFonts w:hint="eastAsia" w:ascii="Times New Roman" w:hAnsi="Times New Roman" w:eastAsia="楷体" w:cs="Times New Roman"/>
            <w:sz w:val="23"/>
            <w:szCs w:val="23"/>
            <w:lang w:val="en-US" w:eastAsia="zh-CN"/>
          </w:rPr>
          <w:t>探讨</w:t>
        </w:r>
      </w:ins>
      <w:ins w:id="557" w:author="野草" w:date="2023-04-04T08:20:46Z">
        <w:r>
          <w:rPr>
            <w:rFonts w:hint="default" w:ascii="Times New Roman" w:hAnsi="Times New Roman" w:eastAsia="楷体" w:cs="Times New Roman"/>
            <w:sz w:val="23"/>
            <w:szCs w:val="23"/>
            <w:lang w:val="en-US" w:eastAsia="zh-CN"/>
          </w:rPr>
          <w:t>了</w:t>
        </w:r>
      </w:ins>
      <w:ins w:id="558" w:author="野草" w:date="2023-04-04T08:20:46Z">
        <w:r>
          <w:rPr>
            <w:rFonts w:hint="default" w:ascii="Times New Roman" w:hAnsi="Times New Roman" w:eastAsia="楷体" w:cs="Times New Roman"/>
            <w:sz w:val="23"/>
            <w:szCs w:val="23"/>
            <w:highlight w:val="cyan"/>
            <w:lang w:val="en-US" w:eastAsia="zh-CN"/>
          </w:rPr>
          <w:t>天空视野因子 (</w:t>
        </w:r>
      </w:ins>
      <w:ins w:id="559" w:author="野草" w:date="2023-04-04T08:20:46Z">
        <w:r>
          <w:rPr>
            <w:rFonts w:hint="eastAsia" w:ascii="Times New Roman" w:hAnsi="Times New Roman" w:eastAsia="楷体" w:cs="Times New Roman"/>
            <w:sz w:val="23"/>
            <w:szCs w:val="23"/>
            <w:highlight w:val="cyan"/>
            <w:lang w:val="en-US" w:eastAsia="zh-CN"/>
          </w:rPr>
          <w:t xml:space="preserve">Sky View Factor, </w:t>
        </w:r>
      </w:ins>
      <w:ins w:id="560" w:author="野草" w:date="2023-04-04T08:20:46Z">
        <w:r>
          <w:rPr>
            <w:rFonts w:hint="default" w:ascii="Times New Roman" w:hAnsi="Times New Roman" w:eastAsia="楷体" w:cs="Times New Roman"/>
            <w:sz w:val="23"/>
            <w:szCs w:val="23"/>
            <w:highlight w:val="cyan"/>
            <w:lang w:val="en-US" w:eastAsia="zh-CN"/>
          </w:rPr>
          <w:t>SVF)、建筑高度和建筑体积</w:t>
        </w:r>
      </w:ins>
      <w:ins w:id="561" w:author="野草" w:date="2023-04-04T08:20:46Z">
        <w:r>
          <w:rPr>
            <w:rFonts w:hint="default" w:ascii="Times New Roman" w:hAnsi="Times New Roman" w:eastAsia="楷体" w:cs="Times New Roman"/>
            <w:sz w:val="23"/>
            <w:szCs w:val="23"/>
            <w:lang w:val="en-US" w:eastAsia="zh-CN"/>
          </w:rPr>
          <w:t>等</w:t>
        </w:r>
      </w:ins>
      <w:ins w:id="562" w:author="野草" w:date="2023-04-04T08:20:46Z">
        <w:r>
          <w:rPr>
            <w:rFonts w:hint="eastAsia" w:ascii="Times New Roman" w:hAnsi="Times New Roman" w:eastAsia="楷体" w:cs="Times New Roman"/>
            <w:sz w:val="23"/>
            <w:szCs w:val="23"/>
            <w:highlight w:val="cyan"/>
            <w:lang w:val="en-US" w:eastAsia="zh-CN"/>
          </w:rPr>
          <w:t>三维</w:t>
        </w:r>
      </w:ins>
      <w:ins w:id="563" w:author="野草" w:date="2023-04-04T08:20:46Z">
        <w:r>
          <w:rPr>
            <w:rFonts w:hint="default" w:ascii="Times New Roman" w:hAnsi="Times New Roman" w:eastAsia="楷体" w:cs="Times New Roman"/>
            <w:sz w:val="23"/>
            <w:szCs w:val="23"/>
            <w:highlight w:val="cyan"/>
            <w:lang w:val="en-US" w:eastAsia="zh-CN"/>
          </w:rPr>
          <w:t>形态指标</w:t>
        </w:r>
      </w:ins>
      <w:ins w:id="564" w:author="野草" w:date="2023-04-04T08:20:48Z">
        <w:r>
          <w:rPr>
            <w:rFonts w:hint="eastAsia" w:ascii="Times New Roman" w:hAnsi="Times New Roman" w:eastAsia="楷体" w:cs="Times New Roman"/>
            <w:sz w:val="23"/>
            <w:szCs w:val="23"/>
            <w:highlight w:val="cyan"/>
            <w:lang w:val="en-US" w:eastAsia="zh-CN"/>
          </w:rPr>
          <w:t>。</w:t>
        </w:r>
      </w:ins>
      <w:ins w:id="565" w:author="野草" w:date="2023-04-04T08:20:49Z">
        <w:r>
          <w:rPr>
            <w:rFonts w:hint="eastAsia" w:ascii="Times New Roman" w:hAnsi="Times New Roman" w:eastAsia="楷体" w:cs="Times New Roman"/>
            <w:sz w:val="23"/>
            <w:szCs w:val="23"/>
            <w:highlight w:val="cyan"/>
            <w:lang w:val="en-US" w:eastAsia="zh-CN"/>
          </w:rPr>
          <w:t>然而，</w:t>
        </w:r>
      </w:ins>
      <w:ins w:id="566" w:author="野草" w:date="2023-04-04T08:21:09Z">
        <w:r>
          <w:rPr>
            <w:rFonts w:hint="eastAsia" w:ascii="Times New Roman" w:hAnsi="Times New Roman" w:eastAsia="楷体" w:cs="Times New Roman"/>
            <w:sz w:val="23"/>
            <w:szCs w:val="23"/>
            <w:highlight w:val="cyan"/>
            <w:lang w:val="en-US" w:eastAsia="zh-CN"/>
          </w:rPr>
          <w:t>相关</w:t>
        </w:r>
      </w:ins>
      <w:ins w:id="567" w:author="野草" w:date="2023-04-04T08:21:10Z">
        <w:r>
          <w:rPr>
            <w:rFonts w:hint="eastAsia" w:ascii="Times New Roman" w:hAnsi="Times New Roman" w:eastAsia="楷体" w:cs="Times New Roman"/>
            <w:sz w:val="23"/>
            <w:szCs w:val="23"/>
            <w:highlight w:val="cyan"/>
            <w:lang w:val="en-US" w:eastAsia="zh-CN"/>
          </w:rPr>
          <w:t>研究</w:t>
        </w:r>
      </w:ins>
      <w:ins w:id="568" w:author="野草" w:date="2023-04-04T08:21:11Z">
        <w:r>
          <w:rPr>
            <w:rFonts w:hint="eastAsia" w:ascii="Times New Roman" w:hAnsi="Times New Roman" w:eastAsia="楷体" w:cs="Times New Roman"/>
            <w:sz w:val="23"/>
            <w:szCs w:val="23"/>
            <w:highlight w:val="cyan"/>
            <w:lang w:val="en-US" w:eastAsia="zh-CN"/>
          </w:rPr>
          <w:t>对于</w:t>
        </w:r>
      </w:ins>
      <w:ins w:id="569" w:author="野草" w:date="2023-04-04T08:21:12Z">
        <w:r>
          <w:rPr>
            <w:rFonts w:hint="eastAsia" w:ascii="Times New Roman" w:hAnsi="Times New Roman" w:eastAsia="楷体" w:cs="Times New Roman"/>
            <w:sz w:val="23"/>
            <w:szCs w:val="23"/>
            <w:highlight w:val="cyan"/>
            <w:lang w:val="en-US" w:eastAsia="zh-CN"/>
          </w:rPr>
          <w:t>城市</w:t>
        </w:r>
      </w:ins>
      <w:ins w:id="570" w:author="野草" w:date="2023-04-04T08:21:15Z">
        <w:r>
          <w:rPr>
            <w:rFonts w:hint="eastAsia" w:ascii="Times New Roman" w:hAnsi="Times New Roman" w:eastAsia="楷体" w:cs="Times New Roman"/>
            <w:sz w:val="23"/>
            <w:szCs w:val="23"/>
            <w:highlight w:val="cyan"/>
            <w:lang w:val="en-US" w:eastAsia="zh-CN"/>
          </w:rPr>
          <w:t>滨江地区</w:t>
        </w:r>
      </w:ins>
      <w:ins w:id="571" w:author="野草" w:date="2023-04-04T08:21:16Z">
        <w:r>
          <w:rPr>
            <w:rFonts w:hint="eastAsia" w:ascii="Times New Roman" w:hAnsi="Times New Roman" w:eastAsia="楷体" w:cs="Times New Roman"/>
            <w:sz w:val="23"/>
            <w:szCs w:val="23"/>
            <w:highlight w:val="cyan"/>
            <w:lang w:val="en-US" w:eastAsia="zh-CN"/>
          </w:rPr>
          <w:t>的</w:t>
        </w:r>
      </w:ins>
      <w:ins w:id="572" w:author="野草" w:date="2023-04-04T08:21:17Z">
        <w:r>
          <w:rPr>
            <w:rFonts w:hint="eastAsia" w:ascii="Times New Roman" w:hAnsi="Times New Roman" w:eastAsia="楷体" w:cs="Times New Roman"/>
            <w:sz w:val="23"/>
            <w:szCs w:val="23"/>
            <w:highlight w:val="cyan"/>
            <w:lang w:val="en-US" w:eastAsia="zh-CN"/>
          </w:rPr>
          <w:t>讨论</w:t>
        </w:r>
      </w:ins>
      <w:ins w:id="573" w:author="野草" w:date="2023-04-04T08:21:18Z">
        <w:r>
          <w:rPr>
            <w:rFonts w:hint="eastAsia" w:ascii="Times New Roman" w:hAnsi="Times New Roman" w:eastAsia="楷体" w:cs="Times New Roman"/>
            <w:sz w:val="23"/>
            <w:szCs w:val="23"/>
            <w:highlight w:val="cyan"/>
            <w:lang w:val="en-US" w:eastAsia="zh-CN"/>
          </w:rPr>
          <w:t>不足。</w:t>
        </w:r>
      </w:ins>
      <w:ins w:id="574" w:author="野草" w:date="2023-04-04T08:21:28Z">
        <w:r>
          <w:rPr>
            <w:rFonts w:hint="eastAsia" w:ascii="Times New Roman" w:hAnsi="Times New Roman" w:eastAsia="楷体" w:cs="Times New Roman"/>
            <w:sz w:val="23"/>
            <w:szCs w:val="23"/>
            <w:highlight w:val="cyan"/>
            <w:lang w:val="en-US" w:eastAsia="zh-CN"/>
          </w:rPr>
          <w:t>在</w:t>
        </w:r>
      </w:ins>
      <w:ins w:id="575" w:author="野草" w:date="2023-04-04T08:21:30Z">
        <w:r>
          <w:rPr>
            <w:rFonts w:hint="eastAsia" w:ascii="Times New Roman" w:hAnsi="Times New Roman" w:eastAsia="楷体" w:cs="Times New Roman"/>
            <w:sz w:val="23"/>
            <w:szCs w:val="23"/>
            <w:highlight w:val="cyan"/>
            <w:lang w:val="en-US" w:eastAsia="zh-CN"/>
          </w:rPr>
          <w:t>该地区，</w:t>
        </w:r>
      </w:ins>
      <w:ins w:id="576" w:author="野草" w:date="2023-04-04T08:26:22Z">
        <w:r>
          <w:rPr>
            <w:rFonts w:hint="eastAsia" w:ascii="Times New Roman" w:hAnsi="Times New Roman" w:eastAsia="楷体" w:cs="Times New Roman"/>
            <w:sz w:val="23"/>
            <w:szCs w:val="23"/>
            <w:highlight w:val="cyan"/>
            <w:lang w:val="en-US" w:eastAsia="zh-CN"/>
          </w:rPr>
          <w:t>水体</w:t>
        </w:r>
      </w:ins>
      <w:ins w:id="577" w:author="野草" w:date="2023-04-04T08:26:34Z">
        <w:r>
          <w:rPr>
            <w:rFonts w:hint="eastAsia" w:ascii="Times New Roman" w:hAnsi="Times New Roman" w:eastAsia="楷体" w:cs="Times New Roman"/>
            <w:sz w:val="23"/>
            <w:szCs w:val="23"/>
            <w:highlight w:val="cyan"/>
            <w:lang w:val="en-US" w:eastAsia="zh-CN"/>
          </w:rPr>
          <w:t>的</w:t>
        </w:r>
      </w:ins>
      <w:ins w:id="578" w:author="野草" w:date="2023-04-04T08:26:35Z">
        <w:r>
          <w:rPr>
            <w:rFonts w:hint="eastAsia" w:ascii="Times New Roman" w:hAnsi="Times New Roman" w:eastAsia="楷体" w:cs="Times New Roman"/>
            <w:sz w:val="23"/>
            <w:szCs w:val="23"/>
            <w:highlight w:val="cyan"/>
            <w:lang w:val="en-US" w:eastAsia="zh-CN"/>
          </w:rPr>
          <w:t>降温</w:t>
        </w:r>
      </w:ins>
      <w:ins w:id="579" w:author="野草" w:date="2023-04-04T08:26:36Z">
        <w:r>
          <w:rPr>
            <w:rFonts w:hint="eastAsia" w:ascii="Times New Roman" w:hAnsi="Times New Roman" w:eastAsia="楷体" w:cs="Times New Roman"/>
            <w:sz w:val="23"/>
            <w:szCs w:val="23"/>
            <w:highlight w:val="cyan"/>
            <w:lang w:val="en-US" w:eastAsia="zh-CN"/>
          </w:rPr>
          <w:t>作用</w:t>
        </w:r>
      </w:ins>
      <w:ins w:id="580" w:author="野草" w:date="2023-04-04T08:26:37Z">
        <w:r>
          <w:rPr>
            <w:rFonts w:hint="eastAsia" w:ascii="Times New Roman" w:hAnsi="Times New Roman" w:eastAsia="楷体" w:cs="Times New Roman"/>
            <w:sz w:val="23"/>
            <w:szCs w:val="23"/>
            <w:highlight w:val="cyan"/>
            <w:lang w:val="en-US" w:eastAsia="zh-CN"/>
          </w:rPr>
          <w:t>会</w:t>
        </w:r>
      </w:ins>
      <w:ins w:id="581" w:author="野草" w:date="2023-04-04T08:26:42Z">
        <w:r>
          <w:rPr>
            <w:rFonts w:hint="eastAsia" w:ascii="Times New Roman" w:hAnsi="Times New Roman" w:eastAsia="楷体" w:cs="Times New Roman"/>
            <w:sz w:val="23"/>
            <w:szCs w:val="23"/>
            <w:highlight w:val="cyan"/>
            <w:lang w:val="en-US" w:eastAsia="zh-CN"/>
          </w:rPr>
          <w:t>对</w:t>
        </w:r>
      </w:ins>
      <w:ins w:id="582" w:author="野草" w:date="2023-04-04T08:26:46Z">
        <w:r>
          <w:rPr>
            <w:rFonts w:hint="eastAsia" w:ascii="Times New Roman" w:hAnsi="Times New Roman" w:eastAsia="楷体" w:cs="Times New Roman"/>
            <w:sz w:val="23"/>
            <w:szCs w:val="23"/>
            <w:highlight w:val="cyan"/>
            <w:lang w:val="en-US" w:eastAsia="zh-CN"/>
          </w:rPr>
          <w:t>三维</w:t>
        </w:r>
      </w:ins>
      <w:ins w:id="583" w:author="野草" w:date="2023-04-04T08:26:47Z">
        <w:r>
          <w:rPr>
            <w:rFonts w:hint="eastAsia" w:ascii="Times New Roman" w:hAnsi="Times New Roman" w:eastAsia="楷体" w:cs="Times New Roman"/>
            <w:sz w:val="23"/>
            <w:szCs w:val="23"/>
            <w:highlight w:val="cyan"/>
            <w:lang w:val="en-US" w:eastAsia="zh-CN"/>
          </w:rPr>
          <w:t>形态</w:t>
        </w:r>
      </w:ins>
      <w:ins w:id="584" w:author="野草" w:date="2023-04-04T08:26:48Z">
        <w:r>
          <w:rPr>
            <w:rFonts w:hint="eastAsia" w:ascii="Times New Roman" w:hAnsi="Times New Roman" w:eastAsia="楷体" w:cs="Times New Roman"/>
            <w:sz w:val="23"/>
            <w:szCs w:val="23"/>
            <w:highlight w:val="cyan"/>
            <w:lang w:val="en-US" w:eastAsia="zh-CN"/>
          </w:rPr>
          <w:t>指标</w:t>
        </w:r>
      </w:ins>
      <w:ins w:id="585" w:author="野草" w:date="2023-04-04T08:26:49Z">
        <w:r>
          <w:rPr>
            <w:rFonts w:hint="eastAsia" w:ascii="Times New Roman" w:hAnsi="Times New Roman" w:eastAsia="楷体" w:cs="Times New Roman"/>
            <w:sz w:val="23"/>
            <w:szCs w:val="23"/>
            <w:highlight w:val="cyan"/>
            <w:lang w:val="en-US" w:eastAsia="zh-CN"/>
          </w:rPr>
          <w:t>与气象</w:t>
        </w:r>
      </w:ins>
      <w:ins w:id="586" w:author="野草" w:date="2023-04-04T08:26:50Z">
        <w:r>
          <w:rPr>
            <w:rFonts w:hint="eastAsia" w:ascii="Times New Roman" w:hAnsi="Times New Roman" w:eastAsia="楷体" w:cs="Times New Roman"/>
            <w:sz w:val="23"/>
            <w:szCs w:val="23"/>
            <w:highlight w:val="cyan"/>
            <w:lang w:val="en-US" w:eastAsia="zh-CN"/>
          </w:rPr>
          <w:t>变量</w:t>
        </w:r>
      </w:ins>
      <w:ins w:id="587" w:author="野草" w:date="2023-04-04T08:26:51Z">
        <w:r>
          <w:rPr>
            <w:rFonts w:hint="eastAsia" w:ascii="Times New Roman" w:hAnsi="Times New Roman" w:eastAsia="楷体" w:cs="Times New Roman"/>
            <w:sz w:val="23"/>
            <w:szCs w:val="23"/>
            <w:highlight w:val="cyan"/>
            <w:lang w:val="en-US" w:eastAsia="zh-CN"/>
          </w:rPr>
          <w:t>之间的</w:t>
        </w:r>
      </w:ins>
      <w:ins w:id="588" w:author="野草" w:date="2023-04-04T08:26:52Z">
        <w:r>
          <w:rPr>
            <w:rFonts w:hint="eastAsia" w:ascii="Times New Roman" w:hAnsi="Times New Roman" w:eastAsia="楷体" w:cs="Times New Roman"/>
            <w:sz w:val="23"/>
            <w:szCs w:val="23"/>
            <w:highlight w:val="cyan"/>
            <w:lang w:val="en-US" w:eastAsia="zh-CN"/>
          </w:rPr>
          <w:t>关系</w:t>
        </w:r>
      </w:ins>
      <w:ins w:id="589" w:author="野草" w:date="2023-04-04T08:26:53Z">
        <w:r>
          <w:rPr>
            <w:rFonts w:hint="eastAsia" w:ascii="Times New Roman" w:hAnsi="Times New Roman" w:eastAsia="楷体" w:cs="Times New Roman"/>
            <w:sz w:val="23"/>
            <w:szCs w:val="23"/>
            <w:highlight w:val="cyan"/>
            <w:lang w:val="en-US" w:eastAsia="zh-CN"/>
          </w:rPr>
          <w:t>造成</w:t>
        </w:r>
      </w:ins>
      <w:ins w:id="590" w:author="野草" w:date="2023-04-04T08:26:56Z">
        <w:r>
          <w:rPr>
            <w:rFonts w:hint="eastAsia" w:ascii="Times New Roman" w:hAnsi="Times New Roman" w:eastAsia="楷体" w:cs="Times New Roman"/>
            <w:sz w:val="23"/>
            <w:szCs w:val="23"/>
            <w:highlight w:val="cyan"/>
            <w:lang w:val="en-US" w:eastAsia="zh-CN"/>
          </w:rPr>
          <w:t>影响。</w:t>
        </w:r>
      </w:ins>
      <w:ins w:id="591" w:author="野草" w:date="2023-04-04T08:27:02Z">
        <w:r>
          <w:rPr>
            <w:rFonts w:hint="eastAsia" w:ascii="Times New Roman" w:hAnsi="Times New Roman" w:eastAsia="楷体" w:cs="Times New Roman"/>
            <w:sz w:val="23"/>
            <w:szCs w:val="23"/>
            <w:highlight w:val="cyan"/>
            <w:lang w:val="en-US" w:eastAsia="zh-CN"/>
          </w:rPr>
          <w:t>因此，</w:t>
        </w:r>
      </w:ins>
      <w:ins w:id="592" w:author="野草" w:date="2023-04-04T08:27:06Z">
        <w:r>
          <w:rPr>
            <w:rFonts w:hint="eastAsia" w:ascii="Times New Roman" w:hAnsi="Times New Roman" w:eastAsia="楷体" w:cs="Times New Roman"/>
            <w:sz w:val="23"/>
            <w:szCs w:val="23"/>
            <w:highlight w:val="cyan"/>
            <w:lang w:val="en-US" w:eastAsia="zh-CN"/>
          </w:rPr>
          <w:t>本项目</w:t>
        </w:r>
      </w:ins>
      <w:ins w:id="593" w:author="野草" w:date="2023-04-04T08:27:07Z">
        <w:r>
          <w:rPr>
            <w:rFonts w:hint="eastAsia" w:ascii="Times New Roman" w:hAnsi="Times New Roman" w:eastAsia="楷体" w:cs="Times New Roman"/>
            <w:sz w:val="23"/>
            <w:szCs w:val="23"/>
            <w:highlight w:val="cyan"/>
            <w:lang w:val="en-US" w:eastAsia="zh-CN"/>
          </w:rPr>
          <w:t>拟</w:t>
        </w:r>
      </w:ins>
      <w:ins w:id="594" w:author="野草" w:date="2023-04-04T08:27:16Z">
        <w:r>
          <w:rPr>
            <w:rFonts w:hint="eastAsia" w:ascii="Times New Roman" w:hAnsi="Times New Roman" w:eastAsia="楷体" w:cs="Times New Roman"/>
            <w:sz w:val="23"/>
            <w:szCs w:val="23"/>
            <w:highlight w:val="cyan"/>
            <w:lang w:val="en-US" w:eastAsia="zh-CN"/>
          </w:rPr>
          <w:t>分析</w:t>
        </w:r>
      </w:ins>
      <w:ins w:id="595" w:author="野草" w:date="2023-04-04T08:27:15Z">
        <w:r>
          <w:rPr>
            <w:rFonts w:hint="default" w:ascii="Times New Roman" w:hAnsi="Times New Roman" w:eastAsia="楷体" w:cs="Times New Roman"/>
            <w:sz w:val="23"/>
            <w:szCs w:val="23"/>
          </w:rPr>
          <w:t>行人高度处的河流热环境效应对包括三维形态特征在内的各环境因素的响应机制</w:t>
        </w:r>
      </w:ins>
      <w:ins w:id="596" w:author="野草" w:date="2023-04-04T08:27:15Z">
        <w:r>
          <w:rPr>
            <w:rFonts w:hint="eastAsia" w:ascii="Times New Roman" w:hAnsi="Times New Roman" w:eastAsia="楷体" w:cs="Times New Roman"/>
            <w:sz w:val="23"/>
            <w:szCs w:val="23"/>
            <w:lang w:eastAsia="zh-CN"/>
          </w:rPr>
          <w:t>。</w:t>
        </w:r>
      </w:ins>
    </w:p>
    <w:p>
      <w:pPr>
        <w:numPr>
          <w:ilvl w:val="-1"/>
          <w:numId w:val="0"/>
        </w:numPr>
        <w:spacing w:line="360" w:lineRule="auto"/>
        <w:ind w:left="360" w:firstLine="0"/>
        <w:rPr>
          <w:ins w:id="598" w:author="野草" w:date="2023-04-03T20:25:04Z"/>
          <w:rFonts w:hint="default" w:ascii="Times New Roman" w:hAnsi="Times New Roman" w:eastAsia="楷体" w:cs="Times New Roman"/>
          <w:sz w:val="23"/>
          <w:szCs w:val="23"/>
          <w:lang w:val="en-US" w:eastAsia="zh-CN"/>
        </w:rPr>
        <w:pPrChange w:id="597" w:author="野草" w:date="2023-04-04T08:20:39Z">
          <w:pPr>
            <w:spacing w:line="360" w:lineRule="auto"/>
            <w:ind w:firstLine="465"/>
          </w:pPr>
        </w:pPrChange>
      </w:pPr>
    </w:p>
    <w:p>
      <w:pPr>
        <w:numPr>
          <w:ilvl w:val="-1"/>
          <w:numId w:val="0"/>
        </w:numPr>
        <w:spacing w:line="360" w:lineRule="auto"/>
        <w:ind w:left="360" w:firstLine="0"/>
        <w:rPr>
          <w:del w:id="600" w:author="野草" w:date="2023-04-03T20:26:26Z"/>
          <w:rFonts w:ascii="Times New Roman" w:hAnsi="Times New Roman" w:eastAsia="楷体" w:cs="Times New Roman"/>
          <w:sz w:val="23"/>
          <w:szCs w:val="23"/>
          <w:rPrChange w:id="601" w:author="野草" w:date="2023-04-03T20:13:10Z">
            <w:rPr>
              <w:del w:id="602" w:author="野草" w:date="2023-04-03T20:26:26Z"/>
              <w:rFonts w:ascii="华文琥珀" w:hAnsi="华文琥珀" w:eastAsia="华文琥珀" w:cs="华文琥珀"/>
              <w:sz w:val="23"/>
              <w:szCs w:val="23"/>
            </w:rPr>
          </w:rPrChange>
        </w:rPr>
        <w:pPrChange w:id="599" w:author="野草" w:date="2023-04-03T20:25:02Z">
          <w:pPr>
            <w:spacing w:line="360" w:lineRule="auto"/>
            <w:ind w:firstLine="465"/>
          </w:pPr>
        </w:pPrChange>
      </w:pPr>
      <w:del w:id="603" w:author="野草" w:date="2023-04-03T20:26:26Z">
        <w:r>
          <w:rPr>
            <w:rFonts w:hint="default" w:ascii="Times New Roman" w:hAnsi="Times New Roman" w:eastAsia="楷体" w:cs="Times New Roman"/>
            <w:sz w:val="23"/>
            <w:szCs w:val="23"/>
            <w:rPrChange w:id="604" w:author="野草" w:date="2023-04-03T20:13:10Z">
              <w:rPr>
                <w:rFonts w:hint="eastAsia" w:ascii="华文琥珀" w:hAnsi="华文琥珀" w:eastAsia="华文琥珀" w:cs="华文琥珀"/>
                <w:sz w:val="23"/>
                <w:szCs w:val="23"/>
              </w:rPr>
            </w:rPrChange>
          </w:rPr>
          <w:delText>（2）</w:delText>
        </w:r>
      </w:del>
      <w:del w:id="606" w:author="野草" w:date="2023-04-03T20:26:26Z">
        <w:r>
          <w:rPr>
            <w:rFonts w:hint="default" w:ascii="Times New Roman" w:hAnsi="Times New Roman" w:eastAsia="楷体" w:cs="Times New Roman"/>
            <w:sz w:val="23"/>
            <w:szCs w:val="23"/>
            <w:rPrChange w:id="607" w:author="野草" w:date="2023-04-03T20:13:10Z">
              <w:rPr>
                <w:rFonts w:hint="eastAsia" w:ascii="华文琥珀" w:hAnsi="华文琥珀" w:eastAsia="华文琥珀" w:cs="华文琥珀"/>
                <w:sz w:val="23"/>
                <w:szCs w:val="23"/>
              </w:rPr>
            </w:rPrChange>
          </w:rPr>
          <w:delText>如何阐明行人高度处的河流热环境效应对包括三维形态特征在内的各环境因素的响应机制？</w:delText>
        </w:r>
      </w:del>
    </w:p>
    <w:p>
      <w:pPr>
        <w:pStyle w:val="3"/>
        <w:spacing w:line="360" w:lineRule="auto"/>
      </w:pPr>
    </w:p>
    <w:p>
      <w:pPr>
        <w:pStyle w:val="3"/>
        <w:numPr>
          <w:ilvl w:val="0"/>
          <w:numId w:val="1"/>
        </w:numPr>
        <w:spacing w:line="360" w:lineRule="auto"/>
        <w:rPr>
          <w:ins w:id="609" w:author="野草" w:date="2023-04-03T12:39:58Z"/>
        </w:rPr>
      </w:pPr>
      <w:r>
        <w:rPr>
          <w:rFonts w:hint="eastAsia" w:ascii="黑体" w:eastAsia="黑体" w:cs="黑体"/>
        </w:rPr>
        <w:t>研究方案</w:t>
      </w:r>
      <w:r>
        <w:rPr>
          <w:rFonts w:hint="eastAsia"/>
        </w:rPr>
        <w:t>（限</w:t>
      </w:r>
      <w:r>
        <w:t xml:space="preserve">2000 </w:t>
      </w:r>
      <w:r>
        <w:rPr>
          <w:rFonts w:hint="eastAsia"/>
        </w:rPr>
        <w:t>字）</w:t>
      </w:r>
    </w:p>
    <w:p>
      <w:pPr>
        <w:numPr>
          <w:ilvl w:val="1"/>
          <w:numId w:val="1"/>
          <w:ins w:id="611" w:author="野草" w:date="2023-04-03T12:41:31Z"/>
        </w:numPr>
        <w:spacing w:line="360" w:lineRule="auto"/>
        <w:ind w:left="720" w:hanging="360" w:firstLineChars="0"/>
        <w:rPr>
          <w:ins w:id="612" w:author="野草" w:date="2023-04-03T12:41:31Z"/>
          <w:rFonts w:hint="eastAsia" w:ascii="楷体" w:hAnsi="楷体" w:eastAsia="楷体"/>
          <w:sz w:val="23"/>
          <w:szCs w:val="23"/>
          <w:lang w:val="en-US" w:eastAsia="zh-CN"/>
        </w:rPr>
        <w:pPrChange w:id="610" w:author="野草" w:date="2023-04-03T12:41:31Z">
          <w:pPr/>
        </w:pPrChange>
      </w:pPr>
      <w:ins w:id="613" w:author="野草" w:date="2023-04-03T12:41:40Z">
        <w:r>
          <w:rPr>
            <w:rFonts w:hint="eastAsia" w:ascii="Times New Roman" w:hAnsi="Times New Roman" w:eastAsia="楷体" w:cs="Times New Roman"/>
            <w:sz w:val="23"/>
            <w:szCs w:val="23"/>
            <w:lang w:val="en-US" w:eastAsia="zh-CN"/>
          </w:rPr>
          <w:t xml:space="preserve"> </w:t>
        </w:r>
      </w:ins>
      <w:ins w:id="614" w:author="野草" w:date="2023-04-03T12:41:17Z">
        <w:r>
          <w:rPr>
            <w:rFonts w:hint="default" w:ascii="Times New Roman" w:hAnsi="Times New Roman" w:eastAsia="楷体" w:cs="Times New Roman"/>
            <w:sz w:val="23"/>
            <w:szCs w:val="23"/>
            <w:lang w:val="en-US" w:eastAsia="zh-CN"/>
            <w:rPrChange w:id="615" w:author="野草" w:date="2023-04-03T12:41:29Z">
              <w:rPr>
                <w:rFonts w:hint="eastAsia"/>
                <w:lang w:val="en-US" w:eastAsia="zh-CN"/>
              </w:rPr>
            </w:rPrChange>
          </w:rPr>
          <w:t>总体</w:t>
        </w:r>
      </w:ins>
      <w:ins w:id="617" w:author="野草" w:date="2023-04-03T12:41:18Z">
        <w:r>
          <w:rPr>
            <w:rFonts w:hint="default" w:ascii="Times New Roman" w:hAnsi="Times New Roman" w:eastAsia="楷体" w:cs="Times New Roman"/>
            <w:sz w:val="23"/>
            <w:szCs w:val="23"/>
            <w:lang w:val="en-US" w:eastAsia="zh-CN"/>
            <w:rPrChange w:id="618" w:author="野草" w:date="2023-04-03T12:41:29Z">
              <w:rPr>
                <w:rFonts w:hint="eastAsia"/>
                <w:lang w:val="en-US" w:eastAsia="zh-CN"/>
              </w:rPr>
            </w:rPrChange>
          </w:rPr>
          <w:t>研究</w:t>
        </w:r>
      </w:ins>
      <w:ins w:id="620" w:author="野草" w:date="2023-04-03T12:41:20Z">
        <w:r>
          <w:rPr>
            <w:rFonts w:hint="default" w:ascii="Times New Roman" w:hAnsi="Times New Roman" w:eastAsia="楷体" w:cs="Times New Roman"/>
            <w:sz w:val="23"/>
            <w:szCs w:val="23"/>
            <w:lang w:val="en-US" w:eastAsia="zh-CN"/>
            <w:rPrChange w:id="621" w:author="野草" w:date="2023-04-03T12:41:29Z">
              <w:rPr>
                <w:rFonts w:hint="eastAsia"/>
                <w:lang w:val="en-US" w:eastAsia="zh-CN"/>
              </w:rPr>
            </w:rPrChange>
          </w:rPr>
          <w:t>思</w:t>
        </w:r>
      </w:ins>
      <w:ins w:id="623" w:author="野草" w:date="2023-04-03T12:41:20Z">
        <w:r>
          <w:rPr>
            <w:rFonts w:hint="eastAsia" w:ascii="楷体" w:hAnsi="楷体" w:eastAsia="楷体"/>
            <w:sz w:val="23"/>
            <w:szCs w:val="23"/>
            <w:lang w:val="en-US" w:eastAsia="zh-CN"/>
            <w:rPrChange w:id="624" w:author="野草" w:date="2023-04-03T12:41:23Z">
              <w:rPr>
                <w:rFonts w:hint="eastAsia"/>
                <w:lang w:val="en-US" w:eastAsia="zh-CN"/>
              </w:rPr>
            </w:rPrChange>
          </w:rPr>
          <w:t>路</w:t>
        </w:r>
      </w:ins>
    </w:p>
    <w:p>
      <w:pPr>
        <w:numPr>
          <w:ilvl w:val="1"/>
          <w:numId w:val="1"/>
          <w:ins w:id="627" w:author="野草" w:date="2023-04-03T14:36:19Z"/>
        </w:numPr>
        <w:spacing w:line="360" w:lineRule="auto"/>
        <w:ind w:left="720" w:hanging="360" w:firstLineChars="0"/>
        <w:rPr>
          <w:ins w:id="628" w:author="野草" w:date="2023-04-03T12:44:44Z"/>
          <w:rFonts w:hint="eastAsia" w:ascii="Times New Roman" w:hAnsi="Times New Roman" w:eastAsia="楷体" w:cs="Times New Roman"/>
          <w:sz w:val="23"/>
          <w:szCs w:val="23"/>
          <w:lang w:val="en-US" w:eastAsia="zh-CN"/>
        </w:rPr>
        <w:pPrChange w:id="626" w:author="野草" w:date="2023-04-03T14:36:19Z">
          <w:pPr/>
        </w:pPrChange>
      </w:pPr>
      <w:ins w:id="629" w:author="野草" w:date="2023-04-03T12:41:32Z">
        <w:r>
          <w:rPr>
            <w:rFonts w:hint="default" w:ascii="Times New Roman" w:hAnsi="Times New Roman" w:eastAsia="楷体" w:cs="Times New Roman"/>
            <w:sz w:val="23"/>
            <w:szCs w:val="23"/>
            <w:lang w:val="en-US" w:eastAsia="zh-CN"/>
            <w:rPrChange w:id="630" w:author="野草" w:date="2023-04-03T12:41:42Z">
              <w:rPr>
                <w:rFonts w:hint="eastAsia" w:ascii="楷体" w:hAnsi="楷体" w:eastAsia="楷体"/>
                <w:sz w:val="23"/>
                <w:szCs w:val="23"/>
                <w:lang w:val="en-US" w:eastAsia="zh-CN"/>
              </w:rPr>
            </w:rPrChange>
          </w:rPr>
          <w:t xml:space="preserve"> </w:t>
        </w:r>
      </w:ins>
      <w:ins w:id="632" w:author="野草" w:date="2023-04-03T12:41:34Z">
        <w:r>
          <w:rPr>
            <w:rFonts w:hint="default" w:ascii="Times New Roman" w:hAnsi="Times New Roman" w:eastAsia="楷体" w:cs="Times New Roman"/>
            <w:sz w:val="23"/>
            <w:szCs w:val="23"/>
            <w:lang w:val="en-US" w:eastAsia="zh-CN"/>
            <w:rPrChange w:id="633" w:author="野草" w:date="2023-04-03T12:41:42Z">
              <w:rPr>
                <w:rFonts w:hint="eastAsia" w:ascii="楷体" w:hAnsi="楷体" w:eastAsia="楷体"/>
                <w:sz w:val="23"/>
                <w:szCs w:val="23"/>
                <w:lang w:val="en-US" w:eastAsia="zh-CN"/>
              </w:rPr>
            </w:rPrChange>
          </w:rPr>
          <w:t>研究区</w:t>
        </w:r>
      </w:ins>
      <w:ins w:id="635" w:author="野草" w:date="2023-04-03T12:41:35Z">
        <w:r>
          <w:rPr>
            <w:rFonts w:hint="default" w:ascii="Times New Roman" w:hAnsi="Times New Roman" w:eastAsia="楷体" w:cs="Times New Roman"/>
            <w:sz w:val="23"/>
            <w:szCs w:val="23"/>
            <w:lang w:val="en-US" w:eastAsia="zh-CN"/>
            <w:rPrChange w:id="636" w:author="野草" w:date="2023-04-03T12:41:42Z">
              <w:rPr>
                <w:rFonts w:hint="eastAsia" w:ascii="楷体" w:hAnsi="楷体" w:eastAsia="楷体"/>
                <w:sz w:val="23"/>
                <w:szCs w:val="23"/>
                <w:lang w:val="en-US" w:eastAsia="zh-CN"/>
              </w:rPr>
            </w:rPrChange>
          </w:rPr>
          <w:t>概况</w:t>
        </w:r>
      </w:ins>
    </w:p>
    <w:p>
      <w:pPr>
        <w:numPr>
          <w:ilvl w:val="-1"/>
          <w:numId w:val="0"/>
        </w:numPr>
        <w:spacing w:line="360" w:lineRule="auto"/>
        <w:ind w:left="360" w:firstLine="460" w:firstLineChars="200"/>
        <w:rPr>
          <w:rFonts w:hint="default" w:ascii="Times New Roman" w:hAnsi="Times New Roman" w:eastAsia="楷体" w:cs="Times New Roman"/>
          <w:sz w:val="23"/>
          <w:szCs w:val="23"/>
          <w:lang w:val="en-US" w:eastAsia="zh-CN"/>
          <w:rPrChange w:id="639" w:author="野草" w:date="2023-04-03T12:41:42Z">
            <w:rPr>
              <w:rFonts w:hint="default" w:eastAsiaTheme="minorEastAsia"/>
              <w:lang w:val="en-US" w:eastAsia="zh-CN"/>
            </w:rPr>
          </w:rPrChange>
        </w:rPr>
        <w:pPrChange w:id="638" w:author="野草" w:date="2023-04-03T14:40:34Z">
          <w:pPr/>
        </w:pPrChange>
      </w:pPr>
      <w:ins w:id="640" w:author="野草" w:date="2023-04-03T12:45:11Z">
        <w:r>
          <w:rPr>
            <w:rFonts w:hint="eastAsia" w:ascii="Times New Roman" w:hAnsi="Times New Roman" w:eastAsia="楷体" w:cs="Times New Roman"/>
            <w:sz w:val="23"/>
            <w:szCs w:val="23"/>
            <w:lang w:val="en-US" w:eastAsia="zh-CN"/>
          </w:rPr>
          <w:t>重庆</w:t>
        </w:r>
      </w:ins>
      <w:ins w:id="641" w:author="野草" w:date="2023-04-03T12:44:44Z">
        <w:r>
          <w:rPr>
            <w:rFonts w:hint="eastAsia" w:ascii="Times New Roman" w:hAnsi="Times New Roman" w:eastAsia="楷体" w:cs="Times New Roman"/>
            <w:sz w:val="23"/>
            <w:szCs w:val="23"/>
            <w:lang w:val="en-US" w:eastAsia="zh-CN"/>
          </w:rPr>
          <w:t>位于</w:t>
        </w:r>
      </w:ins>
      <w:ins w:id="642" w:author="野草" w:date="2023-04-03T12:44:44Z">
        <w:r>
          <w:rPr>
            <w:rFonts w:hint="eastAsia" w:ascii="Times New Roman" w:hAnsi="Times New Roman" w:eastAsia="楷体" w:cs="Times New Roman"/>
            <w:sz w:val="23"/>
            <w:szCs w:val="23"/>
            <w:highlight w:val="cyan"/>
            <w:lang w:val="en-US" w:eastAsia="zh-CN"/>
            <w:rPrChange w:id="643" w:author="野草" w:date="2023-04-03T14:39:38Z">
              <w:rPr>
                <w:rFonts w:hint="eastAsia" w:ascii="Times New Roman" w:hAnsi="Times New Roman" w:eastAsia="楷体" w:cs="Times New Roman"/>
                <w:sz w:val="23"/>
                <w:szCs w:val="23"/>
                <w:lang w:val="en-US" w:eastAsia="zh-CN"/>
              </w:rPr>
            </w:rPrChange>
          </w:rPr>
          <w:t>长江流域</w:t>
        </w:r>
      </w:ins>
      <w:ins w:id="645" w:author="野草" w:date="2023-04-03T12:44:44Z">
        <w:r>
          <w:rPr>
            <w:rFonts w:hint="eastAsia" w:ascii="Times New Roman" w:hAnsi="Times New Roman" w:eastAsia="楷体" w:cs="Times New Roman"/>
            <w:sz w:val="23"/>
            <w:szCs w:val="23"/>
            <w:lang w:val="en-US" w:eastAsia="zh-CN"/>
          </w:rPr>
          <w:t>上游</w:t>
        </w:r>
      </w:ins>
      <w:ins w:id="646" w:author="野草" w:date="2023-04-03T12:45:17Z">
        <w:r>
          <w:rPr>
            <w:rFonts w:hint="eastAsia" w:ascii="Times New Roman" w:hAnsi="Times New Roman" w:eastAsia="楷体" w:cs="Times New Roman"/>
            <w:sz w:val="23"/>
            <w:szCs w:val="23"/>
            <w:lang w:val="en-US" w:eastAsia="zh-CN"/>
          </w:rPr>
          <w:t>，</w:t>
        </w:r>
      </w:ins>
      <w:ins w:id="647" w:author="野草" w:date="2023-04-03T12:44:44Z">
        <w:r>
          <w:rPr>
            <w:rFonts w:hint="eastAsia" w:ascii="Times New Roman" w:hAnsi="Times New Roman" w:eastAsia="楷体" w:cs="Times New Roman"/>
            <w:sz w:val="23"/>
            <w:szCs w:val="23"/>
            <w:lang w:val="en-US" w:eastAsia="zh-CN"/>
          </w:rPr>
          <w:t>气候</w:t>
        </w:r>
      </w:ins>
      <w:ins w:id="648" w:author="野草" w:date="2023-04-03T12:45:20Z">
        <w:r>
          <w:rPr>
            <w:rFonts w:hint="eastAsia" w:ascii="Times New Roman" w:hAnsi="Times New Roman" w:eastAsia="楷体" w:cs="Times New Roman"/>
            <w:sz w:val="23"/>
            <w:szCs w:val="23"/>
            <w:lang w:val="en-US" w:eastAsia="zh-CN"/>
          </w:rPr>
          <w:t>类型</w:t>
        </w:r>
      </w:ins>
      <w:ins w:id="649" w:author="野草" w:date="2023-04-03T12:44:44Z">
        <w:r>
          <w:rPr>
            <w:rFonts w:hint="eastAsia" w:ascii="Times New Roman" w:hAnsi="Times New Roman" w:eastAsia="楷体" w:cs="Times New Roman"/>
            <w:sz w:val="23"/>
            <w:szCs w:val="23"/>
            <w:lang w:val="en-US" w:eastAsia="zh-CN"/>
          </w:rPr>
          <w:t>属于</w:t>
        </w:r>
      </w:ins>
      <w:ins w:id="650" w:author="野草" w:date="2023-04-03T12:44:44Z">
        <w:r>
          <w:rPr>
            <w:rFonts w:hint="eastAsia" w:ascii="Times New Roman" w:hAnsi="Times New Roman" w:eastAsia="楷体" w:cs="Times New Roman"/>
            <w:sz w:val="23"/>
            <w:szCs w:val="23"/>
            <w:highlight w:val="cyan"/>
            <w:lang w:val="en-US" w:eastAsia="zh-CN"/>
            <w:rPrChange w:id="651" w:author="野草" w:date="2023-04-03T14:39:44Z">
              <w:rPr>
                <w:rFonts w:hint="eastAsia" w:ascii="Times New Roman" w:hAnsi="Times New Roman" w:eastAsia="楷体" w:cs="Times New Roman"/>
                <w:sz w:val="23"/>
                <w:szCs w:val="23"/>
                <w:lang w:val="en-US" w:eastAsia="zh-CN"/>
              </w:rPr>
            </w:rPrChange>
          </w:rPr>
          <w:t>亚热带季风气候</w:t>
        </w:r>
      </w:ins>
      <w:ins w:id="653" w:author="野草" w:date="2023-04-03T12:44:44Z">
        <w:r>
          <w:rPr>
            <w:rFonts w:hint="eastAsia" w:ascii="Times New Roman" w:hAnsi="Times New Roman" w:eastAsia="楷体" w:cs="Times New Roman"/>
            <w:sz w:val="23"/>
            <w:szCs w:val="23"/>
            <w:lang w:val="en-US" w:eastAsia="zh-CN"/>
          </w:rPr>
          <w:t>，夏</w:t>
        </w:r>
      </w:ins>
      <w:ins w:id="654" w:author="野草" w:date="2023-04-03T12:48:58Z">
        <w:r>
          <w:rPr>
            <w:rFonts w:hint="eastAsia" w:ascii="Times New Roman" w:hAnsi="Times New Roman" w:eastAsia="楷体" w:cs="Times New Roman"/>
            <w:sz w:val="23"/>
            <w:szCs w:val="23"/>
            <w:lang w:val="en-US" w:eastAsia="zh-CN"/>
          </w:rPr>
          <w:t>热</w:t>
        </w:r>
      </w:ins>
      <w:ins w:id="655" w:author="野草" w:date="2023-04-03T12:49:00Z">
        <w:r>
          <w:rPr>
            <w:rFonts w:hint="eastAsia" w:ascii="Times New Roman" w:hAnsi="Times New Roman" w:eastAsia="楷体" w:cs="Times New Roman"/>
            <w:sz w:val="23"/>
            <w:szCs w:val="23"/>
            <w:lang w:val="en-US" w:eastAsia="zh-CN"/>
          </w:rPr>
          <w:t>冬暖</w:t>
        </w:r>
      </w:ins>
      <w:ins w:id="656" w:author="野草" w:date="2023-04-03T12:49:01Z">
        <w:r>
          <w:rPr>
            <w:rFonts w:hint="eastAsia" w:ascii="Times New Roman" w:hAnsi="Times New Roman" w:eastAsia="楷体" w:cs="Times New Roman"/>
            <w:sz w:val="23"/>
            <w:szCs w:val="23"/>
            <w:lang w:val="en-US" w:eastAsia="zh-CN"/>
          </w:rPr>
          <w:t>，</w:t>
        </w:r>
      </w:ins>
      <w:ins w:id="657" w:author="野草" w:date="2023-04-03T12:49:10Z">
        <w:r>
          <w:rPr>
            <w:rFonts w:hint="eastAsia" w:ascii="Times New Roman" w:hAnsi="Times New Roman" w:eastAsia="楷体" w:cs="Times New Roman"/>
            <w:sz w:val="23"/>
            <w:szCs w:val="23"/>
            <w:lang w:val="en-US" w:eastAsia="zh-CN"/>
          </w:rPr>
          <w:t>日照</w:t>
        </w:r>
      </w:ins>
      <w:ins w:id="658" w:author="野草" w:date="2023-04-03T12:49:11Z">
        <w:r>
          <w:rPr>
            <w:rFonts w:hint="eastAsia" w:ascii="Times New Roman" w:hAnsi="Times New Roman" w:eastAsia="楷体" w:cs="Times New Roman"/>
            <w:sz w:val="23"/>
            <w:szCs w:val="23"/>
            <w:lang w:val="en-US" w:eastAsia="zh-CN"/>
          </w:rPr>
          <w:t>偏少</w:t>
        </w:r>
      </w:ins>
      <w:ins w:id="659" w:author="野草" w:date="2023-04-03T12:44:44Z">
        <w:r>
          <w:rPr>
            <w:rFonts w:hint="eastAsia" w:ascii="Times New Roman" w:hAnsi="Times New Roman" w:eastAsia="楷体" w:cs="Times New Roman"/>
            <w:sz w:val="23"/>
            <w:szCs w:val="23"/>
            <w:lang w:val="en-US" w:eastAsia="zh-CN"/>
          </w:rPr>
          <w:t>。研究区位于</w:t>
        </w:r>
      </w:ins>
      <w:ins w:id="660" w:author="野草" w:date="2023-04-03T12:56:44Z">
        <w:r>
          <w:rPr>
            <w:rFonts w:hint="eastAsia" w:ascii="Times New Roman" w:hAnsi="Times New Roman" w:eastAsia="楷体" w:cs="Times New Roman"/>
            <w:sz w:val="23"/>
            <w:szCs w:val="23"/>
            <w:highlight w:val="cyan"/>
            <w:lang w:val="en-US" w:eastAsia="zh-CN"/>
            <w:rPrChange w:id="661" w:author="野草" w:date="2023-04-03T14:40:44Z">
              <w:rPr>
                <w:rFonts w:hint="eastAsia" w:ascii="Times New Roman" w:hAnsi="Times New Roman" w:eastAsia="楷体" w:cs="Times New Roman"/>
                <w:sz w:val="23"/>
                <w:szCs w:val="23"/>
                <w:lang w:val="en-US" w:eastAsia="zh-CN"/>
              </w:rPr>
            </w:rPrChange>
          </w:rPr>
          <w:t>重庆</w:t>
        </w:r>
      </w:ins>
      <w:ins w:id="663" w:author="野草" w:date="2023-04-03T12:56:45Z">
        <w:r>
          <w:rPr>
            <w:rFonts w:hint="eastAsia" w:ascii="Times New Roman" w:hAnsi="Times New Roman" w:eastAsia="楷体" w:cs="Times New Roman"/>
            <w:sz w:val="23"/>
            <w:szCs w:val="23"/>
            <w:highlight w:val="cyan"/>
            <w:lang w:val="en-US" w:eastAsia="zh-CN"/>
            <w:rPrChange w:id="664" w:author="野草" w:date="2023-04-03T14:40:44Z">
              <w:rPr>
                <w:rFonts w:hint="eastAsia" w:ascii="Times New Roman" w:hAnsi="Times New Roman" w:eastAsia="楷体" w:cs="Times New Roman"/>
                <w:sz w:val="23"/>
                <w:szCs w:val="23"/>
                <w:lang w:val="en-US" w:eastAsia="zh-CN"/>
              </w:rPr>
            </w:rPrChange>
          </w:rPr>
          <w:t>的</w:t>
        </w:r>
      </w:ins>
      <w:ins w:id="666" w:author="野草" w:date="2023-04-03T14:40:46Z">
        <w:r>
          <w:rPr>
            <w:rFonts w:hint="eastAsia" w:ascii="Times New Roman" w:hAnsi="Times New Roman" w:eastAsia="楷体" w:cs="Times New Roman"/>
            <w:sz w:val="23"/>
            <w:szCs w:val="23"/>
            <w:highlight w:val="cyan"/>
            <w:lang w:val="en-US" w:eastAsia="zh-CN"/>
          </w:rPr>
          <w:t>城市</w:t>
        </w:r>
      </w:ins>
      <w:ins w:id="667" w:author="野草" w:date="2023-04-03T12:44:44Z">
        <w:r>
          <w:rPr>
            <w:rFonts w:hint="eastAsia" w:ascii="Times New Roman" w:hAnsi="Times New Roman" w:eastAsia="楷体" w:cs="Times New Roman"/>
            <w:sz w:val="23"/>
            <w:szCs w:val="23"/>
            <w:highlight w:val="cyan"/>
            <w:lang w:val="en-US" w:eastAsia="zh-CN"/>
            <w:rPrChange w:id="668" w:author="野草" w:date="2023-04-03T14:40:44Z">
              <w:rPr>
                <w:rFonts w:hint="eastAsia" w:ascii="Times New Roman" w:hAnsi="Times New Roman" w:eastAsia="楷体" w:cs="Times New Roman"/>
                <w:sz w:val="23"/>
                <w:szCs w:val="23"/>
                <w:lang w:val="en-US" w:eastAsia="zh-CN"/>
              </w:rPr>
            </w:rPrChange>
          </w:rPr>
          <w:t>滨江地区</w:t>
        </w:r>
      </w:ins>
      <w:ins w:id="670" w:author="野草" w:date="2023-04-03T12:57:20Z">
        <w:r>
          <w:rPr>
            <w:rFonts w:hint="eastAsia" w:ascii="Times New Roman" w:hAnsi="Times New Roman" w:eastAsia="楷体" w:cs="Times New Roman"/>
            <w:sz w:val="23"/>
            <w:szCs w:val="23"/>
            <w:lang w:val="en-US" w:eastAsia="zh-CN"/>
          </w:rPr>
          <w:t>，</w:t>
        </w:r>
      </w:ins>
      <w:ins w:id="671" w:author="野草" w:date="2023-04-03T12:44:44Z">
        <w:r>
          <w:rPr>
            <w:rFonts w:hint="eastAsia" w:ascii="Times New Roman" w:hAnsi="Times New Roman" w:eastAsia="楷体" w:cs="Times New Roman"/>
            <w:sz w:val="23"/>
            <w:szCs w:val="23"/>
            <w:lang w:val="en-US" w:eastAsia="zh-CN"/>
          </w:rPr>
          <w:t>海拔</w:t>
        </w:r>
      </w:ins>
      <w:ins w:id="672" w:author="野草" w:date="2023-04-03T12:57:27Z">
        <w:r>
          <w:rPr>
            <w:rFonts w:hint="eastAsia" w:ascii="Times New Roman" w:hAnsi="Times New Roman" w:eastAsia="楷体" w:cs="Times New Roman"/>
            <w:sz w:val="23"/>
            <w:szCs w:val="23"/>
            <w:lang w:val="en-US" w:eastAsia="zh-CN"/>
          </w:rPr>
          <w:t>在</w:t>
        </w:r>
      </w:ins>
      <w:ins w:id="673" w:author="野草" w:date="2023-04-03T12:44:44Z">
        <w:r>
          <w:rPr>
            <w:rFonts w:hint="eastAsia" w:ascii="Times New Roman" w:hAnsi="Times New Roman" w:eastAsia="楷体" w:cs="Times New Roman"/>
            <w:sz w:val="23"/>
            <w:szCs w:val="23"/>
            <w:lang w:val="en-US" w:eastAsia="zh-CN"/>
          </w:rPr>
          <w:t>210米</w:t>
        </w:r>
      </w:ins>
      <w:ins w:id="674" w:author="野草" w:date="2023-04-03T12:57:14Z">
        <w:r>
          <w:rPr>
            <w:rFonts w:hint="eastAsia" w:ascii="Times New Roman" w:hAnsi="Times New Roman" w:eastAsia="楷体" w:cs="Times New Roman"/>
            <w:sz w:val="23"/>
            <w:szCs w:val="23"/>
            <w:lang w:val="en-US" w:eastAsia="zh-CN"/>
          </w:rPr>
          <w:t>左右</w:t>
        </w:r>
      </w:ins>
      <w:ins w:id="675" w:author="野草" w:date="2023-04-03T12:57:44Z">
        <w:r>
          <w:rPr>
            <w:rFonts w:hint="eastAsia" w:ascii="Times New Roman" w:hAnsi="Times New Roman" w:eastAsia="楷体" w:cs="Times New Roman"/>
            <w:sz w:val="23"/>
            <w:szCs w:val="23"/>
            <w:lang w:val="en-US" w:eastAsia="zh-CN"/>
          </w:rPr>
          <w:t>。</w:t>
        </w:r>
      </w:ins>
      <w:ins w:id="676" w:author="野草" w:date="2023-04-03T14:35:56Z">
        <w:r>
          <w:rPr>
            <w:rFonts w:hint="eastAsia" w:ascii="Times New Roman" w:hAnsi="Times New Roman" w:eastAsia="楷体" w:cs="Times New Roman"/>
            <w:sz w:val="23"/>
            <w:szCs w:val="23"/>
            <w:highlight w:val="cyan"/>
            <w:lang w:val="en-US" w:eastAsia="zh-CN"/>
            <w:rPrChange w:id="677" w:author="野草" w:date="2023-04-03T14:41:55Z">
              <w:rPr>
                <w:rFonts w:hint="eastAsia" w:ascii="Times New Roman" w:hAnsi="Times New Roman" w:eastAsia="楷体" w:cs="Times New Roman"/>
                <w:sz w:val="23"/>
                <w:szCs w:val="23"/>
                <w:lang w:val="en-US" w:eastAsia="zh-CN"/>
              </w:rPr>
            </w:rPrChange>
          </w:rPr>
          <w:t>建筑和道路</w:t>
        </w:r>
      </w:ins>
      <w:ins w:id="679" w:author="野草" w:date="2023-04-03T14:35:56Z">
        <w:r>
          <w:rPr>
            <w:rFonts w:hint="eastAsia" w:ascii="Times New Roman" w:hAnsi="Times New Roman" w:eastAsia="楷体" w:cs="Times New Roman"/>
            <w:sz w:val="23"/>
            <w:szCs w:val="23"/>
            <w:lang w:val="en-US" w:eastAsia="zh-CN"/>
          </w:rPr>
          <w:t>沿</w:t>
        </w:r>
      </w:ins>
      <w:ins w:id="680" w:author="野草" w:date="2023-04-03T14:35:59Z">
        <w:r>
          <w:rPr>
            <w:rFonts w:hint="eastAsia" w:ascii="Times New Roman" w:hAnsi="Times New Roman" w:eastAsia="楷体" w:cs="Times New Roman"/>
            <w:sz w:val="23"/>
            <w:szCs w:val="23"/>
            <w:lang w:val="en-US" w:eastAsia="zh-CN"/>
          </w:rPr>
          <w:t>长江</w:t>
        </w:r>
      </w:ins>
      <w:ins w:id="681" w:author="野草" w:date="2023-04-03T14:36:00Z">
        <w:r>
          <w:rPr>
            <w:rFonts w:hint="eastAsia" w:ascii="Times New Roman" w:hAnsi="Times New Roman" w:eastAsia="楷体" w:cs="Times New Roman"/>
            <w:sz w:val="23"/>
            <w:szCs w:val="23"/>
            <w:lang w:val="en-US" w:eastAsia="zh-CN"/>
          </w:rPr>
          <w:t>沿岸</w:t>
        </w:r>
      </w:ins>
      <w:ins w:id="682" w:author="野草" w:date="2023-04-03T14:35:56Z">
        <w:r>
          <w:rPr>
            <w:rFonts w:hint="eastAsia" w:ascii="Times New Roman" w:hAnsi="Times New Roman" w:eastAsia="楷体" w:cs="Times New Roman"/>
            <w:sz w:val="23"/>
            <w:szCs w:val="23"/>
            <w:lang w:val="en-US" w:eastAsia="zh-CN"/>
          </w:rPr>
          <w:t>布局</w:t>
        </w:r>
      </w:ins>
      <w:ins w:id="683" w:author="野草" w:date="2023-04-03T12:44:44Z">
        <w:r>
          <w:rPr>
            <w:rFonts w:hint="eastAsia" w:ascii="Times New Roman" w:hAnsi="Times New Roman" w:eastAsia="楷体" w:cs="Times New Roman"/>
            <w:sz w:val="23"/>
            <w:szCs w:val="23"/>
            <w:lang w:val="en-US" w:eastAsia="zh-CN"/>
          </w:rPr>
          <w:t>，涵盖了不同</w:t>
        </w:r>
      </w:ins>
      <w:ins w:id="684" w:author="野草" w:date="2023-04-03T12:54:25Z">
        <w:r>
          <w:rPr>
            <w:rFonts w:hint="eastAsia" w:ascii="Times New Roman" w:hAnsi="Times New Roman" w:eastAsia="楷体" w:cs="Times New Roman"/>
            <w:sz w:val="23"/>
            <w:szCs w:val="23"/>
            <w:lang w:val="en-US" w:eastAsia="zh-CN"/>
          </w:rPr>
          <w:t>的</w:t>
        </w:r>
      </w:ins>
      <w:ins w:id="685" w:author="野草" w:date="2023-04-03T12:44:44Z">
        <w:r>
          <w:rPr>
            <w:rFonts w:hint="eastAsia" w:ascii="Times New Roman" w:hAnsi="Times New Roman" w:eastAsia="楷体" w:cs="Times New Roman"/>
            <w:sz w:val="23"/>
            <w:szCs w:val="23"/>
            <w:highlight w:val="cyan"/>
            <w:lang w:val="en-US" w:eastAsia="zh-CN"/>
            <w:rPrChange w:id="686" w:author="野草" w:date="2023-04-03T14:42:02Z">
              <w:rPr>
                <w:rFonts w:hint="eastAsia" w:ascii="Times New Roman" w:hAnsi="Times New Roman" w:eastAsia="楷体" w:cs="Times New Roman"/>
                <w:sz w:val="23"/>
                <w:szCs w:val="23"/>
                <w:lang w:val="en-US" w:eastAsia="zh-CN"/>
              </w:rPr>
            </w:rPrChange>
          </w:rPr>
          <w:t>局部气候区</w:t>
        </w:r>
      </w:ins>
      <w:ins w:id="688" w:author="野草" w:date="2023-04-03T12:54:27Z">
        <w:r>
          <w:rPr>
            <w:rFonts w:hint="eastAsia" w:ascii="Times New Roman" w:hAnsi="Times New Roman" w:eastAsia="楷体" w:cs="Times New Roman"/>
            <w:sz w:val="23"/>
            <w:szCs w:val="23"/>
            <w:highlight w:val="cyan"/>
            <w:lang w:val="en-US" w:eastAsia="zh-CN"/>
            <w:rPrChange w:id="689" w:author="野草" w:date="2023-04-03T14:42:02Z">
              <w:rPr>
                <w:rFonts w:hint="eastAsia" w:ascii="Times New Roman" w:hAnsi="Times New Roman" w:eastAsia="楷体" w:cs="Times New Roman"/>
                <w:sz w:val="23"/>
                <w:szCs w:val="23"/>
                <w:lang w:val="en-US" w:eastAsia="zh-CN"/>
              </w:rPr>
            </w:rPrChange>
          </w:rPr>
          <w:t>类型</w:t>
        </w:r>
      </w:ins>
      <w:ins w:id="691" w:author="野草" w:date="2023-04-03T12:44:44Z">
        <w:r>
          <w:rPr>
            <w:rFonts w:hint="eastAsia" w:ascii="Times New Roman" w:hAnsi="Times New Roman" w:eastAsia="楷体" w:cs="Times New Roman"/>
            <w:sz w:val="23"/>
            <w:szCs w:val="23"/>
            <w:lang w:val="en-US" w:eastAsia="zh-CN"/>
          </w:rPr>
          <w:t>，</w:t>
        </w:r>
      </w:ins>
      <w:ins w:id="692" w:author="野草" w:date="2023-04-03T14:40:27Z">
        <w:r>
          <w:rPr>
            <w:rFonts w:hint="eastAsia" w:ascii="Times New Roman" w:hAnsi="Times New Roman" w:eastAsia="楷体" w:cs="Times New Roman"/>
            <w:sz w:val="23"/>
            <w:szCs w:val="23"/>
            <w:lang w:val="en-US" w:eastAsia="zh-CN"/>
          </w:rPr>
          <w:t>在</w:t>
        </w:r>
      </w:ins>
      <w:ins w:id="693" w:author="野草" w:date="2023-04-03T12:44:44Z">
        <w:r>
          <w:rPr>
            <w:rFonts w:hint="eastAsia" w:ascii="Times New Roman" w:hAnsi="Times New Roman" w:eastAsia="楷体" w:cs="Times New Roman"/>
            <w:sz w:val="23"/>
            <w:szCs w:val="23"/>
            <w:lang w:val="en-US" w:eastAsia="zh-CN"/>
          </w:rPr>
          <w:t>我国城市中</w:t>
        </w:r>
      </w:ins>
      <w:ins w:id="694" w:author="野草" w:date="2023-04-03T14:40:30Z">
        <w:r>
          <w:rPr>
            <w:rFonts w:hint="eastAsia" w:ascii="Times New Roman" w:hAnsi="Times New Roman" w:eastAsia="楷体" w:cs="Times New Roman"/>
            <w:sz w:val="23"/>
            <w:szCs w:val="23"/>
            <w:highlight w:val="cyan"/>
            <w:lang w:val="en-US" w:eastAsia="zh-CN"/>
            <w:rPrChange w:id="695" w:author="野草" w:date="2023-04-03T14:42:05Z">
              <w:rPr>
                <w:rFonts w:hint="eastAsia" w:ascii="Times New Roman" w:hAnsi="Times New Roman" w:eastAsia="楷体" w:cs="Times New Roman"/>
                <w:sz w:val="23"/>
                <w:szCs w:val="23"/>
                <w:lang w:val="en-US" w:eastAsia="zh-CN"/>
              </w:rPr>
            </w:rPrChange>
          </w:rPr>
          <w:t>具有</w:t>
        </w:r>
      </w:ins>
      <w:ins w:id="697" w:author="野草" w:date="2023-04-03T12:44:44Z">
        <w:r>
          <w:rPr>
            <w:rFonts w:hint="eastAsia" w:ascii="Times New Roman" w:hAnsi="Times New Roman" w:eastAsia="楷体" w:cs="Times New Roman"/>
            <w:sz w:val="23"/>
            <w:szCs w:val="23"/>
            <w:highlight w:val="cyan"/>
            <w:lang w:val="en-US" w:eastAsia="zh-CN"/>
            <w:rPrChange w:id="698" w:author="野草" w:date="2023-04-03T14:42:05Z">
              <w:rPr>
                <w:rFonts w:hint="eastAsia" w:ascii="Times New Roman" w:hAnsi="Times New Roman" w:eastAsia="楷体" w:cs="Times New Roman"/>
                <w:sz w:val="23"/>
                <w:szCs w:val="23"/>
                <w:lang w:val="en-US" w:eastAsia="zh-CN"/>
              </w:rPr>
            </w:rPrChange>
          </w:rPr>
          <w:t>很好的代表性</w:t>
        </w:r>
      </w:ins>
      <w:ins w:id="700" w:author="野草" w:date="2023-04-03T12:44:44Z">
        <w:r>
          <w:rPr>
            <w:rFonts w:hint="eastAsia" w:ascii="Times New Roman" w:hAnsi="Times New Roman" w:eastAsia="楷体" w:cs="Times New Roman"/>
            <w:sz w:val="23"/>
            <w:szCs w:val="23"/>
            <w:lang w:val="en-US" w:eastAsia="zh-CN"/>
          </w:rPr>
          <w:t>。</w:t>
        </w:r>
      </w:ins>
      <w:ins w:id="701" w:author="野草" w:date="2023-04-03T14:38:51Z">
        <w:r>
          <w:rPr>
            <w:rFonts w:hint="eastAsia" w:ascii="楷体" w:hAnsi="楷体" w:eastAsia="楷体"/>
            <w:sz w:val="23"/>
            <w:szCs w:val="23"/>
          </w:rPr>
          <w:t>本项目拟</w:t>
        </w:r>
      </w:ins>
      <w:ins w:id="702" w:author="野草" w:date="2023-04-03T14:38:51Z">
        <w:r>
          <w:rPr>
            <w:rFonts w:ascii="Times New Roman" w:hAnsi="Times New Roman" w:eastAsia="楷体" w:cs="Times New Roman"/>
            <w:sz w:val="23"/>
            <w:szCs w:val="23"/>
          </w:rPr>
          <w:t>选择3个</w:t>
        </w:r>
      </w:ins>
      <w:ins w:id="703" w:author="野草" w:date="2023-04-03T14:38:51Z">
        <w:r>
          <w:rPr>
            <w:rFonts w:ascii="Times New Roman" w:hAnsi="Times New Roman" w:eastAsia="楷体" w:cs="Times New Roman"/>
            <w:sz w:val="23"/>
            <w:szCs w:val="23"/>
            <w:highlight w:val="cyan"/>
          </w:rPr>
          <w:t>位于长江沿岸的平坦街区</w:t>
        </w:r>
      </w:ins>
      <w:ins w:id="704" w:author="野草" w:date="2023-04-03T14:38:51Z">
        <w:r>
          <w:rPr>
            <w:rFonts w:ascii="Times New Roman" w:hAnsi="Times New Roman" w:eastAsia="楷体" w:cs="Times New Roman"/>
            <w:sz w:val="23"/>
            <w:szCs w:val="23"/>
          </w:rPr>
          <w:t>作为样地，开展</w:t>
        </w:r>
      </w:ins>
      <w:ins w:id="705" w:author="野草" w:date="2023-04-03T14:38:51Z">
        <w:r>
          <w:rPr>
            <w:rFonts w:ascii="Times New Roman" w:hAnsi="Times New Roman" w:eastAsia="楷体" w:cs="Times New Roman"/>
            <w:sz w:val="23"/>
            <w:szCs w:val="23"/>
            <w:highlight w:val="cyan"/>
          </w:rPr>
          <w:t>气象数据</w:t>
        </w:r>
      </w:ins>
      <w:ins w:id="706" w:author="野草" w:date="2023-04-03T14:38:51Z">
        <w:r>
          <w:rPr>
            <w:rFonts w:ascii="Times New Roman" w:hAnsi="Times New Roman" w:eastAsia="楷体" w:cs="Times New Roman"/>
            <w:sz w:val="23"/>
            <w:szCs w:val="23"/>
          </w:rPr>
          <w:t>的测量活动。样地1位于</w:t>
        </w:r>
      </w:ins>
      <w:ins w:id="707" w:author="野草" w:date="2023-04-03T14:38:51Z">
        <w:r>
          <w:rPr>
            <w:rFonts w:ascii="Times New Roman" w:hAnsi="Times New Roman" w:eastAsia="楷体" w:cs="Times New Roman"/>
            <w:sz w:val="23"/>
            <w:szCs w:val="23"/>
            <w:highlight w:val="cyan"/>
          </w:rPr>
          <w:t>江津区几江街道</w:t>
        </w:r>
      </w:ins>
      <w:ins w:id="708" w:author="野草" w:date="2023-04-03T14:38:51Z">
        <w:r>
          <w:rPr>
            <w:rFonts w:ascii="Times New Roman" w:hAnsi="Times New Roman" w:eastAsia="楷体" w:cs="Times New Roman"/>
            <w:sz w:val="23"/>
            <w:szCs w:val="23"/>
          </w:rPr>
          <w:t>，</w:t>
        </w:r>
      </w:ins>
      <w:ins w:id="709" w:author="野草" w:date="2023-04-03T14:43:02Z">
        <w:r>
          <w:rPr>
            <w:rFonts w:hint="eastAsia" w:ascii="Times New Roman" w:hAnsi="Times New Roman" w:eastAsia="楷体" w:cs="Times New Roman"/>
            <w:sz w:val="23"/>
            <w:szCs w:val="23"/>
            <w:lang w:val="en-US" w:eastAsia="zh-CN"/>
          </w:rPr>
          <w:t>代表</w:t>
        </w:r>
      </w:ins>
      <w:ins w:id="710" w:author="野草" w:date="2023-04-03T14:38:51Z">
        <w:r>
          <w:rPr>
            <w:rFonts w:ascii="Times New Roman" w:hAnsi="Times New Roman" w:eastAsia="楷体" w:cs="Times New Roman"/>
            <w:sz w:val="23"/>
            <w:szCs w:val="23"/>
            <w:highlight w:val="cyan"/>
          </w:rPr>
          <w:t>紧凑型中低层建筑街区</w:t>
        </w:r>
      </w:ins>
      <w:ins w:id="711" w:author="野草" w:date="2023-04-03T14:38:51Z">
        <w:r>
          <w:rPr>
            <w:rFonts w:ascii="Times New Roman" w:hAnsi="Times New Roman" w:eastAsia="楷体" w:cs="Times New Roman"/>
            <w:sz w:val="23"/>
            <w:szCs w:val="23"/>
          </w:rPr>
          <w:t>。</w:t>
        </w:r>
      </w:ins>
      <w:ins w:id="712" w:author="野草" w:date="2023-04-03T14:38:51Z">
        <w:r>
          <w:rPr>
            <w:rFonts w:hint="eastAsia" w:ascii="Times New Roman" w:hAnsi="Times New Roman" w:eastAsia="楷体" w:cs="Times New Roman"/>
            <w:sz w:val="23"/>
            <w:szCs w:val="23"/>
          </w:rPr>
          <w:t>在</w:t>
        </w:r>
      </w:ins>
      <w:ins w:id="713" w:author="野草" w:date="2023-04-03T14:38:51Z">
        <w:r>
          <w:rPr>
            <w:rFonts w:ascii="Times New Roman" w:hAnsi="Times New Roman" w:eastAsia="楷体" w:cs="Times New Roman"/>
            <w:sz w:val="23"/>
            <w:szCs w:val="23"/>
          </w:rPr>
          <w:t>该样地内</w:t>
        </w:r>
      </w:ins>
      <w:ins w:id="714" w:author="野草" w:date="2023-04-03T14:38:51Z">
        <w:r>
          <w:rPr>
            <w:rFonts w:hint="eastAsia" w:ascii="Times New Roman" w:hAnsi="Times New Roman" w:eastAsia="楷体" w:cs="Times New Roman"/>
            <w:sz w:val="23"/>
            <w:szCs w:val="23"/>
          </w:rPr>
          <w:t>，</w:t>
        </w:r>
      </w:ins>
      <w:ins w:id="715" w:author="野草" w:date="2023-04-03T14:38:51Z">
        <w:r>
          <w:rPr>
            <w:rFonts w:hint="eastAsia" w:ascii="Times New Roman" w:hAnsi="Times New Roman" w:eastAsia="楷体" w:cs="Times New Roman"/>
            <w:sz w:val="23"/>
            <w:szCs w:val="23"/>
            <w:highlight w:val="cyan"/>
          </w:rPr>
          <w:t>中低层建筑</w:t>
        </w:r>
      </w:ins>
      <w:ins w:id="716" w:author="野草" w:date="2023-04-03T14:38:51Z">
        <w:r>
          <w:rPr>
            <w:rFonts w:ascii="Times New Roman" w:hAnsi="Times New Roman" w:eastAsia="楷体" w:cs="Times New Roman"/>
            <w:sz w:val="23"/>
            <w:szCs w:val="23"/>
          </w:rPr>
          <w:t>密集分布，</w:t>
        </w:r>
      </w:ins>
      <w:ins w:id="717" w:author="野草" w:date="2023-04-03T14:38:51Z">
        <w:r>
          <w:rPr>
            <w:rFonts w:ascii="Times New Roman" w:hAnsi="Times New Roman" w:eastAsia="楷体" w:cs="Times New Roman"/>
            <w:sz w:val="23"/>
            <w:szCs w:val="23"/>
            <w:highlight w:val="cyan"/>
          </w:rPr>
          <w:t>绿色植被</w:t>
        </w:r>
      </w:ins>
      <w:ins w:id="718" w:author="野草" w:date="2023-04-03T14:38:51Z">
        <w:r>
          <w:rPr>
            <w:rFonts w:ascii="Times New Roman" w:hAnsi="Times New Roman" w:eastAsia="楷体" w:cs="Times New Roman"/>
            <w:sz w:val="23"/>
            <w:szCs w:val="23"/>
          </w:rPr>
          <w:t>分布较少，道路狭窄。样地2位于</w:t>
        </w:r>
      </w:ins>
      <w:ins w:id="719" w:author="野草" w:date="2023-04-03T14:38:51Z">
        <w:r>
          <w:rPr>
            <w:rFonts w:ascii="Times New Roman" w:hAnsi="Times New Roman" w:eastAsia="楷体" w:cs="Times New Roman"/>
            <w:sz w:val="23"/>
            <w:szCs w:val="23"/>
            <w:highlight w:val="cyan"/>
          </w:rPr>
          <w:t>江津区鼎山街道</w:t>
        </w:r>
      </w:ins>
      <w:ins w:id="720" w:author="野草" w:date="2023-04-03T14:38:51Z">
        <w:r>
          <w:rPr>
            <w:rFonts w:ascii="Times New Roman" w:hAnsi="Times New Roman" w:eastAsia="楷体" w:cs="Times New Roman"/>
            <w:sz w:val="23"/>
            <w:szCs w:val="23"/>
          </w:rPr>
          <w:t>，</w:t>
        </w:r>
      </w:ins>
      <w:ins w:id="721" w:author="野草" w:date="2023-04-03T14:43:09Z">
        <w:r>
          <w:rPr>
            <w:rFonts w:hint="eastAsia" w:ascii="Times New Roman" w:hAnsi="Times New Roman" w:eastAsia="楷体" w:cs="Times New Roman"/>
            <w:sz w:val="23"/>
            <w:szCs w:val="23"/>
            <w:lang w:val="en-US" w:eastAsia="zh-CN"/>
          </w:rPr>
          <w:t>代表</w:t>
        </w:r>
      </w:ins>
      <w:ins w:id="722" w:author="野草" w:date="2023-04-03T14:38:51Z">
        <w:r>
          <w:rPr>
            <w:rFonts w:ascii="Times New Roman" w:hAnsi="Times New Roman" w:eastAsia="楷体" w:cs="Times New Roman"/>
            <w:sz w:val="23"/>
            <w:szCs w:val="23"/>
          </w:rPr>
          <w:t>开放型高层建筑街区。该样地内建筑</w:t>
        </w:r>
      </w:ins>
      <w:ins w:id="723" w:author="野草" w:date="2023-04-03T14:38:51Z">
        <w:r>
          <w:rPr>
            <w:rFonts w:ascii="Times New Roman" w:hAnsi="Times New Roman" w:eastAsia="楷体" w:cs="Times New Roman"/>
            <w:sz w:val="23"/>
            <w:szCs w:val="23"/>
            <w:highlight w:val="cyan"/>
          </w:rPr>
          <w:t>以高层住宅为主</w:t>
        </w:r>
      </w:ins>
      <w:ins w:id="724" w:author="野草" w:date="2023-04-03T14:38:51Z">
        <w:r>
          <w:rPr>
            <w:rFonts w:ascii="Times New Roman" w:hAnsi="Times New Roman" w:eastAsia="楷体" w:cs="Times New Roman"/>
            <w:sz w:val="23"/>
            <w:szCs w:val="23"/>
          </w:rPr>
          <w:t>，不同建筑之间</w:t>
        </w:r>
      </w:ins>
      <w:ins w:id="725" w:author="野草" w:date="2023-04-03T14:38:51Z">
        <w:r>
          <w:rPr>
            <w:rFonts w:ascii="Times New Roman" w:hAnsi="Times New Roman" w:eastAsia="楷体" w:cs="Times New Roman"/>
            <w:sz w:val="23"/>
            <w:szCs w:val="23"/>
            <w:highlight w:val="cyan"/>
          </w:rPr>
          <w:t>间距较大</w:t>
        </w:r>
      </w:ins>
      <w:ins w:id="726" w:author="野草" w:date="2023-04-03T14:38:51Z">
        <w:r>
          <w:rPr>
            <w:rFonts w:ascii="Times New Roman" w:hAnsi="Times New Roman" w:eastAsia="楷体" w:cs="Times New Roman"/>
            <w:sz w:val="23"/>
            <w:szCs w:val="23"/>
          </w:rPr>
          <w:t>，</w:t>
        </w:r>
      </w:ins>
      <w:ins w:id="727" w:author="野草" w:date="2023-04-03T14:38:51Z">
        <w:r>
          <w:rPr>
            <w:rFonts w:ascii="Times New Roman" w:hAnsi="Times New Roman" w:eastAsia="楷体" w:cs="Times New Roman"/>
            <w:sz w:val="23"/>
            <w:szCs w:val="23"/>
            <w:highlight w:val="cyan"/>
          </w:rPr>
          <w:t>植被覆盖率</w:t>
        </w:r>
      </w:ins>
      <w:ins w:id="728" w:author="野草" w:date="2023-04-03T14:38:51Z">
        <w:r>
          <w:rPr>
            <w:rFonts w:ascii="Times New Roman" w:hAnsi="Times New Roman" w:eastAsia="楷体" w:cs="Times New Roman"/>
            <w:sz w:val="23"/>
            <w:szCs w:val="23"/>
          </w:rPr>
          <w:t>大于</w:t>
        </w:r>
      </w:ins>
      <w:ins w:id="729" w:author="野草" w:date="2023-04-03T14:38:51Z">
        <w:r>
          <w:rPr>
            <w:rFonts w:ascii="Times New Roman" w:hAnsi="Times New Roman" w:eastAsia="楷体" w:cs="Times New Roman"/>
            <w:sz w:val="23"/>
            <w:szCs w:val="23"/>
            <w:highlight w:val="magenta"/>
          </w:rPr>
          <w:t>30%</w:t>
        </w:r>
      </w:ins>
      <w:ins w:id="730" w:author="野草" w:date="2023-04-03T14:38:51Z">
        <w:r>
          <w:rPr>
            <w:rFonts w:ascii="Times New Roman" w:hAnsi="Times New Roman" w:eastAsia="楷体" w:cs="Times New Roman"/>
            <w:sz w:val="23"/>
            <w:szCs w:val="23"/>
          </w:rPr>
          <w:t>，以草本为主。样地3位于</w:t>
        </w:r>
      </w:ins>
      <w:ins w:id="731" w:author="野草" w:date="2023-04-03T14:38:51Z">
        <w:r>
          <w:rPr>
            <w:rFonts w:ascii="Times New Roman" w:hAnsi="Times New Roman" w:eastAsia="楷体" w:cs="Times New Roman"/>
            <w:sz w:val="23"/>
            <w:szCs w:val="23"/>
            <w:highlight w:val="cyan"/>
          </w:rPr>
          <w:t>巴南区大江工业园</w:t>
        </w:r>
      </w:ins>
      <w:ins w:id="732" w:author="野草" w:date="2023-04-03T14:38:51Z">
        <w:r>
          <w:rPr>
            <w:rFonts w:ascii="Times New Roman" w:hAnsi="Times New Roman" w:eastAsia="楷体" w:cs="Times New Roman"/>
            <w:sz w:val="23"/>
            <w:szCs w:val="23"/>
          </w:rPr>
          <w:t>，</w:t>
        </w:r>
      </w:ins>
      <w:ins w:id="733" w:author="野草" w:date="2023-04-03T14:45:19Z">
        <w:r>
          <w:rPr>
            <w:rFonts w:hint="eastAsia" w:ascii="Times New Roman" w:hAnsi="Times New Roman" w:eastAsia="楷体" w:cs="Times New Roman"/>
            <w:sz w:val="23"/>
            <w:szCs w:val="23"/>
            <w:lang w:val="en-US" w:eastAsia="zh-CN"/>
          </w:rPr>
          <w:t>代表</w:t>
        </w:r>
      </w:ins>
      <w:ins w:id="734" w:author="野草" w:date="2023-04-03T14:38:51Z">
        <w:r>
          <w:rPr>
            <w:rFonts w:ascii="Times New Roman" w:hAnsi="Times New Roman" w:eastAsia="楷体" w:cs="Times New Roman"/>
            <w:sz w:val="23"/>
            <w:szCs w:val="23"/>
          </w:rPr>
          <w:t>大型低层建筑街区</w:t>
        </w:r>
      </w:ins>
      <w:ins w:id="735" w:author="野草" w:date="2023-04-03T14:38:51Z">
        <w:r>
          <w:rPr>
            <w:rFonts w:hint="eastAsia" w:ascii="Times New Roman" w:hAnsi="Times New Roman" w:eastAsia="楷体" w:cs="Times New Roman"/>
            <w:sz w:val="23"/>
            <w:szCs w:val="23"/>
          </w:rPr>
          <w:t>。样地内建筑以</w:t>
        </w:r>
      </w:ins>
      <w:ins w:id="736" w:author="野草" w:date="2023-04-03T14:38:51Z">
        <w:r>
          <w:rPr>
            <w:rFonts w:hint="default" w:ascii="Times New Roman" w:hAnsi="Times New Roman" w:eastAsia="楷体" w:cs="Times New Roman"/>
            <w:sz w:val="23"/>
            <w:szCs w:val="23"/>
            <w:highlight w:val="cyan"/>
          </w:rPr>
          <w:t>一层工业用房</w:t>
        </w:r>
      </w:ins>
      <w:ins w:id="737" w:author="野草" w:date="2023-04-03T14:38:51Z">
        <w:r>
          <w:rPr>
            <w:rFonts w:hint="default" w:ascii="Times New Roman" w:hAnsi="Times New Roman" w:eastAsia="楷体" w:cs="Times New Roman"/>
            <w:sz w:val="23"/>
            <w:szCs w:val="23"/>
          </w:rPr>
          <w:t>为主，植被</w:t>
        </w:r>
      </w:ins>
      <w:ins w:id="738" w:author="野草" w:date="2023-04-03T14:38:51Z">
        <w:r>
          <w:rPr>
            <w:rFonts w:hint="default" w:ascii="Times New Roman" w:hAnsi="Times New Roman" w:eastAsia="楷体" w:cs="Times New Roman"/>
            <w:sz w:val="23"/>
            <w:szCs w:val="23"/>
            <w:highlight w:val="cyan"/>
          </w:rPr>
          <w:t>以乔木为主</w:t>
        </w:r>
      </w:ins>
      <w:ins w:id="739" w:author="野草" w:date="2023-04-03T14:38:51Z">
        <w:r>
          <w:rPr>
            <w:rFonts w:hint="default" w:ascii="Times New Roman" w:hAnsi="Times New Roman" w:eastAsia="楷体" w:cs="Times New Roman"/>
            <w:sz w:val="23"/>
            <w:szCs w:val="23"/>
          </w:rPr>
          <w:t>，道路宽度大于</w:t>
        </w:r>
      </w:ins>
      <w:ins w:id="740" w:author="野草" w:date="2023-04-03T14:38:51Z">
        <w:r>
          <w:rPr>
            <w:rFonts w:hint="default" w:ascii="Times New Roman" w:hAnsi="Times New Roman" w:eastAsia="楷体" w:cs="Times New Roman"/>
            <w:sz w:val="23"/>
            <w:szCs w:val="23"/>
            <w:highlight w:val="magenta"/>
          </w:rPr>
          <w:t>20米</w:t>
        </w:r>
      </w:ins>
      <w:ins w:id="741" w:author="野草" w:date="2023-04-03T14:38:51Z">
        <w:r>
          <w:rPr>
            <w:rFonts w:hint="default" w:ascii="Times New Roman" w:hAnsi="Times New Roman" w:eastAsia="楷体" w:cs="Times New Roman"/>
            <w:sz w:val="23"/>
            <w:szCs w:val="23"/>
          </w:rPr>
          <w:t>。</w:t>
        </w:r>
      </w:ins>
      <w:ins w:id="742" w:author="野草" w:date="2023-04-03T14:42:19Z">
        <w:r>
          <w:rPr>
            <w:rFonts w:ascii="Times New Roman" w:hAnsi="Times New Roman" w:eastAsia="楷体" w:cs="Times New Roman"/>
            <w:sz w:val="23"/>
            <w:szCs w:val="23"/>
          </w:rPr>
          <w:t>【up230</w:t>
        </w:r>
      </w:ins>
      <w:ins w:id="743" w:author="野草" w:date="2023-04-03T14:42:19Z">
        <w:r>
          <w:rPr>
            <w:rFonts w:hint="eastAsia" w:ascii="Times New Roman" w:hAnsi="Times New Roman" w:eastAsia="楷体" w:cs="Times New Roman"/>
            <w:sz w:val="23"/>
            <w:szCs w:val="23"/>
            <w:lang w:val="en-US" w:eastAsia="zh-CN"/>
          </w:rPr>
          <w:t>40</w:t>
        </w:r>
      </w:ins>
      <w:ins w:id="744" w:author="野草" w:date="2023-04-03T14:42:21Z">
        <w:r>
          <w:rPr>
            <w:rFonts w:hint="eastAsia" w:ascii="Times New Roman" w:hAnsi="Times New Roman" w:eastAsia="楷体" w:cs="Times New Roman"/>
            <w:sz w:val="23"/>
            <w:szCs w:val="23"/>
            <w:lang w:val="en-US" w:eastAsia="zh-CN"/>
          </w:rPr>
          <w:t>3</w:t>
        </w:r>
      </w:ins>
      <w:ins w:id="745" w:author="野草" w:date="2023-04-03T14:42:19Z">
        <w:r>
          <w:rPr>
            <w:rFonts w:ascii="Times New Roman" w:hAnsi="Times New Roman" w:eastAsia="楷体" w:cs="Times New Roman"/>
            <w:sz w:val="23"/>
            <w:szCs w:val="23"/>
          </w:rPr>
          <w:t xml:space="preserve"> </w:t>
        </w:r>
      </w:ins>
      <w:ins w:id="746" w:author="野草" w:date="2023-04-03T14:42:22Z">
        <w:r>
          <w:rPr>
            <w:rFonts w:hint="eastAsia" w:ascii="Times New Roman" w:hAnsi="Times New Roman" w:eastAsia="楷体" w:cs="Times New Roman"/>
            <w:sz w:val="23"/>
            <w:szCs w:val="23"/>
            <w:lang w:val="en-US" w:eastAsia="zh-CN"/>
          </w:rPr>
          <w:t>14</w:t>
        </w:r>
      </w:ins>
      <w:ins w:id="747" w:author="野草" w:date="2023-04-03T14:42:19Z">
        <w:r>
          <w:rPr>
            <w:rFonts w:ascii="Times New Roman" w:hAnsi="Times New Roman" w:eastAsia="楷体" w:cs="Times New Roman"/>
            <w:sz w:val="23"/>
            <w:szCs w:val="23"/>
          </w:rPr>
          <w:t>:</w:t>
        </w:r>
      </w:ins>
      <w:ins w:id="748" w:author="野草" w:date="2023-04-03T14:42:25Z">
        <w:r>
          <w:rPr>
            <w:rFonts w:hint="eastAsia" w:ascii="Times New Roman" w:hAnsi="Times New Roman" w:eastAsia="楷体" w:cs="Times New Roman"/>
            <w:sz w:val="23"/>
            <w:szCs w:val="23"/>
            <w:lang w:val="en-US" w:eastAsia="zh-CN"/>
          </w:rPr>
          <w:t>4</w:t>
        </w:r>
      </w:ins>
      <w:ins w:id="749" w:author="野草" w:date="2023-04-03T14:45:33Z">
        <w:r>
          <w:rPr>
            <w:rFonts w:hint="eastAsia" w:ascii="Times New Roman" w:hAnsi="Times New Roman" w:eastAsia="楷体" w:cs="Times New Roman"/>
            <w:sz w:val="23"/>
            <w:szCs w:val="23"/>
            <w:lang w:val="en-US" w:eastAsia="zh-CN"/>
          </w:rPr>
          <w:t>5</w:t>
        </w:r>
      </w:ins>
      <w:ins w:id="750" w:author="野草" w:date="2023-04-03T14:46:33Z">
        <w:r>
          <w:rPr>
            <w:rFonts w:hint="eastAsia" w:ascii="Times New Roman" w:hAnsi="Times New Roman" w:eastAsia="楷体" w:cs="Times New Roman"/>
            <w:sz w:val="23"/>
            <w:szCs w:val="23"/>
            <w:lang w:val="en-US" w:eastAsia="zh-CN"/>
          </w:rPr>
          <w:t>+</w:t>
        </w:r>
      </w:ins>
      <w:ins w:id="751" w:author="野草" w:date="2023-04-03T14:42:26Z">
        <w:r>
          <w:rPr>
            <w:rFonts w:hint="eastAsia" w:ascii="Times New Roman" w:hAnsi="Times New Roman" w:eastAsia="楷体" w:cs="Times New Roman"/>
            <w:sz w:val="23"/>
            <w:szCs w:val="23"/>
            <w:lang w:val="en-US" w:eastAsia="zh-CN"/>
          </w:rPr>
          <w:t>】</w:t>
        </w:r>
      </w:ins>
    </w:p>
    <w:p>
      <w:pPr>
        <w:spacing w:line="360" w:lineRule="auto"/>
        <w:rPr>
          <w:rFonts w:ascii="楷体" w:hAnsi="楷体" w:eastAsia="楷体"/>
          <w:sz w:val="23"/>
          <w:szCs w:val="23"/>
        </w:rPr>
      </w:pPr>
      <w:r>
        <w:rPr>
          <w:rFonts w:ascii="Times New Roman" w:hAnsi="Times New Roman" w:eastAsia="楷体" w:cs="Times New Roman"/>
          <w:sz w:val="23"/>
          <w:szCs w:val="23"/>
        </w:rPr>
        <w:t xml:space="preserve">3.2 </w:t>
      </w:r>
      <w:ins w:id="752" w:author="野草" w:date="2023-04-03T14:55:40Z">
        <w:r>
          <w:rPr>
            <w:rFonts w:hint="eastAsia" w:ascii="Times New Roman" w:hAnsi="Times New Roman" w:eastAsia="楷体" w:cs="Times New Roman"/>
            <w:sz w:val="23"/>
            <w:szCs w:val="23"/>
            <w:lang w:val="en-US" w:eastAsia="zh-CN"/>
          </w:rPr>
          <w:t>气象数据</w:t>
        </w:r>
      </w:ins>
      <w:ins w:id="753" w:author="野草" w:date="2023-04-03T14:55:41Z">
        <w:r>
          <w:rPr>
            <w:rFonts w:hint="eastAsia" w:ascii="Times New Roman" w:hAnsi="Times New Roman" w:eastAsia="楷体" w:cs="Times New Roman"/>
            <w:sz w:val="23"/>
            <w:szCs w:val="23"/>
            <w:lang w:val="en-US" w:eastAsia="zh-CN"/>
          </w:rPr>
          <w:t>测量</w:t>
        </w:r>
      </w:ins>
      <w:del w:id="754" w:author="野草" w:date="2023-04-03T14:54:21Z">
        <w:r>
          <w:rPr>
            <w:rFonts w:ascii="Times New Roman" w:hAnsi="Times New Roman" w:eastAsia="楷体" w:cs="Times New Roman"/>
            <w:sz w:val="23"/>
            <w:szCs w:val="23"/>
          </w:rPr>
          <w:delText>研究</w:delText>
        </w:r>
      </w:del>
      <w:del w:id="755" w:author="野草" w:date="2023-04-03T14:54:21Z">
        <w:r>
          <w:rPr>
            <w:rFonts w:hint="eastAsia" w:ascii="楷体" w:hAnsi="楷体" w:eastAsia="楷体"/>
            <w:sz w:val="23"/>
            <w:szCs w:val="23"/>
          </w:rPr>
          <w:delText>方案</w:delText>
        </w:r>
      </w:del>
    </w:p>
    <w:p>
      <w:pPr>
        <w:spacing w:line="360" w:lineRule="auto"/>
        <w:ind w:firstLine="460" w:firstLineChars="200"/>
        <w:rPr>
          <w:ins w:id="756" w:author="野草" w:date="2023-04-03T14:55:50Z"/>
          <w:rFonts w:ascii="Times New Roman" w:hAnsi="Times New Roman" w:eastAsia="楷体" w:cs="Times New Roman"/>
          <w:sz w:val="23"/>
          <w:szCs w:val="23"/>
        </w:rPr>
      </w:pPr>
      <w:del w:id="757" w:author="野草" w:date="2023-04-03T14:38:50Z">
        <w:r>
          <w:rPr>
            <w:rFonts w:hint="eastAsia" w:ascii="楷体" w:hAnsi="楷体" w:eastAsia="楷体"/>
            <w:sz w:val="23"/>
            <w:szCs w:val="23"/>
          </w:rPr>
          <w:delText>本项目拟以</w:delText>
        </w:r>
      </w:del>
      <w:del w:id="758" w:author="野草" w:date="2023-04-03T14:38:50Z">
        <w:r>
          <w:rPr>
            <w:rFonts w:hint="eastAsia" w:ascii="楷体" w:hAnsi="楷体" w:eastAsia="楷体"/>
            <w:sz w:val="23"/>
            <w:szCs w:val="23"/>
            <w:highlight w:val="cyan"/>
          </w:rPr>
          <w:delText>重庆的城市滨江地区</w:delText>
        </w:r>
      </w:del>
      <w:del w:id="759" w:author="野草" w:date="2023-04-03T14:38:50Z">
        <w:r>
          <w:rPr>
            <w:rFonts w:hint="eastAsia" w:ascii="楷体" w:hAnsi="楷体" w:eastAsia="楷体"/>
            <w:sz w:val="23"/>
            <w:szCs w:val="23"/>
          </w:rPr>
          <w:delText>为例，</w:delText>
        </w:r>
      </w:del>
      <w:del w:id="760" w:author="野草" w:date="2023-04-03T14:38:50Z">
        <w:r>
          <w:rPr>
            <w:rFonts w:ascii="Times New Roman" w:hAnsi="Times New Roman" w:eastAsia="楷体" w:cs="Times New Roman"/>
            <w:sz w:val="23"/>
            <w:szCs w:val="23"/>
          </w:rPr>
          <w:delText>选择3个</w:delText>
        </w:r>
      </w:del>
      <w:del w:id="761" w:author="野草" w:date="2023-04-03T14:38:50Z">
        <w:r>
          <w:rPr>
            <w:rFonts w:ascii="Times New Roman" w:hAnsi="Times New Roman" w:eastAsia="楷体" w:cs="Times New Roman"/>
            <w:sz w:val="23"/>
            <w:szCs w:val="23"/>
            <w:highlight w:val="cyan"/>
          </w:rPr>
          <w:delText>位于长江沿岸的平坦街区</w:delText>
        </w:r>
      </w:del>
      <w:del w:id="762" w:author="野草" w:date="2023-04-03T14:38:50Z">
        <w:r>
          <w:rPr>
            <w:rFonts w:ascii="Times New Roman" w:hAnsi="Times New Roman" w:eastAsia="楷体" w:cs="Times New Roman"/>
            <w:sz w:val="23"/>
            <w:szCs w:val="23"/>
          </w:rPr>
          <w:delText>作为样地，开展</w:delText>
        </w:r>
      </w:del>
      <w:del w:id="763" w:author="野草" w:date="2023-04-03T14:38:50Z">
        <w:r>
          <w:rPr>
            <w:rFonts w:ascii="Times New Roman" w:hAnsi="Times New Roman" w:eastAsia="楷体" w:cs="Times New Roman"/>
            <w:sz w:val="23"/>
            <w:szCs w:val="23"/>
            <w:highlight w:val="cyan"/>
          </w:rPr>
          <w:delText>气象数据</w:delText>
        </w:r>
      </w:del>
      <w:del w:id="764" w:author="野草" w:date="2023-04-03T14:38:50Z">
        <w:r>
          <w:rPr>
            <w:rFonts w:ascii="Times New Roman" w:hAnsi="Times New Roman" w:eastAsia="楷体" w:cs="Times New Roman"/>
            <w:sz w:val="23"/>
            <w:szCs w:val="23"/>
          </w:rPr>
          <w:delText>的测量活动。样地1位于</w:delText>
        </w:r>
      </w:del>
      <w:del w:id="765" w:author="野草" w:date="2023-04-03T14:38:50Z">
        <w:r>
          <w:rPr>
            <w:rFonts w:ascii="Times New Roman" w:hAnsi="Times New Roman" w:eastAsia="楷体" w:cs="Times New Roman"/>
            <w:sz w:val="23"/>
            <w:szCs w:val="23"/>
            <w:highlight w:val="cyan"/>
          </w:rPr>
          <w:delText>江津区几江街道</w:delText>
        </w:r>
      </w:del>
      <w:del w:id="766" w:author="野草" w:date="2023-04-03T14:38:50Z">
        <w:r>
          <w:rPr>
            <w:rFonts w:ascii="Times New Roman" w:hAnsi="Times New Roman" w:eastAsia="楷体" w:cs="Times New Roman"/>
            <w:sz w:val="23"/>
            <w:szCs w:val="23"/>
          </w:rPr>
          <w:delText>，为</w:delText>
        </w:r>
      </w:del>
      <w:del w:id="767" w:author="野草" w:date="2023-04-03T14:38:50Z">
        <w:r>
          <w:rPr>
            <w:rFonts w:ascii="Times New Roman" w:hAnsi="Times New Roman" w:eastAsia="楷体" w:cs="Times New Roman"/>
            <w:sz w:val="23"/>
            <w:szCs w:val="23"/>
            <w:highlight w:val="cyan"/>
          </w:rPr>
          <w:delText>紧凑型中低层建筑街区</w:delText>
        </w:r>
      </w:del>
      <w:del w:id="768" w:author="野草" w:date="2023-04-03T14:38:50Z">
        <w:r>
          <w:rPr>
            <w:rFonts w:ascii="Times New Roman" w:hAnsi="Times New Roman" w:eastAsia="楷体" w:cs="Times New Roman"/>
            <w:sz w:val="23"/>
            <w:szCs w:val="23"/>
          </w:rPr>
          <w:delText>。</w:delText>
        </w:r>
      </w:del>
      <w:del w:id="769" w:author="野草" w:date="2023-04-03T14:38:50Z">
        <w:r>
          <w:rPr>
            <w:rFonts w:hint="eastAsia" w:ascii="Times New Roman" w:hAnsi="Times New Roman" w:eastAsia="楷体" w:cs="Times New Roman"/>
            <w:sz w:val="23"/>
            <w:szCs w:val="23"/>
          </w:rPr>
          <w:delText>在</w:delText>
        </w:r>
      </w:del>
      <w:del w:id="770" w:author="野草" w:date="2023-04-03T14:38:50Z">
        <w:r>
          <w:rPr>
            <w:rFonts w:ascii="Times New Roman" w:hAnsi="Times New Roman" w:eastAsia="楷体" w:cs="Times New Roman"/>
            <w:sz w:val="23"/>
            <w:szCs w:val="23"/>
          </w:rPr>
          <w:delText>该样地内</w:delText>
        </w:r>
      </w:del>
      <w:del w:id="771" w:author="野草" w:date="2023-04-03T14:38:50Z">
        <w:r>
          <w:rPr>
            <w:rFonts w:hint="eastAsia" w:ascii="Times New Roman" w:hAnsi="Times New Roman" w:eastAsia="楷体" w:cs="Times New Roman"/>
            <w:sz w:val="23"/>
            <w:szCs w:val="23"/>
          </w:rPr>
          <w:delText>，</w:delText>
        </w:r>
      </w:del>
      <w:del w:id="772" w:author="野草" w:date="2023-04-03T14:38:50Z">
        <w:r>
          <w:rPr>
            <w:rFonts w:hint="eastAsia" w:ascii="Times New Roman" w:hAnsi="Times New Roman" w:eastAsia="楷体" w:cs="Times New Roman"/>
            <w:sz w:val="23"/>
            <w:szCs w:val="23"/>
            <w:highlight w:val="cyan"/>
          </w:rPr>
          <w:delText>中低层建筑</w:delText>
        </w:r>
      </w:del>
      <w:del w:id="773" w:author="野草" w:date="2023-04-03T14:38:50Z">
        <w:r>
          <w:rPr>
            <w:rFonts w:ascii="Times New Roman" w:hAnsi="Times New Roman" w:eastAsia="楷体" w:cs="Times New Roman"/>
            <w:sz w:val="23"/>
            <w:szCs w:val="23"/>
          </w:rPr>
          <w:delText>密集分布，</w:delText>
        </w:r>
      </w:del>
      <w:del w:id="774" w:author="野草" w:date="2023-04-03T14:38:50Z">
        <w:r>
          <w:rPr>
            <w:rFonts w:ascii="Times New Roman" w:hAnsi="Times New Roman" w:eastAsia="楷体" w:cs="Times New Roman"/>
            <w:sz w:val="23"/>
            <w:szCs w:val="23"/>
            <w:highlight w:val="cyan"/>
          </w:rPr>
          <w:delText>绿色植被</w:delText>
        </w:r>
      </w:del>
      <w:del w:id="775" w:author="野草" w:date="2023-04-03T14:38:50Z">
        <w:r>
          <w:rPr>
            <w:rFonts w:ascii="Times New Roman" w:hAnsi="Times New Roman" w:eastAsia="楷体" w:cs="Times New Roman"/>
            <w:sz w:val="23"/>
            <w:szCs w:val="23"/>
          </w:rPr>
          <w:delText>分布较少，道路狭窄。样地2位于</w:delText>
        </w:r>
      </w:del>
      <w:del w:id="776" w:author="野草" w:date="2023-04-03T14:38:50Z">
        <w:r>
          <w:rPr>
            <w:rFonts w:ascii="Times New Roman" w:hAnsi="Times New Roman" w:eastAsia="楷体" w:cs="Times New Roman"/>
            <w:sz w:val="23"/>
            <w:szCs w:val="23"/>
            <w:highlight w:val="cyan"/>
          </w:rPr>
          <w:delText>江津区鼎山街道</w:delText>
        </w:r>
      </w:del>
      <w:del w:id="777" w:author="野草" w:date="2023-04-03T14:38:50Z">
        <w:r>
          <w:rPr>
            <w:rFonts w:ascii="Times New Roman" w:hAnsi="Times New Roman" w:eastAsia="楷体" w:cs="Times New Roman"/>
            <w:sz w:val="23"/>
            <w:szCs w:val="23"/>
          </w:rPr>
          <w:delText>，为开放型高层建筑街区。该样地内建筑</w:delText>
        </w:r>
      </w:del>
      <w:del w:id="778" w:author="野草" w:date="2023-04-03T14:38:50Z">
        <w:r>
          <w:rPr>
            <w:rFonts w:ascii="Times New Roman" w:hAnsi="Times New Roman" w:eastAsia="楷体" w:cs="Times New Roman"/>
            <w:sz w:val="23"/>
            <w:szCs w:val="23"/>
            <w:highlight w:val="cyan"/>
          </w:rPr>
          <w:delText>以高层住宅为主</w:delText>
        </w:r>
      </w:del>
      <w:del w:id="779" w:author="野草" w:date="2023-04-03T14:38:50Z">
        <w:r>
          <w:rPr>
            <w:rFonts w:ascii="Times New Roman" w:hAnsi="Times New Roman" w:eastAsia="楷体" w:cs="Times New Roman"/>
            <w:sz w:val="23"/>
            <w:szCs w:val="23"/>
          </w:rPr>
          <w:delText>，不同建筑之间</w:delText>
        </w:r>
      </w:del>
      <w:del w:id="780" w:author="野草" w:date="2023-04-03T14:38:50Z">
        <w:r>
          <w:rPr>
            <w:rFonts w:ascii="Times New Roman" w:hAnsi="Times New Roman" w:eastAsia="楷体" w:cs="Times New Roman"/>
            <w:sz w:val="23"/>
            <w:szCs w:val="23"/>
            <w:highlight w:val="cyan"/>
          </w:rPr>
          <w:delText>间距较大</w:delText>
        </w:r>
      </w:del>
      <w:del w:id="781" w:author="野草" w:date="2023-04-03T14:38:50Z">
        <w:r>
          <w:rPr>
            <w:rFonts w:ascii="Times New Roman" w:hAnsi="Times New Roman" w:eastAsia="楷体" w:cs="Times New Roman"/>
            <w:sz w:val="23"/>
            <w:szCs w:val="23"/>
          </w:rPr>
          <w:delText>，</w:delText>
        </w:r>
      </w:del>
      <w:del w:id="782" w:author="野草" w:date="2023-04-03T14:38:50Z">
        <w:r>
          <w:rPr>
            <w:rFonts w:ascii="Times New Roman" w:hAnsi="Times New Roman" w:eastAsia="楷体" w:cs="Times New Roman"/>
            <w:sz w:val="23"/>
            <w:szCs w:val="23"/>
            <w:highlight w:val="cyan"/>
          </w:rPr>
          <w:delText>植被覆盖率</w:delText>
        </w:r>
      </w:del>
      <w:del w:id="783" w:author="野草" w:date="2023-04-03T14:38:50Z">
        <w:r>
          <w:rPr>
            <w:rFonts w:ascii="Times New Roman" w:hAnsi="Times New Roman" w:eastAsia="楷体" w:cs="Times New Roman"/>
            <w:sz w:val="23"/>
            <w:szCs w:val="23"/>
          </w:rPr>
          <w:delText>大于</w:delText>
        </w:r>
      </w:del>
      <w:del w:id="784" w:author="野草" w:date="2023-04-03T14:38:50Z">
        <w:r>
          <w:rPr>
            <w:rFonts w:ascii="Times New Roman" w:hAnsi="Times New Roman" w:eastAsia="楷体" w:cs="Times New Roman"/>
            <w:sz w:val="23"/>
            <w:szCs w:val="23"/>
            <w:highlight w:val="magenta"/>
          </w:rPr>
          <w:delText>30%</w:delText>
        </w:r>
      </w:del>
      <w:del w:id="785" w:author="野草" w:date="2023-04-03T14:38:50Z">
        <w:r>
          <w:rPr>
            <w:rFonts w:ascii="Times New Roman" w:hAnsi="Times New Roman" w:eastAsia="楷体" w:cs="Times New Roman"/>
            <w:sz w:val="23"/>
            <w:szCs w:val="23"/>
          </w:rPr>
          <w:delText>，以草本为主。样地3位于</w:delText>
        </w:r>
      </w:del>
      <w:del w:id="786" w:author="野草" w:date="2023-04-03T14:38:50Z">
        <w:r>
          <w:rPr>
            <w:rFonts w:ascii="Times New Roman" w:hAnsi="Times New Roman" w:eastAsia="楷体" w:cs="Times New Roman"/>
            <w:sz w:val="23"/>
            <w:szCs w:val="23"/>
            <w:highlight w:val="cyan"/>
          </w:rPr>
          <w:delText>巴南区大江工业园</w:delText>
        </w:r>
      </w:del>
      <w:del w:id="787" w:author="野草" w:date="2023-04-03T14:38:50Z">
        <w:r>
          <w:rPr>
            <w:rFonts w:ascii="Times New Roman" w:hAnsi="Times New Roman" w:eastAsia="楷体" w:cs="Times New Roman"/>
            <w:sz w:val="23"/>
            <w:szCs w:val="23"/>
          </w:rPr>
          <w:delText>，为大型低层建筑街区</w:delText>
        </w:r>
      </w:del>
      <w:del w:id="788" w:author="野草" w:date="2023-04-03T14:38:50Z">
        <w:r>
          <w:rPr>
            <w:rFonts w:hint="eastAsia" w:ascii="Times New Roman" w:hAnsi="Times New Roman" w:eastAsia="楷体" w:cs="Times New Roman"/>
            <w:sz w:val="23"/>
            <w:szCs w:val="23"/>
          </w:rPr>
          <w:delText>。样地内建筑以</w:delText>
        </w:r>
      </w:del>
      <w:del w:id="789" w:author="野草" w:date="2023-04-03T14:38:50Z">
        <w:r>
          <w:rPr>
            <w:rFonts w:hint="default" w:ascii="Times New Roman" w:hAnsi="Times New Roman" w:eastAsia="楷体" w:cs="Times New Roman"/>
            <w:sz w:val="23"/>
            <w:szCs w:val="23"/>
            <w:highlight w:val="cyan"/>
            <w:rPrChange w:id="790" w:author="野草" w:date="2023-04-03T11:10:43Z">
              <w:rPr>
                <w:rFonts w:hint="eastAsia" w:ascii="楷体" w:hAnsi="楷体" w:eastAsia="楷体"/>
                <w:sz w:val="23"/>
                <w:szCs w:val="23"/>
                <w:highlight w:val="cyan"/>
              </w:rPr>
            </w:rPrChange>
          </w:rPr>
          <w:delText>一层工业用房</w:delText>
        </w:r>
      </w:del>
      <w:del w:id="792" w:author="野草" w:date="2023-04-03T14:38:50Z">
        <w:r>
          <w:rPr>
            <w:rFonts w:hint="default" w:ascii="Times New Roman" w:hAnsi="Times New Roman" w:eastAsia="楷体" w:cs="Times New Roman"/>
            <w:sz w:val="23"/>
            <w:szCs w:val="23"/>
            <w:rPrChange w:id="793" w:author="野草" w:date="2023-04-03T11:10:43Z">
              <w:rPr>
                <w:rFonts w:hint="eastAsia" w:ascii="楷体" w:hAnsi="楷体" w:eastAsia="楷体"/>
                <w:sz w:val="23"/>
                <w:szCs w:val="23"/>
              </w:rPr>
            </w:rPrChange>
          </w:rPr>
          <w:delText>为主，植被</w:delText>
        </w:r>
      </w:del>
      <w:del w:id="795" w:author="野草" w:date="2023-04-03T14:38:50Z">
        <w:r>
          <w:rPr>
            <w:rFonts w:hint="default" w:ascii="Times New Roman" w:hAnsi="Times New Roman" w:eastAsia="楷体" w:cs="Times New Roman"/>
            <w:sz w:val="23"/>
            <w:szCs w:val="23"/>
            <w:highlight w:val="cyan"/>
            <w:rPrChange w:id="796" w:author="野草" w:date="2023-04-03T11:10:43Z">
              <w:rPr>
                <w:rFonts w:hint="eastAsia" w:ascii="楷体" w:hAnsi="楷体" w:eastAsia="楷体"/>
                <w:sz w:val="23"/>
                <w:szCs w:val="23"/>
                <w:highlight w:val="cyan"/>
              </w:rPr>
            </w:rPrChange>
          </w:rPr>
          <w:delText>以乔木为主</w:delText>
        </w:r>
      </w:del>
      <w:del w:id="798" w:author="野草" w:date="2023-04-03T14:38:50Z">
        <w:r>
          <w:rPr>
            <w:rFonts w:hint="default" w:ascii="Times New Roman" w:hAnsi="Times New Roman" w:eastAsia="楷体" w:cs="Times New Roman"/>
            <w:sz w:val="23"/>
            <w:szCs w:val="23"/>
            <w:rPrChange w:id="799" w:author="野草" w:date="2023-04-03T11:10:43Z">
              <w:rPr>
                <w:rFonts w:hint="eastAsia" w:ascii="楷体" w:hAnsi="楷体" w:eastAsia="楷体"/>
                <w:sz w:val="23"/>
                <w:szCs w:val="23"/>
              </w:rPr>
            </w:rPrChange>
          </w:rPr>
          <w:delText>，道路宽度大于</w:delText>
        </w:r>
      </w:del>
      <w:del w:id="801" w:author="野草" w:date="2023-04-03T14:38:50Z">
        <w:r>
          <w:rPr>
            <w:rFonts w:hint="default" w:ascii="Times New Roman" w:hAnsi="Times New Roman" w:eastAsia="楷体" w:cs="Times New Roman"/>
            <w:sz w:val="23"/>
            <w:szCs w:val="23"/>
            <w:highlight w:val="magenta"/>
            <w:rPrChange w:id="802" w:author="野草" w:date="2023-04-03T11:10:43Z">
              <w:rPr>
                <w:rFonts w:hint="eastAsia" w:ascii="楷体" w:hAnsi="楷体" w:eastAsia="楷体"/>
                <w:sz w:val="23"/>
                <w:szCs w:val="23"/>
                <w:highlight w:val="magenta"/>
              </w:rPr>
            </w:rPrChange>
          </w:rPr>
          <w:delText>20米</w:delText>
        </w:r>
      </w:del>
      <w:del w:id="804" w:author="野草" w:date="2023-04-03T14:38:50Z">
        <w:r>
          <w:rPr>
            <w:rFonts w:hint="default" w:ascii="Times New Roman" w:hAnsi="Times New Roman" w:eastAsia="楷体" w:cs="Times New Roman"/>
            <w:sz w:val="23"/>
            <w:szCs w:val="23"/>
            <w:rPrChange w:id="805" w:author="野草" w:date="2023-04-03T11:10:43Z">
              <w:rPr>
                <w:rFonts w:hint="eastAsia" w:ascii="楷体" w:hAnsi="楷体" w:eastAsia="楷体"/>
                <w:sz w:val="23"/>
                <w:szCs w:val="23"/>
              </w:rPr>
            </w:rPrChange>
          </w:rPr>
          <w:delText>。</w:delText>
        </w:r>
      </w:del>
      <w:ins w:id="807" w:author="野草" w:date="2023-04-03T14:55:50Z">
        <w:r>
          <w:rPr>
            <w:rFonts w:hint="eastAsia" w:ascii="Times New Roman" w:hAnsi="Times New Roman" w:eastAsia="楷体" w:cs="Times New Roman"/>
            <w:sz w:val="23"/>
            <w:szCs w:val="23"/>
          </w:rPr>
          <w:t>对于每个样地，根据</w:t>
        </w:r>
      </w:ins>
      <w:ins w:id="808" w:author="野草" w:date="2023-04-03T14:55:50Z">
        <w:r>
          <w:rPr>
            <w:rFonts w:hint="eastAsia" w:ascii="Times New Roman" w:hAnsi="Times New Roman" w:eastAsia="楷体" w:cs="Times New Roman"/>
            <w:sz w:val="23"/>
            <w:szCs w:val="23"/>
            <w:highlight w:val="cyan"/>
          </w:rPr>
          <w:t>空间形态布局</w:t>
        </w:r>
      </w:ins>
      <w:ins w:id="809" w:author="野草" w:date="2023-04-03T14:55:50Z">
        <w:r>
          <w:rPr>
            <w:rFonts w:hint="eastAsia" w:ascii="Times New Roman" w:hAnsi="Times New Roman" w:eastAsia="楷体" w:cs="Times New Roman"/>
            <w:sz w:val="23"/>
            <w:szCs w:val="23"/>
          </w:rPr>
          <w:t>，在其内部</w:t>
        </w:r>
      </w:ins>
      <w:ins w:id="810" w:author="野草" w:date="2023-04-03T14:55:50Z">
        <w:r>
          <w:rPr>
            <w:rFonts w:hint="eastAsia" w:ascii="Times New Roman" w:hAnsi="Times New Roman" w:eastAsia="楷体" w:cs="Times New Roman"/>
            <w:sz w:val="23"/>
            <w:szCs w:val="23"/>
            <w:highlight w:val="cyan"/>
          </w:rPr>
          <w:t>相对均匀地</w:t>
        </w:r>
      </w:ins>
      <w:ins w:id="811" w:author="野草" w:date="2023-04-03T14:55:50Z">
        <w:r>
          <w:rPr>
            <w:rFonts w:hint="eastAsia" w:ascii="Times New Roman" w:hAnsi="Times New Roman" w:eastAsia="楷体" w:cs="Times New Roman"/>
            <w:sz w:val="23"/>
            <w:szCs w:val="23"/>
          </w:rPr>
          <w:t>设置</w:t>
        </w:r>
      </w:ins>
      <w:ins w:id="812" w:author="野草" w:date="2023-04-03T14:55:50Z">
        <w:r>
          <w:rPr>
            <w:rFonts w:hint="eastAsia" w:ascii="Times New Roman" w:hAnsi="Times New Roman" w:eastAsia="楷体" w:cs="Times New Roman"/>
            <w:sz w:val="23"/>
            <w:szCs w:val="23"/>
            <w:highlight w:val="magenta"/>
          </w:rPr>
          <w:t>30-40个</w:t>
        </w:r>
      </w:ins>
      <w:ins w:id="813" w:author="野草" w:date="2023-04-03T14:55:50Z">
        <w:r>
          <w:rPr>
            <w:rFonts w:hint="eastAsia" w:ascii="Times New Roman" w:hAnsi="Times New Roman" w:eastAsia="楷体" w:cs="Times New Roman"/>
            <w:sz w:val="23"/>
            <w:szCs w:val="23"/>
          </w:rPr>
          <w:t>移动测量点。将所有</w:t>
        </w:r>
      </w:ins>
      <w:ins w:id="814" w:author="野草" w:date="2023-04-03T14:55:50Z">
        <w:r>
          <w:rPr>
            <w:rFonts w:hint="eastAsia" w:ascii="Times New Roman" w:hAnsi="Times New Roman" w:eastAsia="楷体" w:cs="Times New Roman"/>
            <w:sz w:val="23"/>
            <w:szCs w:val="23"/>
            <w:highlight w:val="cyan"/>
          </w:rPr>
          <w:t>移动测量</w:t>
        </w:r>
      </w:ins>
      <w:ins w:id="815" w:author="野草" w:date="2023-04-03T14:55:50Z">
        <w:r>
          <w:rPr>
            <w:rFonts w:ascii="Times New Roman" w:hAnsi="Times New Roman" w:eastAsia="楷体" w:cs="Times New Roman"/>
            <w:sz w:val="23"/>
            <w:szCs w:val="23"/>
            <w:highlight w:val="cyan"/>
          </w:rPr>
          <w:t>点</w:t>
        </w:r>
      </w:ins>
      <w:ins w:id="816" w:author="野草" w:date="2023-04-03T14:55:50Z">
        <w:r>
          <w:rPr>
            <w:rFonts w:ascii="Times New Roman" w:hAnsi="Times New Roman" w:eastAsia="楷体" w:cs="Times New Roman"/>
            <w:sz w:val="23"/>
            <w:szCs w:val="23"/>
          </w:rPr>
          <w:t>分为</w:t>
        </w:r>
      </w:ins>
      <w:ins w:id="817" w:author="野草" w:date="2023-04-03T15:01:42Z">
        <w:r>
          <w:rPr>
            <w:rFonts w:hint="eastAsia" w:ascii="Times New Roman" w:hAnsi="Times New Roman" w:eastAsia="楷体" w:cs="Times New Roman"/>
            <w:sz w:val="23"/>
            <w:szCs w:val="23"/>
            <w:lang w:val="en-US" w:eastAsia="zh-CN"/>
          </w:rPr>
          <w:t>3</w:t>
        </w:r>
      </w:ins>
      <w:ins w:id="818" w:author="野草" w:date="2023-04-03T14:55:50Z">
        <w:r>
          <w:rPr>
            <w:rFonts w:ascii="Times New Roman" w:hAnsi="Times New Roman" w:eastAsia="楷体" w:cs="Times New Roman"/>
            <w:sz w:val="23"/>
            <w:szCs w:val="23"/>
          </w:rPr>
          <w:t>组，</w:t>
        </w:r>
      </w:ins>
      <w:ins w:id="819" w:author="野草" w:date="2023-04-03T14:55:50Z">
        <w:r>
          <w:rPr>
            <w:rFonts w:hint="eastAsia" w:ascii="Times New Roman" w:hAnsi="Times New Roman" w:eastAsia="楷体" w:cs="Times New Roman"/>
            <w:sz w:val="23"/>
            <w:szCs w:val="23"/>
          </w:rPr>
          <w:t>并</w:t>
        </w:r>
      </w:ins>
      <w:ins w:id="820" w:author="野草" w:date="2023-04-03T14:55:50Z">
        <w:r>
          <w:rPr>
            <w:rFonts w:ascii="Times New Roman" w:hAnsi="Times New Roman" w:eastAsia="楷体" w:cs="Times New Roman"/>
            <w:sz w:val="23"/>
            <w:szCs w:val="23"/>
          </w:rPr>
          <w:t>对每组分别</w:t>
        </w:r>
      </w:ins>
      <w:ins w:id="821" w:author="野草" w:date="2023-04-03T14:55:50Z">
        <w:r>
          <w:rPr>
            <w:rFonts w:ascii="Times New Roman" w:hAnsi="Times New Roman" w:eastAsia="楷体" w:cs="Times New Roman"/>
            <w:sz w:val="23"/>
            <w:szCs w:val="23"/>
            <w:highlight w:val="cyan"/>
          </w:rPr>
          <w:t>规划移动路线</w:t>
        </w:r>
      </w:ins>
      <w:ins w:id="822" w:author="野草" w:date="2023-04-03T14:55:50Z">
        <w:r>
          <w:rPr>
            <w:rFonts w:ascii="Times New Roman" w:hAnsi="Times New Roman" w:eastAsia="楷体" w:cs="Times New Roman"/>
            <w:sz w:val="23"/>
            <w:szCs w:val="23"/>
          </w:rPr>
          <w:t>。在一年4个季节，</w:t>
        </w:r>
      </w:ins>
      <w:ins w:id="823" w:author="野草" w:date="2023-04-03T14:55:50Z">
        <w:r>
          <w:rPr>
            <w:rFonts w:hint="eastAsia" w:ascii="Times New Roman" w:hAnsi="Times New Roman" w:eastAsia="楷体" w:cs="Times New Roman"/>
            <w:sz w:val="23"/>
            <w:szCs w:val="23"/>
          </w:rPr>
          <w:t>各选择</w:t>
        </w:r>
      </w:ins>
      <w:ins w:id="824" w:author="野草" w:date="2023-04-03T14:55:50Z">
        <w:r>
          <w:rPr>
            <w:rFonts w:ascii="Times New Roman" w:hAnsi="Times New Roman" w:eastAsia="楷体" w:cs="Times New Roman"/>
            <w:sz w:val="23"/>
            <w:szCs w:val="23"/>
          </w:rPr>
          <w:t>一个</w:t>
        </w:r>
      </w:ins>
      <w:ins w:id="825" w:author="野草" w:date="2023-04-03T14:55:50Z">
        <w:r>
          <w:rPr>
            <w:rFonts w:ascii="Times New Roman" w:hAnsi="Times New Roman" w:eastAsia="楷体" w:cs="Times New Roman"/>
            <w:sz w:val="23"/>
            <w:szCs w:val="23"/>
            <w:highlight w:val="cyan"/>
          </w:rPr>
          <w:t>低风速无云晴天</w:t>
        </w:r>
      </w:ins>
      <w:ins w:id="826" w:author="野草" w:date="2023-04-03T14:55:50Z">
        <w:r>
          <w:rPr>
            <w:rFonts w:ascii="Times New Roman" w:hAnsi="Times New Roman" w:eastAsia="楷体" w:cs="Times New Roman"/>
            <w:sz w:val="23"/>
            <w:szCs w:val="23"/>
          </w:rPr>
          <w:t>进行气象数据</w:t>
        </w:r>
      </w:ins>
      <w:ins w:id="827" w:author="野草" w:date="2023-04-03T14:55:50Z">
        <w:r>
          <w:rPr>
            <w:rFonts w:hint="eastAsia" w:ascii="Times New Roman" w:hAnsi="Times New Roman" w:eastAsia="楷体" w:cs="Times New Roman"/>
            <w:sz w:val="23"/>
            <w:szCs w:val="23"/>
          </w:rPr>
          <w:t>的</w:t>
        </w:r>
      </w:ins>
      <w:ins w:id="828" w:author="野草" w:date="2023-04-03T14:55:50Z">
        <w:r>
          <w:rPr>
            <w:rFonts w:ascii="Times New Roman" w:hAnsi="Times New Roman" w:eastAsia="楷体" w:cs="Times New Roman"/>
            <w:sz w:val="23"/>
            <w:szCs w:val="23"/>
          </w:rPr>
          <w:t>测量。测量在</w:t>
        </w:r>
      </w:ins>
      <w:ins w:id="829" w:author="野草" w:date="2023-04-03T14:55:50Z">
        <w:r>
          <w:rPr>
            <w:rFonts w:ascii="Times New Roman" w:hAnsi="Times New Roman" w:eastAsia="楷体" w:cs="Times New Roman"/>
            <w:sz w:val="23"/>
            <w:szCs w:val="23"/>
            <w:highlight w:val="magenta"/>
            <w:rPrChange w:id="830" w:author="野草" w:date="2023-04-03T15:01:54Z">
              <w:rPr>
                <w:rFonts w:ascii="Times New Roman" w:hAnsi="Times New Roman" w:eastAsia="楷体" w:cs="Times New Roman"/>
                <w:sz w:val="23"/>
                <w:szCs w:val="23"/>
                <w:highlight w:val="cyan"/>
              </w:rPr>
            </w:rPrChange>
          </w:rPr>
          <w:t>7:00 - 23:00期间</w:t>
        </w:r>
      </w:ins>
      <w:ins w:id="832" w:author="野草" w:date="2023-04-03T14:55:50Z">
        <w:r>
          <w:rPr>
            <w:rFonts w:ascii="Times New Roman" w:hAnsi="Times New Roman" w:eastAsia="楷体" w:cs="Times New Roman"/>
            <w:sz w:val="23"/>
            <w:szCs w:val="23"/>
          </w:rPr>
          <w:t>进行，涵盖</w:t>
        </w:r>
      </w:ins>
      <w:ins w:id="833" w:author="野草" w:date="2023-04-03T14:55:50Z">
        <w:r>
          <w:rPr>
            <w:rFonts w:ascii="Times New Roman" w:hAnsi="Times New Roman" w:eastAsia="楷体" w:cs="Times New Roman"/>
            <w:sz w:val="23"/>
            <w:szCs w:val="23"/>
            <w:highlight w:val="cyan"/>
          </w:rPr>
          <w:t>居民</w:t>
        </w:r>
      </w:ins>
      <w:ins w:id="834" w:author="野草" w:date="2023-04-03T15:01:30Z">
        <w:r>
          <w:rPr>
            <w:rFonts w:hint="eastAsia" w:ascii="Times New Roman" w:hAnsi="Times New Roman" w:eastAsia="楷体" w:cs="Times New Roman"/>
            <w:sz w:val="23"/>
            <w:szCs w:val="23"/>
            <w:highlight w:val="cyan"/>
            <w:lang w:val="en-US" w:eastAsia="zh-CN"/>
          </w:rPr>
          <w:t>主要</w:t>
        </w:r>
      </w:ins>
      <w:ins w:id="835" w:author="野草" w:date="2023-04-03T15:01:31Z">
        <w:r>
          <w:rPr>
            <w:rFonts w:hint="eastAsia" w:ascii="Times New Roman" w:hAnsi="Times New Roman" w:eastAsia="楷体" w:cs="Times New Roman"/>
            <w:sz w:val="23"/>
            <w:szCs w:val="23"/>
            <w:highlight w:val="cyan"/>
            <w:lang w:val="en-US" w:eastAsia="zh-CN"/>
          </w:rPr>
          <w:t>开展</w:t>
        </w:r>
      </w:ins>
      <w:ins w:id="836" w:author="野草" w:date="2023-04-03T14:55:50Z">
        <w:r>
          <w:rPr>
            <w:rFonts w:ascii="Times New Roman" w:hAnsi="Times New Roman" w:eastAsia="楷体" w:cs="Times New Roman"/>
            <w:sz w:val="23"/>
            <w:szCs w:val="23"/>
            <w:highlight w:val="cyan"/>
          </w:rPr>
          <w:t>户外活动</w:t>
        </w:r>
      </w:ins>
      <w:ins w:id="837" w:author="野草" w:date="2023-04-03T14:55:50Z">
        <w:r>
          <w:rPr>
            <w:rFonts w:ascii="Times New Roman" w:hAnsi="Times New Roman" w:eastAsia="楷体" w:cs="Times New Roman"/>
            <w:sz w:val="23"/>
            <w:szCs w:val="23"/>
          </w:rPr>
          <w:t>的时段。在此期间，</w:t>
        </w:r>
      </w:ins>
      <w:ins w:id="838" w:author="野草" w:date="2023-04-03T15:01:57Z">
        <w:r>
          <w:rPr>
            <w:rFonts w:hint="eastAsia" w:ascii="Times New Roman" w:hAnsi="Times New Roman" w:eastAsia="楷体" w:cs="Times New Roman"/>
            <w:sz w:val="23"/>
            <w:szCs w:val="23"/>
            <w:lang w:val="en-US" w:eastAsia="zh-CN"/>
          </w:rPr>
          <w:t>3</w:t>
        </w:r>
      </w:ins>
      <w:ins w:id="839" w:author="野草" w:date="2023-04-03T14:55:50Z">
        <w:r>
          <w:rPr>
            <w:rFonts w:hint="eastAsia" w:ascii="Times New Roman" w:hAnsi="Times New Roman" w:eastAsia="楷体" w:cs="Times New Roman"/>
            <w:sz w:val="23"/>
            <w:szCs w:val="23"/>
          </w:rPr>
          <w:t>个人同时沿</w:t>
        </w:r>
      </w:ins>
      <w:ins w:id="840" w:author="野草" w:date="2023-04-03T15:01:58Z">
        <w:r>
          <w:rPr>
            <w:rFonts w:hint="eastAsia" w:ascii="Times New Roman" w:hAnsi="Times New Roman" w:eastAsia="楷体" w:cs="Times New Roman"/>
            <w:sz w:val="23"/>
            <w:szCs w:val="23"/>
            <w:highlight w:val="cyan"/>
            <w:lang w:val="en-US" w:eastAsia="zh-CN"/>
          </w:rPr>
          <w:t>3</w:t>
        </w:r>
      </w:ins>
      <w:ins w:id="841" w:author="野草" w:date="2023-04-03T14:55:50Z">
        <w:r>
          <w:rPr>
            <w:rFonts w:hint="eastAsia" w:ascii="Times New Roman" w:hAnsi="Times New Roman" w:eastAsia="楷体" w:cs="Times New Roman"/>
            <w:sz w:val="23"/>
            <w:szCs w:val="23"/>
            <w:highlight w:val="cyan"/>
          </w:rPr>
          <w:t>条预先规划的路线</w:t>
        </w:r>
      </w:ins>
      <w:ins w:id="842" w:author="野草" w:date="2023-04-03T14:55:50Z">
        <w:r>
          <w:rPr>
            <w:rFonts w:hint="eastAsia" w:ascii="Times New Roman" w:hAnsi="Times New Roman" w:eastAsia="楷体" w:cs="Times New Roman"/>
            <w:sz w:val="23"/>
            <w:szCs w:val="23"/>
          </w:rPr>
          <w:t>在各移动测量点进行</w:t>
        </w:r>
      </w:ins>
      <w:ins w:id="843" w:author="野草" w:date="2023-04-03T14:55:50Z">
        <w:r>
          <w:rPr>
            <w:rFonts w:hint="eastAsia" w:ascii="Times New Roman" w:hAnsi="Times New Roman" w:eastAsia="楷体" w:cs="Times New Roman"/>
            <w:sz w:val="23"/>
            <w:szCs w:val="23"/>
            <w:highlight w:val="cyan"/>
          </w:rPr>
          <w:t>测量</w:t>
        </w:r>
      </w:ins>
      <w:ins w:id="844" w:author="野草" w:date="2023-04-03T14:55:50Z">
        <w:r>
          <w:rPr>
            <w:rFonts w:hint="eastAsia" w:ascii="Times New Roman" w:hAnsi="Times New Roman" w:eastAsia="楷体" w:cs="Times New Roman"/>
            <w:sz w:val="23"/>
            <w:szCs w:val="23"/>
          </w:rPr>
          <w:t>。每条路线</w:t>
        </w:r>
      </w:ins>
      <w:ins w:id="845" w:author="野草" w:date="2023-04-03T14:55:50Z">
        <w:r>
          <w:rPr>
            <w:rFonts w:hint="eastAsia" w:ascii="Times New Roman" w:hAnsi="Times New Roman" w:eastAsia="楷体" w:cs="Times New Roman"/>
            <w:sz w:val="23"/>
            <w:szCs w:val="23"/>
            <w:highlight w:val="cyan"/>
          </w:rPr>
          <w:t>预</w:t>
        </w:r>
      </w:ins>
      <w:ins w:id="846" w:author="野草" w:date="2023-04-03T14:55:50Z">
        <w:r>
          <w:rPr>
            <w:rFonts w:hint="default" w:ascii="Times New Roman" w:hAnsi="Times New Roman" w:eastAsia="楷体" w:cs="Times New Roman"/>
            <w:sz w:val="23"/>
            <w:szCs w:val="23"/>
            <w:highlight w:val="cyan"/>
            <w:rPrChange w:id="847" w:author="野草" w:date="2023-04-03T15:02:21Z">
              <w:rPr>
                <w:rFonts w:hint="eastAsia" w:ascii="Times New Roman" w:hAnsi="Times New Roman" w:eastAsia="楷体" w:cs="Times New Roman"/>
                <w:sz w:val="23"/>
                <w:szCs w:val="23"/>
                <w:highlight w:val="cyan"/>
              </w:rPr>
            </w:rPrChange>
          </w:rPr>
          <w:t>计耗时</w:t>
        </w:r>
      </w:ins>
      <w:ins w:id="849" w:author="野草" w:date="2023-04-03T14:55:50Z">
        <w:r>
          <w:rPr>
            <w:rFonts w:hint="default" w:ascii="Times New Roman" w:hAnsi="Times New Roman" w:eastAsia="楷体" w:cs="Times New Roman"/>
            <w:sz w:val="23"/>
            <w:szCs w:val="23"/>
            <w:rPrChange w:id="850" w:author="野草" w:date="2023-04-03T15:02:21Z">
              <w:rPr>
                <w:rFonts w:hint="eastAsia" w:ascii="Times New Roman" w:hAnsi="Times New Roman" w:eastAsia="楷体" w:cs="Times New Roman"/>
                <w:sz w:val="23"/>
                <w:szCs w:val="23"/>
              </w:rPr>
            </w:rPrChange>
          </w:rPr>
          <w:t>约</w:t>
        </w:r>
      </w:ins>
      <w:ins w:id="852" w:author="野草" w:date="2023-04-03T15:02:08Z">
        <w:r>
          <w:rPr>
            <w:rFonts w:hint="default" w:ascii="Times New Roman" w:hAnsi="Times New Roman" w:eastAsia="楷体" w:cs="Times New Roman"/>
            <w:sz w:val="23"/>
            <w:szCs w:val="23"/>
            <w:lang w:val="en-US" w:eastAsia="zh-CN"/>
            <w:rPrChange w:id="853" w:author="野草" w:date="2023-04-03T15:02:21Z">
              <w:rPr>
                <w:rFonts w:hint="eastAsia" w:ascii="Times New Roman" w:hAnsi="Times New Roman" w:eastAsia="楷体" w:cs="Times New Roman"/>
                <w:sz w:val="23"/>
                <w:szCs w:val="23"/>
                <w:lang w:val="en-US" w:eastAsia="zh-CN"/>
              </w:rPr>
            </w:rPrChange>
          </w:rPr>
          <w:t>1</w:t>
        </w:r>
      </w:ins>
      <w:ins w:id="855" w:author="野草" w:date="2023-04-03T14:55:50Z">
        <w:r>
          <w:rPr>
            <w:rFonts w:hint="default" w:ascii="Times New Roman" w:hAnsi="Times New Roman" w:eastAsia="楷体" w:cs="Times New Roman"/>
            <w:sz w:val="23"/>
            <w:szCs w:val="23"/>
            <w:rPrChange w:id="856" w:author="野草" w:date="2023-04-03T15:02:21Z">
              <w:rPr>
                <w:rFonts w:hint="eastAsia" w:ascii="Times New Roman" w:hAnsi="Times New Roman" w:eastAsia="楷体" w:cs="Times New Roman"/>
                <w:sz w:val="23"/>
                <w:szCs w:val="23"/>
              </w:rPr>
            </w:rPrChange>
          </w:rPr>
          <w:t>小时</w:t>
        </w:r>
      </w:ins>
      <w:ins w:id="858" w:author="野草" w:date="2023-04-03T14:55:50Z">
        <w:r>
          <w:rPr>
            <w:rFonts w:hint="default" w:ascii="Times New Roman" w:hAnsi="Times New Roman" w:eastAsia="楷体" w:cs="Times New Roman"/>
            <w:sz w:val="23"/>
            <w:szCs w:val="23"/>
            <w:rPrChange w:id="859" w:author="野草" w:date="2023-04-03T15:02:21Z">
              <w:rPr>
                <w:rFonts w:hint="eastAsia" w:ascii="楷体" w:hAnsi="楷体" w:eastAsia="楷体"/>
                <w:sz w:val="23"/>
                <w:szCs w:val="23"/>
              </w:rPr>
            </w:rPrChange>
          </w:rPr>
          <w:t>，在每个研究日</w:t>
        </w:r>
      </w:ins>
      <w:ins w:id="861" w:author="野草" w:date="2023-04-03T14:55:50Z">
        <w:r>
          <w:rPr>
            <w:rFonts w:hint="default" w:ascii="Times New Roman" w:hAnsi="Times New Roman" w:eastAsia="楷体" w:cs="Times New Roman"/>
            <w:sz w:val="23"/>
            <w:szCs w:val="23"/>
            <w:highlight w:val="cyan"/>
            <w:rPrChange w:id="862" w:author="野草" w:date="2023-04-03T15:02:21Z">
              <w:rPr>
                <w:rFonts w:hint="eastAsia" w:ascii="楷体" w:hAnsi="楷体" w:eastAsia="楷体"/>
                <w:sz w:val="23"/>
                <w:szCs w:val="23"/>
                <w:highlight w:val="cyan"/>
              </w:rPr>
            </w:rPrChange>
          </w:rPr>
          <w:t>可完成</w:t>
        </w:r>
      </w:ins>
      <w:ins w:id="864" w:author="野草" w:date="2023-04-03T15:02:12Z">
        <w:r>
          <w:rPr>
            <w:rFonts w:hint="default" w:ascii="Times New Roman" w:hAnsi="Times New Roman" w:eastAsia="楷体" w:cs="Times New Roman"/>
            <w:sz w:val="23"/>
            <w:szCs w:val="23"/>
            <w:highlight w:val="cyan"/>
            <w:lang w:val="en-US" w:eastAsia="zh-CN"/>
            <w:rPrChange w:id="865" w:author="野草" w:date="2023-04-03T15:02:21Z">
              <w:rPr>
                <w:rFonts w:hint="eastAsia" w:ascii="楷体" w:hAnsi="楷体" w:eastAsia="楷体"/>
                <w:sz w:val="23"/>
                <w:szCs w:val="23"/>
                <w:highlight w:val="cyan"/>
                <w:lang w:val="en-US" w:eastAsia="zh-CN"/>
              </w:rPr>
            </w:rPrChange>
          </w:rPr>
          <w:t>1</w:t>
        </w:r>
      </w:ins>
      <w:ins w:id="867" w:author="野草" w:date="2023-04-03T15:02:13Z">
        <w:r>
          <w:rPr>
            <w:rFonts w:hint="default" w:ascii="Times New Roman" w:hAnsi="Times New Roman" w:eastAsia="楷体" w:cs="Times New Roman"/>
            <w:sz w:val="23"/>
            <w:szCs w:val="23"/>
            <w:highlight w:val="cyan"/>
            <w:lang w:val="en-US" w:eastAsia="zh-CN"/>
            <w:rPrChange w:id="868" w:author="野草" w:date="2023-04-03T15:02:21Z">
              <w:rPr>
                <w:rFonts w:hint="eastAsia" w:ascii="楷体" w:hAnsi="楷体" w:eastAsia="楷体"/>
                <w:sz w:val="23"/>
                <w:szCs w:val="23"/>
                <w:highlight w:val="cyan"/>
                <w:lang w:val="en-US" w:eastAsia="zh-CN"/>
              </w:rPr>
            </w:rPrChange>
          </w:rPr>
          <w:t>6</w:t>
        </w:r>
      </w:ins>
      <w:ins w:id="870" w:author="野草" w:date="2023-04-03T14:55:50Z">
        <w:r>
          <w:rPr>
            <w:rFonts w:hint="default" w:ascii="Times New Roman" w:hAnsi="Times New Roman" w:eastAsia="楷体" w:cs="Times New Roman"/>
            <w:sz w:val="23"/>
            <w:szCs w:val="23"/>
            <w:highlight w:val="cyan"/>
            <w:rPrChange w:id="871" w:author="野草" w:date="2023-04-03T15:02:21Z">
              <w:rPr>
                <w:rFonts w:hint="eastAsia" w:ascii="楷体" w:hAnsi="楷体" w:eastAsia="楷体"/>
                <w:sz w:val="23"/>
                <w:szCs w:val="23"/>
                <w:highlight w:val="cyan"/>
              </w:rPr>
            </w:rPrChange>
          </w:rPr>
          <w:t>轮测量</w:t>
        </w:r>
      </w:ins>
      <w:ins w:id="873" w:author="野草" w:date="2023-04-03T14:55:50Z">
        <w:r>
          <w:rPr>
            <w:rFonts w:hint="default" w:ascii="Times New Roman" w:hAnsi="Times New Roman" w:eastAsia="楷体" w:cs="Times New Roman"/>
            <w:sz w:val="23"/>
            <w:szCs w:val="23"/>
            <w:rPrChange w:id="874" w:author="野草" w:date="2023-04-03T15:02:21Z">
              <w:rPr>
                <w:rFonts w:hint="eastAsia" w:ascii="楷体" w:hAnsi="楷体" w:eastAsia="楷体"/>
                <w:sz w:val="23"/>
                <w:szCs w:val="23"/>
              </w:rPr>
            </w:rPrChange>
          </w:rPr>
          <w:t>。所采用的测量设备为</w:t>
        </w:r>
      </w:ins>
      <w:ins w:id="876" w:author="野草" w:date="2023-04-03T14:55:50Z">
        <w:r>
          <w:rPr>
            <w:rFonts w:hint="default" w:ascii="Times New Roman" w:hAnsi="Times New Roman" w:eastAsia="楷体" w:cs="Times New Roman"/>
            <w:sz w:val="23"/>
            <w:szCs w:val="23"/>
            <w:highlight w:val="cyan"/>
            <w:rPrChange w:id="877" w:author="野草" w:date="2023-04-03T14:57:14Z">
              <w:rPr>
                <w:rFonts w:hint="eastAsia" w:ascii="楷体" w:hAnsi="楷体" w:eastAsia="楷体"/>
                <w:sz w:val="23"/>
                <w:szCs w:val="23"/>
                <w:highlight w:val="cyan"/>
              </w:rPr>
            </w:rPrChange>
          </w:rPr>
          <w:t>HOBO便携式气象站</w:t>
        </w:r>
      </w:ins>
      <w:ins w:id="879" w:author="野草" w:date="2023-04-03T14:55:50Z">
        <w:r>
          <w:rPr>
            <w:rFonts w:hint="default" w:ascii="Times New Roman" w:hAnsi="Times New Roman" w:eastAsia="楷体" w:cs="Times New Roman"/>
            <w:sz w:val="23"/>
            <w:szCs w:val="23"/>
            <w:rPrChange w:id="880" w:author="野草" w:date="2023-04-03T14:57:14Z">
              <w:rPr>
                <w:rFonts w:hint="eastAsia" w:ascii="楷体" w:hAnsi="楷体" w:eastAsia="楷体"/>
                <w:sz w:val="23"/>
                <w:szCs w:val="23"/>
              </w:rPr>
            </w:rPrChange>
          </w:rPr>
          <w:t>，测量的气象变量包括</w:t>
        </w:r>
      </w:ins>
      <w:ins w:id="882" w:author="野草" w:date="2023-04-03T14:55:50Z">
        <w:r>
          <w:rPr>
            <w:rFonts w:hint="default" w:ascii="Times New Roman" w:hAnsi="Times New Roman" w:eastAsia="楷体" w:cs="Times New Roman"/>
            <w:sz w:val="23"/>
            <w:szCs w:val="23"/>
            <w:highlight w:val="magenta"/>
            <w:rPrChange w:id="883" w:author="野草" w:date="2023-04-03T14:57:14Z">
              <w:rPr>
                <w:rFonts w:hint="eastAsia" w:ascii="楷体" w:hAnsi="楷体" w:eastAsia="楷体"/>
                <w:sz w:val="23"/>
                <w:szCs w:val="23"/>
                <w:highlight w:val="magenta"/>
              </w:rPr>
            </w:rPrChange>
          </w:rPr>
          <w:t>气温、相对湿度、风速、风向和太阳辐射</w:t>
        </w:r>
      </w:ins>
      <w:ins w:id="885" w:author="野草" w:date="2023-04-03T14:55:50Z">
        <w:r>
          <w:rPr>
            <w:rFonts w:hint="default" w:ascii="Times New Roman" w:hAnsi="Times New Roman" w:eastAsia="楷体" w:cs="Times New Roman"/>
            <w:sz w:val="23"/>
            <w:szCs w:val="23"/>
            <w:rPrChange w:id="886" w:author="野草" w:date="2023-04-03T14:57:14Z">
              <w:rPr>
                <w:rFonts w:hint="eastAsia" w:ascii="楷体" w:hAnsi="楷体" w:eastAsia="楷体"/>
                <w:sz w:val="23"/>
                <w:szCs w:val="23"/>
              </w:rPr>
            </w:rPrChange>
          </w:rPr>
          <w:t>。由于</w:t>
        </w:r>
      </w:ins>
      <w:ins w:id="888" w:author="野草" w:date="2023-04-03T14:55:50Z">
        <w:r>
          <w:rPr>
            <w:rFonts w:hint="default" w:ascii="Times New Roman" w:hAnsi="Times New Roman" w:eastAsia="楷体" w:cs="Times New Roman"/>
            <w:sz w:val="23"/>
            <w:szCs w:val="23"/>
            <w:highlight w:val="cyan"/>
            <w:rPrChange w:id="889" w:author="野草" w:date="2023-04-03T14:57:14Z">
              <w:rPr>
                <w:rFonts w:hint="eastAsia" w:ascii="楷体" w:hAnsi="楷体" w:eastAsia="楷体"/>
                <w:sz w:val="23"/>
                <w:szCs w:val="23"/>
                <w:highlight w:val="cyan"/>
              </w:rPr>
            </w:rPrChange>
          </w:rPr>
          <w:t>不同移</w:t>
        </w:r>
      </w:ins>
      <w:ins w:id="891" w:author="野草" w:date="2023-04-03T14:55:50Z">
        <w:r>
          <w:rPr>
            <w:rFonts w:hint="eastAsia" w:ascii="楷体" w:hAnsi="楷体" w:eastAsia="楷体"/>
            <w:sz w:val="23"/>
            <w:szCs w:val="23"/>
            <w:highlight w:val="cyan"/>
          </w:rPr>
          <w:t>动测量点的数据</w:t>
        </w:r>
      </w:ins>
      <w:ins w:id="892" w:author="野草" w:date="2023-04-03T14:55:50Z">
        <w:r>
          <w:rPr>
            <w:rFonts w:hint="eastAsia" w:ascii="楷体" w:hAnsi="楷体" w:eastAsia="楷体"/>
            <w:sz w:val="23"/>
            <w:szCs w:val="23"/>
          </w:rPr>
          <w:t>有时间差异性，需要在各样地内</w:t>
        </w:r>
      </w:ins>
      <w:ins w:id="893" w:author="野草" w:date="2023-04-03T14:55:50Z">
        <w:r>
          <w:rPr>
            <w:rFonts w:hint="eastAsia" w:ascii="楷体" w:hAnsi="楷体" w:eastAsia="楷体"/>
            <w:sz w:val="23"/>
            <w:szCs w:val="23"/>
            <w:highlight w:val="cyan"/>
          </w:rPr>
          <w:t>分别额外设置</w:t>
        </w:r>
      </w:ins>
      <w:ins w:id="894" w:author="野草" w:date="2023-04-03T14:55:50Z">
        <w:r>
          <w:rPr>
            <w:rFonts w:hint="eastAsia" w:ascii="楷体" w:hAnsi="楷体" w:eastAsia="楷体"/>
            <w:sz w:val="23"/>
            <w:szCs w:val="23"/>
          </w:rPr>
          <w:t>一个固定测量点。在后续数据分析时，移动测量点的</w:t>
        </w:r>
      </w:ins>
      <w:ins w:id="895" w:author="野草" w:date="2023-04-03T14:55:50Z">
        <w:r>
          <w:rPr>
            <w:rFonts w:hint="eastAsia" w:ascii="楷体" w:hAnsi="楷体" w:eastAsia="楷体"/>
            <w:sz w:val="23"/>
            <w:szCs w:val="23"/>
            <w:highlight w:val="cyan"/>
          </w:rPr>
          <w:t>气象变量值</w:t>
        </w:r>
      </w:ins>
      <w:ins w:id="896" w:author="野草" w:date="2023-04-03T14:55:50Z">
        <w:r>
          <w:rPr>
            <w:rFonts w:hint="eastAsia" w:ascii="楷体" w:hAnsi="楷体" w:eastAsia="楷体"/>
            <w:sz w:val="23"/>
            <w:szCs w:val="23"/>
          </w:rPr>
          <w:t>需要根据测量时刻与参考时刻（每一轮测量的起始时刻）之间对应的差值来调整。</w:t>
        </w:r>
      </w:ins>
      <w:ins w:id="897" w:author="野草" w:date="2023-04-03T14:55:50Z">
        <w:r>
          <w:rPr>
            <w:rFonts w:ascii="Times New Roman" w:hAnsi="Times New Roman" w:eastAsia="楷体" w:cs="Times New Roman"/>
            <w:sz w:val="23"/>
            <w:szCs w:val="23"/>
          </w:rPr>
          <w:t>【</w:t>
        </w:r>
      </w:ins>
      <w:ins w:id="898" w:author="野草" w:date="2023-04-03T15:00:50Z">
        <w:r>
          <w:rPr>
            <w:rFonts w:ascii="Times New Roman" w:hAnsi="Times New Roman" w:eastAsia="楷体" w:cs="Times New Roman"/>
            <w:sz w:val="23"/>
            <w:szCs w:val="23"/>
          </w:rPr>
          <w:t>up230</w:t>
        </w:r>
      </w:ins>
      <w:ins w:id="899" w:author="野草" w:date="2023-04-03T15:00:50Z">
        <w:r>
          <w:rPr>
            <w:rFonts w:hint="eastAsia" w:ascii="Times New Roman" w:hAnsi="Times New Roman" w:eastAsia="楷体" w:cs="Times New Roman"/>
            <w:sz w:val="23"/>
            <w:szCs w:val="23"/>
            <w:lang w:val="en-US" w:eastAsia="zh-CN"/>
          </w:rPr>
          <w:t>403</w:t>
        </w:r>
      </w:ins>
      <w:ins w:id="900" w:author="野草" w:date="2023-04-03T15:00:50Z">
        <w:r>
          <w:rPr>
            <w:rFonts w:ascii="Times New Roman" w:hAnsi="Times New Roman" w:eastAsia="楷体" w:cs="Times New Roman"/>
            <w:sz w:val="23"/>
            <w:szCs w:val="23"/>
          </w:rPr>
          <w:t xml:space="preserve"> </w:t>
        </w:r>
      </w:ins>
      <w:ins w:id="901" w:author="野草" w:date="2023-04-03T15:00:50Z">
        <w:r>
          <w:rPr>
            <w:rFonts w:hint="eastAsia" w:ascii="Times New Roman" w:hAnsi="Times New Roman" w:eastAsia="楷体" w:cs="Times New Roman"/>
            <w:sz w:val="23"/>
            <w:szCs w:val="23"/>
            <w:lang w:val="en-US" w:eastAsia="zh-CN"/>
          </w:rPr>
          <w:t>1</w:t>
        </w:r>
      </w:ins>
      <w:ins w:id="902" w:author="野草" w:date="2023-04-03T15:00:52Z">
        <w:r>
          <w:rPr>
            <w:rFonts w:hint="eastAsia" w:ascii="Times New Roman" w:hAnsi="Times New Roman" w:eastAsia="楷体" w:cs="Times New Roman"/>
            <w:sz w:val="23"/>
            <w:szCs w:val="23"/>
            <w:lang w:val="en-US" w:eastAsia="zh-CN"/>
          </w:rPr>
          <w:t>5</w:t>
        </w:r>
      </w:ins>
      <w:ins w:id="903" w:author="野草" w:date="2023-04-03T15:00:50Z">
        <w:r>
          <w:rPr>
            <w:rFonts w:ascii="Times New Roman" w:hAnsi="Times New Roman" w:eastAsia="楷体" w:cs="Times New Roman"/>
            <w:sz w:val="23"/>
            <w:szCs w:val="23"/>
          </w:rPr>
          <w:t>:</w:t>
        </w:r>
      </w:ins>
      <w:ins w:id="904" w:author="野草" w:date="2023-04-03T15:00:54Z">
        <w:r>
          <w:rPr>
            <w:rFonts w:hint="eastAsia" w:ascii="Times New Roman" w:hAnsi="Times New Roman" w:eastAsia="楷体" w:cs="Times New Roman"/>
            <w:sz w:val="23"/>
            <w:szCs w:val="23"/>
            <w:lang w:val="en-US" w:eastAsia="zh-CN"/>
          </w:rPr>
          <w:t>0</w:t>
        </w:r>
      </w:ins>
      <w:ins w:id="905" w:author="野草" w:date="2023-04-03T15:04:51Z">
        <w:r>
          <w:rPr>
            <w:rFonts w:hint="eastAsia" w:ascii="Times New Roman" w:hAnsi="Times New Roman" w:eastAsia="楷体" w:cs="Times New Roman"/>
            <w:sz w:val="23"/>
            <w:szCs w:val="23"/>
            <w:lang w:val="en-US" w:eastAsia="zh-CN"/>
          </w:rPr>
          <w:t>5</w:t>
        </w:r>
      </w:ins>
      <w:ins w:id="906" w:author="野草" w:date="2023-04-03T15:05:48Z">
        <w:r>
          <w:rPr>
            <w:rFonts w:hint="eastAsia" w:ascii="Times New Roman" w:hAnsi="Times New Roman" w:eastAsia="楷体" w:cs="Times New Roman"/>
            <w:sz w:val="23"/>
            <w:szCs w:val="23"/>
            <w:lang w:val="en-US" w:eastAsia="zh-CN"/>
          </w:rPr>
          <w:t>+</w:t>
        </w:r>
      </w:ins>
      <w:ins w:id="907" w:author="野草" w:date="2023-04-03T14:55:50Z">
        <w:r>
          <w:rPr>
            <w:rFonts w:hint="eastAsia" w:ascii="Times New Roman" w:hAnsi="Times New Roman" w:eastAsia="楷体" w:cs="Times New Roman"/>
            <w:sz w:val="23"/>
            <w:szCs w:val="23"/>
          </w:rPr>
          <w:t>】</w:t>
        </w:r>
      </w:ins>
    </w:p>
    <w:p>
      <w:pPr>
        <w:spacing w:line="360" w:lineRule="auto"/>
        <w:ind w:firstLine="0" w:firstLineChars="0"/>
        <w:rPr>
          <w:rFonts w:ascii="Times New Roman" w:hAnsi="Times New Roman" w:eastAsia="楷体" w:cs="Times New Roman"/>
          <w:sz w:val="23"/>
          <w:szCs w:val="23"/>
        </w:rPr>
        <w:pPrChange w:id="908" w:author="野草" w:date="2023-04-03T15:10:42Z">
          <w:pPr>
            <w:spacing w:line="360" w:lineRule="auto"/>
            <w:ind w:firstLine="460" w:firstLineChars="200"/>
          </w:pPr>
        </w:pPrChange>
      </w:pPr>
      <w:ins w:id="909" w:author="野草" w:date="2023-04-03T15:10:43Z">
        <w:r>
          <w:rPr>
            <w:rFonts w:hint="eastAsia" w:ascii="Times New Roman" w:hAnsi="Times New Roman" w:eastAsia="楷体" w:cs="Times New Roman"/>
            <w:sz w:val="23"/>
            <w:szCs w:val="23"/>
            <w:lang w:val="en-US" w:eastAsia="zh-CN"/>
          </w:rPr>
          <w:t xml:space="preserve">3.3 </w:t>
        </w:r>
      </w:ins>
      <w:ins w:id="910" w:author="野草" w:date="2023-04-03T15:10:45Z">
        <w:r>
          <w:rPr>
            <w:rFonts w:hint="eastAsia" w:ascii="Times New Roman" w:hAnsi="Times New Roman" w:eastAsia="楷体" w:cs="Times New Roman"/>
            <w:sz w:val="23"/>
            <w:szCs w:val="23"/>
            <w:highlight w:val="magenta"/>
            <w:lang w:val="en-US" w:eastAsia="zh-CN"/>
            <w:rPrChange w:id="911" w:author="野草" w:date="2023-04-03T15:11:16Z">
              <w:rPr>
                <w:rFonts w:hint="eastAsia" w:ascii="Times New Roman" w:hAnsi="Times New Roman" w:eastAsia="楷体" w:cs="Times New Roman"/>
                <w:sz w:val="23"/>
                <w:szCs w:val="23"/>
                <w:lang w:val="en-US" w:eastAsia="zh-CN"/>
              </w:rPr>
            </w:rPrChange>
          </w:rPr>
          <w:t>环境变量</w:t>
        </w:r>
      </w:ins>
      <w:ins w:id="913" w:author="野草" w:date="2023-04-03T15:10:46Z">
        <w:r>
          <w:rPr>
            <w:rFonts w:hint="eastAsia" w:ascii="Times New Roman" w:hAnsi="Times New Roman" w:eastAsia="楷体" w:cs="Times New Roman"/>
            <w:sz w:val="23"/>
            <w:szCs w:val="23"/>
            <w:highlight w:val="magenta"/>
            <w:lang w:val="en-US" w:eastAsia="zh-CN"/>
            <w:rPrChange w:id="914" w:author="野草" w:date="2023-04-03T15:11:16Z">
              <w:rPr>
                <w:rFonts w:hint="eastAsia" w:ascii="Times New Roman" w:hAnsi="Times New Roman" w:eastAsia="楷体" w:cs="Times New Roman"/>
                <w:sz w:val="23"/>
                <w:szCs w:val="23"/>
                <w:lang w:val="en-US" w:eastAsia="zh-CN"/>
              </w:rPr>
            </w:rPrChange>
          </w:rPr>
          <w:t>的</w:t>
        </w:r>
      </w:ins>
      <w:ins w:id="916" w:author="野草" w:date="2023-04-03T15:10:48Z">
        <w:r>
          <w:rPr>
            <w:rFonts w:hint="eastAsia" w:ascii="Times New Roman" w:hAnsi="Times New Roman" w:eastAsia="楷体" w:cs="Times New Roman"/>
            <w:sz w:val="23"/>
            <w:szCs w:val="23"/>
            <w:highlight w:val="magenta"/>
            <w:lang w:val="en-US" w:eastAsia="zh-CN"/>
            <w:rPrChange w:id="917" w:author="野草" w:date="2023-04-03T15:11:16Z">
              <w:rPr>
                <w:rFonts w:hint="eastAsia" w:ascii="Times New Roman" w:hAnsi="Times New Roman" w:eastAsia="楷体" w:cs="Times New Roman"/>
                <w:sz w:val="23"/>
                <w:szCs w:val="23"/>
                <w:lang w:val="en-US" w:eastAsia="zh-CN"/>
              </w:rPr>
            </w:rPrChange>
          </w:rPr>
          <w:t>计算</w:t>
        </w:r>
      </w:ins>
      <w:del w:id="919" w:author="野草" w:date="2023-04-03T14:55:49Z">
        <w:r>
          <w:rPr>
            <w:rFonts w:ascii="Times New Roman" w:hAnsi="Times New Roman" w:eastAsia="楷体" w:cs="Times New Roman"/>
            <w:sz w:val="23"/>
            <w:szCs w:val="23"/>
          </w:rPr>
          <w:delText>【up230220 1</w:delText>
        </w:r>
      </w:del>
      <w:del w:id="920" w:author="野草" w:date="2023-04-03T14:55:49Z">
        <w:r>
          <w:rPr>
            <w:rFonts w:hint="eastAsia" w:ascii="Times New Roman" w:hAnsi="Times New Roman" w:eastAsia="楷体" w:cs="Times New Roman"/>
            <w:sz w:val="23"/>
            <w:szCs w:val="23"/>
          </w:rPr>
          <w:delText>9:36】</w:delText>
        </w:r>
      </w:del>
    </w:p>
    <w:p>
      <w:pPr>
        <w:spacing w:line="360" w:lineRule="auto"/>
        <w:ind w:firstLine="0" w:firstLineChars="0"/>
        <w:rPr>
          <w:del w:id="922" w:author="野草" w:date="2023-04-03T15:11:19Z"/>
          <w:rFonts w:ascii="Times New Roman" w:hAnsi="Times New Roman" w:eastAsia="楷体" w:cs="Times New Roman"/>
          <w:sz w:val="23"/>
          <w:szCs w:val="23"/>
        </w:rPr>
        <w:pPrChange w:id="921" w:author="野草" w:date="2023-04-03T15:11:20Z">
          <w:pPr>
            <w:spacing w:line="360" w:lineRule="auto"/>
            <w:ind w:firstLine="460" w:firstLineChars="200"/>
          </w:pPr>
        </w:pPrChange>
      </w:pPr>
    </w:p>
    <w:p>
      <w:pPr>
        <w:spacing w:line="360" w:lineRule="auto"/>
        <w:ind w:firstLine="0" w:firstLineChars="0"/>
        <w:rPr>
          <w:del w:id="924" w:author="野草" w:date="2023-04-03T15:11:24Z"/>
          <w:rFonts w:ascii="Times New Roman" w:hAnsi="Times New Roman" w:eastAsia="楷体" w:cs="Times New Roman"/>
          <w:sz w:val="23"/>
          <w:szCs w:val="23"/>
        </w:rPr>
        <w:pPrChange w:id="923" w:author="野草" w:date="2023-04-03T15:11:19Z">
          <w:pPr>
            <w:spacing w:line="360" w:lineRule="auto"/>
            <w:ind w:firstLine="460" w:firstLineChars="200"/>
          </w:pPr>
        </w:pPrChange>
      </w:pPr>
    </w:p>
    <w:p>
      <w:pPr>
        <w:spacing w:line="360" w:lineRule="auto"/>
        <w:ind w:firstLine="460" w:firstLineChars="200"/>
        <w:rPr>
          <w:del w:id="925" w:author="野草" w:date="2023-04-03T15:11:24Z"/>
          <w:rFonts w:ascii="Times New Roman" w:hAnsi="Times New Roman" w:eastAsia="楷体" w:cs="Times New Roman"/>
          <w:sz w:val="23"/>
          <w:szCs w:val="23"/>
        </w:rPr>
      </w:pPr>
      <w:del w:id="926" w:author="野草" w:date="2023-04-03T15:11:24Z">
        <w:r>
          <w:rPr>
            <w:rFonts w:hint="eastAsia" w:ascii="Times New Roman" w:hAnsi="Times New Roman" w:eastAsia="楷体" w:cs="Times New Roman"/>
            <w:sz w:val="23"/>
            <w:szCs w:val="23"/>
          </w:rPr>
          <w:delText>对于每个样地，根据</w:delText>
        </w:r>
      </w:del>
      <w:del w:id="927" w:author="野草" w:date="2023-04-03T15:11:24Z">
        <w:r>
          <w:rPr>
            <w:rFonts w:hint="eastAsia" w:ascii="Times New Roman" w:hAnsi="Times New Roman" w:eastAsia="楷体" w:cs="Times New Roman"/>
            <w:sz w:val="23"/>
            <w:szCs w:val="23"/>
            <w:highlight w:val="cyan"/>
          </w:rPr>
          <w:delText>空间形态布局</w:delText>
        </w:r>
      </w:del>
      <w:del w:id="928" w:author="野草" w:date="2023-04-03T15:11:24Z">
        <w:r>
          <w:rPr>
            <w:rFonts w:hint="eastAsia" w:ascii="Times New Roman" w:hAnsi="Times New Roman" w:eastAsia="楷体" w:cs="Times New Roman"/>
            <w:sz w:val="23"/>
            <w:szCs w:val="23"/>
          </w:rPr>
          <w:delText>，在其内部</w:delText>
        </w:r>
      </w:del>
      <w:del w:id="929" w:author="野草" w:date="2023-04-03T15:11:24Z">
        <w:r>
          <w:rPr>
            <w:rFonts w:hint="eastAsia" w:ascii="Times New Roman" w:hAnsi="Times New Roman" w:eastAsia="楷体" w:cs="Times New Roman"/>
            <w:sz w:val="23"/>
            <w:szCs w:val="23"/>
            <w:highlight w:val="cyan"/>
          </w:rPr>
          <w:delText>相对均匀地</w:delText>
        </w:r>
      </w:del>
      <w:del w:id="930" w:author="野草" w:date="2023-04-03T15:11:24Z">
        <w:r>
          <w:rPr>
            <w:rFonts w:hint="eastAsia" w:ascii="Times New Roman" w:hAnsi="Times New Roman" w:eastAsia="楷体" w:cs="Times New Roman"/>
            <w:sz w:val="23"/>
            <w:szCs w:val="23"/>
          </w:rPr>
          <w:delText>设置</w:delText>
        </w:r>
      </w:del>
      <w:del w:id="931" w:author="野草" w:date="2023-04-03T15:11:24Z">
        <w:r>
          <w:rPr>
            <w:rFonts w:hint="eastAsia" w:ascii="Times New Roman" w:hAnsi="Times New Roman" w:eastAsia="楷体" w:cs="Times New Roman"/>
            <w:sz w:val="23"/>
            <w:szCs w:val="23"/>
            <w:highlight w:val="magenta"/>
          </w:rPr>
          <w:delText>30-40个</w:delText>
        </w:r>
      </w:del>
      <w:del w:id="932" w:author="野草" w:date="2023-04-03T15:11:24Z">
        <w:r>
          <w:rPr>
            <w:rFonts w:hint="eastAsia" w:ascii="Times New Roman" w:hAnsi="Times New Roman" w:eastAsia="楷体" w:cs="Times New Roman"/>
            <w:sz w:val="23"/>
            <w:szCs w:val="23"/>
          </w:rPr>
          <w:delText>移动测量点。将所有</w:delText>
        </w:r>
      </w:del>
      <w:del w:id="933" w:author="野草" w:date="2023-04-03T15:11:24Z">
        <w:r>
          <w:rPr>
            <w:rFonts w:hint="eastAsia" w:ascii="Times New Roman" w:hAnsi="Times New Roman" w:eastAsia="楷体" w:cs="Times New Roman"/>
            <w:sz w:val="23"/>
            <w:szCs w:val="23"/>
            <w:highlight w:val="cyan"/>
          </w:rPr>
          <w:delText>移动测量</w:delText>
        </w:r>
      </w:del>
      <w:del w:id="934" w:author="野草" w:date="2023-04-03T15:11:24Z">
        <w:r>
          <w:rPr>
            <w:rFonts w:ascii="Times New Roman" w:hAnsi="Times New Roman" w:eastAsia="楷体" w:cs="Times New Roman"/>
            <w:sz w:val="23"/>
            <w:szCs w:val="23"/>
            <w:highlight w:val="cyan"/>
          </w:rPr>
          <w:delText>点</w:delText>
        </w:r>
      </w:del>
      <w:del w:id="935" w:author="野草" w:date="2023-04-03T15:11:24Z">
        <w:r>
          <w:rPr>
            <w:rFonts w:ascii="Times New Roman" w:hAnsi="Times New Roman" w:eastAsia="楷体" w:cs="Times New Roman"/>
            <w:sz w:val="23"/>
            <w:szCs w:val="23"/>
          </w:rPr>
          <w:delText>分为2组，</w:delText>
        </w:r>
      </w:del>
      <w:del w:id="936" w:author="野草" w:date="2023-04-03T15:11:24Z">
        <w:r>
          <w:rPr>
            <w:rFonts w:hint="eastAsia" w:ascii="Times New Roman" w:hAnsi="Times New Roman" w:eastAsia="楷体" w:cs="Times New Roman"/>
            <w:sz w:val="23"/>
            <w:szCs w:val="23"/>
          </w:rPr>
          <w:delText>并</w:delText>
        </w:r>
      </w:del>
      <w:del w:id="937" w:author="野草" w:date="2023-04-03T15:11:24Z">
        <w:r>
          <w:rPr>
            <w:rFonts w:ascii="Times New Roman" w:hAnsi="Times New Roman" w:eastAsia="楷体" w:cs="Times New Roman"/>
            <w:sz w:val="23"/>
            <w:szCs w:val="23"/>
          </w:rPr>
          <w:delText>对每组分别</w:delText>
        </w:r>
      </w:del>
      <w:del w:id="938" w:author="野草" w:date="2023-04-03T15:11:24Z">
        <w:r>
          <w:rPr>
            <w:rFonts w:ascii="Times New Roman" w:hAnsi="Times New Roman" w:eastAsia="楷体" w:cs="Times New Roman"/>
            <w:sz w:val="23"/>
            <w:szCs w:val="23"/>
            <w:highlight w:val="cyan"/>
          </w:rPr>
          <w:delText>规划移动路线</w:delText>
        </w:r>
      </w:del>
      <w:del w:id="939" w:author="野草" w:date="2023-04-03T15:11:24Z">
        <w:r>
          <w:rPr>
            <w:rFonts w:ascii="Times New Roman" w:hAnsi="Times New Roman" w:eastAsia="楷体" w:cs="Times New Roman"/>
            <w:sz w:val="23"/>
            <w:szCs w:val="23"/>
          </w:rPr>
          <w:delText>。在一年4个季节，</w:delText>
        </w:r>
      </w:del>
      <w:del w:id="940" w:author="野草" w:date="2023-04-03T15:11:24Z">
        <w:r>
          <w:rPr>
            <w:rFonts w:hint="eastAsia" w:ascii="Times New Roman" w:hAnsi="Times New Roman" w:eastAsia="楷体" w:cs="Times New Roman"/>
            <w:sz w:val="23"/>
            <w:szCs w:val="23"/>
          </w:rPr>
          <w:delText>各选择</w:delText>
        </w:r>
      </w:del>
      <w:del w:id="941" w:author="野草" w:date="2023-04-03T15:11:24Z">
        <w:r>
          <w:rPr>
            <w:rFonts w:ascii="Times New Roman" w:hAnsi="Times New Roman" w:eastAsia="楷体" w:cs="Times New Roman"/>
            <w:sz w:val="23"/>
            <w:szCs w:val="23"/>
          </w:rPr>
          <w:delText>一个</w:delText>
        </w:r>
      </w:del>
      <w:del w:id="942" w:author="野草" w:date="2023-04-03T15:11:24Z">
        <w:r>
          <w:rPr>
            <w:rFonts w:ascii="Times New Roman" w:hAnsi="Times New Roman" w:eastAsia="楷体" w:cs="Times New Roman"/>
            <w:sz w:val="23"/>
            <w:szCs w:val="23"/>
            <w:highlight w:val="cyan"/>
          </w:rPr>
          <w:delText>低风速无云晴天</w:delText>
        </w:r>
      </w:del>
      <w:del w:id="943" w:author="野草" w:date="2023-04-03T15:11:24Z">
        <w:r>
          <w:rPr>
            <w:rFonts w:ascii="Times New Roman" w:hAnsi="Times New Roman" w:eastAsia="楷体" w:cs="Times New Roman"/>
            <w:sz w:val="23"/>
            <w:szCs w:val="23"/>
          </w:rPr>
          <w:delText>进行气象数据</w:delText>
        </w:r>
      </w:del>
      <w:del w:id="944" w:author="野草" w:date="2023-04-03T15:11:24Z">
        <w:r>
          <w:rPr>
            <w:rFonts w:hint="eastAsia" w:ascii="Times New Roman" w:hAnsi="Times New Roman" w:eastAsia="楷体" w:cs="Times New Roman"/>
            <w:sz w:val="23"/>
            <w:szCs w:val="23"/>
          </w:rPr>
          <w:delText>的</w:delText>
        </w:r>
      </w:del>
      <w:del w:id="945" w:author="野草" w:date="2023-04-03T15:11:24Z">
        <w:r>
          <w:rPr>
            <w:rFonts w:ascii="Times New Roman" w:hAnsi="Times New Roman" w:eastAsia="楷体" w:cs="Times New Roman"/>
            <w:sz w:val="23"/>
            <w:szCs w:val="23"/>
          </w:rPr>
          <w:delText>测量。测量在</w:delText>
        </w:r>
      </w:del>
      <w:del w:id="946" w:author="野草" w:date="2023-04-03T15:11:24Z">
        <w:r>
          <w:rPr>
            <w:rFonts w:ascii="Times New Roman" w:hAnsi="Times New Roman" w:eastAsia="楷体" w:cs="Times New Roman"/>
            <w:sz w:val="23"/>
            <w:szCs w:val="23"/>
            <w:highlight w:val="cyan"/>
          </w:rPr>
          <w:delText>7:00 - 23:00期间</w:delText>
        </w:r>
      </w:del>
      <w:del w:id="947" w:author="野草" w:date="2023-04-03T15:11:24Z">
        <w:r>
          <w:rPr>
            <w:rFonts w:ascii="Times New Roman" w:hAnsi="Times New Roman" w:eastAsia="楷体" w:cs="Times New Roman"/>
            <w:sz w:val="23"/>
            <w:szCs w:val="23"/>
          </w:rPr>
          <w:delText>进行，涵盖</w:delText>
        </w:r>
      </w:del>
      <w:del w:id="948" w:author="野草" w:date="2023-04-03T15:11:24Z">
        <w:r>
          <w:rPr>
            <w:rFonts w:ascii="Times New Roman" w:hAnsi="Times New Roman" w:eastAsia="楷体" w:cs="Times New Roman"/>
            <w:sz w:val="23"/>
            <w:szCs w:val="23"/>
            <w:highlight w:val="cyan"/>
          </w:rPr>
          <w:delText>居民户外活动</w:delText>
        </w:r>
      </w:del>
      <w:del w:id="949" w:author="野草" w:date="2023-04-03T15:11:24Z">
        <w:r>
          <w:rPr>
            <w:rFonts w:ascii="Times New Roman" w:hAnsi="Times New Roman" w:eastAsia="楷体" w:cs="Times New Roman"/>
            <w:sz w:val="23"/>
            <w:szCs w:val="23"/>
          </w:rPr>
          <w:delText>的主要时段。在此期间，</w:delText>
        </w:r>
      </w:del>
      <w:del w:id="950" w:author="野草" w:date="2023-04-03T15:11:24Z">
        <w:r>
          <w:rPr>
            <w:rFonts w:hint="eastAsia" w:ascii="Times New Roman" w:hAnsi="Times New Roman" w:eastAsia="楷体" w:cs="Times New Roman"/>
            <w:sz w:val="23"/>
            <w:szCs w:val="23"/>
          </w:rPr>
          <w:delText>2个人同时沿</w:delText>
        </w:r>
      </w:del>
      <w:del w:id="951" w:author="野草" w:date="2023-04-03T15:11:24Z">
        <w:r>
          <w:rPr>
            <w:rFonts w:hint="eastAsia" w:ascii="Times New Roman" w:hAnsi="Times New Roman" w:eastAsia="楷体" w:cs="Times New Roman"/>
            <w:sz w:val="23"/>
            <w:szCs w:val="23"/>
            <w:highlight w:val="cyan"/>
          </w:rPr>
          <w:delText>2条预先规划的路线</w:delText>
        </w:r>
      </w:del>
      <w:del w:id="952" w:author="野草" w:date="2023-04-03T15:11:24Z">
        <w:r>
          <w:rPr>
            <w:rFonts w:hint="eastAsia" w:ascii="Times New Roman" w:hAnsi="Times New Roman" w:eastAsia="楷体" w:cs="Times New Roman"/>
            <w:sz w:val="23"/>
            <w:szCs w:val="23"/>
          </w:rPr>
          <w:delText>在各移动测量点进行</w:delText>
        </w:r>
      </w:del>
      <w:del w:id="953" w:author="野草" w:date="2023-04-03T15:11:24Z">
        <w:r>
          <w:rPr>
            <w:rFonts w:hint="eastAsia" w:ascii="Times New Roman" w:hAnsi="Times New Roman" w:eastAsia="楷体" w:cs="Times New Roman"/>
            <w:sz w:val="23"/>
            <w:szCs w:val="23"/>
            <w:highlight w:val="cyan"/>
          </w:rPr>
          <w:delText>测量</w:delText>
        </w:r>
      </w:del>
      <w:del w:id="954" w:author="野草" w:date="2023-04-03T15:11:24Z">
        <w:r>
          <w:rPr>
            <w:rFonts w:hint="eastAsia" w:ascii="Times New Roman" w:hAnsi="Times New Roman" w:eastAsia="楷体" w:cs="Times New Roman"/>
            <w:sz w:val="23"/>
            <w:szCs w:val="23"/>
          </w:rPr>
          <w:delText>。每条路线</w:delText>
        </w:r>
      </w:del>
      <w:del w:id="955" w:author="野草" w:date="2023-04-03T15:11:24Z">
        <w:r>
          <w:rPr>
            <w:rFonts w:hint="eastAsia" w:ascii="Times New Roman" w:hAnsi="Times New Roman" w:eastAsia="楷体" w:cs="Times New Roman"/>
            <w:sz w:val="23"/>
            <w:szCs w:val="23"/>
            <w:highlight w:val="cyan"/>
          </w:rPr>
          <w:delText>预计耗时</w:delText>
        </w:r>
      </w:del>
      <w:del w:id="956" w:author="野草" w:date="2023-04-03T15:11:24Z">
        <w:r>
          <w:rPr>
            <w:rFonts w:hint="eastAsia" w:ascii="Times New Roman" w:hAnsi="Times New Roman" w:eastAsia="楷体" w:cs="Times New Roman"/>
            <w:sz w:val="23"/>
            <w:szCs w:val="23"/>
          </w:rPr>
          <w:delText>约2小时</w:delText>
        </w:r>
      </w:del>
      <w:del w:id="957" w:author="野草" w:date="2023-04-03T15:11:24Z">
        <w:r>
          <w:rPr>
            <w:rFonts w:hint="eastAsia" w:ascii="楷体" w:hAnsi="楷体" w:eastAsia="楷体"/>
            <w:sz w:val="23"/>
            <w:szCs w:val="23"/>
          </w:rPr>
          <w:delText>，在每个研究日</w:delText>
        </w:r>
      </w:del>
      <w:del w:id="958" w:author="野草" w:date="2023-04-03T15:11:24Z">
        <w:r>
          <w:rPr>
            <w:rFonts w:hint="eastAsia" w:ascii="楷体" w:hAnsi="楷体" w:eastAsia="楷体"/>
            <w:sz w:val="23"/>
            <w:szCs w:val="23"/>
            <w:highlight w:val="cyan"/>
          </w:rPr>
          <w:delText>可完成8轮测量</w:delText>
        </w:r>
      </w:del>
      <w:del w:id="959" w:author="野草" w:date="2023-04-03T15:11:24Z">
        <w:r>
          <w:rPr>
            <w:rFonts w:hint="eastAsia" w:ascii="楷体" w:hAnsi="楷体" w:eastAsia="楷体"/>
            <w:sz w:val="23"/>
            <w:szCs w:val="23"/>
          </w:rPr>
          <w:delText>。所采用的测量设备为</w:delText>
        </w:r>
      </w:del>
      <w:del w:id="960" w:author="野草" w:date="2023-04-03T15:11:24Z">
        <w:r>
          <w:rPr>
            <w:rFonts w:hint="eastAsia" w:ascii="楷体" w:hAnsi="楷体" w:eastAsia="楷体"/>
            <w:sz w:val="23"/>
            <w:szCs w:val="23"/>
            <w:highlight w:val="cyan"/>
          </w:rPr>
          <w:delText>HOBO便携式气象站</w:delText>
        </w:r>
      </w:del>
      <w:del w:id="961" w:author="野草" w:date="2023-04-03T15:11:24Z">
        <w:r>
          <w:rPr>
            <w:rFonts w:hint="eastAsia" w:ascii="楷体" w:hAnsi="楷体" w:eastAsia="楷体"/>
            <w:sz w:val="23"/>
            <w:szCs w:val="23"/>
          </w:rPr>
          <w:delText>，测量的气象变量包括</w:delText>
        </w:r>
      </w:del>
      <w:del w:id="962" w:author="野草" w:date="2023-04-03T15:11:24Z">
        <w:r>
          <w:rPr>
            <w:rFonts w:hint="eastAsia" w:ascii="楷体" w:hAnsi="楷体" w:eastAsia="楷体"/>
            <w:sz w:val="23"/>
            <w:szCs w:val="23"/>
            <w:highlight w:val="magenta"/>
          </w:rPr>
          <w:delText>气温、相对湿度、风速、风向和太阳辐射</w:delText>
        </w:r>
      </w:del>
      <w:del w:id="963" w:author="野草" w:date="2023-04-03T15:11:24Z">
        <w:r>
          <w:rPr>
            <w:rFonts w:hint="eastAsia" w:ascii="楷体" w:hAnsi="楷体" w:eastAsia="楷体"/>
            <w:sz w:val="23"/>
            <w:szCs w:val="23"/>
          </w:rPr>
          <w:delText>。由于</w:delText>
        </w:r>
      </w:del>
      <w:del w:id="964" w:author="野草" w:date="2023-04-03T15:11:24Z">
        <w:r>
          <w:rPr>
            <w:rFonts w:hint="eastAsia" w:ascii="楷体" w:hAnsi="楷体" w:eastAsia="楷体"/>
            <w:sz w:val="23"/>
            <w:szCs w:val="23"/>
            <w:highlight w:val="cyan"/>
          </w:rPr>
          <w:delText>不同移动测量点的数据</w:delText>
        </w:r>
      </w:del>
      <w:del w:id="965" w:author="野草" w:date="2023-04-03T15:11:24Z">
        <w:r>
          <w:rPr>
            <w:rFonts w:hint="eastAsia" w:ascii="楷体" w:hAnsi="楷体" w:eastAsia="楷体"/>
            <w:sz w:val="23"/>
            <w:szCs w:val="23"/>
          </w:rPr>
          <w:delText>有时间差异性，需要在各样地内</w:delText>
        </w:r>
      </w:del>
      <w:del w:id="966" w:author="野草" w:date="2023-04-03T15:11:24Z">
        <w:r>
          <w:rPr>
            <w:rFonts w:hint="eastAsia" w:ascii="楷体" w:hAnsi="楷体" w:eastAsia="楷体"/>
            <w:sz w:val="23"/>
            <w:szCs w:val="23"/>
            <w:highlight w:val="cyan"/>
          </w:rPr>
          <w:delText>分别额外设置</w:delText>
        </w:r>
      </w:del>
      <w:del w:id="967" w:author="野草" w:date="2023-04-03T15:11:24Z">
        <w:r>
          <w:rPr>
            <w:rFonts w:hint="eastAsia" w:ascii="楷体" w:hAnsi="楷体" w:eastAsia="楷体"/>
            <w:sz w:val="23"/>
            <w:szCs w:val="23"/>
          </w:rPr>
          <w:delText>一个固定测量点。在后续数据分析时，移动测量点的</w:delText>
        </w:r>
      </w:del>
      <w:del w:id="968" w:author="野草" w:date="2023-04-03T15:11:24Z">
        <w:r>
          <w:rPr>
            <w:rFonts w:hint="eastAsia" w:ascii="楷体" w:hAnsi="楷体" w:eastAsia="楷体"/>
            <w:sz w:val="23"/>
            <w:szCs w:val="23"/>
            <w:highlight w:val="cyan"/>
          </w:rPr>
          <w:delText>气象变量值</w:delText>
        </w:r>
      </w:del>
      <w:del w:id="969" w:author="野草" w:date="2023-04-03T15:11:24Z">
        <w:r>
          <w:rPr>
            <w:rFonts w:hint="eastAsia" w:ascii="楷体" w:hAnsi="楷体" w:eastAsia="楷体"/>
            <w:sz w:val="23"/>
            <w:szCs w:val="23"/>
          </w:rPr>
          <w:delText>需要根据测量时刻与参考时刻（每一轮测量的起始时刻）之间对应的差值来调整。</w:delText>
        </w:r>
      </w:del>
      <w:del w:id="970" w:author="野草" w:date="2023-04-03T15:11:24Z">
        <w:r>
          <w:rPr>
            <w:rFonts w:ascii="Times New Roman" w:hAnsi="Times New Roman" w:eastAsia="楷体" w:cs="Times New Roman"/>
            <w:sz w:val="23"/>
            <w:szCs w:val="23"/>
          </w:rPr>
          <w:delText>【up23022</w:delText>
        </w:r>
      </w:del>
      <w:del w:id="971" w:author="野草" w:date="2023-04-03T15:11:24Z">
        <w:r>
          <w:rPr>
            <w:rFonts w:hint="eastAsia" w:ascii="Times New Roman" w:hAnsi="Times New Roman" w:eastAsia="楷体" w:cs="Times New Roman"/>
            <w:sz w:val="23"/>
            <w:szCs w:val="23"/>
          </w:rPr>
          <w:delText>1 08:12】</w:delText>
        </w:r>
      </w:del>
    </w:p>
    <w:p>
      <w:pPr>
        <w:spacing w:line="360" w:lineRule="auto"/>
        <w:ind w:firstLine="0" w:firstLineChars="0"/>
        <w:rPr>
          <w:del w:id="973" w:author="野草" w:date="2023-04-03T15:11:27Z"/>
          <w:rFonts w:ascii="Times New Roman" w:hAnsi="Times New Roman" w:eastAsia="楷体" w:cs="Times New Roman"/>
          <w:sz w:val="23"/>
          <w:szCs w:val="23"/>
        </w:rPr>
        <w:pPrChange w:id="972" w:author="野草" w:date="2023-04-03T15:11:18Z">
          <w:pPr>
            <w:spacing w:line="360" w:lineRule="auto"/>
            <w:ind w:firstLine="460" w:firstLineChars="200"/>
          </w:pPr>
        </w:pPrChange>
      </w:pPr>
    </w:p>
    <w:p>
      <w:pPr>
        <w:numPr>
          <w:ilvl w:val="255"/>
          <w:numId w:val="0"/>
        </w:numPr>
        <w:spacing w:line="360" w:lineRule="auto"/>
        <w:ind w:firstLine="460" w:firstLineChars="200"/>
        <w:rPr>
          <w:rFonts w:ascii="楷体" w:hAnsi="楷体" w:eastAsia="楷体"/>
          <w:color w:val="000000"/>
          <w:sz w:val="23"/>
          <w:szCs w:val="24"/>
        </w:rPr>
      </w:pPr>
      <w:r>
        <w:rPr>
          <w:rFonts w:hint="eastAsia" w:ascii="楷体" w:hAnsi="楷体" w:eastAsia="楷体"/>
          <w:color w:val="000000"/>
          <w:sz w:val="23"/>
          <w:szCs w:val="24"/>
        </w:rPr>
        <w:t>城市气候特征的</w:t>
      </w:r>
      <w:r>
        <w:rPr>
          <w:rFonts w:hint="eastAsia" w:ascii="楷体" w:hAnsi="楷体" w:eastAsia="楷体"/>
          <w:color w:val="000000"/>
          <w:sz w:val="23"/>
          <w:szCs w:val="24"/>
          <w:highlight w:val="cyan"/>
        </w:rPr>
        <w:t>主要影响因素</w:t>
      </w:r>
      <w:r>
        <w:rPr>
          <w:rFonts w:hint="eastAsia" w:ascii="楷体" w:hAnsi="楷体" w:eastAsia="楷体"/>
          <w:color w:val="000000"/>
          <w:sz w:val="23"/>
          <w:szCs w:val="24"/>
        </w:rPr>
        <w:t>包括</w:t>
      </w:r>
      <w:del w:id="974" w:author="野草" w:date="2023-04-03T15:20:49Z">
        <w:r>
          <w:rPr>
            <w:rFonts w:hint="eastAsia" w:ascii="楷体" w:hAnsi="楷体" w:eastAsia="楷体"/>
            <w:color w:val="000000"/>
            <w:sz w:val="23"/>
            <w:szCs w:val="24"/>
            <w:highlight w:val="cyan"/>
          </w:rPr>
          <w:delText>三维形态</w:delText>
        </w:r>
      </w:del>
      <w:del w:id="975" w:author="野草" w:date="2023-04-03T15:20:50Z">
        <w:r>
          <w:rPr>
            <w:rFonts w:hint="eastAsia" w:ascii="楷体" w:hAnsi="楷体" w:eastAsia="楷体"/>
            <w:color w:val="000000"/>
            <w:sz w:val="23"/>
            <w:szCs w:val="24"/>
            <w:highlight w:val="cyan"/>
          </w:rPr>
          <w:delText>、</w:delText>
        </w:r>
      </w:del>
      <w:r>
        <w:rPr>
          <w:rFonts w:hint="eastAsia" w:ascii="楷体" w:hAnsi="楷体" w:eastAsia="楷体"/>
          <w:color w:val="000000"/>
          <w:sz w:val="23"/>
          <w:szCs w:val="24"/>
          <w:highlight w:val="cyan"/>
        </w:rPr>
        <w:t>土地覆盖</w:t>
      </w:r>
      <w:ins w:id="976" w:author="野草" w:date="2023-04-03T15:20:50Z">
        <w:r>
          <w:rPr>
            <w:rFonts w:hint="eastAsia" w:ascii="楷体" w:hAnsi="楷体" w:eastAsia="楷体"/>
            <w:color w:val="000000"/>
            <w:sz w:val="23"/>
            <w:szCs w:val="24"/>
            <w:highlight w:val="cyan"/>
            <w:lang w:eastAsia="zh-CN"/>
          </w:rPr>
          <w:t>、</w:t>
        </w:r>
      </w:ins>
      <w:ins w:id="977" w:author="野草" w:date="2023-04-03T15:20:51Z">
        <w:r>
          <w:rPr>
            <w:rFonts w:hint="eastAsia" w:ascii="楷体" w:hAnsi="楷体" w:eastAsia="楷体"/>
            <w:color w:val="000000"/>
            <w:sz w:val="23"/>
            <w:szCs w:val="24"/>
            <w:highlight w:val="cyan"/>
          </w:rPr>
          <w:t>三维形态</w:t>
        </w:r>
      </w:ins>
      <w:r>
        <w:rPr>
          <w:rFonts w:hint="eastAsia" w:ascii="楷体" w:hAnsi="楷体" w:eastAsia="楷体"/>
          <w:color w:val="000000"/>
          <w:sz w:val="23"/>
          <w:szCs w:val="24"/>
          <w:highlight w:val="cyan"/>
        </w:rPr>
        <w:t>和地理位置</w:t>
      </w:r>
      <w:r>
        <w:rPr>
          <w:rFonts w:hint="eastAsia" w:ascii="楷体" w:hAnsi="楷体" w:eastAsia="楷体"/>
          <w:color w:val="000000"/>
          <w:sz w:val="23"/>
          <w:szCs w:val="24"/>
        </w:rPr>
        <w:t>等。</w:t>
      </w:r>
      <w:ins w:id="978" w:author="野草" w:date="2023-04-03T15:16:01Z">
        <w:r>
          <w:rPr>
            <w:rFonts w:hint="eastAsia" w:ascii="楷体" w:hAnsi="楷体" w:eastAsia="楷体"/>
            <w:color w:val="000000"/>
            <w:sz w:val="23"/>
            <w:szCs w:val="24"/>
          </w:rPr>
          <w:t>在后续分析中，</w:t>
        </w:r>
      </w:ins>
      <w:del w:id="979" w:author="野草" w:date="2023-04-03T15:16:10Z">
        <w:r>
          <w:rPr>
            <w:rFonts w:hint="eastAsia" w:ascii="楷体" w:hAnsi="楷体" w:eastAsia="楷体"/>
            <w:color w:val="000000"/>
            <w:sz w:val="23"/>
            <w:szCs w:val="24"/>
          </w:rPr>
          <w:delText>根据</w:delText>
        </w:r>
      </w:del>
      <w:del w:id="980" w:author="野草" w:date="2023-04-03T15:16:10Z">
        <w:r>
          <w:rPr>
            <w:rFonts w:hint="eastAsia" w:ascii="楷体" w:hAnsi="楷体" w:eastAsia="楷体"/>
            <w:color w:val="000000"/>
            <w:sz w:val="23"/>
            <w:szCs w:val="24"/>
            <w:highlight w:val="cyan"/>
          </w:rPr>
          <w:delText>研究区域的特征</w:delText>
        </w:r>
      </w:del>
      <w:del w:id="981" w:author="野草" w:date="2023-04-03T15:16:10Z">
        <w:r>
          <w:rPr>
            <w:rFonts w:hint="eastAsia" w:ascii="楷体" w:hAnsi="楷体" w:eastAsia="楷体"/>
            <w:color w:val="000000"/>
            <w:sz w:val="23"/>
            <w:szCs w:val="24"/>
          </w:rPr>
          <w:delText>和</w:delText>
        </w:r>
      </w:del>
      <w:del w:id="982" w:author="野草" w:date="2023-04-03T15:16:10Z">
        <w:r>
          <w:rPr>
            <w:rFonts w:hint="eastAsia" w:ascii="楷体" w:hAnsi="楷体" w:eastAsia="楷体"/>
            <w:color w:val="000000"/>
            <w:sz w:val="23"/>
            <w:szCs w:val="24"/>
            <w:highlight w:val="cyan"/>
          </w:rPr>
          <w:delText>数据可用性</w:delText>
        </w:r>
      </w:del>
      <w:del w:id="983" w:author="野草" w:date="2023-04-03T15:16:10Z">
        <w:r>
          <w:rPr>
            <w:rFonts w:hint="eastAsia" w:ascii="楷体" w:hAnsi="楷体" w:eastAsia="楷体"/>
            <w:color w:val="000000"/>
            <w:sz w:val="23"/>
            <w:szCs w:val="24"/>
          </w:rPr>
          <w:delText>，在后续分析中，本项目</w:delText>
        </w:r>
      </w:del>
      <w:ins w:id="984" w:author="野草" w:date="2023-04-03T15:16:06Z">
        <w:r>
          <w:rPr>
            <w:rFonts w:hint="eastAsia" w:ascii="楷体" w:hAnsi="楷体" w:eastAsia="楷体"/>
            <w:color w:val="000000"/>
            <w:sz w:val="23"/>
            <w:szCs w:val="24"/>
          </w:rPr>
          <w:t>根据</w:t>
        </w:r>
      </w:ins>
      <w:ins w:id="985" w:author="野草" w:date="2023-04-03T15:16:06Z">
        <w:r>
          <w:rPr>
            <w:rFonts w:hint="eastAsia" w:ascii="楷体" w:hAnsi="楷体" w:eastAsia="楷体"/>
            <w:color w:val="000000"/>
            <w:sz w:val="23"/>
            <w:szCs w:val="24"/>
            <w:highlight w:val="cyan"/>
          </w:rPr>
          <w:t>研究区域的特征</w:t>
        </w:r>
      </w:ins>
      <w:ins w:id="986" w:author="野草" w:date="2023-04-03T15:16:06Z">
        <w:r>
          <w:rPr>
            <w:rFonts w:hint="eastAsia" w:ascii="楷体" w:hAnsi="楷体" w:eastAsia="楷体"/>
            <w:color w:val="000000"/>
            <w:sz w:val="23"/>
            <w:szCs w:val="24"/>
          </w:rPr>
          <w:t>和</w:t>
        </w:r>
      </w:ins>
      <w:ins w:id="987" w:author="野草" w:date="2023-04-03T15:16:06Z">
        <w:r>
          <w:rPr>
            <w:rFonts w:hint="eastAsia" w:ascii="楷体" w:hAnsi="楷体" w:eastAsia="楷体"/>
            <w:color w:val="000000"/>
            <w:sz w:val="23"/>
            <w:szCs w:val="24"/>
            <w:highlight w:val="cyan"/>
          </w:rPr>
          <w:t>数据可用性</w:t>
        </w:r>
      </w:ins>
      <w:ins w:id="988" w:author="野草" w:date="2023-04-03T15:16:13Z">
        <w:r>
          <w:rPr>
            <w:rFonts w:hint="eastAsia" w:ascii="楷体" w:hAnsi="楷体" w:eastAsia="楷体"/>
            <w:color w:val="000000"/>
            <w:sz w:val="23"/>
            <w:szCs w:val="24"/>
            <w:highlight w:val="none"/>
            <w:lang w:eastAsia="zh-CN"/>
            <w:rPrChange w:id="989" w:author="野草" w:date="2023-04-03T15:17:26Z">
              <w:rPr>
                <w:rFonts w:hint="eastAsia" w:ascii="楷体" w:hAnsi="楷体" w:eastAsia="楷体"/>
                <w:color w:val="000000"/>
                <w:sz w:val="23"/>
                <w:szCs w:val="24"/>
                <w:highlight w:val="cyan"/>
                <w:lang w:eastAsia="zh-CN"/>
              </w:rPr>
            </w:rPrChange>
          </w:rPr>
          <w:t>，</w:t>
        </w:r>
      </w:ins>
      <w:ins w:id="991" w:author="野草" w:date="2023-04-03T15:16:14Z">
        <w:r>
          <w:rPr>
            <w:rFonts w:hint="eastAsia" w:ascii="楷体" w:hAnsi="楷体" w:eastAsia="楷体"/>
            <w:color w:val="000000"/>
            <w:sz w:val="23"/>
            <w:szCs w:val="24"/>
          </w:rPr>
          <w:t>本项目</w:t>
        </w:r>
      </w:ins>
      <w:r>
        <w:rPr>
          <w:rFonts w:hint="eastAsia" w:ascii="楷体" w:hAnsi="楷体" w:eastAsia="楷体"/>
          <w:color w:val="000000"/>
          <w:sz w:val="23"/>
          <w:szCs w:val="24"/>
          <w:highlight w:val="cyan"/>
        </w:rPr>
        <w:t>选择以下指标</w:t>
      </w:r>
      <w:r>
        <w:rPr>
          <w:rFonts w:hint="eastAsia" w:ascii="楷体" w:hAnsi="楷体" w:eastAsia="楷体"/>
          <w:color w:val="000000"/>
          <w:sz w:val="23"/>
          <w:szCs w:val="24"/>
        </w:rPr>
        <w:t>作为</w:t>
      </w:r>
      <w:r>
        <w:rPr>
          <w:rFonts w:hint="eastAsia" w:ascii="楷体" w:hAnsi="楷体" w:eastAsia="楷体"/>
          <w:color w:val="000000"/>
          <w:sz w:val="23"/>
          <w:szCs w:val="24"/>
          <w:highlight w:val="cyan"/>
        </w:rPr>
        <w:t>城市滨江地区</w:t>
      </w:r>
      <w:r>
        <w:rPr>
          <w:rFonts w:hint="eastAsia" w:ascii="楷体" w:hAnsi="楷体" w:eastAsia="楷体"/>
          <w:color w:val="000000"/>
          <w:sz w:val="23"/>
          <w:szCs w:val="24"/>
        </w:rPr>
        <w:t xml:space="preserve">气候特征的潜在影响因素：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1</w:t>
      </w:r>
      <w:r>
        <w:rPr>
          <w:rFonts w:hint="eastAsia" w:ascii="楷体" w:hAnsi="楷体" w:eastAsia="楷体"/>
          <w:color w:val="000000"/>
          <w:sz w:val="23"/>
          <w:szCs w:val="24"/>
        </w:rPr>
        <w:t>）土地覆盖：绿地覆盖率、不透水面覆盖率、建筑面积比、</w:t>
      </w:r>
      <w:r>
        <w:rPr>
          <w:rFonts w:hint="eastAsia" w:ascii="楷体" w:hAnsi="楷体" w:eastAsia="楷体"/>
          <w:color w:val="000000"/>
          <w:sz w:val="23"/>
          <w:szCs w:val="24"/>
          <w:highlight w:val="cyan"/>
          <w:rPrChange w:id="992" w:author="野草" w:date="2023-04-03T15:18:13Z">
            <w:rPr>
              <w:rFonts w:hint="eastAsia" w:ascii="楷体" w:hAnsi="楷体" w:eastAsia="楷体"/>
              <w:color w:val="000000"/>
              <w:sz w:val="23"/>
              <w:szCs w:val="24"/>
            </w:rPr>
          </w:rPrChange>
        </w:rPr>
        <w:t>建筑斑块形状指数</w:t>
      </w:r>
      <w:r>
        <w:rPr>
          <w:rFonts w:hint="eastAsia" w:ascii="楷体" w:hAnsi="楷体" w:eastAsia="楷体"/>
          <w:color w:val="000000"/>
          <w:sz w:val="23"/>
          <w:szCs w:val="24"/>
        </w:rPr>
        <w:t>和</w:t>
      </w:r>
      <w:r>
        <w:rPr>
          <w:rFonts w:hint="eastAsia" w:ascii="楷体" w:hAnsi="楷体" w:eastAsia="楷体"/>
          <w:color w:val="000000"/>
          <w:sz w:val="23"/>
          <w:szCs w:val="24"/>
          <w:highlight w:val="cyan"/>
          <w:rPrChange w:id="993" w:author="野草" w:date="2023-04-03T15:18:16Z">
            <w:rPr>
              <w:rFonts w:hint="eastAsia" w:ascii="楷体" w:hAnsi="楷体" w:eastAsia="楷体"/>
              <w:color w:val="000000"/>
              <w:sz w:val="23"/>
              <w:szCs w:val="24"/>
            </w:rPr>
          </w:rPrChange>
        </w:rPr>
        <w:t>绿地斑块形状指数</w:t>
      </w:r>
      <w:r>
        <w:rPr>
          <w:rFonts w:hint="eastAsia" w:ascii="楷体" w:hAnsi="楷体" w:eastAsia="楷体"/>
          <w:color w:val="000000"/>
          <w:sz w:val="23"/>
          <w:szCs w:val="24"/>
        </w:rPr>
        <w:t xml:space="preserve">； </w:t>
      </w:r>
    </w:p>
    <w:p>
      <w:pPr>
        <w:spacing w:line="360" w:lineRule="auto"/>
        <w:rPr>
          <w:rFonts w:ascii="楷体" w:hAnsi="楷体" w:eastAsia="楷体"/>
          <w:color w:val="000000"/>
          <w:sz w:val="23"/>
          <w:szCs w:val="24"/>
        </w:rPr>
      </w:pPr>
      <w:r>
        <w:rPr>
          <w:rFonts w:hint="eastAsia" w:ascii="楷体" w:hAnsi="楷体" w:eastAsia="楷体"/>
          <w:color w:val="000000"/>
          <w:sz w:val="23"/>
          <w:szCs w:val="24"/>
        </w:rPr>
        <w:t>（</w:t>
      </w:r>
      <w:r>
        <w:rPr>
          <w:rFonts w:hint="eastAsia" w:ascii="Times New Roman" w:hAnsi="Times New Roman" w:eastAsia="宋体"/>
          <w:b/>
          <w:color w:val="000000"/>
          <w:sz w:val="23"/>
          <w:szCs w:val="24"/>
        </w:rPr>
        <w:t>2</w:t>
      </w:r>
      <w:r>
        <w:rPr>
          <w:rFonts w:hint="eastAsia" w:ascii="楷体" w:hAnsi="楷体" w:eastAsia="楷体"/>
          <w:color w:val="000000"/>
          <w:sz w:val="23"/>
          <w:szCs w:val="24"/>
        </w:rPr>
        <w:t>）三维形态：平均建筑高度、建筑高度标准差、容积率、天空视域因子、正面面积指数（</w:t>
      </w:r>
      <w:r>
        <w:rPr>
          <w:rFonts w:hint="eastAsia" w:ascii="Times New Roman" w:hAnsi="Times New Roman" w:eastAsia="Times New Roman"/>
          <w:color w:val="000000"/>
          <w:sz w:val="23"/>
          <w:szCs w:val="24"/>
        </w:rPr>
        <w:t>Frontal area index</w:t>
      </w:r>
      <w:r>
        <w:rPr>
          <w:rFonts w:hint="eastAsia" w:ascii="楷体" w:hAnsi="楷体" w:eastAsia="楷体"/>
          <w:color w:val="000000"/>
          <w:sz w:val="23"/>
          <w:szCs w:val="24"/>
        </w:rPr>
        <w:t>，</w:t>
      </w:r>
      <w:r>
        <w:rPr>
          <w:rFonts w:hint="eastAsia" w:ascii="Times New Roman" w:hAnsi="Times New Roman" w:eastAsia="Times New Roman"/>
          <w:color w:val="000000"/>
          <w:sz w:val="23"/>
          <w:szCs w:val="24"/>
        </w:rPr>
        <w:t>FAI</w:t>
      </w:r>
      <w:r>
        <w:rPr>
          <w:rFonts w:hint="eastAsia" w:ascii="楷体" w:hAnsi="楷体" w:eastAsia="楷体"/>
          <w:color w:val="000000"/>
          <w:sz w:val="23"/>
          <w:szCs w:val="24"/>
        </w:rPr>
        <w:t xml:space="preserve">）和街道峡谷高宽比； </w:t>
      </w:r>
    </w:p>
    <w:p>
      <w:pPr>
        <w:spacing w:line="360" w:lineRule="auto"/>
        <w:rPr>
          <w:rFonts w:ascii="Times New Roman" w:hAnsi="Times New Roman" w:eastAsia="楷体" w:cs="Times New Roman"/>
          <w:sz w:val="23"/>
          <w:szCs w:val="23"/>
        </w:rPr>
      </w:pPr>
      <w:r>
        <w:rPr>
          <w:rFonts w:hint="eastAsia" w:ascii="楷体" w:hAnsi="楷体" w:eastAsia="楷体"/>
          <w:color w:val="000000"/>
          <w:sz w:val="23"/>
          <w:szCs w:val="24"/>
        </w:rPr>
        <w:t>（</w:t>
      </w:r>
      <w:r>
        <w:rPr>
          <w:rFonts w:hint="eastAsia" w:ascii="Times New Roman" w:hAnsi="Times New Roman" w:eastAsia="Times New Roman"/>
          <w:b/>
          <w:color w:val="000000"/>
          <w:sz w:val="23"/>
          <w:szCs w:val="24"/>
        </w:rPr>
        <w:t>3</w:t>
      </w:r>
      <w:r>
        <w:rPr>
          <w:rFonts w:hint="eastAsia" w:ascii="楷体" w:hAnsi="楷体" w:eastAsia="楷体"/>
          <w:color w:val="000000"/>
          <w:sz w:val="23"/>
          <w:szCs w:val="24"/>
        </w:rPr>
        <w:t xml:space="preserve">）地理位置：与河岸的距离、经度和纬度。 </w:t>
      </w:r>
      <w:r>
        <w:rPr>
          <w:rFonts w:ascii="Times New Roman" w:hAnsi="Times New Roman" w:eastAsia="楷体" w:cs="Times New Roman"/>
          <w:sz w:val="23"/>
          <w:szCs w:val="23"/>
        </w:rPr>
        <w:t>【up230</w:t>
      </w:r>
      <w:ins w:id="994" w:author="野草" w:date="2023-04-03T15:16:27Z">
        <w:r>
          <w:rPr>
            <w:rFonts w:hint="eastAsia" w:ascii="Times New Roman" w:hAnsi="Times New Roman" w:eastAsia="楷体" w:cs="Times New Roman"/>
            <w:sz w:val="23"/>
            <w:szCs w:val="23"/>
            <w:lang w:val="en-US" w:eastAsia="zh-CN"/>
          </w:rPr>
          <w:t>4</w:t>
        </w:r>
      </w:ins>
      <w:ins w:id="995" w:author="野草" w:date="2023-04-03T15:16:28Z">
        <w:r>
          <w:rPr>
            <w:rFonts w:hint="eastAsia" w:ascii="Times New Roman" w:hAnsi="Times New Roman" w:eastAsia="楷体" w:cs="Times New Roman"/>
            <w:sz w:val="23"/>
            <w:szCs w:val="23"/>
            <w:lang w:val="en-US" w:eastAsia="zh-CN"/>
          </w:rPr>
          <w:t>03</w:t>
        </w:r>
      </w:ins>
      <w:del w:id="996" w:author="野草" w:date="2023-04-03T15:16:27Z">
        <w:r>
          <w:rPr>
            <w:rFonts w:ascii="Times New Roman" w:hAnsi="Times New Roman" w:eastAsia="楷体" w:cs="Times New Roman"/>
            <w:sz w:val="23"/>
            <w:szCs w:val="23"/>
          </w:rPr>
          <w:delText>22</w:delText>
        </w:r>
      </w:del>
      <w:del w:id="997" w:author="野草" w:date="2023-04-03T15:16:27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998" w:author="野草" w:date="2023-04-03T15:16:29Z">
        <w:r>
          <w:rPr>
            <w:rFonts w:hint="eastAsia" w:ascii="Times New Roman" w:hAnsi="Times New Roman" w:eastAsia="楷体" w:cs="Times New Roman"/>
            <w:sz w:val="23"/>
            <w:szCs w:val="23"/>
            <w:lang w:val="en-US" w:eastAsia="zh-CN"/>
          </w:rPr>
          <w:t>1</w:t>
        </w:r>
      </w:ins>
      <w:ins w:id="999" w:author="野草" w:date="2023-04-03T15:16:30Z">
        <w:r>
          <w:rPr>
            <w:rFonts w:hint="eastAsia" w:ascii="Times New Roman" w:hAnsi="Times New Roman" w:eastAsia="楷体" w:cs="Times New Roman"/>
            <w:sz w:val="23"/>
            <w:szCs w:val="23"/>
            <w:lang w:val="en-US" w:eastAsia="zh-CN"/>
          </w:rPr>
          <w:t>5</w:t>
        </w:r>
      </w:ins>
      <w:del w:id="1000" w:author="野草" w:date="2023-04-03T15:16:29Z">
        <w:r>
          <w:rPr>
            <w:rFonts w:hint="eastAsia" w:ascii="Times New Roman" w:hAnsi="Times New Roman" w:eastAsia="楷体" w:cs="Times New Roman"/>
            <w:sz w:val="23"/>
            <w:szCs w:val="23"/>
          </w:rPr>
          <w:delText>09</w:delText>
        </w:r>
      </w:del>
      <w:r>
        <w:rPr>
          <w:rFonts w:hint="eastAsia" w:ascii="Times New Roman" w:hAnsi="Times New Roman" w:eastAsia="楷体" w:cs="Times New Roman"/>
          <w:sz w:val="23"/>
          <w:szCs w:val="23"/>
        </w:rPr>
        <w:t>:</w:t>
      </w:r>
      <w:ins w:id="1001" w:author="野草" w:date="2023-04-03T15:21:03Z">
        <w:r>
          <w:rPr>
            <w:rFonts w:hint="eastAsia" w:ascii="Times New Roman" w:hAnsi="Times New Roman" w:eastAsia="楷体" w:cs="Times New Roman"/>
            <w:sz w:val="23"/>
            <w:szCs w:val="23"/>
            <w:lang w:val="en-US" w:eastAsia="zh-CN"/>
          </w:rPr>
          <w:t>21</w:t>
        </w:r>
      </w:ins>
      <w:ins w:id="1002" w:author="野草" w:date="2023-04-03T15:21:26Z">
        <w:r>
          <w:rPr>
            <w:rFonts w:hint="eastAsia" w:ascii="Times New Roman" w:hAnsi="Times New Roman" w:eastAsia="楷体" w:cs="Times New Roman"/>
            <w:sz w:val="23"/>
            <w:szCs w:val="23"/>
            <w:lang w:val="en-US" w:eastAsia="zh-CN"/>
          </w:rPr>
          <w:t>+</w:t>
        </w:r>
      </w:ins>
      <w:del w:id="1003" w:author="野草" w:date="2023-04-03T15:16:31Z">
        <w:r>
          <w:rPr>
            <w:rFonts w:hint="eastAsia" w:ascii="Times New Roman" w:hAnsi="Times New Roman" w:eastAsia="楷体" w:cs="Times New Roman"/>
            <w:sz w:val="23"/>
            <w:szCs w:val="23"/>
          </w:rPr>
          <w:delText>06</w:delText>
        </w:r>
      </w:del>
      <w:r>
        <w:rPr>
          <w:rFonts w:hint="eastAsia" w:ascii="Times New Roman" w:hAnsi="Times New Roman" w:eastAsia="楷体" w:cs="Times New Roman"/>
          <w:sz w:val="23"/>
          <w:szCs w:val="23"/>
        </w:rPr>
        <w:t>】</w:t>
      </w:r>
    </w:p>
    <w:p>
      <w:pPr>
        <w:spacing w:line="360" w:lineRule="auto"/>
        <w:rPr>
          <w:rFonts w:hint="default" w:ascii="Times New Roman" w:hAnsi="Times New Roman" w:eastAsia="楷体" w:cs="Times New Roman"/>
          <w:sz w:val="23"/>
          <w:szCs w:val="23"/>
          <w:lang w:val="en-US" w:eastAsia="zh-CN"/>
        </w:rPr>
      </w:pPr>
    </w:p>
    <w:p>
      <w:pPr>
        <w:spacing w:line="360" w:lineRule="auto"/>
        <w:ind w:firstLine="460" w:firstLineChars="200"/>
        <w:rPr>
          <w:ins w:id="1004" w:author="野草" w:date="2023-04-03T15:44:33Z"/>
          <w:rFonts w:hint="eastAsia" w:ascii="Times New Roman" w:hAnsi="Times New Roman" w:eastAsia="楷体" w:cs="Times New Roman"/>
          <w:sz w:val="23"/>
          <w:szCs w:val="23"/>
        </w:rPr>
      </w:pPr>
      <w:r>
        <w:rPr>
          <w:rFonts w:hint="eastAsia" w:ascii="Times New Roman" w:hAnsi="Times New Roman" w:eastAsia="楷体" w:cs="Times New Roman"/>
          <w:sz w:val="23"/>
          <w:szCs w:val="23"/>
          <w:highlight w:val="cyan"/>
        </w:rPr>
        <w:t>申请人所在团队</w:t>
      </w:r>
      <w:r>
        <w:rPr>
          <w:rFonts w:hint="eastAsia" w:ascii="Times New Roman" w:hAnsi="Times New Roman" w:eastAsia="楷体" w:cs="Times New Roman"/>
          <w:sz w:val="23"/>
          <w:szCs w:val="23"/>
        </w:rPr>
        <w:t>已收集</w:t>
      </w:r>
      <w:r>
        <w:rPr>
          <w:rFonts w:hint="eastAsia" w:ascii="Times New Roman" w:hAnsi="Times New Roman" w:eastAsia="楷体" w:cs="Times New Roman"/>
          <w:sz w:val="23"/>
          <w:szCs w:val="23"/>
          <w:highlight w:val="cyan"/>
        </w:rPr>
        <w:t>研究区域</w:t>
      </w:r>
      <w:r>
        <w:rPr>
          <w:rFonts w:hint="eastAsia" w:ascii="Times New Roman" w:hAnsi="Times New Roman" w:eastAsia="楷体" w:cs="Times New Roman"/>
          <w:sz w:val="23"/>
          <w:szCs w:val="23"/>
        </w:rPr>
        <w:t>的</w:t>
      </w:r>
      <w:r>
        <w:rPr>
          <w:rFonts w:hint="eastAsia" w:ascii="Times New Roman" w:hAnsi="Times New Roman" w:eastAsia="楷体" w:cs="Times New Roman"/>
          <w:sz w:val="23"/>
          <w:szCs w:val="23"/>
          <w:highlight w:val="cyan"/>
        </w:rPr>
        <w:t>土地覆盖数据和地形数据</w:t>
      </w:r>
      <w:r>
        <w:rPr>
          <w:rFonts w:hint="eastAsia" w:ascii="Times New Roman" w:hAnsi="Times New Roman" w:eastAsia="楷体" w:cs="Times New Roman"/>
          <w:sz w:val="23"/>
          <w:szCs w:val="23"/>
        </w:rPr>
        <w:t>。利用</w:t>
      </w:r>
      <w:r>
        <w:rPr>
          <w:rFonts w:hint="eastAsia" w:ascii="Times New Roman" w:hAnsi="Times New Roman" w:eastAsia="楷体" w:cs="Times New Roman"/>
          <w:sz w:val="23"/>
          <w:szCs w:val="23"/>
          <w:highlight w:val="cyan"/>
        </w:rPr>
        <w:t>上述数据</w:t>
      </w:r>
      <w:r>
        <w:rPr>
          <w:rFonts w:hint="eastAsia" w:ascii="Times New Roman" w:hAnsi="Times New Roman" w:eastAsia="楷体" w:cs="Times New Roman"/>
          <w:sz w:val="23"/>
          <w:szCs w:val="23"/>
        </w:rPr>
        <w:t>，可计算</w:t>
      </w:r>
      <w:r>
        <w:rPr>
          <w:rFonts w:hint="eastAsia" w:ascii="Times New Roman" w:hAnsi="Times New Roman" w:eastAsia="楷体" w:cs="Times New Roman"/>
          <w:sz w:val="23"/>
          <w:szCs w:val="23"/>
          <w:highlight w:val="cyan"/>
        </w:rPr>
        <w:t>土地覆盖和地理位置指标</w:t>
      </w:r>
      <w:r>
        <w:rPr>
          <w:rFonts w:hint="eastAsia" w:ascii="Times New Roman" w:hAnsi="Times New Roman" w:eastAsia="楷体" w:cs="Times New Roman"/>
          <w:sz w:val="23"/>
          <w:szCs w:val="23"/>
        </w:rPr>
        <w:t>。另外，为计算</w:t>
      </w:r>
      <w:r>
        <w:rPr>
          <w:rFonts w:hint="eastAsia" w:ascii="Times New Roman" w:hAnsi="Times New Roman" w:eastAsia="楷体" w:cs="Times New Roman"/>
          <w:sz w:val="23"/>
          <w:szCs w:val="23"/>
          <w:highlight w:val="cyan"/>
        </w:rPr>
        <w:t>三维形态指标</w:t>
      </w:r>
      <w:r>
        <w:rPr>
          <w:rFonts w:hint="eastAsia" w:ascii="Times New Roman" w:hAnsi="Times New Roman" w:eastAsia="楷体" w:cs="Times New Roman"/>
          <w:sz w:val="23"/>
          <w:szCs w:val="23"/>
        </w:rPr>
        <w:t>，申请人拟通过</w:t>
      </w:r>
      <w:r>
        <w:rPr>
          <w:rFonts w:hint="eastAsia" w:ascii="Times New Roman" w:hAnsi="Times New Roman" w:eastAsia="楷体" w:cs="Times New Roman"/>
          <w:sz w:val="23"/>
          <w:szCs w:val="23"/>
          <w:highlight w:val="cyan"/>
        </w:rPr>
        <w:t>在线地图服务平台</w:t>
      </w:r>
      <w:r>
        <w:rPr>
          <w:rFonts w:hint="eastAsia" w:ascii="Times New Roman" w:hAnsi="Times New Roman" w:eastAsia="楷体" w:cs="Times New Roman"/>
          <w:sz w:val="23"/>
          <w:szCs w:val="23"/>
        </w:rPr>
        <w:t>高德地图API开放平台</w:t>
      </w:r>
      <w:r>
        <w:rPr>
          <w:rFonts w:hint="eastAsia" w:ascii="Times New Roman" w:hAnsi="Times New Roman" w:eastAsia="楷体" w:cs="Times New Roman"/>
          <w:sz w:val="23"/>
          <w:szCs w:val="23"/>
          <w:highlight w:val="cyan"/>
        </w:rPr>
        <w:t>获取研究区域的</w:t>
      </w:r>
      <w:r>
        <w:rPr>
          <w:rFonts w:hint="eastAsia" w:ascii="Times New Roman" w:hAnsi="Times New Roman" w:eastAsia="楷体" w:cs="Times New Roman"/>
          <w:sz w:val="23"/>
          <w:szCs w:val="23"/>
        </w:rPr>
        <w:t>三维建筑数据。本项目中</w:t>
      </w:r>
      <w:r>
        <w:rPr>
          <w:rFonts w:hint="eastAsia" w:ascii="Times New Roman" w:hAnsi="Times New Roman" w:eastAsia="楷体" w:cs="Times New Roman"/>
          <w:sz w:val="23"/>
          <w:szCs w:val="23"/>
          <w:highlight w:val="cyan"/>
        </w:rPr>
        <w:t>三维形态和土地覆盖特征指标</w:t>
      </w:r>
      <w:r>
        <w:rPr>
          <w:rFonts w:hint="eastAsia" w:ascii="Times New Roman" w:hAnsi="Times New Roman" w:eastAsia="楷体" w:cs="Times New Roman"/>
          <w:sz w:val="23"/>
          <w:szCs w:val="23"/>
        </w:rPr>
        <w:t>的计算依赖于</w:t>
      </w:r>
      <w:r>
        <w:rPr>
          <w:rFonts w:hint="eastAsia" w:ascii="Times New Roman" w:hAnsi="Times New Roman" w:eastAsia="楷体" w:cs="Times New Roman"/>
          <w:sz w:val="23"/>
          <w:szCs w:val="23"/>
          <w:highlight w:val="cyan"/>
        </w:rPr>
        <w:t>测量点周围</w:t>
      </w:r>
      <w:r>
        <w:rPr>
          <w:rFonts w:hint="eastAsia" w:ascii="Times New Roman" w:hAnsi="Times New Roman" w:eastAsia="楷体" w:cs="Times New Roman"/>
          <w:sz w:val="23"/>
          <w:szCs w:val="23"/>
        </w:rPr>
        <w:t>特定大小的缓冲区。为了确定</w:t>
      </w:r>
      <w:r>
        <w:rPr>
          <w:rFonts w:hint="eastAsia" w:ascii="Times New Roman" w:hAnsi="Times New Roman" w:eastAsia="楷体" w:cs="Times New Roman"/>
          <w:sz w:val="23"/>
          <w:szCs w:val="23"/>
          <w:highlight w:val="cyan"/>
        </w:rPr>
        <w:t>缓冲区的大小</w:t>
      </w:r>
      <w:r>
        <w:rPr>
          <w:rFonts w:hint="eastAsia" w:ascii="Times New Roman" w:hAnsi="Times New Roman" w:eastAsia="楷体" w:cs="Times New Roman"/>
          <w:sz w:val="23"/>
          <w:szCs w:val="23"/>
        </w:rPr>
        <w:t>，需进行回归分析，比较不同尺寸的</w:t>
      </w:r>
      <w:r>
        <w:rPr>
          <w:rFonts w:hint="eastAsia" w:ascii="Times New Roman" w:hAnsi="Times New Roman" w:eastAsia="楷体" w:cs="Times New Roman"/>
          <w:sz w:val="23"/>
          <w:szCs w:val="23"/>
          <w:highlight w:val="cyan"/>
        </w:rPr>
        <w:t>预设缓冲区内</w:t>
      </w:r>
      <w:r>
        <w:rPr>
          <w:rFonts w:hint="eastAsia" w:ascii="Times New Roman" w:hAnsi="Times New Roman" w:eastAsia="楷体" w:cs="Times New Roman"/>
          <w:sz w:val="23"/>
          <w:szCs w:val="23"/>
        </w:rPr>
        <w:t>对应的环境因素</w:t>
      </w:r>
      <w:r>
        <w:rPr>
          <w:rFonts w:hint="eastAsia" w:ascii="Times New Roman" w:hAnsi="Times New Roman" w:eastAsia="楷体" w:cs="Times New Roman"/>
          <w:sz w:val="23"/>
          <w:szCs w:val="23"/>
          <w:highlight w:val="cyan"/>
        </w:rPr>
        <w:t>对气温的解释率</w:t>
      </w:r>
      <w:r>
        <w:rPr>
          <w:rFonts w:hint="eastAsia" w:ascii="Times New Roman" w:hAnsi="Times New Roman" w:eastAsia="楷体" w:cs="Times New Roman"/>
          <w:sz w:val="23"/>
          <w:szCs w:val="23"/>
        </w:rPr>
        <w:t>，并选择</w:t>
      </w:r>
      <w:r>
        <w:rPr>
          <w:rFonts w:hint="eastAsia" w:ascii="Times New Roman" w:hAnsi="Times New Roman" w:eastAsia="楷体" w:cs="Times New Roman"/>
          <w:sz w:val="23"/>
          <w:szCs w:val="23"/>
          <w:highlight w:val="cyan"/>
        </w:rPr>
        <w:t>解释率最高</w:t>
      </w:r>
      <w:r>
        <w:rPr>
          <w:rFonts w:hint="eastAsia" w:ascii="Times New Roman" w:hAnsi="Times New Roman" w:eastAsia="楷体" w:cs="Times New Roman"/>
          <w:sz w:val="23"/>
          <w:szCs w:val="23"/>
        </w:rPr>
        <w:t>的尺寸。</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005" w:author="野草" w:date="2023-04-03T15:28:24Z">
        <w:r>
          <w:rPr>
            <w:rFonts w:ascii="Times New Roman" w:hAnsi="Times New Roman" w:eastAsia="楷体" w:cs="Times New Roman"/>
            <w:sz w:val="23"/>
            <w:szCs w:val="23"/>
          </w:rPr>
          <w:t>230</w:t>
        </w:r>
      </w:ins>
      <w:ins w:id="1006" w:author="野草" w:date="2023-04-03T15:28:24Z">
        <w:r>
          <w:rPr>
            <w:rFonts w:hint="eastAsia" w:ascii="Times New Roman" w:hAnsi="Times New Roman" w:eastAsia="楷体" w:cs="Times New Roman"/>
            <w:sz w:val="23"/>
            <w:szCs w:val="23"/>
            <w:lang w:val="en-US" w:eastAsia="zh-CN"/>
          </w:rPr>
          <w:t>403</w:t>
        </w:r>
      </w:ins>
      <w:ins w:id="1007" w:author="野草" w:date="2023-04-03T15:28:24Z">
        <w:r>
          <w:rPr>
            <w:rFonts w:hint="eastAsia" w:ascii="Times New Roman" w:hAnsi="Times New Roman" w:eastAsia="楷体" w:cs="Times New Roman"/>
            <w:sz w:val="23"/>
            <w:szCs w:val="23"/>
          </w:rPr>
          <w:t xml:space="preserve"> </w:t>
        </w:r>
      </w:ins>
      <w:ins w:id="1008" w:author="野草" w:date="2023-04-03T15:28:24Z">
        <w:r>
          <w:rPr>
            <w:rFonts w:hint="eastAsia" w:ascii="Times New Roman" w:hAnsi="Times New Roman" w:eastAsia="楷体" w:cs="Times New Roman"/>
            <w:sz w:val="23"/>
            <w:szCs w:val="23"/>
            <w:lang w:val="en-US" w:eastAsia="zh-CN"/>
          </w:rPr>
          <w:t>15</w:t>
        </w:r>
      </w:ins>
      <w:ins w:id="1009" w:author="野草" w:date="2023-04-03T15:28:24Z">
        <w:r>
          <w:rPr>
            <w:rFonts w:hint="eastAsia" w:ascii="Times New Roman" w:hAnsi="Times New Roman" w:eastAsia="楷体" w:cs="Times New Roman"/>
            <w:sz w:val="23"/>
            <w:szCs w:val="23"/>
          </w:rPr>
          <w:t>:</w:t>
        </w:r>
      </w:ins>
      <w:ins w:id="1010" w:author="野草" w:date="2023-04-03T15:44:36Z">
        <w:r>
          <w:rPr>
            <w:rFonts w:hint="eastAsia" w:ascii="Times New Roman" w:hAnsi="Times New Roman" w:eastAsia="楷体" w:cs="Times New Roman"/>
            <w:sz w:val="23"/>
            <w:szCs w:val="23"/>
            <w:lang w:val="en-US" w:eastAsia="zh-CN"/>
          </w:rPr>
          <w:t>4</w:t>
        </w:r>
      </w:ins>
      <w:ins w:id="1011" w:author="野草" w:date="2023-04-03T15:44:52Z">
        <w:r>
          <w:rPr>
            <w:rFonts w:hint="eastAsia" w:ascii="Times New Roman" w:hAnsi="Times New Roman" w:eastAsia="楷体" w:cs="Times New Roman"/>
            <w:sz w:val="23"/>
            <w:szCs w:val="23"/>
            <w:lang w:val="en-US" w:eastAsia="zh-CN"/>
          </w:rPr>
          <w:t>5</w:t>
        </w:r>
      </w:ins>
      <w:ins w:id="1012" w:author="野草" w:date="2023-04-03T15:45:18Z">
        <w:r>
          <w:rPr>
            <w:rFonts w:hint="eastAsia" w:ascii="Times New Roman" w:hAnsi="Times New Roman" w:eastAsia="楷体" w:cs="Times New Roman"/>
            <w:sz w:val="23"/>
            <w:szCs w:val="23"/>
            <w:lang w:val="en-US" w:eastAsia="zh-CN"/>
          </w:rPr>
          <w:t>+</w:t>
        </w:r>
      </w:ins>
      <w:del w:id="1013" w:author="野草" w:date="2023-04-03T15:28:24Z">
        <w:r>
          <w:rPr>
            <w:rFonts w:ascii="Times New Roman" w:hAnsi="Times New Roman" w:eastAsia="楷体" w:cs="Times New Roman"/>
            <w:sz w:val="23"/>
            <w:szCs w:val="23"/>
          </w:rPr>
          <w:delText>23022</w:delText>
        </w:r>
      </w:del>
      <w:del w:id="1014" w:author="野草" w:date="2023-04-03T15:28:24Z">
        <w:r>
          <w:rPr>
            <w:rFonts w:hint="eastAsia" w:ascii="Times New Roman" w:hAnsi="Times New Roman" w:eastAsia="楷体" w:cs="Times New Roman"/>
            <w:sz w:val="23"/>
            <w:szCs w:val="23"/>
          </w:rPr>
          <w:delText>1 10:22</w:delText>
        </w:r>
      </w:del>
      <w:r>
        <w:rPr>
          <w:rFonts w:hint="eastAsia" w:ascii="Times New Roman" w:hAnsi="Times New Roman" w:eastAsia="楷体" w:cs="Times New Roman"/>
          <w:sz w:val="23"/>
          <w:szCs w:val="23"/>
        </w:rPr>
        <w:t>】</w:t>
      </w:r>
    </w:p>
    <w:p>
      <w:pPr>
        <w:spacing w:line="360" w:lineRule="auto"/>
        <w:ind w:firstLine="460" w:firstLineChars="200"/>
        <w:rPr>
          <w:rFonts w:hint="eastAsia" w:ascii="Times New Roman" w:hAnsi="Times New Roman" w:eastAsia="楷体" w:cs="Times New Roman"/>
          <w:sz w:val="23"/>
          <w:szCs w:val="23"/>
        </w:rPr>
      </w:pPr>
    </w:p>
    <w:p>
      <w:pPr>
        <w:spacing w:line="360" w:lineRule="auto"/>
        <w:rPr>
          <w:rFonts w:ascii="Times New Roman" w:hAnsi="Times New Roman" w:eastAsia="楷体" w:cs="Times New Roman"/>
          <w:sz w:val="23"/>
          <w:szCs w:val="23"/>
        </w:rPr>
      </w:pPr>
      <w:ins w:id="1015" w:author="野草" w:date="2023-04-03T15:44:19Z">
        <w:bookmarkStart w:id="10" w:name="OLE_LINK13"/>
        <w:r>
          <w:rPr>
            <w:rFonts w:hint="eastAsia" w:ascii="Times New Roman" w:hAnsi="Times New Roman" w:eastAsia="楷体" w:cs="Times New Roman"/>
            <w:sz w:val="23"/>
            <w:szCs w:val="23"/>
            <w:lang w:val="en-US" w:eastAsia="zh-CN"/>
          </w:rPr>
          <w:t>3</w:t>
        </w:r>
      </w:ins>
      <w:ins w:id="1016" w:author="野草" w:date="2023-04-03T15:44:16Z">
        <w:r>
          <w:rPr>
            <w:rFonts w:hint="eastAsia" w:ascii="Times New Roman" w:hAnsi="Times New Roman" w:eastAsia="楷体" w:cs="Times New Roman"/>
            <w:sz w:val="23"/>
            <w:szCs w:val="23"/>
            <w:lang w:val="en-US" w:eastAsia="zh-CN"/>
          </w:rPr>
          <w:t>.4 城市滨江地区</w:t>
        </w:r>
      </w:ins>
      <w:ins w:id="1017" w:author="野草" w:date="2023-04-04T08:41:00Z">
        <w:r>
          <w:rPr>
            <w:rFonts w:hint="eastAsia" w:ascii="Times New Roman" w:hAnsi="Times New Roman" w:eastAsia="楷体" w:cs="Times New Roman"/>
            <w:sz w:val="23"/>
            <w:szCs w:val="23"/>
            <w:lang w:val="en-US" w:eastAsia="zh-CN"/>
          </w:rPr>
          <w:t>热环境</w:t>
        </w:r>
      </w:ins>
      <w:ins w:id="1018" w:author="野草" w:date="2023-04-04T08:41:01Z">
        <w:r>
          <w:rPr>
            <w:rFonts w:hint="eastAsia" w:ascii="Times New Roman" w:hAnsi="Times New Roman" w:eastAsia="楷体" w:cs="Times New Roman"/>
            <w:sz w:val="23"/>
            <w:szCs w:val="23"/>
            <w:lang w:val="en-US" w:eastAsia="zh-CN"/>
          </w:rPr>
          <w:t>特征的</w:t>
        </w:r>
      </w:ins>
      <w:ins w:id="1019" w:author="野草" w:date="2023-04-03T15:44:16Z">
        <w:r>
          <w:rPr>
            <w:rFonts w:hint="eastAsia" w:ascii="Times New Roman" w:hAnsi="Times New Roman" w:eastAsia="楷体" w:cs="Times New Roman"/>
            <w:sz w:val="23"/>
            <w:szCs w:val="23"/>
            <w:highlight w:val="magenta"/>
            <w:lang w:val="en-US" w:eastAsia="zh-CN"/>
          </w:rPr>
          <w:t>时空分异</w:t>
        </w:r>
        <w:bookmarkEnd w:id="10"/>
      </w:ins>
    </w:p>
    <w:p>
      <w:pPr>
        <w:spacing w:line="360" w:lineRule="auto"/>
        <w:ind w:firstLine="0" w:firstLineChars="0"/>
        <w:rPr>
          <w:del w:id="1021" w:author="野草" w:date="2023-04-03T17:08:58Z"/>
          <w:rFonts w:hint="eastAsia" w:ascii="Times New Roman" w:hAnsi="Times New Roman" w:eastAsia="楷体" w:cs="Times New Roman"/>
          <w:sz w:val="23"/>
          <w:szCs w:val="23"/>
        </w:rPr>
        <w:pPrChange w:id="1020" w:author="野草" w:date="2023-04-03T17:09:01Z">
          <w:pPr>
            <w:spacing w:line="360" w:lineRule="auto"/>
            <w:ind w:firstLine="460" w:firstLineChars="200"/>
          </w:pPr>
        </w:pPrChange>
      </w:pPr>
      <w:del w:id="1022" w:author="野草" w:date="2023-04-04T08:41:12Z">
        <w:r>
          <w:rPr>
            <w:rFonts w:hint="eastAsia" w:ascii="Times New Roman" w:hAnsi="Times New Roman" w:eastAsia="楷体" w:cs="Times New Roman"/>
            <w:sz w:val="23"/>
            <w:szCs w:val="23"/>
          </w:rPr>
          <w:delText>对于属于</w:delText>
        </w:r>
      </w:del>
      <w:del w:id="1023" w:author="野草" w:date="2023-04-04T08:41:12Z">
        <w:r>
          <w:rPr>
            <w:rFonts w:hint="eastAsia" w:ascii="Times New Roman" w:hAnsi="Times New Roman" w:eastAsia="楷体" w:cs="Times New Roman"/>
            <w:sz w:val="23"/>
            <w:szCs w:val="23"/>
            <w:highlight w:val="cyan"/>
          </w:rPr>
          <w:delText>不同局地气候区类型</w:delText>
        </w:r>
      </w:del>
      <w:del w:id="1024" w:author="野草" w:date="2023-04-04T08:41:12Z">
        <w:r>
          <w:rPr>
            <w:rFonts w:hint="eastAsia" w:ascii="Times New Roman" w:hAnsi="Times New Roman" w:eastAsia="楷体" w:cs="Times New Roman"/>
            <w:sz w:val="23"/>
            <w:szCs w:val="23"/>
          </w:rPr>
          <w:delText>的样地，首先分析</w:delText>
        </w:r>
      </w:del>
      <w:del w:id="1025" w:author="野草" w:date="2023-04-04T08:41:12Z">
        <w:r>
          <w:rPr>
            <w:rFonts w:hint="eastAsia" w:ascii="Times New Roman" w:hAnsi="Times New Roman" w:eastAsia="楷体" w:cs="Times New Roman"/>
            <w:sz w:val="23"/>
            <w:szCs w:val="23"/>
            <w:highlight w:val="cyan"/>
          </w:rPr>
          <w:delText>各测量点的</w:delText>
        </w:r>
      </w:del>
      <w:del w:id="1026" w:author="野草" w:date="2023-04-04T08:41:12Z">
        <w:r>
          <w:rPr>
            <w:rFonts w:ascii="Times New Roman" w:hAnsi="Times New Roman" w:eastAsia="楷体" w:cs="Times New Roman"/>
            <w:sz w:val="23"/>
            <w:szCs w:val="23"/>
          </w:rPr>
          <w:delText>气象</w:delText>
        </w:r>
      </w:del>
      <w:del w:id="1027" w:author="野草" w:date="2023-04-04T08:41:12Z">
        <w:r>
          <w:rPr>
            <w:rFonts w:hint="eastAsia" w:ascii="Times New Roman" w:hAnsi="Times New Roman" w:eastAsia="楷体" w:cs="Times New Roman"/>
            <w:sz w:val="23"/>
            <w:szCs w:val="23"/>
          </w:rPr>
          <w:delText>数据</w:delText>
        </w:r>
      </w:del>
      <w:del w:id="1028" w:author="野草" w:date="2023-04-04T08:41:12Z">
        <w:r>
          <w:rPr>
            <w:rFonts w:ascii="Times New Roman" w:hAnsi="Times New Roman" w:eastAsia="楷体" w:cs="Times New Roman"/>
            <w:sz w:val="23"/>
            <w:szCs w:val="23"/>
          </w:rPr>
          <w:delText>，探究</w:delText>
        </w:r>
      </w:del>
      <w:del w:id="1029" w:author="野草" w:date="2023-04-04T08:41:12Z">
        <w:r>
          <w:rPr>
            <w:rFonts w:hint="eastAsia" w:ascii="Times New Roman" w:hAnsi="Times New Roman" w:eastAsia="楷体" w:cs="Times New Roman"/>
            <w:sz w:val="23"/>
            <w:szCs w:val="23"/>
            <w:highlight w:val="magenta"/>
          </w:rPr>
          <w:delText>气温、相对湿度、风速、风向和太阳辐射</w:delText>
        </w:r>
      </w:del>
      <w:del w:id="1030" w:author="野草" w:date="2023-04-04T08:41:12Z">
        <w:r>
          <w:rPr>
            <w:rFonts w:hint="eastAsia" w:ascii="Times New Roman" w:hAnsi="Times New Roman" w:eastAsia="楷体" w:cs="Times New Roman"/>
            <w:sz w:val="23"/>
            <w:szCs w:val="23"/>
          </w:rPr>
          <w:delText>的</w:delText>
        </w:r>
      </w:del>
      <w:del w:id="1031" w:author="野草" w:date="2023-04-04T08:41:12Z">
        <w:r>
          <w:rPr>
            <w:rFonts w:hint="default" w:ascii="Times New Roman" w:hAnsi="Times New Roman" w:eastAsia="楷体" w:cs="Times New Roman"/>
            <w:sz w:val="23"/>
            <w:szCs w:val="23"/>
            <w:lang w:val="en-US"/>
          </w:rPr>
          <w:delText>时空分异特征</w:delText>
        </w:r>
      </w:del>
      <w:del w:id="1032" w:author="野草" w:date="2023-04-04T08:41:12Z">
        <w:r>
          <w:rPr>
            <w:rFonts w:ascii="Times New Roman" w:hAnsi="Times New Roman" w:eastAsia="楷体" w:cs="Times New Roman"/>
            <w:sz w:val="23"/>
            <w:szCs w:val="23"/>
          </w:rPr>
          <w:delText>。</w:delText>
        </w:r>
      </w:del>
      <w:del w:id="1033" w:author="野草" w:date="2023-04-04T08:41:12Z">
        <w:r>
          <w:rPr>
            <w:rFonts w:hint="eastAsia" w:ascii="Times New Roman" w:hAnsi="Times New Roman" w:eastAsia="楷体" w:cs="Times New Roman"/>
            <w:sz w:val="23"/>
            <w:szCs w:val="23"/>
          </w:rPr>
          <w:delText>同时，利用相关分析，</w:delText>
        </w:r>
      </w:del>
      <w:del w:id="1034" w:author="野草" w:date="2023-04-04T08:41:12Z">
        <w:r>
          <w:rPr>
            <w:rFonts w:ascii="Times New Roman" w:hAnsi="Times New Roman" w:eastAsia="楷体" w:cs="Times New Roman"/>
            <w:sz w:val="23"/>
            <w:szCs w:val="23"/>
          </w:rPr>
          <w:delText>在</w:delText>
        </w:r>
      </w:del>
      <w:del w:id="1035" w:author="野草" w:date="2023-04-04T08:41:12Z">
        <w:r>
          <w:rPr>
            <w:rFonts w:hint="eastAsia" w:ascii="Times New Roman" w:hAnsi="Times New Roman" w:eastAsia="楷体" w:cs="Times New Roman"/>
            <w:sz w:val="23"/>
            <w:szCs w:val="23"/>
          </w:rPr>
          <w:delText>不同</w:delText>
        </w:r>
      </w:del>
      <w:del w:id="1036" w:author="野草" w:date="2023-04-04T08:41:12Z">
        <w:r>
          <w:rPr>
            <w:rFonts w:ascii="Times New Roman" w:hAnsi="Times New Roman" w:eastAsia="楷体" w:cs="Times New Roman"/>
            <w:sz w:val="23"/>
            <w:szCs w:val="23"/>
          </w:rPr>
          <w:delText>时间点</w:delText>
        </w:r>
      </w:del>
      <w:del w:id="1037" w:author="野草" w:date="2023-04-04T08:41:12Z">
        <w:r>
          <w:rPr>
            <w:rFonts w:hint="eastAsia" w:ascii="Times New Roman" w:hAnsi="Times New Roman" w:eastAsia="楷体" w:cs="Times New Roman"/>
            <w:sz w:val="23"/>
            <w:szCs w:val="23"/>
          </w:rPr>
          <w:delText>探究</w:delText>
        </w:r>
      </w:del>
      <w:del w:id="1038" w:author="野草" w:date="2023-04-04T08:41:12Z">
        <w:r>
          <w:rPr>
            <w:rFonts w:hint="eastAsia" w:ascii="Times New Roman" w:hAnsi="Times New Roman" w:eastAsia="楷体" w:cs="Times New Roman"/>
            <w:sz w:val="23"/>
            <w:szCs w:val="23"/>
            <w:highlight w:val="cyan"/>
          </w:rPr>
          <w:delText>包括各三维形态指标在内的</w:delText>
        </w:r>
      </w:del>
      <w:del w:id="1039" w:author="野草" w:date="2023-04-04T08:41:12Z">
        <w:r>
          <w:rPr>
            <w:rFonts w:hint="eastAsia" w:ascii="Times New Roman" w:hAnsi="Times New Roman" w:eastAsia="楷体" w:cs="Times New Roman"/>
            <w:sz w:val="23"/>
            <w:szCs w:val="23"/>
          </w:rPr>
          <w:delText>环境因素</w:delText>
        </w:r>
      </w:del>
      <w:del w:id="1040" w:author="野草" w:date="2023-04-04T08:41:12Z">
        <w:r>
          <w:rPr>
            <w:rFonts w:ascii="Times New Roman" w:hAnsi="Times New Roman" w:eastAsia="楷体" w:cs="Times New Roman"/>
            <w:sz w:val="23"/>
            <w:szCs w:val="23"/>
          </w:rPr>
          <w:delText>与</w:delText>
        </w:r>
      </w:del>
      <w:del w:id="1041" w:author="野草" w:date="2023-04-04T08:41:12Z">
        <w:r>
          <w:rPr>
            <w:rFonts w:hint="eastAsia" w:ascii="Times New Roman" w:hAnsi="Times New Roman" w:eastAsia="楷体" w:cs="Times New Roman"/>
            <w:sz w:val="23"/>
            <w:szCs w:val="23"/>
          </w:rPr>
          <w:delText>气温之间</w:delText>
        </w:r>
      </w:del>
      <w:del w:id="1042" w:author="野草" w:date="2023-04-04T08:41:12Z">
        <w:r>
          <w:rPr>
            <w:rFonts w:ascii="Times New Roman" w:hAnsi="Times New Roman" w:eastAsia="楷体" w:cs="Times New Roman"/>
            <w:sz w:val="23"/>
            <w:szCs w:val="23"/>
          </w:rPr>
          <w:delText>的相关性，建立</w:delText>
        </w:r>
      </w:del>
      <w:del w:id="1043" w:author="野草" w:date="2023-04-04T08:41:12Z">
        <w:r>
          <w:rPr>
            <w:rFonts w:hint="eastAsia" w:ascii="Times New Roman" w:hAnsi="Times New Roman" w:eastAsia="楷体" w:cs="Times New Roman"/>
            <w:sz w:val="23"/>
            <w:szCs w:val="23"/>
            <w:highlight w:val="cyan"/>
          </w:rPr>
          <w:delText>逐步多元回归模型</w:delText>
        </w:r>
      </w:del>
      <w:del w:id="1044" w:author="野草" w:date="2023-04-04T08:41:12Z">
        <w:r>
          <w:rPr>
            <w:rFonts w:ascii="Times New Roman" w:hAnsi="Times New Roman" w:eastAsia="楷体" w:cs="Times New Roman"/>
            <w:sz w:val="23"/>
            <w:szCs w:val="23"/>
          </w:rPr>
          <w:delText>。在模型构建过程中，</w:delText>
        </w:r>
      </w:del>
      <w:del w:id="1045" w:author="野草" w:date="2023-04-04T08:41:12Z">
        <w:r>
          <w:rPr>
            <w:rFonts w:hint="eastAsia" w:ascii="Times New Roman" w:hAnsi="Times New Roman" w:eastAsia="楷体" w:cs="Times New Roman"/>
            <w:sz w:val="23"/>
            <w:szCs w:val="23"/>
          </w:rPr>
          <w:delText>筛选</w:delText>
        </w:r>
      </w:del>
      <w:del w:id="1046" w:author="野草" w:date="2023-04-04T08:41:12Z">
        <w:r>
          <w:rPr>
            <w:rFonts w:hint="eastAsia" w:ascii="Times New Roman" w:hAnsi="Times New Roman" w:eastAsia="楷体" w:cs="Times New Roman"/>
            <w:sz w:val="23"/>
            <w:szCs w:val="23"/>
            <w:highlight w:val="cyan"/>
          </w:rPr>
          <w:delText>对气温影响显著的因素</w:delText>
        </w:r>
      </w:del>
      <w:del w:id="1047" w:author="野草" w:date="2023-04-04T08:41:12Z">
        <w:r>
          <w:rPr>
            <w:rFonts w:hint="eastAsia" w:ascii="Times New Roman" w:hAnsi="Times New Roman" w:eastAsia="楷体" w:cs="Times New Roman"/>
            <w:sz w:val="23"/>
            <w:szCs w:val="23"/>
          </w:rPr>
          <w:delText>，</w:delText>
        </w:r>
      </w:del>
      <w:del w:id="1048" w:author="野草" w:date="2023-04-04T08:41:12Z">
        <w:r>
          <w:rPr>
            <w:rFonts w:ascii="Times New Roman" w:hAnsi="Times New Roman" w:eastAsia="楷体" w:cs="Times New Roman"/>
            <w:sz w:val="23"/>
            <w:szCs w:val="23"/>
          </w:rPr>
          <w:delText>量化</w:delText>
        </w:r>
      </w:del>
      <w:del w:id="1049" w:author="野草" w:date="2023-04-04T08:41:12Z">
        <w:r>
          <w:rPr>
            <w:rFonts w:hint="eastAsia" w:ascii="Times New Roman" w:hAnsi="Times New Roman" w:eastAsia="楷体" w:cs="Times New Roman"/>
            <w:sz w:val="23"/>
            <w:szCs w:val="23"/>
          </w:rPr>
          <w:delText>其相对</w:delText>
        </w:r>
      </w:del>
      <w:del w:id="1050" w:author="野草" w:date="2023-04-04T08:41:12Z">
        <w:r>
          <w:rPr>
            <w:rFonts w:ascii="Times New Roman" w:hAnsi="Times New Roman" w:eastAsia="楷体" w:cs="Times New Roman"/>
            <w:sz w:val="23"/>
            <w:szCs w:val="23"/>
          </w:rPr>
          <w:delText>贡献</w:delText>
        </w:r>
      </w:del>
      <w:del w:id="1051" w:author="野草" w:date="2023-04-04T08:41:12Z">
        <w:r>
          <w:rPr>
            <w:rFonts w:hint="eastAsia" w:ascii="Times New Roman" w:hAnsi="Times New Roman" w:eastAsia="楷体" w:cs="Times New Roman"/>
            <w:sz w:val="23"/>
            <w:szCs w:val="23"/>
          </w:rPr>
          <w:delText>，并分析各因素影响在</w:delText>
        </w:r>
      </w:del>
      <w:del w:id="1052" w:author="野草" w:date="2023-04-04T08:41:12Z">
        <w:r>
          <w:rPr>
            <w:rFonts w:hint="eastAsia" w:ascii="Times New Roman" w:hAnsi="Times New Roman" w:eastAsia="楷体" w:cs="Times New Roman"/>
            <w:sz w:val="23"/>
            <w:szCs w:val="23"/>
            <w:highlight w:val="cyan"/>
          </w:rPr>
          <w:delText>居民主要活动时段</w:delText>
        </w:r>
      </w:del>
      <w:del w:id="1053" w:author="野草" w:date="2023-04-04T08:41:12Z">
        <w:r>
          <w:rPr>
            <w:rFonts w:hint="eastAsia" w:ascii="Times New Roman" w:hAnsi="Times New Roman" w:eastAsia="楷体" w:cs="Times New Roman"/>
            <w:sz w:val="23"/>
            <w:szCs w:val="23"/>
          </w:rPr>
          <w:delText>内随时间的变化。</w:delText>
        </w:r>
      </w:del>
      <w:del w:id="1054" w:author="野草" w:date="2023-04-04T08:41:12Z">
        <w:r>
          <w:rPr>
            <w:rFonts w:ascii="Times New Roman" w:hAnsi="Times New Roman" w:eastAsia="楷体" w:cs="Times New Roman"/>
            <w:sz w:val="23"/>
            <w:szCs w:val="23"/>
          </w:rPr>
          <w:delText>最后，</w:delText>
        </w:r>
      </w:del>
      <w:del w:id="1055" w:author="野草" w:date="2023-04-04T08:41:12Z">
        <w:r>
          <w:rPr>
            <w:rFonts w:hint="default" w:ascii="Times New Roman" w:hAnsi="Times New Roman" w:eastAsia="楷体" w:cs="Times New Roman"/>
            <w:sz w:val="23"/>
            <w:szCs w:val="23"/>
            <w:lang w:val="en-US"/>
          </w:rPr>
          <w:delText>综合以上分析</w:delText>
        </w:r>
      </w:del>
      <w:del w:id="1056" w:author="野草" w:date="2023-04-04T08:41:12Z">
        <w:r>
          <w:rPr>
            <w:rFonts w:ascii="Times New Roman" w:hAnsi="Times New Roman" w:eastAsia="楷体" w:cs="Times New Roman"/>
            <w:sz w:val="23"/>
            <w:szCs w:val="23"/>
          </w:rPr>
          <w:delText>，阐明</w:delText>
        </w:r>
      </w:del>
      <w:del w:id="1057" w:author="野草" w:date="2023-04-04T08:41:12Z">
        <w:r>
          <w:rPr>
            <w:rFonts w:hint="eastAsia" w:ascii="Times New Roman" w:hAnsi="Times New Roman" w:eastAsia="楷体" w:cs="Times New Roman"/>
            <w:sz w:val="23"/>
            <w:szCs w:val="23"/>
            <w:highlight w:val="cyan"/>
          </w:rPr>
          <w:delText>城市滨江地区</w:delText>
        </w:r>
      </w:del>
      <w:del w:id="1058" w:author="野草" w:date="2023-04-04T08:41:12Z">
        <w:r>
          <w:rPr>
            <w:rFonts w:hint="eastAsia" w:ascii="Times New Roman" w:hAnsi="Times New Roman" w:eastAsia="楷体" w:cs="Times New Roman"/>
            <w:sz w:val="23"/>
            <w:szCs w:val="23"/>
            <w:highlight w:val="magenta"/>
            <w:rPrChange w:id="1059" w:author="野草" w:date="2023-04-03T16:25:04Z">
              <w:rPr>
                <w:rFonts w:hint="eastAsia" w:ascii="Times New Roman" w:hAnsi="Times New Roman" w:eastAsia="楷体" w:cs="Times New Roman"/>
                <w:sz w:val="23"/>
                <w:szCs w:val="23"/>
                <w:highlight w:val="cyan"/>
              </w:rPr>
            </w:rPrChange>
          </w:rPr>
          <w:delText>气候</w:delText>
        </w:r>
      </w:del>
      <w:del w:id="1061" w:author="野草" w:date="2023-04-04T08:41:12Z">
        <w:r>
          <w:rPr>
            <w:rFonts w:hint="eastAsia" w:ascii="Times New Roman" w:hAnsi="Times New Roman" w:eastAsia="楷体" w:cs="Times New Roman"/>
            <w:sz w:val="23"/>
            <w:szCs w:val="23"/>
            <w:highlight w:val="magenta"/>
            <w:rPrChange w:id="1062" w:author="野草" w:date="2023-04-03T16:25:04Z">
              <w:rPr>
                <w:rFonts w:hint="eastAsia" w:ascii="Times New Roman" w:hAnsi="Times New Roman" w:eastAsia="楷体" w:cs="Times New Roman"/>
                <w:sz w:val="23"/>
                <w:szCs w:val="23"/>
              </w:rPr>
            </w:rPrChange>
          </w:rPr>
          <w:delText>的驱动机制</w:delText>
        </w:r>
      </w:del>
      <w:del w:id="1064" w:author="野草" w:date="2023-04-04T08:41:12Z">
        <w:r>
          <w:rPr>
            <w:rFonts w:ascii="Times New Roman" w:hAnsi="Times New Roman" w:eastAsia="楷体" w:cs="Times New Roman"/>
            <w:sz w:val="23"/>
            <w:szCs w:val="23"/>
          </w:rPr>
          <w:delText>及其</w:delText>
        </w:r>
      </w:del>
      <w:del w:id="1065" w:author="野草" w:date="2023-04-04T08:41:12Z">
        <w:r>
          <w:rPr>
            <w:rFonts w:hint="eastAsia" w:ascii="Times New Roman" w:hAnsi="Times New Roman" w:eastAsia="楷体" w:cs="Times New Roman"/>
            <w:sz w:val="23"/>
            <w:szCs w:val="23"/>
            <w:highlight w:val="cyan"/>
          </w:rPr>
          <w:delText>在不同局地气候区类型之间</w:delText>
        </w:r>
      </w:del>
      <w:del w:id="1066" w:author="野草" w:date="2023-04-04T08:41:12Z">
        <w:r>
          <w:rPr>
            <w:rFonts w:ascii="Times New Roman" w:hAnsi="Times New Roman" w:eastAsia="楷体" w:cs="Times New Roman"/>
            <w:sz w:val="23"/>
            <w:szCs w:val="23"/>
          </w:rPr>
          <w:delText>的差异性。统计分析使用Python编程实现。【</w:delText>
        </w:r>
      </w:del>
      <w:del w:id="1067" w:author="野草" w:date="2023-04-04T08:41:12Z">
        <w:r>
          <w:rPr>
            <w:rFonts w:hint="eastAsia" w:ascii="Times New Roman" w:hAnsi="Times New Roman" w:eastAsia="楷体" w:cs="Times New Roman"/>
            <w:sz w:val="23"/>
            <w:szCs w:val="23"/>
          </w:rPr>
          <w:delText>up</w:delText>
        </w:r>
      </w:del>
      <w:del w:id="1068" w:author="野草" w:date="2023-04-04T08:41:12Z">
        <w:r>
          <w:rPr>
            <w:rFonts w:ascii="Times New Roman" w:hAnsi="Times New Roman" w:eastAsia="楷体" w:cs="Times New Roman"/>
            <w:sz w:val="23"/>
            <w:szCs w:val="23"/>
          </w:rPr>
          <w:delText>23022</w:delText>
        </w:r>
      </w:del>
      <w:del w:id="1069" w:author="野草" w:date="2023-04-04T08:41:12Z">
        <w:r>
          <w:rPr>
            <w:rFonts w:hint="eastAsia" w:ascii="Times New Roman" w:hAnsi="Times New Roman" w:eastAsia="楷体" w:cs="Times New Roman"/>
            <w:sz w:val="23"/>
            <w:szCs w:val="23"/>
          </w:rPr>
          <w:delText>1 1</w:delText>
        </w:r>
      </w:del>
      <w:del w:id="1070" w:author="野草" w:date="2023-04-04T08:41:12Z">
        <w:r>
          <w:rPr>
            <w:rFonts w:hint="default" w:ascii="Times New Roman" w:hAnsi="Times New Roman" w:eastAsia="楷体" w:cs="Times New Roman"/>
            <w:sz w:val="23"/>
            <w:szCs w:val="23"/>
            <w:lang w:val="en-US"/>
          </w:rPr>
          <w:delText>3</w:delText>
        </w:r>
      </w:del>
      <w:del w:id="1071" w:author="野草" w:date="2023-04-04T08:41:12Z">
        <w:r>
          <w:rPr>
            <w:rFonts w:hint="eastAsia" w:ascii="Times New Roman" w:hAnsi="Times New Roman" w:eastAsia="楷体" w:cs="Times New Roman"/>
            <w:sz w:val="23"/>
            <w:szCs w:val="23"/>
          </w:rPr>
          <w:delText>:</w:delText>
        </w:r>
      </w:del>
      <w:del w:id="1072" w:author="野草" w:date="2023-04-04T08:41:12Z">
        <w:r>
          <w:rPr>
            <w:rFonts w:hint="default" w:ascii="Times New Roman" w:hAnsi="Times New Roman" w:eastAsia="楷体" w:cs="Times New Roman"/>
            <w:sz w:val="23"/>
            <w:szCs w:val="23"/>
            <w:lang w:val="en-US"/>
          </w:rPr>
          <w:delText>43</w:delText>
        </w:r>
      </w:del>
      <w:del w:id="1073" w:author="野草" w:date="2023-04-04T08:41:12Z">
        <w:r>
          <w:rPr>
            <w:rFonts w:hint="eastAsia" w:ascii="Times New Roman" w:hAnsi="Times New Roman" w:eastAsia="楷体" w:cs="Times New Roman"/>
            <w:sz w:val="23"/>
            <w:szCs w:val="23"/>
          </w:rPr>
          <w:delText>】</w:delText>
        </w:r>
      </w:del>
    </w:p>
    <w:p>
      <w:pPr>
        <w:spacing w:line="360" w:lineRule="auto"/>
        <w:ind w:firstLine="0" w:firstLineChars="0"/>
        <w:rPr>
          <w:del w:id="1075" w:author="野草" w:date="2023-04-04T08:46:24Z"/>
          <w:rFonts w:hint="default" w:ascii="楷体" w:hAnsi="楷体" w:eastAsia="楷体"/>
          <w:sz w:val="23"/>
          <w:szCs w:val="23"/>
          <w:lang w:val="en-US" w:eastAsia="zh-CN"/>
        </w:rPr>
        <w:pPrChange w:id="1074" w:author="野草" w:date="2023-04-03T17:09:01Z">
          <w:pPr>
            <w:spacing w:line="360" w:lineRule="auto"/>
            <w:ind w:firstLine="460" w:firstLineChars="200"/>
          </w:pPr>
        </w:pPrChange>
      </w:pPr>
      <w:ins w:id="1076" w:author="野草" w:date="2023-04-04T08:41:28Z">
        <w:r>
          <w:rPr>
            <w:rFonts w:hint="eastAsia" w:ascii="楷体" w:hAnsi="楷体" w:eastAsia="楷体"/>
            <w:sz w:val="23"/>
            <w:szCs w:val="23"/>
            <w:lang w:val="en-US" w:eastAsia="zh-CN"/>
          </w:rPr>
          <w:t>本项目</w:t>
        </w:r>
      </w:ins>
      <w:ins w:id="1077" w:author="野草" w:date="2023-04-04T08:41:29Z">
        <w:r>
          <w:rPr>
            <w:rFonts w:hint="eastAsia" w:ascii="楷体" w:hAnsi="楷体" w:eastAsia="楷体"/>
            <w:sz w:val="23"/>
            <w:szCs w:val="23"/>
            <w:lang w:val="en-US" w:eastAsia="zh-CN"/>
          </w:rPr>
          <w:t>拟</w:t>
        </w:r>
      </w:ins>
      <w:ins w:id="1078" w:author="野草" w:date="2023-04-04T08:41:30Z">
        <w:r>
          <w:rPr>
            <w:rFonts w:hint="eastAsia" w:ascii="楷体" w:hAnsi="楷体" w:eastAsia="楷体"/>
            <w:sz w:val="23"/>
            <w:szCs w:val="23"/>
            <w:lang w:val="en-US" w:eastAsia="zh-CN"/>
          </w:rPr>
          <w:t>基于</w:t>
        </w:r>
      </w:ins>
      <w:ins w:id="1079" w:author="野草" w:date="2023-04-04T08:41:31Z">
        <w:r>
          <w:rPr>
            <w:rFonts w:hint="eastAsia" w:ascii="楷体" w:hAnsi="楷体" w:eastAsia="楷体"/>
            <w:sz w:val="23"/>
            <w:szCs w:val="23"/>
            <w:lang w:val="en-US" w:eastAsia="zh-CN"/>
          </w:rPr>
          <w:t>气温和</w:t>
        </w:r>
      </w:ins>
      <w:ins w:id="1080" w:author="野草" w:date="2023-04-04T08:41:33Z">
        <w:r>
          <w:rPr>
            <w:rFonts w:hint="eastAsia" w:ascii="楷体" w:hAnsi="楷体" w:eastAsia="楷体"/>
            <w:sz w:val="23"/>
            <w:szCs w:val="23"/>
            <w:lang w:val="en-US" w:eastAsia="zh-CN"/>
          </w:rPr>
          <w:t>热舒适度</w:t>
        </w:r>
      </w:ins>
      <w:ins w:id="1081" w:author="野草" w:date="2023-04-04T08:41:34Z">
        <w:r>
          <w:rPr>
            <w:rFonts w:hint="eastAsia" w:ascii="楷体" w:hAnsi="楷体" w:eastAsia="楷体"/>
            <w:sz w:val="23"/>
            <w:szCs w:val="23"/>
            <w:lang w:val="en-US" w:eastAsia="zh-CN"/>
          </w:rPr>
          <w:t>指数</w:t>
        </w:r>
      </w:ins>
      <w:ins w:id="1082" w:author="野草" w:date="2023-04-04T08:41:55Z">
        <w:r>
          <w:rPr>
            <w:rFonts w:hint="eastAsia" w:ascii="楷体" w:hAnsi="楷体" w:eastAsia="楷体"/>
            <w:sz w:val="23"/>
            <w:szCs w:val="23"/>
            <w:lang w:val="en-US" w:eastAsia="zh-CN"/>
          </w:rPr>
          <w:t>来</w:t>
        </w:r>
      </w:ins>
      <w:ins w:id="1083" w:author="野草" w:date="2023-04-04T08:41:56Z">
        <w:r>
          <w:rPr>
            <w:rFonts w:hint="eastAsia" w:ascii="楷体" w:hAnsi="楷体" w:eastAsia="楷体"/>
            <w:sz w:val="23"/>
            <w:szCs w:val="23"/>
            <w:lang w:val="en-US" w:eastAsia="zh-CN"/>
          </w:rPr>
          <w:t>分析</w:t>
        </w:r>
      </w:ins>
      <w:ins w:id="1084" w:author="野草" w:date="2023-04-04T08:42:00Z">
        <w:r>
          <w:rPr>
            <w:rFonts w:hint="eastAsia" w:ascii="楷体" w:hAnsi="楷体" w:eastAsia="楷体"/>
            <w:sz w:val="23"/>
            <w:szCs w:val="23"/>
            <w:lang w:val="en-US" w:eastAsia="zh-CN"/>
          </w:rPr>
          <w:t>城市</w:t>
        </w:r>
      </w:ins>
      <w:ins w:id="1085" w:author="野草" w:date="2023-04-04T08:42:01Z">
        <w:r>
          <w:rPr>
            <w:rFonts w:hint="eastAsia" w:ascii="楷体" w:hAnsi="楷体" w:eastAsia="楷体"/>
            <w:sz w:val="23"/>
            <w:szCs w:val="23"/>
            <w:lang w:val="en-US" w:eastAsia="zh-CN"/>
          </w:rPr>
          <w:t>滨江</w:t>
        </w:r>
      </w:ins>
      <w:ins w:id="1086" w:author="野草" w:date="2023-04-04T08:42:02Z">
        <w:r>
          <w:rPr>
            <w:rFonts w:hint="eastAsia" w:ascii="楷体" w:hAnsi="楷体" w:eastAsia="楷体"/>
            <w:sz w:val="23"/>
            <w:szCs w:val="23"/>
            <w:lang w:val="en-US" w:eastAsia="zh-CN"/>
          </w:rPr>
          <w:t>地区</w:t>
        </w:r>
      </w:ins>
      <w:ins w:id="1087" w:author="野草" w:date="2023-04-04T08:42:03Z">
        <w:r>
          <w:rPr>
            <w:rFonts w:hint="eastAsia" w:ascii="楷体" w:hAnsi="楷体" w:eastAsia="楷体"/>
            <w:sz w:val="23"/>
            <w:szCs w:val="23"/>
            <w:lang w:val="en-US" w:eastAsia="zh-CN"/>
          </w:rPr>
          <w:t>热环境</w:t>
        </w:r>
      </w:ins>
      <w:ins w:id="1088" w:author="野草" w:date="2023-04-04T08:42:04Z">
        <w:r>
          <w:rPr>
            <w:rFonts w:hint="eastAsia" w:ascii="楷体" w:hAnsi="楷体" w:eastAsia="楷体"/>
            <w:sz w:val="23"/>
            <w:szCs w:val="23"/>
            <w:lang w:val="en-US" w:eastAsia="zh-CN"/>
          </w:rPr>
          <w:t>特征</w:t>
        </w:r>
      </w:ins>
      <w:ins w:id="1089" w:author="野草" w:date="2023-04-04T08:42:05Z">
        <w:r>
          <w:rPr>
            <w:rFonts w:hint="eastAsia" w:ascii="楷体" w:hAnsi="楷体" w:eastAsia="楷体"/>
            <w:sz w:val="23"/>
            <w:szCs w:val="23"/>
            <w:lang w:val="en-US" w:eastAsia="zh-CN"/>
          </w:rPr>
          <w:t>的时空</w:t>
        </w:r>
      </w:ins>
      <w:ins w:id="1090" w:author="野草" w:date="2023-04-04T08:42:08Z">
        <w:r>
          <w:rPr>
            <w:rFonts w:hint="eastAsia" w:ascii="楷体" w:hAnsi="楷体" w:eastAsia="楷体"/>
            <w:sz w:val="23"/>
            <w:szCs w:val="23"/>
            <w:lang w:val="en-US" w:eastAsia="zh-CN"/>
          </w:rPr>
          <w:t>分异。</w:t>
        </w:r>
      </w:ins>
      <w:ins w:id="1091" w:author="野草" w:date="2023-04-04T08:46:04Z">
        <w:r>
          <w:rPr>
            <w:rFonts w:hint="eastAsia" w:ascii="楷体" w:hAnsi="楷体" w:eastAsia="楷体"/>
            <w:sz w:val="23"/>
            <w:szCs w:val="23"/>
            <w:lang w:val="en-US" w:eastAsia="zh-CN"/>
          </w:rPr>
          <w:t>其中，</w:t>
        </w:r>
      </w:ins>
      <w:ins w:id="1092" w:author="野草" w:date="2023-04-04T08:46:08Z">
        <w:r>
          <w:rPr>
            <w:rFonts w:hint="eastAsia" w:ascii="楷体" w:hAnsi="楷体" w:eastAsia="楷体"/>
            <w:sz w:val="23"/>
            <w:szCs w:val="23"/>
            <w:lang w:val="en-US" w:eastAsia="zh-CN"/>
          </w:rPr>
          <w:t>热舒适度</w:t>
        </w:r>
      </w:ins>
      <w:ins w:id="1093" w:author="野草" w:date="2023-04-04T08:46:10Z">
        <w:r>
          <w:rPr>
            <w:rFonts w:hint="eastAsia" w:ascii="楷体" w:hAnsi="楷体" w:eastAsia="楷体"/>
            <w:sz w:val="23"/>
            <w:szCs w:val="23"/>
            <w:lang w:val="en-US" w:eastAsia="zh-CN"/>
          </w:rPr>
          <w:t>指数</w:t>
        </w:r>
      </w:ins>
      <w:ins w:id="1094" w:author="野草" w:date="2023-04-04T08:46:11Z">
        <w:r>
          <w:rPr>
            <w:rFonts w:hint="eastAsia" w:ascii="楷体" w:hAnsi="楷体" w:eastAsia="楷体"/>
            <w:sz w:val="23"/>
            <w:szCs w:val="23"/>
            <w:lang w:val="en-US" w:eastAsia="zh-CN"/>
          </w:rPr>
          <w:t>的</w:t>
        </w:r>
      </w:ins>
      <w:ins w:id="1095" w:author="野草" w:date="2023-04-04T08:46:12Z">
        <w:r>
          <w:rPr>
            <w:rFonts w:hint="eastAsia" w:ascii="楷体" w:hAnsi="楷体" w:eastAsia="楷体"/>
            <w:sz w:val="23"/>
            <w:szCs w:val="23"/>
            <w:lang w:val="en-US" w:eastAsia="zh-CN"/>
          </w:rPr>
          <w:t>计算</w:t>
        </w:r>
      </w:ins>
      <w:ins w:id="1096" w:author="野草" w:date="2023-04-04T08:46:13Z">
        <w:r>
          <w:rPr>
            <w:rFonts w:hint="eastAsia" w:ascii="楷体" w:hAnsi="楷体" w:eastAsia="楷体"/>
            <w:sz w:val="23"/>
            <w:szCs w:val="23"/>
            <w:lang w:val="en-US" w:eastAsia="zh-CN"/>
          </w:rPr>
          <w:t>采用</w:t>
        </w:r>
      </w:ins>
      <w:ins w:id="1097" w:author="野草" w:date="2023-04-04T08:46:18Z">
        <w:r>
          <w:rPr>
            <w:rFonts w:hint="eastAsia" w:ascii="Times New Roman" w:hAnsi="Times New Roman" w:eastAsia="楷体" w:cs="Times New Roman"/>
            <w:color w:val="auto"/>
            <w:sz w:val="23"/>
            <w:szCs w:val="23"/>
            <w:highlight w:val="cyan"/>
            <w:lang w:val="en-US" w:eastAsia="zh-CN"/>
          </w:rPr>
          <w:t>通用热气候指数 (</w:t>
        </w:r>
      </w:ins>
      <w:ins w:id="1098" w:author="野草" w:date="2023-04-04T08:46:18Z">
        <w:r>
          <w:rPr>
            <w:rFonts w:hint="default" w:ascii="Times New Roman" w:hAnsi="Times New Roman" w:eastAsia="楷体" w:cs="Times New Roman"/>
            <w:color w:val="auto"/>
            <w:sz w:val="23"/>
            <w:szCs w:val="23"/>
            <w:highlight w:val="cyan"/>
          </w:rPr>
          <w:t>Universal Thermal Climate Index</w:t>
        </w:r>
      </w:ins>
      <w:ins w:id="1099" w:author="野草" w:date="2023-04-04T08:46:18Z">
        <w:r>
          <w:rPr>
            <w:rFonts w:hint="eastAsia" w:ascii="Times New Roman" w:hAnsi="Times New Roman" w:eastAsia="楷体" w:cs="Times New Roman"/>
            <w:color w:val="auto"/>
            <w:sz w:val="23"/>
            <w:szCs w:val="23"/>
            <w:highlight w:val="cyan"/>
            <w:lang w:val="en-US" w:eastAsia="zh-CN"/>
          </w:rPr>
          <w:t xml:space="preserve">, </w:t>
        </w:r>
      </w:ins>
      <w:ins w:id="1100" w:author="野草" w:date="2023-04-04T08:46:18Z">
        <w:r>
          <w:rPr>
            <w:rFonts w:hint="default" w:ascii="Times New Roman" w:hAnsi="Times New Roman" w:eastAsia="楷体" w:cs="Times New Roman"/>
            <w:color w:val="auto"/>
            <w:sz w:val="23"/>
            <w:szCs w:val="23"/>
            <w:highlight w:val="cyan"/>
          </w:rPr>
          <w:t>UTCI)</w:t>
        </w:r>
      </w:ins>
      <w:ins w:id="1101" w:author="野草" w:date="2023-04-04T08:46:18Z">
        <w:r>
          <w:rPr>
            <w:rFonts w:hint="eastAsia" w:ascii="Times New Roman" w:hAnsi="Times New Roman" w:eastAsia="楷体" w:cs="Times New Roman"/>
            <w:color w:val="auto"/>
            <w:sz w:val="23"/>
            <w:szCs w:val="23"/>
            <w:highlight w:val="cyan"/>
            <w:lang w:val="en-US" w:eastAsia="zh-CN"/>
          </w:rPr>
          <w:t xml:space="preserve"> </w:t>
        </w:r>
      </w:ins>
      <w:ins w:id="1102" w:author="野草" w:date="2023-04-04T08:46:18Z">
        <w:r>
          <w:rPr>
            <w:rFonts w:hint="eastAsia" w:ascii="Times New Roman" w:hAnsi="Times New Roman" w:eastAsia="楷体" w:cs="Times New Roman"/>
            <w:color w:val="auto"/>
            <w:sz w:val="23"/>
            <w:szCs w:val="23"/>
            <w:lang w:val="en-US" w:eastAsia="zh-CN"/>
          </w:rPr>
          <w:t>和</w:t>
        </w:r>
      </w:ins>
      <w:ins w:id="1103" w:author="野草" w:date="2023-04-04T08:46:18Z">
        <w:r>
          <w:rPr>
            <w:rFonts w:hint="eastAsia" w:ascii="Times New Roman" w:hAnsi="Times New Roman" w:eastAsia="楷体" w:cs="Times New Roman"/>
            <w:color w:val="auto"/>
            <w:sz w:val="23"/>
            <w:szCs w:val="23"/>
            <w:highlight w:val="cyan"/>
            <w:lang w:val="en-US" w:eastAsia="zh-CN"/>
          </w:rPr>
          <w:t>等效生理温度 (Physiological Equivalent Temperature, PET)</w:t>
        </w:r>
      </w:ins>
      <w:ins w:id="1104" w:author="野草" w:date="2023-04-04T08:46:20Z">
        <w:r>
          <w:rPr>
            <w:rFonts w:hint="eastAsia" w:ascii="Times New Roman" w:hAnsi="Times New Roman" w:eastAsia="楷体" w:cs="Times New Roman"/>
            <w:color w:val="auto"/>
            <w:sz w:val="23"/>
            <w:szCs w:val="23"/>
            <w:highlight w:val="cyan"/>
            <w:lang w:val="en-US" w:eastAsia="zh-CN"/>
          </w:rPr>
          <w:t>。</w:t>
        </w:r>
      </w:ins>
    </w:p>
    <w:p>
      <w:pPr>
        <w:numPr>
          <w:ilvl w:val="-1"/>
          <w:numId w:val="0"/>
        </w:numPr>
        <w:spacing w:line="360" w:lineRule="auto"/>
        <w:ind w:left="0" w:firstLine="0" w:firstLineChars="0"/>
        <w:rPr>
          <w:del w:id="1106" w:author="野草" w:date="2023-04-04T08:46:23Z"/>
          <w:rFonts w:ascii="楷体" w:hAnsi="楷体" w:eastAsia="楷体"/>
          <w:sz w:val="23"/>
          <w:szCs w:val="23"/>
        </w:rPr>
        <w:pPrChange w:id="1105" w:author="野草" w:date="2023-04-04T08:46:24Z">
          <w:pPr>
            <w:numPr>
              <w:ilvl w:val="255"/>
              <w:numId w:val="0"/>
            </w:numPr>
            <w:spacing w:line="360" w:lineRule="auto"/>
            <w:ind w:left="360" w:firstLine="0"/>
          </w:pPr>
        </w:pPrChange>
      </w:pPr>
      <w:del w:id="1107" w:author="野草" w:date="2023-04-04T08:46:23Z">
        <w:r>
          <w:rPr>
            <w:rFonts w:hint="eastAsia" w:ascii="楷体" w:hAnsi="楷体" w:eastAsia="楷体"/>
            <w:sz w:val="23"/>
            <w:szCs w:val="23"/>
          </w:rPr>
          <w:delText>（2）城市滨江地区热舒适度分析</w:delText>
        </w:r>
      </w:del>
    </w:p>
    <w:p>
      <w:pPr>
        <w:spacing w:line="360" w:lineRule="auto"/>
        <w:ind w:firstLine="0" w:firstLineChars="0"/>
        <w:rPr>
          <w:ins w:id="1109" w:author="野草" w:date="2023-04-03T17:17:00Z"/>
          <w:rFonts w:hint="default" w:ascii="Times New Roman" w:hAnsi="Times New Roman" w:eastAsia="楷体" w:cs="Times New Roman"/>
          <w:sz w:val="23"/>
          <w:szCs w:val="23"/>
          <w:lang w:val="en-US" w:eastAsia="zh-CN"/>
        </w:rPr>
        <w:pPrChange w:id="1108" w:author="野草" w:date="2023-04-04T08:46:23Z">
          <w:pPr>
            <w:spacing w:line="360" w:lineRule="auto"/>
            <w:ind w:firstLine="460" w:firstLineChars="200"/>
          </w:pPr>
        </w:pPrChange>
      </w:pPr>
      <w:del w:id="1110" w:author="野草" w:date="2023-04-04T08:46:23Z">
        <w:r>
          <w:rPr>
            <w:rFonts w:hint="eastAsia" w:ascii="楷体" w:hAnsi="楷体" w:eastAsia="楷体"/>
            <w:sz w:val="23"/>
            <w:szCs w:val="23"/>
          </w:rPr>
          <w:delText>本</w:delText>
        </w:r>
      </w:del>
      <w:del w:id="1111" w:author="野草" w:date="2023-04-04T08:46:23Z">
        <w:r>
          <w:rPr>
            <w:rFonts w:hint="default" w:ascii="Times New Roman" w:hAnsi="Times New Roman" w:eastAsia="楷体" w:cs="Times New Roman"/>
            <w:sz w:val="23"/>
            <w:szCs w:val="23"/>
          </w:rPr>
          <w:delText>项目选择</w:delText>
        </w:r>
      </w:del>
      <w:del w:id="1112" w:author="野草" w:date="2023-04-04T08:46:23Z">
        <w:r>
          <w:rPr>
            <w:rFonts w:hint="default" w:ascii="Times New Roman" w:hAnsi="Times New Roman" w:eastAsia="楷体" w:cs="Times New Roman"/>
            <w:color w:val="auto"/>
            <w:sz w:val="23"/>
            <w:szCs w:val="23"/>
          </w:rPr>
          <w:delText> </w:delText>
        </w:r>
      </w:del>
      <w:del w:id="1113" w:author="野草" w:date="2023-04-04T08:46:23Z">
        <w:r>
          <w:rPr>
            <w:rFonts w:hint="eastAsia" w:ascii="Times New Roman" w:hAnsi="Times New Roman" w:eastAsia="楷体" w:cs="Times New Roman"/>
            <w:color w:val="auto"/>
            <w:sz w:val="23"/>
            <w:szCs w:val="23"/>
            <w:highlight w:val="cyan"/>
            <w:lang w:val="en-US" w:eastAsia="zh-CN"/>
          </w:rPr>
          <w:delText>通用热气候指数 (</w:delText>
        </w:r>
      </w:del>
      <w:del w:id="1114" w:author="野草" w:date="2023-04-04T08:46:23Z">
        <w:r>
          <w:rPr>
            <w:rFonts w:hint="default" w:ascii="Times New Roman" w:hAnsi="Times New Roman" w:eastAsia="楷体" w:cs="Times New Roman"/>
            <w:color w:val="auto"/>
            <w:sz w:val="23"/>
            <w:szCs w:val="23"/>
            <w:highlight w:val="cyan"/>
          </w:rPr>
          <w:delText>Universal Thermal Climate Index</w:delText>
        </w:r>
      </w:del>
      <w:del w:id="1115" w:author="野草" w:date="2023-04-04T08:46:23Z">
        <w:r>
          <w:rPr>
            <w:rFonts w:hint="eastAsia" w:ascii="Times New Roman" w:hAnsi="Times New Roman" w:eastAsia="楷体" w:cs="Times New Roman"/>
            <w:color w:val="auto"/>
            <w:sz w:val="23"/>
            <w:szCs w:val="23"/>
            <w:highlight w:val="cyan"/>
            <w:lang w:val="en-US" w:eastAsia="zh-CN"/>
          </w:rPr>
          <w:delText xml:space="preserve">, </w:delText>
        </w:r>
      </w:del>
      <w:del w:id="1116" w:author="野草" w:date="2023-04-04T08:46:23Z">
        <w:r>
          <w:rPr>
            <w:rFonts w:hint="default" w:ascii="Times New Roman" w:hAnsi="Times New Roman" w:eastAsia="楷体" w:cs="Times New Roman"/>
            <w:color w:val="auto"/>
            <w:sz w:val="23"/>
            <w:szCs w:val="23"/>
            <w:highlight w:val="cyan"/>
          </w:rPr>
          <w:delText>UTCI)</w:delText>
        </w:r>
      </w:del>
      <w:del w:id="1117" w:author="野草" w:date="2023-04-04T08:46:23Z">
        <w:r>
          <w:rPr>
            <w:rFonts w:hint="eastAsia" w:ascii="Times New Roman" w:hAnsi="Times New Roman" w:eastAsia="楷体" w:cs="Times New Roman"/>
            <w:color w:val="auto"/>
            <w:sz w:val="23"/>
            <w:szCs w:val="23"/>
            <w:lang w:val="en-US" w:eastAsia="zh-CN"/>
          </w:rPr>
          <w:delText>和</w:delText>
        </w:r>
      </w:del>
      <w:del w:id="1118" w:author="野草" w:date="2023-04-04T08:46:23Z">
        <w:r>
          <w:rPr>
            <w:rFonts w:hint="eastAsia" w:ascii="Times New Roman" w:hAnsi="Times New Roman" w:eastAsia="楷体" w:cs="Times New Roman"/>
            <w:color w:val="auto"/>
            <w:sz w:val="23"/>
            <w:szCs w:val="23"/>
            <w:highlight w:val="cyan"/>
            <w:lang w:val="en-US" w:eastAsia="zh-CN"/>
          </w:rPr>
          <w:delText xml:space="preserve">等效生理温度 (Physiological Equivalent Temperature, PET) </w:delText>
        </w:r>
      </w:del>
      <w:del w:id="1119" w:author="野草" w:date="2023-04-04T08:46:23Z">
        <w:r>
          <w:rPr>
            <w:rFonts w:hint="default" w:ascii="Times New Roman" w:hAnsi="Times New Roman" w:eastAsia="楷体" w:cs="Times New Roman"/>
            <w:sz w:val="23"/>
            <w:szCs w:val="23"/>
          </w:rPr>
          <w:delText>作为估算</w:delText>
        </w:r>
      </w:del>
      <w:del w:id="1120" w:author="野草" w:date="2023-04-04T08:46:23Z">
        <w:r>
          <w:rPr>
            <w:rFonts w:hint="default" w:ascii="Times New Roman" w:hAnsi="Times New Roman" w:eastAsia="楷体" w:cs="Times New Roman"/>
            <w:sz w:val="23"/>
            <w:szCs w:val="23"/>
            <w:highlight w:val="cyan"/>
          </w:rPr>
          <w:delText>热舒适度</w:delText>
        </w:r>
      </w:del>
      <w:del w:id="1121" w:author="野草" w:date="2023-04-04T08:46:23Z">
        <w:r>
          <w:rPr>
            <w:rFonts w:hint="default" w:ascii="Times New Roman" w:hAnsi="Times New Roman" w:eastAsia="楷体" w:cs="Times New Roman"/>
            <w:sz w:val="23"/>
            <w:szCs w:val="23"/>
          </w:rPr>
          <w:delText>的标准。</w:delText>
        </w:r>
      </w:del>
      <w:r>
        <w:rPr>
          <w:rFonts w:hint="default" w:ascii="Times New Roman" w:hAnsi="Times New Roman" w:eastAsia="楷体" w:cs="Times New Roman"/>
          <w:sz w:val="23"/>
          <w:szCs w:val="23"/>
        </w:rPr>
        <w:t>UTCI 由</w:t>
      </w:r>
      <w:r>
        <w:rPr>
          <w:rFonts w:hint="default" w:ascii="Times New Roman" w:hAnsi="Times New Roman" w:eastAsia="楷体" w:cs="Times New Roman"/>
          <w:sz w:val="23"/>
          <w:szCs w:val="23"/>
          <w:highlight w:val="cyan"/>
        </w:rPr>
        <w:t>国际生物气象学协会（International Society of Biometeorology, ISB）</w:t>
      </w:r>
      <w:r>
        <w:rPr>
          <w:rFonts w:hint="eastAsia" w:ascii="Times New Roman" w:hAnsi="Times New Roman" w:eastAsia="楷体" w:cs="Times New Roman"/>
          <w:sz w:val="23"/>
          <w:szCs w:val="23"/>
          <w:lang w:val="en-US" w:eastAsia="zh-CN"/>
        </w:rPr>
        <w:t>提出。该指标基于</w:t>
      </w:r>
      <w:r>
        <w:rPr>
          <w:rFonts w:hint="eastAsia" w:ascii="Times New Roman" w:hAnsi="Times New Roman" w:eastAsia="楷体" w:cs="Times New Roman"/>
          <w:sz w:val="23"/>
          <w:szCs w:val="23"/>
          <w:highlight w:val="cyan"/>
          <w:lang w:val="en-US" w:eastAsia="zh-CN"/>
        </w:rPr>
        <w:t>等效温度</w:t>
      </w:r>
      <w:r>
        <w:rPr>
          <w:rFonts w:hint="eastAsia" w:ascii="Times New Roman" w:hAnsi="Times New Roman" w:eastAsia="楷体" w:cs="Times New Roman"/>
          <w:sz w:val="23"/>
          <w:szCs w:val="23"/>
          <w:lang w:val="en-US" w:eastAsia="zh-CN"/>
        </w:rPr>
        <w:t>的概念，通过将</w:t>
      </w:r>
      <w:r>
        <w:rPr>
          <w:rFonts w:hint="eastAsia" w:ascii="Times New Roman" w:hAnsi="Times New Roman" w:eastAsia="楷体" w:cs="Times New Roman"/>
          <w:sz w:val="23"/>
          <w:szCs w:val="23"/>
          <w:highlight w:val="cyan"/>
          <w:lang w:val="en-US" w:eastAsia="zh-CN"/>
        </w:rPr>
        <w:t>人体热调节模型</w:t>
      </w:r>
      <w:r>
        <w:rPr>
          <w:rFonts w:hint="eastAsia" w:ascii="Times New Roman" w:hAnsi="Times New Roman" w:eastAsia="楷体" w:cs="Times New Roman"/>
          <w:sz w:val="23"/>
          <w:szCs w:val="23"/>
          <w:lang w:val="en-US" w:eastAsia="zh-CN"/>
        </w:rPr>
        <w:t>和</w:t>
      </w:r>
      <w:r>
        <w:rPr>
          <w:rFonts w:hint="eastAsia" w:ascii="Times New Roman" w:hAnsi="Times New Roman" w:eastAsia="楷体" w:cs="Times New Roman"/>
          <w:sz w:val="23"/>
          <w:szCs w:val="23"/>
          <w:highlight w:val="cyan"/>
          <w:lang w:val="en-US" w:eastAsia="zh-CN"/>
        </w:rPr>
        <w:t>服装模型</w:t>
      </w:r>
      <w:r>
        <w:rPr>
          <w:rFonts w:hint="eastAsia" w:ascii="Times New Roman" w:hAnsi="Times New Roman" w:eastAsia="楷体" w:cs="Times New Roman"/>
          <w:sz w:val="23"/>
          <w:szCs w:val="23"/>
          <w:lang w:val="en-US" w:eastAsia="zh-CN"/>
        </w:rPr>
        <w:t>相结合来对</w:t>
      </w:r>
      <w:r>
        <w:rPr>
          <w:rFonts w:hint="eastAsia" w:ascii="Times New Roman" w:hAnsi="Times New Roman" w:eastAsia="楷体" w:cs="Times New Roman"/>
          <w:sz w:val="23"/>
          <w:szCs w:val="23"/>
          <w:highlight w:val="cyan"/>
          <w:lang w:val="en-US" w:eastAsia="zh-CN"/>
        </w:rPr>
        <w:t>人体生理反应</w:t>
      </w:r>
      <w:r>
        <w:rPr>
          <w:rFonts w:hint="eastAsia" w:ascii="Times New Roman" w:hAnsi="Times New Roman" w:eastAsia="楷体" w:cs="Times New Roman"/>
          <w:sz w:val="23"/>
          <w:szCs w:val="23"/>
          <w:lang w:val="en-US" w:eastAsia="zh-CN"/>
        </w:rPr>
        <w:t>进行模拟。PET</w:t>
      </w:r>
      <w:del w:id="1122" w:author="野草" w:date="2023-04-03T22:41:02Z">
        <w:r>
          <w:rPr>
            <w:rFonts w:hint="eastAsia" w:ascii="Times New Roman" w:hAnsi="Times New Roman" w:eastAsia="楷体" w:cs="Times New Roman"/>
            <w:sz w:val="23"/>
            <w:szCs w:val="23"/>
            <w:lang w:val="en-US" w:eastAsia="zh-CN"/>
          </w:rPr>
          <w:delText>由</w:delText>
        </w:r>
      </w:del>
      <w:del w:id="1123" w:author="野草" w:date="2023-04-03T22:41:02Z">
        <w:r>
          <w:rPr>
            <w:rFonts w:hint="eastAsia" w:ascii="Times New Roman" w:hAnsi="Times New Roman" w:eastAsia="楷体" w:cs="Times New Roman"/>
            <w:sz w:val="23"/>
            <w:szCs w:val="23"/>
          </w:rPr>
          <w:delText>Höppe</w:delText>
        </w:r>
      </w:del>
      <w:ins w:id="1124" w:author="野草" w:date="2023-04-03T22:41:05Z">
        <w:r>
          <w:rPr>
            <w:rFonts w:hint="eastAsia" w:ascii="Times New Roman" w:hAnsi="Times New Roman" w:eastAsia="楷体" w:cs="Times New Roman"/>
            <w:sz w:val="23"/>
            <w:szCs w:val="23"/>
            <w:lang w:val="en-US" w:eastAsia="zh-CN"/>
          </w:rPr>
          <w:t>基于</w:t>
        </w:r>
      </w:ins>
      <w:del w:id="1125" w:author="野草" w:date="2023-04-03T22:41:03Z">
        <w:r>
          <w:rPr>
            <w:rFonts w:hint="eastAsia" w:ascii="Times New Roman" w:hAnsi="Times New Roman" w:eastAsia="楷体" w:cs="Times New Roman"/>
            <w:sz w:val="23"/>
            <w:szCs w:val="23"/>
            <w:lang w:val="en-US" w:eastAsia="zh-CN"/>
          </w:rPr>
          <w:delText>根据</w:delText>
        </w:r>
      </w:del>
      <w:r>
        <w:rPr>
          <w:rFonts w:hint="eastAsia" w:ascii="Times New Roman" w:hAnsi="Times New Roman" w:eastAsia="楷体" w:cs="Times New Roman"/>
          <w:sz w:val="23"/>
          <w:szCs w:val="23"/>
          <w:highlight w:val="cyan"/>
          <w:lang w:val="en-US" w:eastAsia="zh-CN"/>
        </w:rPr>
        <w:t>MEMI 模型</w:t>
      </w:r>
      <w:r>
        <w:rPr>
          <w:rFonts w:hint="eastAsia" w:ascii="Times New Roman" w:hAnsi="Times New Roman" w:eastAsia="楷体" w:cs="Times New Roman"/>
          <w:sz w:val="23"/>
          <w:szCs w:val="23"/>
          <w:lang w:val="en-US" w:eastAsia="zh-CN"/>
        </w:rPr>
        <w:t>（Munich Energy-balance Model for Individuals）</w:t>
      </w:r>
      <w:del w:id="1126" w:author="野草" w:date="2023-04-03T19:55:23Z">
        <w:r>
          <w:rPr>
            <w:rFonts w:hint="eastAsia" w:ascii="Times New Roman" w:hAnsi="Times New Roman" w:eastAsia="楷体" w:cs="Times New Roman"/>
            <w:sz w:val="23"/>
            <w:szCs w:val="23"/>
            <w:highlight w:val="magenta"/>
            <w:lang w:val="en-US" w:eastAsia="zh-CN"/>
          </w:rPr>
          <w:delText>【参考文献】</w:delText>
        </w:r>
      </w:del>
      <w:r>
        <w:rPr>
          <w:rFonts w:hint="eastAsia" w:ascii="Times New Roman" w:hAnsi="Times New Roman" w:eastAsia="楷体" w:cs="Times New Roman"/>
          <w:sz w:val="23"/>
          <w:szCs w:val="23"/>
          <w:lang w:val="en-US" w:eastAsia="zh-CN"/>
        </w:rPr>
        <w:t>开发。该指标单位为</w:t>
      </w:r>
      <w:ins w:id="1127" w:author="野草" w:date="2023-04-03T17:07:23Z">
        <w:r>
          <w:rPr>
            <w:rFonts w:hint="eastAsia" w:ascii="Times New Roman" w:hAnsi="Times New Roman" w:eastAsia="楷体" w:cs="Times New Roman"/>
            <w:sz w:val="23"/>
            <w:szCs w:val="23"/>
            <w:lang w:val="en-US" w:eastAsia="zh-CN"/>
          </w:rPr>
          <w:t xml:space="preserve"> </w:t>
        </w:r>
      </w:ins>
      <w:r>
        <w:rPr>
          <w:rFonts w:hint="eastAsia" w:ascii="Times New Roman" w:hAnsi="Times New Roman" w:eastAsia="楷体" w:cs="Times New Roman"/>
          <w:sz w:val="23"/>
          <w:szCs w:val="23"/>
          <w:lang w:val="en-US" w:eastAsia="zh-CN"/>
        </w:rPr>
        <w:t>°C，相对于</w:t>
      </w:r>
      <w:r>
        <w:rPr>
          <w:rFonts w:hint="eastAsia" w:ascii="Times New Roman" w:hAnsi="Times New Roman" w:eastAsia="楷体" w:cs="Times New Roman"/>
          <w:sz w:val="23"/>
          <w:szCs w:val="23"/>
          <w:highlight w:val="cyan"/>
          <w:lang w:val="en-US" w:eastAsia="zh-CN"/>
        </w:rPr>
        <w:t>其它热舒适度指数</w:t>
      </w:r>
      <w:r>
        <w:rPr>
          <w:rFonts w:hint="eastAsia" w:ascii="Times New Roman" w:hAnsi="Times New Roman" w:eastAsia="楷体" w:cs="Times New Roman"/>
          <w:sz w:val="23"/>
          <w:szCs w:val="23"/>
          <w:lang w:val="en-US" w:eastAsia="zh-CN"/>
        </w:rPr>
        <w:t>更为直观。在本项目中，上述</w:t>
      </w:r>
      <w:r>
        <w:rPr>
          <w:rFonts w:hint="eastAsia" w:ascii="Times New Roman" w:hAnsi="Times New Roman" w:eastAsia="楷体" w:cs="Times New Roman"/>
          <w:sz w:val="23"/>
          <w:szCs w:val="23"/>
          <w:highlight w:val="cyan"/>
          <w:lang w:val="en-US" w:eastAsia="zh-CN"/>
        </w:rPr>
        <w:t>两个指标</w:t>
      </w:r>
      <w:r>
        <w:rPr>
          <w:rFonts w:hint="eastAsia" w:ascii="Times New Roman" w:hAnsi="Times New Roman" w:eastAsia="楷体" w:cs="Times New Roman"/>
          <w:sz w:val="23"/>
          <w:szCs w:val="23"/>
          <w:lang w:val="en-US" w:eastAsia="zh-CN"/>
        </w:rPr>
        <w:t>均通过</w:t>
      </w:r>
      <w:r>
        <w:rPr>
          <w:rFonts w:hint="eastAsia" w:ascii="Times New Roman" w:hAnsi="Times New Roman" w:eastAsia="楷体" w:cs="Times New Roman"/>
          <w:sz w:val="23"/>
          <w:szCs w:val="23"/>
          <w:highlight w:val="cyan"/>
          <w:lang w:val="en-US" w:eastAsia="zh-CN"/>
        </w:rPr>
        <w:t>RayMan模型</w:t>
      </w:r>
      <w:r>
        <w:rPr>
          <w:rFonts w:hint="eastAsia" w:ascii="Times New Roman" w:hAnsi="Times New Roman" w:eastAsia="楷体" w:cs="Times New Roman"/>
          <w:sz w:val="23"/>
          <w:szCs w:val="23"/>
          <w:lang w:val="en-US" w:eastAsia="zh-CN"/>
        </w:rPr>
        <w:t>计算，对应输入参数均为</w:t>
      </w:r>
      <w:r>
        <w:rPr>
          <w:rFonts w:hint="eastAsia" w:ascii="Times New Roman" w:hAnsi="Times New Roman" w:eastAsia="楷体" w:cs="Times New Roman"/>
          <w:sz w:val="23"/>
          <w:szCs w:val="23"/>
          <w:highlight w:val="cyan"/>
          <w:lang w:val="en-US" w:eastAsia="zh-CN"/>
        </w:rPr>
        <w:t>气温、相对湿度、风速和</w:t>
      </w:r>
      <w:r>
        <w:rPr>
          <w:rFonts w:hint="eastAsia" w:ascii="Times New Roman" w:hAnsi="Times New Roman" w:eastAsia="楷体" w:cs="Times New Roman"/>
          <w:sz w:val="23"/>
          <w:szCs w:val="23"/>
          <w:highlight w:val="magenta"/>
          <w:lang w:val="en-US" w:eastAsia="zh-CN"/>
          <w:rPrChange w:id="1128" w:author="野草" w:date="2023-04-03T22:40:05Z">
            <w:rPr>
              <w:rFonts w:hint="eastAsia" w:ascii="Times New Roman" w:hAnsi="Times New Roman" w:eastAsia="楷体" w:cs="Times New Roman"/>
              <w:sz w:val="23"/>
              <w:szCs w:val="23"/>
              <w:highlight w:val="cyan"/>
              <w:lang w:val="en-US" w:eastAsia="zh-CN"/>
            </w:rPr>
          </w:rPrChange>
        </w:rPr>
        <w:t xml:space="preserve">平均辐射温度 </w:t>
      </w:r>
      <w:r>
        <w:rPr>
          <w:rFonts w:hint="eastAsia" w:ascii="Times New Roman" w:hAnsi="Times New Roman" w:eastAsia="楷体" w:cs="Times New Roman"/>
          <w:sz w:val="23"/>
          <w:szCs w:val="23"/>
          <w:highlight w:val="cyan"/>
          <w:lang w:val="en-US" w:eastAsia="zh-CN"/>
        </w:rPr>
        <w:t>(Mean radiant temperature, Tmrt)</w:t>
      </w:r>
      <w:r>
        <w:rPr>
          <w:rFonts w:hint="eastAsia" w:ascii="Times New Roman" w:hAnsi="Times New Roman" w:eastAsia="楷体" w:cs="Times New Roman"/>
          <w:sz w:val="23"/>
          <w:szCs w:val="23"/>
          <w:lang w:val="en-US" w:eastAsia="zh-CN"/>
        </w:rPr>
        <w:t>。其中，PET的计算要求输入风速值为</w:t>
      </w:r>
      <w:r>
        <w:rPr>
          <w:rFonts w:hint="eastAsia" w:ascii="Times New Roman" w:hAnsi="Times New Roman" w:eastAsia="楷体" w:cs="Times New Roman"/>
          <w:sz w:val="23"/>
          <w:szCs w:val="23"/>
          <w:highlight w:val="cyan"/>
          <w:lang w:val="en-US" w:eastAsia="zh-CN"/>
        </w:rPr>
        <w:t>1.1米高度处测量值</w:t>
      </w:r>
      <w:r>
        <w:rPr>
          <w:rFonts w:hint="eastAsia" w:ascii="Times New Roman" w:hAnsi="Times New Roman" w:eastAsia="楷体" w:cs="Times New Roman"/>
          <w:sz w:val="23"/>
          <w:szCs w:val="23"/>
          <w:lang w:val="en-US" w:eastAsia="zh-CN"/>
        </w:rPr>
        <w:t>，而UTCI的计算则要求风速值为10米高度处测量值。</w:t>
      </w:r>
      <w:del w:id="1129" w:author="野草" w:date="2023-04-03T22:42:13Z">
        <w:r>
          <w:rPr>
            <w:rFonts w:hint="default" w:ascii="Times New Roman" w:hAnsi="Times New Roman" w:eastAsia="楷体" w:cs="Times New Roman"/>
            <w:sz w:val="23"/>
            <w:szCs w:val="23"/>
            <w:lang w:val="en-US"/>
          </w:rPr>
          <w:delText>米</w:delText>
        </w:r>
      </w:del>
      <w:ins w:id="1130" w:author="野草" w:date="2023-04-03T22:42:13Z">
        <w:r>
          <w:rPr>
            <w:rFonts w:hint="eastAsia" w:ascii="Times New Roman" w:hAnsi="Times New Roman" w:eastAsia="楷体" w:cs="Times New Roman"/>
            <w:sz w:val="23"/>
            <w:szCs w:val="23"/>
            <w:lang w:val="en-US" w:eastAsia="zh-CN"/>
          </w:rPr>
          <w:t>不同</w:t>
        </w:r>
      </w:ins>
      <w:r>
        <w:rPr>
          <w:rFonts w:hint="default" w:ascii="Times New Roman" w:hAnsi="Times New Roman" w:eastAsia="楷体" w:cs="Times New Roman"/>
          <w:sz w:val="23"/>
          <w:szCs w:val="23"/>
        </w:rPr>
        <w:t>高度</w:t>
      </w:r>
      <w:r>
        <w:rPr>
          <w:rFonts w:hint="eastAsia" w:ascii="Times New Roman" w:hAnsi="Times New Roman" w:eastAsia="楷体" w:cs="Times New Roman"/>
          <w:sz w:val="23"/>
          <w:szCs w:val="23"/>
          <w:lang w:val="en-US" w:eastAsia="zh-CN"/>
        </w:rPr>
        <w:t>处</w:t>
      </w:r>
      <w:r>
        <w:rPr>
          <w:rFonts w:hint="default" w:ascii="Times New Roman" w:hAnsi="Times New Roman" w:eastAsia="楷体" w:cs="Times New Roman"/>
          <w:sz w:val="23"/>
          <w:szCs w:val="23"/>
        </w:rPr>
        <w:t>风速可由式（1）计算：</w:t>
      </w:r>
      <w:ins w:id="1131" w:author="野草" w:date="2023-04-03T22:39:26Z">
        <w:r>
          <w:rPr>
            <w:rFonts w:ascii="Times New Roman" w:hAnsi="Times New Roman" w:eastAsia="楷体" w:cs="Times New Roman"/>
            <w:sz w:val="23"/>
            <w:szCs w:val="23"/>
          </w:rPr>
          <w:t>【</w:t>
        </w:r>
      </w:ins>
      <w:ins w:id="1132" w:author="野草" w:date="2023-04-03T22:39:26Z">
        <w:r>
          <w:rPr>
            <w:rFonts w:hint="eastAsia" w:ascii="Times New Roman" w:hAnsi="Times New Roman" w:eastAsia="楷体" w:cs="Times New Roman"/>
            <w:sz w:val="23"/>
            <w:szCs w:val="23"/>
          </w:rPr>
          <w:t>up</w:t>
        </w:r>
      </w:ins>
      <w:ins w:id="1133" w:author="野草" w:date="2023-04-03T22:39:26Z">
        <w:r>
          <w:rPr>
            <w:rFonts w:ascii="Times New Roman" w:hAnsi="Times New Roman" w:eastAsia="楷体" w:cs="Times New Roman"/>
            <w:sz w:val="23"/>
            <w:szCs w:val="23"/>
          </w:rPr>
          <w:t>230</w:t>
        </w:r>
      </w:ins>
      <w:ins w:id="1134" w:author="野草" w:date="2023-04-03T22:39:26Z">
        <w:r>
          <w:rPr>
            <w:rFonts w:hint="eastAsia" w:ascii="Times New Roman" w:hAnsi="Times New Roman" w:eastAsia="楷体" w:cs="Times New Roman"/>
            <w:sz w:val="23"/>
            <w:szCs w:val="23"/>
            <w:lang w:val="en-US" w:eastAsia="zh-CN"/>
          </w:rPr>
          <w:t>403</w:t>
        </w:r>
      </w:ins>
      <w:ins w:id="1135" w:author="野草" w:date="2023-04-03T22:39:26Z">
        <w:r>
          <w:rPr>
            <w:rFonts w:hint="eastAsia" w:ascii="Times New Roman" w:hAnsi="Times New Roman" w:eastAsia="楷体" w:cs="Times New Roman"/>
            <w:sz w:val="23"/>
            <w:szCs w:val="23"/>
          </w:rPr>
          <w:t xml:space="preserve"> </w:t>
        </w:r>
      </w:ins>
      <w:ins w:id="1136" w:author="野草" w:date="2023-04-03T22:39:28Z">
        <w:r>
          <w:rPr>
            <w:rFonts w:hint="eastAsia" w:ascii="Times New Roman" w:hAnsi="Times New Roman" w:eastAsia="楷体" w:cs="Times New Roman"/>
            <w:sz w:val="23"/>
            <w:szCs w:val="23"/>
            <w:lang w:val="en-US" w:eastAsia="zh-CN"/>
          </w:rPr>
          <w:t>2</w:t>
        </w:r>
      </w:ins>
      <w:ins w:id="1137" w:author="野草" w:date="2023-04-03T22:39:29Z">
        <w:r>
          <w:rPr>
            <w:rFonts w:hint="eastAsia" w:ascii="Times New Roman" w:hAnsi="Times New Roman" w:eastAsia="楷体" w:cs="Times New Roman"/>
            <w:sz w:val="23"/>
            <w:szCs w:val="23"/>
            <w:lang w:val="en-US" w:eastAsia="zh-CN"/>
          </w:rPr>
          <w:t>2</w:t>
        </w:r>
      </w:ins>
      <w:ins w:id="1138" w:author="野草" w:date="2023-04-03T22:39:26Z">
        <w:r>
          <w:rPr>
            <w:rFonts w:hint="eastAsia" w:ascii="Times New Roman" w:hAnsi="Times New Roman" w:eastAsia="楷体" w:cs="Times New Roman"/>
            <w:sz w:val="23"/>
            <w:szCs w:val="23"/>
          </w:rPr>
          <w:t>:</w:t>
        </w:r>
      </w:ins>
      <w:ins w:id="1139" w:author="野草" w:date="2023-04-03T22:40:09Z">
        <w:r>
          <w:rPr>
            <w:rFonts w:hint="eastAsia" w:ascii="Times New Roman" w:hAnsi="Times New Roman" w:eastAsia="楷体" w:cs="Times New Roman"/>
            <w:sz w:val="23"/>
            <w:szCs w:val="23"/>
            <w:lang w:val="en-US" w:eastAsia="zh-CN"/>
          </w:rPr>
          <w:t>4</w:t>
        </w:r>
      </w:ins>
      <w:ins w:id="1140" w:author="野草" w:date="2023-04-03T22:44:45Z">
        <w:r>
          <w:rPr>
            <w:rFonts w:hint="eastAsia" w:ascii="Times New Roman" w:hAnsi="Times New Roman" w:eastAsia="楷体" w:cs="Times New Roman"/>
            <w:sz w:val="23"/>
            <w:szCs w:val="23"/>
            <w:lang w:val="en-US" w:eastAsia="zh-CN"/>
          </w:rPr>
          <w:t>5</w:t>
        </w:r>
      </w:ins>
      <w:ins w:id="1141" w:author="野草" w:date="2023-04-03T22:43:10Z">
        <w:r>
          <w:rPr>
            <w:rFonts w:hint="eastAsia" w:ascii="Times New Roman" w:hAnsi="Times New Roman" w:eastAsia="楷体" w:cs="Times New Roman"/>
            <w:sz w:val="23"/>
            <w:szCs w:val="23"/>
            <w:lang w:val="en-US" w:eastAsia="zh-CN"/>
          </w:rPr>
          <w:t>+</w:t>
        </w:r>
      </w:ins>
      <w:ins w:id="1142" w:author="野草" w:date="2023-04-03T22:39:31Z">
        <w:r>
          <w:rPr>
            <w:rFonts w:hint="eastAsia" w:ascii="Times New Roman" w:hAnsi="Times New Roman" w:eastAsia="楷体" w:cs="Times New Roman"/>
            <w:sz w:val="23"/>
            <w:szCs w:val="23"/>
            <w:lang w:val="en-US" w:eastAsia="zh-CN"/>
          </w:rPr>
          <w:t>】</w:t>
        </w:r>
      </w:ins>
    </w:p>
    <w:p>
      <w:pPr>
        <w:spacing w:line="360" w:lineRule="auto"/>
        <w:ind w:firstLine="2880" w:firstLineChars="1600"/>
        <w:jc w:val="center"/>
        <w:rPr>
          <w:del w:id="1144" w:author="野草" w:date="2023-04-03T17:19:42Z"/>
          <w:rFonts w:hint="default" w:ascii="Times New Roman" w:hAnsi="Times New Roman" w:cs="Times New Roman" w:eastAsiaTheme="minorEastAsia"/>
          <w:sz w:val="23"/>
          <w:szCs w:val="23"/>
          <w:lang w:val="en-US" w:eastAsia="zh-CN"/>
        </w:rPr>
        <w:pPrChange w:id="1143" w:author="野草" w:date="2023-04-03T22:44:33Z">
          <w:pPr>
            <w:spacing w:line="360" w:lineRule="auto"/>
            <w:ind w:firstLine="460" w:firstLineChars="200"/>
          </w:pPr>
        </w:pPrChange>
      </w:pPr>
      <m:oMath>
        <m:sSub>
          <m:sSubPr>
            <m:ctrlPr>
              <w:ins w:id="1145" w:author="野草" w:date="2023-04-03T17:17:59Z">
                <w:rPr>
                  <w:rFonts w:ascii="Cambria Math" w:hAnsi="Cambria Math" w:cs="Times New Roman"/>
                  <w:i/>
                  <w:sz w:val="18"/>
                  <w:szCs w:val="18"/>
                  <w:rPrChange w:id="1146" w:author="野草" w:date="2023-04-03T22:46:52Z">
                    <w:rPr>
                      <w:rFonts w:ascii="Cambria Math" w:hAnsi="Cambria Math" w:cs="Times New Roman"/>
                      <w:i/>
                      <w:sz w:val="23"/>
                      <w:szCs w:val="23"/>
                    </w:rPr>
                  </w:rPrChange>
                </w:rPr>
              </w:ins>
            </m:ctrlPr>
          </m:sSubPr>
          <m:e>
            <w:ins w:id="1148" w:author="野草" w:date="2023-04-03T17:18:03Z">
              <m:r>
                <m:rPr/>
                <w:rPr>
                  <w:rFonts w:hint="default" w:ascii="Cambria Math" w:hAnsi="Cambria Math" w:cs="Times New Roman"/>
                  <w:sz w:val="18"/>
                  <w:szCs w:val="18"/>
                  <w:lang w:val="en-US" w:eastAsia="zh-CN"/>
                  <w:rPrChange w:id="1149" w:author="野草" w:date="2023-04-03T22:46:52Z">
                    <m:rPr/>
                    <w:rPr>
                      <w:rFonts w:hint="default" w:ascii="Cambria Math" w:hAnsi="Cambria Math" w:cs="Times New Roman"/>
                      <w:sz w:val="23"/>
                      <w:szCs w:val="23"/>
                      <w:lang w:val="en-US" w:eastAsia="zh-CN"/>
                    </w:rPr>
                  </w:rPrChange>
                </w:rPr>
                <m:t>v</m:t>
              </m:r>
            </w:ins>
            <m:ctrlPr>
              <w:ins w:id="1151" w:author="野草" w:date="2023-04-03T17:17:59Z">
                <w:rPr>
                  <w:rFonts w:ascii="Cambria Math" w:hAnsi="Cambria Math" w:cs="Times New Roman"/>
                  <w:i/>
                  <w:sz w:val="18"/>
                  <w:szCs w:val="18"/>
                  <w:rPrChange w:id="1152" w:author="野草" w:date="2023-04-03T22:46:52Z">
                    <w:rPr>
                      <w:rFonts w:ascii="Cambria Math" w:hAnsi="Cambria Math" w:cs="Times New Roman"/>
                      <w:i/>
                      <w:sz w:val="23"/>
                      <w:szCs w:val="23"/>
                    </w:rPr>
                  </w:rPrChange>
                </w:rPr>
              </w:ins>
            </m:ctrlPr>
          </m:e>
          <m:sub>
            <w:ins w:id="1154" w:author="野草" w:date="2023-04-03T17:18:04Z">
              <m:r>
                <m:rPr/>
                <w:rPr>
                  <w:rFonts w:hint="default" w:ascii="Cambria Math" w:hAnsi="Cambria Math" w:cs="Times New Roman"/>
                  <w:sz w:val="18"/>
                  <w:szCs w:val="18"/>
                  <w:lang w:val="en-US" w:eastAsia="zh-CN"/>
                  <w:rPrChange w:id="1155" w:author="野草" w:date="2023-04-03T22:46:52Z">
                    <m:rPr/>
                    <w:rPr>
                      <w:rFonts w:hint="default" w:ascii="Cambria Math" w:hAnsi="Cambria Math" w:cs="Times New Roman"/>
                      <w:sz w:val="23"/>
                      <w:szCs w:val="23"/>
                      <w:lang w:val="en-US" w:eastAsia="zh-CN"/>
                    </w:rPr>
                  </w:rPrChange>
                </w:rPr>
                <m:t>x</m:t>
              </m:r>
            </w:ins>
            <m:ctrlPr>
              <w:ins w:id="1157" w:author="野草" w:date="2023-04-03T17:17:59Z">
                <w:rPr>
                  <w:rFonts w:ascii="Cambria Math" w:hAnsi="Cambria Math" w:cs="Times New Roman"/>
                  <w:i/>
                  <w:sz w:val="18"/>
                  <w:szCs w:val="18"/>
                  <w:rPrChange w:id="1158" w:author="野草" w:date="2023-04-03T22:46:52Z">
                    <w:rPr>
                      <w:rFonts w:ascii="Cambria Math" w:hAnsi="Cambria Math" w:cs="Times New Roman"/>
                      <w:i/>
                      <w:sz w:val="23"/>
                      <w:szCs w:val="23"/>
                    </w:rPr>
                  </w:rPrChange>
                </w:rPr>
              </w:ins>
            </m:ctrlPr>
          </m:sub>
        </m:sSub>
        <w:ins w:id="1160" w:author="野草" w:date="2023-04-03T17:18:06Z">
          <m:r>
            <m:rPr/>
            <w:rPr>
              <w:rFonts w:hint="default" w:ascii="Cambria Math" w:hAnsi="Cambria Math" w:cs="Times New Roman"/>
              <w:sz w:val="18"/>
              <w:szCs w:val="18"/>
              <w:lang w:val="en-US" w:eastAsia="zh-CN"/>
              <w:rPrChange w:id="1161" w:author="野草" w:date="2023-04-03T22:46:52Z">
                <m:rPr/>
                <w:rPr>
                  <w:rFonts w:hint="default" w:ascii="Cambria Math" w:hAnsi="Cambria Math" w:cs="Times New Roman"/>
                  <w:sz w:val="23"/>
                  <w:szCs w:val="23"/>
                  <w:lang w:val="en-US" w:eastAsia="zh-CN"/>
                </w:rPr>
              </w:rPrChange>
            </w:rPr>
            <m:t>=</m:t>
          </m:r>
        </w:ins>
        <m:sSub>
          <m:sSubPr>
            <m:ctrlPr>
              <w:ins w:id="1163" w:author="野草" w:date="2023-04-03T17:18:10Z">
                <m:rPr/>
                <w:rPr>
                  <w:rFonts w:hint="default" w:ascii="Cambria Math" w:hAnsi="Cambria Math" w:cs="Times New Roman"/>
                  <w:i/>
                  <w:sz w:val="18"/>
                  <w:szCs w:val="18"/>
                  <w:lang w:val="en-US" w:eastAsia="zh-CN"/>
                  <w:rPrChange w:id="1164" w:author="野草" w:date="2023-04-03T22:46:52Z">
                    <m:rPr/>
                    <w:rPr>
                      <w:rFonts w:hint="default" w:ascii="Cambria Math" w:hAnsi="Cambria Math" w:cs="Times New Roman"/>
                      <w:i/>
                      <w:sz w:val="23"/>
                      <w:szCs w:val="23"/>
                      <w:lang w:val="en-US" w:eastAsia="zh-CN"/>
                    </w:rPr>
                  </w:rPrChange>
                </w:rPr>
              </w:ins>
            </m:ctrlPr>
          </m:sSubPr>
          <m:e>
            <w:ins w:id="1166" w:author="野草" w:date="2023-04-03T17:18:12Z">
              <m:r>
                <m:rPr/>
                <w:rPr>
                  <w:rFonts w:hint="default" w:ascii="Cambria Math" w:hAnsi="Cambria Math" w:cs="Times New Roman"/>
                  <w:sz w:val="18"/>
                  <w:szCs w:val="18"/>
                  <w:lang w:val="en-US" w:eastAsia="zh-CN"/>
                  <w:rPrChange w:id="1167" w:author="野草" w:date="2023-04-03T22:46:52Z">
                    <m:rPr/>
                    <w:rPr>
                      <w:rFonts w:hint="default" w:ascii="Cambria Math" w:hAnsi="Cambria Math" w:cs="Times New Roman"/>
                      <w:sz w:val="23"/>
                      <w:szCs w:val="23"/>
                      <w:lang w:val="en-US" w:eastAsia="zh-CN"/>
                    </w:rPr>
                  </w:rPrChange>
                </w:rPr>
                <m:t>v</m:t>
              </m:r>
            </w:ins>
            <m:ctrlPr>
              <w:ins w:id="1169" w:author="野草" w:date="2023-04-03T17:18:10Z">
                <m:rPr/>
                <w:rPr>
                  <w:rFonts w:hint="default" w:ascii="Cambria Math" w:hAnsi="Cambria Math" w:cs="Times New Roman"/>
                  <w:i/>
                  <w:sz w:val="18"/>
                  <w:szCs w:val="18"/>
                  <w:lang w:val="en-US" w:eastAsia="zh-CN"/>
                  <w:rPrChange w:id="1170" w:author="野草" w:date="2023-04-03T22:46:52Z">
                    <m:rPr/>
                    <w:rPr>
                      <w:rFonts w:hint="default" w:ascii="Cambria Math" w:hAnsi="Cambria Math" w:cs="Times New Roman"/>
                      <w:i/>
                      <w:sz w:val="23"/>
                      <w:szCs w:val="23"/>
                      <w:lang w:val="en-US" w:eastAsia="zh-CN"/>
                    </w:rPr>
                  </w:rPrChange>
                </w:rPr>
              </w:ins>
            </m:ctrlPr>
          </m:e>
          <m:sub>
            <w:ins w:id="1172" w:author="野草" w:date="2023-04-03T17:18:14Z">
              <m:r>
                <m:rPr/>
                <w:rPr>
                  <w:rFonts w:hint="default" w:ascii="Cambria Math" w:hAnsi="Cambria Math" w:cs="Times New Roman"/>
                  <w:sz w:val="18"/>
                  <w:szCs w:val="18"/>
                  <w:lang w:val="en-US" w:eastAsia="zh-CN"/>
                  <w:rPrChange w:id="1173" w:author="野草" w:date="2023-04-03T22:46:52Z">
                    <m:rPr/>
                    <w:rPr>
                      <w:rFonts w:hint="default" w:ascii="Cambria Math" w:hAnsi="Cambria Math" w:cs="Times New Roman"/>
                      <w:sz w:val="23"/>
                      <w:szCs w:val="23"/>
                      <w:lang w:val="en-US" w:eastAsia="zh-CN"/>
                    </w:rPr>
                  </w:rPrChange>
                </w:rPr>
                <m:t>m</m:t>
              </m:r>
            </w:ins>
            <m:ctrlPr>
              <w:ins w:id="1175" w:author="野草" w:date="2023-04-03T17:18:10Z">
                <m:rPr/>
                <w:rPr>
                  <w:rFonts w:hint="default" w:ascii="Cambria Math" w:hAnsi="Cambria Math" w:cs="Times New Roman"/>
                  <w:i/>
                  <w:sz w:val="18"/>
                  <w:szCs w:val="18"/>
                  <w:lang w:val="en-US" w:eastAsia="zh-CN"/>
                  <w:rPrChange w:id="1176" w:author="野草" w:date="2023-04-03T22:46:52Z">
                    <m:rPr/>
                    <w:rPr>
                      <w:rFonts w:hint="default" w:ascii="Cambria Math" w:hAnsi="Cambria Math" w:cs="Times New Roman"/>
                      <w:i/>
                      <w:sz w:val="23"/>
                      <w:szCs w:val="23"/>
                      <w:lang w:val="en-US" w:eastAsia="zh-CN"/>
                    </w:rPr>
                  </w:rPrChange>
                </w:rPr>
              </w:ins>
            </m:ctrlPr>
          </m:sub>
        </m:sSub>
        <w:ins w:id="1178" w:author="野草" w:date="2023-04-03T17:18:18Z">
          <m:r>
            <m:rPr/>
            <w:rPr>
              <w:rFonts w:ascii="Cambria Math" w:hAnsi="Cambria Math" w:cs="Times New Roman"/>
              <w:sz w:val="18"/>
              <w:szCs w:val="18"/>
              <w:lang w:val="en-US"/>
              <w:rPrChange w:id="1179" w:author="野草" w:date="2023-04-03T22:46:52Z">
                <m:rPr/>
                <w:rPr>
                  <w:rFonts w:ascii="Cambria Math" w:hAnsi="Cambria Math" w:cs="Times New Roman"/>
                  <w:sz w:val="23"/>
                  <w:szCs w:val="23"/>
                  <w:lang w:val="en-US"/>
                </w:rPr>
              </w:rPrChange>
            </w:rPr>
            <m:t>×</m:t>
          </m:r>
        </w:ins>
        <m:f>
          <m:fPr>
            <m:ctrlPr>
              <w:ins w:id="1181" w:author="野草" w:date="2023-04-03T17:18:21Z">
                <m:rPr/>
                <w:rPr>
                  <w:rFonts w:ascii="Cambria Math" w:hAnsi="Cambria Math" w:cs="Times New Roman"/>
                  <w:i/>
                  <w:sz w:val="18"/>
                  <w:szCs w:val="18"/>
                  <w:lang w:val="en-US"/>
                  <w:rPrChange w:id="1182" w:author="野草" w:date="2023-04-03T22:46:52Z">
                    <m:rPr/>
                    <w:rPr>
                      <w:rFonts w:ascii="Cambria Math" w:hAnsi="Cambria Math" w:cs="Times New Roman"/>
                      <w:i/>
                      <w:sz w:val="23"/>
                      <w:szCs w:val="23"/>
                      <w:lang w:val="en-US"/>
                    </w:rPr>
                  </w:rPrChange>
                </w:rPr>
              </w:ins>
            </m:ctrlPr>
          </m:fPr>
          <m:num>
            <w:ins w:id="1184" w:author="野草" w:date="2023-04-03T17:18:32Z">
              <m:r>
                <m:rPr/>
                <w:rPr>
                  <w:rFonts w:hint="default" w:ascii="Cambria Math" w:hAnsi="Cambria Math" w:cs="Times New Roman"/>
                  <w:sz w:val="18"/>
                  <w:szCs w:val="18"/>
                  <w:lang w:val="en-US" w:eastAsia="zh-CN"/>
                  <w:rPrChange w:id="1185" w:author="野草" w:date="2023-04-03T22:46:52Z">
                    <m:rPr/>
                    <w:rPr>
                      <w:rFonts w:hint="default" w:ascii="Cambria Math" w:hAnsi="Cambria Math" w:cs="Times New Roman"/>
                      <w:sz w:val="23"/>
                      <w:szCs w:val="23"/>
                      <w:lang w:val="en-US" w:eastAsia="zh-CN"/>
                    </w:rPr>
                  </w:rPrChange>
                </w:rPr>
                <m:t>log</m:t>
              </m:r>
            </w:ins>
            <w:ins w:id="1187" w:author="野草" w:date="2023-04-03T17:18:33Z">
              <m:r>
                <m:rPr/>
                <w:rPr>
                  <w:rFonts w:hint="default" w:ascii="Cambria Math" w:hAnsi="Cambria Math" w:cs="Times New Roman"/>
                  <w:sz w:val="18"/>
                  <w:szCs w:val="18"/>
                  <w:lang w:val="en-US" w:eastAsia="zh-CN"/>
                  <w:rPrChange w:id="1188" w:author="野草" w:date="2023-04-03T22:46:52Z">
                    <m:rPr/>
                    <w:rPr>
                      <w:rFonts w:hint="default" w:ascii="Cambria Math" w:hAnsi="Cambria Math" w:cs="Times New Roman"/>
                      <w:sz w:val="23"/>
                      <w:szCs w:val="23"/>
                      <w:lang w:val="en-US" w:eastAsia="zh-CN"/>
                    </w:rPr>
                  </w:rPrChange>
                </w:rPr>
                <m:t>(</m:t>
              </m:r>
            </w:ins>
            <m:f>
              <m:fPr>
                <m:ctrlPr>
                  <w:ins w:id="1190" w:author="野草" w:date="2023-04-03T17:18:39Z">
                    <m:rPr/>
                    <w:rPr>
                      <w:rFonts w:hint="default" w:ascii="Cambria Math" w:hAnsi="Cambria Math" w:cs="Times New Roman"/>
                      <w:i/>
                      <w:sz w:val="18"/>
                      <w:szCs w:val="18"/>
                      <w:lang w:val="en-US" w:eastAsia="zh-CN"/>
                      <w:rPrChange w:id="1191" w:author="野草" w:date="2023-04-03T22:46:52Z">
                        <m:rPr/>
                        <w:rPr>
                          <w:rFonts w:hint="default" w:ascii="Cambria Math" w:hAnsi="Cambria Math" w:cs="Times New Roman"/>
                          <w:i/>
                          <w:sz w:val="23"/>
                          <w:szCs w:val="23"/>
                          <w:lang w:val="en-US" w:eastAsia="zh-CN"/>
                        </w:rPr>
                      </w:rPrChange>
                    </w:rPr>
                  </w:ins>
                </m:ctrlPr>
              </m:fPr>
              <m:num>
                <w:ins w:id="1193" w:author="野草" w:date="2023-04-03T17:18:41Z">
                  <m:r>
                    <m:rPr/>
                    <w:rPr>
                      <w:rFonts w:hint="default" w:ascii="Cambria Math" w:hAnsi="Cambria Math" w:cs="Times New Roman"/>
                      <w:sz w:val="18"/>
                      <w:szCs w:val="18"/>
                      <w:lang w:val="en-US" w:eastAsia="zh-CN"/>
                      <w:rPrChange w:id="1194" w:author="野草" w:date="2023-04-03T22:46:52Z">
                        <m:rPr/>
                        <w:rPr>
                          <w:rFonts w:hint="default" w:ascii="Cambria Math" w:hAnsi="Cambria Math" w:cs="Times New Roman"/>
                          <w:sz w:val="23"/>
                          <w:szCs w:val="23"/>
                          <w:lang w:val="en-US" w:eastAsia="zh-CN"/>
                        </w:rPr>
                      </w:rPrChange>
                    </w:rPr>
                    <m:t>x</m:t>
                  </m:r>
                </w:ins>
                <m:ctrlPr>
                  <w:ins w:id="1196" w:author="野草" w:date="2023-04-03T17:18:39Z">
                    <m:rPr/>
                    <w:rPr>
                      <w:rFonts w:hint="default" w:ascii="Cambria Math" w:hAnsi="Cambria Math" w:cs="Times New Roman"/>
                      <w:i/>
                      <w:sz w:val="18"/>
                      <w:szCs w:val="18"/>
                      <w:lang w:val="en-US" w:eastAsia="zh-CN"/>
                      <w:rPrChange w:id="1197" w:author="野草" w:date="2023-04-03T22:46:52Z">
                        <m:rPr/>
                        <w:rPr>
                          <w:rFonts w:hint="default" w:ascii="Cambria Math" w:hAnsi="Cambria Math" w:cs="Times New Roman"/>
                          <w:i/>
                          <w:sz w:val="23"/>
                          <w:szCs w:val="23"/>
                          <w:lang w:val="en-US" w:eastAsia="zh-CN"/>
                        </w:rPr>
                      </w:rPrChange>
                    </w:rPr>
                  </w:ins>
                </m:ctrlPr>
              </m:num>
              <m:den>
                <m:sSub>
                  <m:sSubPr>
                    <m:ctrlPr>
                      <w:ins w:id="1199" w:author="野草" w:date="2023-04-03T17:18:46Z">
                        <m:rPr/>
                        <w:rPr>
                          <w:rFonts w:hint="default" w:ascii="Cambria Math" w:hAnsi="Cambria Math" w:cs="Times New Roman"/>
                          <w:i/>
                          <w:sz w:val="18"/>
                          <w:szCs w:val="18"/>
                          <w:lang w:val="en-US" w:eastAsia="zh-CN"/>
                          <w:rPrChange w:id="1200" w:author="野草" w:date="2023-04-03T22:46:52Z">
                            <m:rPr/>
                            <w:rPr>
                              <w:rFonts w:hint="default" w:ascii="Cambria Math" w:hAnsi="Cambria Math" w:cs="Times New Roman"/>
                              <w:i/>
                              <w:sz w:val="23"/>
                              <w:szCs w:val="23"/>
                              <w:lang w:val="en-US" w:eastAsia="zh-CN"/>
                            </w:rPr>
                          </w:rPrChange>
                        </w:rPr>
                      </w:ins>
                    </m:ctrlPr>
                  </m:sSubPr>
                  <m:e>
                    <w:ins w:id="1202" w:author="野草" w:date="2023-04-03T17:20:52Z">
                      <m:r>
                        <m:rPr/>
                        <w:rPr>
                          <w:rFonts w:hint="default" w:ascii="Cambria Math" w:hAnsi="Cambria Math" w:cs="Times New Roman"/>
                          <w:sz w:val="18"/>
                          <w:szCs w:val="18"/>
                          <w:lang w:val="en-US" w:eastAsia="zh-CN"/>
                          <w:rPrChange w:id="1203" w:author="野草" w:date="2023-04-03T22:46:52Z">
                            <m:rPr/>
                            <w:rPr>
                              <w:rFonts w:hint="default" w:ascii="Cambria Math" w:hAnsi="Cambria Math" w:cs="Times New Roman"/>
                              <w:sz w:val="23"/>
                              <w:szCs w:val="23"/>
                              <w:lang w:val="en-US" w:eastAsia="zh-CN"/>
                            </w:rPr>
                          </w:rPrChange>
                        </w:rPr>
                        <m:t>z</m:t>
                      </m:r>
                    </w:ins>
                    <m:ctrlPr>
                      <w:ins w:id="1205" w:author="野草" w:date="2023-04-03T17:18:46Z">
                        <m:rPr/>
                        <w:rPr>
                          <w:rFonts w:hint="default" w:ascii="Cambria Math" w:hAnsi="Cambria Math" w:cs="Times New Roman"/>
                          <w:i/>
                          <w:sz w:val="18"/>
                          <w:szCs w:val="18"/>
                          <w:lang w:val="en-US" w:eastAsia="zh-CN"/>
                          <w:rPrChange w:id="1206" w:author="野草" w:date="2023-04-03T22:46:52Z">
                            <m:rPr/>
                            <w:rPr>
                              <w:rFonts w:hint="default" w:ascii="Cambria Math" w:hAnsi="Cambria Math" w:cs="Times New Roman"/>
                              <w:i/>
                              <w:sz w:val="23"/>
                              <w:szCs w:val="23"/>
                              <w:lang w:val="en-US" w:eastAsia="zh-CN"/>
                            </w:rPr>
                          </w:rPrChange>
                        </w:rPr>
                      </w:ins>
                    </m:ctrlPr>
                  </m:e>
                  <m:sub>
                    <w:ins w:id="1208" w:author="野草" w:date="2023-04-03T17:18:50Z">
                      <m:r>
                        <m:rPr/>
                        <w:rPr>
                          <w:rFonts w:hint="default" w:ascii="Cambria Math" w:hAnsi="Cambria Math" w:cs="Times New Roman"/>
                          <w:sz w:val="18"/>
                          <w:szCs w:val="18"/>
                          <w:lang w:val="en-US" w:eastAsia="zh-CN"/>
                          <w:rPrChange w:id="1209" w:author="野草" w:date="2023-04-03T22:46:52Z">
                            <m:rPr/>
                            <w:rPr>
                              <w:rFonts w:hint="default" w:ascii="Cambria Math" w:hAnsi="Cambria Math" w:cs="Times New Roman"/>
                              <w:sz w:val="23"/>
                              <w:szCs w:val="23"/>
                              <w:lang w:val="en-US" w:eastAsia="zh-CN"/>
                            </w:rPr>
                          </w:rPrChange>
                        </w:rPr>
                        <m:t>0</m:t>
                      </m:r>
                    </w:ins>
                    <m:ctrlPr>
                      <w:ins w:id="1211" w:author="野草" w:date="2023-04-03T17:18:46Z">
                        <m:rPr/>
                        <w:rPr>
                          <w:rFonts w:hint="default" w:ascii="Cambria Math" w:hAnsi="Cambria Math" w:cs="Times New Roman"/>
                          <w:i/>
                          <w:sz w:val="18"/>
                          <w:szCs w:val="18"/>
                          <w:lang w:val="en-US" w:eastAsia="zh-CN"/>
                          <w:rPrChange w:id="1212" w:author="野草" w:date="2023-04-03T22:46:52Z">
                            <m:rPr/>
                            <w:rPr>
                              <w:rFonts w:hint="default" w:ascii="Cambria Math" w:hAnsi="Cambria Math" w:cs="Times New Roman"/>
                              <w:i/>
                              <w:sz w:val="23"/>
                              <w:szCs w:val="23"/>
                              <w:lang w:val="en-US" w:eastAsia="zh-CN"/>
                            </w:rPr>
                          </w:rPrChange>
                        </w:rPr>
                      </w:ins>
                    </m:ctrlPr>
                  </m:sub>
                </m:sSub>
                <m:ctrlPr>
                  <w:ins w:id="1214" w:author="野草" w:date="2023-04-03T17:18:39Z">
                    <m:rPr/>
                    <w:rPr>
                      <w:rFonts w:hint="default" w:ascii="Cambria Math" w:hAnsi="Cambria Math" w:cs="Times New Roman"/>
                      <w:i/>
                      <w:sz w:val="18"/>
                      <w:szCs w:val="18"/>
                      <w:lang w:val="en-US" w:eastAsia="zh-CN"/>
                      <w:rPrChange w:id="1215" w:author="野草" w:date="2023-04-03T22:46:52Z">
                        <m:rPr/>
                        <w:rPr>
                          <w:rFonts w:hint="default" w:ascii="Cambria Math" w:hAnsi="Cambria Math" w:cs="Times New Roman"/>
                          <w:i/>
                          <w:sz w:val="23"/>
                          <w:szCs w:val="23"/>
                          <w:lang w:val="en-US" w:eastAsia="zh-CN"/>
                        </w:rPr>
                      </w:rPrChange>
                    </w:rPr>
                  </w:ins>
                </m:ctrlPr>
              </m:den>
            </m:f>
            <w:ins w:id="1217" w:author="野草" w:date="2023-04-03T17:18:34Z">
              <m:r>
                <m:rPr/>
                <w:rPr>
                  <w:rFonts w:hint="default" w:ascii="Cambria Math" w:hAnsi="Cambria Math" w:cs="Times New Roman"/>
                  <w:sz w:val="18"/>
                  <w:szCs w:val="18"/>
                  <w:lang w:val="en-US" w:eastAsia="zh-CN"/>
                  <w:rPrChange w:id="1218" w:author="野草" w:date="2023-04-03T22:46:52Z">
                    <m:rPr/>
                    <w:rPr>
                      <w:rFonts w:hint="default" w:ascii="Cambria Math" w:hAnsi="Cambria Math" w:cs="Times New Roman"/>
                      <w:sz w:val="23"/>
                      <w:szCs w:val="23"/>
                      <w:lang w:val="en-US" w:eastAsia="zh-CN"/>
                    </w:rPr>
                  </w:rPrChange>
                </w:rPr>
                <m:t>)</m:t>
              </m:r>
            </w:ins>
            <m:ctrlPr>
              <w:ins w:id="1220" w:author="野草" w:date="2023-04-03T17:18:21Z">
                <m:rPr/>
                <w:rPr>
                  <w:rFonts w:ascii="Cambria Math" w:hAnsi="Cambria Math" w:cs="Times New Roman"/>
                  <w:i/>
                  <w:sz w:val="18"/>
                  <w:szCs w:val="18"/>
                  <w:lang w:val="en-US"/>
                  <w:rPrChange w:id="1221" w:author="野草" w:date="2023-04-03T22:46:52Z">
                    <m:rPr/>
                    <w:rPr>
                      <w:rFonts w:ascii="Cambria Math" w:hAnsi="Cambria Math" w:cs="Times New Roman"/>
                      <w:i/>
                      <w:sz w:val="23"/>
                      <w:szCs w:val="23"/>
                      <w:lang w:val="en-US"/>
                    </w:rPr>
                  </w:rPrChange>
                </w:rPr>
              </w:ins>
            </m:ctrlPr>
          </m:num>
          <m:den>
            <w:ins w:id="1223" w:author="野草" w:date="2023-04-03T17:18:53Z">
              <m:r>
                <m:rPr/>
                <w:rPr>
                  <w:rFonts w:hint="default" w:ascii="Cambria Math" w:hAnsi="Cambria Math" w:cs="Times New Roman"/>
                  <w:sz w:val="18"/>
                  <w:szCs w:val="18"/>
                  <w:lang w:val="en-US" w:eastAsia="zh-CN"/>
                  <w:rPrChange w:id="1224" w:author="野草" w:date="2023-04-03T22:46:52Z">
                    <m:rPr/>
                    <w:rPr>
                      <w:rFonts w:hint="default" w:ascii="Cambria Math" w:hAnsi="Cambria Math" w:cs="Times New Roman"/>
                      <w:sz w:val="23"/>
                      <w:szCs w:val="23"/>
                      <w:lang w:val="en-US" w:eastAsia="zh-CN"/>
                    </w:rPr>
                  </w:rPrChange>
                </w:rPr>
                <m:t>l</m:t>
              </m:r>
            </w:ins>
            <w:ins w:id="1226" w:author="野草" w:date="2023-04-03T17:18:54Z">
              <m:r>
                <m:rPr/>
                <w:rPr>
                  <w:rFonts w:hint="default" w:ascii="Cambria Math" w:hAnsi="Cambria Math" w:cs="Times New Roman"/>
                  <w:sz w:val="18"/>
                  <w:szCs w:val="18"/>
                  <w:lang w:val="en-US" w:eastAsia="zh-CN"/>
                  <w:rPrChange w:id="1227" w:author="野草" w:date="2023-04-03T22:46:52Z">
                    <m:rPr/>
                    <w:rPr>
                      <w:rFonts w:hint="default" w:ascii="Cambria Math" w:hAnsi="Cambria Math" w:cs="Times New Roman"/>
                      <w:sz w:val="23"/>
                      <w:szCs w:val="23"/>
                      <w:lang w:val="en-US" w:eastAsia="zh-CN"/>
                    </w:rPr>
                  </w:rPrChange>
                </w:rPr>
                <m:t>og</m:t>
              </m:r>
            </w:ins>
            <w:ins w:id="1229" w:author="野草" w:date="2023-04-03T17:18:55Z">
              <m:r>
                <m:rPr/>
                <w:rPr>
                  <w:rFonts w:hint="default" w:ascii="Cambria Math" w:hAnsi="Cambria Math" w:cs="Times New Roman"/>
                  <w:sz w:val="18"/>
                  <w:szCs w:val="18"/>
                  <w:lang w:val="en-US" w:eastAsia="zh-CN"/>
                  <w:rPrChange w:id="1230" w:author="野草" w:date="2023-04-03T22:46:52Z">
                    <m:rPr/>
                    <w:rPr>
                      <w:rFonts w:hint="default" w:ascii="Cambria Math" w:hAnsi="Cambria Math" w:cs="Times New Roman"/>
                      <w:sz w:val="23"/>
                      <w:szCs w:val="23"/>
                      <w:lang w:val="en-US" w:eastAsia="zh-CN"/>
                    </w:rPr>
                  </w:rPrChange>
                </w:rPr>
                <m:t>(</m:t>
              </m:r>
            </w:ins>
            <m:f>
              <m:fPr>
                <m:ctrlPr>
                  <w:ins w:id="1232" w:author="野草" w:date="2023-04-03T17:18:59Z">
                    <m:rPr/>
                    <w:rPr>
                      <w:rFonts w:hint="default" w:ascii="Cambria Math" w:hAnsi="Cambria Math" w:cs="Times New Roman"/>
                      <w:i/>
                      <w:sz w:val="18"/>
                      <w:szCs w:val="18"/>
                      <w:lang w:val="en-US" w:eastAsia="zh-CN"/>
                      <w:rPrChange w:id="1233" w:author="野草" w:date="2023-04-03T22:46:52Z">
                        <m:rPr/>
                        <w:rPr>
                          <w:rFonts w:hint="default" w:ascii="Cambria Math" w:hAnsi="Cambria Math" w:cs="Times New Roman"/>
                          <w:i/>
                          <w:sz w:val="23"/>
                          <w:szCs w:val="23"/>
                          <w:lang w:val="en-US" w:eastAsia="zh-CN"/>
                        </w:rPr>
                      </w:rPrChange>
                    </w:rPr>
                  </w:ins>
                </m:ctrlPr>
              </m:fPr>
              <m:num>
                <w:ins w:id="1235" w:author="野草" w:date="2023-04-03T17:19:00Z">
                  <m:r>
                    <m:rPr/>
                    <w:rPr>
                      <w:rFonts w:hint="default" w:ascii="Cambria Math" w:hAnsi="Cambria Math" w:cs="Times New Roman"/>
                      <w:sz w:val="18"/>
                      <w:szCs w:val="18"/>
                      <w:lang w:val="en-US" w:eastAsia="zh-CN"/>
                      <w:rPrChange w:id="1236" w:author="野草" w:date="2023-04-03T22:46:52Z">
                        <m:rPr/>
                        <w:rPr>
                          <w:rFonts w:hint="default" w:ascii="Cambria Math" w:hAnsi="Cambria Math" w:cs="Times New Roman"/>
                          <w:sz w:val="23"/>
                          <w:szCs w:val="23"/>
                          <w:lang w:val="en-US" w:eastAsia="zh-CN"/>
                        </w:rPr>
                      </w:rPrChange>
                    </w:rPr>
                    <m:t>m</m:t>
                  </m:r>
                </w:ins>
                <m:ctrlPr>
                  <w:ins w:id="1238" w:author="野草" w:date="2023-04-03T17:18:59Z">
                    <m:rPr/>
                    <w:rPr>
                      <w:rFonts w:hint="default" w:ascii="Cambria Math" w:hAnsi="Cambria Math" w:cs="Times New Roman"/>
                      <w:i/>
                      <w:sz w:val="18"/>
                      <w:szCs w:val="18"/>
                      <w:lang w:val="en-US" w:eastAsia="zh-CN"/>
                      <w:rPrChange w:id="1239" w:author="野草" w:date="2023-04-03T22:46:52Z">
                        <m:rPr/>
                        <w:rPr>
                          <w:rFonts w:hint="default" w:ascii="Cambria Math" w:hAnsi="Cambria Math" w:cs="Times New Roman"/>
                          <w:i/>
                          <w:sz w:val="23"/>
                          <w:szCs w:val="23"/>
                          <w:lang w:val="en-US" w:eastAsia="zh-CN"/>
                        </w:rPr>
                      </w:rPrChange>
                    </w:rPr>
                  </w:ins>
                </m:ctrlPr>
              </m:num>
              <m:den>
                <m:sSub>
                  <m:sSubPr>
                    <m:ctrlPr>
                      <w:ins w:id="1241" w:author="野草" w:date="2023-04-03T17:19:04Z">
                        <m:rPr/>
                        <w:rPr>
                          <w:rFonts w:hint="default" w:ascii="Cambria Math" w:hAnsi="Cambria Math" w:cs="Times New Roman"/>
                          <w:i/>
                          <w:sz w:val="18"/>
                          <w:szCs w:val="18"/>
                          <w:lang w:val="en-US" w:eastAsia="zh-CN"/>
                          <w:rPrChange w:id="1242" w:author="野草" w:date="2023-04-03T22:46:52Z">
                            <m:rPr/>
                            <w:rPr>
                              <w:rFonts w:hint="default" w:ascii="Cambria Math" w:hAnsi="Cambria Math" w:cs="Times New Roman"/>
                              <w:i/>
                              <w:sz w:val="23"/>
                              <w:szCs w:val="23"/>
                              <w:lang w:val="en-US" w:eastAsia="zh-CN"/>
                            </w:rPr>
                          </w:rPrChange>
                        </w:rPr>
                      </w:ins>
                    </m:ctrlPr>
                  </m:sSubPr>
                  <m:e>
                    <w:ins w:id="1244" w:author="野草" w:date="2023-04-03T17:21:04Z">
                      <m:r>
                        <m:rPr/>
                        <w:rPr>
                          <w:rFonts w:hint="default" w:ascii="Cambria Math" w:hAnsi="Cambria Math" w:cs="Times New Roman"/>
                          <w:sz w:val="18"/>
                          <w:szCs w:val="18"/>
                          <w:lang w:val="en-US" w:eastAsia="zh-CN"/>
                          <w:rPrChange w:id="1245" w:author="野草" w:date="2023-04-03T22:46:52Z">
                            <m:rPr/>
                            <w:rPr>
                              <w:rFonts w:hint="default" w:ascii="Cambria Math" w:hAnsi="Cambria Math" w:cs="Times New Roman"/>
                              <w:sz w:val="23"/>
                              <w:szCs w:val="23"/>
                              <w:lang w:val="en-US" w:eastAsia="zh-CN"/>
                            </w:rPr>
                          </w:rPrChange>
                        </w:rPr>
                        <m:t>z</m:t>
                      </m:r>
                    </w:ins>
                    <m:ctrlPr>
                      <w:ins w:id="1247" w:author="野草" w:date="2023-04-03T17:19:04Z">
                        <m:rPr/>
                        <w:rPr>
                          <w:rFonts w:hint="default" w:ascii="Cambria Math" w:hAnsi="Cambria Math" w:cs="Times New Roman"/>
                          <w:i/>
                          <w:sz w:val="18"/>
                          <w:szCs w:val="18"/>
                          <w:lang w:val="en-US" w:eastAsia="zh-CN"/>
                          <w:rPrChange w:id="1248" w:author="野草" w:date="2023-04-03T22:46:52Z">
                            <m:rPr/>
                            <w:rPr>
                              <w:rFonts w:hint="default" w:ascii="Cambria Math" w:hAnsi="Cambria Math" w:cs="Times New Roman"/>
                              <w:i/>
                              <w:sz w:val="23"/>
                              <w:szCs w:val="23"/>
                              <w:lang w:val="en-US" w:eastAsia="zh-CN"/>
                            </w:rPr>
                          </w:rPrChange>
                        </w:rPr>
                      </w:ins>
                    </m:ctrlPr>
                  </m:e>
                  <m:sub>
                    <w:ins w:id="1250" w:author="野草" w:date="2023-04-03T17:19:10Z">
                      <m:r>
                        <m:rPr/>
                        <w:rPr>
                          <w:rFonts w:hint="default" w:ascii="Cambria Math" w:hAnsi="Cambria Math" w:cs="Times New Roman"/>
                          <w:sz w:val="18"/>
                          <w:szCs w:val="18"/>
                          <w:lang w:val="en-US" w:eastAsia="zh-CN"/>
                          <w:rPrChange w:id="1251" w:author="野草" w:date="2023-04-03T22:46:52Z">
                            <m:rPr/>
                            <w:rPr>
                              <w:rFonts w:hint="default" w:ascii="Cambria Math" w:hAnsi="Cambria Math" w:cs="Times New Roman"/>
                              <w:sz w:val="23"/>
                              <w:szCs w:val="23"/>
                              <w:lang w:val="en-US" w:eastAsia="zh-CN"/>
                            </w:rPr>
                          </w:rPrChange>
                        </w:rPr>
                        <m:t>0</m:t>
                      </m:r>
                    </w:ins>
                    <m:ctrlPr>
                      <w:ins w:id="1253" w:author="野草" w:date="2023-04-03T17:19:04Z">
                        <m:rPr/>
                        <w:rPr>
                          <w:rFonts w:hint="default" w:ascii="Cambria Math" w:hAnsi="Cambria Math" w:cs="Times New Roman"/>
                          <w:i/>
                          <w:sz w:val="18"/>
                          <w:szCs w:val="18"/>
                          <w:lang w:val="en-US" w:eastAsia="zh-CN"/>
                          <w:rPrChange w:id="1254" w:author="野草" w:date="2023-04-03T22:46:52Z">
                            <m:rPr/>
                            <w:rPr>
                              <w:rFonts w:hint="default" w:ascii="Cambria Math" w:hAnsi="Cambria Math" w:cs="Times New Roman"/>
                              <w:i/>
                              <w:sz w:val="23"/>
                              <w:szCs w:val="23"/>
                              <w:lang w:val="en-US" w:eastAsia="zh-CN"/>
                            </w:rPr>
                          </w:rPrChange>
                        </w:rPr>
                      </w:ins>
                    </m:ctrlPr>
                  </m:sub>
                </m:sSub>
                <m:ctrlPr>
                  <w:ins w:id="1256" w:author="野草" w:date="2023-04-03T17:18:59Z">
                    <m:rPr/>
                    <w:rPr>
                      <w:rFonts w:hint="default" w:ascii="Cambria Math" w:hAnsi="Cambria Math" w:cs="Times New Roman"/>
                      <w:i/>
                      <w:sz w:val="18"/>
                      <w:szCs w:val="18"/>
                      <w:lang w:val="en-US" w:eastAsia="zh-CN"/>
                      <w:rPrChange w:id="1257" w:author="野草" w:date="2023-04-03T22:46:52Z">
                        <m:rPr/>
                        <w:rPr>
                          <w:rFonts w:hint="default" w:ascii="Cambria Math" w:hAnsi="Cambria Math" w:cs="Times New Roman"/>
                          <w:i/>
                          <w:sz w:val="23"/>
                          <w:szCs w:val="23"/>
                          <w:lang w:val="en-US" w:eastAsia="zh-CN"/>
                        </w:rPr>
                      </w:rPrChange>
                    </w:rPr>
                  </w:ins>
                </m:ctrlPr>
              </m:den>
            </m:f>
            <w:ins w:id="1259" w:author="野草" w:date="2023-04-03T17:18:55Z">
              <m:r>
                <m:rPr/>
                <w:rPr>
                  <w:rFonts w:hint="default" w:ascii="Cambria Math" w:hAnsi="Cambria Math" w:cs="Times New Roman"/>
                  <w:sz w:val="18"/>
                  <w:szCs w:val="18"/>
                  <w:lang w:val="en-US" w:eastAsia="zh-CN"/>
                  <w:rPrChange w:id="1260" w:author="野草" w:date="2023-04-03T22:46:52Z">
                    <m:rPr/>
                    <w:rPr>
                      <w:rFonts w:hint="default" w:ascii="Cambria Math" w:hAnsi="Cambria Math" w:cs="Times New Roman"/>
                      <w:sz w:val="23"/>
                      <w:szCs w:val="23"/>
                      <w:lang w:val="en-US" w:eastAsia="zh-CN"/>
                    </w:rPr>
                  </w:rPrChange>
                </w:rPr>
                <m:t>)</m:t>
              </m:r>
            </w:ins>
            <m:ctrlPr>
              <w:ins w:id="1262" w:author="野草" w:date="2023-04-03T17:18:21Z">
                <m:rPr/>
                <w:rPr>
                  <w:rFonts w:ascii="Cambria Math" w:hAnsi="Cambria Math" w:cs="Times New Roman"/>
                  <w:i/>
                  <w:sz w:val="18"/>
                  <w:szCs w:val="18"/>
                  <w:lang w:val="en-US"/>
                  <w:rPrChange w:id="1263" w:author="野草" w:date="2023-04-03T22:46:52Z">
                    <m:rPr/>
                    <w:rPr>
                      <w:rFonts w:ascii="Cambria Math" w:hAnsi="Cambria Math" w:cs="Times New Roman"/>
                      <w:i/>
                      <w:sz w:val="23"/>
                      <w:szCs w:val="23"/>
                      <w:lang w:val="en-US"/>
                    </w:rPr>
                  </w:rPrChange>
                </w:rPr>
              </w:ins>
            </m:ctrlPr>
          </m:den>
        </m:f>
      </m:oMath>
      <w:ins w:id="1265" w:author="野草" w:date="2023-04-03T17:19:16Z">
        <w:r>
          <m:rPr/>
          <w:rPr>
            <w:rFonts w:hint="eastAsia" w:hAnsi="Cambria Math" w:cs="Times New Roman"/>
            <w:i w:val="0"/>
            <w:sz w:val="18"/>
            <w:szCs w:val="18"/>
            <w:lang w:val="en-US" w:eastAsia="zh-CN"/>
            <w:rPrChange w:id="1266" w:author="野草" w:date="2023-04-03T22:46:52Z">
              <m:rPr/>
              <w:rPr>
                <w:rFonts w:hint="eastAsia" w:hAnsi="Cambria Math" w:cs="Times New Roman"/>
                <w:i w:val="0"/>
                <w:sz w:val="23"/>
                <w:szCs w:val="23"/>
                <w:lang w:val="en-US" w:eastAsia="zh-CN"/>
              </w:rPr>
            </w:rPrChange>
          </w:rPr>
          <w:t xml:space="preserve"> </w:t>
        </w:r>
      </w:ins>
      <w:ins w:id="1268" w:author="野草" w:date="2023-04-03T17:19:17Z">
        <w:r>
          <m:rPr/>
          <w:rPr>
            <w:rFonts w:hint="eastAsia" w:hAnsi="Cambria Math" w:cs="Times New Roman"/>
            <w:i w:val="0"/>
            <w:sz w:val="18"/>
            <w:szCs w:val="18"/>
            <w:lang w:val="en-US" w:eastAsia="zh-CN"/>
            <w:rPrChange w:id="1269" w:author="野草" w:date="2023-04-03T22:46:52Z">
              <m:rPr/>
              <w:rPr>
                <w:rFonts w:hint="eastAsia" w:hAnsi="Cambria Math" w:cs="Times New Roman"/>
                <w:i w:val="0"/>
                <w:sz w:val="23"/>
                <w:szCs w:val="23"/>
                <w:lang w:val="en-US" w:eastAsia="zh-CN"/>
              </w:rPr>
            </w:rPrChange>
          </w:rPr>
          <w:t xml:space="preserve"> </w:t>
        </w:r>
      </w:ins>
      <w:ins w:id="1271" w:author="野草" w:date="2023-04-03T17:19:18Z">
        <w:r>
          <m:rPr/>
          <w:rPr>
            <w:rFonts w:hint="eastAsia" w:hAnsi="Cambria Math" w:cs="Times New Roman"/>
            <w:i w:val="0"/>
            <w:sz w:val="18"/>
            <w:szCs w:val="18"/>
            <w:lang w:val="en-US" w:eastAsia="zh-CN"/>
            <w:rPrChange w:id="1272" w:author="野草" w:date="2023-04-03T22:46:52Z">
              <m:rPr/>
              <w:rPr>
                <w:rFonts w:hint="eastAsia" w:hAnsi="Cambria Math" w:cs="Times New Roman"/>
                <w:i w:val="0"/>
                <w:sz w:val="23"/>
                <w:szCs w:val="23"/>
                <w:lang w:val="en-US" w:eastAsia="zh-CN"/>
              </w:rPr>
            </w:rPrChange>
          </w:rPr>
          <w:t xml:space="preserve">     </w:t>
        </w:r>
      </w:ins>
      <w:ins w:id="1274" w:author="野草" w:date="2023-04-03T17:19:27Z">
        <w:r>
          <m:rPr/>
          <w:rPr>
            <w:rFonts w:hint="eastAsia" w:hAnsi="Cambria Math" w:cs="Times New Roman"/>
            <w:i w:val="0"/>
            <w:sz w:val="18"/>
            <w:szCs w:val="18"/>
            <w:lang w:val="en-US" w:eastAsia="zh-CN"/>
            <w:rPrChange w:id="1275" w:author="野草" w:date="2023-04-03T22:46:52Z">
              <m:rPr/>
              <w:rPr>
                <w:rFonts w:hint="eastAsia" w:hAnsi="Cambria Math" w:cs="Times New Roman"/>
                <w:i w:val="0"/>
                <w:sz w:val="23"/>
                <w:szCs w:val="23"/>
                <w:lang w:val="en-US" w:eastAsia="zh-CN"/>
              </w:rPr>
            </w:rPrChange>
          </w:rPr>
          <w:t xml:space="preserve">    </w:t>
        </w:r>
      </w:ins>
      <w:ins w:id="1277" w:author="野草" w:date="2023-04-03T17:19:27Z">
        <w:r>
          <m:rPr/>
          <w:rPr>
            <w:rFonts w:hint="eastAsia" w:hAnsi="Cambria Math" w:cs="Times New Roman"/>
            <w:i w:val="0"/>
            <w:sz w:val="23"/>
            <w:szCs w:val="23"/>
            <w:lang w:val="en-US" w:eastAsia="zh-CN"/>
          </w:rPr>
          <w:t xml:space="preserve">         </w:t>
        </w:r>
      </w:ins>
      <w:ins w:id="1278" w:author="野草" w:date="2023-04-03T17:19:28Z">
        <w:r>
          <m:rPr/>
          <w:rPr>
            <w:rFonts w:hint="eastAsia" w:hAnsi="Cambria Math" w:cs="Times New Roman"/>
            <w:i w:val="0"/>
            <w:sz w:val="23"/>
            <w:szCs w:val="23"/>
            <w:lang w:val="en-US" w:eastAsia="zh-CN"/>
          </w:rPr>
          <w:t xml:space="preserve">                         </w:t>
        </w:r>
      </w:ins>
      <w:ins w:id="1279" w:author="野草" w:date="2023-04-03T17:19:28Z">
        <w:r>
          <m:rPr/>
          <w:rPr>
            <w:rFonts w:hint="default" w:ascii="Times New Roman" w:hAnsi="Times New Roman" w:eastAsia="楷体" w:cs="Times New Roman"/>
            <w:i w:val="0"/>
            <w:sz w:val="23"/>
            <w:szCs w:val="23"/>
            <w:lang w:val="en-US" w:eastAsia="zh-CN"/>
            <w:rPrChange w:id="1280" w:author="野草" w:date="2023-04-03T17:19:35Z">
              <m:rPr/>
              <w:rPr>
                <w:rFonts w:hint="eastAsia" w:hAnsi="Cambria Math" w:cs="Times New Roman"/>
                <w:i w:val="0"/>
                <w:sz w:val="23"/>
                <w:szCs w:val="23"/>
                <w:lang w:val="en-US" w:eastAsia="zh-CN"/>
              </w:rPr>
            </w:rPrChange>
          </w:rPr>
          <w:t xml:space="preserve">     </w:t>
        </w:r>
      </w:ins>
      <w:ins w:id="1282" w:author="野草" w:date="2023-04-03T17:19:29Z">
        <w:r>
          <m:rPr/>
          <w:rPr>
            <w:rFonts w:hint="default" w:ascii="Times New Roman" w:hAnsi="Times New Roman" w:eastAsia="楷体" w:cs="Times New Roman"/>
            <w:i w:val="0"/>
            <w:sz w:val="23"/>
            <w:szCs w:val="23"/>
            <w:lang w:val="en-US" w:eastAsia="zh-CN"/>
            <w:rPrChange w:id="1283" w:author="野草" w:date="2023-04-03T17:19:35Z">
              <m:rPr/>
              <w:rPr>
                <w:rFonts w:hint="eastAsia" w:hAnsi="Cambria Math" w:cs="Times New Roman"/>
                <w:i w:val="0"/>
                <w:sz w:val="23"/>
                <w:szCs w:val="23"/>
                <w:lang w:val="en-US" w:eastAsia="zh-CN"/>
              </w:rPr>
            </w:rPrChange>
          </w:rPr>
          <w:t xml:space="preserve"> </w:t>
        </w:r>
      </w:ins>
      <w:ins w:id="1285" w:author="野草" w:date="2023-04-03T17:19:30Z">
        <w:r>
          <m:rPr/>
          <w:rPr>
            <w:rFonts w:hint="default" w:ascii="Times New Roman" w:hAnsi="Times New Roman" w:eastAsia="楷体" w:cs="Times New Roman"/>
            <w:i w:val="0"/>
            <w:sz w:val="23"/>
            <w:szCs w:val="23"/>
            <w:lang w:val="en-US" w:eastAsia="zh-CN"/>
            <w:rPrChange w:id="1286" w:author="野草" w:date="2023-04-03T17:19:35Z">
              <m:rPr/>
              <w:rPr>
                <w:rFonts w:hint="eastAsia" w:hAnsi="Cambria Math" w:cs="Times New Roman"/>
                <w:i w:val="0"/>
                <w:sz w:val="23"/>
                <w:szCs w:val="23"/>
                <w:lang w:val="en-US" w:eastAsia="zh-CN"/>
              </w:rPr>
            </w:rPrChange>
          </w:rPr>
          <w:t>(</w:t>
        </w:r>
      </w:ins>
      <w:ins w:id="1288" w:author="野草" w:date="2023-04-03T17:19:31Z">
        <w:r>
          <m:rPr/>
          <w:rPr>
            <w:rFonts w:hint="default" w:ascii="Times New Roman" w:hAnsi="Times New Roman" w:eastAsia="楷体" w:cs="Times New Roman"/>
            <w:i w:val="0"/>
            <w:sz w:val="23"/>
            <w:szCs w:val="23"/>
            <w:lang w:val="en-US" w:eastAsia="zh-CN"/>
            <w:rPrChange w:id="1289" w:author="野草" w:date="2023-04-03T17:19:35Z">
              <m:rPr/>
              <w:rPr>
                <w:rFonts w:hint="eastAsia" w:hAnsi="Cambria Math" w:cs="Times New Roman"/>
                <w:i w:val="0"/>
                <w:sz w:val="23"/>
                <w:szCs w:val="23"/>
                <w:lang w:val="en-US" w:eastAsia="zh-CN"/>
              </w:rPr>
            </w:rPrChange>
          </w:rPr>
          <w:t>1</w:t>
        </w:r>
      </w:ins>
      <w:ins w:id="1291" w:author="野草" w:date="2023-04-03T17:19:30Z">
        <w:r>
          <m:rPr/>
          <w:rPr>
            <w:rFonts w:hint="default" w:ascii="Times New Roman" w:hAnsi="Times New Roman" w:eastAsia="楷体" w:cs="Times New Roman"/>
            <w:i w:val="0"/>
            <w:sz w:val="23"/>
            <w:szCs w:val="23"/>
            <w:lang w:val="en-US" w:eastAsia="zh-CN"/>
            <w:rPrChange w:id="1292" w:author="野草" w:date="2023-04-03T17:19:35Z">
              <m:rPr/>
              <w:rPr>
                <w:rFonts w:hint="eastAsia" w:hAnsi="Cambria Math" w:cs="Times New Roman"/>
                <w:i w:val="0"/>
                <w:sz w:val="23"/>
                <w:szCs w:val="23"/>
                <w:lang w:val="en-US" w:eastAsia="zh-CN"/>
              </w:rPr>
            </w:rPrChange>
          </w:rPr>
          <w:t>)</w:t>
        </w:r>
      </w:ins>
    </w:p>
    <w:p>
      <w:pPr>
        <w:spacing w:line="360" w:lineRule="auto"/>
        <w:ind w:firstLine="3520" w:firstLineChars="1600"/>
        <w:jc w:val="center"/>
        <w:rPr>
          <w:rFonts w:ascii="Times New Roman" w:hAnsi="Times New Roman" w:cs="Times New Roman"/>
        </w:rPr>
        <w:pPrChange w:id="1294" w:author="野草" w:date="2023-04-03T22:44:33Z">
          <w:pPr>
            <w:spacing w:line="360" w:lineRule="auto"/>
          </w:pPr>
        </w:pPrChange>
      </w:pPr>
      <w:del w:id="1295" w:author="野草" w:date="2023-04-03T17:19:14Z">
        <w:r>
          <w:rPr/>
          <w:drawing>
            <wp:inline distT="0" distB="0" distL="114300" distR="114300">
              <wp:extent cx="5483225" cy="64262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483225" cy="642620"/>
                      </a:xfrm>
                      <a:prstGeom prst="rect">
                        <a:avLst/>
                      </a:prstGeom>
                      <a:noFill/>
                      <a:ln>
                        <a:noFill/>
                      </a:ln>
                    </pic:spPr>
                  </pic:pic>
                </a:graphicData>
              </a:graphic>
            </wp:inline>
          </w:drawing>
        </w:r>
      </w:del>
    </w:p>
    <w:p>
      <w:pPr>
        <w:spacing w:line="360" w:lineRule="auto"/>
        <w:ind w:firstLine="460" w:firstLineChars="200"/>
        <w:rPr>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rPr>
        <w:t>其中，</w:t>
      </w:r>
      <w:ins w:id="1297" w:author="野草" w:date="2023-04-03T17:20:04Z">
        <w:r>
          <w:rPr>
            <w:rFonts w:hint="eastAsia" w:ascii="Times New Roman" w:hAnsi="Times New Roman" w:eastAsia="楷体" w:cs="Times New Roman"/>
            <w:i/>
            <w:iCs/>
            <w:sz w:val="23"/>
            <w:szCs w:val="23"/>
            <w:lang w:val="en-US" w:eastAsia="zh-CN"/>
            <w:rPrChange w:id="1298" w:author="野草" w:date="2023-04-03T17:20:16Z">
              <w:rPr>
                <w:rFonts w:hint="eastAsia" w:ascii="Times New Roman" w:hAnsi="Times New Roman" w:eastAsia="楷体" w:cs="Times New Roman"/>
                <w:sz w:val="23"/>
                <w:szCs w:val="23"/>
                <w:lang w:val="en-US" w:eastAsia="zh-CN"/>
              </w:rPr>
            </w:rPrChange>
          </w:rPr>
          <w:t>v</w:t>
        </w:r>
      </w:ins>
      <w:ins w:id="1300" w:author="野草" w:date="2023-04-03T17:20:05Z">
        <w:r>
          <w:rPr>
            <w:rFonts w:hint="eastAsia" w:ascii="Times New Roman" w:hAnsi="Times New Roman" w:eastAsia="楷体" w:cs="Times New Roman"/>
            <w:i/>
            <w:iCs/>
            <w:sz w:val="23"/>
            <w:szCs w:val="23"/>
            <w:vertAlign w:val="subscript"/>
            <w:lang w:val="en-US" w:eastAsia="zh-CN"/>
            <w:rPrChange w:id="1301" w:author="野草" w:date="2023-04-03T17:20:16Z">
              <w:rPr>
                <w:rFonts w:hint="eastAsia" w:ascii="Times New Roman" w:hAnsi="Times New Roman" w:eastAsia="楷体" w:cs="Times New Roman"/>
                <w:sz w:val="23"/>
                <w:szCs w:val="23"/>
                <w:lang w:val="en-US" w:eastAsia="zh-CN"/>
              </w:rPr>
            </w:rPrChange>
          </w:rPr>
          <w:t>x</w:t>
        </w:r>
      </w:ins>
      <w:del w:id="1303" w:author="野草" w:date="2023-04-03T17:20:02Z">
        <w:r>
          <w:rPr>
            <w:rFonts w:hint="default" w:ascii="Times New Roman" w:hAnsi="Times New Roman" w:eastAsia="楷体" w:cs="Times New Roman"/>
            <w:sz w:val="23"/>
            <w:szCs w:val="23"/>
          </w:rPr>
          <w:delText>V</w:delText>
        </w:r>
      </w:del>
      <w:del w:id="1304" w:author="野草" w:date="2023-04-03T17:20:02Z">
        <w:r>
          <w:rPr>
            <w:rFonts w:hint="default" w:ascii="Times New Roman" w:hAnsi="Times New Roman" w:eastAsia="楷体" w:cs="Times New Roman"/>
            <w:sz w:val="23"/>
            <w:szCs w:val="23"/>
            <w:lang w:val="en-US" w:eastAsia="zh-CN"/>
          </w:rPr>
          <w:delText>x</w:delText>
        </w:r>
      </w:del>
      <w:r>
        <w:rPr>
          <w:rFonts w:hint="default" w:ascii="Times New Roman" w:hAnsi="Times New Roman" w:eastAsia="楷体" w:cs="Times New Roman"/>
          <w:sz w:val="23"/>
          <w:szCs w:val="23"/>
        </w:rPr>
        <w:t>表示x米高度处的风速</w:t>
      </w:r>
      <w:r>
        <w:rPr>
          <w:rFonts w:hint="eastAsia" w:ascii="Times New Roman" w:hAnsi="Times New Roman" w:eastAsia="楷体" w:cs="Times New Roman"/>
          <w:sz w:val="23"/>
          <w:szCs w:val="23"/>
          <w:lang w:eastAsia="zh-CN"/>
        </w:rPr>
        <w:t>，</w:t>
      </w:r>
      <w:ins w:id="1305" w:author="野草" w:date="2023-04-03T17:20:19Z">
        <w:r>
          <w:rPr>
            <w:rFonts w:hint="eastAsia" w:ascii="Times New Roman" w:hAnsi="Times New Roman" w:eastAsia="楷体" w:cs="Times New Roman"/>
            <w:i/>
            <w:iCs/>
            <w:sz w:val="23"/>
            <w:szCs w:val="23"/>
            <w:lang w:val="en-US" w:eastAsia="zh-CN"/>
          </w:rPr>
          <w:t>v</w:t>
        </w:r>
      </w:ins>
      <w:ins w:id="1306" w:author="野草" w:date="2023-04-03T17:20:25Z">
        <w:r>
          <w:rPr>
            <w:rFonts w:hint="eastAsia" w:ascii="Times New Roman" w:hAnsi="Times New Roman" w:eastAsia="楷体" w:cs="Times New Roman"/>
            <w:i/>
            <w:iCs/>
            <w:sz w:val="23"/>
            <w:szCs w:val="23"/>
            <w:vertAlign w:val="subscript"/>
            <w:lang w:val="en-US" w:eastAsia="zh-CN"/>
            <w:rPrChange w:id="1307" w:author="野草" w:date="2023-04-03T17:20:29Z">
              <w:rPr>
                <w:rFonts w:hint="eastAsia" w:ascii="Times New Roman" w:hAnsi="Times New Roman" w:eastAsia="楷体" w:cs="Times New Roman"/>
                <w:i/>
                <w:iCs/>
                <w:sz w:val="23"/>
                <w:szCs w:val="23"/>
                <w:lang w:val="en-US" w:eastAsia="zh-CN"/>
              </w:rPr>
            </w:rPrChange>
          </w:rPr>
          <w:t>m</w:t>
        </w:r>
      </w:ins>
      <w:del w:id="1309" w:author="野草" w:date="2023-04-03T17:20:19Z">
        <w:r>
          <w:rPr>
            <w:rFonts w:hint="eastAsia" w:ascii="Times New Roman" w:hAnsi="Times New Roman" w:eastAsia="楷体" w:cs="Times New Roman"/>
            <w:sz w:val="23"/>
            <w:szCs w:val="23"/>
            <w:lang w:val="en-US" w:eastAsia="zh-CN"/>
          </w:rPr>
          <w:delText>Vm</w:delText>
        </w:r>
      </w:del>
      <w:r>
        <w:rPr>
          <w:rFonts w:hint="eastAsia" w:ascii="Times New Roman" w:hAnsi="Times New Roman" w:eastAsia="楷体" w:cs="Times New Roman"/>
          <w:sz w:val="23"/>
          <w:szCs w:val="23"/>
          <w:lang w:val="en-US" w:eastAsia="zh-CN"/>
        </w:rPr>
        <w:t>为m米高度处的风速</w:t>
      </w:r>
      <w:r>
        <w:rPr>
          <w:rFonts w:hint="default" w:ascii="Times New Roman" w:hAnsi="Times New Roman" w:eastAsia="楷体" w:cs="Times New Roman"/>
          <w:sz w:val="23"/>
          <w:szCs w:val="23"/>
        </w:rPr>
        <w:t>。</w:t>
      </w:r>
      <w:del w:id="1310" w:author="野草" w:date="2023-04-03T17:20:35Z">
        <w:r>
          <w:rPr>
            <w:rFonts w:hint="default" w:ascii="Times New Roman" w:hAnsi="Times New Roman" w:eastAsia="楷体" w:cs="Times New Roman"/>
            <w:sz w:val="23"/>
            <w:szCs w:val="23"/>
          </w:rPr>
          <w:delText> </w:delText>
        </w:r>
      </w:del>
      <w:r>
        <w:rPr>
          <w:rFonts w:hint="eastAsia" w:ascii="Times New Roman" w:hAnsi="Times New Roman" w:eastAsia="楷体" w:cs="Times New Roman"/>
          <w:sz w:val="23"/>
          <w:szCs w:val="23"/>
          <w:lang w:val="en-US" w:eastAsia="zh-CN"/>
        </w:rPr>
        <w:t>在城市环境中，</w:t>
      </w:r>
      <w:del w:id="1311" w:author="野草" w:date="2023-04-03T17:21:20Z">
        <w:r>
          <w:rPr>
            <w:rFonts w:hint="default" w:ascii="Times New Roman" w:hAnsi="Times New Roman" w:eastAsia="楷体" w:cs="Times New Roman"/>
            <w:i/>
            <w:iCs/>
            <w:sz w:val="23"/>
            <w:szCs w:val="23"/>
            <w:lang w:val="en-US" w:eastAsia="zh-CN"/>
            <w:rPrChange w:id="1312" w:author="野草" w:date="2023-04-03T17:21:22Z">
              <w:rPr>
                <w:rFonts w:hint="default" w:ascii="Times New Roman" w:hAnsi="Times New Roman" w:eastAsia="楷体" w:cs="Times New Roman"/>
                <w:sz w:val="23"/>
                <w:szCs w:val="23"/>
                <w:lang w:val="en-US" w:eastAsia="zh-CN"/>
              </w:rPr>
            </w:rPrChange>
          </w:rPr>
          <w:delText>Z</w:delText>
        </w:r>
      </w:del>
      <w:ins w:id="1314" w:author="野草" w:date="2023-04-03T17:21:20Z">
        <w:r>
          <w:rPr>
            <w:rFonts w:hint="eastAsia" w:ascii="Times New Roman" w:hAnsi="Times New Roman" w:eastAsia="楷体" w:cs="Times New Roman"/>
            <w:i/>
            <w:iCs/>
            <w:sz w:val="23"/>
            <w:szCs w:val="23"/>
            <w:lang w:val="en-US" w:eastAsia="zh-CN"/>
            <w:rPrChange w:id="1315" w:author="野草" w:date="2023-04-03T17:21:22Z">
              <w:rPr>
                <w:rFonts w:hint="eastAsia" w:ascii="Times New Roman" w:hAnsi="Times New Roman" w:eastAsia="楷体" w:cs="Times New Roman"/>
                <w:sz w:val="23"/>
                <w:szCs w:val="23"/>
                <w:lang w:val="en-US" w:eastAsia="zh-CN"/>
              </w:rPr>
            </w:rPrChange>
          </w:rPr>
          <w:t>z</w:t>
        </w:r>
      </w:ins>
      <w:r>
        <w:rPr>
          <w:rFonts w:hint="eastAsia" w:ascii="Times New Roman" w:hAnsi="Times New Roman" w:eastAsia="楷体" w:cs="Times New Roman"/>
          <w:i/>
          <w:iCs/>
          <w:sz w:val="23"/>
          <w:szCs w:val="23"/>
          <w:vertAlign w:val="subscript"/>
          <w:lang w:val="en-US" w:eastAsia="zh-CN"/>
          <w:rPrChange w:id="1317" w:author="野草" w:date="2023-04-03T17:21:22Z">
            <w:rPr>
              <w:rFonts w:hint="eastAsia" w:ascii="Times New Roman" w:hAnsi="Times New Roman" w:eastAsia="楷体" w:cs="Times New Roman"/>
              <w:sz w:val="23"/>
              <w:szCs w:val="23"/>
              <w:lang w:val="en-US" w:eastAsia="zh-CN"/>
            </w:rPr>
          </w:rPrChange>
        </w:rPr>
        <w:t>0</w:t>
      </w:r>
      <w:r>
        <w:rPr>
          <w:rFonts w:hint="eastAsia" w:ascii="Times New Roman" w:hAnsi="Times New Roman" w:eastAsia="楷体" w:cs="Times New Roman"/>
          <w:sz w:val="23"/>
          <w:szCs w:val="23"/>
          <w:lang w:val="en-US" w:eastAsia="zh-CN"/>
        </w:rPr>
        <w:t>设为</w:t>
      </w:r>
      <w:r>
        <w:rPr>
          <w:rFonts w:hint="default" w:ascii="Times New Roman" w:hAnsi="Times New Roman" w:eastAsia="楷体" w:cs="Times New Roman"/>
          <w:sz w:val="23"/>
          <w:szCs w:val="23"/>
        </w:rPr>
        <w:t>0.01 </w:t>
      </w:r>
      <w:r>
        <w:rPr>
          <w:rFonts w:hint="eastAsia" w:ascii="Times New Roman" w:hAnsi="Times New Roman" w:eastAsia="楷体" w:cs="Times New Roman"/>
          <w:sz w:val="23"/>
          <w:szCs w:val="23"/>
          <w:lang w:val="en-US" w:eastAsia="zh-CN"/>
        </w:rPr>
        <w:t>米。</w:t>
      </w:r>
      <w:ins w:id="1318" w:author="野草" w:date="2023-04-03T22:43:21Z">
        <w:r>
          <w:rPr>
            <w:rFonts w:ascii="Times New Roman" w:hAnsi="Times New Roman" w:eastAsia="楷体" w:cs="Times New Roman"/>
            <w:sz w:val="23"/>
            <w:szCs w:val="23"/>
          </w:rPr>
          <w:t>【</w:t>
        </w:r>
      </w:ins>
      <w:ins w:id="1319" w:author="野草" w:date="2023-04-03T22:43:21Z">
        <w:r>
          <w:rPr>
            <w:rFonts w:hint="eastAsia" w:ascii="Times New Roman" w:hAnsi="Times New Roman" w:eastAsia="楷体" w:cs="Times New Roman"/>
            <w:sz w:val="23"/>
            <w:szCs w:val="23"/>
          </w:rPr>
          <w:t>up</w:t>
        </w:r>
      </w:ins>
      <w:ins w:id="1320" w:author="野草" w:date="2023-04-03T22:43:21Z">
        <w:r>
          <w:rPr>
            <w:rFonts w:ascii="Times New Roman" w:hAnsi="Times New Roman" w:eastAsia="楷体" w:cs="Times New Roman"/>
            <w:sz w:val="23"/>
            <w:szCs w:val="23"/>
          </w:rPr>
          <w:t>230</w:t>
        </w:r>
      </w:ins>
      <w:ins w:id="1321" w:author="野草" w:date="2023-04-03T22:43:21Z">
        <w:r>
          <w:rPr>
            <w:rFonts w:hint="eastAsia" w:ascii="Times New Roman" w:hAnsi="Times New Roman" w:eastAsia="楷体" w:cs="Times New Roman"/>
            <w:sz w:val="23"/>
            <w:szCs w:val="23"/>
            <w:lang w:val="en-US" w:eastAsia="zh-CN"/>
          </w:rPr>
          <w:t>403</w:t>
        </w:r>
      </w:ins>
      <w:ins w:id="1322" w:author="野草" w:date="2023-04-03T22:43:21Z">
        <w:r>
          <w:rPr>
            <w:rFonts w:hint="eastAsia" w:ascii="Times New Roman" w:hAnsi="Times New Roman" w:eastAsia="楷体" w:cs="Times New Roman"/>
            <w:sz w:val="23"/>
            <w:szCs w:val="23"/>
          </w:rPr>
          <w:t xml:space="preserve"> </w:t>
        </w:r>
      </w:ins>
      <w:ins w:id="1323" w:author="野草" w:date="2023-04-03T22:43:21Z">
        <w:r>
          <w:rPr>
            <w:rFonts w:hint="eastAsia" w:ascii="Times New Roman" w:hAnsi="Times New Roman" w:eastAsia="楷体" w:cs="Times New Roman"/>
            <w:sz w:val="23"/>
            <w:szCs w:val="23"/>
            <w:lang w:val="en-US" w:eastAsia="zh-CN"/>
          </w:rPr>
          <w:t>22</w:t>
        </w:r>
      </w:ins>
      <w:ins w:id="1324" w:author="野草" w:date="2023-04-03T22:43:21Z">
        <w:r>
          <w:rPr>
            <w:rFonts w:hint="eastAsia" w:ascii="Times New Roman" w:hAnsi="Times New Roman" w:eastAsia="楷体" w:cs="Times New Roman"/>
            <w:sz w:val="23"/>
            <w:szCs w:val="23"/>
          </w:rPr>
          <w:t>:</w:t>
        </w:r>
      </w:ins>
      <w:ins w:id="1325" w:author="野草" w:date="2023-04-03T22:43:21Z">
        <w:r>
          <w:rPr>
            <w:rFonts w:hint="eastAsia" w:ascii="Times New Roman" w:hAnsi="Times New Roman" w:eastAsia="楷体" w:cs="Times New Roman"/>
            <w:sz w:val="23"/>
            <w:szCs w:val="23"/>
            <w:lang w:val="en-US" w:eastAsia="zh-CN"/>
          </w:rPr>
          <w:t>4</w:t>
        </w:r>
      </w:ins>
      <w:ins w:id="1326" w:author="野草" w:date="2023-04-03T22:44:42Z">
        <w:r>
          <w:rPr>
            <w:rFonts w:hint="eastAsia" w:ascii="Times New Roman" w:hAnsi="Times New Roman" w:eastAsia="楷体" w:cs="Times New Roman"/>
            <w:sz w:val="23"/>
            <w:szCs w:val="23"/>
            <w:lang w:val="en-US" w:eastAsia="zh-CN"/>
          </w:rPr>
          <w:t>5</w:t>
        </w:r>
      </w:ins>
      <w:ins w:id="1327" w:author="野草" w:date="2023-04-03T22:43:21Z">
        <w:r>
          <w:rPr>
            <w:rFonts w:hint="eastAsia" w:ascii="Times New Roman" w:hAnsi="Times New Roman" w:eastAsia="楷体" w:cs="Times New Roman"/>
            <w:sz w:val="23"/>
            <w:szCs w:val="23"/>
            <w:lang w:val="en-US" w:eastAsia="zh-CN"/>
          </w:rPr>
          <w:t>+】</w:t>
        </w:r>
      </w:ins>
    </w:p>
    <w:p>
      <w:pPr>
        <w:spacing w:line="360" w:lineRule="auto"/>
        <w:ind w:firstLine="460" w:firstLineChars="200"/>
        <w:rPr>
          <w:del w:id="1329" w:author="野草" w:date="2023-04-04T08:40:35Z"/>
          <w:rFonts w:hint="eastAsia" w:ascii="Times New Roman" w:hAnsi="Times New Roman" w:eastAsia="楷体" w:cs="Times New Roman"/>
          <w:sz w:val="23"/>
          <w:szCs w:val="23"/>
          <w:lang w:val="en-US" w:eastAsia="zh-CN"/>
        </w:rPr>
        <w:pPrChange w:id="1328" w:author="野草" w:date="2023-04-04T08:40:36Z">
          <w:pPr>
            <w:spacing w:line="360" w:lineRule="auto"/>
            <w:ind w:firstLine="460" w:firstLineChars="200"/>
          </w:pPr>
        </w:pPrChange>
      </w:pPr>
      <w:r>
        <w:rPr>
          <w:rFonts w:hint="eastAsia" w:ascii="Times New Roman" w:hAnsi="Times New Roman" w:eastAsia="楷体" w:cs="Times New Roman"/>
          <w:sz w:val="23"/>
          <w:szCs w:val="23"/>
          <w:lang w:val="en-US" w:eastAsia="zh-CN"/>
        </w:rPr>
        <w:t>T</w:t>
      </w:r>
      <w:r>
        <w:rPr>
          <w:rFonts w:hint="eastAsia" w:ascii="Times New Roman" w:hAnsi="Times New Roman" w:eastAsia="楷体" w:cs="Times New Roman"/>
          <w:sz w:val="23"/>
          <w:szCs w:val="23"/>
          <w:vertAlign w:val="subscript"/>
          <w:lang w:val="en-US" w:eastAsia="zh-CN"/>
          <w:rPrChange w:id="1330" w:author="野草" w:date="2023-04-03T20:02:06Z">
            <w:rPr>
              <w:rFonts w:hint="eastAsia" w:ascii="Times New Roman" w:hAnsi="Times New Roman" w:eastAsia="楷体" w:cs="Times New Roman"/>
              <w:sz w:val="23"/>
              <w:szCs w:val="23"/>
              <w:lang w:val="en-US" w:eastAsia="zh-CN"/>
            </w:rPr>
          </w:rPrChange>
        </w:rPr>
        <w:t>mrt</w:t>
      </w:r>
      <w:r>
        <w:rPr>
          <w:rFonts w:hint="eastAsia" w:ascii="Times New Roman" w:hAnsi="Times New Roman" w:eastAsia="楷体" w:cs="Times New Roman"/>
          <w:sz w:val="23"/>
          <w:szCs w:val="23"/>
          <w:lang w:val="en-US" w:eastAsia="zh-CN"/>
        </w:rPr>
        <w:t>的计算如式（2）所示：</w:t>
      </w:r>
    </w:p>
    <w:p>
      <w:pPr>
        <w:spacing w:line="360" w:lineRule="auto"/>
        <w:ind w:firstLine="460" w:firstLineChars="200"/>
        <w:rPr>
          <w:ins w:id="1332" w:author="野草" w:date="2023-04-03T17:21:34Z"/>
          <w:rFonts w:ascii="Times New Roman" w:hAnsi="Times New Roman" w:eastAsia="楷体" w:cs="Times New Roman"/>
          <w:sz w:val="23"/>
          <w:szCs w:val="23"/>
        </w:rPr>
        <w:pPrChange w:id="1331" w:author="野草" w:date="2023-04-04T08:40:36Z">
          <w:pPr>
            <w:spacing w:line="360" w:lineRule="auto"/>
            <w:ind w:firstLine="460" w:firstLineChars="200"/>
          </w:pPr>
        </w:pPrChange>
      </w:pPr>
      <w:del w:id="1333" w:author="野草" w:date="2023-04-03T17:43:02Z">
        <w:r>
          <w:rPr>
            <w:rFonts w:ascii="Times New Roman" w:hAnsi="Times New Roman" w:eastAsia="楷体" w:cs="Times New Roman"/>
            <w:sz w:val="23"/>
            <w:szCs w:val="23"/>
          </w:rPr>
          <w:drawing>
            <wp:inline distT="0" distB="0" distL="114300" distR="114300">
              <wp:extent cx="5019675" cy="600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19675" cy="600075"/>
                      </a:xfrm>
                      <a:prstGeom prst="rect">
                        <a:avLst/>
                      </a:prstGeom>
                      <a:noFill/>
                      <a:ln>
                        <a:noFill/>
                      </a:ln>
                    </pic:spPr>
                  </pic:pic>
                </a:graphicData>
              </a:graphic>
            </wp:inline>
          </w:drawing>
        </w:r>
      </w:del>
    </w:p>
    <w:p>
      <w:pPr>
        <w:spacing w:line="360" w:lineRule="auto"/>
        <w:ind w:firstLine="460" w:firstLineChars="200"/>
        <w:jc w:val="right"/>
        <w:rPr>
          <w:rFonts w:hint="default" w:ascii="Times New Roman" w:hAnsi="Times New Roman" w:eastAsia="楷体" w:cs="Times New Roman"/>
          <w:sz w:val="23"/>
          <w:szCs w:val="23"/>
          <w:lang w:val="en-US"/>
        </w:rPr>
        <w:pPrChange w:id="1335" w:author="野草" w:date="2023-04-03T22:47:02Z">
          <w:pPr>
            <w:spacing w:line="360" w:lineRule="auto"/>
            <w:ind w:firstLine="460" w:firstLineChars="200"/>
          </w:pPr>
        </w:pPrChange>
      </w:pPr>
      <m:oMath>
        <m:sSub>
          <m:sSubPr>
            <m:ctrlPr>
              <w:ins w:id="1336" w:author="野草" w:date="2023-04-03T19:57:16Z">
                <m:rPr/>
                <w:rPr>
                  <w:rFonts w:hint="default" w:ascii="Cambria Math" w:hAnsi="Cambria Math" w:eastAsia="楷体" w:cs="Times New Roman"/>
                  <w:i w:val="0"/>
                  <w:sz w:val="18"/>
                  <w:szCs w:val="18"/>
                  <w:lang w:val="en-US" w:eastAsia="zh-CN" w:bidi="ar-SA"/>
                  <w:rPrChange w:id="1337" w:author="野草" w:date="2023-04-03T22:46:38Z">
                    <m:rPr/>
                    <w:rPr>
                      <w:rFonts w:hint="default" w:ascii="Cambria Math" w:hAnsi="Cambria Math" w:eastAsia="楷体" w:cs="Times New Roman"/>
                      <w:i w:val="0"/>
                      <w:sz w:val="23"/>
                      <w:szCs w:val="23"/>
                      <w:lang w:val="en-US" w:eastAsia="zh-CN" w:bidi="ar-SA"/>
                    </w:rPr>
                  </w:rPrChange>
                </w:rPr>
              </w:ins>
            </m:ctrlPr>
          </m:sSubPr>
          <m:e>
            <w:ins w:id="1339" w:author="野草" w:date="2023-04-03T19:57:19Z">
              <m:r>
                <m:rPr>
                  <m:sty m:val="p"/>
                </m:rPr>
                <w:rPr>
                  <w:rFonts w:hint="default" w:ascii="Cambria Math" w:hAnsi="Cambria Math" w:eastAsia="楷体" w:cs="Times New Roman"/>
                  <w:sz w:val="18"/>
                  <w:szCs w:val="18"/>
                  <w:lang w:val="en-US" w:eastAsia="zh-CN" w:bidi="ar-SA"/>
                  <w:rPrChange w:id="1340" w:author="野草" w:date="2023-04-03T22:46:38Z">
                    <m:rPr/>
                    <w:rPr>
                      <w:rFonts w:hint="default" w:ascii="Cambria Math" w:hAnsi="Cambria Math" w:eastAsia="楷体" w:cs="Times New Roman"/>
                      <w:sz w:val="23"/>
                      <w:szCs w:val="23"/>
                      <w:lang w:val="en-US" w:eastAsia="zh-CN" w:bidi="ar-SA"/>
                    </w:rPr>
                  </w:rPrChange>
                </w:rPr>
                <m:t>T</m:t>
              </m:r>
            </w:ins>
            <m:ctrlPr>
              <w:ins w:id="1342" w:author="野草" w:date="2023-04-03T19:57:16Z">
                <m:rPr/>
                <w:rPr>
                  <w:rFonts w:hint="default" w:ascii="Cambria Math" w:hAnsi="Cambria Math" w:eastAsia="楷体" w:cs="Times New Roman"/>
                  <w:i w:val="0"/>
                  <w:sz w:val="18"/>
                  <w:szCs w:val="18"/>
                  <w:lang w:val="en-US" w:eastAsia="zh-CN" w:bidi="ar-SA"/>
                  <w:rPrChange w:id="1343" w:author="野草" w:date="2023-04-03T22:46:38Z">
                    <m:rPr/>
                    <w:rPr>
                      <w:rFonts w:hint="default" w:ascii="Cambria Math" w:hAnsi="Cambria Math" w:eastAsia="楷体" w:cs="Times New Roman"/>
                      <w:i w:val="0"/>
                      <w:sz w:val="23"/>
                      <w:szCs w:val="23"/>
                      <w:lang w:val="en-US" w:eastAsia="zh-CN" w:bidi="ar-SA"/>
                    </w:rPr>
                  </w:rPrChange>
                </w:rPr>
              </w:ins>
            </m:ctrlPr>
          </m:e>
          <m:sub>
            <w:ins w:id="1345" w:author="野草" w:date="2023-04-03T19:57:22Z">
              <m:r>
                <m:rPr>
                  <m:sty m:val="p"/>
                </m:rPr>
                <w:rPr>
                  <w:rFonts w:hint="default" w:ascii="Cambria Math" w:hAnsi="Cambria Math" w:eastAsia="楷体" w:cs="Times New Roman"/>
                  <w:sz w:val="18"/>
                  <w:szCs w:val="18"/>
                  <w:lang w:val="en-US" w:eastAsia="zh-CN" w:bidi="ar-SA"/>
                  <w:rPrChange w:id="1346" w:author="野草" w:date="2023-04-03T22:46:38Z">
                    <m:rPr/>
                    <w:rPr>
                      <w:rFonts w:hint="eastAsia" w:ascii="Cambria Math" w:hAnsi="Cambria Math" w:eastAsia="楷体" w:cs="Times New Roman"/>
                      <w:sz w:val="23"/>
                      <w:szCs w:val="23"/>
                      <w:lang w:val="en-US" w:eastAsia="zh-CN" w:bidi="ar-SA"/>
                    </w:rPr>
                  </w:rPrChange>
                </w:rPr>
                <m:t>mrt</m:t>
              </m:r>
            </w:ins>
            <m:ctrlPr>
              <w:ins w:id="1348" w:author="野草" w:date="2023-04-03T19:57:16Z">
                <m:rPr/>
                <w:rPr>
                  <w:rFonts w:hint="default" w:ascii="Cambria Math" w:hAnsi="Cambria Math" w:eastAsia="楷体" w:cs="Times New Roman"/>
                  <w:i w:val="0"/>
                  <w:sz w:val="18"/>
                  <w:szCs w:val="18"/>
                  <w:lang w:val="en-US" w:eastAsia="zh-CN" w:bidi="ar-SA"/>
                  <w:rPrChange w:id="1349" w:author="野草" w:date="2023-04-03T22:46:38Z">
                    <m:rPr/>
                    <w:rPr>
                      <w:rFonts w:hint="default" w:ascii="Cambria Math" w:hAnsi="Cambria Math" w:eastAsia="楷体" w:cs="Times New Roman"/>
                      <w:i w:val="0"/>
                      <w:sz w:val="23"/>
                      <w:szCs w:val="23"/>
                      <w:lang w:val="en-US" w:eastAsia="zh-CN" w:bidi="ar-SA"/>
                    </w:rPr>
                  </w:rPrChange>
                </w:rPr>
              </w:ins>
            </m:ctrlPr>
          </m:sub>
        </m:sSub>
        <w:ins w:id="1351" w:author="野草" w:date="2023-04-03T17:22:43Z">
          <m:r>
            <m:rPr>
              <m:sty m:val="p"/>
            </m:rPr>
            <w:rPr>
              <w:rFonts w:hint="default" w:ascii="Cambria Math" w:hAnsi="Cambria Math" w:eastAsia="楷体" w:cs="Times New Roman"/>
              <w:sz w:val="18"/>
              <w:szCs w:val="18"/>
              <w:lang w:val="en-US" w:eastAsia="zh-CN" w:bidi="ar-SA"/>
              <w:rPrChange w:id="1352" w:author="野草" w:date="2023-04-03T22:46:38Z">
                <m:rPr/>
                <w:rPr>
                  <w:rFonts w:hint="default" w:ascii="Cambria Math" w:hAnsi="Cambria Math" w:eastAsia="楷体" w:cs="Times New Roman"/>
                  <w:sz w:val="23"/>
                  <w:szCs w:val="23"/>
                  <w:lang w:val="en-US" w:eastAsia="zh-CN" w:bidi="ar-SA"/>
                </w:rPr>
              </w:rPrChange>
            </w:rPr>
            <m:t xml:space="preserve"> =</m:t>
          </m:r>
        </w:ins>
        <m:sSup>
          <m:sSupPr>
            <m:ctrlPr>
              <w:ins w:id="1354" w:author="野草" w:date="2023-04-03T17:26:52Z">
                <m:rPr/>
                <w:rPr>
                  <w:rFonts w:hint="default" w:ascii="Cambria Math" w:hAnsi="Cambria Math" w:eastAsia="楷体" w:cs="Times New Roman"/>
                  <w:sz w:val="18"/>
                  <w:szCs w:val="18"/>
                  <w:lang w:val="en-US" w:eastAsia="zh-CN" w:bidi="ar-SA"/>
                  <w:rPrChange w:id="1355" w:author="野草" w:date="2023-04-03T22:46:38Z">
                    <m:rPr/>
                    <w:rPr>
                      <w:rFonts w:hint="default" w:ascii="Cambria Math" w:hAnsi="Cambria Math" w:eastAsia="楷体" w:cs="Times New Roman"/>
                      <w:sz w:val="23"/>
                      <w:szCs w:val="23"/>
                      <w:lang w:val="en-US" w:eastAsia="zh-CN" w:bidi="ar-SA"/>
                    </w:rPr>
                  </w:rPrChange>
                </w:rPr>
              </w:ins>
            </m:ctrlPr>
          </m:sSupPr>
          <m:e>
            <w:ins w:id="1357" w:author="野草" w:date="2023-04-03T17:26:53Z">
              <m:r>
                <m:rPr>
                  <m:sty m:val="p"/>
                </m:rPr>
                <w:rPr>
                  <w:rFonts w:hint="default" w:ascii="Cambria Math" w:hAnsi="Cambria Math" w:eastAsia="楷体" w:cs="Times New Roman"/>
                  <w:sz w:val="18"/>
                  <w:szCs w:val="18"/>
                  <w:lang w:val="en-US" w:eastAsia="zh-CN" w:bidi="ar-SA"/>
                  <w:rPrChange w:id="1358" w:author="野草" w:date="2023-04-03T22:46:38Z">
                    <m:rPr/>
                    <w:rPr>
                      <w:rFonts w:hint="default" w:ascii="Cambria Math" w:hAnsi="Cambria Math" w:eastAsia="楷体" w:cs="Times New Roman"/>
                      <w:sz w:val="23"/>
                      <w:szCs w:val="23"/>
                      <w:lang w:val="en-US" w:eastAsia="zh-CN" w:bidi="ar-SA"/>
                    </w:rPr>
                  </w:rPrChange>
                </w:rPr>
                <m:t>[</m:t>
              </m:r>
            </w:ins>
            <m:sSup>
              <m:sSupPr>
                <m:ctrlPr>
                  <w:ins w:id="1360" w:author="野草" w:date="2023-04-03T17:26:53Z">
                    <w:rPr>
                      <w:rFonts w:hint="default" w:ascii="Cambria Math" w:hAnsi="Cambria Math" w:eastAsia="楷体" w:cs="Times New Roman"/>
                      <w:i w:val="0"/>
                      <w:sz w:val="18"/>
                      <w:szCs w:val="18"/>
                      <w:lang w:val="en-US" w:eastAsia="zh-CN" w:bidi="ar-SA"/>
                      <w:rPrChange w:id="1361" w:author="野草" w:date="2023-04-03T22:46:38Z">
                        <w:rPr>
                          <w:rFonts w:hint="default" w:ascii="Cambria Math" w:hAnsi="Cambria Math" w:eastAsia="楷体" w:cs="Times New Roman"/>
                          <w:i w:val="0"/>
                          <w:sz w:val="23"/>
                          <w:szCs w:val="23"/>
                          <w:lang w:val="en-US" w:eastAsia="zh-CN" w:bidi="ar-SA"/>
                        </w:rPr>
                      </w:rPrChange>
                    </w:rPr>
                  </w:ins>
                </m:ctrlPr>
              </m:sSupPr>
              <m:e>
                <w:ins w:id="1363" w:author="野草" w:date="2023-04-03T17:26:53Z">
                  <m:r>
                    <m:rPr>
                      <m:sty m:val="p"/>
                    </m:rPr>
                    <w:rPr>
                      <w:rFonts w:hint="default" w:ascii="Cambria Math" w:hAnsi="Cambria Math" w:eastAsia="楷体" w:cs="Times New Roman"/>
                      <w:sz w:val="18"/>
                      <w:szCs w:val="18"/>
                      <w:lang w:val="en-US" w:eastAsia="zh-CN" w:bidi="ar-SA"/>
                      <w:rPrChange w:id="1364" w:author="野草" w:date="2023-04-03T22:46:38Z">
                        <m:rPr/>
                        <w:rPr>
                          <w:rFonts w:hint="default" w:ascii="Cambria Math" w:hAnsi="Cambria Math" w:eastAsia="楷体" w:cs="Times New Roman"/>
                          <w:sz w:val="23"/>
                          <w:szCs w:val="23"/>
                          <w:lang w:val="en-US" w:eastAsia="zh-CN" w:bidi="ar-SA"/>
                        </w:rPr>
                      </w:rPrChange>
                    </w:rPr>
                    <m:t>((</m:t>
                  </m:r>
                </w:ins>
                <m:sSub>
                  <m:sSubPr>
                    <m:ctrlPr>
                      <w:ins w:id="1366" w:author="野草" w:date="2023-04-03T17:26:53Z">
                        <w:rPr>
                          <w:rFonts w:hint="default" w:ascii="Cambria Math" w:hAnsi="Cambria Math" w:eastAsia="楷体" w:cs="Times New Roman"/>
                          <w:i/>
                          <w:iCs/>
                          <w:sz w:val="18"/>
                          <w:szCs w:val="18"/>
                          <w:lang w:val="en-US" w:eastAsia="zh-CN" w:bidi="ar-SA"/>
                          <w:rPrChange w:id="1367" w:author="野草" w:date="2023-04-03T22:46:38Z">
                            <w:rPr>
                              <w:rFonts w:hint="default" w:ascii="Cambria Math" w:hAnsi="Cambria Math" w:eastAsia="楷体" w:cs="Times New Roman"/>
                              <w:i/>
                              <w:iCs/>
                              <w:sz w:val="23"/>
                              <w:szCs w:val="23"/>
                              <w:lang w:val="en-US" w:eastAsia="zh-CN" w:bidi="ar-SA"/>
                            </w:rPr>
                          </w:rPrChange>
                        </w:rPr>
                      </w:ins>
                    </m:ctrlPr>
                  </m:sSubPr>
                  <m:e>
                    <w:ins w:id="1369" w:author="野草" w:date="2023-04-03T17:26:53Z">
                      <m:r>
                        <m:rPr/>
                        <w:rPr>
                          <w:rFonts w:hint="default" w:ascii="Cambria Math" w:hAnsi="Cambria Math" w:eastAsia="楷体" w:cs="Times New Roman"/>
                          <w:sz w:val="18"/>
                          <w:szCs w:val="18"/>
                          <w:lang w:val="en-US" w:eastAsia="zh-CN" w:bidi="ar-SA"/>
                          <w:rPrChange w:id="1370" w:author="野草" w:date="2023-04-03T22:46:38Z">
                            <m:rPr/>
                            <w:rPr>
                              <w:rFonts w:hint="default" w:ascii="Cambria Math" w:hAnsi="Cambria Math" w:eastAsia="楷体" w:cs="Times New Roman"/>
                              <w:sz w:val="23"/>
                              <w:szCs w:val="23"/>
                              <w:lang w:val="en-US" w:eastAsia="zh-CN" w:bidi="ar-SA"/>
                            </w:rPr>
                          </w:rPrChange>
                        </w:rPr>
                        <m:t>T</m:t>
                      </m:r>
                    </w:ins>
                    <m:ctrlPr>
                      <w:ins w:id="1372" w:author="野草" w:date="2023-04-03T17:26:53Z">
                        <w:rPr>
                          <w:rFonts w:hint="default" w:ascii="Cambria Math" w:hAnsi="Cambria Math" w:eastAsia="楷体" w:cs="Times New Roman"/>
                          <w:i/>
                          <w:iCs/>
                          <w:sz w:val="18"/>
                          <w:szCs w:val="18"/>
                          <w:lang w:val="en-US" w:eastAsia="zh-CN" w:bidi="ar-SA"/>
                          <w:rPrChange w:id="1373" w:author="野草" w:date="2023-04-03T22:46:38Z">
                            <w:rPr>
                              <w:rFonts w:hint="default" w:ascii="Cambria Math" w:hAnsi="Cambria Math" w:eastAsia="楷体" w:cs="Times New Roman"/>
                              <w:i/>
                              <w:iCs/>
                              <w:sz w:val="23"/>
                              <w:szCs w:val="23"/>
                              <w:lang w:val="en-US" w:eastAsia="zh-CN" w:bidi="ar-SA"/>
                            </w:rPr>
                          </w:rPrChange>
                        </w:rPr>
                      </w:ins>
                    </m:ctrlPr>
                  </m:e>
                  <m:sub>
                    <w:ins w:id="1375" w:author="野草" w:date="2023-04-03T17:26:53Z">
                      <m:r>
                        <m:rPr/>
                        <w:rPr>
                          <w:rFonts w:hint="default" w:ascii="Cambria Math" w:hAnsi="Cambria Math" w:eastAsia="楷体" w:cs="Times New Roman"/>
                          <w:sz w:val="18"/>
                          <w:szCs w:val="18"/>
                          <w:lang w:val="en-US" w:eastAsia="zh-CN" w:bidi="ar-SA"/>
                          <w:rPrChange w:id="1376" w:author="野草" w:date="2023-04-03T22:46:38Z">
                            <m:rPr/>
                            <w:rPr>
                              <w:rFonts w:hint="default" w:ascii="Cambria Math" w:hAnsi="Cambria Math" w:eastAsia="楷体" w:cs="Times New Roman"/>
                              <w:sz w:val="23"/>
                              <w:szCs w:val="23"/>
                              <w:lang w:val="en-US" w:eastAsia="zh-CN" w:bidi="ar-SA"/>
                            </w:rPr>
                          </w:rPrChange>
                        </w:rPr>
                        <m:t>g</m:t>
                      </m:r>
                    </w:ins>
                    <m:ctrlPr>
                      <w:ins w:id="1378" w:author="野草" w:date="2023-04-03T17:26:53Z">
                        <w:rPr>
                          <w:rFonts w:hint="default" w:ascii="Cambria Math" w:hAnsi="Cambria Math" w:eastAsia="楷体" w:cs="Times New Roman"/>
                          <w:i/>
                          <w:iCs/>
                          <w:sz w:val="18"/>
                          <w:szCs w:val="18"/>
                          <w:lang w:val="en-US" w:eastAsia="zh-CN" w:bidi="ar-SA"/>
                          <w:rPrChange w:id="1379" w:author="野草" w:date="2023-04-03T22:46:38Z">
                            <w:rPr>
                              <w:rFonts w:hint="default" w:ascii="Cambria Math" w:hAnsi="Cambria Math" w:eastAsia="楷体" w:cs="Times New Roman"/>
                              <w:i/>
                              <w:iCs/>
                              <w:sz w:val="23"/>
                              <w:szCs w:val="23"/>
                              <w:lang w:val="en-US" w:eastAsia="zh-CN" w:bidi="ar-SA"/>
                            </w:rPr>
                          </w:rPrChange>
                        </w:rPr>
                      </w:ins>
                    </m:ctrlPr>
                  </m:sub>
                </m:sSub>
                <w:ins w:id="1381" w:author="野草" w:date="2023-04-03T17:26:53Z">
                  <m:r>
                    <m:rPr>
                      <m:sty m:val="p"/>
                    </m:rPr>
                    <w:rPr>
                      <w:rFonts w:hint="default" w:ascii="Cambria Math" w:hAnsi="Cambria Math" w:eastAsia="楷体" w:cs="Times New Roman"/>
                      <w:sz w:val="18"/>
                      <w:szCs w:val="18"/>
                      <w:lang w:val="en-US" w:eastAsia="zh-CN" w:bidi="ar-SA"/>
                      <w:rPrChange w:id="1382" w:author="野草" w:date="2023-04-03T22:46:38Z">
                        <m:rPr/>
                        <w:rPr>
                          <w:rFonts w:hint="default" w:ascii="Cambria Math" w:hAnsi="Cambria Math" w:eastAsia="楷体" w:cs="Times New Roman"/>
                          <w:sz w:val="23"/>
                          <w:szCs w:val="23"/>
                          <w:lang w:val="en-US" w:eastAsia="zh-CN" w:bidi="ar-SA"/>
                        </w:rPr>
                      </w:rPrChange>
                    </w:rPr>
                    <m:t xml:space="preserve"> + 273.15)</m:t>
                  </m:r>
                </w:ins>
                <m:ctrlPr>
                  <w:ins w:id="1384" w:author="野草" w:date="2023-04-03T17:26:53Z">
                    <w:rPr>
                      <w:rFonts w:hint="default" w:ascii="Cambria Math" w:hAnsi="Cambria Math" w:eastAsia="楷体" w:cs="Times New Roman"/>
                      <w:i w:val="0"/>
                      <w:sz w:val="18"/>
                      <w:szCs w:val="18"/>
                      <w:lang w:val="en-US" w:eastAsia="zh-CN" w:bidi="ar-SA"/>
                      <w:rPrChange w:id="1385" w:author="野草" w:date="2023-04-03T22:46:38Z">
                        <w:rPr>
                          <w:rFonts w:hint="default" w:ascii="Cambria Math" w:hAnsi="Cambria Math" w:eastAsia="楷体" w:cs="Times New Roman"/>
                          <w:i w:val="0"/>
                          <w:sz w:val="23"/>
                          <w:szCs w:val="23"/>
                          <w:lang w:val="en-US" w:eastAsia="zh-CN" w:bidi="ar-SA"/>
                        </w:rPr>
                      </w:rPrChange>
                    </w:rPr>
                  </w:ins>
                </m:ctrlPr>
              </m:e>
              <m:sup>
                <w:ins w:id="1387" w:author="野草" w:date="2023-04-03T17:26:53Z">
                  <m:r>
                    <m:rPr>
                      <m:sty m:val="p"/>
                    </m:rPr>
                    <w:rPr>
                      <w:rFonts w:hint="default" w:ascii="Cambria Math" w:hAnsi="Cambria Math" w:eastAsia="楷体" w:cs="Times New Roman"/>
                      <w:sz w:val="18"/>
                      <w:szCs w:val="18"/>
                      <w:lang w:val="en-US" w:eastAsia="zh-CN" w:bidi="ar-SA"/>
                      <w:rPrChange w:id="1388" w:author="野草" w:date="2023-04-03T22:46:38Z">
                        <m:rPr/>
                        <w:rPr>
                          <w:rFonts w:hint="default" w:ascii="Cambria Math" w:hAnsi="Cambria Math" w:eastAsia="楷体" w:cs="Times New Roman"/>
                          <w:sz w:val="23"/>
                          <w:szCs w:val="23"/>
                          <w:lang w:val="en-US" w:eastAsia="zh-CN" w:bidi="ar-SA"/>
                        </w:rPr>
                      </w:rPrChange>
                    </w:rPr>
                    <m:t xml:space="preserve">4 </m:t>
                  </m:r>
                </w:ins>
                <m:ctrlPr>
                  <w:ins w:id="1390" w:author="野草" w:date="2023-04-03T17:26:53Z">
                    <w:rPr>
                      <w:rFonts w:hint="default" w:ascii="Cambria Math" w:hAnsi="Cambria Math" w:eastAsia="楷体" w:cs="Times New Roman"/>
                      <w:i w:val="0"/>
                      <w:sz w:val="18"/>
                      <w:szCs w:val="18"/>
                      <w:lang w:val="en-US" w:eastAsia="zh-CN" w:bidi="ar-SA"/>
                      <w:rPrChange w:id="1391" w:author="野草" w:date="2023-04-03T22:46:38Z">
                        <w:rPr>
                          <w:rFonts w:hint="default" w:ascii="Cambria Math" w:hAnsi="Cambria Math" w:eastAsia="楷体" w:cs="Times New Roman"/>
                          <w:i w:val="0"/>
                          <w:sz w:val="23"/>
                          <w:szCs w:val="23"/>
                          <w:lang w:val="en-US" w:eastAsia="zh-CN" w:bidi="ar-SA"/>
                        </w:rPr>
                      </w:rPrChange>
                    </w:rPr>
                  </w:ins>
                </m:ctrlPr>
              </m:sup>
            </m:sSup>
            <w:ins w:id="1393" w:author="野草" w:date="2023-04-03T17:26:53Z">
              <m:r>
                <m:rPr>
                  <m:sty m:val="p"/>
                </m:rPr>
                <w:rPr>
                  <w:rFonts w:hint="default" w:ascii="Cambria Math" w:hAnsi="Cambria Math" w:eastAsia="楷体" w:cs="Times New Roman"/>
                  <w:sz w:val="18"/>
                  <w:szCs w:val="18"/>
                  <w:lang w:val="en-US" w:eastAsia="zh-CN" w:bidi="ar-SA"/>
                  <w:rPrChange w:id="1394" w:author="野草" w:date="2023-04-03T22:46:38Z">
                    <m:rPr/>
                    <w:rPr>
                      <w:rFonts w:hint="default" w:ascii="Cambria Math" w:hAnsi="Cambria Math" w:eastAsia="楷体" w:cs="Times New Roman"/>
                      <w:sz w:val="23"/>
                      <w:szCs w:val="23"/>
                      <w:lang w:val="en-US" w:eastAsia="zh-CN" w:bidi="ar-SA"/>
                    </w:rPr>
                  </w:rPrChange>
                </w:rPr>
                <m:t xml:space="preserve">+ (1.1 </m:t>
              </m:r>
            </w:ins>
            <w:ins w:id="1396" w:author="野草" w:date="2023-04-03T17:26:53Z">
              <m:r>
                <m:rPr>
                  <m:sty m:val="p"/>
                </m:rPr>
                <w:rPr>
                  <w:rFonts w:ascii="Cambria Math" w:hAnsi="Cambria Math" w:cs="Times New Roman"/>
                  <w:sz w:val="18"/>
                  <w:szCs w:val="18"/>
                  <w:lang w:val="en-US" w:bidi="ar-SA"/>
                  <w:rPrChange w:id="1397" w:author="野草" w:date="2023-04-03T22:46:38Z">
                    <m:rPr/>
                    <w:rPr>
                      <w:rFonts w:ascii="Cambria Math" w:hAnsi="Cambria Math" w:cs="Times New Roman"/>
                      <w:sz w:val="23"/>
                      <w:szCs w:val="23"/>
                      <w:lang w:val="en-US" w:bidi="ar-SA"/>
                    </w:rPr>
                  </w:rPrChange>
                </w:rPr>
                <m:t>×</m:t>
              </m:r>
            </w:ins>
            <m:sSup>
              <m:sSupPr>
                <m:ctrlPr>
                  <w:ins w:id="1399" w:author="野草" w:date="2023-04-03T17:26:53Z">
                    <w:rPr>
                      <w:rFonts w:ascii="Cambria Math" w:hAnsi="Cambria Math" w:cs="Times New Roman"/>
                      <w:sz w:val="18"/>
                      <w:szCs w:val="18"/>
                      <w:lang w:val="en-US" w:bidi="ar-SA"/>
                      <w:rPrChange w:id="1400" w:author="野草" w:date="2023-04-03T22:46:38Z">
                        <w:rPr>
                          <w:rFonts w:ascii="Cambria Math" w:hAnsi="Cambria Math" w:cs="Times New Roman"/>
                          <w:sz w:val="23"/>
                          <w:szCs w:val="23"/>
                          <w:lang w:val="en-US" w:bidi="ar-SA"/>
                        </w:rPr>
                      </w:rPrChange>
                    </w:rPr>
                  </w:ins>
                </m:ctrlPr>
              </m:sSupPr>
              <m:e>
                <w:ins w:id="1402" w:author="野草" w:date="2023-04-03T17:26:53Z">
                  <m:r>
                    <m:rPr>
                      <m:sty m:val="p"/>
                    </m:rPr>
                    <w:rPr>
                      <w:rFonts w:hint="default" w:ascii="Cambria Math" w:hAnsi="Cambria Math" w:cs="Times New Roman"/>
                      <w:sz w:val="18"/>
                      <w:szCs w:val="18"/>
                      <w:lang w:val="en-US" w:eastAsia="zh-CN" w:bidi="ar-SA"/>
                      <w:rPrChange w:id="1403" w:author="野草" w:date="2023-04-03T22:46:38Z">
                        <m:rPr/>
                        <w:rPr>
                          <w:rFonts w:hint="default" w:ascii="Cambria Math" w:hAnsi="Cambria Math" w:cs="Times New Roman"/>
                          <w:sz w:val="23"/>
                          <w:szCs w:val="23"/>
                          <w:lang w:val="en-US" w:eastAsia="zh-CN" w:bidi="ar-SA"/>
                        </w:rPr>
                      </w:rPrChange>
                    </w:rPr>
                    <m:t>10</m:t>
                  </m:r>
                </w:ins>
                <m:ctrlPr>
                  <w:ins w:id="1405" w:author="野草" w:date="2023-04-03T17:26:53Z">
                    <w:rPr>
                      <w:rFonts w:ascii="Cambria Math" w:hAnsi="Cambria Math" w:cs="Times New Roman"/>
                      <w:sz w:val="18"/>
                      <w:szCs w:val="18"/>
                      <w:lang w:val="en-US" w:bidi="ar-SA"/>
                      <w:rPrChange w:id="1406" w:author="野草" w:date="2023-04-03T22:46:38Z">
                        <w:rPr>
                          <w:rFonts w:ascii="Cambria Math" w:hAnsi="Cambria Math" w:cs="Times New Roman"/>
                          <w:sz w:val="23"/>
                          <w:szCs w:val="23"/>
                          <w:lang w:val="en-US" w:bidi="ar-SA"/>
                        </w:rPr>
                      </w:rPrChange>
                    </w:rPr>
                  </w:ins>
                </m:ctrlPr>
              </m:e>
              <m:sup>
                <w:ins w:id="1408" w:author="野草" w:date="2023-04-03T17:26:53Z">
                  <m:r>
                    <m:rPr>
                      <m:sty m:val="p"/>
                    </m:rPr>
                    <w:rPr>
                      <w:rFonts w:hint="default" w:ascii="Cambria Math" w:hAnsi="Cambria Math" w:cs="Times New Roman"/>
                      <w:sz w:val="18"/>
                      <w:szCs w:val="18"/>
                      <w:lang w:val="en-US" w:eastAsia="zh-CN" w:bidi="ar-SA"/>
                      <w:rPrChange w:id="1409" w:author="野草" w:date="2023-04-03T22:46:38Z">
                        <m:rPr/>
                        <w:rPr>
                          <w:rFonts w:hint="default" w:ascii="Cambria Math" w:hAnsi="Cambria Math" w:cs="Times New Roman"/>
                          <w:sz w:val="23"/>
                          <w:szCs w:val="23"/>
                          <w:lang w:val="en-US" w:eastAsia="zh-CN" w:bidi="ar-SA"/>
                        </w:rPr>
                      </w:rPrChange>
                    </w:rPr>
                    <m:t>8</m:t>
                  </m:r>
                </w:ins>
                <m:ctrlPr>
                  <w:ins w:id="1411" w:author="野草" w:date="2023-04-03T17:26:53Z">
                    <w:rPr>
                      <w:rFonts w:ascii="Cambria Math" w:hAnsi="Cambria Math" w:cs="Times New Roman"/>
                      <w:sz w:val="18"/>
                      <w:szCs w:val="18"/>
                      <w:lang w:val="en-US" w:bidi="ar-SA"/>
                      <w:rPrChange w:id="1412" w:author="野草" w:date="2023-04-03T22:46:38Z">
                        <w:rPr>
                          <w:rFonts w:ascii="Cambria Math" w:hAnsi="Cambria Math" w:cs="Times New Roman"/>
                          <w:sz w:val="23"/>
                          <w:szCs w:val="23"/>
                          <w:lang w:val="en-US" w:bidi="ar-SA"/>
                        </w:rPr>
                      </w:rPrChange>
                    </w:rPr>
                  </w:ins>
                </m:ctrlPr>
              </m:sup>
            </m:sSup>
            <w:ins w:id="1414" w:author="野草" w:date="2023-04-03T17:26:53Z">
              <m:r>
                <m:rPr>
                  <m:sty m:val="p"/>
                </m:rPr>
                <w:rPr>
                  <w:rFonts w:hint="default" w:ascii="Cambria Math" w:hAnsi="Cambria Math" w:cs="Times New Roman"/>
                  <w:sz w:val="18"/>
                  <w:szCs w:val="18"/>
                  <w:lang w:val="en-US" w:eastAsia="zh-CN" w:bidi="ar-SA"/>
                  <w:rPrChange w:id="1415" w:author="野草" w:date="2023-04-03T22:46:38Z">
                    <m:rPr/>
                    <w:rPr>
                      <w:rFonts w:hint="default" w:ascii="Cambria Math" w:hAnsi="Cambria Math" w:cs="Times New Roman"/>
                      <w:sz w:val="23"/>
                      <w:szCs w:val="23"/>
                      <w:lang w:val="en-US" w:eastAsia="zh-CN" w:bidi="ar-SA"/>
                    </w:rPr>
                  </w:rPrChange>
                </w:rPr>
                <m:t xml:space="preserve"> </m:t>
              </m:r>
            </w:ins>
            <w:ins w:id="1417" w:author="野草" w:date="2023-04-03T17:26:53Z">
              <m:r>
                <m:rPr>
                  <m:sty m:val="p"/>
                </m:rPr>
                <w:rPr>
                  <w:rFonts w:ascii="Cambria Math" w:hAnsi="Cambria Math" w:cs="Times New Roman"/>
                  <w:sz w:val="18"/>
                  <w:szCs w:val="18"/>
                  <w:lang w:val="en-US" w:bidi="ar-SA"/>
                  <w:rPrChange w:id="1418" w:author="野草" w:date="2023-04-03T22:46:38Z">
                    <m:rPr/>
                    <w:rPr>
                      <w:rFonts w:ascii="Cambria Math" w:hAnsi="Cambria Math" w:cs="Times New Roman"/>
                      <w:sz w:val="23"/>
                      <w:szCs w:val="23"/>
                      <w:lang w:val="en-US" w:bidi="ar-SA"/>
                    </w:rPr>
                  </w:rPrChange>
                </w:rPr>
                <m:t>×</m:t>
              </m:r>
            </w:ins>
            <w:ins w:id="1420" w:author="野草" w:date="2023-04-03T17:26:53Z">
              <m:r>
                <m:rPr>
                  <m:sty m:val="p"/>
                </m:rPr>
                <w:rPr>
                  <w:rFonts w:hint="default" w:ascii="Cambria Math" w:hAnsi="Cambria Math" w:cs="Times New Roman"/>
                  <w:sz w:val="18"/>
                  <w:szCs w:val="18"/>
                  <w:lang w:val="en-US" w:eastAsia="zh-CN" w:bidi="ar-SA"/>
                  <w:rPrChange w:id="1421" w:author="野草" w:date="2023-04-03T22:46:38Z">
                    <m:rPr/>
                    <w:rPr>
                      <w:rFonts w:hint="default" w:ascii="Cambria Math" w:hAnsi="Cambria Math" w:cs="Times New Roman"/>
                      <w:sz w:val="23"/>
                      <w:szCs w:val="23"/>
                      <w:lang w:val="en-US" w:eastAsia="zh-CN" w:bidi="ar-SA"/>
                    </w:rPr>
                  </w:rPrChange>
                </w:rPr>
                <m:t xml:space="preserve"> </m:t>
              </m:r>
            </w:ins>
            <m:sSup>
              <m:sSupPr>
                <m:ctrlPr>
                  <w:ins w:id="1423" w:author="野草" w:date="2023-04-03T17:26:53Z">
                    <w:rPr>
                      <w:rFonts w:hint="default" w:ascii="Cambria Math" w:hAnsi="Cambria Math" w:cs="Times New Roman"/>
                      <w:sz w:val="18"/>
                      <w:szCs w:val="18"/>
                      <w:lang w:val="en-US" w:eastAsia="zh-CN" w:bidi="ar-SA"/>
                      <w:rPrChange w:id="1424" w:author="野草" w:date="2023-04-03T22:46:38Z">
                        <w:rPr>
                          <w:rFonts w:hint="default" w:ascii="Cambria Math" w:hAnsi="Cambria Math" w:cs="Times New Roman"/>
                          <w:sz w:val="23"/>
                          <w:szCs w:val="23"/>
                          <w:lang w:val="en-US" w:eastAsia="zh-CN" w:bidi="ar-SA"/>
                        </w:rPr>
                      </w:rPrChange>
                    </w:rPr>
                  </w:ins>
                </m:ctrlPr>
              </m:sSupPr>
              <m:e>
                <m:sSub>
                  <m:sSubPr>
                    <m:ctrlPr>
                      <w:ins w:id="1426" w:author="野草" w:date="2023-04-03T17:26:53Z">
                        <w:rPr>
                          <w:rFonts w:hint="default" w:ascii="Cambria Math" w:hAnsi="Cambria Math" w:cs="Times New Roman"/>
                          <w:i/>
                          <w:iCs/>
                          <w:sz w:val="18"/>
                          <w:szCs w:val="18"/>
                          <w:lang w:val="en-US" w:eastAsia="zh-CN" w:bidi="ar-SA"/>
                          <w:rPrChange w:id="1427" w:author="野草" w:date="2023-04-03T22:46:38Z">
                            <w:rPr>
                              <w:rFonts w:hint="default" w:ascii="Cambria Math" w:hAnsi="Cambria Math" w:cs="Times New Roman"/>
                              <w:sz w:val="23"/>
                              <w:szCs w:val="23"/>
                              <w:lang w:val="en-US" w:eastAsia="zh-CN" w:bidi="ar-SA"/>
                            </w:rPr>
                          </w:rPrChange>
                        </w:rPr>
                      </w:ins>
                    </m:ctrlPr>
                  </m:sSubPr>
                  <m:e>
                    <w:ins w:id="1429" w:author="野草" w:date="2023-04-03T17:26:53Z">
                      <m:r>
                        <m:rPr/>
                        <w:rPr>
                          <w:rFonts w:hint="default" w:ascii="Cambria Math" w:hAnsi="Cambria Math" w:cs="Times New Roman"/>
                          <w:sz w:val="18"/>
                          <w:szCs w:val="18"/>
                          <w:lang w:val="en-US" w:eastAsia="zh-CN" w:bidi="ar-SA"/>
                          <w:rPrChange w:id="1430" w:author="野草" w:date="2023-04-03T22:46:38Z">
                            <m:rPr/>
                            <w:rPr>
                              <w:rFonts w:hint="default" w:ascii="Cambria Math" w:hAnsi="Cambria Math" w:cs="Times New Roman"/>
                              <w:sz w:val="23"/>
                              <w:szCs w:val="23"/>
                              <w:lang w:val="en-US" w:eastAsia="zh-CN" w:bidi="ar-SA"/>
                            </w:rPr>
                          </w:rPrChange>
                        </w:rPr>
                        <m:t>v</m:t>
                      </m:r>
                    </w:ins>
                    <m:ctrlPr>
                      <w:ins w:id="1432" w:author="野草" w:date="2023-04-03T17:26:53Z">
                        <w:rPr>
                          <w:rFonts w:hint="default" w:ascii="Cambria Math" w:hAnsi="Cambria Math" w:cs="Times New Roman"/>
                          <w:i/>
                          <w:iCs/>
                          <w:sz w:val="18"/>
                          <w:szCs w:val="18"/>
                          <w:lang w:val="en-US" w:eastAsia="zh-CN" w:bidi="ar-SA"/>
                          <w:rPrChange w:id="1433" w:author="野草" w:date="2023-04-03T22:46:38Z">
                            <w:rPr>
                              <w:rFonts w:hint="default" w:ascii="Cambria Math" w:hAnsi="Cambria Math" w:cs="Times New Roman"/>
                              <w:sz w:val="23"/>
                              <w:szCs w:val="23"/>
                              <w:lang w:val="en-US" w:eastAsia="zh-CN" w:bidi="ar-SA"/>
                            </w:rPr>
                          </w:rPrChange>
                        </w:rPr>
                      </w:ins>
                    </m:ctrlPr>
                  </m:e>
                  <m:sub>
                    <w:ins w:id="1435" w:author="野草" w:date="2023-04-03T17:26:53Z">
                      <m:r>
                        <m:rPr/>
                        <w:rPr>
                          <w:rFonts w:hint="default" w:ascii="Cambria Math" w:hAnsi="Cambria Math" w:cs="Times New Roman"/>
                          <w:sz w:val="18"/>
                          <w:szCs w:val="18"/>
                          <w:lang w:val="en-US" w:eastAsia="zh-CN" w:bidi="ar-SA"/>
                          <w:rPrChange w:id="1436" w:author="野草" w:date="2023-04-03T22:46:38Z">
                            <m:rPr/>
                            <w:rPr>
                              <w:rFonts w:hint="default" w:ascii="Cambria Math" w:hAnsi="Cambria Math" w:cs="Times New Roman"/>
                              <w:sz w:val="23"/>
                              <w:szCs w:val="23"/>
                              <w:lang w:val="en-US" w:eastAsia="zh-CN" w:bidi="ar-SA"/>
                            </w:rPr>
                          </w:rPrChange>
                        </w:rPr>
                        <m:t>a</m:t>
                      </m:r>
                    </w:ins>
                    <m:ctrlPr>
                      <w:ins w:id="1438" w:author="野草" w:date="2023-04-03T17:26:53Z">
                        <w:rPr>
                          <w:rFonts w:hint="default" w:ascii="Cambria Math" w:hAnsi="Cambria Math" w:cs="Times New Roman"/>
                          <w:i/>
                          <w:iCs/>
                          <w:sz w:val="18"/>
                          <w:szCs w:val="18"/>
                          <w:lang w:val="en-US" w:eastAsia="zh-CN" w:bidi="ar-SA"/>
                          <w:rPrChange w:id="1439" w:author="野草" w:date="2023-04-03T22:46:38Z">
                            <w:rPr>
                              <w:rFonts w:hint="default" w:ascii="Cambria Math" w:hAnsi="Cambria Math" w:cs="Times New Roman"/>
                              <w:sz w:val="23"/>
                              <w:szCs w:val="23"/>
                              <w:lang w:val="en-US" w:eastAsia="zh-CN" w:bidi="ar-SA"/>
                            </w:rPr>
                          </w:rPrChange>
                        </w:rPr>
                      </w:ins>
                    </m:ctrlPr>
                  </m:sub>
                </m:sSub>
                <m:ctrlPr>
                  <w:ins w:id="1441" w:author="野草" w:date="2023-04-03T17:26:53Z">
                    <w:rPr>
                      <w:rFonts w:hint="default" w:ascii="Cambria Math" w:hAnsi="Cambria Math" w:cs="Times New Roman"/>
                      <w:sz w:val="18"/>
                      <w:szCs w:val="18"/>
                      <w:lang w:val="en-US" w:eastAsia="zh-CN" w:bidi="ar-SA"/>
                      <w:rPrChange w:id="1442" w:author="野草" w:date="2023-04-03T22:46:38Z">
                        <w:rPr>
                          <w:rFonts w:hint="default" w:ascii="Cambria Math" w:hAnsi="Cambria Math" w:cs="Times New Roman"/>
                          <w:sz w:val="23"/>
                          <w:szCs w:val="23"/>
                          <w:lang w:val="en-US" w:eastAsia="zh-CN" w:bidi="ar-SA"/>
                        </w:rPr>
                      </w:rPrChange>
                    </w:rPr>
                  </w:ins>
                </m:ctrlPr>
              </m:e>
              <m:sup>
                <w:ins w:id="1444" w:author="野草" w:date="2023-04-03T17:26:53Z">
                  <m:r>
                    <m:rPr>
                      <m:sty m:val="p"/>
                    </m:rPr>
                    <w:rPr>
                      <w:rFonts w:hint="default" w:ascii="Cambria Math" w:hAnsi="Cambria Math" w:cs="Times New Roman"/>
                      <w:sz w:val="18"/>
                      <w:szCs w:val="18"/>
                      <w:lang w:val="en-US" w:eastAsia="zh-CN" w:bidi="ar-SA"/>
                      <w:rPrChange w:id="1445" w:author="野草" w:date="2023-04-03T22:46:38Z">
                        <m:rPr/>
                        <w:rPr>
                          <w:rFonts w:hint="default" w:ascii="Cambria Math" w:hAnsi="Cambria Math" w:cs="Times New Roman"/>
                          <w:sz w:val="23"/>
                          <w:szCs w:val="23"/>
                          <w:lang w:val="en-US" w:eastAsia="zh-CN" w:bidi="ar-SA"/>
                        </w:rPr>
                      </w:rPrChange>
                    </w:rPr>
                    <m:t>0.6</m:t>
                  </m:r>
                </w:ins>
                <m:ctrlPr>
                  <w:ins w:id="1447" w:author="野草" w:date="2023-04-03T17:26:53Z">
                    <w:rPr>
                      <w:rFonts w:hint="default" w:ascii="Cambria Math" w:hAnsi="Cambria Math" w:cs="Times New Roman"/>
                      <w:sz w:val="18"/>
                      <w:szCs w:val="18"/>
                      <w:lang w:val="en-US" w:eastAsia="zh-CN" w:bidi="ar-SA"/>
                      <w:rPrChange w:id="1448" w:author="野草" w:date="2023-04-03T22:46:38Z">
                        <w:rPr>
                          <w:rFonts w:hint="default" w:ascii="Cambria Math" w:hAnsi="Cambria Math" w:cs="Times New Roman"/>
                          <w:sz w:val="23"/>
                          <w:szCs w:val="23"/>
                          <w:lang w:val="en-US" w:eastAsia="zh-CN" w:bidi="ar-SA"/>
                        </w:rPr>
                      </w:rPrChange>
                    </w:rPr>
                  </w:ins>
                </m:ctrlPr>
              </m:sup>
            </m:sSup>
            <w:ins w:id="1450" w:author="野草" w:date="2023-04-03T17:26:53Z">
              <m:r>
                <m:rPr>
                  <m:sty m:val="p"/>
                </m:rPr>
                <w:rPr>
                  <w:rFonts w:hint="default" w:ascii="Cambria Math" w:hAnsi="Cambria Math" w:eastAsia="楷体" w:cs="Times New Roman"/>
                  <w:sz w:val="18"/>
                  <w:szCs w:val="18"/>
                  <w:lang w:val="en-US" w:eastAsia="zh-CN" w:bidi="ar-SA"/>
                  <w:rPrChange w:id="1451" w:author="野草" w:date="2023-04-03T22:46:38Z">
                    <m:rPr/>
                    <w:rPr>
                      <w:rFonts w:hint="default" w:ascii="Cambria Math" w:hAnsi="Cambria Math" w:eastAsia="楷体" w:cs="Times New Roman"/>
                      <w:sz w:val="23"/>
                      <w:szCs w:val="23"/>
                      <w:lang w:val="en-US" w:eastAsia="zh-CN" w:bidi="ar-SA"/>
                    </w:rPr>
                  </w:rPrChange>
                </w:rPr>
                <m:t xml:space="preserve">)) </m:t>
              </m:r>
            </w:ins>
            <w:ins w:id="1453" w:author="野草" w:date="2023-04-03T17:26:53Z">
              <m:r>
                <m:rPr>
                  <m:sty m:val="p"/>
                </m:rPr>
                <w:rPr>
                  <w:rFonts w:ascii="Cambria Math" w:hAnsi="Cambria Math" w:cs="Times New Roman"/>
                  <w:sz w:val="18"/>
                  <w:szCs w:val="18"/>
                  <w:lang w:val="en-US" w:bidi="ar-SA"/>
                  <w:rPrChange w:id="1454" w:author="野草" w:date="2023-04-03T22:46:38Z">
                    <m:rPr/>
                    <w:rPr>
                      <w:rFonts w:ascii="Cambria Math" w:hAnsi="Cambria Math" w:cs="Times New Roman"/>
                      <w:sz w:val="23"/>
                      <w:szCs w:val="23"/>
                      <w:lang w:val="en-US" w:bidi="ar-SA"/>
                    </w:rPr>
                  </w:rPrChange>
                </w:rPr>
                <m:t>÷</m:t>
              </m:r>
            </w:ins>
            <w:ins w:id="1456" w:author="野草" w:date="2023-04-03T17:26:53Z">
              <m:r>
                <m:rPr>
                  <m:sty m:val="p"/>
                </m:rPr>
                <w:rPr>
                  <w:rFonts w:hint="default" w:ascii="Cambria Math" w:hAnsi="Cambria Math" w:cs="Times New Roman"/>
                  <w:sz w:val="18"/>
                  <w:szCs w:val="18"/>
                  <w:lang w:val="en-US" w:eastAsia="zh-CN" w:bidi="ar-SA"/>
                  <w:rPrChange w:id="1457" w:author="野草" w:date="2023-04-03T22:46:38Z">
                    <m:rPr/>
                    <w:rPr>
                      <w:rFonts w:hint="default" w:ascii="Cambria Math" w:hAnsi="Cambria Math" w:cs="Times New Roman"/>
                      <w:sz w:val="23"/>
                      <w:szCs w:val="23"/>
                      <w:lang w:val="en-US" w:eastAsia="zh-CN" w:bidi="ar-SA"/>
                    </w:rPr>
                  </w:rPrChange>
                </w:rPr>
                <m:t>((</m:t>
              </m:r>
            </w:ins>
            <w:ins w:id="1459" w:author="野草" w:date="2023-04-03T17:27:38Z">
              <m:r>
                <m:rPr>
                  <m:sty m:val="p"/>
                </m:rPr>
                <w:rPr>
                  <w:rFonts w:ascii="Cambria Math" w:hAnsi="Cambria Math" w:cs="Times New Roman"/>
                  <w:sz w:val="18"/>
                  <w:szCs w:val="18"/>
                  <w:lang w:val="en-US" w:bidi="ar-SA"/>
                  <w:rPrChange w:id="1460" w:author="野草" w:date="2023-04-03T22:46:38Z">
                    <m:rPr/>
                    <w:rPr>
                      <w:rFonts w:ascii="Cambria Math" w:hAnsi="Cambria Math" w:cs="Times New Roman"/>
                      <w:sz w:val="23"/>
                      <w:szCs w:val="23"/>
                      <w:lang w:val="en-US" w:bidi="ar-SA"/>
                    </w:rPr>
                  </w:rPrChange>
                </w:rPr>
                <m:t>ε</m:t>
              </m:r>
            </w:ins>
            <w:ins w:id="1462" w:author="野草" w:date="2023-04-03T17:27:46Z">
              <m:r>
                <m:rPr>
                  <m:sty m:val="p"/>
                </m:rPr>
                <w:rPr>
                  <w:rFonts w:ascii="Cambria Math" w:hAnsi="Cambria Math" w:cs="Times New Roman"/>
                  <w:sz w:val="18"/>
                  <w:szCs w:val="18"/>
                  <w:lang w:val="en-US" w:bidi="ar-SA"/>
                  <w:rPrChange w:id="1463" w:author="野草" w:date="2023-04-03T22:46:38Z">
                    <m:rPr/>
                    <w:rPr>
                      <w:rFonts w:ascii="Cambria Math" w:hAnsi="Cambria Math" w:cs="Times New Roman"/>
                      <w:sz w:val="23"/>
                      <w:szCs w:val="23"/>
                      <w:lang w:val="en-US" w:bidi="ar-SA"/>
                    </w:rPr>
                  </w:rPrChange>
                </w:rPr>
                <m:t>×</m:t>
              </m:r>
            </w:ins>
            <m:sSup>
              <m:sSupPr>
                <m:ctrlPr>
                  <w:ins w:id="1465" w:author="野草" w:date="2023-04-03T17:27:49Z">
                    <m:rPr/>
                    <w:rPr>
                      <w:rFonts w:ascii="Cambria Math" w:hAnsi="Cambria Math" w:cs="Times New Roman"/>
                      <w:sz w:val="18"/>
                      <w:szCs w:val="18"/>
                      <w:lang w:val="en-US" w:bidi="ar-SA"/>
                      <w:rPrChange w:id="1466" w:author="野草" w:date="2023-04-03T22:46:38Z">
                        <m:rPr/>
                        <w:rPr>
                          <w:rFonts w:ascii="Cambria Math" w:hAnsi="Cambria Math" w:cs="Times New Roman"/>
                          <w:sz w:val="23"/>
                          <w:szCs w:val="23"/>
                          <w:lang w:val="en-US" w:bidi="ar-SA"/>
                        </w:rPr>
                      </w:rPrChange>
                    </w:rPr>
                  </w:ins>
                </m:ctrlPr>
              </m:sSupPr>
              <m:e>
                <w:ins w:id="1468" w:author="野草" w:date="2023-04-03T17:27:54Z">
                  <m:r>
                    <m:rPr>
                      <m:sty m:val="p"/>
                    </m:rPr>
                    <w:rPr>
                      <w:rFonts w:hint="default" w:ascii="Cambria Math" w:hAnsi="Cambria Math" w:cs="Times New Roman"/>
                      <w:sz w:val="18"/>
                      <w:szCs w:val="18"/>
                      <w:lang w:val="en-US" w:eastAsia="zh-CN" w:bidi="ar-SA"/>
                      <w:rPrChange w:id="1469" w:author="野草" w:date="2023-04-03T22:46:38Z">
                        <m:rPr/>
                        <w:rPr>
                          <w:rFonts w:hint="default" w:ascii="Cambria Math" w:hAnsi="Cambria Math" w:cs="Times New Roman"/>
                          <w:sz w:val="23"/>
                          <w:szCs w:val="23"/>
                          <w:lang w:val="en-US" w:eastAsia="zh-CN" w:bidi="ar-SA"/>
                        </w:rPr>
                      </w:rPrChange>
                    </w:rPr>
                    <m:t>D</m:t>
                  </m:r>
                </w:ins>
                <m:ctrlPr>
                  <w:ins w:id="1471" w:author="野草" w:date="2023-04-03T17:27:49Z">
                    <m:rPr/>
                    <w:rPr>
                      <w:rFonts w:ascii="Cambria Math" w:hAnsi="Cambria Math" w:cs="Times New Roman"/>
                      <w:sz w:val="18"/>
                      <w:szCs w:val="18"/>
                      <w:lang w:val="en-US" w:bidi="ar-SA"/>
                      <w:rPrChange w:id="1472" w:author="野草" w:date="2023-04-03T22:46:38Z">
                        <m:rPr/>
                        <w:rPr>
                          <w:rFonts w:ascii="Cambria Math" w:hAnsi="Cambria Math" w:cs="Times New Roman"/>
                          <w:sz w:val="23"/>
                          <w:szCs w:val="23"/>
                          <w:lang w:val="en-US" w:bidi="ar-SA"/>
                        </w:rPr>
                      </w:rPrChange>
                    </w:rPr>
                  </w:ins>
                </m:ctrlPr>
              </m:e>
              <m:sup>
                <w:ins w:id="1474" w:author="野草" w:date="2023-04-03T17:27:52Z">
                  <m:r>
                    <m:rPr>
                      <m:sty m:val="p"/>
                    </m:rPr>
                    <w:rPr>
                      <w:rFonts w:hint="default" w:ascii="Cambria Math" w:hAnsi="Cambria Math" w:cs="Times New Roman"/>
                      <w:sz w:val="18"/>
                      <w:szCs w:val="18"/>
                      <w:lang w:val="en-US" w:eastAsia="zh-CN" w:bidi="ar-SA"/>
                      <w:rPrChange w:id="1475" w:author="野草" w:date="2023-04-03T22:46:38Z">
                        <m:rPr/>
                        <w:rPr>
                          <w:rFonts w:hint="default" w:ascii="Cambria Math" w:hAnsi="Cambria Math" w:cs="Times New Roman"/>
                          <w:sz w:val="23"/>
                          <w:szCs w:val="23"/>
                          <w:lang w:val="en-US" w:eastAsia="zh-CN" w:bidi="ar-SA"/>
                        </w:rPr>
                      </w:rPrChange>
                    </w:rPr>
                    <m:t>0.4</m:t>
                  </m:r>
                </w:ins>
                <m:ctrlPr>
                  <w:ins w:id="1477" w:author="野草" w:date="2023-04-03T17:27:49Z">
                    <m:rPr/>
                    <w:rPr>
                      <w:rFonts w:ascii="Cambria Math" w:hAnsi="Cambria Math" w:cs="Times New Roman"/>
                      <w:sz w:val="18"/>
                      <w:szCs w:val="18"/>
                      <w:lang w:val="en-US" w:bidi="ar-SA"/>
                      <w:rPrChange w:id="1478" w:author="野草" w:date="2023-04-03T22:46:38Z">
                        <m:rPr/>
                        <w:rPr>
                          <w:rFonts w:ascii="Cambria Math" w:hAnsi="Cambria Math" w:cs="Times New Roman"/>
                          <w:sz w:val="23"/>
                          <w:szCs w:val="23"/>
                          <w:lang w:val="en-US" w:bidi="ar-SA"/>
                        </w:rPr>
                      </w:rPrChange>
                    </w:rPr>
                  </w:ins>
                </m:ctrlPr>
              </m:sup>
            </m:sSup>
            <w:ins w:id="1480" w:author="野草" w:date="2023-04-03T17:26:53Z">
              <m:r>
                <m:rPr>
                  <m:sty m:val="p"/>
                </m:rPr>
                <w:rPr>
                  <w:rFonts w:hint="default" w:ascii="Cambria Math" w:hAnsi="Cambria Math" w:cs="Times New Roman"/>
                  <w:sz w:val="18"/>
                  <w:szCs w:val="18"/>
                  <w:lang w:val="en-US" w:eastAsia="zh-CN" w:bidi="ar-SA"/>
                  <w:rPrChange w:id="1481" w:author="野草" w:date="2023-04-03T22:46:38Z">
                    <m:rPr/>
                    <w:rPr>
                      <w:rFonts w:hint="default" w:ascii="Cambria Math" w:hAnsi="Cambria Math" w:cs="Times New Roman"/>
                      <w:sz w:val="23"/>
                      <w:szCs w:val="23"/>
                      <w:lang w:val="en-US" w:eastAsia="zh-CN" w:bidi="ar-SA"/>
                    </w:rPr>
                  </w:rPrChange>
                </w:rPr>
                <m:t>)</m:t>
              </m:r>
            </w:ins>
            <w:ins w:id="1483" w:author="野草" w:date="2023-04-03T17:26:53Z">
              <m:r>
                <m:rPr>
                  <m:sty m:val="p"/>
                </m:rPr>
                <w:rPr>
                  <w:rFonts w:ascii="Cambria Math" w:hAnsi="Cambria Math" w:cs="Times New Roman"/>
                  <w:sz w:val="18"/>
                  <w:szCs w:val="18"/>
                  <w:lang w:val="en-US" w:bidi="ar-SA"/>
                  <w:rPrChange w:id="1484" w:author="野草" w:date="2023-04-03T22:46:38Z">
                    <m:rPr/>
                    <w:rPr>
                      <w:rFonts w:ascii="Cambria Math" w:hAnsi="Cambria Math" w:cs="Times New Roman"/>
                      <w:sz w:val="23"/>
                      <w:szCs w:val="23"/>
                      <w:lang w:val="en-US" w:bidi="ar-SA"/>
                    </w:rPr>
                  </w:rPrChange>
                </w:rPr>
                <m:t>×</m:t>
              </m:r>
            </w:ins>
            <w:ins w:id="1486" w:author="野草" w:date="2023-04-03T17:26:53Z">
              <m:r>
                <m:rPr>
                  <m:sty m:val="p"/>
                </m:rPr>
                <w:rPr>
                  <w:rFonts w:hint="default" w:ascii="Cambria Math" w:hAnsi="Cambria Math" w:cs="Times New Roman"/>
                  <w:sz w:val="18"/>
                  <w:szCs w:val="18"/>
                  <w:lang w:val="en-US" w:eastAsia="zh-CN" w:bidi="ar-SA"/>
                  <w:rPrChange w:id="1487" w:author="野草" w:date="2023-04-03T22:46:38Z">
                    <m:rPr/>
                    <w:rPr>
                      <w:rFonts w:hint="default" w:ascii="Cambria Math" w:hAnsi="Cambria Math" w:cs="Times New Roman"/>
                      <w:sz w:val="23"/>
                      <w:szCs w:val="23"/>
                      <w:lang w:val="en-US" w:eastAsia="zh-CN" w:bidi="ar-SA"/>
                    </w:rPr>
                  </w:rPrChange>
                </w:rPr>
                <m:t>(</m:t>
              </m:r>
            </w:ins>
            <m:sSub>
              <m:sSubPr>
                <m:ctrlPr>
                  <w:ins w:id="1489" w:author="野草" w:date="2023-04-03T17:27:14Z">
                    <m:rPr/>
                    <w:rPr>
                      <w:rFonts w:hint="default" w:ascii="Cambria Math" w:hAnsi="Cambria Math" w:cs="Times New Roman"/>
                      <w:b w:val="0"/>
                      <w:i w:val="0"/>
                      <w:sz w:val="18"/>
                      <w:szCs w:val="18"/>
                      <w:lang w:val="en-US" w:eastAsia="zh-CN" w:bidi="ar-SA"/>
                      <w:rPrChange w:id="1490" w:author="野草" w:date="2023-04-03T22:46:38Z">
                        <m:rPr/>
                        <w:rPr>
                          <w:rFonts w:hint="default" w:ascii="Cambria Math" w:hAnsi="Cambria Math" w:cs="Times New Roman"/>
                          <w:b w:val="0"/>
                          <w:i w:val="0"/>
                          <w:sz w:val="23"/>
                          <w:szCs w:val="23"/>
                          <w:lang w:val="en-US" w:eastAsia="zh-CN" w:bidi="ar-SA"/>
                        </w:rPr>
                      </w:rPrChange>
                    </w:rPr>
                  </w:ins>
                </m:ctrlPr>
              </m:sSubPr>
              <m:e>
                <w:ins w:id="1492" w:author="野草" w:date="2023-04-03T17:27:22Z">
                  <m:r>
                    <m:rPr>
                      <m:sty m:val="p"/>
                    </m:rPr>
                    <w:rPr>
                      <w:rFonts w:hint="default" w:ascii="Cambria Math" w:hAnsi="Cambria Math" w:cs="Times New Roman"/>
                      <w:sz w:val="18"/>
                      <w:szCs w:val="18"/>
                      <w:lang w:val="en-US" w:eastAsia="zh-CN" w:bidi="ar-SA"/>
                      <w:rPrChange w:id="1493" w:author="野草" w:date="2023-04-03T22:46:38Z">
                        <m:rPr/>
                        <w:rPr>
                          <w:rFonts w:hint="default" w:ascii="Cambria Math" w:hAnsi="Cambria Math" w:cs="Times New Roman"/>
                          <w:sz w:val="23"/>
                          <w:szCs w:val="23"/>
                          <w:lang w:val="en-US" w:eastAsia="zh-CN" w:bidi="ar-SA"/>
                        </w:rPr>
                      </w:rPrChange>
                    </w:rPr>
                    <m:t>T</m:t>
                  </m:r>
                </w:ins>
                <m:ctrlPr>
                  <w:ins w:id="1495" w:author="野草" w:date="2023-04-03T17:27:14Z">
                    <m:rPr/>
                    <w:rPr>
                      <w:rFonts w:hint="default" w:ascii="Cambria Math" w:hAnsi="Cambria Math" w:cs="Times New Roman"/>
                      <w:b w:val="0"/>
                      <w:i w:val="0"/>
                      <w:sz w:val="18"/>
                      <w:szCs w:val="18"/>
                      <w:lang w:val="en-US" w:eastAsia="zh-CN" w:bidi="ar-SA"/>
                      <w:rPrChange w:id="1496" w:author="野草" w:date="2023-04-03T22:46:38Z">
                        <m:rPr/>
                        <w:rPr>
                          <w:rFonts w:hint="default" w:ascii="Cambria Math" w:hAnsi="Cambria Math" w:cs="Times New Roman"/>
                          <w:b w:val="0"/>
                          <w:i w:val="0"/>
                          <w:sz w:val="23"/>
                          <w:szCs w:val="23"/>
                          <w:lang w:val="en-US" w:eastAsia="zh-CN" w:bidi="ar-SA"/>
                        </w:rPr>
                      </w:rPrChange>
                    </w:rPr>
                  </w:ins>
                </m:ctrlPr>
              </m:e>
              <m:sub>
                <w:ins w:id="1498" w:author="野草" w:date="2023-04-03T17:27:23Z">
                  <m:r>
                    <m:rPr>
                      <m:sty m:val="p"/>
                    </m:rPr>
                    <w:rPr>
                      <w:rFonts w:hint="default" w:ascii="Cambria Math" w:hAnsi="Cambria Math" w:cs="Times New Roman"/>
                      <w:sz w:val="18"/>
                      <w:szCs w:val="18"/>
                      <w:lang w:val="en-US" w:eastAsia="zh-CN" w:bidi="ar-SA"/>
                      <w:rPrChange w:id="1499" w:author="野草" w:date="2023-04-03T22:46:38Z">
                        <m:rPr/>
                        <w:rPr>
                          <w:rFonts w:hint="default" w:ascii="Cambria Math" w:hAnsi="Cambria Math" w:cs="Times New Roman"/>
                          <w:sz w:val="23"/>
                          <w:szCs w:val="23"/>
                          <w:lang w:val="en-US" w:eastAsia="zh-CN" w:bidi="ar-SA"/>
                        </w:rPr>
                      </w:rPrChange>
                    </w:rPr>
                    <m:t>g</m:t>
                  </m:r>
                </w:ins>
                <m:ctrlPr>
                  <w:ins w:id="1501" w:author="野草" w:date="2023-04-03T17:27:14Z">
                    <m:rPr/>
                    <w:rPr>
                      <w:rFonts w:hint="default" w:ascii="Cambria Math" w:hAnsi="Cambria Math" w:cs="Times New Roman"/>
                      <w:b w:val="0"/>
                      <w:i w:val="0"/>
                      <w:sz w:val="18"/>
                      <w:szCs w:val="18"/>
                      <w:lang w:val="en-US" w:eastAsia="zh-CN" w:bidi="ar-SA"/>
                      <w:rPrChange w:id="1502" w:author="野草" w:date="2023-04-03T22:46:38Z">
                        <m:rPr/>
                        <w:rPr>
                          <w:rFonts w:hint="default" w:ascii="Cambria Math" w:hAnsi="Cambria Math" w:cs="Times New Roman"/>
                          <w:b w:val="0"/>
                          <w:i w:val="0"/>
                          <w:sz w:val="23"/>
                          <w:szCs w:val="23"/>
                          <w:lang w:val="en-US" w:eastAsia="zh-CN" w:bidi="ar-SA"/>
                        </w:rPr>
                      </w:rPrChange>
                    </w:rPr>
                  </w:ins>
                </m:ctrlPr>
              </m:sub>
            </m:sSub>
            <w:ins w:id="1504" w:author="野草" w:date="2023-04-03T17:27:24Z">
              <m:r>
                <m:rPr>
                  <m:sty m:val="p"/>
                </m:rPr>
                <w:rPr>
                  <w:rFonts w:hint="default" w:ascii="Cambria Math" w:hAnsi="Cambria Math" w:cs="Times New Roman"/>
                  <w:sz w:val="18"/>
                  <w:szCs w:val="18"/>
                  <w:lang w:val="en-US" w:eastAsia="zh-CN" w:bidi="ar-SA"/>
                  <w:rPrChange w:id="1505" w:author="野草" w:date="2023-04-03T22:46:38Z">
                    <m:rPr/>
                    <w:rPr>
                      <w:rFonts w:hint="default" w:ascii="Cambria Math" w:hAnsi="Cambria Math" w:cs="Times New Roman"/>
                      <w:sz w:val="23"/>
                      <w:szCs w:val="23"/>
                      <w:lang w:val="en-US" w:eastAsia="zh-CN" w:bidi="ar-SA"/>
                    </w:rPr>
                  </w:rPrChange>
                </w:rPr>
                <m:t xml:space="preserve"> </m:t>
              </m:r>
            </w:ins>
            <w:ins w:id="1507" w:author="野草" w:date="2023-04-03T17:27:25Z">
              <m:r>
                <m:rPr>
                  <m:sty m:val="p"/>
                </m:rPr>
                <w:rPr>
                  <w:rFonts w:hint="default" w:ascii="Cambria Math" w:hAnsi="Cambria Math" w:cs="Times New Roman"/>
                  <w:sz w:val="18"/>
                  <w:szCs w:val="18"/>
                  <w:lang w:val="en-US" w:eastAsia="zh-CN" w:bidi="ar-SA"/>
                  <w:rPrChange w:id="1508" w:author="野草" w:date="2023-04-03T22:46:38Z">
                    <m:rPr/>
                    <w:rPr>
                      <w:rFonts w:hint="default" w:ascii="Cambria Math" w:hAnsi="Cambria Math" w:cs="Times New Roman"/>
                      <w:sz w:val="23"/>
                      <w:szCs w:val="23"/>
                      <w:lang w:val="en-US" w:eastAsia="zh-CN" w:bidi="ar-SA"/>
                    </w:rPr>
                  </w:rPrChange>
                </w:rPr>
                <m:t>−</m:t>
              </m:r>
            </w:ins>
            <m:sSub>
              <m:sSubPr>
                <m:ctrlPr>
                  <w:ins w:id="1510" w:author="野草" w:date="2023-04-03T17:27:29Z">
                    <m:rPr/>
                    <w:rPr>
                      <w:rFonts w:hint="default" w:ascii="Cambria Math" w:hAnsi="Cambria Math" w:cs="Times New Roman"/>
                      <w:b w:val="0"/>
                      <w:i w:val="0"/>
                      <w:sz w:val="18"/>
                      <w:szCs w:val="18"/>
                      <w:lang w:val="en-US" w:eastAsia="zh-CN" w:bidi="ar-SA"/>
                      <w:rPrChange w:id="1511" w:author="野草" w:date="2023-04-03T22:46:38Z">
                        <m:rPr/>
                        <w:rPr>
                          <w:rFonts w:hint="default" w:ascii="Cambria Math" w:hAnsi="Cambria Math" w:cs="Times New Roman"/>
                          <w:b w:val="0"/>
                          <w:i w:val="0"/>
                          <w:sz w:val="23"/>
                          <w:szCs w:val="23"/>
                          <w:lang w:val="en-US" w:eastAsia="zh-CN" w:bidi="ar-SA"/>
                        </w:rPr>
                      </w:rPrChange>
                    </w:rPr>
                  </w:ins>
                </m:ctrlPr>
              </m:sSubPr>
              <m:e>
                <w:ins w:id="1513" w:author="野草" w:date="2023-04-03T17:27:31Z">
                  <m:r>
                    <m:rPr>
                      <m:sty m:val="p"/>
                    </m:rPr>
                    <w:rPr>
                      <w:rFonts w:hint="default" w:ascii="Cambria Math" w:hAnsi="Cambria Math" w:cs="Times New Roman"/>
                      <w:sz w:val="18"/>
                      <w:szCs w:val="18"/>
                      <w:lang w:val="en-US" w:eastAsia="zh-CN" w:bidi="ar-SA"/>
                      <w:rPrChange w:id="1514" w:author="野草" w:date="2023-04-03T22:46:38Z">
                        <m:rPr/>
                        <w:rPr>
                          <w:rFonts w:hint="default" w:ascii="Cambria Math" w:hAnsi="Cambria Math" w:cs="Times New Roman"/>
                          <w:sz w:val="23"/>
                          <w:szCs w:val="23"/>
                          <w:lang w:val="en-US" w:eastAsia="zh-CN" w:bidi="ar-SA"/>
                        </w:rPr>
                      </w:rPrChange>
                    </w:rPr>
                    <m:t>T</m:t>
                  </m:r>
                </w:ins>
                <m:ctrlPr>
                  <w:ins w:id="1516" w:author="野草" w:date="2023-04-03T17:27:29Z">
                    <m:rPr/>
                    <w:rPr>
                      <w:rFonts w:hint="default" w:ascii="Cambria Math" w:hAnsi="Cambria Math" w:cs="Times New Roman"/>
                      <w:b w:val="0"/>
                      <w:i w:val="0"/>
                      <w:sz w:val="18"/>
                      <w:szCs w:val="18"/>
                      <w:lang w:val="en-US" w:eastAsia="zh-CN" w:bidi="ar-SA"/>
                      <w:rPrChange w:id="1517" w:author="野草" w:date="2023-04-03T22:46:38Z">
                        <m:rPr/>
                        <w:rPr>
                          <w:rFonts w:hint="default" w:ascii="Cambria Math" w:hAnsi="Cambria Math" w:cs="Times New Roman"/>
                          <w:b w:val="0"/>
                          <w:i w:val="0"/>
                          <w:sz w:val="23"/>
                          <w:szCs w:val="23"/>
                          <w:lang w:val="en-US" w:eastAsia="zh-CN" w:bidi="ar-SA"/>
                        </w:rPr>
                      </w:rPrChange>
                    </w:rPr>
                  </w:ins>
                </m:ctrlPr>
              </m:e>
              <m:sub>
                <w:ins w:id="1519" w:author="野草" w:date="2023-04-03T17:27:32Z">
                  <m:r>
                    <m:rPr>
                      <m:sty m:val="p"/>
                    </m:rPr>
                    <w:rPr>
                      <w:rFonts w:hint="default" w:ascii="Cambria Math" w:hAnsi="Cambria Math" w:cs="Times New Roman"/>
                      <w:sz w:val="18"/>
                      <w:szCs w:val="18"/>
                      <w:lang w:val="en-US" w:eastAsia="zh-CN" w:bidi="ar-SA"/>
                      <w:rPrChange w:id="1520" w:author="野草" w:date="2023-04-03T22:46:38Z">
                        <m:rPr/>
                        <w:rPr>
                          <w:rFonts w:hint="default" w:ascii="Cambria Math" w:hAnsi="Cambria Math" w:cs="Times New Roman"/>
                          <w:sz w:val="23"/>
                          <w:szCs w:val="23"/>
                          <w:lang w:val="en-US" w:eastAsia="zh-CN" w:bidi="ar-SA"/>
                        </w:rPr>
                      </w:rPrChange>
                    </w:rPr>
                    <m:t>a</m:t>
                  </m:r>
                </w:ins>
                <m:ctrlPr>
                  <w:ins w:id="1522" w:author="野草" w:date="2023-04-03T17:27:29Z">
                    <m:rPr/>
                    <w:rPr>
                      <w:rFonts w:hint="default" w:ascii="Cambria Math" w:hAnsi="Cambria Math" w:cs="Times New Roman"/>
                      <w:b w:val="0"/>
                      <w:i w:val="0"/>
                      <w:sz w:val="18"/>
                      <w:szCs w:val="18"/>
                      <w:lang w:val="en-US" w:eastAsia="zh-CN" w:bidi="ar-SA"/>
                      <w:rPrChange w:id="1523" w:author="野草" w:date="2023-04-03T22:46:38Z">
                        <m:rPr/>
                        <w:rPr>
                          <w:rFonts w:hint="default" w:ascii="Cambria Math" w:hAnsi="Cambria Math" w:cs="Times New Roman"/>
                          <w:b w:val="0"/>
                          <w:i w:val="0"/>
                          <w:sz w:val="23"/>
                          <w:szCs w:val="23"/>
                          <w:lang w:val="en-US" w:eastAsia="zh-CN" w:bidi="ar-SA"/>
                        </w:rPr>
                      </w:rPrChange>
                    </w:rPr>
                  </w:ins>
                </m:ctrlPr>
              </m:sub>
            </m:sSub>
            <w:ins w:id="1525" w:author="野草" w:date="2023-04-03T17:27:25Z">
              <m:r>
                <m:rPr>
                  <m:sty m:val="p"/>
                </m:rPr>
                <w:rPr>
                  <w:rFonts w:hint="default" w:ascii="Cambria Math" w:hAnsi="Cambria Math" w:cs="Times New Roman"/>
                  <w:sz w:val="18"/>
                  <w:szCs w:val="18"/>
                  <w:lang w:val="en-US" w:eastAsia="zh-CN" w:bidi="ar-SA"/>
                  <w:rPrChange w:id="1526" w:author="野草" w:date="2023-04-03T22:46:38Z">
                    <m:rPr/>
                    <w:rPr>
                      <w:rFonts w:hint="default" w:ascii="Cambria Math" w:hAnsi="Cambria Math" w:cs="Times New Roman"/>
                      <w:sz w:val="23"/>
                      <w:szCs w:val="23"/>
                      <w:lang w:val="en-US" w:eastAsia="zh-CN" w:bidi="ar-SA"/>
                    </w:rPr>
                  </w:rPrChange>
                </w:rPr>
                <m:t xml:space="preserve"> </m:t>
              </m:r>
            </w:ins>
            <w:ins w:id="1528" w:author="野草" w:date="2023-04-03T17:26:53Z">
              <m:r>
                <m:rPr>
                  <m:sty m:val="p"/>
                </m:rPr>
                <w:rPr>
                  <w:rFonts w:hint="default" w:ascii="Cambria Math" w:hAnsi="Cambria Math" w:cs="Times New Roman"/>
                  <w:sz w:val="18"/>
                  <w:szCs w:val="18"/>
                  <w:lang w:val="en-US" w:eastAsia="zh-CN" w:bidi="ar-SA"/>
                  <w:rPrChange w:id="1529" w:author="野草" w:date="2023-04-03T22:46:38Z">
                    <m:rPr/>
                    <w:rPr>
                      <w:rFonts w:hint="default" w:ascii="Cambria Math" w:hAnsi="Cambria Math" w:cs="Times New Roman"/>
                      <w:sz w:val="23"/>
                      <w:szCs w:val="23"/>
                      <w:lang w:val="en-US" w:eastAsia="zh-CN" w:bidi="ar-SA"/>
                    </w:rPr>
                  </w:rPrChange>
                </w:rPr>
                <m:t>))</m:t>
              </m:r>
            </w:ins>
            <w:ins w:id="1531" w:author="野草" w:date="2023-04-03T17:26:53Z">
              <m:r>
                <m:rPr>
                  <m:sty m:val="p"/>
                </m:rPr>
                <w:rPr>
                  <w:rFonts w:hint="default" w:ascii="Cambria Math" w:hAnsi="Cambria Math" w:eastAsia="楷体" w:cs="Times New Roman"/>
                  <w:sz w:val="18"/>
                  <w:szCs w:val="18"/>
                  <w:lang w:val="en-US" w:eastAsia="zh-CN" w:bidi="ar-SA"/>
                  <w:rPrChange w:id="1532" w:author="野草" w:date="2023-04-03T22:46:38Z">
                    <m:rPr/>
                    <w:rPr>
                      <w:rFonts w:hint="default" w:ascii="Cambria Math" w:hAnsi="Cambria Math" w:eastAsia="楷体" w:cs="Times New Roman"/>
                      <w:sz w:val="23"/>
                      <w:szCs w:val="23"/>
                      <w:lang w:val="en-US" w:eastAsia="zh-CN" w:bidi="ar-SA"/>
                    </w:rPr>
                  </w:rPrChange>
                </w:rPr>
                <m:t>]</m:t>
              </m:r>
            </w:ins>
            <m:ctrlPr>
              <w:ins w:id="1534" w:author="野草" w:date="2023-04-03T17:26:52Z">
                <m:rPr/>
                <w:rPr>
                  <w:rFonts w:hint="default" w:ascii="Cambria Math" w:hAnsi="Cambria Math" w:eastAsia="楷体" w:cs="Times New Roman"/>
                  <w:sz w:val="18"/>
                  <w:szCs w:val="18"/>
                  <w:lang w:val="en-US" w:eastAsia="zh-CN" w:bidi="ar-SA"/>
                  <w:rPrChange w:id="1535" w:author="野草" w:date="2023-04-03T22:46:38Z">
                    <m:rPr/>
                    <w:rPr>
                      <w:rFonts w:hint="default" w:ascii="Cambria Math" w:hAnsi="Cambria Math" w:eastAsia="楷体" w:cs="Times New Roman"/>
                      <w:sz w:val="23"/>
                      <w:szCs w:val="23"/>
                      <w:lang w:val="en-US" w:eastAsia="zh-CN" w:bidi="ar-SA"/>
                    </w:rPr>
                  </w:rPrChange>
                </w:rPr>
              </w:ins>
            </m:ctrlPr>
          </m:e>
          <m:sup>
            <m:f>
              <m:fPr>
                <m:ctrlPr>
                  <w:ins w:id="1537" w:author="野草" w:date="2023-04-03T17:27:02Z">
                    <m:rPr/>
                    <w:rPr>
                      <w:rFonts w:hint="default" w:ascii="Cambria Math" w:hAnsi="Cambria Math" w:eastAsia="楷体" w:cs="Times New Roman"/>
                      <w:sz w:val="18"/>
                      <w:szCs w:val="18"/>
                      <w:lang w:val="en-US" w:eastAsia="zh-CN" w:bidi="ar-SA"/>
                      <w:rPrChange w:id="1538" w:author="野草" w:date="2023-04-03T22:46:38Z">
                        <m:rPr/>
                        <w:rPr>
                          <w:rFonts w:hint="default" w:ascii="Cambria Math" w:hAnsi="Cambria Math" w:eastAsia="楷体" w:cs="Times New Roman"/>
                          <w:sz w:val="23"/>
                          <w:szCs w:val="23"/>
                          <w:lang w:val="en-US" w:eastAsia="zh-CN" w:bidi="ar-SA"/>
                        </w:rPr>
                      </w:rPrChange>
                    </w:rPr>
                  </w:ins>
                </m:ctrlPr>
              </m:fPr>
              <m:num>
                <w:ins w:id="1540" w:author="野草" w:date="2023-04-03T17:27:10Z">
                  <m:r>
                    <m:rPr>
                      <m:sty m:val="p"/>
                    </m:rPr>
                    <w:rPr>
                      <w:rFonts w:hint="default" w:ascii="Cambria Math" w:hAnsi="Cambria Math" w:eastAsia="楷体" w:cs="Times New Roman"/>
                      <w:sz w:val="18"/>
                      <w:szCs w:val="18"/>
                      <w:lang w:val="en-US" w:eastAsia="zh-CN" w:bidi="ar-SA"/>
                      <w:rPrChange w:id="1541" w:author="野草" w:date="2023-04-03T22:46:38Z">
                        <m:rPr/>
                        <w:rPr>
                          <w:rFonts w:hint="default" w:ascii="Cambria Math" w:hAnsi="Cambria Math" w:eastAsia="楷体" w:cs="Times New Roman"/>
                          <w:sz w:val="23"/>
                          <w:szCs w:val="23"/>
                          <w:lang w:val="en-US" w:eastAsia="zh-CN" w:bidi="ar-SA"/>
                        </w:rPr>
                      </w:rPrChange>
                    </w:rPr>
                    <m:t>1</m:t>
                  </m:r>
                </w:ins>
                <m:ctrlPr>
                  <w:ins w:id="1543" w:author="野草" w:date="2023-04-03T17:27:02Z">
                    <m:rPr/>
                    <w:rPr>
                      <w:rFonts w:hint="default" w:ascii="Cambria Math" w:hAnsi="Cambria Math" w:eastAsia="楷体" w:cs="Times New Roman"/>
                      <w:sz w:val="18"/>
                      <w:szCs w:val="18"/>
                      <w:lang w:val="en-US" w:eastAsia="zh-CN" w:bidi="ar-SA"/>
                      <w:rPrChange w:id="1544" w:author="野草" w:date="2023-04-03T22:46:38Z">
                        <m:rPr/>
                        <w:rPr>
                          <w:rFonts w:hint="default" w:ascii="Cambria Math" w:hAnsi="Cambria Math" w:eastAsia="楷体" w:cs="Times New Roman"/>
                          <w:sz w:val="23"/>
                          <w:szCs w:val="23"/>
                          <w:lang w:val="en-US" w:eastAsia="zh-CN" w:bidi="ar-SA"/>
                        </w:rPr>
                      </w:rPrChange>
                    </w:rPr>
                  </w:ins>
                </m:ctrlPr>
              </m:num>
              <m:den>
                <w:ins w:id="1546" w:author="野草" w:date="2023-04-03T17:27:04Z">
                  <m:r>
                    <m:rPr>
                      <m:sty m:val="p"/>
                    </m:rPr>
                    <w:rPr>
                      <w:rFonts w:hint="default" w:ascii="Cambria Math" w:hAnsi="Cambria Math" w:eastAsia="楷体" w:cs="Times New Roman"/>
                      <w:sz w:val="18"/>
                      <w:szCs w:val="18"/>
                      <w:lang w:val="en-US" w:eastAsia="zh-CN" w:bidi="ar-SA"/>
                      <w:rPrChange w:id="1547" w:author="野草" w:date="2023-04-03T22:46:38Z">
                        <m:rPr/>
                        <w:rPr>
                          <w:rFonts w:hint="default" w:ascii="Cambria Math" w:hAnsi="Cambria Math" w:eastAsia="楷体" w:cs="Times New Roman"/>
                          <w:sz w:val="23"/>
                          <w:szCs w:val="23"/>
                          <w:lang w:val="en-US" w:eastAsia="zh-CN" w:bidi="ar-SA"/>
                        </w:rPr>
                      </w:rPrChange>
                    </w:rPr>
                    <m:t>4</m:t>
                  </m:r>
                </w:ins>
                <m:ctrlPr>
                  <w:ins w:id="1549" w:author="野草" w:date="2023-04-03T17:27:02Z">
                    <m:rPr/>
                    <w:rPr>
                      <w:rFonts w:hint="default" w:ascii="Cambria Math" w:hAnsi="Cambria Math" w:eastAsia="楷体" w:cs="Times New Roman"/>
                      <w:sz w:val="18"/>
                      <w:szCs w:val="18"/>
                      <w:lang w:val="en-US" w:eastAsia="zh-CN" w:bidi="ar-SA"/>
                      <w:rPrChange w:id="1550" w:author="野草" w:date="2023-04-03T22:46:38Z">
                        <m:rPr/>
                        <w:rPr>
                          <w:rFonts w:hint="default" w:ascii="Cambria Math" w:hAnsi="Cambria Math" w:eastAsia="楷体" w:cs="Times New Roman"/>
                          <w:sz w:val="23"/>
                          <w:szCs w:val="23"/>
                          <w:lang w:val="en-US" w:eastAsia="zh-CN" w:bidi="ar-SA"/>
                        </w:rPr>
                      </w:rPrChange>
                    </w:rPr>
                  </w:ins>
                </m:ctrlPr>
              </m:den>
            </m:f>
            <m:ctrlPr>
              <w:ins w:id="1552" w:author="野草" w:date="2023-04-03T17:26:52Z">
                <m:rPr/>
                <w:rPr>
                  <w:rFonts w:hint="default" w:ascii="Cambria Math" w:hAnsi="Cambria Math" w:eastAsia="楷体" w:cs="Times New Roman"/>
                  <w:sz w:val="18"/>
                  <w:szCs w:val="18"/>
                  <w:lang w:val="en-US" w:eastAsia="zh-CN" w:bidi="ar-SA"/>
                  <w:rPrChange w:id="1553" w:author="野草" w:date="2023-04-03T22:46:38Z">
                    <m:rPr/>
                    <w:rPr>
                      <w:rFonts w:hint="default" w:ascii="Cambria Math" w:hAnsi="Cambria Math" w:eastAsia="楷体" w:cs="Times New Roman"/>
                      <w:sz w:val="23"/>
                      <w:szCs w:val="23"/>
                      <w:lang w:val="en-US" w:eastAsia="zh-CN" w:bidi="ar-SA"/>
                    </w:rPr>
                  </w:rPrChange>
                </w:rPr>
              </w:ins>
            </m:ctrlPr>
          </m:sup>
        </m:sSup>
        <w:ins w:id="1555" w:author="野草" w:date="2023-04-03T17:28:14Z">
          <m:r>
            <m:rPr>
              <m:sty m:val="p"/>
            </m:rPr>
            <w:rPr>
              <w:rFonts w:hint="default" w:ascii="Cambria Math" w:hAnsi="Cambria Math" w:eastAsia="楷体" w:cs="Times New Roman"/>
              <w:sz w:val="18"/>
              <w:szCs w:val="18"/>
              <w:lang w:val="en-US" w:eastAsia="zh-CN" w:bidi="ar-SA"/>
              <w:rPrChange w:id="1556" w:author="野草" w:date="2023-04-03T22:46:38Z">
                <m:rPr/>
                <w:rPr>
                  <w:rFonts w:hint="default" w:ascii="Cambria Math" w:hAnsi="Cambria Math" w:eastAsia="楷体" w:cs="Times New Roman"/>
                  <w:sz w:val="23"/>
                  <w:szCs w:val="23"/>
                  <w:lang w:val="en-US" w:eastAsia="zh-CN" w:bidi="ar-SA"/>
                </w:rPr>
              </w:rPrChange>
            </w:rPr>
            <m:t xml:space="preserve"> </m:t>
          </m:r>
        </w:ins>
        <w:ins w:id="1558" w:author="野草" w:date="2023-04-03T17:28:16Z">
          <m:r>
            <m:rPr>
              <m:sty m:val="p"/>
            </m:rPr>
            <w:rPr>
              <w:rFonts w:hint="default" w:ascii="Cambria Math" w:hAnsi="Cambria Math" w:eastAsia="楷体" w:cs="Times New Roman"/>
              <w:sz w:val="18"/>
              <w:szCs w:val="18"/>
              <w:lang w:val="en-US" w:eastAsia="zh-CN" w:bidi="ar-SA"/>
              <w:rPrChange w:id="1559" w:author="野草" w:date="2023-04-03T22:46:38Z">
                <m:rPr/>
                <w:rPr>
                  <w:rFonts w:hint="default" w:ascii="Cambria Math" w:hAnsi="Cambria Math" w:eastAsia="楷体" w:cs="Times New Roman"/>
                  <w:sz w:val="23"/>
                  <w:szCs w:val="23"/>
                  <w:lang w:val="en-US" w:eastAsia="zh-CN" w:bidi="ar-SA"/>
                </w:rPr>
              </w:rPrChange>
            </w:rPr>
            <m:t>− 2</m:t>
          </m:r>
        </w:ins>
        <w:ins w:id="1561" w:author="野草" w:date="2023-04-03T17:28:17Z">
          <m:r>
            <m:rPr>
              <m:sty m:val="p"/>
            </m:rPr>
            <w:rPr>
              <w:rFonts w:hint="default" w:ascii="Cambria Math" w:hAnsi="Cambria Math" w:eastAsia="楷体" w:cs="Times New Roman"/>
              <w:sz w:val="18"/>
              <w:szCs w:val="18"/>
              <w:lang w:val="en-US" w:eastAsia="zh-CN" w:bidi="ar-SA"/>
              <w:rPrChange w:id="1562" w:author="野草" w:date="2023-04-03T22:46:38Z">
                <m:rPr/>
                <w:rPr>
                  <w:rFonts w:hint="default" w:ascii="Cambria Math" w:hAnsi="Cambria Math" w:eastAsia="楷体" w:cs="Times New Roman"/>
                  <w:sz w:val="23"/>
                  <w:szCs w:val="23"/>
                  <w:lang w:val="en-US" w:eastAsia="zh-CN" w:bidi="ar-SA"/>
                </w:rPr>
              </w:rPrChange>
            </w:rPr>
            <m:t>73</m:t>
          </m:r>
        </w:ins>
        <w:ins w:id="1564" w:author="野草" w:date="2023-04-03T17:28:18Z">
          <m:r>
            <m:rPr>
              <m:sty m:val="p"/>
            </m:rPr>
            <w:rPr>
              <w:rFonts w:hint="default" w:ascii="Cambria Math" w:hAnsi="Cambria Math" w:eastAsia="楷体" w:cs="Times New Roman"/>
              <w:sz w:val="18"/>
              <w:szCs w:val="18"/>
              <w:lang w:val="en-US" w:eastAsia="zh-CN" w:bidi="ar-SA"/>
              <w:rPrChange w:id="1565" w:author="野草" w:date="2023-04-03T22:46:38Z">
                <m:rPr/>
                <w:rPr>
                  <w:rFonts w:hint="default" w:ascii="Cambria Math" w:hAnsi="Cambria Math" w:eastAsia="楷体" w:cs="Times New Roman"/>
                  <w:sz w:val="23"/>
                  <w:szCs w:val="23"/>
                  <w:lang w:val="en-US" w:eastAsia="zh-CN" w:bidi="ar-SA"/>
                </w:rPr>
              </w:rPrChange>
            </w:rPr>
            <m:t>.15</m:t>
          </m:r>
        </w:ins>
        <w:ins w:id="1567" w:author="野草" w:date="2023-04-03T22:46:00Z">
          <m:r>
            <m:rPr>
              <m:sty m:val="p"/>
            </m:rPr>
            <w:rPr>
              <w:rFonts w:hint="default" w:ascii="Cambria Math" w:hAnsi="Cambria Math" w:eastAsia="楷体" w:cs="Times New Roman"/>
              <w:sz w:val="18"/>
              <w:szCs w:val="18"/>
              <w:lang w:val="en-US" w:eastAsia="zh-CN" w:bidi="ar-SA"/>
              <w:rPrChange w:id="1568" w:author="野草" w:date="2023-04-03T22:46:38Z">
                <m:rPr/>
                <w:rPr>
                  <w:rFonts w:hint="default" w:ascii="Cambria Math" w:hAnsi="Cambria Math" w:eastAsia="楷体" w:cs="Times New Roman"/>
                  <w:sz w:val="23"/>
                  <w:szCs w:val="23"/>
                  <w:lang w:val="en-US" w:eastAsia="zh-CN" w:bidi="ar-SA"/>
                </w:rPr>
              </w:rPrChange>
            </w:rPr>
            <m:t xml:space="preserve"> </m:t>
          </m:r>
        </w:ins>
        <w:ins w:id="1570" w:author="野草" w:date="2023-04-03T22:46:01Z">
          <m:r>
            <m:rPr>
              <m:sty m:val="p"/>
            </m:rPr>
            <w:rPr>
              <w:rFonts w:hint="default" w:ascii="Cambria Math" w:hAnsi="Cambria Math" w:eastAsia="楷体" w:cs="Times New Roman"/>
              <w:sz w:val="18"/>
              <w:szCs w:val="18"/>
              <w:lang w:val="en-US" w:eastAsia="zh-CN" w:bidi="ar-SA"/>
              <w:rPrChange w:id="1571" w:author="野草" w:date="2023-04-03T22:46:38Z">
                <m:rPr/>
                <w:rPr>
                  <w:rFonts w:hint="default" w:ascii="Cambria Math" w:hAnsi="Cambria Math" w:eastAsia="楷体" w:cs="Times New Roman"/>
                  <w:sz w:val="23"/>
                  <w:szCs w:val="23"/>
                  <w:lang w:val="en-US" w:eastAsia="zh-CN" w:bidi="ar-SA"/>
                </w:rPr>
              </w:rPrChange>
            </w:rPr>
            <m:t xml:space="preserve">   </m:t>
          </m:r>
        </w:ins>
        <w:ins w:id="1573" w:author="野草" w:date="2023-04-03T22:46:01Z">
          <m:r>
            <m:rPr>
              <m:sty m:val="p"/>
            </m:rPr>
            <w:rPr>
              <w:rFonts w:hint="default" w:ascii="Cambria Math" w:hAnsi="Cambria Math" w:eastAsia="楷体" w:cs="Times New Roman"/>
              <w:sz w:val="18"/>
              <w:szCs w:val="23"/>
              <w:lang w:val="en-US" w:eastAsia="zh-CN" w:bidi="ar-SA"/>
              <w:rPrChange w:id="1574" w:author="野草" w:date="2023-04-03T22:46:38Z">
                <m:rPr/>
                <w:rPr>
                  <w:rFonts w:hint="default" w:ascii="Cambria Math" w:hAnsi="Cambria Math" w:eastAsia="楷体" w:cs="Times New Roman"/>
                  <w:sz w:val="23"/>
                  <w:szCs w:val="23"/>
                  <w:lang w:val="en-US" w:eastAsia="zh-CN" w:bidi="ar-SA"/>
                </w:rPr>
              </w:rPrChange>
            </w:rPr>
            <m:t xml:space="preserve">  </m:t>
          </m:r>
        </w:ins>
        <w:ins w:id="1576" w:author="野草" w:date="2023-04-03T22:47:03Z">
          <m:r>
            <m:rPr>
              <m:sty m:val="p"/>
            </m:rPr>
            <w:rPr>
              <w:rFonts w:hint="default" w:ascii="Cambria Math" w:hAnsi="Cambria Math" w:eastAsia="楷体" w:cs="Times New Roman"/>
              <w:sz w:val="18"/>
              <w:szCs w:val="23"/>
              <w:lang w:val="en-US" w:eastAsia="zh-CN" w:bidi="ar-SA"/>
            </w:rPr>
            <m:t xml:space="preserve"> </m:t>
          </m:r>
        </w:ins>
        <w:ins w:id="1577" w:author="野草" w:date="2023-04-03T22:47:04Z">
          <m:r>
            <m:rPr>
              <m:sty m:val="p"/>
            </m:rPr>
            <w:rPr>
              <w:rFonts w:hint="default" w:ascii="Cambria Math" w:hAnsi="Cambria Math" w:eastAsia="楷体" w:cs="Times New Roman"/>
              <w:sz w:val="18"/>
              <w:szCs w:val="23"/>
              <w:lang w:val="en-US" w:eastAsia="zh-CN" w:bidi="ar-SA"/>
            </w:rPr>
            <m:t xml:space="preserve">   </m:t>
          </m:r>
        </w:ins>
        <w:ins w:id="1578" w:author="野草" w:date="2023-04-03T22:46:01Z">
          <m:r>
            <m:rPr>
              <m:sty m:val="p"/>
            </m:rPr>
            <w:rPr>
              <w:rFonts w:hint="default" w:ascii="Cambria Math" w:hAnsi="Cambria Math" w:eastAsia="楷体" w:cs="Times New Roman"/>
              <w:sz w:val="18"/>
              <w:szCs w:val="23"/>
              <w:lang w:val="en-US" w:eastAsia="zh-CN" w:bidi="ar-SA"/>
              <w:rPrChange w:id="1579" w:author="野草" w:date="2023-04-03T22:46:38Z">
                <m:rPr/>
                <w:rPr>
                  <w:rFonts w:hint="default" w:ascii="Cambria Math" w:hAnsi="Cambria Math" w:eastAsia="楷体" w:cs="Times New Roman"/>
                  <w:sz w:val="23"/>
                  <w:szCs w:val="23"/>
                  <w:lang w:val="en-US" w:eastAsia="zh-CN" w:bidi="ar-SA"/>
                </w:rPr>
              </w:rPrChange>
            </w:rPr>
            <m:t xml:space="preserve">  </m:t>
          </m:r>
        </w:ins>
        <w:ins w:id="1581" w:author="野草" w:date="2023-04-03T22:46:01Z">
          <m:r>
            <m:rPr>
              <m:sty m:val="p"/>
            </m:rPr>
            <w:rPr>
              <w:rFonts w:hint="default" w:ascii="Cambria Math" w:hAnsi="Cambria Math" w:eastAsia="楷体" w:cs="Times New Roman"/>
              <w:sz w:val="18"/>
              <w:szCs w:val="23"/>
              <w:lang w:val="en-US" w:eastAsia="zh-CN" w:bidi="ar-SA"/>
              <w:rPrChange w:id="1582" w:author="野草" w:date="2023-04-03T22:46:58Z">
                <m:rPr/>
                <w:rPr>
                  <w:rFonts w:hint="default" w:ascii="Cambria Math" w:hAnsi="Cambria Math" w:eastAsia="楷体" w:cs="Times New Roman"/>
                  <w:sz w:val="23"/>
                  <w:szCs w:val="23"/>
                  <w:lang w:val="en-US" w:eastAsia="zh-CN" w:bidi="ar-SA"/>
                </w:rPr>
              </w:rPrChange>
            </w:rPr>
            <m:t xml:space="preserve">    </m:t>
          </m:r>
        </w:ins>
        <w:ins w:id="1584" w:author="野草" w:date="2023-04-03T17:22:43Z">
          <m:r>
            <m:rPr>
              <m:sty m:val="p"/>
            </m:rPr>
            <w:rPr>
              <w:rFonts w:hint="default" w:ascii="Cambria Math" w:hAnsi="Cambria Math" w:eastAsia="楷体" w:cs="Times New Roman"/>
              <w:sz w:val="18"/>
              <w:szCs w:val="23"/>
              <w:lang w:val="en-US" w:eastAsia="zh-CN" w:bidi="ar-SA"/>
              <w:rPrChange w:id="1585" w:author="野草" w:date="2023-04-03T22:46:58Z">
                <m:rPr/>
                <w:rPr>
                  <w:rFonts w:hint="default" w:ascii="Cambria Math" w:hAnsi="Cambria Math" w:eastAsia="楷体" w:cs="Times New Roman"/>
                  <w:sz w:val="23"/>
                  <w:szCs w:val="23"/>
                  <w:lang w:val="en-US" w:eastAsia="zh-CN" w:bidi="ar-SA"/>
                </w:rPr>
              </w:rPrChange>
            </w:rPr>
            <m:t xml:space="preserve"> </m:t>
          </m:r>
        </w:ins>
      </m:oMath>
      <w:ins w:id="1587" w:author="野草" w:date="2023-04-03T22:46:45Z">
        <w:r>
          <m:rPr/>
          <w:rPr>
            <w:rFonts w:hint="default" w:ascii="Times New Roman" w:hAnsi="Times New Roman" w:eastAsia="楷体" w:cs="Times New Roman"/>
            <w:i w:val="0"/>
            <w:sz w:val="18"/>
            <w:szCs w:val="23"/>
            <w:lang w:val="en-US" w:eastAsia="zh-CN" w:bidi="ar-SA"/>
            <w:rPrChange w:id="1588" w:author="野草" w:date="2023-04-03T22:46:58Z">
              <m:rPr/>
              <w:rPr>
                <w:rFonts w:hint="eastAsia" w:hAnsi="Cambria Math" w:eastAsia="楷体" w:cs="Times New Roman"/>
                <w:i w:val="0"/>
                <w:sz w:val="18"/>
                <w:szCs w:val="23"/>
                <w:lang w:val="en-US" w:eastAsia="zh-CN" w:bidi="ar-SA"/>
              </w:rPr>
            </w:rPrChange>
          </w:rPr>
          <w:t xml:space="preserve"> </w:t>
        </w:r>
      </w:ins>
      <w:ins w:id="1590" w:author="野草" w:date="2023-04-03T22:46:46Z">
        <w:r>
          <m:rPr/>
          <w:rPr>
            <w:rFonts w:hint="default" w:ascii="Times New Roman" w:hAnsi="Times New Roman" w:eastAsia="楷体" w:cs="Times New Roman"/>
            <w:i w:val="0"/>
            <w:sz w:val="18"/>
            <w:szCs w:val="23"/>
            <w:lang w:val="en-US" w:eastAsia="zh-CN" w:bidi="ar-SA"/>
            <w:rPrChange w:id="1591" w:author="野草" w:date="2023-04-03T22:46:58Z">
              <m:rPr/>
              <w:rPr>
                <w:rFonts w:hint="eastAsia" w:hAnsi="Cambria Math" w:eastAsia="楷体" w:cs="Times New Roman"/>
                <w:i w:val="0"/>
                <w:sz w:val="18"/>
                <w:szCs w:val="23"/>
                <w:lang w:val="en-US" w:eastAsia="zh-CN" w:bidi="ar-SA"/>
              </w:rPr>
            </w:rPrChange>
          </w:rPr>
          <w:t>(</w:t>
        </w:r>
      </w:ins>
      <w:ins w:id="1593" w:author="野草" w:date="2023-04-03T22:46:47Z">
        <w:r>
          <m:rPr/>
          <w:rPr>
            <w:rFonts w:hint="default" w:ascii="Times New Roman" w:hAnsi="Times New Roman" w:eastAsia="楷体" w:cs="Times New Roman"/>
            <w:i w:val="0"/>
            <w:sz w:val="18"/>
            <w:szCs w:val="23"/>
            <w:lang w:val="en-US" w:eastAsia="zh-CN" w:bidi="ar-SA"/>
            <w:rPrChange w:id="1594" w:author="野草" w:date="2023-04-03T22:46:58Z">
              <m:rPr/>
              <w:rPr>
                <w:rFonts w:hint="eastAsia" w:hAnsi="Cambria Math" w:eastAsia="楷体" w:cs="Times New Roman"/>
                <w:i w:val="0"/>
                <w:sz w:val="18"/>
                <w:szCs w:val="23"/>
                <w:lang w:val="en-US" w:eastAsia="zh-CN" w:bidi="ar-SA"/>
              </w:rPr>
            </w:rPrChange>
          </w:rPr>
          <w:t>2</w:t>
        </w:r>
      </w:ins>
      <w:ins w:id="1596" w:author="野草" w:date="2023-04-03T22:46:46Z">
        <w:r>
          <m:rPr/>
          <w:rPr>
            <w:rFonts w:hint="default" w:ascii="Times New Roman" w:hAnsi="Times New Roman" w:eastAsia="楷体" w:cs="Times New Roman"/>
            <w:i w:val="0"/>
            <w:sz w:val="18"/>
            <w:szCs w:val="23"/>
            <w:lang w:val="en-US" w:eastAsia="zh-CN" w:bidi="ar-SA"/>
            <w:rPrChange w:id="1597" w:author="野草" w:date="2023-04-03T22:46:58Z">
              <m:rPr/>
              <w:rPr>
                <w:rFonts w:hint="eastAsia" w:hAnsi="Cambria Math" w:eastAsia="楷体" w:cs="Times New Roman"/>
                <w:i w:val="0"/>
                <w:sz w:val="18"/>
                <w:szCs w:val="23"/>
                <w:lang w:val="en-US" w:eastAsia="zh-CN" w:bidi="ar-SA"/>
              </w:rPr>
            </w:rPrChange>
          </w:rPr>
          <w:t>)</w:t>
        </w:r>
      </w:ins>
    </w:p>
    <w:p>
      <w:pPr>
        <w:spacing w:line="360" w:lineRule="auto"/>
        <w:ind w:firstLine="460" w:firstLineChars="200"/>
        <w:rPr>
          <w:ins w:id="1599" w:author="野草" w:date="2023-04-04T08:48:54Z"/>
          <w:rFonts w:hint="eastAsia" w:ascii="Times New Roman" w:hAnsi="Times New Roman" w:eastAsia="楷体" w:cs="Times New Roman"/>
          <w:sz w:val="23"/>
          <w:szCs w:val="23"/>
          <w:lang w:val="en-US" w:eastAsia="zh-CN"/>
        </w:rPr>
      </w:pPr>
      <w:r>
        <w:rPr>
          <w:rFonts w:hint="default" w:ascii="Times New Roman" w:hAnsi="Times New Roman" w:eastAsia="楷体" w:cs="Times New Roman"/>
          <w:sz w:val="23"/>
          <w:szCs w:val="23"/>
          <w:lang w:val="en-US" w:eastAsia="zh-CN"/>
        </w:rPr>
        <w:t>其中，</w:t>
      </w:r>
      <w:r>
        <w:rPr>
          <w:rFonts w:hint="default" w:ascii="Times New Roman" w:hAnsi="Times New Roman" w:eastAsia="楷体" w:cs="Times New Roman"/>
          <w:i/>
          <w:iCs/>
          <w:sz w:val="23"/>
          <w:szCs w:val="23"/>
          <w:lang w:val="en-US" w:eastAsia="zh-CN"/>
          <w:rPrChange w:id="1600" w:author="野草" w:date="2023-04-03T17:29:29Z">
            <w:rPr>
              <w:rFonts w:hint="default" w:ascii="Times New Roman" w:hAnsi="Times New Roman" w:eastAsia="楷体" w:cs="Times New Roman"/>
              <w:sz w:val="23"/>
              <w:szCs w:val="23"/>
              <w:lang w:val="en-US" w:eastAsia="zh-CN"/>
            </w:rPr>
          </w:rPrChange>
        </w:rPr>
        <w:t>T</w:t>
      </w:r>
      <w:r>
        <w:rPr>
          <w:rFonts w:hint="default" w:ascii="Times New Roman" w:hAnsi="Times New Roman" w:eastAsia="楷体" w:cs="Times New Roman"/>
          <w:i/>
          <w:iCs/>
          <w:sz w:val="23"/>
          <w:szCs w:val="23"/>
          <w:vertAlign w:val="subscript"/>
          <w:lang w:val="en-US" w:eastAsia="zh-CN"/>
          <w:rPrChange w:id="1601" w:author="野草" w:date="2023-04-03T17:29:29Z">
            <w:rPr>
              <w:rFonts w:hint="default" w:ascii="Times New Roman" w:hAnsi="Times New Roman" w:eastAsia="楷体" w:cs="Times New Roman"/>
              <w:sz w:val="23"/>
              <w:szCs w:val="23"/>
              <w:lang w:val="en-US" w:eastAsia="zh-CN"/>
            </w:rPr>
          </w:rPrChange>
        </w:rPr>
        <w:t>g</w:t>
      </w:r>
      <w:r>
        <w:rPr>
          <w:rFonts w:hint="default" w:ascii="Times New Roman" w:hAnsi="Times New Roman" w:eastAsia="楷体" w:cs="Times New Roman"/>
          <w:sz w:val="23"/>
          <w:szCs w:val="23"/>
          <w:lang w:val="en-US" w:eastAsia="zh-CN"/>
        </w:rPr>
        <w:t>表示黑球温度，</w:t>
      </w:r>
      <w:r>
        <w:rPr>
          <w:rFonts w:hint="default" w:ascii="Times New Roman" w:hAnsi="Times New Roman" w:eastAsia="楷体" w:cs="Times New Roman"/>
          <w:i/>
          <w:iCs/>
          <w:sz w:val="23"/>
          <w:szCs w:val="23"/>
          <w:lang w:val="en-US" w:eastAsia="zh-CN"/>
          <w:rPrChange w:id="1602" w:author="野草" w:date="2023-04-03T17:29:26Z">
            <w:rPr>
              <w:rFonts w:hint="default" w:ascii="Times New Roman" w:hAnsi="Times New Roman" w:eastAsia="楷体" w:cs="Times New Roman"/>
              <w:sz w:val="23"/>
              <w:szCs w:val="23"/>
              <w:lang w:val="en-US" w:eastAsia="zh-CN"/>
            </w:rPr>
          </w:rPrChange>
        </w:rPr>
        <w:t>T</w:t>
      </w:r>
      <w:r>
        <w:rPr>
          <w:rFonts w:hint="default" w:ascii="Times New Roman" w:hAnsi="Times New Roman" w:eastAsia="楷体" w:cs="Times New Roman"/>
          <w:i/>
          <w:iCs/>
          <w:sz w:val="23"/>
          <w:szCs w:val="23"/>
          <w:vertAlign w:val="subscript"/>
          <w:lang w:val="en-US" w:eastAsia="zh-CN"/>
          <w:rPrChange w:id="1603" w:author="野草" w:date="2023-04-03T17:29:26Z">
            <w:rPr>
              <w:rFonts w:hint="default" w:ascii="Times New Roman" w:hAnsi="Times New Roman" w:eastAsia="楷体" w:cs="Times New Roman"/>
              <w:sz w:val="23"/>
              <w:szCs w:val="23"/>
              <w:lang w:val="en-US" w:eastAsia="zh-CN"/>
            </w:rPr>
          </w:rPrChange>
        </w:rPr>
        <w:t>a</w:t>
      </w:r>
      <w:r>
        <w:rPr>
          <w:rFonts w:hint="default" w:ascii="Times New Roman" w:hAnsi="Times New Roman" w:eastAsia="楷体" w:cs="Times New Roman"/>
          <w:sz w:val="23"/>
          <w:szCs w:val="23"/>
          <w:lang w:val="en-US" w:eastAsia="zh-CN"/>
        </w:rPr>
        <w:t>表示气温</w:t>
      </w:r>
      <w:r>
        <w:rPr>
          <w:rFonts w:hint="eastAsia" w:ascii="Times New Roman" w:hAnsi="Times New Roman" w:eastAsia="楷体" w:cs="Times New Roman"/>
          <w:sz w:val="23"/>
          <w:szCs w:val="23"/>
          <w:lang w:val="en-US" w:eastAsia="zh-CN"/>
        </w:rPr>
        <w:t>，</w:t>
      </w:r>
      <w:ins w:id="1604" w:author="野草" w:date="2023-04-03T17:29:18Z">
        <w:r>
          <w:rPr>
            <w:rFonts w:hint="eastAsia" w:ascii="Times New Roman" w:hAnsi="Times New Roman" w:eastAsia="楷体" w:cs="Times New Roman"/>
            <w:i/>
            <w:iCs/>
            <w:sz w:val="23"/>
            <w:szCs w:val="23"/>
            <w:lang w:val="en-US" w:eastAsia="zh-CN"/>
            <w:rPrChange w:id="1605" w:author="野草" w:date="2023-04-03T17:29:23Z">
              <w:rPr>
                <w:rFonts w:hint="eastAsia" w:ascii="Times New Roman" w:hAnsi="Times New Roman" w:eastAsia="楷体" w:cs="Times New Roman"/>
                <w:sz w:val="23"/>
                <w:szCs w:val="23"/>
                <w:lang w:val="en-US" w:eastAsia="zh-CN"/>
              </w:rPr>
            </w:rPrChange>
          </w:rPr>
          <w:t>v</w:t>
        </w:r>
      </w:ins>
      <w:del w:id="1607" w:author="野草" w:date="2023-04-03T17:29:17Z">
        <w:r>
          <w:rPr>
            <w:rFonts w:hint="eastAsia" w:ascii="Times New Roman" w:hAnsi="Times New Roman" w:eastAsia="楷体" w:cs="Times New Roman"/>
            <w:i/>
            <w:iCs/>
            <w:sz w:val="23"/>
            <w:szCs w:val="23"/>
            <w:lang w:val="en-US" w:eastAsia="zh-CN"/>
            <w:rPrChange w:id="1608" w:author="野草" w:date="2023-04-03T17:29:23Z">
              <w:rPr>
                <w:rFonts w:hint="eastAsia" w:ascii="Times New Roman" w:hAnsi="Times New Roman" w:eastAsia="楷体" w:cs="Times New Roman"/>
                <w:sz w:val="23"/>
                <w:szCs w:val="23"/>
                <w:lang w:val="en-US" w:eastAsia="zh-CN"/>
              </w:rPr>
            </w:rPrChange>
          </w:rPr>
          <w:delText>V</w:delText>
        </w:r>
      </w:del>
      <w:r>
        <w:rPr>
          <w:rFonts w:hint="eastAsia" w:ascii="Times New Roman" w:hAnsi="Times New Roman" w:eastAsia="楷体" w:cs="Times New Roman"/>
          <w:i/>
          <w:iCs/>
          <w:sz w:val="23"/>
          <w:szCs w:val="23"/>
          <w:vertAlign w:val="subscript"/>
          <w:lang w:val="en-US" w:eastAsia="zh-CN"/>
          <w:rPrChange w:id="1610" w:author="野草" w:date="2023-04-03T17:29:23Z">
            <w:rPr>
              <w:rFonts w:hint="eastAsia" w:ascii="Times New Roman" w:hAnsi="Times New Roman" w:eastAsia="楷体" w:cs="Times New Roman"/>
              <w:sz w:val="23"/>
              <w:szCs w:val="23"/>
              <w:lang w:val="en-US" w:eastAsia="zh-CN"/>
            </w:rPr>
          </w:rPrChange>
        </w:rPr>
        <w:t>a</w:t>
      </w:r>
      <w:r>
        <w:rPr>
          <w:rFonts w:hint="eastAsia" w:ascii="Times New Roman" w:hAnsi="Times New Roman" w:eastAsia="楷体" w:cs="Times New Roman"/>
          <w:sz w:val="23"/>
          <w:szCs w:val="23"/>
          <w:lang w:val="en-US" w:eastAsia="zh-CN"/>
        </w:rPr>
        <w:t>表示风速，</w:t>
      </w:r>
      <w:r>
        <w:rPr>
          <w:rFonts w:hint="eastAsia" w:ascii="Times New Roman" w:hAnsi="Times New Roman" w:eastAsia="楷体" w:cs="Times New Roman"/>
          <w:i/>
          <w:iCs/>
          <w:sz w:val="23"/>
          <w:szCs w:val="23"/>
          <w:lang w:val="en-US" w:eastAsia="zh-CN"/>
          <w:rPrChange w:id="1611" w:author="野草" w:date="2023-04-03T20:01:29Z">
            <w:rPr>
              <w:rFonts w:hint="eastAsia" w:ascii="Times New Roman" w:hAnsi="Times New Roman" w:eastAsia="楷体" w:cs="Times New Roman"/>
              <w:sz w:val="23"/>
              <w:szCs w:val="23"/>
              <w:lang w:val="en-US" w:eastAsia="zh-CN"/>
            </w:rPr>
          </w:rPrChange>
        </w:rPr>
        <w:t>ε</w:t>
      </w:r>
      <w:r>
        <w:rPr>
          <w:rFonts w:hint="eastAsia" w:ascii="Times New Roman" w:hAnsi="Times New Roman" w:eastAsia="楷体" w:cs="Times New Roman"/>
          <w:sz w:val="23"/>
          <w:szCs w:val="23"/>
          <w:lang w:val="en-US" w:eastAsia="zh-CN"/>
        </w:rPr>
        <w:t xml:space="preserve"> </w:t>
      </w:r>
      <w:del w:id="1612" w:author="野草" w:date="2023-04-03T19:58:55Z">
        <w:r>
          <w:rPr>
            <w:rFonts w:hint="default" w:ascii="Times New Roman" w:hAnsi="Times New Roman" w:eastAsia="楷体" w:cs="Times New Roman"/>
            <w:sz w:val="23"/>
            <w:szCs w:val="23"/>
            <w:lang w:val="en-US" w:eastAsia="zh-CN"/>
          </w:rPr>
          <w:delText>is emissivity of black bulb thermometer</w:delText>
        </w:r>
      </w:del>
      <w:ins w:id="1613" w:author="野草" w:date="2023-04-03T19:58:57Z">
        <w:r>
          <w:rPr>
            <w:rFonts w:hint="eastAsia" w:ascii="Times New Roman" w:hAnsi="Times New Roman" w:eastAsia="楷体" w:cs="Times New Roman"/>
            <w:sz w:val="23"/>
            <w:szCs w:val="23"/>
            <w:lang w:val="en-US" w:eastAsia="zh-CN"/>
          </w:rPr>
          <w:t>表示</w:t>
        </w:r>
      </w:ins>
      <w:ins w:id="1614" w:author="野草" w:date="2023-04-03T19:58:59Z">
        <w:r>
          <w:rPr>
            <w:rFonts w:hint="eastAsia" w:ascii="Times New Roman" w:hAnsi="Times New Roman" w:eastAsia="楷体" w:cs="Times New Roman"/>
            <w:sz w:val="23"/>
            <w:szCs w:val="23"/>
            <w:lang w:val="en-US" w:eastAsia="zh-CN"/>
          </w:rPr>
          <w:t>黑球</w:t>
        </w:r>
      </w:ins>
      <w:ins w:id="1615" w:author="野草" w:date="2023-04-03T19:59:00Z">
        <w:r>
          <w:rPr>
            <w:rFonts w:hint="eastAsia" w:ascii="Times New Roman" w:hAnsi="Times New Roman" w:eastAsia="楷体" w:cs="Times New Roman"/>
            <w:sz w:val="23"/>
            <w:szCs w:val="23"/>
            <w:lang w:val="en-US" w:eastAsia="zh-CN"/>
          </w:rPr>
          <w:t>温度计的</w:t>
        </w:r>
      </w:ins>
      <w:ins w:id="1616" w:author="野草" w:date="2023-04-03T19:59:02Z">
        <w:r>
          <w:rPr>
            <w:rFonts w:hint="eastAsia" w:ascii="Times New Roman" w:hAnsi="Times New Roman" w:eastAsia="楷体" w:cs="Times New Roman"/>
            <w:sz w:val="23"/>
            <w:szCs w:val="23"/>
            <w:lang w:val="en-US" w:eastAsia="zh-CN"/>
          </w:rPr>
          <w:t>发射率</w:t>
        </w:r>
      </w:ins>
      <w:r>
        <w:rPr>
          <w:rFonts w:hint="eastAsia" w:ascii="Times New Roman" w:hAnsi="Times New Roman" w:eastAsia="楷体" w:cs="Times New Roman"/>
          <w:sz w:val="23"/>
          <w:szCs w:val="23"/>
          <w:lang w:val="en-US" w:eastAsia="zh-CN"/>
        </w:rPr>
        <w:t xml:space="preserve">; </w:t>
      </w:r>
      <w:r>
        <w:rPr>
          <w:rFonts w:hint="eastAsia" w:ascii="Times New Roman" w:hAnsi="Times New Roman" w:eastAsia="楷体" w:cs="Times New Roman"/>
          <w:i/>
          <w:iCs/>
          <w:sz w:val="23"/>
          <w:szCs w:val="23"/>
          <w:lang w:val="en-US" w:eastAsia="zh-CN"/>
          <w:rPrChange w:id="1617" w:author="野草" w:date="2023-04-03T20:01:32Z">
            <w:rPr>
              <w:rFonts w:hint="eastAsia" w:ascii="Times New Roman" w:hAnsi="Times New Roman" w:eastAsia="楷体" w:cs="Times New Roman"/>
              <w:sz w:val="23"/>
              <w:szCs w:val="23"/>
              <w:lang w:val="en-US" w:eastAsia="zh-CN"/>
            </w:rPr>
          </w:rPrChange>
        </w:rPr>
        <w:t>D</w:t>
      </w:r>
      <w:r>
        <w:rPr>
          <w:rFonts w:hint="eastAsia" w:ascii="Times New Roman" w:hAnsi="Times New Roman" w:eastAsia="楷体" w:cs="Times New Roman"/>
          <w:sz w:val="23"/>
          <w:szCs w:val="23"/>
          <w:lang w:val="en-US" w:eastAsia="zh-CN"/>
        </w:rPr>
        <w:t xml:space="preserve"> </w:t>
      </w:r>
      <w:ins w:id="1618" w:author="野草" w:date="2023-04-03T20:01:24Z">
        <w:r>
          <w:rPr>
            <w:rFonts w:hint="eastAsia" w:ascii="Times New Roman" w:hAnsi="Times New Roman" w:eastAsia="楷体" w:cs="Times New Roman"/>
            <w:sz w:val="23"/>
            <w:szCs w:val="23"/>
            <w:lang w:val="en-US" w:eastAsia="zh-CN"/>
          </w:rPr>
          <w:t>为</w:t>
        </w:r>
      </w:ins>
      <w:del w:id="1619" w:author="野草" w:date="2023-04-03T19:59:16Z">
        <w:r>
          <w:rPr>
            <w:rFonts w:hint="default" w:ascii="Times New Roman" w:hAnsi="Times New Roman" w:eastAsia="楷体" w:cs="Times New Roman"/>
            <w:sz w:val="23"/>
            <w:szCs w:val="23"/>
            <w:lang w:val="en-US" w:eastAsia="zh-CN"/>
          </w:rPr>
          <w:delText>is</w:delText>
        </w:r>
      </w:del>
      <w:del w:id="1620" w:author="野草" w:date="2023-04-03T19:59:17Z">
        <w:r>
          <w:rPr>
            <w:rFonts w:hint="default" w:ascii="Times New Roman" w:hAnsi="Times New Roman" w:eastAsia="楷体" w:cs="Times New Roman"/>
            <w:sz w:val="23"/>
            <w:szCs w:val="23"/>
            <w:lang w:val="en-US" w:eastAsia="zh-CN"/>
          </w:rPr>
          <w:delText xml:space="preserve"> </w:delText>
        </w:r>
      </w:del>
      <w:ins w:id="1621" w:author="野草" w:date="2023-04-03T19:59:19Z">
        <w:r>
          <w:rPr>
            <w:rFonts w:hint="eastAsia" w:ascii="Times New Roman" w:hAnsi="Times New Roman" w:eastAsia="楷体" w:cs="Times New Roman"/>
            <w:sz w:val="23"/>
            <w:szCs w:val="23"/>
            <w:lang w:val="en-US" w:eastAsia="zh-CN"/>
          </w:rPr>
          <w:t>黑球</w:t>
        </w:r>
      </w:ins>
      <w:ins w:id="1622" w:author="野草" w:date="2023-04-03T19:59:20Z">
        <w:r>
          <w:rPr>
            <w:rFonts w:hint="eastAsia" w:ascii="Times New Roman" w:hAnsi="Times New Roman" w:eastAsia="楷体" w:cs="Times New Roman"/>
            <w:sz w:val="23"/>
            <w:szCs w:val="23"/>
            <w:lang w:val="en-US" w:eastAsia="zh-CN"/>
          </w:rPr>
          <w:t>温度计</w:t>
        </w:r>
      </w:ins>
      <w:ins w:id="1623" w:author="野草" w:date="2023-04-03T19:59:22Z">
        <w:r>
          <w:rPr>
            <w:rFonts w:hint="eastAsia" w:ascii="Times New Roman" w:hAnsi="Times New Roman" w:eastAsia="楷体" w:cs="Times New Roman"/>
            <w:sz w:val="23"/>
            <w:szCs w:val="23"/>
            <w:lang w:val="en-US" w:eastAsia="zh-CN"/>
          </w:rPr>
          <w:t>直径</w:t>
        </w:r>
      </w:ins>
      <w:ins w:id="1624" w:author="野草" w:date="2023-04-03T19:59:17Z">
        <w:r>
          <w:rPr>
            <w:rFonts w:hint="eastAsia" w:ascii="Times New Roman" w:hAnsi="Times New Roman" w:eastAsia="楷体" w:cs="Times New Roman"/>
            <w:sz w:val="23"/>
            <w:szCs w:val="23"/>
            <w:lang w:val="en-US" w:eastAsia="zh-CN"/>
          </w:rPr>
          <w:t xml:space="preserve"> </w:t>
        </w:r>
      </w:ins>
      <w:del w:id="1625" w:author="野草" w:date="2023-04-03T19:59:16Z">
        <w:r>
          <w:rPr>
            <w:rFonts w:hint="default" w:ascii="Times New Roman" w:hAnsi="Times New Roman" w:eastAsia="楷体" w:cs="Times New Roman"/>
            <w:sz w:val="23"/>
            <w:szCs w:val="23"/>
            <w:lang w:val="en-US" w:eastAsia="zh-CN"/>
          </w:rPr>
          <w:delText>diameter of black bulb thermometer</w:delText>
        </w:r>
      </w:del>
      <w:ins w:id="1626" w:author="野草" w:date="2023-04-03T19:59:16Z">
        <w:r>
          <w:rPr>
            <w:rFonts w:hint="eastAsia" w:ascii="Times New Roman" w:hAnsi="Times New Roman" w:eastAsia="楷体" w:cs="Times New Roman"/>
            <w:sz w:val="23"/>
            <w:szCs w:val="23"/>
            <w:lang w:val="en-US" w:eastAsia="zh-CN"/>
          </w:rPr>
          <w:t xml:space="preserve"> </w:t>
        </w:r>
      </w:ins>
      <w:r>
        <w:rPr>
          <w:rFonts w:hint="eastAsia" w:ascii="Times New Roman" w:hAnsi="Times New Roman" w:eastAsia="楷体" w:cs="Times New Roman"/>
          <w:sz w:val="23"/>
          <w:szCs w:val="23"/>
          <w:lang w:val="en-US" w:eastAsia="zh-CN"/>
        </w:rPr>
        <w:t xml:space="preserve"> (mm)</w:t>
      </w:r>
      <w:ins w:id="1627" w:author="野草" w:date="2023-04-03T19:59:26Z">
        <w:r>
          <w:rPr>
            <w:rFonts w:hint="eastAsia" w:ascii="Times New Roman" w:hAnsi="Times New Roman" w:eastAsia="楷体" w:cs="Times New Roman"/>
            <w:sz w:val="23"/>
            <w:szCs w:val="23"/>
            <w:lang w:val="en-US" w:eastAsia="zh-CN"/>
          </w:rPr>
          <w:t>。</w:t>
        </w:r>
      </w:ins>
    </w:p>
    <w:p>
      <w:pPr>
        <w:spacing w:line="360" w:lineRule="auto"/>
        <w:ind w:firstLine="460" w:firstLineChars="200"/>
        <w:rPr>
          <w:ins w:id="1628" w:author="野草" w:date="2023-04-04T08:50:13Z"/>
          <w:rFonts w:hint="eastAsia" w:ascii="Times New Roman" w:hAnsi="Times New Roman" w:eastAsia="楷体" w:cs="Times New Roman"/>
          <w:sz w:val="23"/>
          <w:szCs w:val="23"/>
          <w:lang w:val="en-US" w:eastAsia="zh-CN"/>
        </w:rPr>
      </w:pPr>
      <w:ins w:id="1629" w:author="野草" w:date="2023-04-04T08:49:03Z">
        <w:r>
          <w:rPr>
            <w:rFonts w:hint="eastAsia" w:ascii="Times New Roman" w:hAnsi="Times New Roman" w:eastAsia="楷体" w:cs="Times New Roman"/>
            <w:sz w:val="23"/>
            <w:szCs w:val="23"/>
            <w:lang w:val="en-US" w:eastAsia="zh-CN"/>
          </w:rPr>
          <w:t>在本</w:t>
        </w:r>
      </w:ins>
      <w:ins w:id="1630" w:author="野草" w:date="2023-04-04T08:49:05Z">
        <w:r>
          <w:rPr>
            <w:rFonts w:hint="eastAsia" w:ascii="Times New Roman" w:hAnsi="Times New Roman" w:eastAsia="楷体" w:cs="Times New Roman"/>
            <w:sz w:val="23"/>
            <w:szCs w:val="23"/>
            <w:lang w:val="en-US" w:eastAsia="zh-CN"/>
          </w:rPr>
          <w:t>项目</w:t>
        </w:r>
      </w:ins>
      <w:ins w:id="1631" w:author="野草" w:date="2023-04-04T08:49:06Z">
        <w:r>
          <w:rPr>
            <w:rFonts w:hint="eastAsia" w:ascii="Times New Roman" w:hAnsi="Times New Roman" w:eastAsia="楷体" w:cs="Times New Roman"/>
            <w:sz w:val="23"/>
            <w:szCs w:val="23"/>
            <w:lang w:val="en-US" w:eastAsia="zh-CN"/>
          </w:rPr>
          <w:t>中，</w:t>
        </w:r>
      </w:ins>
      <w:ins w:id="1632" w:author="野草" w:date="2023-04-04T08:49:07Z">
        <w:r>
          <w:rPr>
            <w:rFonts w:hint="eastAsia" w:ascii="Times New Roman" w:hAnsi="Times New Roman" w:eastAsia="楷体" w:cs="Times New Roman"/>
            <w:sz w:val="23"/>
            <w:szCs w:val="23"/>
            <w:lang w:val="en-US" w:eastAsia="zh-CN"/>
          </w:rPr>
          <w:t>将</w:t>
        </w:r>
      </w:ins>
      <w:ins w:id="1633" w:author="野草" w:date="2023-04-04T08:49:09Z">
        <w:r>
          <w:rPr>
            <w:rFonts w:hint="eastAsia" w:ascii="Times New Roman" w:hAnsi="Times New Roman" w:eastAsia="楷体" w:cs="Times New Roman"/>
            <w:sz w:val="23"/>
            <w:szCs w:val="23"/>
            <w:lang w:val="en-US" w:eastAsia="zh-CN"/>
          </w:rPr>
          <w:t>基于</w:t>
        </w:r>
      </w:ins>
      <w:ins w:id="1634" w:author="野草" w:date="2023-04-04T08:49:10Z">
        <w:r>
          <w:rPr>
            <w:rFonts w:hint="eastAsia" w:ascii="Times New Roman" w:hAnsi="Times New Roman" w:eastAsia="楷体" w:cs="Times New Roman"/>
            <w:sz w:val="23"/>
            <w:szCs w:val="23"/>
            <w:lang w:val="en-US" w:eastAsia="zh-CN"/>
          </w:rPr>
          <w:t>收集的</w:t>
        </w:r>
      </w:ins>
      <w:ins w:id="1635" w:author="野草" w:date="2023-04-04T08:49:17Z">
        <w:r>
          <w:rPr>
            <w:rFonts w:hint="eastAsia" w:ascii="Times New Roman" w:hAnsi="Times New Roman" w:eastAsia="楷体" w:cs="Times New Roman"/>
            <w:sz w:val="23"/>
            <w:szCs w:val="23"/>
            <w:lang w:val="en-US" w:eastAsia="zh-CN"/>
          </w:rPr>
          <w:t>气象数据</w:t>
        </w:r>
      </w:ins>
      <w:ins w:id="1636" w:author="野草" w:date="2023-04-04T08:49:18Z">
        <w:r>
          <w:rPr>
            <w:rFonts w:hint="eastAsia" w:ascii="Times New Roman" w:hAnsi="Times New Roman" w:eastAsia="楷体" w:cs="Times New Roman"/>
            <w:sz w:val="23"/>
            <w:szCs w:val="23"/>
            <w:lang w:val="en-US" w:eastAsia="zh-CN"/>
          </w:rPr>
          <w:t>对</w:t>
        </w:r>
      </w:ins>
      <w:ins w:id="1637" w:author="野草" w:date="2023-04-04T08:49:47Z">
        <w:r>
          <w:rPr>
            <w:rFonts w:hint="eastAsia" w:ascii="Times New Roman" w:hAnsi="Times New Roman" w:eastAsia="楷体" w:cs="Times New Roman"/>
            <w:sz w:val="23"/>
            <w:szCs w:val="23"/>
            <w:lang w:val="en-US" w:eastAsia="zh-CN"/>
          </w:rPr>
          <w:t>气温</w:t>
        </w:r>
      </w:ins>
      <w:ins w:id="1638" w:author="野草" w:date="2023-04-04T08:49:48Z">
        <w:r>
          <w:rPr>
            <w:rFonts w:hint="eastAsia" w:ascii="Times New Roman" w:hAnsi="Times New Roman" w:eastAsia="楷体" w:cs="Times New Roman"/>
            <w:sz w:val="23"/>
            <w:szCs w:val="23"/>
            <w:lang w:val="en-US" w:eastAsia="zh-CN"/>
          </w:rPr>
          <w:t>和</w:t>
        </w:r>
      </w:ins>
      <w:ins w:id="1639" w:author="野草" w:date="2023-04-04T08:49:50Z">
        <w:r>
          <w:rPr>
            <w:rFonts w:hint="eastAsia" w:ascii="Times New Roman" w:hAnsi="Times New Roman" w:eastAsia="楷体" w:cs="Times New Roman"/>
            <w:sz w:val="23"/>
            <w:szCs w:val="23"/>
            <w:lang w:val="en-US" w:eastAsia="zh-CN"/>
          </w:rPr>
          <w:t>热舒适度</w:t>
        </w:r>
      </w:ins>
      <w:ins w:id="1640" w:author="野草" w:date="2023-04-04T08:49:51Z">
        <w:r>
          <w:rPr>
            <w:rFonts w:hint="eastAsia" w:ascii="Times New Roman" w:hAnsi="Times New Roman" w:eastAsia="楷体" w:cs="Times New Roman"/>
            <w:sz w:val="23"/>
            <w:szCs w:val="23"/>
            <w:lang w:val="en-US" w:eastAsia="zh-CN"/>
          </w:rPr>
          <w:t>指数的</w:t>
        </w:r>
      </w:ins>
      <w:ins w:id="1641" w:author="野草" w:date="2023-04-04T08:49:52Z">
        <w:r>
          <w:rPr>
            <w:rFonts w:hint="eastAsia" w:ascii="Times New Roman" w:hAnsi="Times New Roman" w:eastAsia="楷体" w:cs="Times New Roman"/>
            <w:sz w:val="23"/>
            <w:szCs w:val="23"/>
            <w:lang w:val="en-US" w:eastAsia="zh-CN"/>
          </w:rPr>
          <w:t>时空</w:t>
        </w:r>
      </w:ins>
      <w:ins w:id="1642" w:author="野草" w:date="2023-04-04T08:49:53Z">
        <w:r>
          <w:rPr>
            <w:rFonts w:hint="eastAsia" w:ascii="Times New Roman" w:hAnsi="Times New Roman" w:eastAsia="楷体" w:cs="Times New Roman"/>
            <w:sz w:val="23"/>
            <w:szCs w:val="23"/>
            <w:lang w:val="en-US" w:eastAsia="zh-CN"/>
          </w:rPr>
          <w:t>分异</w:t>
        </w:r>
      </w:ins>
      <w:ins w:id="1643" w:author="野草" w:date="2023-04-04T08:49:54Z">
        <w:r>
          <w:rPr>
            <w:rFonts w:hint="eastAsia" w:ascii="Times New Roman" w:hAnsi="Times New Roman" w:eastAsia="楷体" w:cs="Times New Roman"/>
            <w:sz w:val="23"/>
            <w:szCs w:val="23"/>
            <w:lang w:val="en-US" w:eastAsia="zh-CN"/>
          </w:rPr>
          <w:t>特征</w:t>
        </w:r>
      </w:ins>
      <w:ins w:id="1644" w:author="野草" w:date="2023-04-04T08:49:55Z">
        <w:r>
          <w:rPr>
            <w:rFonts w:hint="eastAsia" w:ascii="Times New Roman" w:hAnsi="Times New Roman" w:eastAsia="楷体" w:cs="Times New Roman"/>
            <w:sz w:val="23"/>
            <w:szCs w:val="23"/>
            <w:lang w:val="en-US" w:eastAsia="zh-CN"/>
          </w:rPr>
          <w:t>进行</w:t>
        </w:r>
      </w:ins>
      <w:ins w:id="1645" w:author="野草" w:date="2023-04-04T08:49:56Z">
        <w:r>
          <w:rPr>
            <w:rFonts w:hint="eastAsia" w:ascii="Times New Roman" w:hAnsi="Times New Roman" w:eastAsia="楷体" w:cs="Times New Roman"/>
            <w:sz w:val="23"/>
            <w:szCs w:val="23"/>
            <w:lang w:val="en-US" w:eastAsia="zh-CN"/>
          </w:rPr>
          <w:t>分析。</w:t>
        </w:r>
      </w:ins>
    </w:p>
    <w:p>
      <w:pPr>
        <w:spacing w:line="360" w:lineRule="auto"/>
        <w:ind w:firstLine="460" w:firstLineChars="200"/>
        <w:rPr>
          <w:rFonts w:hint="eastAsia" w:ascii="Times New Roman" w:hAnsi="Times New Roman" w:eastAsia="楷体" w:cs="Times New Roman"/>
          <w:sz w:val="23"/>
          <w:szCs w:val="23"/>
          <w:lang w:val="en-US" w:eastAsia="zh-CN"/>
        </w:rPr>
        <w:pPrChange w:id="1646" w:author="野草" w:date="2023-04-04T08:50:47Z">
          <w:pPr>
            <w:spacing w:line="360" w:lineRule="auto"/>
            <w:ind w:firstLine="460" w:firstLineChars="200"/>
          </w:pPr>
        </w:pPrChange>
      </w:pPr>
      <w:ins w:id="1647" w:author="野草" w:date="2023-04-04T08:50:14Z">
        <w:r>
          <w:rPr>
            <w:rFonts w:hint="eastAsia" w:ascii="Times New Roman" w:hAnsi="Times New Roman" w:eastAsia="楷体" w:cs="Times New Roman"/>
            <w:sz w:val="23"/>
            <w:szCs w:val="23"/>
            <w:lang w:val="en-US" w:eastAsia="zh-CN"/>
          </w:rPr>
          <w:t>（2）</w:t>
        </w:r>
      </w:ins>
      <w:ins w:id="1648" w:author="野草" w:date="2023-04-04T08:50:38Z">
        <w:r>
          <w:rPr>
            <w:rFonts w:hint="eastAsia" w:ascii="Times New Roman" w:hAnsi="Times New Roman" w:eastAsia="楷体" w:cs="Times New Roman"/>
            <w:sz w:val="23"/>
            <w:szCs w:val="23"/>
            <w:lang w:val="en-US" w:eastAsia="zh-CN"/>
          </w:rPr>
          <w:t>城市滨江地区热环境特征的</w:t>
        </w:r>
      </w:ins>
      <w:ins w:id="1649" w:author="野草" w:date="2023-04-04T08:50:43Z">
        <w:r>
          <w:rPr>
            <w:rFonts w:hint="eastAsia" w:ascii="Times New Roman" w:hAnsi="Times New Roman" w:eastAsia="楷体" w:cs="Times New Roman"/>
            <w:sz w:val="23"/>
            <w:szCs w:val="23"/>
            <w:lang w:val="en-US" w:eastAsia="zh-CN"/>
          </w:rPr>
          <w:t>驱动机制</w:t>
        </w:r>
      </w:ins>
      <w:ins w:id="1650" w:author="野草" w:date="2023-04-04T08:50:44Z">
        <w:r>
          <w:rPr>
            <w:rFonts w:hint="eastAsia" w:ascii="Times New Roman" w:hAnsi="Times New Roman" w:eastAsia="楷体" w:cs="Times New Roman"/>
            <w:sz w:val="23"/>
            <w:szCs w:val="23"/>
            <w:lang w:val="en-US" w:eastAsia="zh-CN"/>
          </w:rPr>
          <w:t>分析</w:t>
        </w:r>
      </w:ins>
      <w:del w:id="1651" w:author="野草" w:date="2023-04-03T19:59:26Z">
        <w:r>
          <w:rPr>
            <w:rFonts w:hint="eastAsia" w:ascii="Times New Roman" w:hAnsi="Times New Roman" w:eastAsia="楷体" w:cs="Times New Roman"/>
            <w:sz w:val="23"/>
            <w:szCs w:val="23"/>
            <w:lang w:val="en-US" w:eastAsia="zh-CN"/>
          </w:rPr>
          <w:delText>.</w:delText>
        </w:r>
      </w:del>
    </w:p>
    <w:p>
      <w:pPr>
        <w:spacing w:line="360" w:lineRule="auto"/>
        <w:ind w:firstLine="0" w:firstLineChars="0"/>
        <w:rPr>
          <w:ins w:id="1653" w:author="野草" w:date="2023-04-04T08:41:20Z"/>
          <w:rFonts w:hint="eastAsia" w:ascii="Times New Roman" w:hAnsi="Times New Roman" w:eastAsia="楷体" w:cs="Times New Roman"/>
          <w:sz w:val="23"/>
          <w:szCs w:val="23"/>
        </w:rPr>
        <w:pPrChange w:id="1652" w:author="野草" w:date="2023-04-04T08:50:32Z">
          <w:pPr>
            <w:spacing w:line="360" w:lineRule="auto"/>
            <w:ind w:firstLine="460" w:firstLineChars="200"/>
          </w:pPr>
        </w:pPrChange>
      </w:pPr>
      <w:ins w:id="1654" w:author="野草" w:date="2023-04-03T20:02:08Z">
        <w:r>
          <w:rPr>
            <w:rFonts w:hint="eastAsia" w:ascii="Times New Roman" w:hAnsi="Times New Roman" w:eastAsia="楷体" w:cs="Times New Roman"/>
            <w:sz w:val="23"/>
            <w:szCs w:val="23"/>
          </w:rPr>
          <w:t>对于</w:t>
        </w:r>
      </w:ins>
      <w:ins w:id="1655" w:author="野草" w:date="2023-04-03T20:02:13Z">
        <w:r>
          <w:rPr>
            <w:rFonts w:hint="eastAsia" w:ascii="Times New Roman" w:hAnsi="Times New Roman" w:eastAsia="楷体" w:cs="Times New Roman"/>
            <w:sz w:val="23"/>
            <w:szCs w:val="23"/>
            <w:lang w:val="en-US" w:eastAsia="zh-CN"/>
          </w:rPr>
          <w:t>各</w:t>
        </w:r>
      </w:ins>
      <w:ins w:id="1656" w:author="野草" w:date="2023-04-03T20:02:08Z">
        <w:r>
          <w:rPr>
            <w:rFonts w:hint="eastAsia" w:ascii="Times New Roman" w:hAnsi="Times New Roman" w:eastAsia="楷体" w:cs="Times New Roman"/>
            <w:sz w:val="23"/>
            <w:szCs w:val="23"/>
          </w:rPr>
          <w:t>样地，</w:t>
        </w:r>
      </w:ins>
      <w:ins w:id="1657" w:author="野草" w:date="2023-04-03T20:02:26Z">
        <w:r>
          <w:rPr>
            <w:rFonts w:hint="eastAsia" w:ascii="Times New Roman" w:hAnsi="Times New Roman" w:eastAsia="楷体" w:cs="Times New Roman"/>
            <w:sz w:val="23"/>
            <w:szCs w:val="23"/>
            <w:lang w:val="en-US" w:eastAsia="zh-CN"/>
          </w:rPr>
          <w:t>基于</w:t>
        </w:r>
      </w:ins>
      <w:ins w:id="1658" w:author="野草" w:date="2023-04-03T20:02:08Z">
        <w:r>
          <w:rPr>
            <w:rFonts w:ascii="Times New Roman" w:hAnsi="Times New Roman" w:eastAsia="楷体" w:cs="Times New Roman"/>
            <w:sz w:val="23"/>
            <w:szCs w:val="23"/>
          </w:rPr>
          <w:t>气象</w:t>
        </w:r>
      </w:ins>
      <w:ins w:id="1659" w:author="野草" w:date="2023-04-03T20:02:08Z">
        <w:r>
          <w:rPr>
            <w:rFonts w:hint="eastAsia" w:ascii="Times New Roman" w:hAnsi="Times New Roman" w:eastAsia="楷体" w:cs="Times New Roman"/>
            <w:sz w:val="23"/>
            <w:szCs w:val="23"/>
          </w:rPr>
          <w:t>数据</w:t>
        </w:r>
      </w:ins>
      <w:ins w:id="1660" w:author="野草" w:date="2023-04-03T20:02:31Z">
        <w:r>
          <w:rPr>
            <w:rFonts w:hint="eastAsia" w:ascii="Times New Roman" w:hAnsi="Times New Roman" w:eastAsia="楷体" w:cs="Times New Roman"/>
            <w:sz w:val="23"/>
            <w:szCs w:val="23"/>
            <w:lang w:val="en-US" w:eastAsia="zh-CN"/>
          </w:rPr>
          <w:t>计算</w:t>
        </w:r>
      </w:ins>
      <w:ins w:id="1661" w:author="野草" w:date="2023-04-03T20:02:36Z">
        <w:r>
          <w:rPr>
            <w:rFonts w:hint="eastAsia" w:ascii="Times New Roman" w:hAnsi="Times New Roman" w:eastAsia="楷体" w:cs="Times New Roman"/>
            <w:sz w:val="23"/>
            <w:szCs w:val="23"/>
            <w:lang w:val="en-US" w:eastAsia="zh-CN"/>
          </w:rPr>
          <w:t>热舒适度</w:t>
        </w:r>
      </w:ins>
      <w:ins w:id="1662" w:author="野草" w:date="2023-04-03T20:02:37Z">
        <w:r>
          <w:rPr>
            <w:rFonts w:hint="eastAsia" w:ascii="Times New Roman" w:hAnsi="Times New Roman" w:eastAsia="楷体" w:cs="Times New Roman"/>
            <w:sz w:val="23"/>
            <w:szCs w:val="23"/>
            <w:lang w:val="en-US" w:eastAsia="zh-CN"/>
          </w:rPr>
          <w:t>指数</w:t>
        </w:r>
      </w:ins>
      <w:ins w:id="1663" w:author="野草" w:date="2023-04-03T20:02:38Z">
        <w:r>
          <w:rPr>
            <w:rFonts w:hint="eastAsia" w:ascii="Times New Roman" w:hAnsi="Times New Roman" w:eastAsia="楷体" w:cs="Times New Roman"/>
            <w:sz w:val="23"/>
            <w:szCs w:val="23"/>
            <w:lang w:val="en-US" w:eastAsia="zh-CN"/>
          </w:rPr>
          <w:t>的</w:t>
        </w:r>
      </w:ins>
      <w:ins w:id="1664" w:author="野草" w:date="2023-04-03T20:02:39Z">
        <w:r>
          <w:rPr>
            <w:rFonts w:hint="eastAsia" w:ascii="Times New Roman" w:hAnsi="Times New Roman" w:eastAsia="楷体" w:cs="Times New Roman"/>
            <w:sz w:val="23"/>
            <w:szCs w:val="23"/>
            <w:lang w:val="en-US" w:eastAsia="zh-CN"/>
          </w:rPr>
          <w:t>时空</w:t>
        </w:r>
      </w:ins>
      <w:ins w:id="1665" w:author="野草" w:date="2023-04-03T20:02:43Z">
        <w:r>
          <w:rPr>
            <w:rFonts w:hint="eastAsia" w:ascii="Times New Roman" w:hAnsi="Times New Roman" w:eastAsia="楷体" w:cs="Times New Roman"/>
            <w:sz w:val="23"/>
            <w:szCs w:val="23"/>
            <w:lang w:val="en-US" w:eastAsia="zh-CN"/>
          </w:rPr>
          <w:t>格局</w:t>
        </w:r>
      </w:ins>
      <w:ins w:id="1666" w:author="野草" w:date="2023-04-03T20:02:46Z">
        <w:r>
          <w:rPr>
            <w:rFonts w:hint="eastAsia" w:ascii="Times New Roman" w:hAnsi="Times New Roman" w:eastAsia="楷体" w:cs="Times New Roman"/>
            <w:sz w:val="23"/>
            <w:szCs w:val="23"/>
            <w:lang w:val="en-US" w:eastAsia="zh-CN"/>
          </w:rPr>
          <w:t>，</w:t>
        </w:r>
      </w:ins>
      <w:ins w:id="1667" w:author="野草" w:date="2023-04-03T20:02:56Z">
        <w:r>
          <w:rPr>
            <w:rFonts w:hint="eastAsia" w:ascii="Times New Roman" w:hAnsi="Times New Roman" w:eastAsia="楷体" w:cs="Times New Roman"/>
            <w:sz w:val="23"/>
            <w:szCs w:val="23"/>
            <w:lang w:val="en-US" w:eastAsia="zh-CN"/>
          </w:rPr>
          <w:t>通过</w:t>
        </w:r>
      </w:ins>
      <w:ins w:id="1668" w:author="野草" w:date="2023-04-03T20:02:57Z">
        <w:r>
          <w:rPr>
            <w:rFonts w:hint="eastAsia" w:ascii="Times New Roman" w:hAnsi="Times New Roman" w:eastAsia="楷体" w:cs="Times New Roman"/>
            <w:sz w:val="23"/>
            <w:szCs w:val="23"/>
            <w:lang w:val="en-US" w:eastAsia="zh-CN"/>
          </w:rPr>
          <w:t>建立</w:t>
        </w:r>
      </w:ins>
      <w:ins w:id="1669" w:author="野草" w:date="2023-04-03T20:02:58Z">
        <w:r>
          <w:rPr>
            <w:rFonts w:hint="eastAsia" w:ascii="Times New Roman" w:hAnsi="Times New Roman" w:eastAsia="楷体" w:cs="Times New Roman"/>
            <w:sz w:val="23"/>
            <w:szCs w:val="23"/>
            <w:lang w:val="en-US" w:eastAsia="zh-CN"/>
          </w:rPr>
          <w:t>逐步</w:t>
        </w:r>
      </w:ins>
      <w:ins w:id="1670" w:author="野草" w:date="2023-04-03T20:02:59Z">
        <w:r>
          <w:rPr>
            <w:rFonts w:hint="eastAsia" w:ascii="Times New Roman" w:hAnsi="Times New Roman" w:eastAsia="楷体" w:cs="Times New Roman"/>
            <w:sz w:val="23"/>
            <w:szCs w:val="23"/>
            <w:lang w:val="en-US" w:eastAsia="zh-CN"/>
          </w:rPr>
          <w:t>多元</w:t>
        </w:r>
      </w:ins>
      <w:ins w:id="1671" w:author="野草" w:date="2023-04-03T20:03:00Z">
        <w:r>
          <w:rPr>
            <w:rFonts w:hint="eastAsia" w:ascii="Times New Roman" w:hAnsi="Times New Roman" w:eastAsia="楷体" w:cs="Times New Roman"/>
            <w:sz w:val="23"/>
            <w:szCs w:val="23"/>
            <w:lang w:val="en-US" w:eastAsia="zh-CN"/>
          </w:rPr>
          <w:t>回归</w:t>
        </w:r>
      </w:ins>
      <w:ins w:id="1672" w:author="野草" w:date="2023-04-03T20:03:01Z">
        <w:r>
          <w:rPr>
            <w:rFonts w:hint="eastAsia" w:ascii="Times New Roman" w:hAnsi="Times New Roman" w:eastAsia="楷体" w:cs="Times New Roman"/>
            <w:sz w:val="23"/>
            <w:szCs w:val="23"/>
            <w:lang w:val="en-US" w:eastAsia="zh-CN"/>
          </w:rPr>
          <w:t>模型来</w:t>
        </w:r>
      </w:ins>
      <w:ins w:id="1673" w:author="野草" w:date="2023-04-03T20:03:02Z">
        <w:r>
          <w:rPr>
            <w:rFonts w:hint="eastAsia" w:ascii="Times New Roman" w:hAnsi="Times New Roman" w:eastAsia="楷体" w:cs="Times New Roman"/>
            <w:sz w:val="23"/>
            <w:szCs w:val="23"/>
            <w:lang w:val="en-US" w:eastAsia="zh-CN"/>
          </w:rPr>
          <w:t>描述</w:t>
        </w:r>
      </w:ins>
      <w:ins w:id="1674" w:author="野草" w:date="2023-04-03T20:03:03Z">
        <w:r>
          <w:rPr>
            <w:rFonts w:hint="eastAsia" w:ascii="Times New Roman" w:hAnsi="Times New Roman" w:eastAsia="楷体" w:cs="Times New Roman"/>
            <w:sz w:val="23"/>
            <w:szCs w:val="23"/>
            <w:lang w:val="en-US" w:eastAsia="zh-CN"/>
          </w:rPr>
          <w:t>环境</w:t>
        </w:r>
      </w:ins>
      <w:ins w:id="1675" w:author="野草" w:date="2023-04-03T20:03:05Z">
        <w:r>
          <w:rPr>
            <w:rFonts w:hint="eastAsia" w:ascii="Times New Roman" w:hAnsi="Times New Roman" w:eastAsia="楷体" w:cs="Times New Roman"/>
            <w:sz w:val="23"/>
            <w:szCs w:val="23"/>
            <w:lang w:val="en-US" w:eastAsia="zh-CN"/>
          </w:rPr>
          <w:t>因素与</w:t>
        </w:r>
      </w:ins>
      <w:ins w:id="1676" w:author="野草" w:date="2023-04-03T20:11:58Z">
        <w:r>
          <w:rPr>
            <w:rFonts w:hint="eastAsia" w:ascii="Times New Roman" w:hAnsi="Times New Roman" w:eastAsia="楷体" w:cs="Times New Roman"/>
            <w:sz w:val="23"/>
            <w:szCs w:val="23"/>
            <w:lang w:val="en-US" w:eastAsia="zh-CN"/>
          </w:rPr>
          <w:t>热舒适度</w:t>
        </w:r>
      </w:ins>
      <w:ins w:id="1677" w:author="野草" w:date="2023-04-03T20:11:59Z">
        <w:r>
          <w:rPr>
            <w:rFonts w:hint="eastAsia" w:ascii="Times New Roman" w:hAnsi="Times New Roman" w:eastAsia="楷体" w:cs="Times New Roman"/>
            <w:sz w:val="23"/>
            <w:szCs w:val="23"/>
            <w:lang w:val="en-US" w:eastAsia="zh-CN"/>
          </w:rPr>
          <w:t>指数的</w:t>
        </w:r>
      </w:ins>
      <w:ins w:id="1678" w:author="野草" w:date="2023-04-03T20:12:00Z">
        <w:r>
          <w:rPr>
            <w:rFonts w:hint="eastAsia" w:ascii="Times New Roman" w:hAnsi="Times New Roman" w:eastAsia="楷体" w:cs="Times New Roman"/>
            <w:sz w:val="23"/>
            <w:szCs w:val="23"/>
            <w:lang w:val="en-US" w:eastAsia="zh-CN"/>
          </w:rPr>
          <w:t>相关性</w:t>
        </w:r>
      </w:ins>
      <w:ins w:id="1679" w:author="野草" w:date="2023-04-04T08:50:11Z">
        <w:r>
          <w:rPr>
            <w:rFonts w:hint="eastAsia" w:ascii="Times New Roman" w:hAnsi="Times New Roman" w:eastAsia="楷体" w:cs="Times New Roman"/>
            <w:sz w:val="23"/>
            <w:szCs w:val="23"/>
            <w:lang w:val="en-US" w:eastAsia="zh-CN"/>
          </w:rPr>
          <w:t>，</w:t>
        </w:r>
      </w:ins>
      <w:ins w:id="1680" w:author="野草" w:date="2023-04-03T20:02:08Z">
        <w:r>
          <w:rPr>
            <w:rFonts w:ascii="Times New Roman" w:hAnsi="Times New Roman" w:eastAsia="楷体" w:cs="Times New Roman"/>
            <w:sz w:val="23"/>
            <w:szCs w:val="23"/>
          </w:rPr>
          <w:t>探究</w:t>
        </w:r>
      </w:ins>
      <w:ins w:id="1681" w:author="野草" w:date="2023-04-03T20:02:08Z">
        <w:r>
          <w:rPr>
            <w:rFonts w:hint="eastAsia" w:ascii="Times New Roman" w:hAnsi="Times New Roman" w:eastAsia="楷体" w:cs="Times New Roman"/>
            <w:sz w:val="23"/>
            <w:szCs w:val="23"/>
            <w:highlight w:val="magenta"/>
          </w:rPr>
          <w:t>气温</w:t>
        </w:r>
      </w:ins>
      <w:ins w:id="1682" w:author="野草" w:date="2023-04-03T20:02:08Z">
        <w:r>
          <w:rPr>
            <w:rFonts w:hint="eastAsia" w:ascii="Times New Roman" w:hAnsi="Times New Roman" w:eastAsia="楷体" w:cs="Times New Roman"/>
            <w:sz w:val="23"/>
            <w:szCs w:val="23"/>
          </w:rPr>
          <w:t>的</w:t>
        </w:r>
      </w:ins>
      <w:ins w:id="1683" w:author="野草" w:date="2023-04-03T20:02:08Z">
        <w:r>
          <w:rPr>
            <w:rFonts w:hint="eastAsia" w:ascii="Times New Roman" w:hAnsi="Times New Roman" w:eastAsia="楷体" w:cs="Times New Roman"/>
            <w:sz w:val="23"/>
            <w:szCs w:val="23"/>
            <w:lang w:val="en-US" w:eastAsia="zh-CN"/>
          </w:rPr>
          <w:t>空间格局及其随时间的变化</w:t>
        </w:r>
      </w:ins>
      <w:ins w:id="1684" w:author="野草" w:date="2023-04-03T20:02:08Z">
        <w:r>
          <w:rPr>
            <w:rFonts w:ascii="Times New Roman" w:hAnsi="Times New Roman" w:eastAsia="楷体" w:cs="Times New Roman"/>
            <w:sz w:val="23"/>
            <w:szCs w:val="23"/>
          </w:rPr>
          <w:t>。</w:t>
        </w:r>
      </w:ins>
      <w:ins w:id="1685" w:author="野草" w:date="2023-04-03T20:02:08Z">
        <w:r>
          <w:rPr>
            <w:rFonts w:hint="eastAsia" w:ascii="Times New Roman" w:hAnsi="Times New Roman" w:eastAsia="楷体" w:cs="Times New Roman"/>
            <w:sz w:val="23"/>
            <w:szCs w:val="23"/>
          </w:rPr>
          <w:t>同时，</w:t>
        </w:r>
      </w:ins>
      <w:ins w:id="1686" w:author="野草" w:date="2023-04-03T20:02:08Z">
        <w:r>
          <w:rPr>
            <w:rFonts w:ascii="Times New Roman" w:hAnsi="Times New Roman" w:eastAsia="楷体" w:cs="Times New Roman"/>
            <w:sz w:val="23"/>
            <w:szCs w:val="23"/>
          </w:rPr>
          <w:t>在</w:t>
        </w:r>
      </w:ins>
      <w:ins w:id="1687" w:author="野草" w:date="2023-04-03T20:02:08Z">
        <w:r>
          <w:rPr>
            <w:rFonts w:hint="eastAsia" w:ascii="Times New Roman" w:hAnsi="Times New Roman" w:eastAsia="楷体" w:cs="Times New Roman"/>
            <w:sz w:val="23"/>
            <w:szCs w:val="23"/>
          </w:rPr>
          <w:t>不同</w:t>
        </w:r>
      </w:ins>
      <w:ins w:id="1688" w:author="野草" w:date="2023-04-03T20:02:08Z">
        <w:r>
          <w:rPr>
            <w:rFonts w:ascii="Times New Roman" w:hAnsi="Times New Roman" w:eastAsia="楷体" w:cs="Times New Roman"/>
            <w:sz w:val="23"/>
            <w:szCs w:val="23"/>
          </w:rPr>
          <w:t>时间点</w:t>
        </w:r>
      </w:ins>
      <w:ins w:id="1689" w:author="野草" w:date="2023-04-03T20:02:08Z">
        <w:r>
          <w:rPr>
            <w:rFonts w:hint="eastAsia" w:ascii="Times New Roman" w:hAnsi="Times New Roman" w:eastAsia="楷体" w:cs="Times New Roman"/>
            <w:sz w:val="23"/>
            <w:szCs w:val="23"/>
            <w:lang w:val="en-US" w:eastAsia="zh-CN"/>
          </w:rPr>
          <w:t>分析</w:t>
        </w:r>
      </w:ins>
      <w:ins w:id="1690" w:author="野草" w:date="2023-04-03T20:02:08Z">
        <w:r>
          <w:rPr>
            <w:rFonts w:hint="eastAsia" w:ascii="Times New Roman" w:hAnsi="Times New Roman" w:eastAsia="楷体" w:cs="Times New Roman"/>
            <w:sz w:val="23"/>
            <w:szCs w:val="23"/>
            <w:highlight w:val="cyan"/>
          </w:rPr>
          <w:t>包括各三维形态指标在内的</w:t>
        </w:r>
      </w:ins>
      <w:ins w:id="1691" w:author="野草" w:date="2023-04-03T20:02:08Z">
        <w:r>
          <w:rPr>
            <w:rFonts w:hint="eastAsia" w:ascii="Times New Roman" w:hAnsi="Times New Roman" w:eastAsia="楷体" w:cs="Times New Roman"/>
            <w:sz w:val="23"/>
            <w:szCs w:val="23"/>
          </w:rPr>
          <w:t>环境因素</w:t>
        </w:r>
      </w:ins>
      <w:ins w:id="1692" w:author="野草" w:date="2023-04-03T20:02:08Z">
        <w:r>
          <w:rPr>
            <w:rFonts w:ascii="Times New Roman" w:hAnsi="Times New Roman" w:eastAsia="楷体" w:cs="Times New Roman"/>
            <w:sz w:val="23"/>
            <w:szCs w:val="23"/>
          </w:rPr>
          <w:t>与</w:t>
        </w:r>
      </w:ins>
      <w:ins w:id="1693" w:author="野草" w:date="2023-04-03T20:02:08Z">
        <w:r>
          <w:rPr>
            <w:rFonts w:hint="eastAsia" w:ascii="Times New Roman" w:hAnsi="Times New Roman" w:eastAsia="楷体" w:cs="Times New Roman"/>
            <w:sz w:val="23"/>
            <w:szCs w:val="23"/>
          </w:rPr>
          <w:t>气温之间</w:t>
        </w:r>
      </w:ins>
      <w:ins w:id="1694" w:author="野草" w:date="2023-04-03T20:02:08Z">
        <w:r>
          <w:rPr>
            <w:rFonts w:ascii="Times New Roman" w:hAnsi="Times New Roman" w:eastAsia="楷体" w:cs="Times New Roman"/>
            <w:sz w:val="23"/>
            <w:szCs w:val="23"/>
          </w:rPr>
          <w:t>的相关性，建立</w:t>
        </w:r>
      </w:ins>
      <w:ins w:id="1695" w:author="野草" w:date="2023-04-03T20:02:08Z">
        <w:r>
          <w:rPr>
            <w:rFonts w:hint="eastAsia" w:ascii="Times New Roman" w:hAnsi="Times New Roman" w:eastAsia="楷体" w:cs="Times New Roman"/>
            <w:sz w:val="23"/>
            <w:szCs w:val="23"/>
            <w:highlight w:val="cyan"/>
          </w:rPr>
          <w:t>逐步多元回归模型</w:t>
        </w:r>
      </w:ins>
      <w:ins w:id="1696" w:author="野草" w:date="2023-04-03T20:02:08Z">
        <w:r>
          <w:rPr>
            <w:rFonts w:ascii="Times New Roman" w:hAnsi="Times New Roman" w:eastAsia="楷体" w:cs="Times New Roman"/>
            <w:sz w:val="23"/>
            <w:szCs w:val="23"/>
          </w:rPr>
          <w:t>。在模型构建过程中，</w:t>
        </w:r>
      </w:ins>
      <w:ins w:id="1697" w:author="野草" w:date="2023-04-03T20:02:08Z">
        <w:r>
          <w:rPr>
            <w:rFonts w:hint="eastAsia" w:ascii="Times New Roman" w:hAnsi="Times New Roman" w:eastAsia="楷体" w:cs="Times New Roman"/>
            <w:sz w:val="23"/>
            <w:szCs w:val="23"/>
          </w:rPr>
          <w:t>筛选</w:t>
        </w:r>
      </w:ins>
      <w:ins w:id="1698" w:author="野草" w:date="2023-04-03T20:02:08Z">
        <w:r>
          <w:rPr>
            <w:rFonts w:hint="eastAsia" w:ascii="Times New Roman" w:hAnsi="Times New Roman" w:eastAsia="楷体" w:cs="Times New Roman"/>
            <w:sz w:val="23"/>
            <w:szCs w:val="23"/>
            <w:highlight w:val="cyan"/>
          </w:rPr>
          <w:t>对气温影响显著的因素</w:t>
        </w:r>
      </w:ins>
      <w:ins w:id="1699" w:author="野草" w:date="2023-04-03T20:02:08Z">
        <w:r>
          <w:rPr>
            <w:rFonts w:hint="eastAsia" w:ascii="Times New Roman" w:hAnsi="Times New Roman" w:eastAsia="楷体" w:cs="Times New Roman"/>
            <w:sz w:val="23"/>
            <w:szCs w:val="23"/>
          </w:rPr>
          <w:t>，</w:t>
        </w:r>
      </w:ins>
      <w:ins w:id="1700" w:author="野草" w:date="2023-04-03T20:02:08Z">
        <w:r>
          <w:rPr>
            <w:rFonts w:ascii="Times New Roman" w:hAnsi="Times New Roman" w:eastAsia="楷体" w:cs="Times New Roman"/>
            <w:sz w:val="23"/>
            <w:szCs w:val="23"/>
          </w:rPr>
          <w:t>量化</w:t>
        </w:r>
      </w:ins>
      <w:ins w:id="1701" w:author="野草" w:date="2023-04-03T20:02:08Z">
        <w:r>
          <w:rPr>
            <w:rFonts w:hint="eastAsia" w:ascii="Times New Roman" w:hAnsi="Times New Roman" w:eastAsia="楷体" w:cs="Times New Roman"/>
            <w:sz w:val="23"/>
            <w:szCs w:val="23"/>
          </w:rPr>
          <w:t>其相对</w:t>
        </w:r>
      </w:ins>
      <w:ins w:id="1702" w:author="野草" w:date="2023-04-03T20:02:08Z">
        <w:r>
          <w:rPr>
            <w:rFonts w:ascii="Times New Roman" w:hAnsi="Times New Roman" w:eastAsia="楷体" w:cs="Times New Roman"/>
            <w:sz w:val="23"/>
            <w:szCs w:val="23"/>
          </w:rPr>
          <w:t>贡献</w:t>
        </w:r>
      </w:ins>
      <w:ins w:id="1703" w:author="野草" w:date="2023-04-03T20:02:08Z">
        <w:r>
          <w:rPr>
            <w:rFonts w:hint="eastAsia" w:ascii="Times New Roman" w:hAnsi="Times New Roman" w:eastAsia="楷体" w:cs="Times New Roman"/>
            <w:sz w:val="23"/>
            <w:szCs w:val="23"/>
          </w:rPr>
          <w:t>，并分析各因素影响在</w:t>
        </w:r>
      </w:ins>
      <w:ins w:id="1704" w:author="野草" w:date="2023-04-03T20:02:08Z">
        <w:r>
          <w:rPr>
            <w:rFonts w:hint="eastAsia" w:ascii="Times New Roman" w:hAnsi="Times New Roman" w:eastAsia="楷体" w:cs="Times New Roman"/>
            <w:sz w:val="23"/>
            <w:szCs w:val="23"/>
            <w:highlight w:val="cyan"/>
          </w:rPr>
          <w:t>居民主要活动时段</w:t>
        </w:r>
      </w:ins>
      <w:ins w:id="1705" w:author="野草" w:date="2023-04-03T20:02:08Z">
        <w:r>
          <w:rPr>
            <w:rFonts w:hint="eastAsia" w:ascii="Times New Roman" w:hAnsi="Times New Roman" w:eastAsia="楷体" w:cs="Times New Roman"/>
            <w:sz w:val="23"/>
            <w:szCs w:val="23"/>
          </w:rPr>
          <w:t>内随时间的变化。</w:t>
        </w:r>
      </w:ins>
      <w:ins w:id="1706" w:author="野草" w:date="2023-04-03T20:02:08Z">
        <w:r>
          <w:rPr>
            <w:rFonts w:ascii="Times New Roman" w:hAnsi="Times New Roman" w:eastAsia="楷体" w:cs="Times New Roman"/>
            <w:sz w:val="23"/>
            <w:szCs w:val="23"/>
          </w:rPr>
          <w:t>最后，</w:t>
        </w:r>
      </w:ins>
      <w:ins w:id="1707" w:author="野草" w:date="2023-04-03T20:02:08Z">
        <w:r>
          <w:rPr>
            <w:rFonts w:hint="eastAsia" w:ascii="Times New Roman" w:hAnsi="Times New Roman" w:eastAsia="楷体" w:cs="Times New Roman"/>
            <w:sz w:val="23"/>
            <w:szCs w:val="23"/>
            <w:lang w:val="en-US" w:eastAsia="zh-CN"/>
          </w:rPr>
          <w:t>结合</w:t>
        </w:r>
      </w:ins>
      <w:ins w:id="1708" w:author="野草" w:date="2023-04-03T20:02:08Z">
        <w:r>
          <w:rPr>
            <w:rFonts w:hint="eastAsia" w:ascii="Times New Roman" w:hAnsi="Times New Roman" w:eastAsia="楷体" w:cs="Times New Roman"/>
            <w:sz w:val="23"/>
            <w:szCs w:val="23"/>
            <w:highlight w:val="cyan"/>
            <w:lang w:val="en-US" w:eastAsia="zh-CN"/>
          </w:rPr>
          <w:t>其它气象变量</w:t>
        </w:r>
      </w:ins>
      <w:ins w:id="1709" w:author="野草" w:date="2023-04-03T20:02:08Z">
        <w:r>
          <w:rPr>
            <w:rFonts w:hint="eastAsia" w:ascii="Times New Roman" w:hAnsi="Times New Roman" w:eastAsia="楷体" w:cs="Times New Roman"/>
            <w:sz w:val="23"/>
            <w:szCs w:val="23"/>
            <w:lang w:val="en-US" w:eastAsia="zh-CN"/>
          </w:rPr>
          <w:t>的时空格局</w:t>
        </w:r>
      </w:ins>
      <w:ins w:id="1710" w:author="野草" w:date="2023-04-03T20:02:08Z">
        <w:r>
          <w:rPr>
            <w:rFonts w:ascii="Times New Roman" w:hAnsi="Times New Roman" w:eastAsia="楷体" w:cs="Times New Roman"/>
            <w:sz w:val="23"/>
            <w:szCs w:val="23"/>
          </w:rPr>
          <w:t>，阐明</w:t>
        </w:r>
      </w:ins>
      <w:ins w:id="1711" w:author="野草" w:date="2023-04-03T20:02:08Z">
        <w:r>
          <w:rPr>
            <w:rFonts w:hint="eastAsia" w:ascii="Times New Roman" w:hAnsi="Times New Roman" w:eastAsia="楷体" w:cs="Times New Roman"/>
            <w:sz w:val="23"/>
            <w:szCs w:val="23"/>
            <w:highlight w:val="cyan"/>
          </w:rPr>
          <w:t>城市滨江地区</w:t>
        </w:r>
      </w:ins>
      <w:ins w:id="1712" w:author="野草" w:date="2023-04-03T20:02:08Z">
        <w:r>
          <w:rPr>
            <w:rFonts w:hint="eastAsia" w:ascii="Times New Roman" w:hAnsi="Times New Roman" w:eastAsia="楷体" w:cs="Times New Roman"/>
            <w:sz w:val="23"/>
            <w:szCs w:val="23"/>
            <w:lang w:val="en-US" w:eastAsia="zh-CN"/>
          </w:rPr>
          <w:t>气温</w:t>
        </w:r>
      </w:ins>
      <w:ins w:id="1713" w:author="野草" w:date="2023-04-03T20:02:08Z">
        <w:r>
          <w:rPr>
            <w:rFonts w:hint="eastAsia" w:ascii="Times New Roman" w:hAnsi="Times New Roman" w:eastAsia="楷体" w:cs="Times New Roman"/>
            <w:sz w:val="23"/>
            <w:szCs w:val="23"/>
            <w:highlight w:val="magenta"/>
            <w:lang w:val="en-US" w:eastAsia="zh-CN"/>
          </w:rPr>
          <w:t>时空分异</w:t>
        </w:r>
      </w:ins>
      <w:ins w:id="1714" w:author="野草" w:date="2023-04-03T20:02:08Z">
        <w:r>
          <w:rPr>
            <w:rFonts w:hint="eastAsia" w:ascii="Times New Roman" w:hAnsi="Times New Roman" w:eastAsia="楷体" w:cs="Times New Roman"/>
            <w:sz w:val="23"/>
            <w:szCs w:val="23"/>
            <w:highlight w:val="magenta"/>
          </w:rPr>
          <w:t>的驱动机制</w:t>
        </w:r>
      </w:ins>
      <w:ins w:id="1715" w:author="野草" w:date="2023-04-03T20:02:08Z">
        <w:r>
          <w:rPr>
            <w:rFonts w:ascii="Times New Roman" w:hAnsi="Times New Roman" w:eastAsia="楷体" w:cs="Times New Roman"/>
            <w:sz w:val="23"/>
            <w:szCs w:val="23"/>
          </w:rPr>
          <w:t>及其</w:t>
        </w:r>
      </w:ins>
      <w:ins w:id="1716" w:author="野草" w:date="2023-04-03T20:02:08Z">
        <w:r>
          <w:rPr>
            <w:rFonts w:hint="eastAsia" w:ascii="Times New Roman" w:hAnsi="Times New Roman" w:eastAsia="楷体" w:cs="Times New Roman"/>
            <w:sz w:val="23"/>
            <w:szCs w:val="23"/>
            <w:highlight w:val="cyan"/>
          </w:rPr>
          <w:t>在不同局地气候区类型之间</w:t>
        </w:r>
      </w:ins>
      <w:ins w:id="1717" w:author="野草" w:date="2023-04-03T20:02:08Z">
        <w:r>
          <w:rPr>
            <w:rFonts w:ascii="Times New Roman" w:hAnsi="Times New Roman" w:eastAsia="楷体" w:cs="Times New Roman"/>
            <w:sz w:val="23"/>
            <w:szCs w:val="23"/>
          </w:rPr>
          <w:t>的差异性。</w:t>
        </w:r>
      </w:ins>
      <w:ins w:id="1718" w:author="野草" w:date="2023-04-04T08:41:20Z">
        <w:r>
          <w:rPr>
            <w:rFonts w:ascii="Times New Roman" w:hAnsi="Times New Roman" w:eastAsia="楷体" w:cs="Times New Roman"/>
            <w:sz w:val="23"/>
            <w:szCs w:val="23"/>
          </w:rPr>
          <w:t>统计分析使用Python编程实现。【</w:t>
        </w:r>
      </w:ins>
      <w:ins w:id="1719" w:author="野草" w:date="2023-04-04T08:41:20Z">
        <w:r>
          <w:rPr>
            <w:rFonts w:hint="eastAsia" w:ascii="Times New Roman" w:hAnsi="Times New Roman" w:eastAsia="楷体" w:cs="Times New Roman"/>
            <w:sz w:val="23"/>
            <w:szCs w:val="23"/>
          </w:rPr>
          <w:t>up</w:t>
        </w:r>
      </w:ins>
      <w:ins w:id="1720" w:author="野草" w:date="2023-04-04T08:41:20Z">
        <w:r>
          <w:rPr>
            <w:rFonts w:ascii="Times New Roman" w:hAnsi="Times New Roman" w:eastAsia="楷体" w:cs="Times New Roman"/>
            <w:sz w:val="23"/>
            <w:szCs w:val="23"/>
          </w:rPr>
          <w:t>230</w:t>
        </w:r>
      </w:ins>
      <w:ins w:id="1721" w:author="野草" w:date="2023-04-04T08:41:20Z">
        <w:r>
          <w:rPr>
            <w:rFonts w:hint="eastAsia" w:ascii="Times New Roman" w:hAnsi="Times New Roman" w:eastAsia="楷体" w:cs="Times New Roman"/>
            <w:sz w:val="23"/>
            <w:szCs w:val="23"/>
            <w:lang w:val="en-US" w:eastAsia="zh-CN"/>
          </w:rPr>
          <w:t>403</w:t>
        </w:r>
      </w:ins>
      <w:ins w:id="1722" w:author="野草" w:date="2023-04-04T08:41:20Z">
        <w:r>
          <w:rPr>
            <w:rFonts w:hint="eastAsia" w:ascii="Times New Roman" w:hAnsi="Times New Roman" w:eastAsia="楷体" w:cs="Times New Roman"/>
            <w:sz w:val="23"/>
            <w:szCs w:val="23"/>
          </w:rPr>
          <w:t xml:space="preserve"> 1</w:t>
        </w:r>
      </w:ins>
      <w:ins w:id="1723" w:author="野草" w:date="2023-04-04T08:41:20Z">
        <w:r>
          <w:rPr>
            <w:rFonts w:hint="eastAsia" w:ascii="Times New Roman" w:hAnsi="Times New Roman" w:eastAsia="楷体" w:cs="Times New Roman"/>
            <w:sz w:val="23"/>
            <w:szCs w:val="23"/>
            <w:lang w:val="en-US" w:eastAsia="zh-CN"/>
          </w:rPr>
          <w:t>6</w:t>
        </w:r>
      </w:ins>
      <w:ins w:id="1724" w:author="野草" w:date="2023-04-04T08:41:20Z">
        <w:r>
          <w:rPr>
            <w:rFonts w:hint="eastAsia" w:ascii="Times New Roman" w:hAnsi="Times New Roman" w:eastAsia="楷体" w:cs="Times New Roman"/>
            <w:sz w:val="23"/>
            <w:szCs w:val="23"/>
          </w:rPr>
          <w:t>:</w:t>
        </w:r>
      </w:ins>
      <w:ins w:id="1725" w:author="野草" w:date="2023-04-04T08:41:20Z">
        <w:r>
          <w:rPr>
            <w:rFonts w:hint="eastAsia" w:ascii="Times New Roman" w:hAnsi="Times New Roman" w:eastAsia="楷体" w:cs="Times New Roman"/>
            <w:sz w:val="23"/>
            <w:szCs w:val="23"/>
            <w:lang w:val="en-US" w:eastAsia="zh-CN"/>
          </w:rPr>
          <w:t>29+</w:t>
        </w:r>
      </w:ins>
      <w:ins w:id="1726" w:author="野草" w:date="2023-04-04T08:41:20Z">
        <w:r>
          <w:rPr>
            <w:rFonts w:hint="eastAsia" w:ascii="Times New Roman" w:hAnsi="Times New Roman" w:eastAsia="楷体" w:cs="Times New Roman"/>
            <w:sz w:val="23"/>
            <w:szCs w:val="23"/>
          </w:rPr>
          <w:t>】</w:t>
        </w:r>
      </w:ins>
    </w:p>
    <w:p>
      <w:pPr>
        <w:spacing w:line="360" w:lineRule="auto"/>
        <w:rPr>
          <w:del w:id="1727" w:author="野草" w:date="2023-04-04T08:39:12Z"/>
          <w:rFonts w:hint="default" w:ascii="Times New Roman" w:hAnsi="Times New Roman" w:eastAsia="楷体" w:cs="Times New Roman"/>
          <w:sz w:val="23"/>
          <w:szCs w:val="23"/>
        </w:rPr>
      </w:pPr>
    </w:p>
    <w:p>
      <w:pPr>
        <w:spacing w:line="360" w:lineRule="auto"/>
        <w:rPr>
          <w:del w:id="1728" w:author="野草" w:date="2023-04-04T08:39:09Z"/>
          <w:rFonts w:hint="default" w:ascii="Times New Roman" w:hAnsi="Times New Roman" w:cs="Times New Roman"/>
        </w:rPr>
      </w:pPr>
      <w:del w:id="1729" w:author="野草" w:date="2023-04-04T08:39:12Z">
        <w:r>
          <w:rPr>
            <w:rFonts w:hint="eastAsia" w:ascii="Times New Roman" w:hAnsi="Times New Roman" w:eastAsia="楷体" w:cs="Times New Roman"/>
            <w:sz w:val="23"/>
            <w:szCs w:val="23"/>
            <w:lang w:val="en-US" w:eastAsia="zh-CN"/>
          </w:rPr>
          <w:delText xml:space="preserve"> </w:delText>
        </w:r>
      </w:del>
      <w:del w:id="1730" w:author="野草" w:date="2023-04-04T08:39:11Z">
        <w:r>
          <w:rPr>
            <w:rFonts w:hint="eastAsia" w:ascii="Times New Roman" w:hAnsi="Times New Roman" w:eastAsia="楷体" w:cs="Times New Roman"/>
            <w:sz w:val="23"/>
            <w:szCs w:val="23"/>
            <w:lang w:val="en-US" w:eastAsia="zh-CN"/>
          </w:rPr>
          <w:delText xml:space="preserve">  </w:delText>
        </w:r>
      </w:del>
      <w:del w:id="1731" w:author="野草" w:date="2023-04-04T08:39:10Z">
        <w:r>
          <w:rPr>
            <w:rFonts w:hint="eastAsia" w:ascii="Times New Roman" w:hAnsi="Times New Roman" w:eastAsia="楷体" w:cs="Times New Roman"/>
            <w:sz w:val="23"/>
            <w:szCs w:val="23"/>
            <w:lang w:val="en-US" w:eastAsia="zh-CN"/>
          </w:rPr>
          <w:delText xml:space="preserve"> </w:delText>
        </w:r>
      </w:del>
    </w:p>
    <w:p>
      <w:pPr>
        <w:spacing w:line="360" w:lineRule="auto"/>
        <w:rPr>
          <w:del w:id="1732" w:author="野草" w:date="2023-04-04T08:39:09Z"/>
          <w:rFonts w:hint="default" w:ascii="Times New Roman" w:hAnsi="Times New Roman" w:cs="Times New Roman"/>
        </w:rPr>
      </w:pPr>
    </w:p>
    <w:p>
      <w:pPr>
        <w:spacing w:line="360" w:lineRule="auto"/>
      </w:pPr>
    </w:p>
    <w:p>
      <w:pPr>
        <w:spacing w:line="360" w:lineRule="auto"/>
      </w:pPr>
    </w:p>
    <w:p>
      <w:pPr>
        <w:spacing w:line="360" w:lineRule="auto"/>
        <w:rPr>
          <w:rFonts w:ascii="楷体" w:hAnsi="楷体" w:eastAsia="楷体"/>
          <w:sz w:val="23"/>
          <w:szCs w:val="23"/>
        </w:rPr>
      </w:pPr>
      <w:r>
        <w:rPr>
          <w:rFonts w:hint="eastAsia" w:ascii="楷体" w:hAnsi="楷体" w:eastAsia="楷体"/>
          <w:sz w:val="23"/>
          <w:szCs w:val="23"/>
        </w:rPr>
        <w:t>（3）城市滨江地区</w:t>
      </w:r>
      <w:r>
        <w:rPr>
          <w:rFonts w:hint="eastAsia" w:ascii="楷体" w:hAnsi="楷体" w:eastAsia="楷体"/>
          <w:sz w:val="23"/>
          <w:szCs w:val="23"/>
          <w:highlight w:val="cyan"/>
        </w:rPr>
        <w:t>热环境</w:t>
      </w:r>
      <w:del w:id="1733" w:author="野草" w:date="2023-04-03T17:30:37Z">
        <w:r>
          <w:rPr>
            <w:rFonts w:hint="eastAsia" w:ascii="楷体" w:hAnsi="楷体" w:eastAsia="楷体"/>
            <w:sz w:val="23"/>
            <w:szCs w:val="23"/>
            <w:highlight w:val="cyan"/>
            <w:lang w:val="en-US" w:eastAsia="zh-CN"/>
          </w:rPr>
          <w:delText>和热舒适</w:delText>
        </w:r>
      </w:del>
      <w:r>
        <w:rPr>
          <w:rFonts w:hint="eastAsia" w:ascii="楷体" w:hAnsi="楷体" w:eastAsia="楷体"/>
          <w:sz w:val="23"/>
          <w:szCs w:val="23"/>
        </w:rPr>
        <w:t>的情景模拟分析</w:t>
      </w:r>
    </w:p>
    <w:p>
      <w:pPr>
        <w:spacing w:line="360" w:lineRule="auto"/>
        <w:rPr>
          <w:rFonts w:hint="default" w:ascii="Times New Roman" w:hAnsi="Times New Roman" w:eastAsia="楷体" w:cs="Times New Roman"/>
          <w:sz w:val="23"/>
          <w:szCs w:val="23"/>
        </w:rPr>
      </w:pPr>
      <w:r>
        <w:rPr>
          <w:rFonts w:hint="eastAsia" w:ascii="楷体" w:hAnsi="楷体" w:eastAsia="楷体"/>
          <w:sz w:val="23"/>
          <w:szCs w:val="23"/>
        </w:rPr>
        <w:t xml:space="preserve"> </w:t>
      </w:r>
      <w:r>
        <w:rPr>
          <w:rFonts w:ascii="楷体" w:hAnsi="楷体" w:eastAsia="楷体"/>
          <w:sz w:val="23"/>
          <w:szCs w:val="23"/>
        </w:rPr>
        <w:t xml:space="preserve">   </w:t>
      </w:r>
      <w:r>
        <w:rPr>
          <w:rFonts w:hint="eastAsia" w:ascii="楷体" w:hAnsi="楷体" w:eastAsia="楷体"/>
          <w:sz w:val="23"/>
          <w:szCs w:val="23"/>
        </w:rPr>
        <w:t>目</w:t>
      </w:r>
      <w:r>
        <w:rPr>
          <w:rFonts w:hint="default" w:ascii="Times New Roman" w:hAnsi="Times New Roman" w:eastAsia="楷体" w:cs="Times New Roman"/>
          <w:sz w:val="23"/>
          <w:szCs w:val="23"/>
        </w:rPr>
        <w:t>前，</w:t>
      </w:r>
      <w:r>
        <w:rPr>
          <w:rFonts w:hint="default" w:ascii="Times New Roman" w:hAnsi="Times New Roman" w:eastAsia="楷体" w:cs="Times New Roman"/>
          <w:sz w:val="23"/>
          <w:szCs w:val="23"/>
          <w:highlight w:val="cyan"/>
        </w:rPr>
        <w:t>实地测量分析</w:t>
      </w:r>
      <w:r>
        <w:rPr>
          <w:rFonts w:hint="default" w:ascii="Times New Roman" w:hAnsi="Times New Roman" w:eastAsia="楷体" w:cs="Times New Roman"/>
          <w:sz w:val="23"/>
          <w:szCs w:val="23"/>
        </w:rPr>
        <w:t>仅关注</w:t>
      </w:r>
      <w:r>
        <w:rPr>
          <w:rFonts w:hint="default" w:ascii="Times New Roman" w:hAnsi="Times New Roman" w:eastAsia="楷体" w:cs="Times New Roman"/>
          <w:sz w:val="23"/>
          <w:szCs w:val="23"/>
          <w:highlight w:val="cyan"/>
        </w:rPr>
        <w:t>研究区域</w:t>
      </w:r>
      <w:r>
        <w:rPr>
          <w:rFonts w:hint="default" w:ascii="Times New Roman" w:hAnsi="Times New Roman" w:eastAsia="楷体" w:cs="Times New Roman"/>
          <w:sz w:val="23"/>
          <w:szCs w:val="23"/>
        </w:rPr>
        <w:t>现有</w:t>
      </w:r>
      <w:r>
        <w:rPr>
          <w:rFonts w:hint="default" w:ascii="Times New Roman" w:hAnsi="Times New Roman" w:eastAsia="楷体" w:cs="Times New Roman"/>
          <w:sz w:val="23"/>
          <w:szCs w:val="23"/>
          <w:lang w:val="en-US" w:eastAsia="zh-CN"/>
        </w:rPr>
        <w:t>的</w:t>
      </w:r>
      <w:r>
        <w:rPr>
          <w:rFonts w:hint="default" w:ascii="Times New Roman" w:hAnsi="Times New Roman" w:eastAsia="楷体" w:cs="Times New Roman"/>
          <w:sz w:val="23"/>
          <w:szCs w:val="23"/>
          <w:highlight w:val="cyan"/>
        </w:rPr>
        <w:t>建筑形态特征</w:t>
      </w:r>
      <w:r>
        <w:rPr>
          <w:rFonts w:hint="default" w:ascii="Times New Roman" w:hAnsi="Times New Roman" w:eastAsia="楷体" w:cs="Times New Roman"/>
          <w:sz w:val="23"/>
          <w:szCs w:val="23"/>
        </w:rPr>
        <w:t>，未能深入</w:t>
      </w:r>
      <w:ins w:id="1734" w:author="野草" w:date="2023-04-03T17:31:33Z">
        <w:r>
          <w:rPr>
            <w:rFonts w:hint="eastAsia" w:ascii="Times New Roman" w:hAnsi="Times New Roman" w:eastAsia="楷体" w:cs="Times New Roman"/>
            <w:sz w:val="23"/>
            <w:szCs w:val="23"/>
            <w:lang w:val="en-US" w:eastAsia="zh-CN"/>
          </w:rPr>
          <w:t>探讨</w:t>
        </w:r>
      </w:ins>
      <w:del w:id="1735" w:author="野草" w:date="2023-04-03T17:31:30Z">
        <w:r>
          <w:rPr>
            <w:rFonts w:hint="default" w:ascii="Times New Roman" w:hAnsi="Times New Roman" w:eastAsia="楷体" w:cs="Times New Roman"/>
            <w:sz w:val="23"/>
            <w:szCs w:val="23"/>
          </w:rPr>
          <w:delText>探究</w:delText>
        </w:r>
      </w:del>
      <w:r>
        <w:rPr>
          <w:rFonts w:hint="default" w:ascii="Times New Roman" w:hAnsi="Times New Roman" w:eastAsia="楷体" w:cs="Times New Roman"/>
          <w:sz w:val="23"/>
          <w:szCs w:val="23"/>
          <w:highlight w:val="cyan"/>
        </w:rPr>
        <w:t>不同建筑形态</w:t>
      </w:r>
      <w:r>
        <w:rPr>
          <w:rFonts w:hint="default" w:ascii="Times New Roman" w:hAnsi="Times New Roman" w:eastAsia="楷体" w:cs="Times New Roman"/>
          <w:sz w:val="23"/>
          <w:szCs w:val="23"/>
        </w:rPr>
        <w:t>对</w:t>
      </w:r>
      <w:r>
        <w:rPr>
          <w:rFonts w:hint="default" w:ascii="Times New Roman" w:hAnsi="Times New Roman" w:eastAsia="楷体" w:cs="Times New Roman"/>
          <w:sz w:val="23"/>
          <w:szCs w:val="23"/>
          <w:highlight w:val="cyan"/>
        </w:rPr>
        <w:t>城市气候</w:t>
      </w:r>
      <w:r>
        <w:rPr>
          <w:rFonts w:hint="default" w:ascii="Times New Roman" w:hAnsi="Times New Roman" w:eastAsia="楷体" w:cs="Times New Roman"/>
          <w:sz w:val="23"/>
          <w:szCs w:val="23"/>
        </w:rPr>
        <w:t>的影响。因此，本项目计划</w:t>
      </w:r>
      <w:r>
        <w:rPr>
          <w:rFonts w:hint="default" w:ascii="Times New Roman" w:hAnsi="Times New Roman" w:eastAsia="楷体" w:cs="Times New Roman"/>
          <w:sz w:val="23"/>
          <w:szCs w:val="23"/>
          <w:highlight w:val="cyan"/>
        </w:rPr>
        <w:t>进一步</w:t>
      </w:r>
      <w:r>
        <w:rPr>
          <w:rFonts w:hint="default" w:ascii="Times New Roman" w:hAnsi="Times New Roman" w:eastAsia="楷体" w:cs="Times New Roman"/>
          <w:sz w:val="23"/>
          <w:szCs w:val="23"/>
        </w:rPr>
        <w:t>进行</w:t>
      </w:r>
      <w:r>
        <w:rPr>
          <w:rFonts w:hint="default" w:ascii="Times New Roman" w:hAnsi="Times New Roman" w:eastAsia="楷体" w:cs="Times New Roman"/>
          <w:sz w:val="23"/>
          <w:szCs w:val="23"/>
          <w:highlight w:val="cyan"/>
        </w:rPr>
        <w:t>情景模拟分析</w:t>
      </w:r>
      <w:r>
        <w:rPr>
          <w:rFonts w:hint="default" w:ascii="Times New Roman" w:hAnsi="Times New Roman" w:eastAsia="楷体" w:cs="Times New Roman"/>
          <w:sz w:val="23"/>
          <w:szCs w:val="23"/>
        </w:rPr>
        <w:t>，以研究</w:t>
      </w:r>
      <w:r>
        <w:rPr>
          <w:rFonts w:hint="default" w:ascii="Times New Roman" w:hAnsi="Times New Roman" w:eastAsia="楷体" w:cs="Times New Roman"/>
          <w:sz w:val="23"/>
          <w:szCs w:val="23"/>
          <w:highlight w:val="cyan"/>
        </w:rPr>
        <w:t>不同建筑形态下</w:t>
      </w:r>
      <w:r>
        <w:rPr>
          <w:rFonts w:hint="default" w:ascii="Times New Roman" w:hAnsi="Times New Roman" w:eastAsia="楷体" w:cs="Times New Roman"/>
          <w:sz w:val="23"/>
          <w:szCs w:val="23"/>
        </w:rPr>
        <w:t>城市滨江地区的</w:t>
      </w:r>
      <w:r>
        <w:rPr>
          <w:rFonts w:hint="default" w:ascii="Times New Roman" w:hAnsi="Times New Roman" w:eastAsia="楷体" w:cs="Times New Roman"/>
          <w:sz w:val="23"/>
          <w:szCs w:val="23"/>
          <w:highlight w:val="cyan"/>
        </w:rPr>
        <w:t>热环境</w:t>
      </w:r>
      <w:del w:id="1736" w:author="野草" w:date="2023-04-03T17:33:12Z">
        <w:r>
          <w:rPr>
            <w:rFonts w:hint="default" w:ascii="Times New Roman" w:hAnsi="Times New Roman" w:eastAsia="楷体" w:cs="Times New Roman"/>
            <w:sz w:val="23"/>
            <w:szCs w:val="23"/>
            <w:highlight w:val="cyan"/>
          </w:rPr>
          <w:delText>和热舒适</w:delText>
        </w:r>
      </w:del>
      <w:r>
        <w:rPr>
          <w:rFonts w:hint="default" w:ascii="Times New Roman" w:hAnsi="Times New Roman" w:eastAsia="楷体" w:cs="Times New Roman"/>
          <w:sz w:val="23"/>
          <w:szCs w:val="23"/>
        </w:rPr>
        <w:t>特征。为此，我们将采用</w:t>
      </w:r>
      <w:r>
        <w:rPr>
          <w:rFonts w:hint="default" w:ascii="Times New Roman" w:hAnsi="Times New Roman" w:eastAsia="楷体" w:cs="Times New Roman"/>
          <w:sz w:val="23"/>
          <w:szCs w:val="23"/>
          <w:highlight w:val="cyan"/>
        </w:rPr>
        <w:t>ENVI-met气候模型</w:t>
      </w:r>
      <w:r>
        <w:rPr>
          <w:rFonts w:hint="default" w:ascii="Times New Roman" w:hAnsi="Times New Roman" w:eastAsia="楷体" w:cs="Times New Roman"/>
          <w:sz w:val="23"/>
          <w:szCs w:val="23"/>
        </w:rPr>
        <w:t>进行分析。首先，我们将</w:t>
      </w:r>
      <w:r>
        <w:rPr>
          <w:rFonts w:hint="default" w:ascii="Times New Roman" w:hAnsi="Times New Roman" w:eastAsia="楷体" w:cs="Times New Roman"/>
          <w:sz w:val="23"/>
          <w:szCs w:val="23"/>
          <w:highlight w:val="magenta"/>
        </w:rPr>
        <w:t>在夏季</w:t>
      </w:r>
      <w:r>
        <w:rPr>
          <w:rFonts w:hint="default" w:ascii="Times New Roman" w:hAnsi="Times New Roman" w:eastAsia="楷体" w:cs="Times New Roman"/>
          <w:sz w:val="23"/>
          <w:szCs w:val="23"/>
        </w:rPr>
        <w:t>选择</w:t>
      </w:r>
      <w:ins w:id="1737" w:author="野草" w:date="2023-04-03T23:10:07Z">
        <w:r>
          <w:rPr>
            <w:rFonts w:hint="eastAsia" w:ascii="Times New Roman" w:hAnsi="Times New Roman" w:eastAsia="楷体" w:cs="Times New Roman"/>
            <w:sz w:val="23"/>
            <w:szCs w:val="23"/>
            <w:lang w:val="en-US" w:eastAsia="zh-CN"/>
          </w:rPr>
          <w:t>一个</w:t>
        </w:r>
      </w:ins>
      <w:r>
        <w:rPr>
          <w:rFonts w:hint="default" w:ascii="Times New Roman" w:hAnsi="Times New Roman" w:eastAsia="楷体" w:cs="Times New Roman"/>
          <w:sz w:val="23"/>
          <w:szCs w:val="23"/>
          <w:highlight w:val="cyan"/>
        </w:rPr>
        <w:t>低风速无云晴天</w:t>
      </w:r>
      <w:r>
        <w:rPr>
          <w:rFonts w:hint="default" w:ascii="Times New Roman" w:hAnsi="Times New Roman" w:eastAsia="楷体" w:cs="Times New Roman"/>
          <w:sz w:val="23"/>
          <w:szCs w:val="23"/>
        </w:rPr>
        <w:t>，输入气象边界条件（逐小时气温、相对湿度、风速和风向）以及模拟区域内的相关环境参数（例如建筑、植被和地表）</w:t>
      </w:r>
      <w:r>
        <w:rPr>
          <w:rFonts w:hint="eastAsia" w:ascii="Times New Roman" w:hAnsi="Times New Roman" w:eastAsia="楷体" w:cs="Times New Roman"/>
          <w:sz w:val="23"/>
          <w:szCs w:val="23"/>
          <w:highlight w:val="none"/>
          <w:lang w:eastAsia="zh-CN"/>
        </w:rPr>
        <w:t>，</w:t>
      </w:r>
      <w:r>
        <w:rPr>
          <w:rFonts w:hint="eastAsia" w:ascii="Times New Roman" w:hAnsi="Times New Roman" w:eastAsia="楷体" w:cs="Times New Roman"/>
          <w:sz w:val="23"/>
          <w:szCs w:val="23"/>
          <w:highlight w:val="none"/>
          <w:lang w:val="en-US" w:eastAsia="zh-CN"/>
        </w:rPr>
        <w:t>对</w:t>
      </w:r>
      <w:r>
        <w:rPr>
          <w:rFonts w:hint="default" w:ascii="Times New Roman" w:hAnsi="Times New Roman" w:eastAsia="楷体" w:cs="Times New Roman"/>
          <w:sz w:val="23"/>
          <w:szCs w:val="23"/>
          <w:highlight w:val="cyan"/>
        </w:rPr>
        <w:t>3个局地气候区类型</w:t>
      </w:r>
      <w:r>
        <w:rPr>
          <w:rFonts w:hint="default" w:ascii="Times New Roman" w:hAnsi="Times New Roman" w:eastAsia="楷体" w:cs="Times New Roman"/>
          <w:sz w:val="23"/>
          <w:szCs w:val="23"/>
        </w:rPr>
        <w:t>的街区</w:t>
      </w:r>
      <w:ins w:id="1738" w:author="野草" w:date="2023-04-03T23:08:44Z">
        <w:r>
          <w:rPr>
            <w:rFonts w:hint="eastAsia" w:ascii="Times New Roman" w:hAnsi="Times New Roman" w:eastAsia="楷体" w:cs="Times New Roman"/>
            <w:sz w:val="23"/>
            <w:szCs w:val="23"/>
            <w:lang w:val="en-US" w:eastAsia="zh-CN"/>
          </w:rPr>
          <w:t>样地</w:t>
        </w:r>
      </w:ins>
      <w:r>
        <w:rPr>
          <w:rFonts w:hint="default" w:ascii="Times New Roman" w:hAnsi="Times New Roman" w:eastAsia="楷体" w:cs="Times New Roman"/>
          <w:sz w:val="23"/>
          <w:szCs w:val="23"/>
        </w:rPr>
        <w:t>进行</w:t>
      </w:r>
      <w:r>
        <w:rPr>
          <w:rFonts w:hint="eastAsia" w:ascii="Times New Roman" w:hAnsi="Times New Roman" w:eastAsia="楷体" w:cs="Times New Roman"/>
          <w:sz w:val="23"/>
          <w:szCs w:val="23"/>
          <w:lang w:val="en-US" w:eastAsia="zh-CN"/>
        </w:rPr>
        <w:t>初始</w:t>
      </w:r>
      <w:r>
        <w:rPr>
          <w:rFonts w:hint="default" w:ascii="Times New Roman" w:hAnsi="Times New Roman" w:eastAsia="楷体" w:cs="Times New Roman"/>
          <w:sz w:val="23"/>
          <w:szCs w:val="23"/>
        </w:rPr>
        <w:t>模拟，并使用</w:t>
      </w:r>
      <w:r>
        <w:rPr>
          <w:rFonts w:hint="default" w:ascii="Times New Roman" w:hAnsi="Times New Roman" w:eastAsia="楷体" w:cs="Times New Roman"/>
          <w:sz w:val="23"/>
          <w:szCs w:val="23"/>
          <w:highlight w:val="cyan"/>
        </w:rPr>
        <w:t>内部固定测量点</w:t>
      </w:r>
      <w:r>
        <w:rPr>
          <w:rFonts w:hint="default" w:ascii="Times New Roman" w:hAnsi="Times New Roman" w:eastAsia="楷体" w:cs="Times New Roman"/>
          <w:sz w:val="23"/>
          <w:szCs w:val="23"/>
        </w:rPr>
        <w:t>收集的</w:t>
      </w:r>
      <w:r>
        <w:rPr>
          <w:rFonts w:hint="default" w:ascii="Times New Roman" w:hAnsi="Times New Roman" w:eastAsia="楷体" w:cs="Times New Roman"/>
          <w:sz w:val="23"/>
          <w:szCs w:val="23"/>
          <w:highlight w:val="cyan"/>
        </w:rPr>
        <w:t>气象数据</w:t>
      </w:r>
      <w:r>
        <w:rPr>
          <w:rFonts w:hint="default" w:ascii="Times New Roman" w:hAnsi="Times New Roman" w:eastAsia="楷体" w:cs="Times New Roman"/>
          <w:sz w:val="23"/>
          <w:szCs w:val="23"/>
        </w:rPr>
        <w:t>来验证初始模拟结果。</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del w:id="1739" w:author="野草" w:date="2023-04-03T17:30:47Z">
        <w:r>
          <w:rPr>
            <w:rFonts w:hint="default" w:ascii="Times New Roman" w:hAnsi="Times New Roman" w:eastAsia="楷体" w:cs="Times New Roman"/>
            <w:sz w:val="23"/>
            <w:szCs w:val="23"/>
            <w:lang w:val="en-US"/>
          </w:rPr>
          <w:delText>22</w:delText>
        </w:r>
      </w:del>
      <w:del w:id="1740" w:author="野草" w:date="2023-04-03T17:30:47Z">
        <w:r>
          <w:rPr>
            <w:rFonts w:hint="default" w:ascii="Times New Roman" w:hAnsi="Times New Roman" w:eastAsia="楷体" w:cs="Times New Roman"/>
            <w:sz w:val="23"/>
            <w:szCs w:val="23"/>
            <w:lang w:val="en-US" w:eastAsia="zh-CN"/>
          </w:rPr>
          <w:delText>7</w:delText>
        </w:r>
      </w:del>
      <w:ins w:id="1741" w:author="野草" w:date="2023-04-03T17:30:47Z">
        <w:r>
          <w:rPr>
            <w:rFonts w:hint="eastAsia" w:ascii="Times New Roman" w:hAnsi="Times New Roman" w:eastAsia="楷体" w:cs="Times New Roman"/>
            <w:sz w:val="23"/>
            <w:szCs w:val="23"/>
            <w:lang w:val="en-US" w:eastAsia="zh-CN"/>
          </w:rPr>
          <w:t>403</w:t>
        </w:r>
      </w:ins>
      <w:r>
        <w:rPr>
          <w:rFonts w:hint="eastAsia" w:ascii="Times New Roman" w:hAnsi="Times New Roman" w:eastAsia="楷体" w:cs="Times New Roman"/>
          <w:sz w:val="23"/>
          <w:szCs w:val="23"/>
        </w:rPr>
        <w:t xml:space="preserve"> </w:t>
      </w:r>
      <w:del w:id="1742" w:author="野草" w:date="2023-04-03T23:08:03Z">
        <w:r>
          <w:rPr>
            <w:rFonts w:hint="default" w:ascii="Times New Roman" w:hAnsi="Times New Roman" w:eastAsia="楷体" w:cs="Times New Roman"/>
            <w:sz w:val="23"/>
            <w:szCs w:val="23"/>
            <w:lang w:val="en-US"/>
          </w:rPr>
          <w:delText>1</w:delText>
        </w:r>
      </w:del>
      <w:ins w:id="1743" w:author="野草" w:date="2023-04-03T23:08:03Z">
        <w:r>
          <w:rPr>
            <w:rFonts w:hint="eastAsia" w:ascii="Times New Roman" w:hAnsi="Times New Roman" w:eastAsia="楷体" w:cs="Times New Roman"/>
            <w:sz w:val="23"/>
            <w:szCs w:val="23"/>
            <w:lang w:val="en-US" w:eastAsia="zh-CN"/>
          </w:rPr>
          <w:t>2</w:t>
        </w:r>
      </w:ins>
      <w:ins w:id="1744" w:author="野草" w:date="2023-04-03T23:08:04Z">
        <w:r>
          <w:rPr>
            <w:rFonts w:hint="eastAsia" w:ascii="Times New Roman" w:hAnsi="Times New Roman" w:eastAsia="楷体" w:cs="Times New Roman"/>
            <w:sz w:val="23"/>
            <w:szCs w:val="23"/>
            <w:lang w:val="en-US" w:eastAsia="zh-CN"/>
          </w:rPr>
          <w:t>3</w:t>
        </w:r>
      </w:ins>
      <w:del w:id="1745" w:author="野草" w:date="2023-04-03T17:30:49Z">
        <w:r>
          <w:rPr>
            <w:rFonts w:hint="eastAsia" w:ascii="Times New Roman" w:hAnsi="Times New Roman" w:eastAsia="楷体" w:cs="Times New Roman"/>
            <w:sz w:val="23"/>
            <w:szCs w:val="23"/>
            <w:lang w:val="en-US" w:eastAsia="zh-CN"/>
          </w:rPr>
          <w:delText>6</w:delText>
        </w:r>
      </w:del>
      <w:ins w:id="1746" w:author="野草" w:date="2023-04-03T23:08:52Z">
        <w:r>
          <w:rPr>
            <w:rFonts w:hint="eastAsia" w:ascii="Times New Roman" w:hAnsi="Times New Roman" w:eastAsia="楷体" w:cs="Times New Roman"/>
            <w:sz w:val="23"/>
            <w:szCs w:val="23"/>
            <w:lang w:val="en-US" w:eastAsia="zh-CN"/>
          </w:rPr>
          <w:t>:</w:t>
        </w:r>
      </w:ins>
      <w:ins w:id="1747" w:author="野草" w:date="2023-04-03T23:10:20Z">
        <w:r>
          <w:rPr>
            <w:rFonts w:hint="eastAsia" w:ascii="Times New Roman" w:hAnsi="Times New Roman" w:eastAsia="楷体" w:cs="Times New Roman"/>
            <w:sz w:val="23"/>
            <w:szCs w:val="23"/>
            <w:lang w:val="en-US" w:eastAsia="zh-CN"/>
          </w:rPr>
          <w:t>1</w:t>
        </w:r>
      </w:ins>
      <w:ins w:id="1748" w:author="野草" w:date="2023-04-03T23:10:21Z">
        <w:r>
          <w:rPr>
            <w:rFonts w:hint="eastAsia" w:ascii="Times New Roman" w:hAnsi="Times New Roman" w:eastAsia="楷体" w:cs="Times New Roman"/>
            <w:sz w:val="23"/>
            <w:szCs w:val="23"/>
            <w:lang w:val="en-US" w:eastAsia="zh-CN"/>
          </w:rPr>
          <w:t>0</w:t>
        </w:r>
      </w:ins>
      <w:ins w:id="1749" w:author="野草" w:date="2023-04-03T23:11:03Z">
        <w:r>
          <w:rPr>
            <w:rFonts w:hint="eastAsia" w:ascii="Times New Roman" w:hAnsi="Times New Roman" w:eastAsia="楷体" w:cs="Times New Roman"/>
            <w:sz w:val="23"/>
            <w:szCs w:val="23"/>
            <w:lang w:val="en-US" w:eastAsia="zh-CN"/>
          </w:rPr>
          <w:t>+</w:t>
        </w:r>
      </w:ins>
      <w:del w:id="1750" w:author="野草" w:date="2023-04-03T23:08:49Z">
        <w:r>
          <w:rPr>
            <w:rFonts w:hint="eastAsia" w:ascii="Times New Roman" w:hAnsi="Times New Roman" w:eastAsia="楷体" w:cs="Times New Roman"/>
            <w:sz w:val="23"/>
            <w:szCs w:val="23"/>
          </w:rPr>
          <w:delText>:</w:delText>
        </w:r>
      </w:del>
      <w:del w:id="1751" w:author="野草" w:date="2023-04-03T17:30:51Z">
        <w:r>
          <w:rPr>
            <w:rFonts w:hint="eastAsia" w:ascii="Times New Roman" w:hAnsi="Times New Roman" w:eastAsia="楷体" w:cs="Times New Roman"/>
            <w:sz w:val="23"/>
            <w:szCs w:val="23"/>
            <w:lang w:val="en-US" w:eastAsia="zh-CN"/>
          </w:rPr>
          <w:delText>2</w:delText>
        </w:r>
      </w:del>
      <w:del w:id="1752" w:author="野草" w:date="2023-04-03T17:30:50Z">
        <w:r>
          <w:rPr>
            <w:rFonts w:hint="eastAsia" w:ascii="Times New Roman" w:hAnsi="Times New Roman" w:eastAsia="楷体" w:cs="Times New Roman"/>
            <w:sz w:val="23"/>
            <w:szCs w:val="23"/>
            <w:lang w:val="en-US" w:eastAsia="zh-CN"/>
          </w:rPr>
          <w:delText>6</w:delText>
        </w:r>
      </w:del>
      <w:r>
        <w:rPr>
          <w:rFonts w:hint="eastAsia" w:ascii="Times New Roman" w:hAnsi="Times New Roman" w:eastAsia="楷体" w:cs="Times New Roman"/>
          <w:sz w:val="23"/>
          <w:szCs w:val="23"/>
          <w:lang w:val="en-US" w:eastAsia="zh-CN"/>
        </w:rPr>
        <w:t>】</w:t>
      </w:r>
    </w:p>
    <w:p>
      <w:pPr>
        <w:spacing w:line="360" w:lineRule="auto"/>
        <w:ind w:firstLine="460" w:firstLineChars="200"/>
        <w:rPr>
          <w:rFonts w:hint="default" w:ascii="Times New Roman" w:hAnsi="Times New Roman" w:eastAsia="楷体" w:cs="Times New Roman"/>
          <w:sz w:val="23"/>
          <w:szCs w:val="23"/>
        </w:rPr>
      </w:pPr>
      <w:r>
        <w:rPr>
          <w:rFonts w:hint="default" w:ascii="Times New Roman" w:hAnsi="Times New Roman" w:eastAsia="楷体" w:cs="Times New Roman"/>
          <w:sz w:val="23"/>
          <w:szCs w:val="23"/>
        </w:rPr>
        <w:t>接下来，我们将根据</w:t>
      </w:r>
      <w:r>
        <w:rPr>
          <w:rFonts w:hint="default" w:ascii="Times New Roman" w:hAnsi="Times New Roman" w:eastAsia="楷体" w:cs="Times New Roman"/>
          <w:sz w:val="23"/>
          <w:szCs w:val="23"/>
          <w:highlight w:val="cyan"/>
        </w:rPr>
        <w:t>本项目第二部分</w:t>
      </w:r>
      <w:r>
        <w:rPr>
          <w:rFonts w:hint="default" w:ascii="Times New Roman" w:hAnsi="Times New Roman" w:eastAsia="楷体" w:cs="Times New Roman"/>
          <w:sz w:val="23"/>
          <w:szCs w:val="23"/>
        </w:rPr>
        <w:t>的研究结果，调整</w:t>
      </w:r>
      <w:r>
        <w:rPr>
          <w:rFonts w:hint="default" w:ascii="Times New Roman" w:hAnsi="Times New Roman" w:eastAsia="楷体" w:cs="Times New Roman"/>
          <w:sz w:val="23"/>
          <w:szCs w:val="23"/>
          <w:highlight w:val="cyan"/>
        </w:rPr>
        <w:t>建筑覆盖率和建筑高度分布</w:t>
      </w:r>
      <w:r>
        <w:rPr>
          <w:rFonts w:hint="default" w:ascii="Times New Roman" w:hAnsi="Times New Roman" w:eastAsia="楷体" w:cs="Times New Roman"/>
          <w:sz w:val="23"/>
          <w:szCs w:val="23"/>
        </w:rPr>
        <w:t>，分别针对</w:t>
      </w:r>
      <w:r>
        <w:rPr>
          <w:rFonts w:hint="default" w:ascii="Times New Roman" w:hAnsi="Times New Roman" w:eastAsia="楷体" w:cs="Times New Roman"/>
          <w:sz w:val="23"/>
          <w:szCs w:val="23"/>
          <w:highlight w:val="cyan"/>
        </w:rPr>
        <w:t>3个模拟区域</w:t>
      </w:r>
      <w:r>
        <w:rPr>
          <w:rFonts w:hint="default" w:ascii="Times New Roman" w:hAnsi="Times New Roman" w:eastAsia="楷体" w:cs="Times New Roman"/>
          <w:sz w:val="23"/>
          <w:szCs w:val="23"/>
        </w:rPr>
        <w:t>设置不同的情景。通过分析</w:t>
      </w:r>
      <w:r>
        <w:rPr>
          <w:rFonts w:hint="default" w:ascii="Times New Roman" w:hAnsi="Times New Roman" w:eastAsia="楷体" w:cs="Times New Roman"/>
          <w:sz w:val="23"/>
          <w:szCs w:val="23"/>
          <w:highlight w:val="cyan"/>
        </w:rPr>
        <w:t>不同情景下</w:t>
      </w:r>
      <w:r>
        <w:rPr>
          <w:rFonts w:hint="default" w:ascii="Times New Roman" w:hAnsi="Times New Roman" w:eastAsia="楷体" w:cs="Times New Roman"/>
          <w:sz w:val="23"/>
          <w:szCs w:val="23"/>
        </w:rPr>
        <w:t>的城市气候模拟结果，</w:t>
      </w:r>
      <w:del w:id="1753" w:author="野草" w:date="2023-04-04T08:28:33Z">
        <w:r>
          <w:rPr>
            <w:rFonts w:hint="eastAsia" w:ascii="Times New Roman" w:hAnsi="Times New Roman" w:eastAsia="楷体" w:cs="Times New Roman"/>
            <w:sz w:val="23"/>
            <w:szCs w:val="23"/>
            <w:highlight w:val="cyan"/>
            <w:lang w:val="en-US" w:eastAsia="zh-CN"/>
          </w:rPr>
          <w:delText>分析</w:delText>
        </w:r>
      </w:del>
      <w:del w:id="1754" w:author="野草" w:date="2023-04-04T08:28:32Z">
        <w:r>
          <w:rPr>
            <w:rFonts w:hint="eastAsia" w:ascii="Times New Roman" w:hAnsi="Times New Roman" w:eastAsia="楷体" w:cs="Times New Roman"/>
            <w:sz w:val="23"/>
            <w:szCs w:val="23"/>
            <w:highlight w:val="cyan"/>
            <w:lang w:val="en-US" w:eastAsia="zh-CN"/>
          </w:rPr>
          <w:delText>并</w:delText>
        </w:r>
      </w:del>
      <w:r>
        <w:rPr>
          <w:rFonts w:hint="eastAsia" w:ascii="Times New Roman" w:hAnsi="Times New Roman" w:eastAsia="楷体" w:cs="Times New Roman"/>
          <w:sz w:val="23"/>
          <w:szCs w:val="23"/>
          <w:highlight w:val="cyan"/>
          <w:lang w:val="en-US" w:eastAsia="zh-CN"/>
        </w:rPr>
        <w:t>比较</w:t>
      </w:r>
      <w:r>
        <w:rPr>
          <w:rFonts w:hint="default" w:ascii="Times New Roman" w:hAnsi="Times New Roman" w:eastAsia="楷体" w:cs="Times New Roman"/>
          <w:sz w:val="23"/>
          <w:szCs w:val="23"/>
        </w:rPr>
        <w:t>逐小时</w:t>
      </w:r>
      <w:r>
        <w:rPr>
          <w:rFonts w:hint="default" w:ascii="Times New Roman" w:hAnsi="Times New Roman" w:eastAsia="楷体" w:cs="Times New Roman"/>
          <w:sz w:val="23"/>
          <w:szCs w:val="23"/>
          <w:highlight w:val="magenta"/>
          <w:rPrChange w:id="1755" w:author="野草" w:date="2023-04-04T08:30:19Z">
            <w:rPr>
              <w:rFonts w:hint="default" w:ascii="Times New Roman" w:hAnsi="Times New Roman" w:eastAsia="楷体" w:cs="Times New Roman"/>
              <w:sz w:val="23"/>
              <w:szCs w:val="23"/>
            </w:rPr>
          </w:rPrChange>
        </w:rPr>
        <w:t>气象变量</w:t>
      </w:r>
      <w:ins w:id="1756" w:author="野草" w:date="2023-04-04T08:30:04Z">
        <w:r>
          <w:rPr>
            <w:rFonts w:hint="eastAsia" w:ascii="Times New Roman" w:hAnsi="Times New Roman" w:eastAsia="楷体" w:cs="Times New Roman"/>
            <w:sz w:val="23"/>
            <w:szCs w:val="23"/>
            <w:highlight w:val="magenta"/>
            <w:lang w:val="en-US" w:eastAsia="zh-CN"/>
            <w:rPrChange w:id="1757" w:author="野草" w:date="2023-04-04T08:30:19Z">
              <w:rPr>
                <w:rFonts w:hint="eastAsia" w:ascii="Times New Roman" w:hAnsi="Times New Roman" w:eastAsia="楷体" w:cs="Times New Roman"/>
                <w:sz w:val="23"/>
                <w:szCs w:val="23"/>
                <w:lang w:val="en-US" w:eastAsia="zh-CN"/>
              </w:rPr>
            </w:rPrChange>
          </w:rPr>
          <w:t>和</w:t>
        </w:r>
      </w:ins>
      <w:ins w:id="1759" w:author="野草" w:date="2023-04-04T08:30:05Z">
        <w:r>
          <w:rPr>
            <w:rFonts w:hint="eastAsia" w:ascii="Times New Roman" w:hAnsi="Times New Roman" w:eastAsia="楷体" w:cs="Times New Roman"/>
            <w:sz w:val="23"/>
            <w:szCs w:val="23"/>
            <w:highlight w:val="magenta"/>
            <w:lang w:val="en-US" w:eastAsia="zh-CN"/>
            <w:rPrChange w:id="1760" w:author="野草" w:date="2023-04-04T08:30:19Z">
              <w:rPr>
                <w:rFonts w:hint="eastAsia" w:ascii="Times New Roman" w:hAnsi="Times New Roman" w:eastAsia="楷体" w:cs="Times New Roman"/>
                <w:sz w:val="23"/>
                <w:szCs w:val="23"/>
                <w:lang w:val="en-US" w:eastAsia="zh-CN"/>
              </w:rPr>
            </w:rPrChange>
          </w:rPr>
          <w:t>热</w:t>
        </w:r>
      </w:ins>
      <w:ins w:id="1762" w:author="野草" w:date="2023-04-04T08:30:15Z">
        <w:r>
          <w:rPr>
            <w:rFonts w:hint="eastAsia" w:ascii="Times New Roman" w:hAnsi="Times New Roman" w:eastAsia="楷体" w:cs="Times New Roman"/>
            <w:sz w:val="23"/>
            <w:szCs w:val="23"/>
            <w:highlight w:val="magenta"/>
            <w:lang w:val="en-US" w:eastAsia="zh-CN"/>
            <w:rPrChange w:id="1763" w:author="野草" w:date="2023-04-04T08:30:19Z">
              <w:rPr>
                <w:rFonts w:hint="eastAsia" w:ascii="Times New Roman" w:hAnsi="Times New Roman" w:eastAsia="楷体" w:cs="Times New Roman"/>
                <w:sz w:val="23"/>
                <w:szCs w:val="23"/>
                <w:lang w:val="en-US" w:eastAsia="zh-CN"/>
              </w:rPr>
            </w:rPrChange>
          </w:rPr>
          <w:t>舒适度</w:t>
        </w:r>
      </w:ins>
      <w:ins w:id="1765" w:author="野草" w:date="2023-04-04T08:30:07Z">
        <w:r>
          <w:rPr>
            <w:rFonts w:hint="eastAsia" w:ascii="Times New Roman" w:hAnsi="Times New Roman" w:eastAsia="楷体" w:cs="Times New Roman"/>
            <w:sz w:val="23"/>
            <w:szCs w:val="23"/>
            <w:highlight w:val="magenta"/>
            <w:lang w:val="en-US" w:eastAsia="zh-CN"/>
            <w:rPrChange w:id="1766" w:author="野草" w:date="2023-04-04T08:30:19Z">
              <w:rPr>
                <w:rFonts w:hint="eastAsia" w:ascii="Times New Roman" w:hAnsi="Times New Roman" w:eastAsia="楷体" w:cs="Times New Roman"/>
                <w:sz w:val="23"/>
                <w:szCs w:val="23"/>
                <w:lang w:val="en-US" w:eastAsia="zh-CN"/>
              </w:rPr>
            </w:rPrChange>
          </w:rPr>
          <w:t>指数</w:t>
        </w:r>
      </w:ins>
      <w:r>
        <w:rPr>
          <w:rFonts w:hint="default" w:ascii="Times New Roman" w:hAnsi="Times New Roman" w:eastAsia="楷体" w:cs="Times New Roman"/>
          <w:sz w:val="23"/>
          <w:szCs w:val="23"/>
        </w:rPr>
        <w:t>的</w:t>
      </w:r>
      <w:r>
        <w:rPr>
          <w:rFonts w:hint="default" w:ascii="Times New Roman" w:hAnsi="Times New Roman" w:eastAsia="楷体" w:cs="Times New Roman"/>
          <w:sz w:val="23"/>
          <w:szCs w:val="23"/>
          <w:highlight w:val="cyan"/>
        </w:rPr>
        <w:t>空间分布</w:t>
      </w:r>
      <w:r>
        <w:rPr>
          <w:rFonts w:hint="default" w:ascii="Times New Roman" w:hAnsi="Times New Roman" w:eastAsia="楷体" w:cs="Times New Roman"/>
          <w:sz w:val="23"/>
          <w:szCs w:val="23"/>
        </w:rPr>
        <w:t>。基于此，我们</w:t>
      </w:r>
      <w:r>
        <w:rPr>
          <w:rFonts w:hint="eastAsia" w:ascii="Times New Roman" w:hAnsi="Times New Roman" w:eastAsia="楷体" w:cs="Times New Roman"/>
          <w:sz w:val="23"/>
          <w:szCs w:val="23"/>
          <w:lang w:val="en-US" w:eastAsia="zh-CN"/>
        </w:rPr>
        <w:t>拟</w:t>
      </w:r>
      <w:r>
        <w:rPr>
          <w:rFonts w:hint="default" w:ascii="Times New Roman" w:hAnsi="Times New Roman" w:eastAsia="楷体" w:cs="Times New Roman"/>
          <w:sz w:val="23"/>
          <w:szCs w:val="23"/>
        </w:rPr>
        <w:t>提出</w:t>
      </w:r>
      <w:r>
        <w:rPr>
          <w:rFonts w:hint="default" w:ascii="Times New Roman" w:hAnsi="Times New Roman" w:eastAsia="楷体" w:cs="Times New Roman"/>
          <w:sz w:val="23"/>
          <w:szCs w:val="23"/>
          <w:highlight w:val="cyan"/>
        </w:rPr>
        <w:t>针对</w:t>
      </w:r>
      <w:r>
        <w:rPr>
          <w:rFonts w:hint="eastAsia" w:ascii="Times New Roman" w:hAnsi="Times New Roman" w:eastAsia="楷体" w:cs="Times New Roman"/>
          <w:sz w:val="23"/>
          <w:szCs w:val="23"/>
          <w:highlight w:val="cyan"/>
          <w:lang w:eastAsia="zh-CN"/>
        </w:rPr>
        <w:t>各</w:t>
      </w:r>
      <w:r>
        <w:rPr>
          <w:rFonts w:hint="default" w:ascii="Times New Roman" w:hAnsi="Times New Roman" w:eastAsia="楷体" w:cs="Times New Roman"/>
          <w:sz w:val="23"/>
          <w:szCs w:val="23"/>
          <w:highlight w:val="cyan"/>
        </w:rPr>
        <w:t>局地气候区类型</w:t>
      </w:r>
      <w:r>
        <w:rPr>
          <w:rFonts w:hint="default" w:ascii="Times New Roman" w:hAnsi="Times New Roman" w:eastAsia="楷体" w:cs="Times New Roman"/>
          <w:sz w:val="23"/>
          <w:szCs w:val="23"/>
        </w:rPr>
        <w:t>的城市滨江地区</w:t>
      </w:r>
      <w:r>
        <w:rPr>
          <w:rFonts w:hint="default" w:ascii="Times New Roman" w:hAnsi="Times New Roman" w:eastAsia="楷体" w:cs="Times New Roman"/>
          <w:sz w:val="23"/>
          <w:szCs w:val="23"/>
          <w:highlight w:val="cyan"/>
        </w:rPr>
        <w:t>室外空间热环境</w:t>
      </w:r>
      <w:r>
        <w:rPr>
          <w:rFonts w:hint="default" w:ascii="Times New Roman" w:hAnsi="Times New Roman" w:eastAsia="楷体" w:cs="Times New Roman"/>
          <w:sz w:val="23"/>
          <w:szCs w:val="23"/>
        </w:rPr>
        <w:t>优化方案，并评估</w:t>
      </w:r>
      <w:r>
        <w:rPr>
          <w:rFonts w:hint="default" w:ascii="Times New Roman" w:hAnsi="Times New Roman" w:eastAsia="楷体" w:cs="Times New Roman"/>
          <w:sz w:val="23"/>
          <w:szCs w:val="23"/>
          <w:highlight w:val="cyan"/>
        </w:rPr>
        <w:t>各方案下</w:t>
      </w:r>
      <w:r>
        <w:rPr>
          <w:rFonts w:hint="default" w:ascii="Times New Roman" w:hAnsi="Times New Roman" w:eastAsia="楷体" w:cs="Times New Roman"/>
          <w:sz w:val="23"/>
          <w:szCs w:val="23"/>
        </w:rPr>
        <w:t>的城市</w:t>
      </w:r>
      <w:ins w:id="1768" w:author="野草" w:date="2023-04-04T08:31:17Z">
        <w:r>
          <w:rPr>
            <w:rFonts w:hint="eastAsia" w:ascii="Times New Roman" w:hAnsi="Times New Roman" w:eastAsia="楷体" w:cs="Times New Roman"/>
            <w:sz w:val="23"/>
            <w:szCs w:val="23"/>
            <w:lang w:val="en-US" w:eastAsia="zh-CN"/>
          </w:rPr>
          <w:t>热环境</w:t>
        </w:r>
      </w:ins>
      <w:del w:id="1769" w:author="野草" w:date="2023-04-04T08:31:25Z">
        <w:r>
          <w:rPr>
            <w:rFonts w:hint="default" w:ascii="Times New Roman" w:hAnsi="Times New Roman" w:eastAsia="楷体" w:cs="Times New Roman"/>
            <w:sz w:val="23"/>
            <w:szCs w:val="23"/>
            <w:lang w:val="en-US"/>
          </w:rPr>
          <w:delText>气候格局</w:delText>
        </w:r>
      </w:del>
      <w:ins w:id="1770" w:author="野草" w:date="2023-04-04T08:31:27Z">
        <w:r>
          <w:rPr>
            <w:rFonts w:hint="eastAsia" w:ascii="Times New Roman" w:hAnsi="Times New Roman" w:eastAsia="楷体" w:cs="Times New Roman"/>
            <w:sz w:val="23"/>
            <w:szCs w:val="23"/>
            <w:lang w:val="en-US" w:eastAsia="zh-CN"/>
          </w:rPr>
          <w:t>状况</w:t>
        </w:r>
      </w:ins>
      <w:r>
        <w:rPr>
          <w:rFonts w:hint="default" w:ascii="Times New Roman" w:hAnsi="Times New Roman" w:eastAsia="楷体" w:cs="Times New Roman"/>
          <w:sz w:val="23"/>
          <w:szCs w:val="23"/>
        </w:rPr>
        <w:t>，以进一步</w:t>
      </w:r>
      <w:r>
        <w:rPr>
          <w:rFonts w:hint="default" w:ascii="Times New Roman" w:hAnsi="Times New Roman" w:eastAsia="楷体" w:cs="Times New Roman"/>
          <w:sz w:val="23"/>
          <w:szCs w:val="23"/>
          <w:highlight w:val="cyan"/>
        </w:rPr>
        <w:t>验证其科学性</w:t>
      </w:r>
      <w:r>
        <w:rPr>
          <w:rFonts w:hint="default" w:ascii="Times New Roman" w:hAnsi="Times New Roman" w:eastAsia="楷体" w:cs="Times New Roman"/>
          <w:sz w:val="23"/>
          <w:szCs w:val="23"/>
        </w:rPr>
        <w:t>。最终，本项目将为</w:t>
      </w:r>
      <w:r>
        <w:rPr>
          <w:rFonts w:hint="default" w:ascii="Times New Roman" w:hAnsi="Times New Roman" w:eastAsia="楷体" w:cs="Times New Roman"/>
          <w:sz w:val="23"/>
          <w:szCs w:val="23"/>
          <w:highlight w:val="cyan"/>
        </w:rPr>
        <w:t>城市滨江地区</w:t>
      </w:r>
      <w:r>
        <w:rPr>
          <w:rFonts w:hint="default" w:ascii="Times New Roman" w:hAnsi="Times New Roman" w:eastAsia="楷体" w:cs="Times New Roman"/>
          <w:sz w:val="23"/>
          <w:szCs w:val="23"/>
        </w:rPr>
        <w:t>的规划设计提供科学参考。</w:t>
      </w:r>
      <w:ins w:id="1771" w:author="野草" w:date="2023-04-03T17:31:04Z">
        <w:r>
          <w:rPr>
            <w:rFonts w:ascii="Times New Roman" w:hAnsi="Times New Roman" w:eastAsia="楷体" w:cs="Times New Roman"/>
            <w:sz w:val="23"/>
            <w:szCs w:val="23"/>
          </w:rPr>
          <w:t>【</w:t>
        </w:r>
      </w:ins>
      <w:ins w:id="1772" w:author="野草" w:date="2023-04-03T17:31:04Z">
        <w:r>
          <w:rPr>
            <w:rFonts w:hint="eastAsia" w:ascii="Times New Roman" w:hAnsi="Times New Roman" w:eastAsia="楷体" w:cs="Times New Roman"/>
            <w:sz w:val="23"/>
            <w:szCs w:val="23"/>
          </w:rPr>
          <w:t>up</w:t>
        </w:r>
      </w:ins>
      <w:ins w:id="1773" w:author="野草" w:date="2023-04-03T23:12:37Z">
        <w:r>
          <w:rPr>
            <w:rFonts w:ascii="Times New Roman" w:hAnsi="Times New Roman" w:eastAsia="楷体" w:cs="Times New Roman"/>
            <w:sz w:val="23"/>
            <w:szCs w:val="23"/>
          </w:rPr>
          <w:t>230</w:t>
        </w:r>
      </w:ins>
      <w:ins w:id="1774" w:author="野草" w:date="2023-04-03T23:12:37Z">
        <w:r>
          <w:rPr>
            <w:rFonts w:hint="eastAsia" w:ascii="Times New Roman" w:hAnsi="Times New Roman" w:eastAsia="楷体" w:cs="Times New Roman"/>
            <w:sz w:val="23"/>
            <w:szCs w:val="23"/>
            <w:lang w:val="en-US" w:eastAsia="zh-CN"/>
          </w:rPr>
          <w:t>40</w:t>
        </w:r>
      </w:ins>
      <w:ins w:id="1775" w:author="野草" w:date="2023-04-04T08:28:05Z">
        <w:r>
          <w:rPr>
            <w:rFonts w:hint="eastAsia" w:ascii="Times New Roman" w:hAnsi="Times New Roman" w:eastAsia="楷体" w:cs="Times New Roman"/>
            <w:sz w:val="23"/>
            <w:szCs w:val="23"/>
            <w:lang w:val="en-US" w:eastAsia="zh-CN"/>
          </w:rPr>
          <w:t>4</w:t>
        </w:r>
      </w:ins>
      <w:ins w:id="1776" w:author="野草" w:date="2023-04-03T23:12:37Z">
        <w:r>
          <w:rPr>
            <w:rFonts w:hint="eastAsia" w:ascii="Times New Roman" w:hAnsi="Times New Roman" w:eastAsia="楷体" w:cs="Times New Roman"/>
            <w:sz w:val="23"/>
            <w:szCs w:val="23"/>
          </w:rPr>
          <w:t xml:space="preserve"> </w:t>
        </w:r>
      </w:ins>
      <w:ins w:id="1777" w:author="野草" w:date="2023-04-04T08:28:08Z">
        <w:r>
          <w:rPr>
            <w:rFonts w:hint="eastAsia" w:ascii="Times New Roman" w:hAnsi="Times New Roman" w:eastAsia="楷体" w:cs="Times New Roman"/>
            <w:sz w:val="23"/>
            <w:szCs w:val="23"/>
            <w:lang w:val="en-US" w:eastAsia="zh-CN"/>
          </w:rPr>
          <w:t>08</w:t>
        </w:r>
      </w:ins>
      <w:ins w:id="1778" w:author="野草" w:date="2023-04-03T23:12:37Z">
        <w:r>
          <w:rPr>
            <w:rFonts w:hint="eastAsia" w:ascii="Times New Roman" w:hAnsi="Times New Roman" w:eastAsia="楷体" w:cs="Times New Roman"/>
            <w:sz w:val="23"/>
            <w:szCs w:val="23"/>
            <w:lang w:val="en-US" w:eastAsia="zh-CN"/>
          </w:rPr>
          <w:t>:</w:t>
        </w:r>
      </w:ins>
      <w:ins w:id="1779" w:author="野草" w:date="2023-04-04T08:30:29Z">
        <w:r>
          <w:rPr>
            <w:rFonts w:hint="eastAsia" w:ascii="Times New Roman" w:hAnsi="Times New Roman" w:eastAsia="楷体" w:cs="Times New Roman"/>
            <w:sz w:val="23"/>
            <w:szCs w:val="23"/>
            <w:lang w:val="en-US" w:eastAsia="zh-CN"/>
          </w:rPr>
          <w:t>3</w:t>
        </w:r>
      </w:ins>
      <w:ins w:id="1780" w:author="野草" w:date="2023-04-04T08:39:52Z">
        <w:r>
          <w:rPr>
            <w:rFonts w:hint="eastAsia" w:ascii="Times New Roman" w:hAnsi="Times New Roman" w:eastAsia="楷体" w:cs="Times New Roman"/>
            <w:sz w:val="23"/>
            <w:szCs w:val="23"/>
            <w:lang w:val="en-US" w:eastAsia="zh-CN"/>
          </w:rPr>
          <w:t>8</w:t>
        </w:r>
      </w:ins>
      <w:ins w:id="1781" w:author="野草" w:date="2023-04-04T08:40:18Z">
        <w:r>
          <w:rPr>
            <w:rFonts w:hint="eastAsia" w:ascii="Times New Roman" w:hAnsi="Times New Roman" w:eastAsia="楷体" w:cs="Times New Roman"/>
            <w:sz w:val="23"/>
            <w:szCs w:val="23"/>
            <w:lang w:val="en-US" w:eastAsia="zh-CN"/>
          </w:rPr>
          <w:t>+</w:t>
        </w:r>
      </w:ins>
      <w:ins w:id="1782" w:author="野草" w:date="2023-04-03T17:31:04Z">
        <w:r>
          <w:rPr>
            <w:rFonts w:hint="eastAsia" w:ascii="Times New Roman" w:hAnsi="Times New Roman" w:eastAsia="楷体" w:cs="Times New Roman"/>
            <w:sz w:val="23"/>
            <w:szCs w:val="23"/>
            <w:lang w:val="en-US" w:eastAsia="zh-CN"/>
          </w:rPr>
          <w:t>】</w:t>
        </w:r>
      </w:ins>
      <w:del w:id="1783" w:author="野草" w:date="2023-04-03T17:31:04Z">
        <w:r>
          <w:rPr>
            <w:rFonts w:ascii="Times New Roman" w:hAnsi="Times New Roman" w:eastAsia="楷体" w:cs="Times New Roman"/>
            <w:sz w:val="23"/>
            <w:szCs w:val="23"/>
          </w:rPr>
          <w:delText>【</w:delText>
        </w:r>
      </w:del>
      <w:del w:id="1784" w:author="野草" w:date="2023-04-03T17:31:04Z">
        <w:r>
          <w:rPr>
            <w:rFonts w:hint="eastAsia" w:ascii="Times New Roman" w:hAnsi="Times New Roman" w:eastAsia="楷体" w:cs="Times New Roman"/>
            <w:sz w:val="23"/>
            <w:szCs w:val="23"/>
          </w:rPr>
          <w:delText>up</w:delText>
        </w:r>
      </w:del>
      <w:del w:id="1785" w:author="野草" w:date="2023-04-03T17:31:04Z">
        <w:r>
          <w:rPr>
            <w:rFonts w:ascii="Times New Roman" w:hAnsi="Times New Roman" w:eastAsia="楷体" w:cs="Times New Roman"/>
            <w:sz w:val="23"/>
            <w:szCs w:val="23"/>
          </w:rPr>
          <w:delText>23022</w:delText>
        </w:r>
      </w:del>
      <w:del w:id="1786" w:author="野草" w:date="2023-04-03T17:31:04Z">
        <w:r>
          <w:rPr>
            <w:rFonts w:hint="eastAsia" w:ascii="Times New Roman" w:hAnsi="Times New Roman" w:eastAsia="楷体" w:cs="Times New Roman"/>
            <w:sz w:val="23"/>
            <w:szCs w:val="23"/>
            <w:lang w:val="en-US" w:eastAsia="zh-CN"/>
          </w:rPr>
          <w:delText>7</w:delText>
        </w:r>
      </w:del>
      <w:del w:id="1787" w:author="野草" w:date="2023-04-03T17:31:04Z">
        <w:r>
          <w:rPr>
            <w:rFonts w:hint="eastAsia" w:ascii="Times New Roman" w:hAnsi="Times New Roman" w:eastAsia="楷体" w:cs="Times New Roman"/>
            <w:sz w:val="23"/>
            <w:szCs w:val="23"/>
          </w:rPr>
          <w:delText xml:space="preserve"> 1</w:delText>
        </w:r>
      </w:del>
      <w:del w:id="1788" w:author="野草" w:date="2023-04-03T17:31:04Z">
        <w:r>
          <w:rPr>
            <w:rFonts w:hint="eastAsia" w:ascii="Times New Roman" w:hAnsi="Times New Roman" w:eastAsia="楷体" w:cs="Times New Roman"/>
            <w:sz w:val="23"/>
            <w:szCs w:val="23"/>
            <w:lang w:val="en-US" w:eastAsia="zh-CN"/>
          </w:rPr>
          <w:delText>6</w:delText>
        </w:r>
      </w:del>
      <w:del w:id="1789" w:author="野草" w:date="2023-04-03T17:31:04Z">
        <w:r>
          <w:rPr>
            <w:rFonts w:hint="eastAsia" w:ascii="Times New Roman" w:hAnsi="Times New Roman" w:eastAsia="楷体" w:cs="Times New Roman"/>
            <w:sz w:val="23"/>
            <w:szCs w:val="23"/>
          </w:rPr>
          <w:delText>:</w:delText>
        </w:r>
      </w:del>
      <w:del w:id="1790" w:author="野草" w:date="2023-04-03T17:31:04Z">
        <w:r>
          <w:rPr>
            <w:rFonts w:hint="eastAsia" w:ascii="Times New Roman" w:hAnsi="Times New Roman" w:eastAsia="楷体" w:cs="Times New Roman"/>
            <w:sz w:val="23"/>
            <w:szCs w:val="23"/>
            <w:lang w:val="en-US" w:eastAsia="zh-CN"/>
          </w:rPr>
          <w:delText>30】</w:delText>
        </w:r>
      </w:del>
    </w:p>
    <w:p>
      <w:pPr>
        <w:autoSpaceDE w:val="0"/>
        <w:autoSpaceDN w:val="0"/>
        <w:adjustRightInd w:val="0"/>
        <w:spacing w:after="0" w:line="360" w:lineRule="auto"/>
        <w:ind w:firstLine="0" w:firstLineChars="0"/>
        <w:rPr>
          <w:rFonts w:ascii="楷体w" w:eastAsia="楷体w" w:cs="楷体w"/>
          <w:color w:val="000000"/>
          <w:sz w:val="23"/>
          <w:szCs w:val="23"/>
        </w:rPr>
      </w:pPr>
    </w:p>
    <w:p>
      <w:pPr>
        <w:autoSpaceDE w:val="0"/>
        <w:autoSpaceDN w:val="0"/>
        <w:adjustRightInd w:val="0"/>
        <w:spacing w:after="0" w:line="360" w:lineRule="auto"/>
        <w:ind w:firstLine="460" w:firstLineChars="200"/>
        <w:rPr>
          <w:rFonts w:ascii="楷体w" w:eastAsia="楷体w" w:cs="楷体w"/>
          <w:color w:val="000000"/>
          <w:sz w:val="23"/>
          <w:szCs w:val="23"/>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ascii="黑体" w:eastAsia="黑体" w:cs="黑体"/>
        </w:rPr>
        <w:t>特色与创新之处</w:t>
      </w:r>
      <w:r>
        <w:rPr>
          <w:rFonts w:hint="eastAsia"/>
        </w:rPr>
        <w:t>（限</w:t>
      </w:r>
      <w:r>
        <w:t xml:space="preserve">1000 </w:t>
      </w:r>
      <w:r>
        <w:rPr>
          <w:rFonts w:hint="eastAsia"/>
        </w:rPr>
        <w:t>字）</w:t>
      </w:r>
    </w:p>
    <w:p>
      <w:pPr>
        <w:spacing w:line="360" w:lineRule="auto"/>
        <w:ind w:firstLine="440" w:firstLineChars="200"/>
        <w:rPr>
          <w:rFonts w:ascii="楷体" w:hAnsi="楷体" w:eastAsia="楷体" w:cs="楷体"/>
          <w:highlight w:val="cyan"/>
        </w:rPr>
      </w:pPr>
      <w:r>
        <w:rPr>
          <w:rFonts w:hint="eastAsia" w:ascii="楷体" w:hAnsi="楷体" w:eastAsia="楷体" w:cs="楷体"/>
          <w:highlight w:val="cyan"/>
        </w:rPr>
        <w:t>包括河流在内的城市水体</w:t>
      </w:r>
      <w:r>
        <w:rPr>
          <w:rFonts w:hint="eastAsia" w:ascii="楷体" w:hAnsi="楷体" w:eastAsia="楷体" w:cs="楷体"/>
        </w:rPr>
        <w:t>能显著影响</w:t>
      </w:r>
      <w:r>
        <w:rPr>
          <w:rFonts w:hint="eastAsia" w:ascii="楷体" w:hAnsi="楷体" w:eastAsia="楷体" w:cs="楷体"/>
          <w:highlight w:val="cyan"/>
        </w:rPr>
        <w:t>周边地区</w:t>
      </w:r>
      <w:r>
        <w:rPr>
          <w:rFonts w:hint="eastAsia" w:ascii="楷体" w:hAnsi="楷体" w:eastAsia="楷体" w:cs="楷体"/>
        </w:rPr>
        <w:t>的气候特征</w:t>
      </w:r>
      <w:ins w:id="1791" w:author="野草" w:date="2023-04-01T23:11:42Z">
        <w:r>
          <w:rPr>
            <w:rFonts w:hint="eastAsia" w:ascii="楷体" w:hAnsi="楷体" w:eastAsia="楷体" w:cs="楷体"/>
            <w:lang w:eastAsia="zh-CN"/>
          </w:rPr>
          <w:t>。</w:t>
        </w:r>
      </w:ins>
      <w:del w:id="1792" w:author="野草" w:date="2023-04-01T23:11:42Z">
        <w:r>
          <w:rPr>
            <w:rFonts w:hint="eastAsia" w:ascii="楷体" w:hAnsi="楷体" w:eastAsia="楷体" w:cs="楷体"/>
          </w:rPr>
          <w:delText>，</w:delText>
        </w:r>
      </w:del>
      <w:r>
        <w:rPr>
          <w:rFonts w:hint="eastAsia" w:ascii="楷体" w:hAnsi="楷体" w:eastAsia="楷体" w:cs="楷体"/>
        </w:rPr>
        <w:t>加深对</w:t>
      </w:r>
      <w:r>
        <w:rPr>
          <w:rFonts w:hint="eastAsia" w:ascii="楷体" w:hAnsi="楷体" w:eastAsia="楷体" w:cs="楷体"/>
          <w:highlight w:val="cyan"/>
        </w:rPr>
        <w:t>城市滨江地区</w:t>
      </w:r>
      <w:r>
        <w:rPr>
          <w:rFonts w:hint="eastAsia" w:ascii="楷体" w:hAnsi="楷体" w:eastAsia="楷体" w:cs="楷体"/>
        </w:rPr>
        <w:t>热环境</w:t>
      </w:r>
      <w:del w:id="1793" w:author="野草" w:date="2023-04-01T23:05:45Z">
        <w:r>
          <w:rPr>
            <w:rFonts w:hint="eastAsia" w:ascii="楷体" w:hAnsi="楷体" w:eastAsia="楷体" w:cs="楷体"/>
          </w:rPr>
          <w:delText>和热舒适</w:delText>
        </w:r>
      </w:del>
      <w:r>
        <w:rPr>
          <w:rFonts w:hint="eastAsia" w:ascii="楷体" w:hAnsi="楷体" w:eastAsia="楷体" w:cs="楷体"/>
        </w:rPr>
        <w:t>状况</w:t>
      </w:r>
      <w:r>
        <w:rPr>
          <w:rFonts w:hint="eastAsia" w:ascii="楷体" w:hAnsi="楷体" w:eastAsia="楷体" w:cs="楷体"/>
          <w:highlight w:val="cyan"/>
        </w:rPr>
        <w:t>及其对环境因素响应</w:t>
      </w:r>
      <w:r>
        <w:rPr>
          <w:rFonts w:hint="eastAsia" w:ascii="楷体" w:hAnsi="楷体" w:eastAsia="楷体" w:cs="楷体"/>
        </w:rPr>
        <w:t>的理解对于</w:t>
      </w:r>
      <w:r>
        <w:rPr>
          <w:rFonts w:hint="eastAsia" w:ascii="楷体" w:hAnsi="楷体" w:eastAsia="楷体" w:cs="楷体"/>
          <w:highlight w:val="cyan"/>
        </w:rPr>
        <w:t>针对性地采取措施</w:t>
      </w:r>
      <w:r>
        <w:rPr>
          <w:rFonts w:hint="eastAsia" w:ascii="楷体" w:hAnsi="楷体" w:eastAsia="楷体" w:cs="楷体"/>
        </w:rPr>
        <w:t>以提升</w:t>
      </w:r>
      <w:r>
        <w:rPr>
          <w:rFonts w:hint="eastAsia" w:ascii="楷体" w:hAnsi="楷体" w:eastAsia="楷体" w:cs="楷体"/>
          <w:highlight w:val="cyan"/>
        </w:rPr>
        <w:t>城市适应未来气候变化的能力</w:t>
      </w:r>
      <w:r>
        <w:rPr>
          <w:rFonts w:hint="eastAsia" w:ascii="楷体" w:hAnsi="楷体" w:eastAsia="楷体" w:cs="楷体"/>
        </w:rPr>
        <w:t>具有重要意义。本项目的创新之处</w:t>
      </w:r>
      <w:r>
        <w:rPr>
          <w:rFonts w:hint="eastAsia" w:ascii="楷体" w:hAnsi="楷体" w:eastAsia="楷体" w:cs="楷体"/>
          <w:highlight w:val="cyan"/>
        </w:rPr>
        <w:t>体现在以下方面：</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1794" w:author="野草" w:date="2023-04-01T23:05:23Z">
        <w:r>
          <w:rPr>
            <w:rFonts w:hint="eastAsia" w:ascii="Times New Roman" w:hAnsi="Times New Roman" w:eastAsia="楷体" w:cs="Times New Roman"/>
            <w:sz w:val="23"/>
            <w:szCs w:val="23"/>
            <w:lang w:val="en-US" w:eastAsia="zh-CN"/>
          </w:rPr>
          <w:t>40</w:t>
        </w:r>
      </w:ins>
      <w:del w:id="1795" w:author="野草" w:date="2023-04-01T23:05:23Z">
        <w:r>
          <w:rPr>
            <w:rFonts w:hint="eastAsia" w:ascii="Times New Roman" w:hAnsi="Times New Roman" w:eastAsia="楷体" w:cs="Times New Roman"/>
            <w:sz w:val="23"/>
            <w:szCs w:val="23"/>
          </w:rPr>
          <w:delText>3</w:delText>
        </w:r>
      </w:del>
      <w:del w:id="1796" w:author="野草" w:date="2023-04-01T23:05:23Z">
        <w:r>
          <w:rPr>
            <w:rFonts w:ascii="Times New Roman" w:hAnsi="Times New Roman" w:eastAsia="楷体" w:cs="Times New Roman"/>
            <w:sz w:val="23"/>
            <w:szCs w:val="23"/>
          </w:rPr>
          <w:delText>2</w:delText>
        </w:r>
      </w:del>
      <w:r>
        <w:rPr>
          <w:rFonts w:hint="eastAsia" w:ascii="Times New Roman" w:hAnsi="Times New Roman" w:eastAsia="楷体" w:cs="Times New Roman"/>
          <w:sz w:val="23"/>
          <w:szCs w:val="23"/>
        </w:rPr>
        <w:t xml:space="preserve">1 </w:t>
      </w:r>
      <w:del w:id="1797" w:author="野草" w:date="2023-04-01T23:05:27Z">
        <w:r>
          <w:rPr>
            <w:rFonts w:hint="default" w:ascii="Times New Roman" w:hAnsi="Times New Roman" w:eastAsia="楷体" w:cs="Times New Roman"/>
            <w:sz w:val="23"/>
            <w:szCs w:val="23"/>
            <w:lang w:val="en-US"/>
          </w:rPr>
          <w:delText>16</w:delText>
        </w:r>
      </w:del>
      <w:ins w:id="1798" w:author="野草" w:date="2023-04-01T23:05:27Z">
        <w:r>
          <w:rPr>
            <w:rFonts w:hint="eastAsia" w:ascii="Times New Roman" w:hAnsi="Times New Roman" w:eastAsia="楷体" w:cs="Times New Roman"/>
            <w:sz w:val="23"/>
            <w:szCs w:val="23"/>
            <w:lang w:val="en-US" w:eastAsia="zh-CN"/>
          </w:rPr>
          <w:t>23</w:t>
        </w:r>
      </w:ins>
      <w:r>
        <w:rPr>
          <w:rFonts w:hint="eastAsia" w:ascii="Times New Roman" w:hAnsi="Times New Roman" w:eastAsia="楷体" w:cs="Times New Roman"/>
          <w:sz w:val="23"/>
          <w:szCs w:val="23"/>
        </w:rPr>
        <w:t>:</w:t>
      </w:r>
      <w:ins w:id="1799" w:author="野草" w:date="2023-04-01T23:11:32Z">
        <w:r>
          <w:rPr>
            <w:rFonts w:hint="eastAsia" w:ascii="Times New Roman" w:hAnsi="Times New Roman" w:eastAsia="楷体" w:cs="Times New Roman"/>
            <w:sz w:val="23"/>
            <w:szCs w:val="23"/>
            <w:lang w:val="en-US" w:eastAsia="zh-CN"/>
          </w:rPr>
          <w:t>1</w:t>
        </w:r>
      </w:ins>
      <w:ins w:id="1800" w:author="野草" w:date="2023-04-01T23:12:21Z">
        <w:r>
          <w:rPr>
            <w:rFonts w:hint="eastAsia" w:ascii="Times New Roman" w:hAnsi="Times New Roman" w:eastAsia="楷体" w:cs="Times New Roman"/>
            <w:sz w:val="23"/>
            <w:szCs w:val="23"/>
            <w:lang w:val="en-US" w:eastAsia="zh-CN"/>
          </w:rPr>
          <w:t>2</w:t>
        </w:r>
      </w:ins>
      <w:ins w:id="1801" w:author="野草" w:date="2023-04-01T23:12:43Z">
        <w:r>
          <w:rPr>
            <w:rFonts w:hint="eastAsia" w:ascii="Times New Roman" w:hAnsi="Times New Roman" w:eastAsia="楷体" w:cs="Times New Roman"/>
            <w:sz w:val="23"/>
            <w:szCs w:val="23"/>
            <w:lang w:val="en-US" w:eastAsia="zh-CN"/>
          </w:rPr>
          <w:t>+</w:t>
        </w:r>
      </w:ins>
      <w:del w:id="1802" w:author="野草" w:date="2023-04-01T23:11:32Z">
        <w:r>
          <w:rPr>
            <w:rFonts w:hint="eastAsia" w:ascii="Times New Roman" w:hAnsi="Times New Roman" w:eastAsia="楷体" w:cs="Times New Roman"/>
            <w:sz w:val="23"/>
            <w:szCs w:val="23"/>
          </w:rPr>
          <w:delText>0</w:delText>
        </w:r>
      </w:del>
      <w:del w:id="1803" w:author="野草" w:date="2023-04-01T23:05:29Z">
        <w:r>
          <w:rPr>
            <w:rFonts w:hint="default" w:ascii="Times New Roman" w:hAnsi="Times New Roman" w:eastAsia="楷体" w:cs="Times New Roman"/>
            <w:sz w:val="23"/>
            <w:szCs w:val="23"/>
            <w:lang w:val="en-US"/>
          </w:rPr>
          <w:delText>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highlight w:val="cyan"/>
        </w:rPr>
      </w:pPr>
    </w:p>
    <w:p>
      <w:pPr>
        <w:spacing w:line="360" w:lineRule="auto"/>
        <w:ind w:firstLine="440" w:firstLineChars="200"/>
        <w:rPr>
          <w:rFonts w:ascii="楷体" w:hAnsi="楷体" w:eastAsia="楷体" w:cs="楷体"/>
        </w:rPr>
      </w:pPr>
      <w:r>
        <w:rPr>
          <w:rFonts w:hint="eastAsia" w:ascii="楷体" w:hAnsi="楷体" w:eastAsia="楷体" w:cs="楷体"/>
        </w:rPr>
        <w:t>首先，</w:t>
      </w:r>
      <w:r>
        <w:rPr>
          <w:rFonts w:hint="eastAsia" w:ascii="楷体" w:hAnsi="楷体" w:eastAsia="楷体" w:cs="楷体"/>
          <w:highlight w:val="cyan"/>
        </w:rPr>
        <w:t>以往的相关研究</w:t>
      </w:r>
      <w:r>
        <w:rPr>
          <w:rFonts w:hint="eastAsia" w:ascii="楷体" w:hAnsi="楷体" w:eastAsia="楷体" w:cs="楷体"/>
        </w:rPr>
        <w:t>主要基于</w:t>
      </w:r>
      <w:r>
        <w:rPr>
          <w:rFonts w:hint="eastAsia" w:ascii="楷体" w:hAnsi="楷体" w:eastAsia="楷体" w:cs="楷体"/>
          <w:highlight w:val="cyan"/>
        </w:rPr>
        <w:t>地表温度</w:t>
      </w:r>
      <w:r>
        <w:rPr>
          <w:rFonts w:hint="eastAsia" w:ascii="楷体" w:hAnsi="楷体" w:eastAsia="楷体" w:cs="楷体"/>
        </w:rPr>
        <w:t>进行分析，在</w:t>
      </w:r>
      <w:r>
        <w:rPr>
          <w:rFonts w:hint="eastAsia" w:ascii="楷体" w:hAnsi="楷体" w:eastAsia="楷体" w:cs="楷体"/>
          <w:highlight w:val="cyan"/>
        </w:rPr>
        <w:t>城市滨江地区</w:t>
      </w:r>
      <w:r>
        <w:rPr>
          <w:rFonts w:hint="eastAsia" w:ascii="楷体" w:hAnsi="楷体" w:eastAsia="楷体" w:cs="楷体"/>
        </w:rPr>
        <w:t>行人高度处的</w:t>
      </w:r>
      <w:ins w:id="1804" w:author="野草" w:date="2023-04-01T23:20:52Z">
        <w:r>
          <w:rPr>
            <w:rFonts w:hint="eastAsia" w:ascii="楷体" w:hAnsi="楷体" w:eastAsia="楷体" w:cs="楷体"/>
            <w:highlight w:val="cyan"/>
            <w:lang w:val="en-US" w:eastAsia="zh-CN"/>
            <w:rPrChange w:id="1805" w:author="野草" w:date="2023-04-01T23:20:58Z">
              <w:rPr>
                <w:rFonts w:hint="eastAsia" w:ascii="楷体" w:hAnsi="楷体" w:eastAsia="楷体" w:cs="楷体"/>
                <w:lang w:val="en-US" w:eastAsia="zh-CN"/>
              </w:rPr>
            </w:rPrChange>
          </w:rPr>
          <w:t>热环境</w:t>
        </w:r>
      </w:ins>
      <w:del w:id="1806" w:author="野草" w:date="2023-04-01T23:20:51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magenta"/>
          <w:rPrChange w:id="1807" w:author="野草" w:date="2023-04-01T23:19:49Z">
            <w:rPr>
              <w:rFonts w:hint="eastAsia" w:ascii="楷体" w:hAnsi="楷体" w:eastAsia="楷体" w:cs="楷体"/>
            </w:rPr>
          </w:rPrChange>
        </w:rPr>
        <w:t>驱动机制</w:t>
      </w:r>
      <w:r>
        <w:rPr>
          <w:rFonts w:hint="eastAsia" w:ascii="楷体" w:hAnsi="楷体" w:eastAsia="楷体" w:cs="楷体"/>
        </w:rPr>
        <w:t>方面</w:t>
      </w:r>
      <w:r>
        <w:rPr>
          <w:rFonts w:hint="eastAsia" w:ascii="楷体" w:hAnsi="楷体" w:eastAsia="楷体" w:cs="楷体"/>
          <w:highlight w:val="cyan"/>
        </w:rPr>
        <w:t>缺乏系统性的理解</w:t>
      </w:r>
      <w:r>
        <w:rPr>
          <w:rFonts w:hint="eastAsia" w:ascii="楷体" w:hAnsi="楷体" w:eastAsia="楷体" w:cs="楷体"/>
        </w:rPr>
        <w:t>。由于</w:t>
      </w:r>
      <w:r>
        <w:rPr>
          <w:rFonts w:hint="eastAsia" w:ascii="楷体" w:hAnsi="楷体" w:eastAsia="楷体" w:cs="楷体"/>
          <w:highlight w:val="cyan"/>
        </w:rPr>
        <w:t>行人高度处的热环境状况</w:t>
      </w:r>
      <w:r>
        <w:rPr>
          <w:rFonts w:hint="eastAsia" w:ascii="楷体" w:hAnsi="楷体" w:eastAsia="楷体" w:cs="楷体"/>
        </w:rPr>
        <w:t>与居民的</w:t>
      </w:r>
      <w:r>
        <w:rPr>
          <w:rFonts w:hint="eastAsia" w:ascii="楷体" w:hAnsi="楷体" w:eastAsia="楷体" w:cs="楷体"/>
          <w:highlight w:val="cyan"/>
        </w:rPr>
        <w:t>实际热舒适感受</w:t>
      </w:r>
      <w:r>
        <w:rPr>
          <w:rFonts w:hint="eastAsia" w:ascii="楷体" w:hAnsi="楷体" w:eastAsia="楷体" w:cs="楷体"/>
          <w:highlight w:val="none"/>
        </w:rPr>
        <w:t>直接</w:t>
      </w:r>
      <w:r>
        <w:rPr>
          <w:rFonts w:hint="eastAsia" w:ascii="楷体" w:hAnsi="楷体" w:eastAsia="楷体" w:cs="楷体"/>
        </w:rPr>
        <w:t>相关，因此本项目拟采用</w:t>
      </w:r>
      <w:r>
        <w:rPr>
          <w:rFonts w:hint="eastAsia" w:ascii="楷体" w:hAnsi="楷体" w:eastAsia="楷体" w:cs="楷体"/>
          <w:highlight w:val="cyan"/>
        </w:rPr>
        <w:t>移动测量与固定点测量相结合的方式</w:t>
      </w:r>
      <w:r>
        <w:rPr>
          <w:rFonts w:hint="eastAsia" w:ascii="楷体" w:hAnsi="楷体" w:eastAsia="楷体" w:cs="楷体"/>
        </w:rPr>
        <w:t>探究</w:t>
      </w:r>
      <w:r>
        <w:rPr>
          <w:rFonts w:hint="eastAsia" w:ascii="楷体" w:hAnsi="楷体" w:eastAsia="楷体" w:cs="楷体"/>
          <w:highlight w:val="cyan"/>
        </w:rPr>
        <w:t>城市滨江地区</w:t>
      </w:r>
      <w:r>
        <w:rPr>
          <w:rFonts w:hint="eastAsia" w:ascii="楷体" w:hAnsi="楷体" w:eastAsia="楷体" w:cs="楷体"/>
          <w:highlight w:val="none"/>
        </w:rPr>
        <w:t>在</w:t>
      </w:r>
      <w:r>
        <w:rPr>
          <w:rFonts w:hint="eastAsia" w:ascii="楷体" w:hAnsi="楷体" w:eastAsia="楷体" w:cs="楷体"/>
        </w:rPr>
        <w:t>行人高度处的</w:t>
      </w:r>
      <w:r>
        <w:rPr>
          <w:rFonts w:hint="eastAsia" w:ascii="楷体" w:hAnsi="楷体" w:eastAsia="楷体" w:cs="楷体"/>
          <w:highlight w:val="cyan"/>
        </w:rPr>
        <w:t>热环境状况</w:t>
      </w:r>
      <w:r>
        <w:rPr>
          <w:rFonts w:hint="eastAsia" w:ascii="楷体" w:hAnsi="楷体" w:eastAsia="楷体" w:cs="楷体"/>
        </w:rPr>
        <w:t>，提取</w:t>
      </w:r>
      <w:r>
        <w:rPr>
          <w:rFonts w:hint="eastAsia" w:ascii="楷体" w:hAnsi="楷体" w:eastAsia="楷体" w:cs="楷体"/>
          <w:highlight w:val="cyan"/>
        </w:rPr>
        <w:t>对其影响显著</w:t>
      </w:r>
      <w:r>
        <w:rPr>
          <w:rFonts w:hint="eastAsia" w:ascii="楷体" w:hAnsi="楷体" w:eastAsia="楷体" w:cs="楷体"/>
        </w:rPr>
        <w:t>的环境因素，并阐释</w:t>
      </w:r>
      <w:r>
        <w:rPr>
          <w:rFonts w:hint="eastAsia" w:ascii="楷体" w:hAnsi="楷体" w:eastAsia="楷体" w:cs="楷体"/>
          <w:highlight w:val="cyan"/>
        </w:rPr>
        <w:t>相应的</w:t>
      </w:r>
      <w:r>
        <w:rPr>
          <w:rFonts w:hint="eastAsia" w:ascii="楷体" w:hAnsi="楷体" w:eastAsia="楷体" w:cs="楷体"/>
          <w:highlight w:val="magenta"/>
          <w:rPrChange w:id="1808" w:author="野草" w:date="2023-04-01T23:20:30Z">
            <w:rPr>
              <w:rFonts w:hint="eastAsia" w:ascii="楷体" w:hAnsi="楷体" w:eastAsia="楷体" w:cs="楷体"/>
              <w:highlight w:val="cyan"/>
            </w:rPr>
          </w:rPrChange>
        </w:rPr>
        <w:t>驱动</w:t>
      </w:r>
      <w:r>
        <w:rPr>
          <w:rFonts w:hint="eastAsia" w:ascii="楷体" w:hAnsi="楷体" w:eastAsia="楷体" w:cs="楷体"/>
          <w:highlight w:val="cyan"/>
        </w:rPr>
        <w:t>机制</w:t>
      </w:r>
      <w:r>
        <w:rPr>
          <w:rFonts w:hint="eastAsia" w:ascii="楷体" w:hAnsi="楷体" w:eastAsia="楷体" w:cs="楷体"/>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w:t>
      </w:r>
      <w:ins w:id="1809" w:author="野草" w:date="2023-04-01T23:19:19Z">
        <w:r>
          <w:rPr>
            <w:rFonts w:ascii="Times New Roman" w:hAnsi="Times New Roman" w:eastAsia="楷体" w:cs="Times New Roman"/>
            <w:sz w:val="23"/>
            <w:szCs w:val="23"/>
          </w:rPr>
          <w:t>0</w:t>
        </w:r>
      </w:ins>
      <w:ins w:id="1810" w:author="野草" w:date="2023-04-01T23:19:19Z">
        <w:r>
          <w:rPr>
            <w:rFonts w:hint="eastAsia" w:ascii="Times New Roman" w:hAnsi="Times New Roman" w:eastAsia="楷体" w:cs="Times New Roman"/>
            <w:sz w:val="23"/>
            <w:szCs w:val="23"/>
            <w:lang w:val="en-US" w:eastAsia="zh-CN"/>
          </w:rPr>
          <w:t>40</w:t>
        </w:r>
      </w:ins>
      <w:ins w:id="1811" w:author="野草" w:date="2023-04-01T23:19:19Z">
        <w:r>
          <w:rPr>
            <w:rFonts w:hint="eastAsia" w:ascii="Times New Roman" w:hAnsi="Times New Roman" w:eastAsia="楷体" w:cs="Times New Roman"/>
            <w:sz w:val="23"/>
            <w:szCs w:val="23"/>
          </w:rPr>
          <w:t xml:space="preserve">1 </w:t>
        </w:r>
      </w:ins>
      <w:ins w:id="1812" w:author="野草" w:date="2023-04-01T23:19:19Z">
        <w:r>
          <w:rPr>
            <w:rFonts w:hint="eastAsia" w:ascii="Times New Roman" w:hAnsi="Times New Roman" w:eastAsia="楷体" w:cs="Times New Roman"/>
            <w:sz w:val="23"/>
            <w:szCs w:val="23"/>
            <w:lang w:val="en-US" w:eastAsia="zh-CN"/>
          </w:rPr>
          <w:t>23</w:t>
        </w:r>
      </w:ins>
      <w:ins w:id="1813" w:author="野草" w:date="2023-04-01T23:19:19Z">
        <w:r>
          <w:rPr>
            <w:rFonts w:hint="eastAsia" w:ascii="Times New Roman" w:hAnsi="Times New Roman" w:eastAsia="楷体" w:cs="Times New Roman"/>
            <w:sz w:val="23"/>
            <w:szCs w:val="23"/>
          </w:rPr>
          <w:t>:</w:t>
        </w:r>
      </w:ins>
      <w:ins w:id="1814" w:author="野草" w:date="2023-04-01T23:19:59Z">
        <w:r>
          <w:rPr>
            <w:rFonts w:hint="eastAsia" w:ascii="Times New Roman" w:hAnsi="Times New Roman" w:eastAsia="楷体" w:cs="Times New Roman"/>
            <w:sz w:val="23"/>
            <w:szCs w:val="23"/>
            <w:lang w:val="en-US" w:eastAsia="zh-CN"/>
          </w:rPr>
          <w:t>2</w:t>
        </w:r>
      </w:ins>
      <w:ins w:id="1815" w:author="野草" w:date="2023-04-01T23:21:06Z">
        <w:r>
          <w:rPr>
            <w:rFonts w:hint="eastAsia" w:ascii="Times New Roman" w:hAnsi="Times New Roman" w:eastAsia="楷体" w:cs="Times New Roman"/>
            <w:sz w:val="23"/>
            <w:szCs w:val="23"/>
            <w:lang w:val="en-US" w:eastAsia="zh-CN"/>
          </w:rPr>
          <w:t>2</w:t>
        </w:r>
      </w:ins>
      <w:ins w:id="1816" w:author="野草" w:date="2023-04-01T23:21:39Z">
        <w:r>
          <w:rPr>
            <w:rFonts w:hint="eastAsia" w:ascii="Times New Roman" w:hAnsi="Times New Roman" w:eastAsia="楷体" w:cs="Times New Roman"/>
            <w:sz w:val="23"/>
            <w:szCs w:val="23"/>
            <w:lang w:val="en-US" w:eastAsia="zh-CN"/>
          </w:rPr>
          <w:t>+</w:t>
        </w:r>
      </w:ins>
      <w:del w:id="1817" w:author="野草" w:date="2023-04-01T23:19:18Z">
        <w:r>
          <w:rPr>
            <w:rFonts w:ascii="Times New Roman" w:hAnsi="Times New Roman" w:eastAsia="楷体" w:cs="Times New Roman"/>
            <w:sz w:val="23"/>
            <w:szCs w:val="23"/>
          </w:rPr>
          <w:delText>0</w:delText>
        </w:r>
      </w:del>
      <w:del w:id="1818" w:author="野草" w:date="2023-04-01T23:19:18Z">
        <w:r>
          <w:rPr>
            <w:rFonts w:hint="eastAsia" w:ascii="Times New Roman" w:hAnsi="Times New Roman" w:eastAsia="楷体" w:cs="Times New Roman"/>
            <w:sz w:val="23"/>
            <w:szCs w:val="23"/>
          </w:rPr>
          <w:delText>3</w:delText>
        </w:r>
      </w:del>
      <w:del w:id="1819" w:author="野草" w:date="2023-04-01T23:19:18Z">
        <w:r>
          <w:rPr>
            <w:rFonts w:ascii="Times New Roman" w:hAnsi="Times New Roman" w:eastAsia="楷体" w:cs="Times New Roman"/>
            <w:sz w:val="23"/>
            <w:szCs w:val="23"/>
          </w:rPr>
          <w:delText>2</w:delText>
        </w:r>
      </w:del>
      <w:del w:id="1820" w:author="野草" w:date="2023-04-01T23:19:18Z">
        <w:r>
          <w:rPr>
            <w:rFonts w:hint="eastAsia" w:ascii="Times New Roman" w:hAnsi="Times New Roman" w:eastAsia="楷体" w:cs="Times New Roman"/>
            <w:sz w:val="23"/>
            <w:szCs w:val="23"/>
          </w:rPr>
          <w:delText>1 16:01</w:delText>
        </w:r>
      </w:del>
      <w:r>
        <w:rPr>
          <w:rFonts w:hint="eastAsia" w:ascii="Times New Roman" w:hAnsi="Times New Roman" w:eastAsia="楷体" w:cs="Times New Roman"/>
          <w:sz w:val="23"/>
          <w:szCs w:val="23"/>
        </w:rPr>
        <w:t>】</w:t>
      </w:r>
    </w:p>
    <w:p>
      <w:pPr>
        <w:spacing w:line="360" w:lineRule="auto"/>
        <w:ind w:firstLine="440" w:firstLineChars="200"/>
        <w:rPr>
          <w:rFonts w:ascii="楷体" w:hAnsi="楷体" w:eastAsia="楷体" w:cs="楷体"/>
        </w:rPr>
      </w:pP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城市滨江地区的</w:t>
      </w:r>
      <w:ins w:id="1821" w:author="野草" w:date="2023-04-02T22:54:06Z">
        <w:r>
          <w:rPr>
            <w:rFonts w:hint="eastAsia" w:ascii="楷体" w:hAnsi="楷体" w:eastAsia="楷体" w:cs="楷体"/>
            <w:highlight w:val="cyan"/>
            <w:lang w:val="en-US" w:eastAsia="zh-CN"/>
            <w:rPrChange w:id="1822" w:author="野草" w:date="2023-04-02T22:54:09Z">
              <w:rPr>
                <w:rFonts w:hint="eastAsia" w:ascii="楷体" w:hAnsi="楷体" w:eastAsia="楷体" w:cs="楷体"/>
                <w:lang w:val="en-US" w:eastAsia="zh-CN"/>
              </w:rPr>
            </w:rPrChange>
          </w:rPr>
          <w:t>热环境</w:t>
        </w:r>
      </w:ins>
      <w:del w:id="1823" w:author="野草" w:date="2023-04-02T22:54:04Z">
        <w:r>
          <w:rPr>
            <w:rFonts w:hint="eastAsia" w:ascii="楷体" w:hAnsi="楷体" w:eastAsia="楷体" w:cs="楷体"/>
            <w:highlight w:val="cyan"/>
          </w:rPr>
          <w:delText>气候</w:delText>
        </w:r>
      </w:del>
      <w:r>
        <w:rPr>
          <w:rFonts w:hint="eastAsia" w:ascii="楷体" w:hAnsi="楷体" w:eastAsia="楷体" w:cs="楷体"/>
          <w:highlight w:val="cyan"/>
        </w:rPr>
        <w:t>特征</w:t>
      </w:r>
      <w:r>
        <w:rPr>
          <w:rFonts w:hint="eastAsia" w:ascii="楷体" w:hAnsi="楷体" w:eastAsia="楷体" w:cs="楷体"/>
        </w:rPr>
        <w:t>及其</w:t>
      </w:r>
      <w:r>
        <w:rPr>
          <w:rFonts w:hint="eastAsia" w:ascii="楷体" w:hAnsi="楷体" w:eastAsia="楷体" w:cs="楷体"/>
          <w:highlight w:val="cyan"/>
        </w:rPr>
        <w:t>对环境因素的响应</w:t>
      </w:r>
      <w:r>
        <w:rPr>
          <w:rFonts w:hint="eastAsia" w:ascii="楷体" w:hAnsi="楷体" w:eastAsia="楷体" w:cs="楷体"/>
        </w:rPr>
        <w:t>受到</w:t>
      </w:r>
      <w:r>
        <w:rPr>
          <w:rFonts w:hint="eastAsia" w:ascii="楷体" w:hAnsi="楷体" w:eastAsia="楷体" w:cs="楷体"/>
          <w:highlight w:val="cyan"/>
        </w:rPr>
        <w:t>太阳辐射、气流等多个过程</w:t>
      </w:r>
      <w:r>
        <w:rPr>
          <w:rFonts w:hint="eastAsia" w:ascii="楷体" w:hAnsi="楷体" w:eastAsia="楷体" w:cs="楷体"/>
        </w:rPr>
        <w:t>变化的影响，因此</w:t>
      </w:r>
      <w:r>
        <w:rPr>
          <w:rFonts w:hint="eastAsia" w:ascii="楷体" w:hAnsi="楷体" w:eastAsia="楷体" w:cs="楷体"/>
          <w:highlight w:val="cyan"/>
        </w:rPr>
        <w:t>在一天的不同时间</w:t>
      </w:r>
      <w:r>
        <w:rPr>
          <w:rFonts w:hint="eastAsia" w:ascii="楷体" w:hAnsi="楷体" w:eastAsia="楷体" w:cs="楷体"/>
        </w:rPr>
        <w:t>有所差异。然而，由于</w:t>
      </w:r>
      <w:r>
        <w:rPr>
          <w:rFonts w:hint="eastAsia" w:ascii="楷体" w:hAnsi="楷体" w:eastAsia="楷体" w:cs="楷体"/>
          <w:highlight w:val="cyan"/>
        </w:rPr>
        <w:t>遥感卫星过境时间</w:t>
      </w:r>
      <w:r>
        <w:rPr>
          <w:rFonts w:hint="eastAsia" w:ascii="楷体" w:hAnsi="楷体" w:eastAsia="楷体" w:cs="楷体"/>
        </w:rPr>
        <w:t>的限制，目前城市滨江地区</w:t>
      </w:r>
      <w:r>
        <w:rPr>
          <w:rFonts w:hint="eastAsia" w:ascii="楷体" w:hAnsi="楷体" w:eastAsia="楷体" w:cs="楷体"/>
          <w:highlight w:val="cyan"/>
        </w:rPr>
        <w:t>热环境特征及其驱动因素</w:t>
      </w:r>
      <w:r>
        <w:rPr>
          <w:rFonts w:hint="eastAsia" w:ascii="楷体" w:hAnsi="楷体" w:eastAsia="楷体" w:cs="楷体"/>
        </w:rPr>
        <w:t>的分析主要关注</w:t>
      </w:r>
      <w:r>
        <w:rPr>
          <w:rFonts w:hint="eastAsia" w:ascii="楷体" w:hAnsi="楷体" w:eastAsia="楷体" w:cs="楷体"/>
          <w:highlight w:val="cyan"/>
        </w:rPr>
        <w:t>午后或深夜</w:t>
      </w:r>
      <w:r>
        <w:rPr>
          <w:rFonts w:hint="eastAsia" w:ascii="楷体" w:hAnsi="楷体" w:eastAsia="楷体" w:cs="楷体"/>
        </w:rPr>
        <w:t>的特定时间点。针对上述</w:t>
      </w:r>
      <w:r>
        <w:rPr>
          <w:rFonts w:hint="eastAsia" w:ascii="楷体" w:hAnsi="楷体" w:eastAsia="楷体" w:cs="楷体"/>
          <w:highlight w:val="cyan"/>
        </w:rPr>
        <w:t>研究现状</w:t>
      </w:r>
      <w:r>
        <w:rPr>
          <w:rFonts w:hint="eastAsia" w:ascii="楷体" w:hAnsi="楷体" w:eastAsia="楷体" w:cs="楷体"/>
        </w:rPr>
        <w:t>，本项目中开展的</w:t>
      </w:r>
      <w:r>
        <w:rPr>
          <w:rFonts w:hint="eastAsia" w:ascii="楷体" w:hAnsi="楷体" w:eastAsia="楷体" w:cs="楷体"/>
          <w:highlight w:val="cyan"/>
        </w:rPr>
        <w:t>实地测量研究</w:t>
      </w:r>
      <w:r>
        <w:rPr>
          <w:rFonts w:hint="eastAsia" w:ascii="楷体" w:hAnsi="楷体" w:eastAsia="楷体" w:cs="楷体"/>
        </w:rPr>
        <w:t>涵盖</w:t>
      </w:r>
      <w:r>
        <w:rPr>
          <w:rFonts w:hint="eastAsia" w:ascii="楷体" w:hAnsi="楷体" w:eastAsia="楷体" w:cs="楷体"/>
          <w:highlight w:val="cyan"/>
        </w:rPr>
        <w:t>居民进行户外活动的主要时段</w:t>
      </w:r>
      <w:r>
        <w:rPr>
          <w:rFonts w:hint="eastAsia" w:ascii="楷体" w:hAnsi="楷体" w:eastAsia="楷体" w:cs="楷体"/>
        </w:rPr>
        <w:t>，将突破以往研究在</w:t>
      </w:r>
      <w:r>
        <w:rPr>
          <w:rFonts w:hint="eastAsia" w:ascii="楷体" w:hAnsi="楷体" w:eastAsia="楷体" w:cs="楷体"/>
          <w:highlight w:val="cyan"/>
        </w:rPr>
        <w:t>城市滨江地区</w:t>
      </w:r>
      <w:del w:id="1824" w:author="野草" w:date="2023-04-02T22:56:48Z">
        <w:r>
          <w:rPr>
            <w:rFonts w:hint="default" w:ascii="楷体" w:hAnsi="楷体" w:eastAsia="楷体" w:cs="楷体"/>
            <w:highlight w:val="cyan"/>
            <w:lang w:val="en-US"/>
          </w:rPr>
          <w:delText>气候</w:delText>
        </w:r>
      </w:del>
      <w:ins w:id="1825" w:author="野草" w:date="2023-04-02T22:56:49Z">
        <w:r>
          <w:rPr>
            <w:rFonts w:hint="eastAsia" w:ascii="楷体" w:hAnsi="楷体" w:eastAsia="楷体" w:cs="楷体"/>
            <w:highlight w:val="cyan"/>
            <w:lang w:val="en-US" w:eastAsia="zh-CN"/>
          </w:rPr>
          <w:t>热环境</w:t>
        </w:r>
      </w:ins>
      <w:r>
        <w:rPr>
          <w:rFonts w:hint="eastAsia" w:ascii="楷体" w:hAnsi="楷体" w:eastAsia="楷体" w:cs="楷体"/>
          <w:highlight w:val="cyan"/>
        </w:rPr>
        <w:t>特征随时间变化方面</w:t>
      </w:r>
      <w:r>
        <w:rPr>
          <w:rFonts w:hint="eastAsia" w:ascii="楷体" w:hAnsi="楷体" w:eastAsia="楷体" w:cs="楷体"/>
        </w:rPr>
        <w:t>的局限性。</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del w:id="1826" w:author="野草" w:date="2023-04-02T22:48:45Z">
        <w:r>
          <w:rPr>
            <w:rFonts w:hint="default" w:ascii="Times New Roman" w:hAnsi="Times New Roman" w:eastAsia="楷体" w:cs="Times New Roman"/>
            <w:sz w:val="23"/>
            <w:szCs w:val="23"/>
            <w:lang w:val="en-US"/>
          </w:rPr>
          <w:delText>321</w:delText>
        </w:r>
      </w:del>
      <w:ins w:id="1827" w:author="野草" w:date="2023-04-02T22:48:45Z">
        <w:r>
          <w:rPr>
            <w:rFonts w:hint="eastAsia" w:ascii="Times New Roman" w:hAnsi="Times New Roman" w:eastAsia="楷体" w:cs="Times New Roman"/>
            <w:sz w:val="23"/>
            <w:szCs w:val="23"/>
            <w:lang w:val="en-US" w:eastAsia="zh-CN"/>
          </w:rPr>
          <w:t>40</w:t>
        </w:r>
      </w:ins>
      <w:ins w:id="1828" w:author="野草" w:date="2023-04-02T22:48:46Z">
        <w:r>
          <w:rPr>
            <w:rFonts w:hint="eastAsia" w:ascii="Times New Roman" w:hAnsi="Times New Roman" w:eastAsia="楷体" w:cs="Times New Roman"/>
            <w:sz w:val="23"/>
            <w:szCs w:val="23"/>
            <w:lang w:val="en-US" w:eastAsia="zh-CN"/>
          </w:rPr>
          <w:t>2</w:t>
        </w:r>
      </w:ins>
      <w:r>
        <w:rPr>
          <w:rFonts w:hint="eastAsia" w:ascii="Times New Roman" w:hAnsi="Times New Roman" w:eastAsia="楷体" w:cs="Times New Roman"/>
          <w:sz w:val="23"/>
          <w:szCs w:val="23"/>
        </w:rPr>
        <w:t xml:space="preserve"> </w:t>
      </w:r>
      <w:ins w:id="1829" w:author="野草" w:date="2023-04-02T22:48:47Z">
        <w:r>
          <w:rPr>
            <w:rFonts w:hint="eastAsia" w:ascii="Times New Roman" w:hAnsi="Times New Roman" w:eastAsia="楷体" w:cs="Times New Roman"/>
            <w:sz w:val="23"/>
            <w:szCs w:val="23"/>
            <w:lang w:val="en-US" w:eastAsia="zh-CN"/>
          </w:rPr>
          <w:t>22</w:t>
        </w:r>
      </w:ins>
      <w:del w:id="1830" w:author="野草" w:date="2023-04-02T22:48:47Z">
        <w:r>
          <w:rPr>
            <w:rFonts w:hint="eastAsia" w:ascii="Times New Roman" w:hAnsi="Times New Roman" w:eastAsia="楷体" w:cs="Times New Roman"/>
            <w:sz w:val="23"/>
            <w:szCs w:val="23"/>
          </w:rPr>
          <w:delText>17</w:delText>
        </w:r>
      </w:del>
      <w:r>
        <w:rPr>
          <w:rFonts w:hint="eastAsia" w:ascii="Times New Roman" w:hAnsi="Times New Roman" w:eastAsia="楷体" w:cs="Times New Roman"/>
          <w:sz w:val="23"/>
          <w:szCs w:val="23"/>
        </w:rPr>
        <w:t>:</w:t>
      </w:r>
      <w:ins w:id="1831" w:author="野草" w:date="2023-04-02T22:55:59Z">
        <w:r>
          <w:rPr>
            <w:rFonts w:hint="eastAsia" w:ascii="Times New Roman" w:hAnsi="Times New Roman" w:eastAsia="楷体" w:cs="Times New Roman"/>
            <w:sz w:val="23"/>
            <w:szCs w:val="23"/>
            <w:lang w:val="en-US" w:eastAsia="zh-CN"/>
          </w:rPr>
          <w:t>5</w:t>
        </w:r>
      </w:ins>
      <w:ins w:id="1832" w:author="野草" w:date="2023-04-02T22:57:50Z">
        <w:r>
          <w:rPr>
            <w:rFonts w:hint="eastAsia" w:ascii="Times New Roman" w:hAnsi="Times New Roman" w:eastAsia="楷体" w:cs="Times New Roman"/>
            <w:sz w:val="23"/>
            <w:szCs w:val="23"/>
            <w:lang w:val="en-US" w:eastAsia="zh-CN"/>
          </w:rPr>
          <w:t>7</w:t>
        </w:r>
      </w:ins>
      <w:ins w:id="1833" w:author="野草" w:date="2023-04-02T22:58:34Z">
        <w:r>
          <w:rPr>
            <w:rFonts w:hint="eastAsia" w:ascii="Times New Roman" w:hAnsi="Times New Roman" w:eastAsia="楷体" w:cs="Times New Roman"/>
            <w:sz w:val="23"/>
            <w:szCs w:val="23"/>
            <w:lang w:val="en-US" w:eastAsia="zh-CN"/>
          </w:rPr>
          <w:t>+</w:t>
        </w:r>
      </w:ins>
      <w:del w:id="1834" w:author="野草" w:date="2023-04-02T22:55:59Z">
        <w:r>
          <w:rPr>
            <w:rFonts w:hint="eastAsia" w:ascii="Times New Roman" w:hAnsi="Times New Roman" w:eastAsia="楷体" w:cs="Times New Roman"/>
            <w:sz w:val="23"/>
            <w:szCs w:val="23"/>
          </w:rPr>
          <w:delText>4</w:delText>
        </w:r>
      </w:del>
      <w:del w:id="1835" w:author="野草" w:date="2023-04-02T22:48:48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r>
        <w:rPr>
          <w:rFonts w:hint="eastAsia" w:ascii="楷体" w:hAnsi="楷体" w:eastAsia="楷体" w:cs="楷体"/>
        </w:rPr>
        <w:t>城市水体不仅</w:t>
      </w:r>
      <w:r>
        <w:rPr>
          <w:rFonts w:hint="eastAsia" w:ascii="楷体" w:hAnsi="楷体" w:eastAsia="楷体" w:cs="楷体"/>
          <w:highlight w:val="cyan"/>
        </w:rPr>
        <w:t>被发现在白天</w:t>
      </w:r>
      <w:r>
        <w:rPr>
          <w:rFonts w:hint="eastAsia" w:ascii="楷体" w:hAnsi="楷体" w:eastAsia="楷体" w:cs="楷体"/>
        </w:rPr>
        <w:t>对周边地区</w:t>
      </w:r>
      <w:r>
        <w:rPr>
          <w:rFonts w:hint="eastAsia" w:ascii="楷体" w:hAnsi="楷体" w:eastAsia="楷体" w:cs="楷体"/>
          <w:highlight w:val="cyan"/>
        </w:rPr>
        <w:t>有降温效应</w:t>
      </w:r>
      <w:r>
        <w:rPr>
          <w:rFonts w:hint="eastAsia" w:ascii="楷体" w:hAnsi="楷体" w:eastAsia="楷体" w:cs="楷体"/>
        </w:rPr>
        <w:t>，同时还对</w:t>
      </w:r>
      <w:r>
        <w:rPr>
          <w:rFonts w:hint="eastAsia" w:ascii="楷体" w:hAnsi="楷体" w:eastAsia="楷体" w:cs="楷体"/>
          <w:highlight w:val="cyan"/>
        </w:rPr>
        <w:t>周边的湿度、风速等气象变量</w:t>
      </w:r>
      <w:r>
        <w:rPr>
          <w:rFonts w:hint="eastAsia" w:ascii="楷体" w:hAnsi="楷体" w:eastAsia="楷体" w:cs="楷体"/>
        </w:rPr>
        <w:t>有潜在的影响。然而，目前</w:t>
      </w:r>
      <w:r>
        <w:rPr>
          <w:rFonts w:hint="eastAsia" w:ascii="楷体" w:hAnsi="楷体" w:eastAsia="楷体" w:cs="楷体"/>
          <w:highlight w:val="cyan"/>
        </w:rPr>
        <w:t>城市滨江地区的相关研究</w:t>
      </w:r>
      <w:r>
        <w:rPr>
          <w:rFonts w:hint="eastAsia" w:ascii="楷体" w:hAnsi="楷体" w:eastAsia="楷体" w:cs="楷体"/>
        </w:rPr>
        <w:t>缺乏对气象变量</w:t>
      </w:r>
      <w:r>
        <w:rPr>
          <w:rFonts w:hint="eastAsia" w:ascii="楷体" w:hAnsi="楷体" w:eastAsia="楷体" w:cs="楷体"/>
          <w:highlight w:val="cyan"/>
        </w:rPr>
        <w:t>综合影响</w:t>
      </w:r>
      <w:r>
        <w:rPr>
          <w:rFonts w:hint="eastAsia" w:ascii="楷体" w:hAnsi="楷体" w:eastAsia="楷体" w:cs="楷体"/>
        </w:rPr>
        <w:t>的考虑，尤其不清楚</w:t>
      </w:r>
      <w:bookmarkStart w:id="11" w:name="OLE_LINK7"/>
      <w:r>
        <w:rPr>
          <w:rFonts w:hint="eastAsia" w:ascii="楷体" w:hAnsi="楷体" w:eastAsia="楷体" w:cs="楷体"/>
        </w:rPr>
        <w:t>不同气象变量</w:t>
      </w:r>
      <w:r>
        <w:rPr>
          <w:rFonts w:hint="eastAsia" w:ascii="楷体" w:hAnsi="楷体" w:eastAsia="楷体" w:cs="楷体"/>
          <w:highlight w:val="cyan"/>
        </w:rPr>
        <w:t>综合作用下</w:t>
      </w:r>
      <w:r>
        <w:rPr>
          <w:rFonts w:hint="eastAsia" w:ascii="楷体" w:hAnsi="楷体" w:eastAsia="楷体" w:cs="楷体"/>
          <w:highlight w:val="none"/>
        </w:rPr>
        <w:t>的</w:t>
      </w:r>
      <w:r>
        <w:rPr>
          <w:rFonts w:hint="eastAsia" w:ascii="楷体" w:hAnsi="楷体" w:eastAsia="楷体" w:cs="楷体"/>
          <w:highlight w:val="cyan"/>
        </w:rPr>
        <w:t>热舒适度</w:t>
      </w:r>
      <w:bookmarkEnd w:id="11"/>
      <w:r>
        <w:rPr>
          <w:rFonts w:hint="eastAsia" w:ascii="楷体" w:hAnsi="楷体" w:eastAsia="楷体" w:cs="楷体"/>
          <w:highlight w:val="none"/>
        </w:rPr>
        <w:t>的</w:t>
      </w:r>
      <w:r>
        <w:rPr>
          <w:rFonts w:hint="eastAsia" w:ascii="楷体" w:hAnsi="楷体" w:eastAsia="楷体" w:cs="楷体"/>
          <w:highlight w:val="cyan"/>
        </w:rPr>
        <w:t>时空分异特征</w:t>
      </w:r>
      <w:r>
        <w:rPr>
          <w:rFonts w:hint="eastAsia" w:ascii="楷体" w:hAnsi="楷体" w:eastAsia="楷体" w:cs="楷体"/>
          <w:highlight w:val="none"/>
        </w:rPr>
        <w:t>及其对</w:t>
      </w:r>
      <w:r>
        <w:rPr>
          <w:rFonts w:hint="eastAsia" w:ascii="楷体" w:hAnsi="楷体" w:eastAsia="楷体" w:cs="楷体"/>
          <w:highlight w:val="cyan"/>
        </w:rPr>
        <w:t>水体、三维形态等因素</w:t>
      </w:r>
      <w:r>
        <w:rPr>
          <w:rFonts w:hint="eastAsia" w:ascii="楷体" w:hAnsi="楷体" w:eastAsia="楷体" w:cs="楷体"/>
          <w:highlight w:val="none"/>
        </w:rPr>
        <w:t>的</w:t>
      </w:r>
      <w:r>
        <w:rPr>
          <w:rFonts w:hint="eastAsia" w:ascii="楷体" w:hAnsi="楷体" w:eastAsia="楷体" w:cs="楷体"/>
        </w:rPr>
        <w:t>响应。据此，本项目拟提出使用</w:t>
      </w:r>
      <w:r>
        <w:rPr>
          <w:rFonts w:hint="eastAsia" w:ascii="楷体" w:hAnsi="楷体" w:eastAsia="楷体" w:cs="楷体"/>
          <w:highlight w:val="cyan"/>
        </w:rPr>
        <w:t>相关指数</w:t>
      </w:r>
      <w:r>
        <w:rPr>
          <w:rFonts w:hint="eastAsia" w:ascii="楷体" w:hAnsi="楷体" w:eastAsia="楷体" w:cs="楷体"/>
        </w:rPr>
        <w:t>来分析</w:t>
      </w:r>
      <w:r>
        <w:rPr>
          <w:rFonts w:hint="eastAsia" w:ascii="楷体" w:hAnsi="楷体" w:eastAsia="楷体" w:cs="楷体"/>
          <w:highlight w:val="cyan"/>
        </w:rPr>
        <w:t>城市滨江地区的热舒适状况</w:t>
      </w:r>
      <w:r>
        <w:rPr>
          <w:rFonts w:hint="eastAsia" w:ascii="楷体" w:hAnsi="楷体" w:eastAsia="楷体" w:cs="楷体"/>
        </w:rPr>
        <w:t>，以评估</w:t>
      </w:r>
      <w:r>
        <w:rPr>
          <w:rFonts w:hint="eastAsia" w:ascii="楷体" w:hAnsi="楷体" w:eastAsia="楷体" w:cs="楷体"/>
          <w:highlight w:val="cyan"/>
        </w:rPr>
        <w:t>城市河流对周边气候</w:t>
      </w:r>
      <w:r>
        <w:rPr>
          <w:rFonts w:hint="eastAsia" w:ascii="楷体" w:hAnsi="楷体" w:eastAsia="楷体" w:cs="楷体"/>
        </w:rPr>
        <w:t>的综合作用。</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836" w:author="野草" w:date="2023-04-02T23:21:49Z">
        <w:r>
          <w:rPr>
            <w:rFonts w:ascii="Times New Roman" w:hAnsi="Times New Roman" w:eastAsia="楷体" w:cs="Times New Roman"/>
            <w:sz w:val="23"/>
            <w:szCs w:val="23"/>
          </w:rPr>
          <w:t>230</w:t>
        </w:r>
      </w:ins>
      <w:ins w:id="1837" w:author="野草" w:date="2023-04-02T23:21:49Z">
        <w:r>
          <w:rPr>
            <w:rFonts w:hint="eastAsia" w:ascii="Times New Roman" w:hAnsi="Times New Roman" w:eastAsia="楷体" w:cs="Times New Roman"/>
            <w:sz w:val="23"/>
            <w:szCs w:val="23"/>
            <w:lang w:val="en-US" w:eastAsia="zh-CN"/>
          </w:rPr>
          <w:t>402</w:t>
        </w:r>
      </w:ins>
      <w:ins w:id="1838" w:author="野草" w:date="2023-04-02T23:21:49Z">
        <w:r>
          <w:rPr>
            <w:rFonts w:hint="eastAsia" w:ascii="Times New Roman" w:hAnsi="Times New Roman" w:eastAsia="楷体" w:cs="Times New Roman"/>
            <w:sz w:val="23"/>
            <w:szCs w:val="23"/>
          </w:rPr>
          <w:t xml:space="preserve"> </w:t>
        </w:r>
      </w:ins>
      <w:ins w:id="1839" w:author="野草" w:date="2023-04-02T23:21:49Z">
        <w:r>
          <w:rPr>
            <w:rFonts w:hint="eastAsia" w:ascii="Times New Roman" w:hAnsi="Times New Roman" w:eastAsia="楷体" w:cs="Times New Roman"/>
            <w:sz w:val="23"/>
            <w:szCs w:val="23"/>
            <w:lang w:val="en-US" w:eastAsia="zh-CN"/>
          </w:rPr>
          <w:t>2</w:t>
        </w:r>
      </w:ins>
      <w:ins w:id="1840" w:author="野草" w:date="2023-04-02T23:21:51Z">
        <w:r>
          <w:rPr>
            <w:rFonts w:hint="eastAsia" w:ascii="Times New Roman" w:hAnsi="Times New Roman" w:eastAsia="楷体" w:cs="Times New Roman"/>
            <w:sz w:val="23"/>
            <w:szCs w:val="23"/>
            <w:lang w:val="en-US" w:eastAsia="zh-CN"/>
          </w:rPr>
          <w:t>3</w:t>
        </w:r>
      </w:ins>
      <w:ins w:id="1841" w:author="野草" w:date="2023-04-02T23:21:49Z">
        <w:r>
          <w:rPr>
            <w:rFonts w:hint="eastAsia" w:ascii="Times New Roman" w:hAnsi="Times New Roman" w:eastAsia="楷体" w:cs="Times New Roman"/>
            <w:sz w:val="23"/>
            <w:szCs w:val="23"/>
          </w:rPr>
          <w:t>:</w:t>
        </w:r>
      </w:ins>
      <w:ins w:id="1842" w:author="野草" w:date="2023-04-02T23:21:52Z">
        <w:r>
          <w:rPr>
            <w:rFonts w:hint="eastAsia" w:ascii="Times New Roman" w:hAnsi="Times New Roman" w:eastAsia="楷体" w:cs="Times New Roman"/>
            <w:sz w:val="23"/>
            <w:szCs w:val="23"/>
            <w:lang w:val="en-US" w:eastAsia="zh-CN"/>
          </w:rPr>
          <w:t>2</w:t>
        </w:r>
      </w:ins>
      <w:ins w:id="1843" w:author="野草" w:date="2023-04-02T23:21:53Z">
        <w:r>
          <w:rPr>
            <w:rFonts w:hint="eastAsia" w:ascii="Times New Roman" w:hAnsi="Times New Roman" w:eastAsia="楷体" w:cs="Times New Roman"/>
            <w:sz w:val="23"/>
            <w:szCs w:val="23"/>
            <w:lang w:val="en-US" w:eastAsia="zh-CN"/>
          </w:rPr>
          <w:t>1</w:t>
        </w:r>
      </w:ins>
      <w:ins w:id="1844" w:author="野草" w:date="2023-04-02T23:22:39Z">
        <w:r>
          <w:rPr>
            <w:rFonts w:hint="eastAsia" w:ascii="Times New Roman" w:hAnsi="Times New Roman" w:eastAsia="楷体" w:cs="Times New Roman"/>
            <w:sz w:val="23"/>
            <w:szCs w:val="23"/>
            <w:lang w:val="en-US" w:eastAsia="zh-CN"/>
          </w:rPr>
          <w:t>+</w:t>
        </w:r>
      </w:ins>
      <w:del w:id="1845" w:author="野草" w:date="2023-04-02T23:21:49Z">
        <w:r>
          <w:rPr>
            <w:rFonts w:ascii="Times New Roman" w:hAnsi="Times New Roman" w:eastAsia="楷体" w:cs="Times New Roman"/>
            <w:sz w:val="23"/>
            <w:szCs w:val="23"/>
          </w:rPr>
          <w:delText>230</w:delText>
        </w:r>
      </w:del>
      <w:del w:id="1846" w:author="野草" w:date="2023-04-02T23:21:49Z">
        <w:r>
          <w:rPr>
            <w:rFonts w:hint="eastAsia" w:ascii="Times New Roman" w:hAnsi="Times New Roman" w:eastAsia="楷体" w:cs="Times New Roman"/>
            <w:sz w:val="23"/>
            <w:szCs w:val="23"/>
          </w:rPr>
          <w:delText>3</w:delText>
        </w:r>
      </w:del>
      <w:del w:id="1847" w:author="野草" w:date="2023-04-02T23:21:49Z">
        <w:r>
          <w:rPr>
            <w:rFonts w:ascii="Times New Roman" w:hAnsi="Times New Roman" w:eastAsia="楷体" w:cs="Times New Roman"/>
            <w:sz w:val="23"/>
            <w:szCs w:val="23"/>
          </w:rPr>
          <w:delText>2</w:delText>
        </w:r>
      </w:del>
      <w:del w:id="1848" w:author="野草" w:date="2023-04-02T23:21:49Z">
        <w:r>
          <w:rPr>
            <w:rFonts w:hint="eastAsia" w:ascii="Times New Roman" w:hAnsi="Times New Roman" w:eastAsia="楷体" w:cs="Times New Roman"/>
            <w:sz w:val="23"/>
            <w:szCs w:val="23"/>
          </w:rPr>
          <w:delText>1 17:41</w:delText>
        </w:r>
      </w:del>
      <w:r>
        <w:rPr>
          <w:rFonts w:hint="eastAsia" w:ascii="Times New Roman" w:hAnsi="Times New Roman" w:eastAsia="楷体" w:cs="Times New Roman"/>
          <w:sz w:val="23"/>
          <w:szCs w:val="23"/>
        </w:rPr>
        <w:t>】</w:t>
      </w:r>
    </w:p>
    <w:p>
      <w:pPr>
        <w:numPr>
          <w:ilvl w:val="255"/>
          <w:numId w:val="0"/>
        </w:numPr>
        <w:spacing w:line="360" w:lineRule="auto"/>
        <w:ind w:firstLine="440" w:firstLineChars="200"/>
        <w:rPr>
          <w:rFonts w:ascii="楷体" w:hAnsi="楷体" w:eastAsia="楷体" w:cs="楷体"/>
        </w:rPr>
      </w:pPr>
    </w:p>
    <w:p>
      <w:pPr>
        <w:pStyle w:val="3"/>
        <w:spacing w:line="360" w:lineRule="auto"/>
      </w:pPr>
    </w:p>
    <w:p>
      <w:pPr>
        <w:pStyle w:val="3"/>
        <w:numPr>
          <w:ilvl w:val="0"/>
          <w:numId w:val="1"/>
        </w:numPr>
        <w:spacing w:line="360" w:lineRule="auto"/>
        <w:rPr>
          <w:rFonts w:asciiTheme="minorHAnsi" w:eastAsiaTheme="minorEastAsia" w:cstheme="minorBidi"/>
          <w:sz w:val="22"/>
          <w:szCs w:val="22"/>
        </w:rPr>
      </w:pPr>
      <w:r>
        <w:rPr>
          <w:rFonts w:hint="eastAsia"/>
        </w:rPr>
        <w:t>研究计划及预期成果</w:t>
      </w:r>
      <w:r>
        <w:rPr>
          <w:rFonts w:hint="eastAsia" w:ascii="宋体" w:eastAsia="宋体" w:cs="宋体"/>
        </w:rPr>
        <w:t>（限</w:t>
      </w:r>
      <w:r>
        <w:rPr>
          <w:rFonts w:ascii="宋体" w:eastAsia="宋体" w:cs="宋体"/>
        </w:rPr>
        <w:t xml:space="preserve">500 </w:t>
      </w:r>
      <w:r>
        <w:rPr>
          <w:rFonts w:hint="eastAsia" w:ascii="宋体" w:eastAsia="宋体" w:cs="宋体"/>
        </w:rPr>
        <w:t>字）</w:t>
      </w:r>
    </w:p>
    <w:p>
      <w:pPr>
        <w:numPr>
          <w:ilvl w:val="255"/>
          <w:numId w:val="0"/>
        </w:numPr>
        <w:spacing w:line="360" w:lineRule="auto"/>
        <w:rPr>
          <w:rFonts w:ascii="楷体" w:hAnsi="楷体" w:eastAsia="楷体" w:cs="楷体"/>
        </w:rPr>
      </w:pPr>
      <w:r>
        <w:rPr>
          <w:rFonts w:ascii="楷体" w:hAnsi="楷体" w:eastAsia="楷体" w:cs="楷体"/>
        </w:rPr>
        <w:t xml:space="preserve">5.1 </w:t>
      </w:r>
      <w:r>
        <w:rPr>
          <w:rFonts w:hint="eastAsia" w:ascii="楷体" w:hAnsi="楷体" w:eastAsia="楷体" w:cs="楷体"/>
        </w:rPr>
        <w:t>研究计划</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849" w:author="野草" w:date="2023-04-03T08:20:25Z">
            <w:rPr>
              <w:rFonts w:ascii="Times New Roman" w:hAnsi="Times New Roman" w:eastAsia="楷体" w:cs="Times New Roman"/>
            </w:rPr>
          </w:rPrChange>
        </w:rPr>
        <w:t>2024/01-2024/06</w:t>
      </w:r>
      <w:r>
        <w:rPr>
          <w:rFonts w:hint="eastAsia" w:ascii="Times New Roman" w:hAnsi="Times New Roman" w:eastAsia="楷体" w:cs="Times New Roman"/>
        </w:rPr>
        <w:t>：收集相关文献，完善研究方案，</w:t>
      </w:r>
      <w:r>
        <w:rPr>
          <w:rFonts w:hint="eastAsia" w:ascii="Times New Roman" w:hAnsi="Times New Roman" w:eastAsia="楷体" w:cs="Times New Roman"/>
          <w:highlight w:val="cyan"/>
        </w:rPr>
        <w:t>购买</w:t>
      </w:r>
      <w:r>
        <w:rPr>
          <w:rFonts w:hint="eastAsia" w:ascii="Times New Roman" w:hAnsi="Times New Roman" w:eastAsia="楷体" w:cs="Times New Roman"/>
        </w:rPr>
        <w:t>相关测量设备，</w:t>
      </w:r>
      <w:r>
        <w:rPr>
          <w:rFonts w:hint="eastAsia" w:ascii="Times New Roman" w:hAnsi="Times New Roman" w:eastAsia="楷体" w:cs="Times New Roman"/>
          <w:highlight w:val="cyan"/>
        </w:rPr>
        <w:t>收集并整理</w:t>
      </w:r>
      <w:r>
        <w:rPr>
          <w:rFonts w:hint="eastAsia" w:ascii="Times New Roman" w:hAnsi="Times New Roman" w:eastAsia="楷体" w:cs="Times New Roman"/>
        </w:rPr>
        <w:t>研究区域的</w:t>
      </w:r>
      <w:r>
        <w:rPr>
          <w:rFonts w:hint="eastAsia" w:ascii="Times New Roman" w:hAnsi="Times New Roman" w:eastAsia="楷体" w:cs="Times New Roman"/>
          <w:highlight w:val="cyan"/>
        </w:rPr>
        <w:t>土地覆盖和三维形态等数据</w:t>
      </w:r>
      <w:r>
        <w:rPr>
          <w:rFonts w:hint="eastAsia" w:ascii="Times New Roman" w:hAnsi="Times New Roman" w:eastAsia="楷体" w:cs="Times New Roman"/>
        </w:rPr>
        <w:t>，计算</w:t>
      </w:r>
      <w:r>
        <w:rPr>
          <w:rFonts w:hint="eastAsia" w:ascii="Times New Roman" w:hAnsi="Times New Roman" w:eastAsia="楷体" w:cs="Times New Roman"/>
          <w:highlight w:val="cyan"/>
        </w:rPr>
        <w:t>研究区域的</w:t>
      </w:r>
      <w:r>
        <w:rPr>
          <w:rFonts w:hint="eastAsia" w:ascii="Times New Roman" w:hAnsi="Times New Roman" w:eastAsia="楷体" w:cs="Times New Roman"/>
        </w:rPr>
        <w:t>相关环境变量；开展</w:t>
      </w:r>
      <w:r>
        <w:rPr>
          <w:rFonts w:hint="eastAsia" w:ascii="Times New Roman" w:hAnsi="Times New Roman" w:eastAsia="楷体" w:cs="Times New Roman"/>
          <w:highlight w:val="cyan"/>
        </w:rPr>
        <w:t>街区样地</w:t>
      </w:r>
      <w:r>
        <w:rPr>
          <w:rFonts w:hint="eastAsia" w:ascii="Times New Roman" w:hAnsi="Times New Roman" w:eastAsia="楷体" w:cs="Times New Roman"/>
        </w:rPr>
        <w:t>气象数据的实地测量。</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1850" w:author="野草" w:date="2023-04-03T08:20:51Z">
        <w:r>
          <w:rPr>
            <w:rFonts w:hint="eastAsia" w:ascii="Times New Roman" w:hAnsi="Times New Roman" w:eastAsia="楷体" w:cs="Times New Roman"/>
            <w:sz w:val="23"/>
            <w:szCs w:val="23"/>
            <w:lang w:val="en-US" w:eastAsia="zh-CN"/>
          </w:rPr>
          <w:t>40</w:t>
        </w:r>
      </w:ins>
      <w:ins w:id="1851" w:author="野草" w:date="2023-04-03T08:20:52Z">
        <w:r>
          <w:rPr>
            <w:rFonts w:hint="eastAsia" w:ascii="Times New Roman" w:hAnsi="Times New Roman" w:eastAsia="楷体" w:cs="Times New Roman"/>
            <w:sz w:val="23"/>
            <w:szCs w:val="23"/>
            <w:lang w:val="en-US" w:eastAsia="zh-CN"/>
          </w:rPr>
          <w:t>3</w:t>
        </w:r>
      </w:ins>
      <w:del w:id="1852" w:author="野草" w:date="2023-04-03T08:20:50Z">
        <w:r>
          <w:rPr>
            <w:rFonts w:hint="eastAsia" w:ascii="Times New Roman" w:hAnsi="Times New Roman" w:eastAsia="楷体" w:cs="Times New Roman"/>
            <w:sz w:val="23"/>
            <w:szCs w:val="23"/>
          </w:rPr>
          <w:delText>3</w:delText>
        </w:r>
      </w:del>
      <w:del w:id="1853" w:author="野草" w:date="2023-04-03T08:20:50Z">
        <w:r>
          <w:rPr>
            <w:rFonts w:ascii="Times New Roman" w:hAnsi="Times New Roman" w:eastAsia="楷体" w:cs="Times New Roman"/>
            <w:sz w:val="23"/>
            <w:szCs w:val="23"/>
          </w:rPr>
          <w:delText>2</w:delText>
        </w:r>
      </w:del>
      <w:del w:id="1854" w:author="野草" w:date="2023-04-03T08:20:50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1855" w:author="野草" w:date="2023-04-03T08:20:56Z">
        <w:r>
          <w:rPr>
            <w:rFonts w:hint="eastAsia" w:ascii="Times New Roman" w:hAnsi="Times New Roman" w:eastAsia="楷体" w:cs="Times New Roman"/>
            <w:sz w:val="23"/>
            <w:szCs w:val="23"/>
            <w:lang w:val="en-US" w:eastAsia="zh-CN"/>
          </w:rPr>
          <w:t>08</w:t>
        </w:r>
      </w:ins>
      <w:del w:id="1856" w:author="野草" w:date="2023-04-03T08:20:56Z">
        <w:r>
          <w:rPr>
            <w:rFonts w:hint="eastAsia" w:ascii="Times New Roman" w:hAnsi="Times New Roman" w:eastAsia="楷体" w:cs="Times New Roman"/>
            <w:sz w:val="23"/>
            <w:szCs w:val="23"/>
          </w:rPr>
          <w:delText>1</w:delText>
        </w:r>
      </w:del>
      <w:del w:id="1857" w:author="野草" w:date="2023-04-03T08:20:55Z">
        <w:r>
          <w:rPr>
            <w:rFonts w:hint="eastAsia" w:ascii="Times New Roman" w:hAnsi="Times New Roman" w:eastAsia="楷体" w:cs="Times New Roman"/>
            <w:sz w:val="23"/>
            <w:szCs w:val="23"/>
          </w:rPr>
          <w:delText>9</w:delText>
        </w:r>
      </w:del>
      <w:r>
        <w:rPr>
          <w:rFonts w:hint="eastAsia" w:ascii="Times New Roman" w:hAnsi="Times New Roman" w:eastAsia="楷体" w:cs="Times New Roman"/>
          <w:sz w:val="23"/>
          <w:szCs w:val="23"/>
        </w:rPr>
        <w:t>:</w:t>
      </w:r>
      <w:ins w:id="1858" w:author="野草" w:date="2023-04-03T08:35:01Z">
        <w:r>
          <w:rPr>
            <w:rFonts w:hint="eastAsia" w:ascii="Times New Roman" w:hAnsi="Times New Roman" w:eastAsia="楷体" w:cs="Times New Roman"/>
            <w:sz w:val="23"/>
            <w:szCs w:val="23"/>
            <w:lang w:val="en-US" w:eastAsia="zh-CN"/>
          </w:rPr>
          <w:t>3</w:t>
        </w:r>
      </w:ins>
      <w:ins w:id="1859" w:author="野草" w:date="2023-04-03T08:37:06Z">
        <w:r>
          <w:rPr>
            <w:rFonts w:hint="eastAsia" w:ascii="Times New Roman" w:hAnsi="Times New Roman" w:eastAsia="楷体" w:cs="Times New Roman"/>
            <w:sz w:val="23"/>
            <w:szCs w:val="23"/>
            <w:lang w:val="en-US" w:eastAsia="zh-CN"/>
          </w:rPr>
          <w:t>7</w:t>
        </w:r>
      </w:ins>
      <w:ins w:id="1860" w:author="野草" w:date="2023-04-03T08:37:17Z">
        <w:r>
          <w:rPr>
            <w:rFonts w:hint="eastAsia" w:ascii="Times New Roman" w:hAnsi="Times New Roman" w:eastAsia="楷体" w:cs="Times New Roman"/>
            <w:sz w:val="23"/>
            <w:szCs w:val="23"/>
            <w:lang w:val="en-US" w:eastAsia="zh-CN"/>
          </w:rPr>
          <w:t>+</w:t>
        </w:r>
      </w:ins>
      <w:del w:id="1861" w:author="野草" w:date="2023-04-03T08:20:58Z">
        <w:r>
          <w:rPr>
            <w:rFonts w:hint="eastAsia" w:ascii="Times New Roman" w:hAnsi="Times New Roman" w:eastAsia="楷体" w:cs="Times New Roman"/>
            <w:sz w:val="23"/>
            <w:szCs w:val="23"/>
          </w:rPr>
          <w:delText>41</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862" w:author="野草" w:date="2023-04-03T08:20:27Z">
            <w:rPr>
              <w:rFonts w:ascii="Times New Roman" w:hAnsi="Times New Roman" w:eastAsia="楷体" w:cs="Times New Roman"/>
            </w:rPr>
          </w:rPrChange>
        </w:rPr>
        <w:t>2024/07-2024/12</w:t>
      </w:r>
      <w:r>
        <w:rPr>
          <w:rFonts w:hint="eastAsia" w:ascii="Times New Roman" w:hAnsi="Times New Roman" w:eastAsia="楷体" w:cs="Times New Roman"/>
        </w:rPr>
        <w:t>：继续开展</w:t>
      </w:r>
      <w:r>
        <w:rPr>
          <w:rFonts w:hint="eastAsia" w:ascii="Times New Roman" w:hAnsi="Times New Roman" w:eastAsia="楷体" w:cs="Times New Roman"/>
          <w:highlight w:val="cyan"/>
        </w:rPr>
        <w:t>街区样地气象数据</w:t>
      </w:r>
      <w:r>
        <w:rPr>
          <w:rFonts w:hint="eastAsia" w:ascii="Times New Roman" w:hAnsi="Times New Roman" w:eastAsia="楷体" w:cs="Times New Roman"/>
        </w:rPr>
        <w:t>的实地测量，完成对样地</w:t>
      </w:r>
      <w:ins w:id="1863" w:author="野草" w:date="2023-04-03T08:27:58Z">
        <w:bookmarkStart w:id="12" w:name="OLE_LINK11"/>
        <w:r>
          <w:rPr>
            <w:rFonts w:hint="eastAsia" w:ascii="Times New Roman" w:hAnsi="Times New Roman" w:eastAsia="楷体" w:cs="Times New Roman"/>
            <w:lang w:val="en-US" w:eastAsia="zh-CN"/>
          </w:rPr>
          <w:t>热环境</w:t>
        </w:r>
      </w:ins>
      <w:ins w:id="1864" w:author="野草" w:date="2023-04-03T08:28:10Z">
        <w:r>
          <w:rPr>
            <w:rFonts w:hint="eastAsia" w:ascii="Times New Roman" w:hAnsi="Times New Roman" w:eastAsia="楷体" w:cs="Times New Roman"/>
            <w:lang w:val="en-US" w:eastAsia="zh-CN"/>
          </w:rPr>
          <w:t>特征</w:t>
        </w:r>
        <w:bookmarkEnd w:id="12"/>
      </w:ins>
      <w:del w:id="1865" w:author="野草" w:date="2023-04-03T08:27:57Z">
        <w:r>
          <w:rPr>
            <w:rFonts w:hint="eastAsia" w:ascii="Times New Roman" w:hAnsi="Times New Roman" w:eastAsia="楷体" w:cs="Times New Roman"/>
            <w:highlight w:val="cyan"/>
          </w:rPr>
          <w:delText>气象</w:delText>
        </w:r>
      </w:del>
      <w:del w:id="1866" w:author="野草" w:date="2023-04-03T08:28:12Z">
        <w:r>
          <w:rPr>
            <w:rFonts w:hint="eastAsia" w:ascii="Times New Roman" w:hAnsi="Times New Roman" w:eastAsia="楷体" w:cs="Times New Roman"/>
            <w:highlight w:val="cyan"/>
          </w:rPr>
          <w:delText>数据</w:delText>
        </w:r>
      </w:del>
      <w:r>
        <w:rPr>
          <w:rFonts w:hint="eastAsia" w:ascii="Times New Roman" w:hAnsi="Times New Roman" w:eastAsia="楷体" w:cs="Times New Roman"/>
          <w:highlight w:val="cyan"/>
        </w:rPr>
        <w:t>时空变化</w:t>
      </w:r>
      <w:r>
        <w:rPr>
          <w:rFonts w:hint="eastAsia" w:ascii="Times New Roman" w:hAnsi="Times New Roman" w:eastAsia="楷体" w:cs="Times New Roman"/>
        </w:rPr>
        <w:t>的分析，阐明</w:t>
      </w:r>
      <w:r>
        <w:rPr>
          <w:rFonts w:hint="eastAsia" w:ascii="Times New Roman" w:hAnsi="Times New Roman" w:eastAsia="楷体" w:cs="Times New Roman"/>
          <w:highlight w:val="cyan"/>
        </w:rPr>
        <w:t>城市滨江地区</w:t>
      </w:r>
      <w:ins w:id="1867" w:author="野草" w:date="2023-04-03T08:26:29Z">
        <w:r>
          <w:rPr>
            <w:rFonts w:hint="eastAsia" w:ascii="Times New Roman" w:hAnsi="Times New Roman" w:eastAsia="楷体" w:cs="Times New Roman"/>
            <w:highlight w:val="cyan"/>
            <w:lang w:val="en-US" w:eastAsia="zh-CN"/>
          </w:rPr>
          <w:t>热环境</w:t>
        </w:r>
      </w:ins>
      <w:del w:id="1868" w:author="野草" w:date="2023-04-03T08:26:28Z">
        <w:r>
          <w:rPr>
            <w:rFonts w:hint="eastAsia" w:ascii="Times New Roman" w:hAnsi="Times New Roman" w:eastAsia="楷体" w:cs="Times New Roman"/>
          </w:rPr>
          <w:delText>气候</w:delText>
        </w:r>
      </w:del>
      <w:del w:id="1869" w:author="野草" w:date="2023-04-03T08:26:30Z">
        <w:r>
          <w:rPr>
            <w:rFonts w:hint="eastAsia" w:ascii="Times New Roman" w:hAnsi="Times New Roman" w:eastAsia="楷体" w:cs="Times New Roman"/>
          </w:rPr>
          <w:delText>特征</w:delText>
        </w:r>
      </w:del>
      <w:r>
        <w:rPr>
          <w:rFonts w:hint="eastAsia" w:ascii="Times New Roman" w:hAnsi="Times New Roman" w:eastAsia="楷体" w:cs="Times New Roman"/>
        </w:rPr>
        <w:t>的</w:t>
      </w:r>
      <w:ins w:id="1870" w:author="野草" w:date="2023-04-03T08:26:37Z">
        <w:r>
          <w:rPr>
            <w:rFonts w:hint="eastAsia" w:ascii="Times New Roman" w:hAnsi="Times New Roman" w:eastAsia="楷体" w:cs="Times New Roman"/>
            <w:highlight w:val="magenta"/>
            <w:lang w:val="en-US" w:eastAsia="zh-CN"/>
            <w:rPrChange w:id="1871" w:author="野草" w:date="2023-04-03T08:26:41Z">
              <w:rPr>
                <w:rFonts w:hint="eastAsia" w:ascii="Times New Roman" w:hAnsi="Times New Roman" w:eastAsia="楷体" w:cs="Times New Roman"/>
                <w:lang w:val="en-US" w:eastAsia="zh-CN"/>
              </w:rPr>
            </w:rPrChange>
          </w:rPr>
          <w:t>形成</w:t>
        </w:r>
      </w:ins>
      <w:del w:id="1873" w:author="野草" w:date="2023-04-03T08:26:36Z">
        <w:r>
          <w:rPr>
            <w:rFonts w:hint="eastAsia" w:ascii="Times New Roman" w:hAnsi="Times New Roman" w:eastAsia="楷体" w:cs="Times New Roman"/>
            <w:highlight w:val="magenta"/>
            <w:rPrChange w:id="1874" w:author="野草" w:date="2023-04-03T08:26:41Z">
              <w:rPr>
                <w:rFonts w:hint="eastAsia" w:ascii="Times New Roman" w:hAnsi="Times New Roman" w:eastAsia="楷体" w:cs="Times New Roman"/>
              </w:rPr>
            </w:rPrChange>
          </w:rPr>
          <w:delText>驱动</w:delText>
        </w:r>
      </w:del>
      <w:r>
        <w:rPr>
          <w:rFonts w:hint="eastAsia" w:ascii="Times New Roman" w:hAnsi="Times New Roman" w:eastAsia="楷体" w:cs="Times New Roman"/>
          <w:highlight w:val="magenta"/>
          <w:rPrChange w:id="1876" w:author="野草" w:date="2023-04-03T08:26:41Z">
            <w:rPr>
              <w:rFonts w:hint="eastAsia" w:ascii="Times New Roman" w:hAnsi="Times New Roman" w:eastAsia="楷体" w:cs="Times New Roman"/>
            </w:rPr>
          </w:rPrChange>
        </w:rPr>
        <w:t>机制</w:t>
      </w:r>
      <w:r>
        <w:rPr>
          <w:rFonts w:hint="eastAsia" w:ascii="Times New Roman" w:hAnsi="Times New Roman" w:eastAsia="楷体" w:cs="Times New Roman"/>
        </w:rPr>
        <w:t>；计算并分析</w:t>
      </w:r>
      <w:r>
        <w:rPr>
          <w:rFonts w:hint="eastAsia" w:ascii="Times New Roman" w:hAnsi="Times New Roman" w:eastAsia="楷体" w:cs="Times New Roman"/>
          <w:highlight w:val="cyan"/>
        </w:rPr>
        <w:t>热舒适度指数</w:t>
      </w:r>
      <w:r>
        <w:rPr>
          <w:rFonts w:hint="eastAsia" w:ascii="Times New Roman" w:hAnsi="Times New Roman" w:eastAsia="楷体" w:cs="Times New Roman"/>
        </w:rPr>
        <w:t>的时空变化，量化</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热舒适度</w:t>
      </w:r>
      <w:r>
        <w:rPr>
          <w:rFonts w:hint="eastAsia" w:ascii="Times New Roman" w:hAnsi="Times New Roman" w:eastAsia="楷体" w:cs="Times New Roman"/>
          <w:highlight w:val="cyan"/>
        </w:rPr>
        <w:t>对环境因素的响应</w:t>
      </w:r>
      <w:r>
        <w:rPr>
          <w:rFonts w:hint="eastAsia" w:ascii="Times New Roman" w:hAnsi="Times New Roman" w:eastAsia="楷体" w:cs="Times New Roman"/>
        </w:rPr>
        <w:t>。</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877" w:author="野草" w:date="2023-04-03T08:23:51Z">
        <w:r>
          <w:rPr>
            <w:rFonts w:ascii="Times New Roman" w:hAnsi="Times New Roman" w:eastAsia="楷体" w:cs="Times New Roman"/>
            <w:sz w:val="23"/>
            <w:szCs w:val="23"/>
          </w:rPr>
          <w:t>230</w:t>
        </w:r>
      </w:ins>
      <w:ins w:id="1878" w:author="野草" w:date="2023-04-03T08:23:51Z">
        <w:r>
          <w:rPr>
            <w:rFonts w:hint="eastAsia" w:ascii="Times New Roman" w:hAnsi="Times New Roman" w:eastAsia="楷体" w:cs="Times New Roman"/>
            <w:sz w:val="23"/>
            <w:szCs w:val="23"/>
            <w:lang w:val="en-US" w:eastAsia="zh-CN"/>
          </w:rPr>
          <w:t>403</w:t>
        </w:r>
      </w:ins>
      <w:ins w:id="1879" w:author="野草" w:date="2023-04-03T08:23:51Z">
        <w:r>
          <w:rPr>
            <w:rFonts w:hint="eastAsia" w:ascii="Times New Roman" w:hAnsi="Times New Roman" w:eastAsia="楷体" w:cs="Times New Roman"/>
            <w:sz w:val="23"/>
            <w:szCs w:val="23"/>
          </w:rPr>
          <w:t xml:space="preserve"> </w:t>
        </w:r>
      </w:ins>
      <w:ins w:id="1880" w:author="野草" w:date="2023-04-03T08:23:51Z">
        <w:r>
          <w:rPr>
            <w:rFonts w:hint="eastAsia" w:ascii="Times New Roman" w:hAnsi="Times New Roman" w:eastAsia="楷体" w:cs="Times New Roman"/>
            <w:sz w:val="23"/>
            <w:szCs w:val="23"/>
            <w:lang w:val="en-US" w:eastAsia="zh-CN"/>
          </w:rPr>
          <w:t>08</w:t>
        </w:r>
      </w:ins>
      <w:ins w:id="1881" w:author="野草" w:date="2023-04-03T08:23:51Z">
        <w:r>
          <w:rPr>
            <w:rFonts w:hint="eastAsia" w:ascii="Times New Roman" w:hAnsi="Times New Roman" w:eastAsia="楷体" w:cs="Times New Roman"/>
            <w:sz w:val="23"/>
            <w:szCs w:val="23"/>
          </w:rPr>
          <w:t>:</w:t>
        </w:r>
      </w:ins>
      <w:ins w:id="1882" w:author="野草" w:date="2023-04-03T08:34:59Z">
        <w:r>
          <w:rPr>
            <w:rFonts w:hint="eastAsia" w:ascii="Times New Roman" w:hAnsi="Times New Roman" w:eastAsia="楷体" w:cs="Times New Roman"/>
            <w:sz w:val="23"/>
            <w:szCs w:val="23"/>
            <w:lang w:val="en-US" w:eastAsia="zh-CN"/>
          </w:rPr>
          <w:t>3</w:t>
        </w:r>
      </w:ins>
      <w:ins w:id="1883" w:author="野草" w:date="2023-04-03T08:37:53Z">
        <w:r>
          <w:rPr>
            <w:rFonts w:hint="eastAsia" w:ascii="Times New Roman" w:hAnsi="Times New Roman" w:eastAsia="楷体" w:cs="Times New Roman"/>
            <w:sz w:val="23"/>
            <w:szCs w:val="23"/>
            <w:lang w:val="en-US" w:eastAsia="zh-CN"/>
          </w:rPr>
          <w:t>7</w:t>
        </w:r>
      </w:ins>
      <w:ins w:id="1884" w:author="野草" w:date="2023-04-03T08:38:16Z">
        <w:r>
          <w:rPr>
            <w:rFonts w:hint="eastAsia" w:ascii="Times New Roman" w:hAnsi="Times New Roman" w:eastAsia="楷体" w:cs="Times New Roman"/>
            <w:sz w:val="23"/>
            <w:szCs w:val="23"/>
            <w:lang w:val="en-US" w:eastAsia="zh-CN"/>
          </w:rPr>
          <w:t>+</w:t>
        </w:r>
      </w:ins>
      <w:del w:id="1885" w:author="野草" w:date="2023-04-03T08:23:51Z">
        <w:r>
          <w:rPr>
            <w:rFonts w:ascii="Times New Roman" w:hAnsi="Times New Roman" w:eastAsia="楷体" w:cs="Times New Roman"/>
            <w:sz w:val="23"/>
            <w:szCs w:val="23"/>
          </w:rPr>
          <w:delText>230</w:delText>
        </w:r>
      </w:del>
      <w:del w:id="1886" w:author="野草" w:date="2023-04-03T08:23:51Z">
        <w:r>
          <w:rPr>
            <w:rFonts w:hint="eastAsia" w:ascii="Times New Roman" w:hAnsi="Times New Roman" w:eastAsia="楷体" w:cs="Times New Roman"/>
            <w:sz w:val="23"/>
            <w:szCs w:val="23"/>
          </w:rPr>
          <w:delText>3</w:delText>
        </w:r>
      </w:del>
      <w:del w:id="1887" w:author="野草" w:date="2023-04-03T08:23:51Z">
        <w:r>
          <w:rPr>
            <w:rFonts w:ascii="Times New Roman" w:hAnsi="Times New Roman" w:eastAsia="楷体" w:cs="Times New Roman"/>
            <w:sz w:val="23"/>
            <w:szCs w:val="23"/>
          </w:rPr>
          <w:delText>2</w:delText>
        </w:r>
      </w:del>
      <w:del w:id="1888" w:author="野草" w:date="2023-04-03T08:23:51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889" w:author="野草" w:date="2023-04-03T08:20:30Z">
            <w:rPr>
              <w:rFonts w:ascii="Times New Roman" w:hAnsi="Times New Roman" w:eastAsia="楷体" w:cs="Times New Roman"/>
            </w:rPr>
          </w:rPrChange>
        </w:rPr>
        <w:t>2025/01-2025/06</w:t>
      </w:r>
      <w:r>
        <w:rPr>
          <w:rFonts w:hint="eastAsia" w:ascii="Times New Roman" w:hAnsi="Times New Roman" w:eastAsia="楷体" w:cs="Times New Roman"/>
        </w:rPr>
        <w:t>：开展</w:t>
      </w:r>
      <w:r>
        <w:rPr>
          <w:rFonts w:ascii="Times New Roman" w:hAnsi="Times New Roman" w:eastAsia="楷体" w:cs="Times New Roman"/>
        </w:rPr>
        <w:t>ENVI-met</w:t>
      </w:r>
      <w:r>
        <w:rPr>
          <w:rFonts w:hint="eastAsia" w:ascii="Times New Roman" w:hAnsi="Times New Roman" w:eastAsia="楷体" w:cs="Times New Roman"/>
          <w:highlight w:val="cyan"/>
        </w:rPr>
        <w:t>初始模拟与验证</w:t>
      </w:r>
      <w:r>
        <w:rPr>
          <w:rFonts w:hint="eastAsia" w:ascii="Times New Roman" w:hAnsi="Times New Roman" w:eastAsia="楷体" w:cs="Times New Roman"/>
        </w:rPr>
        <w:t>工作，完成</w:t>
      </w:r>
      <w:r>
        <w:rPr>
          <w:rFonts w:hint="eastAsia" w:ascii="Times New Roman" w:hAnsi="Times New Roman" w:eastAsia="楷体" w:cs="Times New Roman"/>
          <w:highlight w:val="cyan"/>
        </w:rPr>
        <w:t>城市滨江地区</w:t>
      </w:r>
      <w:ins w:id="1890" w:author="野草" w:date="2023-04-03T08:36:37Z">
        <w:r>
          <w:rPr>
            <w:rFonts w:hint="eastAsia" w:ascii="Times New Roman" w:hAnsi="Times New Roman" w:eastAsia="楷体" w:cs="Times New Roman"/>
            <w:highlight w:val="cyan"/>
            <w:lang w:val="en-US" w:eastAsia="zh-CN"/>
          </w:rPr>
          <w:t>热环境</w:t>
        </w:r>
      </w:ins>
      <w:del w:id="1891" w:author="野草" w:date="2023-04-03T08:36:35Z">
        <w:r>
          <w:rPr>
            <w:rFonts w:hint="eastAsia" w:ascii="Times New Roman" w:hAnsi="Times New Roman" w:eastAsia="楷体" w:cs="Times New Roman"/>
            <w:highlight w:val="cyan"/>
          </w:rPr>
          <w:delText>气</w:delText>
        </w:r>
      </w:del>
      <w:del w:id="1892" w:author="野草" w:date="2023-04-03T08:36:34Z">
        <w:r>
          <w:rPr>
            <w:rFonts w:hint="eastAsia" w:ascii="Times New Roman" w:hAnsi="Times New Roman" w:eastAsia="楷体" w:cs="Times New Roman"/>
            <w:highlight w:val="cyan"/>
          </w:rPr>
          <w:delText>候</w:delText>
        </w:r>
      </w:del>
      <w:r>
        <w:rPr>
          <w:rFonts w:hint="eastAsia" w:ascii="Times New Roman" w:hAnsi="Times New Roman" w:eastAsia="楷体" w:cs="Times New Roman"/>
        </w:rPr>
        <w:t>的情景模拟分析，提出</w:t>
      </w:r>
      <w:r>
        <w:rPr>
          <w:rFonts w:hint="eastAsia" w:ascii="Times New Roman" w:hAnsi="Times New Roman" w:eastAsia="楷体" w:cs="Times New Roman"/>
          <w:highlight w:val="cyan"/>
        </w:rPr>
        <w:t>城市滨江地区</w:t>
      </w:r>
      <w:r>
        <w:rPr>
          <w:rFonts w:hint="eastAsia" w:ascii="Times New Roman" w:hAnsi="Times New Roman" w:eastAsia="楷体" w:cs="Times New Roman"/>
        </w:rPr>
        <w:t>室外空间热环境优化方案。</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893" w:author="野草" w:date="2023-04-03T08:39:04Z">
        <w:r>
          <w:rPr>
            <w:rFonts w:ascii="Times New Roman" w:hAnsi="Times New Roman" w:eastAsia="楷体" w:cs="Times New Roman"/>
            <w:sz w:val="23"/>
            <w:szCs w:val="23"/>
          </w:rPr>
          <w:t>230</w:t>
        </w:r>
      </w:ins>
      <w:ins w:id="1894" w:author="野草" w:date="2023-04-03T08:39:04Z">
        <w:r>
          <w:rPr>
            <w:rFonts w:hint="eastAsia" w:ascii="Times New Roman" w:hAnsi="Times New Roman" w:eastAsia="楷体" w:cs="Times New Roman"/>
            <w:sz w:val="23"/>
            <w:szCs w:val="23"/>
            <w:lang w:val="en-US" w:eastAsia="zh-CN"/>
          </w:rPr>
          <w:t>403</w:t>
        </w:r>
      </w:ins>
      <w:ins w:id="1895" w:author="野草" w:date="2023-04-03T08:39:04Z">
        <w:r>
          <w:rPr>
            <w:rFonts w:hint="eastAsia" w:ascii="Times New Roman" w:hAnsi="Times New Roman" w:eastAsia="楷体" w:cs="Times New Roman"/>
            <w:sz w:val="23"/>
            <w:szCs w:val="23"/>
          </w:rPr>
          <w:t xml:space="preserve"> </w:t>
        </w:r>
      </w:ins>
      <w:ins w:id="1896" w:author="野草" w:date="2023-04-03T08:39:04Z">
        <w:r>
          <w:rPr>
            <w:rFonts w:hint="eastAsia" w:ascii="Times New Roman" w:hAnsi="Times New Roman" w:eastAsia="楷体" w:cs="Times New Roman"/>
            <w:sz w:val="23"/>
            <w:szCs w:val="23"/>
            <w:lang w:val="en-US" w:eastAsia="zh-CN"/>
          </w:rPr>
          <w:t>08</w:t>
        </w:r>
      </w:ins>
      <w:ins w:id="1897" w:author="野草" w:date="2023-04-03T08:39:04Z">
        <w:r>
          <w:rPr>
            <w:rFonts w:hint="eastAsia" w:ascii="Times New Roman" w:hAnsi="Times New Roman" w:eastAsia="楷体" w:cs="Times New Roman"/>
            <w:sz w:val="23"/>
            <w:szCs w:val="23"/>
          </w:rPr>
          <w:t>:</w:t>
        </w:r>
      </w:ins>
      <w:ins w:id="1898" w:author="野草" w:date="2023-04-03T08:39:09Z">
        <w:r>
          <w:rPr>
            <w:rFonts w:hint="eastAsia" w:ascii="Times New Roman" w:hAnsi="Times New Roman" w:eastAsia="楷体" w:cs="Times New Roman"/>
            <w:sz w:val="23"/>
            <w:szCs w:val="23"/>
            <w:lang w:val="en-US" w:eastAsia="zh-CN"/>
          </w:rPr>
          <w:t>38</w:t>
        </w:r>
      </w:ins>
      <w:ins w:id="1899" w:author="野草" w:date="2023-04-03T08:39:43Z">
        <w:r>
          <w:rPr>
            <w:rFonts w:hint="eastAsia" w:ascii="Times New Roman" w:hAnsi="Times New Roman" w:eastAsia="楷体" w:cs="Times New Roman"/>
            <w:sz w:val="23"/>
            <w:szCs w:val="23"/>
            <w:lang w:val="en-US" w:eastAsia="zh-CN"/>
          </w:rPr>
          <w:t>+</w:t>
        </w:r>
      </w:ins>
      <w:del w:id="1900" w:author="野草" w:date="2023-04-03T08:39:04Z">
        <w:r>
          <w:rPr>
            <w:rFonts w:ascii="Times New Roman" w:hAnsi="Times New Roman" w:eastAsia="楷体" w:cs="Times New Roman"/>
            <w:sz w:val="23"/>
            <w:szCs w:val="23"/>
          </w:rPr>
          <w:delText>230</w:delText>
        </w:r>
      </w:del>
      <w:del w:id="1901" w:author="野草" w:date="2023-04-03T08:39:04Z">
        <w:r>
          <w:rPr>
            <w:rFonts w:hint="eastAsia" w:ascii="Times New Roman" w:hAnsi="Times New Roman" w:eastAsia="楷体" w:cs="Times New Roman"/>
            <w:sz w:val="23"/>
            <w:szCs w:val="23"/>
          </w:rPr>
          <w:delText>3</w:delText>
        </w:r>
      </w:del>
      <w:del w:id="1902" w:author="野草" w:date="2023-04-03T08:39:04Z">
        <w:r>
          <w:rPr>
            <w:rFonts w:ascii="Times New Roman" w:hAnsi="Times New Roman" w:eastAsia="楷体" w:cs="Times New Roman"/>
            <w:sz w:val="23"/>
            <w:szCs w:val="23"/>
          </w:rPr>
          <w:delText>2</w:delText>
        </w:r>
      </w:del>
      <w:del w:id="1903" w:author="野草" w:date="2023-04-03T08:39:04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0"/>
          <w:numId w:val="4"/>
        </w:numPr>
        <w:spacing w:line="360" w:lineRule="auto"/>
        <w:ind w:firstLine="440" w:firstLineChars="200"/>
        <w:rPr>
          <w:rFonts w:ascii="Times New Roman" w:hAnsi="Times New Roman" w:eastAsia="楷体" w:cs="Times New Roman"/>
        </w:rPr>
      </w:pPr>
      <w:r>
        <w:rPr>
          <w:rFonts w:ascii="Times New Roman" w:hAnsi="Times New Roman" w:eastAsia="楷体" w:cs="Times New Roman"/>
          <w:highlight w:val="magenta"/>
          <w:rPrChange w:id="1904" w:author="野草" w:date="2023-04-03T08:20:33Z">
            <w:rPr>
              <w:rFonts w:ascii="Times New Roman" w:hAnsi="Times New Roman" w:eastAsia="楷体" w:cs="Times New Roman"/>
            </w:rPr>
          </w:rPrChange>
        </w:rPr>
        <w:t>2025/07-2025/12</w:t>
      </w:r>
      <w:r>
        <w:rPr>
          <w:rFonts w:hint="eastAsia" w:ascii="Times New Roman" w:hAnsi="Times New Roman" w:eastAsia="楷体" w:cs="Times New Roman"/>
        </w:rPr>
        <w:t>：进一步</w:t>
      </w:r>
      <w:r>
        <w:rPr>
          <w:rFonts w:hint="eastAsia" w:ascii="Times New Roman" w:hAnsi="Times New Roman" w:eastAsia="楷体" w:cs="Times New Roman"/>
          <w:highlight w:val="cyan"/>
        </w:rPr>
        <w:t>查阅相关文献资料</w:t>
      </w:r>
      <w:r>
        <w:rPr>
          <w:rFonts w:hint="eastAsia" w:ascii="Times New Roman" w:hAnsi="Times New Roman" w:eastAsia="楷体" w:cs="Times New Roman"/>
        </w:rPr>
        <w:t>，整理分析</w:t>
      </w:r>
      <w:r>
        <w:rPr>
          <w:rFonts w:hint="eastAsia" w:ascii="Times New Roman" w:hAnsi="Times New Roman" w:eastAsia="楷体" w:cs="Times New Roman"/>
          <w:highlight w:val="cyan"/>
        </w:rPr>
        <w:t>相关数据</w:t>
      </w:r>
      <w:r>
        <w:rPr>
          <w:rFonts w:hint="eastAsia" w:ascii="Times New Roman" w:hAnsi="Times New Roman" w:eastAsia="楷体" w:cs="Times New Roman"/>
          <w:highlight w:val="none"/>
          <w:rPrChange w:id="1905" w:author="野草" w:date="2023-04-03T08:40:33Z">
            <w:rPr>
              <w:rFonts w:hint="eastAsia" w:ascii="Times New Roman" w:hAnsi="Times New Roman" w:eastAsia="楷体" w:cs="Times New Roman"/>
              <w:highlight w:val="cyan"/>
            </w:rPr>
          </w:rPrChange>
        </w:rPr>
        <w:t>，</w:t>
      </w:r>
      <w:r>
        <w:rPr>
          <w:rFonts w:hint="eastAsia" w:ascii="Times New Roman" w:hAnsi="Times New Roman" w:eastAsia="楷体" w:cs="Times New Roman"/>
        </w:rPr>
        <w:t>总结</w:t>
      </w:r>
      <w:r>
        <w:rPr>
          <w:rFonts w:hint="eastAsia" w:ascii="Times New Roman" w:hAnsi="Times New Roman" w:eastAsia="楷体" w:cs="Times New Roman"/>
          <w:highlight w:val="cyan"/>
        </w:rPr>
        <w:t>实验结果</w:t>
      </w:r>
      <w:r>
        <w:rPr>
          <w:rFonts w:hint="eastAsia" w:ascii="Times New Roman" w:hAnsi="Times New Roman" w:eastAsia="楷体" w:cs="Times New Roman"/>
        </w:rPr>
        <w:t>，完成学术论文</w:t>
      </w:r>
      <w:r>
        <w:rPr>
          <w:rFonts w:ascii="Times New Roman" w:hAnsi="Times New Roman" w:eastAsia="楷体" w:cs="Times New Roman"/>
        </w:rPr>
        <w:t>1-2 篇</w:t>
      </w:r>
      <w:r>
        <w:rPr>
          <w:rFonts w:hint="eastAsia" w:ascii="Times New Roman" w:hAnsi="Times New Roman" w:eastAsia="楷体" w:cs="Times New Roman"/>
        </w:rPr>
        <w:t>，撰写结题报告。</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1906" w:author="野草" w:date="2023-04-03T08:40:05Z">
        <w:r>
          <w:rPr>
            <w:rFonts w:ascii="Times New Roman" w:hAnsi="Times New Roman" w:eastAsia="楷体" w:cs="Times New Roman"/>
            <w:sz w:val="23"/>
            <w:szCs w:val="23"/>
          </w:rPr>
          <w:t>230</w:t>
        </w:r>
      </w:ins>
      <w:ins w:id="1907" w:author="野草" w:date="2023-04-03T08:40:05Z">
        <w:r>
          <w:rPr>
            <w:rFonts w:hint="eastAsia" w:ascii="Times New Roman" w:hAnsi="Times New Roman" w:eastAsia="楷体" w:cs="Times New Roman"/>
            <w:sz w:val="23"/>
            <w:szCs w:val="23"/>
            <w:lang w:val="en-US" w:eastAsia="zh-CN"/>
          </w:rPr>
          <w:t>403</w:t>
        </w:r>
      </w:ins>
      <w:ins w:id="1908" w:author="野草" w:date="2023-04-03T08:40:05Z">
        <w:r>
          <w:rPr>
            <w:rFonts w:hint="eastAsia" w:ascii="Times New Roman" w:hAnsi="Times New Roman" w:eastAsia="楷体" w:cs="Times New Roman"/>
            <w:sz w:val="23"/>
            <w:szCs w:val="23"/>
          </w:rPr>
          <w:t xml:space="preserve"> </w:t>
        </w:r>
      </w:ins>
      <w:ins w:id="1909" w:author="野草" w:date="2023-04-03T08:40:05Z">
        <w:r>
          <w:rPr>
            <w:rFonts w:hint="eastAsia" w:ascii="Times New Roman" w:hAnsi="Times New Roman" w:eastAsia="楷体" w:cs="Times New Roman"/>
            <w:sz w:val="23"/>
            <w:szCs w:val="23"/>
            <w:lang w:val="en-US" w:eastAsia="zh-CN"/>
          </w:rPr>
          <w:t>08</w:t>
        </w:r>
      </w:ins>
      <w:ins w:id="1910" w:author="野草" w:date="2023-04-03T08:40:05Z">
        <w:r>
          <w:rPr>
            <w:rFonts w:hint="eastAsia" w:ascii="Times New Roman" w:hAnsi="Times New Roman" w:eastAsia="楷体" w:cs="Times New Roman"/>
            <w:sz w:val="23"/>
            <w:szCs w:val="23"/>
          </w:rPr>
          <w:t>:</w:t>
        </w:r>
      </w:ins>
      <w:ins w:id="1911" w:author="野草" w:date="2023-04-03T08:40:37Z">
        <w:r>
          <w:rPr>
            <w:rFonts w:hint="eastAsia" w:ascii="Times New Roman" w:hAnsi="Times New Roman" w:eastAsia="楷体" w:cs="Times New Roman"/>
            <w:sz w:val="23"/>
            <w:szCs w:val="23"/>
            <w:lang w:val="en-US" w:eastAsia="zh-CN"/>
          </w:rPr>
          <w:t>41</w:t>
        </w:r>
      </w:ins>
      <w:ins w:id="1912" w:author="野草" w:date="2023-04-03T08:40:51Z">
        <w:r>
          <w:rPr>
            <w:rFonts w:hint="eastAsia" w:ascii="Times New Roman" w:hAnsi="Times New Roman" w:eastAsia="楷体" w:cs="Times New Roman"/>
            <w:sz w:val="23"/>
            <w:szCs w:val="23"/>
            <w:lang w:val="en-US" w:eastAsia="zh-CN"/>
          </w:rPr>
          <w:t>+</w:t>
        </w:r>
      </w:ins>
      <w:del w:id="1913" w:author="野草" w:date="2023-04-03T08:40:05Z">
        <w:r>
          <w:rPr>
            <w:rFonts w:ascii="Times New Roman" w:hAnsi="Times New Roman" w:eastAsia="楷体" w:cs="Times New Roman"/>
            <w:sz w:val="23"/>
            <w:szCs w:val="23"/>
          </w:rPr>
          <w:delText>230</w:delText>
        </w:r>
      </w:del>
      <w:del w:id="1914" w:author="野草" w:date="2023-04-03T08:40:05Z">
        <w:r>
          <w:rPr>
            <w:rFonts w:hint="eastAsia" w:ascii="Times New Roman" w:hAnsi="Times New Roman" w:eastAsia="楷体" w:cs="Times New Roman"/>
            <w:sz w:val="23"/>
            <w:szCs w:val="23"/>
          </w:rPr>
          <w:delText>3</w:delText>
        </w:r>
      </w:del>
      <w:del w:id="1915" w:author="野草" w:date="2023-04-03T08:40:05Z">
        <w:r>
          <w:rPr>
            <w:rFonts w:ascii="Times New Roman" w:hAnsi="Times New Roman" w:eastAsia="楷体" w:cs="Times New Roman"/>
            <w:sz w:val="23"/>
            <w:szCs w:val="23"/>
          </w:rPr>
          <w:delText>2</w:delText>
        </w:r>
      </w:del>
      <w:del w:id="1916" w:author="野草" w:date="2023-04-03T08:40:05Z">
        <w:r>
          <w:rPr>
            <w:rFonts w:hint="eastAsia" w:ascii="Times New Roman" w:hAnsi="Times New Roman" w:eastAsia="楷体" w:cs="Times New Roman"/>
            <w:sz w:val="23"/>
            <w:szCs w:val="23"/>
          </w:rPr>
          <w:delText>1 19:39</w:delText>
        </w:r>
      </w:del>
      <w:r>
        <w:rPr>
          <w:rFonts w:hint="eastAsia" w:ascii="Times New Roman" w:hAnsi="Times New Roman" w:eastAsia="楷体" w:cs="Times New Roman"/>
          <w:sz w:val="23"/>
          <w:szCs w:val="23"/>
        </w:rPr>
        <w:t>】</w:t>
      </w:r>
    </w:p>
    <w:p>
      <w:pPr>
        <w:numPr>
          <w:ilvl w:val="255"/>
          <w:numId w:val="0"/>
        </w:numPr>
        <w:spacing w:line="360" w:lineRule="auto"/>
        <w:ind w:firstLine="0" w:firstLineChars="0"/>
        <w:rPr>
          <w:rFonts w:ascii="楷体" w:hAnsi="楷体" w:eastAsia="楷体" w:cs="楷体"/>
        </w:rPr>
      </w:pPr>
    </w:p>
    <w:p>
      <w:pPr>
        <w:spacing w:line="360" w:lineRule="auto"/>
        <w:rPr>
          <w:rFonts w:ascii="Times New Roman" w:hAnsi="Times New Roman" w:eastAsia="楷体" w:cs="Times New Roman"/>
        </w:rPr>
      </w:pPr>
      <w:r>
        <w:rPr>
          <w:rFonts w:ascii="Times New Roman" w:hAnsi="Times New Roman" w:eastAsia="楷体" w:cs="Times New Roman"/>
        </w:rPr>
        <w:t xml:space="preserve">5.2 </w:t>
      </w:r>
      <w:r>
        <w:rPr>
          <w:rFonts w:hint="eastAsia" w:ascii="Times New Roman" w:hAnsi="Times New Roman" w:eastAsia="楷体" w:cs="Times New Roman"/>
        </w:rPr>
        <w:t>预期成果：</w:t>
      </w:r>
    </w:p>
    <w:p>
      <w:pPr>
        <w:spacing w:line="360" w:lineRule="auto"/>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明确</w:t>
      </w:r>
      <w:r>
        <w:rPr>
          <w:rFonts w:hint="eastAsia" w:ascii="Times New Roman" w:hAnsi="Times New Roman" w:eastAsia="楷体" w:cs="Times New Roman"/>
          <w:highlight w:val="cyan"/>
        </w:rPr>
        <w:t>不同局地气候区类型</w:t>
      </w:r>
      <w:r>
        <w:rPr>
          <w:rFonts w:hint="eastAsia" w:ascii="Times New Roman" w:hAnsi="Times New Roman" w:eastAsia="楷体" w:cs="Times New Roman"/>
        </w:rPr>
        <w:t>下城市滨江地区</w:t>
      </w:r>
      <w:r>
        <w:rPr>
          <w:rFonts w:hint="eastAsia" w:ascii="Times New Roman" w:hAnsi="Times New Roman" w:eastAsia="楷体" w:cs="Times New Roman"/>
          <w:highlight w:val="cyan"/>
        </w:rPr>
        <w:t>热环境</w:t>
      </w:r>
      <w:del w:id="1917" w:author="野草" w:date="2023-04-03T08:49:21Z">
        <w:r>
          <w:rPr>
            <w:rFonts w:hint="eastAsia" w:ascii="Times New Roman" w:hAnsi="Times New Roman" w:eastAsia="楷体" w:cs="Times New Roman"/>
            <w:highlight w:val="cyan"/>
          </w:rPr>
          <w:delText>与热舒适</w:delText>
        </w:r>
      </w:del>
      <w:r>
        <w:rPr>
          <w:rFonts w:hint="eastAsia" w:ascii="Times New Roman" w:hAnsi="Times New Roman" w:eastAsia="楷体" w:cs="Times New Roman"/>
        </w:rPr>
        <w:t>的时空分异</w:t>
      </w:r>
      <w:ins w:id="1918" w:author="野草" w:date="2023-04-03T08:49:49Z">
        <w:r>
          <w:rPr>
            <w:rFonts w:hint="eastAsia" w:ascii="Times New Roman" w:hAnsi="Times New Roman" w:eastAsia="楷体" w:cs="Times New Roman"/>
            <w:highlight w:val="cyan"/>
            <w:lang w:val="en-US" w:eastAsia="zh-CN"/>
          </w:rPr>
          <w:t>特征</w:t>
        </w:r>
      </w:ins>
      <w:del w:id="1919" w:author="野草" w:date="2023-04-03T08:49:43Z">
        <w:r>
          <w:rPr>
            <w:rFonts w:hint="eastAsia" w:ascii="Times New Roman" w:hAnsi="Times New Roman" w:eastAsia="楷体" w:cs="Times New Roman"/>
          </w:rPr>
          <w:delText>特</w:delText>
        </w:r>
      </w:del>
      <w:del w:id="1920" w:author="野草" w:date="2023-04-03T08:49:42Z">
        <w:r>
          <w:rPr>
            <w:rFonts w:hint="eastAsia" w:ascii="Times New Roman" w:hAnsi="Times New Roman" w:eastAsia="楷体" w:cs="Times New Roman"/>
          </w:rPr>
          <w:delText>征</w:delText>
        </w:r>
      </w:del>
      <w:r>
        <w:rPr>
          <w:rFonts w:ascii="Times New Roman" w:hAnsi="Times New Roman" w:eastAsia="楷体" w:cs="Times New Roman"/>
        </w:rPr>
        <w:t>，</w:t>
      </w:r>
      <w:r>
        <w:rPr>
          <w:rFonts w:hint="eastAsia" w:ascii="Times New Roman" w:hAnsi="Times New Roman" w:eastAsia="楷体" w:cs="Times New Roman"/>
        </w:rPr>
        <w:t>量化其对</w:t>
      </w:r>
      <w:r>
        <w:rPr>
          <w:rFonts w:hint="eastAsia" w:ascii="Times New Roman" w:hAnsi="Times New Roman" w:eastAsia="楷体" w:cs="Times New Roman"/>
          <w:highlight w:val="cyan"/>
        </w:rPr>
        <w:t>环境因素</w:t>
      </w:r>
      <w:r>
        <w:rPr>
          <w:rFonts w:hint="eastAsia" w:ascii="Times New Roman" w:hAnsi="Times New Roman" w:eastAsia="楷体" w:cs="Times New Roman"/>
        </w:rPr>
        <w:t>的响应；解释</w:t>
      </w:r>
      <w:r>
        <w:rPr>
          <w:rFonts w:hint="eastAsia" w:ascii="Times New Roman" w:hAnsi="Times New Roman" w:eastAsia="楷体" w:cs="Times New Roman"/>
          <w:highlight w:val="cyan"/>
        </w:rPr>
        <w:t>城市滨江地区</w:t>
      </w:r>
      <w:ins w:id="1921" w:author="野草" w:date="2023-04-03T08:49:57Z">
        <w:r>
          <w:rPr>
            <w:rFonts w:hint="eastAsia" w:ascii="Times New Roman" w:hAnsi="Times New Roman" w:eastAsia="楷体" w:cs="Times New Roman"/>
            <w:highlight w:val="cyan"/>
            <w:lang w:val="en-US" w:eastAsia="zh-CN"/>
          </w:rPr>
          <w:t>热环境</w:t>
        </w:r>
      </w:ins>
      <w:del w:id="1922" w:author="野草" w:date="2023-04-03T08:49:56Z">
        <w:r>
          <w:rPr>
            <w:rFonts w:hint="eastAsia" w:ascii="Times New Roman" w:hAnsi="Times New Roman" w:eastAsia="楷体" w:cs="Times New Roman"/>
          </w:rPr>
          <w:delText>气候</w:delText>
        </w:r>
      </w:del>
      <w:r>
        <w:rPr>
          <w:rFonts w:hint="eastAsia" w:ascii="Times New Roman" w:hAnsi="Times New Roman" w:eastAsia="楷体" w:cs="Times New Roman"/>
        </w:rPr>
        <w:t>特征的</w:t>
      </w:r>
      <w:del w:id="1923" w:author="野草" w:date="2023-04-03T08:50:03Z">
        <w:r>
          <w:rPr>
            <w:rFonts w:hint="default" w:ascii="Times New Roman" w:hAnsi="Times New Roman" w:eastAsia="楷体" w:cs="Times New Roman"/>
            <w:highlight w:val="magenta"/>
            <w:lang w:val="en-US"/>
            <w:rPrChange w:id="1924" w:author="野草" w:date="2023-04-03T08:50:10Z">
              <w:rPr>
                <w:rFonts w:hint="default" w:ascii="Times New Roman" w:hAnsi="Times New Roman" w:eastAsia="楷体" w:cs="Times New Roman"/>
                <w:lang w:val="en-US"/>
              </w:rPr>
            </w:rPrChange>
          </w:rPr>
          <w:delText>驱动</w:delText>
        </w:r>
      </w:del>
      <w:ins w:id="1926" w:author="野草" w:date="2023-04-03T08:50:04Z">
        <w:r>
          <w:rPr>
            <w:rFonts w:hint="eastAsia" w:ascii="Times New Roman" w:hAnsi="Times New Roman" w:eastAsia="楷体" w:cs="Times New Roman"/>
            <w:highlight w:val="magenta"/>
            <w:lang w:val="en-US" w:eastAsia="zh-CN"/>
            <w:rPrChange w:id="1927" w:author="野草" w:date="2023-04-03T08:50:10Z">
              <w:rPr>
                <w:rFonts w:hint="eastAsia" w:ascii="Times New Roman" w:hAnsi="Times New Roman" w:eastAsia="楷体" w:cs="Times New Roman"/>
                <w:lang w:val="en-US" w:eastAsia="zh-CN"/>
              </w:rPr>
            </w:rPrChange>
          </w:rPr>
          <w:t>形成</w:t>
        </w:r>
      </w:ins>
      <w:r>
        <w:rPr>
          <w:rFonts w:hint="eastAsia" w:ascii="Times New Roman" w:hAnsi="Times New Roman" w:eastAsia="楷体" w:cs="Times New Roman"/>
          <w:highlight w:val="magenta"/>
          <w:rPrChange w:id="1929" w:author="野草" w:date="2023-04-03T08:50:10Z">
            <w:rPr>
              <w:rFonts w:hint="eastAsia" w:ascii="Times New Roman" w:hAnsi="Times New Roman" w:eastAsia="楷体" w:cs="Times New Roman"/>
            </w:rPr>
          </w:rPrChange>
        </w:rPr>
        <w:t>机制</w:t>
      </w:r>
      <w:r>
        <w:rPr>
          <w:rFonts w:hint="eastAsia" w:ascii="Times New Roman" w:hAnsi="Times New Roman" w:eastAsia="楷体" w:cs="Times New Roman"/>
        </w:rPr>
        <w:t>；并基于</w:t>
      </w:r>
      <w:r>
        <w:rPr>
          <w:rFonts w:hint="eastAsia" w:ascii="Times New Roman" w:hAnsi="Times New Roman" w:eastAsia="楷体" w:cs="Times New Roman"/>
          <w:highlight w:val="cyan"/>
        </w:rPr>
        <w:t>情景模拟分析</w:t>
      </w:r>
      <w:r>
        <w:rPr>
          <w:rFonts w:hint="eastAsia" w:ascii="Times New Roman" w:hAnsi="Times New Roman" w:eastAsia="楷体" w:cs="Times New Roman"/>
        </w:rPr>
        <w:t>的结果</w:t>
      </w:r>
      <w:r>
        <w:rPr>
          <w:rFonts w:ascii="Times New Roman" w:hAnsi="Times New Roman" w:eastAsia="楷体" w:cs="Times New Roman"/>
        </w:rPr>
        <w:t>提出</w:t>
      </w:r>
      <w:r>
        <w:rPr>
          <w:rFonts w:ascii="Times New Roman" w:hAnsi="Times New Roman" w:eastAsia="楷体" w:cs="Times New Roman"/>
          <w:highlight w:val="cyan"/>
        </w:rPr>
        <w:t>城市滨江地区</w:t>
      </w:r>
      <w:r>
        <w:rPr>
          <w:rFonts w:ascii="Times New Roman" w:hAnsi="Times New Roman" w:eastAsia="楷体" w:cs="Times New Roman"/>
        </w:rPr>
        <w:t>的</w:t>
      </w:r>
      <w:r>
        <w:rPr>
          <w:rFonts w:ascii="Times New Roman" w:hAnsi="Times New Roman" w:eastAsia="楷体" w:cs="Times New Roman"/>
          <w:highlight w:val="cyan"/>
        </w:rPr>
        <w:t>室外空间热环境</w:t>
      </w:r>
      <w:r>
        <w:rPr>
          <w:rFonts w:ascii="Times New Roman" w:hAnsi="Times New Roman" w:eastAsia="楷体" w:cs="Times New Roman"/>
        </w:rPr>
        <w:t>优化方案</w:t>
      </w:r>
      <w:r>
        <w:rPr>
          <w:rFonts w:hint="eastAsia" w:ascii="Times New Roman" w:hAnsi="Times New Roman" w:eastAsia="楷体" w:cs="Times New Roman"/>
        </w:rPr>
        <w:t>。</w:t>
      </w:r>
      <w:ins w:id="1930" w:author="野草" w:date="2023-04-03T08:48:19Z">
        <w:r>
          <w:rPr>
            <w:rFonts w:ascii="Times New Roman" w:hAnsi="Times New Roman" w:eastAsia="楷体" w:cs="Times New Roman"/>
            <w:sz w:val="23"/>
            <w:szCs w:val="23"/>
          </w:rPr>
          <w:t>【</w:t>
        </w:r>
      </w:ins>
      <w:ins w:id="1931" w:author="野草" w:date="2023-04-03T08:48:19Z">
        <w:r>
          <w:rPr>
            <w:rFonts w:hint="eastAsia" w:ascii="Times New Roman" w:hAnsi="Times New Roman" w:eastAsia="楷体" w:cs="Times New Roman"/>
            <w:sz w:val="23"/>
            <w:szCs w:val="23"/>
          </w:rPr>
          <w:t>up</w:t>
        </w:r>
      </w:ins>
      <w:ins w:id="1932" w:author="野草" w:date="2023-04-03T08:48:19Z">
        <w:r>
          <w:rPr>
            <w:rFonts w:ascii="Times New Roman" w:hAnsi="Times New Roman" w:eastAsia="楷体" w:cs="Times New Roman"/>
            <w:sz w:val="23"/>
            <w:szCs w:val="23"/>
          </w:rPr>
          <w:t>230</w:t>
        </w:r>
      </w:ins>
      <w:ins w:id="1933" w:author="野草" w:date="2023-04-03T08:48:22Z">
        <w:r>
          <w:rPr>
            <w:rFonts w:hint="eastAsia" w:ascii="Times New Roman" w:hAnsi="Times New Roman" w:eastAsia="楷体" w:cs="Times New Roman"/>
            <w:sz w:val="23"/>
            <w:szCs w:val="23"/>
            <w:lang w:val="en-US" w:eastAsia="zh-CN"/>
          </w:rPr>
          <w:t>403</w:t>
        </w:r>
      </w:ins>
      <w:ins w:id="1934" w:author="野草" w:date="2023-04-03T08:48:19Z">
        <w:r>
          <w:rPr>
            <w:rFonts w:hint="eastAsia" w:ascii="Times New Roman" w:hAnsi="Times New Roman" w:eastAsia="楷体" w:cs="Times New Roman"/>
            <w:sz w:val="23"/>
            <w:szCs w:val="23"/>
          </w:rPr>
          <w:t xml:space="preserve"> </w:t>
        </w:r>
      </w:ins>
      <w:ins w:id="1935" w:author="野草" w:date="2023-04-03T08:50:48Z">
        <w:r>
          <w:rPr>
            <w:rFonts w:hint="eastAsia" w:ascii="Times New Roman" w:hAnsi="Times New Roman" w:eastAsia="楷体" w:cs="Times New Roman"/>
            <w:sz w:val="23"/>
            <w:szCs w:val="23"/>
            <w:lang w:val="en-US" w:eastAsia="zh-CN"/>
          </w:rPr>
          <w:t>08</w:t>
        </w:r>
      </w:ins>
      <w:ins w:id="1936" w:author="野草" w:date="2023-04-03T08:48:19Z">
        <w:r>
          <w:rPr>
            <w:rFonts w:hint="eastAsia" w:ascii="Times New Roman" w:hAnsi="Times New Roman" w:eastAsia="楷体" w:cs="Times New Roman"/>
            <w:sz w:val="23"/>
            <w:szCs w:val="23"/>
          </w:rPr>
          <w:t>:</w:t>
        </w:r>
      </w:ins>
      <w:ins w:id="1937" w:author="野草" w:date="2023-04-03T08:50:16Z">
        <w:r>
          <w:rPr>
            <w:rFonts w:hint="eastAsia" w:ascii="Times New Roman" w:hAnsi="Times New Roman" w:eastAsia="楷体" w:cs="Times New Roman"/>
            <w:sz w:val="23"/>
            <w:szCs w:val="23"/>
            <w:lang w:val="en-US" w:eastAsia="zh-CN"/>
          </w:rPr>
          <w:t>5</w:t>
        </w:r>
      </w:ins>
      <w:ins w:id="1938" w:author="野草" w:date="2023-04-03T08:50:58Z">
        <w:r>
          <w:rPr>
            <w:rFonts w:hint="eastAsia" w:ascii="Times New Roman" w:hAnsi="Times New Roman" w:eastAsia="楷体" w:cs="Times New Roman"/>
            <w:sz w:val="23"/>
            <w:szCs w:val="23"/>
            <w:lang w:val="en-US" w:eastAsia="zh-CN"/>
          </w:rPr>
          <w:t>1</w:t>
        </w:r>
      </w:ins>
      <w:ins w:id="1939" w:author="野草" w:date="2023-04-03T08:51:24Z">
        <w:r>
          <w:rPr>
            <w:rFonts w:hint="eastAsia" w:ascii="Times New Roman" w:hAnsi="Times New Roman" w:eastAsia="楷体" w:cs="Times New Roman"/>
            <w:sz w:val="23"/>
            <w:szCs w:val="23"/>
            <w:lang w:val="en-US" w:eastAsia="zh-CN"/>
          </w:rPr>
          <w:t>+</w:t>
        </w:r>
      </w:ins>
      <w:ins w:id="1940" w:author="野草" w:date="2023-04-03T08:48:19Z">
        <w:r>
          <w:rPr>
            <w:rFonts w:hint="eastAsia" w:ascii="Times New Roman" w:hAnsi="Times New Roman" w:eastAsia="楷体" w:cs="Times New Roman"/>
            <w:sz w:val="23"/>
            <w:szCs w:val="23"/>
          </w:rPr>
          <w:t>】</w:t>
        </w:r>
      </w:ins>
    </w:p>
    <w:p>
      <w:pPr>
        <w:spacing w:line="360" w:lineRule="auto"/>
        <w:rPr>
          <w:rFonts w:ascii="Times New Roman" w:hAnsi="Times New Roman" w:eastAsia="楷体" w:cs="Times New Roman"/>
        </w:rPr>
      </w:pPr>
      <w:r>
        <w:rPr>
          <w:rFonts w:ascii="Times New Roman" w:hAnsi="Times New Roman" w:eastAsia="楷体" w:cs="Times New Roman"/>
        </w:rPr>
        <w:t>（2）在</w:t>
      </w:r>
      <w:r>
        <w:rPr>
          <w:rFonts w:ascii="Times New Roman" w:hAnsi="Times New Roman" w:eastAsia="楷体" w:cs="Times New Roman"/>
          <w:highlight w:val="cyan"/>
        </w:rPr>
        <w:t>国内外核心刊物</w:t>
      </w:r>
      <w:r>
        <w:rPr>
          <w:rFonts w:ascii="Times New Roman" w:hAnsi="Times New Roman" w:eastAsia="楷体" w:cs="Times New Roman"/>
        </w:rPr>
        <w:t>上发表2-3篇</w:t>
      </w:r>
      <w:r>
        <w:rPr>
          <w:rFonts w:ascii="Times New Roman" w:hAnsi="Times New Roman" w:eastAsia="楷体" w:cs="Times New Roman"/>
          <w:highlight w:val="cyan"/>
        </w:rPr>
        <w:t>学术论文</w:t>
      </w:r>
      <w:r>
        <w:rPr>
          <w:rFonts w:ascii="Times New Roman" w:hAnsi="Times New Roman" w:eastAsia="楷体" w:cs="Times New Roman"/>
        </w:rPr>
        <w:t xml:space="preserve">（其中SCI论文1-2篇）； </w:t>
      </w:r>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del w:id="1941" w:author="野草" w:date="2023-04-03T08:48:40Z">
        <w:r>
          <w:rPr>
            <w:rFonts w:ascii="Times New Roman" w:hAnsi="Times New Roman" w:eastAsia="楷体" w:cs="Times New Roman"/>
            <w:sz w:val="23"/>
            <w:szCs w:val="23"/>
          </w:rPr>
          <w:delText>2</w:delText>
        </w:r>
      </w:del>
      <w:ins w:id="1942" w:author="野草" w:date="2023-04-03T08:48:39Z">
        <w:r>
          <w:rPr>
            <w:rFonts w:ascii="Times New Roman" w:hAnsi="Times New Roman" w:eastAsia="楷体" w:cs="Times New Roman"/>
            <w:sz w:val="23"/>
            <w:szCs w:val="23"/>
          </w:rPr>
          <w:t>230</w:t>
        </w:r>
      </w:ins>
      <w:ins w:id="1943" w:author="野草" w:date="2023-04-03T08:48:39Z">
        <w:r>
          <w:rPr>
            <w:rFonts w:hint="eastAsia" w:ascii="Times New Roman" w:hAnsi="Times New Roman" w:eastAsia="楷体" w:cs="Times New Roman"/>
            <w:sz w:val="23"/>
            <w:szCs w:val="23"/>
            <w:lang w:val="en-US" w:eastAsia="zh-CN"/>
          </w:rPr>
          <w:t>403</w:t>
        </w:r>
      </w:ins>
      <w:ins w:id="1944" w:author="野草" w:date="2023-04-03T08:48:39Z">
        <w:r>
          <w:rPr>
            <w:rFonts w:hint="eastAsia" w:ascii="Times New Roman" w:hAnsi="Times New Roman" w:eastAsia="楷体" w:cs="Times New Roman"/>
            <w:sz w:val="23"/>
            <w:szCs w:val="23"/>
          </w:rPr>
          <w:t xml:space="preserve"> </w:t>
        </w:r>
      </w:ins>
      <w:ins w:id="1945" w:author="野草" w:date="2023-04-03T08:50:55Z">
        <w:r>
          <w:rPr>
            <w:rFonts w:hint="eastAsia" w:ascii="Times New Roman" w:hAnsi="Times New Roman" w:eastAsia="楷体" w:cs="Times New Roman"/>
            <w:sz w:val="23"/>
            <w:szCs w:val="23"/>
            <w:lang w:val="en-US" w:eastAsia="zh-CN"/>
          </w:rPr>
          <w:t>08</w:t>
        </w:r>
      </w:ins>
      <w:ins w:id="1946" w:author="野草" w:date="2023-04-03T08:48:39Z">
        <w:r>
          <w:rPr>
            <w:rFonts w:hint="eastAsia" w:ascii="Times New Roman" w:hAnsi="Times New Roman" w:eastAsia="楷体" w:cs="Times New Roman"/>
            <w:sz w:val="23"/>
            <w:szCs w:val="23"/>
          </w:rPr>
          <w:t>:</w:t>
        </w:r>
      </w:ins>
      <w:ins w:id="1947" w:author="野草" w:date="2023-04-03T08:51:29Z">
        <w:r>
          <w:rPr>
            <w:rFonts w:hint="eastAsia" w:ascii="Times New Roman" w:hAnsi="Times New Roman" w:eastAsia="楷体" w:cs="Times New Roman"/>
            <w:sz w:val="23"/>
            <w:szCs w:val="23"/>
            <w:lang w:val="en-US" w:eastAsia="zh-CN"/>
          </w:rPr>
          <w:t>5</w:t>
        </w:r>
      </w:ins>
      <w:ins w:id="1948" w:author="野草" w:date="2023-04-03T08:51:43Z">
        <w:r>
          <w:rPr>
            <w:rFonts w:hint="eastAsia" w:ascii="Times New Roman" w:hAnsi="Times New Roman" w:eastAsia="楷体" w:cs="Times New Roman"/>
            <w:sz w:val="23"/>
            <w:szCs w:val="23"/>
            <w:lang w:val="en-US" w:eastAsia="zh-CN"/>
          </w:rPr>
          <w:t>2</w:t>
        </w:r>
      </w:ins>
      <w:ins w:id="1949" w:author="野草" w:date="2023-04-03T08:51:53Z">
        <w:r>
          <w:rPr>
            <w:rFonts w:hint="eastAsia" w:ascii="Times New Roman" w:hAnsi="Times New Roman" w:eastAsia="楷体" w:cs="Times New Roman"/>
            <w:sz w:val="23"/>
            <w:szCs w:val="23"/>
            <w:lang w:val="en-US" w:eastAsia="zh-CN"/>
          </w:rPr>
          <w:t>+</w:t>
        </w:r>
      </w:ins>
      <w:del w:id="1950" w:author="野草" w:date="2023-04-03T08:48:39Z">
        <w:r>
          <w:rPr>
            <w:rFonts w:ascii="Times New Roman" w:hAnsi="Times New Roman" w:eastAsia="楷体" w:cs="Times New Roman"/>
            <w:sz w:val="23"/>
            <w:szCs w:val="23"/>
          </w:rPr>
          <w:delText>30</w:delText>
        </w:r>
      </w:del>
      <w:del w:id="1951" w:author="野草" w:date="2023-04-03T08:48:39Z">
        <w:r>
          <w:rPr>
            <w:rFonts w:hint="eastAsia" w:ascii="Times New Roman" w:hAnsi="Times New Roman" w:eastAsia="楷体" w:cs="Times New Roman"/>
            <w:sz w:val="23"/>
            <w:szCs w:val="23"/>
          </w:rPr>
          <w:delText>3</w:delText>
        </w:r>
      </w:del>
      <w:del w:id="1952" w:author="野草" w:date="2023-04-03T08:48:39Z">
        <w:r>
          <w:rPr>
            <w:rFonts w:ascii="Times New Roman" w:hAnsi="Times New Roman" w:eastAsia="楷体" w:cs="Times New Roman"/>
            <w:sz w:val="23"/>
            <w:szCs w:val="23"/>
          </w:rPr>
          <w:delText>2</w:delText>
        </w:r>
      </w:del>
      <w:del w:id="1953" w:author="野草" w:date="2023-04-03T08:48:39Z">
        <w:r>
          <w:rPr>
            <w:rFonts w:hint="eastAsia" w:ascii="Times New Roman" w:hAnsi="Times New Roman" w:eastAsia="楷体" w:cs="Times New Roman"/>
            <w:sz w:val="23"/>
            <w:szCs w:val="23"/>
          </w:rPr>
          <w:delText>1 20:01</w:delText>
        </w:r>
      </w:del>
      <w:r>
        <w:rPr>
          <w:rFonts w:hint="eastAsia" w:ascii="Times New Roman" w:hAnsi="Times New Roman" w:eastAsia="楷体" w:cs="Times New Roman"/>
          <w:sz w:val="23"/>
          <w:szCs w:val="23"/>
        </w:rPr>
        <w:t>】</w:t>
      </w:r>
    </w:p>
    <w:p>
      <w:pPr>
        <w:pStyle w:val="3"/>
        <w:spacing w:line="360" w:lineRule="auto"/>
      </w:pPr>
    </w:p>
    <w:p>
      <w:pPr>
        <w:pStyle w:val="3"/>
        <w:numPr>
          <w:ilvl w:val="0"/>
          <w:numId w:val="1"/>
        </w:numPr>
        <w:spacing w:line="360" w:lineRule="auto"/>
      </w:pPr>
      <w:r>
        <w:rPr>
          <w:rFonts w:hint="eastAsia"/>
        </w:rPr>
        <w:t>研究基础（与本项目相关的研究工作积累和已取得的研究工作成绩；已具备的科研条件，尚缺少的科研条件和拟解决的途径；正在承担的与本项目相关的科研项目情况，限1000 字。）</w:t>
      </w:r>
    </w:p>
    <w:p/>
    <w:p>
      <w:pPr>
        <w:spacing w:line="360" w:lineRule="auto"/>
        <w:ind w:firstLine="460" w:firstLineChars="200"/>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6.1 </w:t>
      </w:r>
      <w:r>
        <w:rPr>
          <w:rFonts w:hint="eastAsia" w:ascii="Times New Roman" w:hAnsi="Times New Roman" w:eastAsia="楷体_x0007_" w:cs="Times New Roman"/>
          <w:color w:val="000000"/>
          <w:sz w:val="23"/>
          <w:szCs w:val="24"/>
        </w:rPr>
        <w:t>研究基础</w:t>
      </w:r>
    </w:p>
    <w:p>
      <w:pPr>
        <w:spacing w:line="360" w:lineRule="auto"/>
        <w:ind w:firstLine="460" w:firstLineChars="200"/>
        <w:rPr>
          <w:rFonts w:ascii="Times New Roman" w:hAnsi="Times New Roman" w:eastAsia="楷体_x0007_" w:cs="Times New Roman"/>
          <w:color w:val="000000"/>
          <w:sz w:val="23"/>
          <w:szCs w:val="24"/>
        </w:rPr>
        <w:pPrChange w:id="1954" w:author="野草" w:date="2023-04-03T08:57:01Z">
          <w:pPr>
            <w:spacing w:line="360" w:lineRule="auto"/>
          </w:pPr>
        </w:pPrChange>
      </w:pPr>
      <w:ins w:id="1955" w:author="野草" w:date="2023-04-03T09:06:50Z">
        <w:bookmarkStart w:id="13" w:name="OLE_LINK12"/>
        <w:r>
          <w:rPr>
            <w:rFonts w:hint="eastAsia" w:ascii="楷体_x0007_" w:hAnsi="楷体_x0007_" w:eastAsia="楷体_x0007_"/>
            <w:color w:val="000000"/>
            <w:sz w:val="23"/>
            <w:szCs w:val="24"/>
          </w:rPr>
          <w:t>在</w:t>
        </w:r>
      </w:ins>
      <w:ins w:id="1956" w:author="野草" w:date="2023-04-03T09:06:50Z">
        <w:r>
          <w:rPr>
            <w:rFonts w:hint="eastAsia" w:ascii="楷体_x0007_" w:hAnsi="楷体_x0007_" w:eastAsia="楷体_x0007_"/>
            <w:color w:val="000000"/>
            <w:sz w:val="23"/>
            <w:szCs w:val="24"/>
            <w:highlight w:val="cyan"/>
            <w:rPrChange w:id="1957" w:author="野草" w:date="2023-04-03T09:39:20Z">
              <w:rPr>
                <w:rFonts w:hint="eastAsia" w:ascii="楷体_x0007_" w:hAnsi="楷体_x0007_" w:eastAsia="楷体_x0007_"/>
                <w:color w:val="000000"/>
                <w:sz w:val="23"/>
                <w:szCs w:val="24"/>
              </w:rPr>
            </w:rPrChange>
          </w:rPr>
          <w:t>攻读</w:t>
        </w:r>
      </w:ins>
      <w:ins w:id="1959" w:author="野草" w:date="2023-04-03T09:06:50Z">
        <w:r>
          <w:rPr>
            <w:rFonts w:hint="eastAsia" w:ascii="楷体_x0007_" w:hAnsi="楷体_x0007_" w:eastAsia="楷体_x0007_"/>
            <w:color w:val="000000"/>
            <w:sz w:val="23"/>
            <w:szCs w:val="24"/>
            <w:highlight w:val="cyan"/>
            <w:rPrChange w:id="1960" w:author="野草" w:date="2023-04-03T09:39:17Z">
              <w:rPr>
                <w:rFonts w:hint="eastAsia" w:ascii="楷体_x0007_" w:hAnsi="楷体_x0007_" w:eastAsia="楷体_x0007_"/>
                <w:color w:val="000000"/>
                <w:sz w:val="23"/>
                <w:szCs w:val="24"/>
              </w:rPr>
            </w:rPrChange>
          </w:rPr>
          <w:t>博士学位</w:t>
        </w:r>
      </w:ins>
      <w:ins w:id="1962" w:author="野草" w:date="2023-04-03T09:06:50Z">
        <w:r>
          <w:rPr>
            <w:rFonts w:hint="eastAsia" w:ascii="楷体_x0007_" w:hAnsi="楷体_x0007_" w:eastAsia="楷体_x0007_"/>
            <w:color w:val="000000"/>
            <w:sz w:val="23"/>
            <w:szCs w:val="24"/>
          </w:rPr>
          <w:t>期间，申请人</w:t>
        </w:r>
      </w:ins>
      <w:ins w:id="1963" w:author="野草" w:date="2023-04-03T09:07:04Z">
        <w:r>
          <w:rPr>
            <w:rFonts w:hint="eastAsia" w:ascii="楷体_x0007_" w:hAnsi="楷体_x0007_" w:eastAsia="楷体_x0007_"/>
            <w:color w:val="000000"/>
            <w:sz w:val="23"/>
            <w:szCs w:val="24"/>
            <w:lang w:val="en-US" w:eastAsia="zh-CN"/>
          </w:rPr>
          <w:t>主要</w:t>
        </w:r>
      </w:ins>
      <w:ins w:id="1964" w:author="野草" w:date="2023-04-03T09:07:05Z">
        <w:r>
          <w:rPr>
            <w:rFonts w:hint="eastAsia" w:ascii="楷体_x0007_" w:hAnsi="楷体_x0007_" w:eastAsia="楷体_x0007_"/>
            <w:color w:val="000000"/>
            <w:sz w:val="23"/>
            <w:szCs w:val="24"/>
            <w:lang w:val="en-US" w:eastAsia="zh-CN"/>
          </w:rPr>
          <w:t>从事</w:t>
        </w:r>
      </w:ins>
      <w:ins w:id="1965" w:author="野草" w:date="2023-04-03T09:06:50Z">
        <w:r>
          <w:rPr>
            <w:rFonts w:hint="eastAsia" w:ascii="楷体_x0007_" w:hAnsi="楷体_x0007_" w:eastAsia="楷体_x0007_"/>
            <w:color w:val="000000"/>
            <w:sz w:val="23"/>
            <w:szCs w:val="24"/>
            <w:highlight w:val="cyan"/>
            <w:rPrChange w:id="1966" w:author="野草" w:date="2023-04-03T09:39:23Z">
              <w:rPr>
                <w:rFonts w:hint="eastAsia" w:ascii="楷体_x0007_" w:hAnsi="楷体_x0007_" w:eastAsia="楷体_x0007_"/>
                <w:color w:val="000000"/>
                <w:sz w:val="23"/>
                <w:szCs w:val="24"/>
              </w:rPr>
            </w:rPrChange>
          </w:rPr>
          <w:t>城市气候</w:t>
        </w:r>
      </w:ins>
      <w:ins w:id="1968" w:author="野草" w:date="2023-04-03T09:07:08Z">
        <w:r>
          <w:rPr>
            <w:rFonts w:hint="eastAsia" w:ascii="楷体_x0007_" w:hAnsi="楷体_x0007_" w:eastAsia="楷体_x0007_"/>
            <w:color w:val="000000"/>
            <w:sz w:val="23"/>
            <w:szCs w:val="24"/>
            <w:highlight w:val="cyan"/>
            <w:lang w:val="en-US" w:eastAsia="zh-CN"/>
            <w:rPrChange w:id="1969" w:author="野草" w:date="2023-04-03T09:39:23Z">
              <w:rPr>
                <w:rFonts w:hint="eastAsia" w:ascii="楷体_x0007_" w:hAnsi="楷体_x0007_" w:eastAsia="楷体_x0007_"/>
                <w:color w:val="000000"/>
                <w:sz w:val="23"/>
                <w:szCs w:val="24"/>
                <w:lang w:val="en-US" w:eastAsia="zh-CN"/>
              </w:rPr>
            </w:rPrChange>
          </w:rPr>
          <w:t>相关</w:t>
        </w:r>
      </w:ins>
      <w:ins w:id="1971" w:author="野草" w:date="2023-04-03T09:07:09Z">
        <w:r>
          <w:rPr>
            <w:rFonts w:hint="eastAsia" w:ascii="楷体_x0007_" w:hAnsi="楷体_x0007_" w:eastAsia="楷体_x0007_"/>
            <w:color w:val="000000"/>
            <w:sz w:val="23"/>
            <w:szCs w:val="24"/>
            <w:highlight w:val="cyan"/>
            <w:lang w:val="en-US" w:eastAsia="zh-CN"/>
            <w:rPrChange w:id="1972" w:author="野草" w:date="2023-04-03T09:39:23Z">
              <w:rPr>
                <w:rFonts w:hint="eastAsia" w:ascii="楷体_x0007_" w:hAnsi="楷体_x0007_" w:eastAsia="楷体_x0007_"/>
                <w:color w:val="000000"/>
                <w:sz w:val="23"/>
                <w:szCs w:val="24"/>
                <w:lang w:val="en-US" w:eastAsia="zh-CN"/>
              </w:rPr>
            </w:rPrChange>
          </w:rPr>
          <w:t>领域</w:t>
        </w:r>
      </w:ins>
      <w:ins w:id="1974" w:author="野草" w:date="2023-04-03T09:07:13Z">
        <w:r>
          <w:rPr>
            <w:rFonts w:hint="eastAsia" w:ascii="楷体_x0007_" w:hAnsi="楷体_x0007_" w:eastAsia="楷体_x0007_"/>
            <w:color w:val="000000"/>
            <w:sz w:val="23"/>
            <w:szCs w:val="24"/>
            <w:lang w:val="en-US" w:eastAsia="zh-CN"/>
          </w:rPr>
          <w:t>的</w:t>
        </w:r>
      </w:ins>
      <w:ins w:id="1975" w:author="野草" w:date="2023-04-03T09:06:50Z">
        <w:r>
          <w:rPr>
            <w:rFonts w:hint="eastAsia" w:ascii="楷体_x0007_" w:hAnsi="楷体_x0007_" w:eastAsia="楷体_x0007_"/>
            <w:color w:val="000000"/>
            <w:sz w:val="23"/>
            <w:szCs w:val="24"/>
          </w:rPr>
          <w:t>研究，</w:t>
        </w:r>
      </w:ins>
      <w:ins w:id="1976" w:author="野草" w:date="2023-04-03T09:07:32Z">
        <w:r>
          <w:rPr>
            <w:rFonts w:hint="eastAsia" w:ascii="楷体_x0007_" w:hAnsi="楷体_x0007_" w:eastAsia="楷体_x0007_"/>
            <w:color w:val="000000"/>
            <w:sz w:val="23"/>
            <w:szCs w:val="24"/>
            <w:lang w:val="en-US" w:eastAsia="zh-CN"/>
          </w:rPr>
          <w:t>博士</w:t>
        </w:r>
      </w:ins>
      <w:ins w:id="1977" w:author="野草" w:date="2023-04-03T09:07:34Z">
        <w:r>
          <w:rPr>
            <w:rFonts w:hint="eastAsia" w:ascii="楷体_x0007_" w:hAnsi="楷体_x0007_" w:eastAsia="楷体_x0007_"/>
            <w:color w:val="000000"/>
            <w:sz w:val="23"/>
            <w:szCs w:val="24"/>
            <w:lang w:val="en-US" w:eastAsia="zh-CN"/>
          </w:rPr>
          <w:t>论文</w:t>
        </w:r>
      </w:ins>
      <w:ins w:id="1978" w:author="野草" w:date="2023-04-03T09:06:50Z">
        <w:r>
          <w:rPr>
            <w:rFonts w:hint="eastAsia" w:ascii="楷体_x0007_" w:hAnsi="楷体_x0007_" w:eastAsia="楷体_x0007_"/>
            <w:color w:val="000000"/>
            <w:sz w:val="23"/>
            <w:szCs w:val="24"/>
            <w:highlight w:val="cyan"/>
            <w:rPrChange w:id="1979" w:author="野草" w:date="2023-04-03T09:39:29Z">
              <w:rPr>
                <w:rFonts w:hint="eastAsia" w:ascii="楷体_x0007_" w:hAnsi="楷体_x0007_" w:eastAsia="楷体_x0007_"/>
                <w:color w:val="000000"/>
                <w:sz w:val="23"/>
                <w:szCs w:val="24"/>
              </w:rPr>
            </w:rPrChange>
          </w:rPr>
          <w:t>研究</w:t>
        </w:r>
      </w:ins>
      <w:ins w:id="1981" w:author="野草" w:date="2023-04-03T09:07:19Z">
        <w:r>
          <w:rPr>
            <w:rFonts w:hint="eastAsia" w:ascii="楷体_x0007_" w:hAnsi="楷体_x0007_" w:eastAsia="楷体_x0007_"/>
            <w:color w:val="000000"/>
            <w:sz w:val="23"/>
            <w:szCs w:val="24"/>
            <w:highlight w:val="cyan"/>
            <w:lang w:val="en-US" w:eastAsia="zh-CN"/>
            <w:rPrChange w:id="1982" w:author="野草" w:date="2023-04-03T09:39:29Z">
              <w:rPr>
                <w:rFonts w:hint="eastAsia" w:ascii="楷体_x0007_" w:hAnsi="楷体_x0007_" w:eastAsia="楷体_x0007_"/>
                <w:color w:val="000000"/>
                <w:sz w:val="23"/>
                <w:szCs w:val="24"/>
                <w:lang w:val="en-US" w:eastAsia="zh-CN"/>
              </w:rPr>
            </w:rPrChange>
          </w:rPr>
          <w:t>对象</w:t>
        </w:r>
      </w:ins>
      <w:ins w:id="1984" w:author="野草" w:date="2023-04-03T09:07:37Z">
        <w:r>
          <w:rPr>
            <w:rFonts w:hint="eastAsia" w:ascii="楷体_x0007_" w:hAnsi="楷体_x0007_" w:eastAsia="楷体_x0007_"/>
            <w:color w:val="000000"/>
            <w:sz w:val="23"/>
            <w:szCs w:val="24"/>
            <w:lang w:val="en-US" w:eastAsia="zh-CN"/>
          </w:rPr>
          <w:t>为</w:t>
        </w:r>
      </w:ins>
      <w:ins w:id="1985" w:author="野草" w:date="2023-04-03T09:06:50Z">
        <w:r>
          <w:rPr>
            <w:rFonts w:hint="eastAsia" w:ascii="楷体_x0007_" w:hAnsi="楷体_x0007_" w:eastAsia="楷体_x0007_"/>
            <w:color w:val="000000"/>
            <w:sz w:val="23"/>
            <w:szCs w:val="24"/>
            <w:highlight w:val="cyan"/>
            <w:rPrChange w:id="1986" w:author="野草" w:date="2023-04-03T09:39:37Z">
              <w:rPr>
                <w:rFonts w:hint="eastAsia" w:ascii="楷体_x0007_" w:hAnsi="楷体_x0007_" w:eastAsia="楷体_x0007_"/>
                <w:color w:val="000000"/>
                <w:sz w:val="23"/>
                <w:szCs w:val="24"/>
              </w:rPr>
            </w:rPrChange>
          </w:rPr>
          <w:t>海风在白天</w:t>
        </w:r>
      </w:ins>
      <w:ins w:id="1988" w:author="野草" w:date="2023-04-03T09:06:50Z">
        <w:r>
          <w:rPr>
            <w:rFonts w:hint="eastAsia" w:ascii="楷体_x0007_" w:hAnsi="楷体_x0007_" w:eastAsia="楷体_x0007_"/>
            <w:color w:val="000000"/>
            <w:sz w:val="23"/>
            <w:szCs w:val="24"/>
          </w:rPr>
          <w:t>对城市的降温效应。该研究提出了“海风降温能力”，通过比较</w:t>
        </w:r>
      </w:ins>
      <w:ins w:id="1989" w:author="野草" w:date="2023-04-03T09:06:50Z">
        <w:r>
          <w:rPr>
            <w:rFonts w:hint="eastAsia" w:ascii="楷体_x0007_" w:hAnsi="楷体_x0007_" w:eastAsia="楷体_x0007_"/>
            <w:color w:val="000000"/>
            <w:sz w:val="23"/>
            <w:szCs w:val="24"/>
            <w:highlight w:val="cyan"/>
            <w:rPrChange w:id="1990" w:author="野草" w:date="2023-04-03T09:39:49Z">
              <w:rPr>
                <w:rFonts w:hint="eastAsia" w:ascii="楷体_x0007_" w:hAnsi="楷体_x0007_" w:eastAsia="楷体_x0007_"/>
                <w:color w:val="000000"/>
                <w:sz w:val="23"/>
                <w:szCs w:val="24"/>
              </w:rPr>
            </w:rPrChange>
          </w:rPr>
          <w:t>海风日和平均非海风日</w:t>
        </w:r>
      </w:ins>
      <w:ins w:id="1992" w:author="野草" w:date="2023-04-03T09:40:41Z">
        <w:r>
          <w:rPr>
            <w:rFonts w:hint="eastAsia" w:ascii="楷体_x0007_" w:hAnsi="楷体_x0007_" w:eastAsia="楷体_x0007_"/>
            <w:color w:val="000000"/>
            <w:sz w:val="23"/>
            <w:szCs w:val="24"/>
            <w:highlight w:val="none"/>
            <w:lang w:val="en-US" w:eastAsia="zh-CN"/>
            <w:rPrChange w:id="1993" w:author="野草" w:date="2023-04-03T09:40:48Z">
              <w:rPr>
                <w:rFonts w:hint="eastAsia" w:ascii="楷体_x0007_" w:hAnsi="楷体_x0007_" w:eastAsia="楷体_x0007_"/>
                <w:color w:val="000000"/>
                <w:sz w:val="23"/>
                <w:szCs w:val="24"/>
                <w:highlight w:val="cyan"/>
                <w:lang w:val="en-US" w:eastAsia="zh-CN"/>
              </w:rPr>
            </w:rPrChange>
          </w:rPr>
          <w:t>相应</w:t>
        </w:r>
      </w:ins>
      <w:ins w:id="1995" w:author="野草" w:date="2023-04-03T09:40:42Z">
        <w:r>
          <w:rPr>
            <w:rFonts w:hint="eastAsia" w:ascii="楷体_x0007_" w:hAnsi="楷体_x0007_" w:eastAsia="楷体_x0007_"/>
            <w:color w:val="000000"/>
            <w:sz w:val="23"/>
            <w:szCs w:val="24"/>
            <w:highlight w:val="none"/>
            <w:lang w:val="en-US" w:eastAsia="zh-CN"/>
            <w:rPrChange w:id="1996" w:author="野草" w:date="2023-04-03T09:40:48Z">
              <w:rPr>
                <w:rFonts w:hint="eastAsia" w:ascii="楷体_x0007_" w:hAnsi="楷体_x0007_" w:eastAsia="楷体_x0007_"/>
                <w:color w:val="000000"/>
                <w:sz w:val="23"/>
                <w:szCs w:val="24"/>
                <w:highlight w:val="cyan"/>
                <w:lang w:val="en-US" w:eastAsia="zh-CN"/>
              </w:rPr>
            </w:rPrChange>
          </w:rPr>
          <w:t>时段</w:t>
        </w:r>
      </w:ins>
      <w:ins w:id="1998" w:author="野草" w:date="2023-04-03T09:40:43Z">
        <w:r>
          <w:rPr>
            <w:rFonts w:hint="eastAsia" w:ascii="楷体_x0007_" w:hAnsi="楷体_x0007_" w:eastAsia="楷体_x0007_"/>
            <w:color w:val="000000"/>
            <w:sz w:val="23"/>
            <w:szCs w:val="24"/>
            <w:highlight w:val="none"/>
            <w:lang w:val="en-US" w:eastAsia="zh-CN"/>
            <w:rPrChange w:id="1999" w:author="野草" w:date="2023-04-03T09:40:48Z">
              <w:rPr>
                <w:rFonts w:hint="eastAsia" w:ascii="楷体_x0007_" w:hAnsi="楷体_x0007_" w:eastAsia="楷体_x0007_"/>
                <w:color w:val="000000"/>
                <w:sz w:val="23"/>
                <w:szCs w:val="24"/>
                <w:highlight w:val="cyan"/>
                <w:lang w:val="en-US" w:eastAsia="zh-CN"/>
              </w:rPr>
            </w:rPrChange>
          </w:rPr>
          <w:t>内</w:t>
        </w:r>
      </w:ins>
      <w:ins w:id="2001" w:author="野草" w:date="2023-04-03T09:06:50Z">
        <w:r>
          <w:rPr>
            <w:rFonts w:hint="eastAsia" w:ascii="楷体_x0007_" w:hAnsi="楷体_x0007_" w:eastAsia="楷体_x0007_"/>
            <w:color w:val="000000"/>
            <w:sz w:val="23"/>
            <w:szCs w:val="24"/>
            <w:highlight w:val="cyan"/>
            <w:rPrChange w:id="2002" w:author="野草" w:date="2023-04-03T09:40:53Z">
              <w:rPr>
                <w:rFonts w:hint="eastAsia" w:ascii="楷体_x0007_" w:hAnsi="楷体_x0007_" w:eastAsia="楷体_x0007_"/>
                <w:color w:val="000000"/>
                <w:sz w:val="23"/>
                <w:szCs w:val="24"/>
              </w:rPr>
            </w:rPrChange>
          </w:rPr>
          <w:t>气温的累积差值</w:t>
        </w:r>
      </w:ins>
      <w:ins w:id="2004" w:author="野草" w:date="2023-04-03T09:06:50Z">
        <w:r>
          <w:rPr>
            <w:rFonts w:hint="eastAsia" w:ascii="楷体_x0007_" w:hAnsi="楷体_x0007_" w:eastAsia="楷体_x0007_"/>
            <w:color w:val="000000"/>
            <w:sz w:val="23"/>
            <w:szCs w:val="24"/>
          </w:rPr>
          <w:t>来量化海风对城市</w:t>
        </w:r>
      </w:ins>
      <w:ins w:id="2005" w:author="野草" w:date="2023-04-03T09:08:48Z">
        <w:r>
          <w:rPr>
            <w:rFonts w:hint="eastAsia" w:ascii="楷体_x0007_" w:hAnsi="楷体_x0007_" w:eastAsia="楷体_x0007_"/>
            <w:color w:val="000000"/>
            <w:sz w:val="23"/>
            <w:szCs w:val="24"/>
            <w:lang w:val="en-US" w:eastAsia="zh-CN"/>
          </w:rPr>
          <w:t>区域</w:t>
        </w:r>
      </w:ins>
      <w:ins w:id="2006" w:author="野草" w:date="2023-04-03T09:06:50Z">
        <w:r>
          <w:rPr>
            <w:rFonts w:hint="eastAsia" w:ascii="楷体_x0007_" w:hAnsi="楷体_x0007_" w:eastAsia="楷体_x0007_"/>
            <w:color w:val="000000"/>
            <w:sz w:val="23"/>
            <w:szCs w:val="24"/>
          </w:rPr>
          <w:t>的</w:t>
        </w:r>
      </w:ins>
      <w:ins w:id="2007" w:author="野草" w:date="2023-04-03T09:06:50Z">
        <w:r>
          <w:rPr>
            <w:rFonts w:hint="eastAsia" w:ascii="楷体_x0007_" w:hAnsi="楷体_x0007_" w:eastAsia="楷体_x0007_"/>
            <w:color w:val="000000"/>
            <w:sz w:val="23"/>
            <w:szCs w:val="24"/>
            <w:highlight w:val="cyan"/>
            <w:rPrChange w:id="2008" w:author="野草" w:date="2023-04-03T09:40:58Z">
              <w:rPr>
                <w:rFonts w:hint="eastAsia" w:ascii="楷体_x0007_" w:hAnsi="楷体_x0007_" w:eastAsia="楷体_x0007_"/>
                <w:color w:val="000000"/>
                <w:sz w:val="23"/>
                <w:szCs w:val="24"/>
              </w:rPr>
            </w:rPrChange>
          </w:rPr>
          <w:t>累积降温作用</w:t>
        </w:r>
      </w:ins>
      <w:ins w:id="2010" w:author="野草" w:date="2023-04-03T09:06:50Z">
        <w:r>
          <w:rPr>
            <w:rFonts w:hint="eastAsia" w:ascii="楷体_x0007_" w:hAnsi="楷体_x0007_" w:eastAsia="楷体_x0007_"/>
            <w:color w:val="000000"/>
            <w:sz w:val="23"/>
            <w:szCs w:val="24"/>
          </w:rPr>
          <w:t>。申请人</w:t>
        </w:r>
      </w:ins>
      <w:ins w:id="2011" w:author="野草" w:date="2023-04-03T09:09:32Z">
        <w:r>
          <w:rPr>
            <w:rFonts w:hint="eastAsia" w:ascii="楷体_x0007_" w:hAnsi="楷体_x0007_" w:eastAsia="楷体_x0007_"/>
            <w:color w:val="000000"/>
            <w:sz w:val="23"/>
            <w:szCs w:val="24"/>
            <w:lang w:val="en-US" w:eastAsia="zh-CN"/>
          </w:rPr>
          <w:t>利用</w:t>
        </w:r>
      </w:ins>
      <w:ins w:id="2012" w:author="野草" w:date="2023-04-03T09:09:43Z">
        <w:r>
          <w:rPr>
            <w:rFonts w:hint="eastAsia" w:ascii="楷体_x0007_" w:hAnsi="楷体_x0007_" w:eastAsia="楷体_x0007_"/>
            <w:color w:val="000000"/>
            <w:sz w:val="23"/>
            <w:szCs w:val="24"/>
            <w:highlight w:val="cyan"/>
            <w:lang w:val="en-US" w:eastAsia="zh-CN"/>
            <w:rPrChange w:id="2013" w:author="野草" w:date="2023-04-03T09:41:05Z">
              <w:rPr>
                <w:rFonts w:hint="eastAsia" w:ascii="楷体_x0007_" w:hAnsi="楷体_x0007_" w:eastAsia="楷体_x0007_"/>
                <w:color w:val="000000"/>
                <w:sz w:val="23"/>
                <w:szCs w:val="24"/>
                <w:lang w:val="en-US" w:eastAsia="zh-CN"/>
              </w:rPr>
            </w:rPrChange>
          </w:rPr>
          <w:t>布置</w:t>
        </w:r>
      </w:ins>
      <w:ins w:id="2015" w:author="野草" w:date="2023-04-03T09:06:50Z">
        <w:r>
          <w:rPr>
            <w:rFonts w:hint="eastAsia" w:ascii="楷体_x0007_" w:hAnsi="楷体_x0007_" w:eastAsia="楷体_x0007_"/>
            <w:color w:val="000000"/>
            <w:sz w:val="23"/>
            <w:szCs w:val="24"/>
            <w:highlight w:val="cyan"/>
            <w:rPrChange w:id="2016" w:author="野草" w:date="2023-04-03T09:41:05Z">
              <w:rPr>
                <w:rFonts w:hint="eastAsia" w:ascii="楷体_x0007_" w:hAnsi="楷体_x0007_" w:eastAsia="楷体_x0007_"/>
                <w:color w:val="000000"/>
                <w:sz w:val="23"/>
                <w:szCs w:val="24"/>
              </w:rPr>
            </w:rPrChange>
          </w:rPr>
          <w:t>在阿德莱德大都市区</w:t>
        </w:r>
      </w:ins>
      <w:ins w:id="2018" w:author="野草" w:date="2023-04-03T09:09:14Z">
        <w:r>
          <w:rPr>
            <w:rFonts w:hint="eastAsia" w:ascii="楷体_x0007_" w:hAnsi="楷体_x0007_" w:eastAsia="楷体_x0007_"/>
            <w:color w:val="000000"/>
            <w:sz w:val="23"/>
            <w:szCs w:val="24"/>
            <w:lang w:val="en-US" w:eastAsia="zh-CN"/>
          </w:rPr>
          <w:t>的</w:t>
        </w:r>
      </w:ins>
      <w:ins w:id="2019" w:author="野草" w:date="2023-04-03T09:06:50Z">
        <w:r>
          <w:rPr>
            <w:rFonts w:hint="eastAsia" w:ascii="楷体_x0007_" w:hAnsi="楷体_x0007_" w:eastAsia="楷体_x0007_"/>
            <w:color w:val="000000"/>
            <w:sz w:val="23"/>
            <w:szCs w:val="24"/>
          </w:rPr>
          <w:t>测量点收集的数据</w:t>
        </w:r>
      </w:ins>
      <w:ins w:id="2020" w:author="野草" w:date="2023-04-03T09:06:50Z">
        <w:r>
          <w:rPr>
            <w:rFonts w:hint="eastAsia" w:ascii="楷体_x0007_" w:hAnsi="楷体_x0007_" w:eastAsia="楷体_x0007_"/>
            <w:color w:val="000000"/>
            <w:sz w:val="23"/>
            <w:szCs w:val="24"/>
            <w:highlight w:val="cyan"/>
            <w:rPrChange w:id="2021" w:author="野草" w:date="2023-04-03T09:41:19Z">
              <w:rPr>
                <w:rFonts w:hint="eastAsia" w:ascii="楷体_x0007_" w:hAnsi="楷体_x0007_" w:eastAsia="楷体_x0007_"/>
                <w:color w:val="000000"/>
                <w:sz w:val="23"/>
                <w:szCs w:val="24"/>
              </w:rPr>
            </w:rPrChange>
          </w:rPr>
          <w:t>量化了</w:t>
        </w:r>
      </w:ins>
      <w:ins w:id="2023" w:author="野草" w:date="2023-04-03T09:10:13Z">
        <w:r>
          <w:rPr>
            <w:rFonts w:hint="eastAsia" w:ascii="楷体_x0007_" w:hAnsi="楷体_x0007_" w:eastAsia="楷体_x0007_"/>
            <w:color w:val="000000"/>
            <w:sz w:val="23"/>
            <w:szCs w:val="24"/>
            <w:lang w:val="en-US" w:eastAsia="zh-CN"/>
          </w:rPr>
          <w:t>不同</w:t>
        </w:r>
      </w:ins>
      <w:ins w:id="2024" w:author="野草" w:date="2023-04-03T09:10:15Z">
        <w:r>
          <w:rPr>
            <w:rFonts w:hint="eastAsia" w:ascii="楷体_x0007_" w:hAnsi="楷体_x0007_" w:eastAsia="楷体_x0007_"/>
            <w:color w:val="000000"/>
            <w:sz w:val="23"/>
            <w:szCs w:val="24"/>
            <w:lang w:val="en-US" w:eastAsia="zh-CN"/>
          </w:rPr>
          <w:t>空间尺度</w:t>
        </w:r>
      </w:ins>
      <w:ins w:id="2025" w:author="野草" w:date="2023-04-03T09:10:16Z">
        <w:r>
          <w:rPr>
            <w:rFonts w:hint="eastAsia" w:ascii="楷体_x0007_" w:hAnsi="楷体_x0007_" w:eastAsia="楷体_x0007_"/>
            <w:color w:val="000000"/>
            <w:sz w:val="23"/>
            <w:szCs w:val="24"/>
            <w:lang w:val="en-US" w:eastAsia="zh-CN"/>
          </w:rPr>
          <w:t>下</w:t>
        </w:r>
      </w:ins>
      <w:ins w:id="2026" w:author="野草" w:date="2023-04-03T09:10:24Z">
        <w:r>
          <w:rPr>
            <w:rFonts w:hint="eastAsia" w:ascii="楷体_x0007_" w:hAnsi="楷体_x0007_" w:eastAsia="楷体_x0007_"/>
            <w:color w:val="000000"/>
            <w:sz w:val="23"/>
            <w:szCs w:val="24"/>
            <w:highlight w:val="cyan"/>
            <w:rPrChange w:id="2027" w:author="野草" w:date="2023-04-03T09:41:34Z">
              <w:rPr>
                <w:rFonts w:hint="eastAsia" w:ascii="楷体_x0007_" w:hAnsi="楷体_x0007_" w:eastAsia="楷体_x0007_"/>
                <w:color w:val="000000"/>
                <w:sz w:val="23"/>
                <w:szCs w:val="24"/>
              </w:rPr>
            </w:rPrChange>
          </w:rPr>
          <w:t>海风降温能力</w:t>
        </w:r>
      </w:ins>
      <w:ins w:id="2029" w:author="野草" w:date="2023-04-03T09:10:25Z">
        <w:r>
          <w:rPr>
            <w:rFonts w:hint="eastAsia" w:ascii="楷体_x0007_" w:hAnsi="楷体_x0007_" w:eastAsia="楷体_x0007_"/>
            <w:color w:val="000000"/>
            <w:sz w:val="23"/>
            <w:szCs w:val="24"/>
            <w:highlight w:val="cyan"/>
            <w:lang w:val="en-US" w:eastAsia="zh-CN"/>
            <w:rPrChange w:id="2030" w:author="野草" w:date="2023-04-03T09:41:34Z">
              <w:rPr>
                <w:rFonts w:hint="eastAsia" w:ascii="楷体_x0007_" w:hAnsi="楷体_x0007_" w:eastAsia="楷体_x0007_"/>
                <w:color w:val="000000"/>
                <w:sz w:val="23"/>
                <w:szCs w:val="24"/>
                <w:lang w:val="en-US" w:eastAsia="zh-CN"/>
              </w:rPr>
            </w:rPrChange>
          </w:rPr>
          <w:t>的</w:t>
        </w:r>
      </w:ins>
      <w:ins w:id="2032" w:author="野草" w:date="2023-04-03T09:10:29Z">
        <w:r>
          <w:rPr>
            <w:rFonts w:hint="eastAsia" w:ascii="楷体_x0007_" w:hAnsi="楷体_x0007_" w:eastAsia="楷体_x0007_"/>
            <w:color w:val="000000"/>
            <w:sz w:val="23"/>
            <w:szCs w:val="24"/>
            <w:highlight w:val="cyan"/>
            <w:lang w:val="en-US" w:eastAsia="zh-CN"/>
            <w:rPrChange w:id="2033" w:author="野草" w:date="2023-04-03T09:41:34Z">
              <w:rPr>
                <w:rFonts w:hint="eastAsia" w:ascii="楷体_x0007_" w:hAnsi="楷体_x0007_" w:eastAsia="楷体_x0007_"/>
                <w:color w:val="000000"/>
                <w:sz w:val="23"/>
                <w:szCs w:val="24"/>
                <w:lang w:val="en-US" w:eastAsia="zh-CN"/>
              </w:rPr>
            </w:rPrChange>
          </w:rPr>
          <w:t>空间</w:t>
        </w:r>
      </w:ins>
      <w:ins w:id="2035" w:author="野草" w:date="2023-04-03T09:10:30Z">
        <w:r>
          <w:rPr>
            <w:rFonts w:hint="eastAsia" w:ascii="楷体_x0007_" w:hAnsi="楷体_x0007_" w:eastAsia="楷体_x0007_"/>
            <w:color w:val="000000"/>
            <w:sz w:val="23"/>
            <w:szCs w:val="24"/>
            <w:highlight w:val="cyan"/>
            <w:lang w:val="en-US" w:eastAsia="zh-CN"/>
            <w:rPrChange w:id="2036" w:author="野草" w:date="2023-04-03T09:41:34Z">
              <w:rPr>
                <w:rFonts w:hint="eastAsia" w:ascii="楷体_x0007_" w:hAnsi="楷体_x0007_" w:eastAsia="楷体_x0007_"/>
                <w:color w:val="000000"/>
                <w:sz w:val="23"/>
                <w:szCs w:val="24"/>
                <w:lang w:val="en-US" w:eastAsia="zh-CN"/>
              </w:rPr>
            </w:rPrChange>
          </w:rPr>
          <w:t>格局</w:t>
        </w:r>
      </w:ins>
      <w:ins w:id="2038" w:author="野草" w:date="2023-04-03T09:10:31Z">
        <w:r>
          <w:rPr>
            <w:rFonts w:hint="eastAsia" w:ascii="楷体_x0007_" w:hAnsi="楷体_x0007_" w:eastAsia="楷体_x0007_"/>
            <w:color w:val="000000"/>
            <w:sz w:val="23"/>
            <w:szCs w:val="24"/>
            <w:highlight w:val="none"/>
            <w:lang w:val="en-US" w:eastAsia="zh-CN"/>
            <w:rPrChange w:id="2039" w:author="野草" w:date="2023-04-03T09:41:30Z">
              <w:rPr>
                <w:rFonts w:hint="eastAsia" w:ascii="楷体_x0007_" w:hAnsi="楷体_x0007_" w:eastAsia="楷体_x0007_"/>
                <w:color w:val="000000"/>
                <w:sz w:val="23"/>
                <w:szCs w:val="24"/>
                <w:lang w:val="en-US" w:eastAsia="zh-CN"/>
              </w:rPr>
            </w:rPrChange>
          </w:rPr>
          <w:t>及其</w:t>
        </w:r>
      </w:ins>
      <w:ins w:id="2041" w:author="野草" w:date="2023-04-03T09:10:31Z">
        <w:r>
          <w:rPr>
            <w:rFonts w:hint="default" w:ascii="Times New Roman" w:hAnsi="Times New Roman" w:eastAsia="楷体_x0007_" w:cs="Times New Roman"/>
            <w:color w:val="000000"/>
            <w:sz w:val="23"/>
            <w:szCs w:val="24"/>
            <w:highlight w:val="cyan"/>
            <w:lang w:val="en-US" w:eastAsia="zh-CN"/>
            <w:rPrChange w:id="2042" w:author="野草" w:date="2023-04-03T09:41:25Z">
              <w:rPr>
                <w:rFonts w:hint="eastAsia" w:ascii="楷体_x0007_" w:hAnsi="楷体_x0007_" w:eastAsia="楷体_x0007_"/>
                <w:color w:val="000000"/>
                <w:sz w:val="23"/>
                <w:szCs w:val="24"/>
                <w:lang w:val="en-US" w:eastAsia="zh-CN"/>
              </w:rPr>
            </w:rPrChange>
          </w:rPr>
          <w:t>随</w:t>
        </w:r>
      </w:ins>
      <w:ins w:id="2044" w:author="野草" w:date="2023-04-03T09:10:32Z">
        <w:r>
          <w:rPr>
            <w:rFonts w:hint="default" w:ascii="Times New Roman" w:hAnsi="Times New Roman" w:eastAsia="楷体_x0007_" w:cs="Times New Roman"/>
            <w:color w:val="000000"/>
            <w:sz w:val="23"/>
            <w:szCs w:val="24"/>
            <w:highlight w:val="cyan"/>
            <w:lang w:val="en-US" w:eastAsia="zh-CN"/>
            <w:rPrChange w:id="2045" w:author="野草" w:date="2023-04-03T09:41:25Z">
              <w:rPr>
                <w:rFonts w:hint="eastAsia" w:ascii="楷体_x0007_" w:hAnsi="楷体_x0007_" w:eastAsia="楷体_x0007_"/>
                <w:color w:val="000000"/>
                <w:sz w:val="23"/>
                <w:szCs w:val="24"/>
                <w:lang w:val="en-US" w:eastAsia="zh-CN"/>
              </w:rPr>
            </w:rPrChange>
          </w:rPr>
          <w:t>时间的</w:t>
        </w:r>
      </w:ins>
      <w:ins w:id="2047" w:author="野草" w:date="2023-04-03T09:10:33Z">
        <w:r>
          <w:rPr>
            <w:rFonts w:hint="default" w:ascii="Times New Roman" w:hAnsi="Times New Roman" w:eastAsia="楷体_x0007_" w:cs="Times New Roman"/>
            <w:color w:val="000000"/>
            <w:sz w:val="23"/>
            <w:szCs w:val="24"/>
            <w:highlight w:val="cyan"/>
            <w:lang w:val="en-US" w:eastAsia="zh-CN"/>
            <w:rPrChange w:id="2048" w:author="野草" w:date="2023-04-03T09:41:25Z">
              <w:rPr>
                <w:rFonts w:hint="eastAsia" w:ascii="楷体_x0007_" w:hAnsi="楷体_x0007_" w:eastAsia="楷体_x0007_"/>
                <w:color w:val="000000"/>
                <w:sz w:val="23"/>
                <w:szCs w:val="24"/>
                <w:lang w:val="en-US" w:eastAsia="zh-CN"/>
              </w:rPr>
            </w:rPrChange>
          </w:rPr>
          <w:t>变化</w:t>
        </w:r>
      </w:ins>
      <w:ins w:id="2050" w:author="野草" w:date="2023-04-03T09:06:50Z">
        <w:r>
          <w:rPr>
            <w:rFonts w:hint="default" w:ascii="Times New Roman" w:hAnsi="Times New Roman" w:eastAsia="楷体_x0007_" w:cs="Times New Roman"/>
            <w:color w:val="000000"/>
            <w:sz w:val="23"/>
            <w:szCs w:val="24"/>
            <w:rPrChange w:id="2051" w:author="野草" w:date="2023-04-03T09:11:19Z">
              <w:rPr>
                <w:rFonts w:hint="eastAsia" w:ascii="楷体_x0007_" w:hAnsi="楷体_x0007_" w:eastAsia="楷体_x0007_"/>
                <w:color w:val="000000"/>
                <w:sz w:val="23"/>
                <w:szCs w:val="24"/>
              </w:rPr>
            </w:rPrChange>
          </w:rPr>
          <w:t>，并探究了</w:t>
        </w:r>
      </w:ins>
      <w:ins w:id="2053" w:author="野草" w:date="2023-04-03T09:06:50Z">
        <w:r>
          <w:rPr>
            <w:rFonts w:hint="default" w:ascii="Times New Roman" w:hAnsi="Times New Roman" w:eastAsia="楷体_x0007_" w:cs="Times New Roman"/>
            <w:color w:val="000000"/>
            <w:sz w:val="23"/>
            <w:szCs w:val="24"/>
            <w:highlight w:val="cyan"/>
            <w:rPrChange w:id="2054" w:author="野草" w:date="2023-04-03T09:41:38Z">
              <w:rPr>
                <w:rFonts w:hint="eastAsia" w:ascii="楷体_x0007_" w:hAnsi="楷体_x0007_" w:eastAsia="楷体_x0007_"/>
                <w:color w:val="000000"/>
                <w:sz w:val="23"/>
                <w:szCs w:val="24"/>
              </w:rPr>
            </w:rPrChange>
          </w:rPr>
          <w:t>其影响因素</w:t>
        </w:r>
      </w:ins>
      <w:ins w:id="2056" w:author="野草" w:date="2023-04-03T09:06:50Z">
        <w:r>
          <w:rPr>
            <w:rFonts w:hint="default" w:ascii="Times New Roman" w:hAnsi="Times New Roman" w:eastAsia="楷体_x0007_" w:cs="Times New Roman"/>
            <w:color w:val="000000"/>
            <w:sz w:val="23"/>
            <w:szCs w:val="24"/>
            <w:rPrChange w:id="2057" w:author="野草" w:date="2023-04-03T09:11:19Z">
              <w:rPr>
                <w:rFonts w:hint="eastAsia" w:ascii="楷体_x0007_" w:hAnsi="楷体_x0007_" w:eastAsia="楷体_x0007_"/>
                <w:color w:val="000000"/>
                <w:sz w:val="23"/>
                <w:szCs w:val="24"/>
              </w:rPr>
            </w:rPrChange>
          </w:rPr>
          <w:t>和</w:t>
        </w:r>
      </w:ins>
      <w:ins w:id="2059" w:author="野草" w:date="2023-04-03T09:11:02Z">
        <w:r>
          <w:rPr>
            <w:rFonts w:hint="default" w:ascii="Times New Roman" w:hAnsi="Times New Roman" w:eastAsia="楷体_x0007_" w:cs="Times New Roman"/>
            <w:color w:val="000000"/>
            <w:sz w:val="23"/>
            <w:szCs w:val="24"/>
            <w:lang w:val="en-US" w:eastAsia="zh-CN"/>
            <w:rPrChange w:id="2060" w:author="野草" w:date="2023-04-03T09:11:19Z">
              <w:rPr>
                <w:rFonts w:hint="eastAsia" w:ascii="楷体_x0007_" w:hAnsi="楷体_x0007_" w:eastAsia="楷体_x0007_"/>
                <w:color w:val="000000"/>
                <w:sz w:val="23"/>
                <w:szCs w:val="24"/>
                <w:lang w:val="en-US" w:eastAsia="zh-CN"/>
              </w:rPr>
            </w:rPrChange>
          </w:rPr>
          <w:t>相应的</w:t>
        </w:r>
      </w:ins>
      <w:ins w:id="2062" w:author="野草" w:date="2023-04-03T09:11:07Z">
        <w:r>
          <w:rPr>
            <w:rFonts w:hint="default" w:ascii="Times New Roman" w:hAnsi="Times New Roman" w:eastAsia="楷体_x0007_" w:cs="Times New Roman"/>
            <w:color w:val="000000"/>
            <w:sz w:val="23"/>
            <w:szCs w:val="24"/>
            <w:highlight w:val="magenta"/>
            <w:lang w:val="en-US" w:eastAsia="zh-CN"/>
            <w:rPrChange w:id="2063" w:author="野草" w:date="2023-04-03T09:11:19Z">
              <w:rPr>
                <w:rFonts w:hint="eastAsia" w:ascii="楷体_x0007_" w:hAnsi="楷体_x0007_" w:eastAsia="楷体_x0007_"/>
                <w:color w:val="000000"/>
                <w:sz w:val="23"/>
                <w:szCs w:val="24"/>
                <w:lang w:val="en-US" w:eastAsia="zh-CN"/>
              </w:rPr>
            </w:rPrChange>
          </w:rPr>
          <w:t>驱动</w:t>
        </w:r>
      </w:ins>
      <w:ins w:id="2065" w:author="野草" w:date="2023-04-03T09:06:50Z">
        <w:r>
          <w:rPr>
            <w:rFonts w:hint="default" w:ascii="Times New Roman" w:hAnsi="Times New Roman" w:eastAsia="楷体_x0007_" w:cs="Times New Roman"/>
            <w:color w:val="000000"/>
            <w:sz w:val="23"/>
            <w:szCs w:val="24"/>
            <w:highlight w:val="magenta"/>
            <w:rPrChange w:id="2066" w:author="野草" w:date="2023-04-03T09:11:19Z">
              <w:rPr>
                <w:rFonts w:hint="eastAsia" w:ascii="楷体_x0007_" w:hAnsi="楷体_x0007_" w:eastAsia="楷体_x0007_"/>
                <w:color w:val="000000"/>
                <w:sz w:val="23"/>
                <w:szCs w:val="24"/>
              </w:rPr>
            </w:rPrChange>
          </w:rPr>
          <w:t>机制</w:t>
        </w:r>
      </w:ins>
      <w:ins w:id="2068" w:author="野草" w:date="2023-04-03T09:06:50Z">
        <w:r>
          <w:rPr>
            <w:rFonts w:hint="default" w:ascii="Times New Roman" w:hAnsi="Times New Roman" w:eastAsia="楷体_x0007_" w:cs="Times New Roman"/>
            <w:color w:val="000000"/>
            <w:sz w:val="23"/>
            <w:szCs w:val="24"/>
            <w:rPrChange w:id="2069" w:author="野草" w:date="2023-04-03T09:11:19Z">
              <w:rPr>
                <w:rFonts w:hint="eastAsia" w:ascii="楷体_x0007_" w:hAnsi="楷体_x0007_" w:eastAsia="楷体_x0007_"/>
                <w:color w:val="000000"/>
                <w:sz w:val="23"/>
                <w:szCs w:val="24"/>
              </w:rPr>
            </w:rPrChange>
          </w:rPr>
          <w:t>。该研究在</w:t>
        </w:r>
      </w:ins>
      <w:ins w:id="2071" w:author="野草" w:date="2023-04-03T09:06:50Z">
        <w:r>
          <w:rPr>
            <w:rFonts w:hint="default" w:ascii="Times New Roman" w:hAnsi="Times New Roman" w:eastAsia="楷体_x0007_" w:cs="Times New Roman"/>
            <w:color w:val="000000"/>
            <w:sz w:val="23"/>
            <w:szCs w:val="24"/>
            <w:highlight w:val="cyan"/>
            <w:rPrChange w:id="2072" w:author="野草" w:date="2023-04-03T09:59:53Z">
              <w:rPr>
                <w:rFonts w:hint="eastAsia" w:ascii="楷体_x0007_" w:hAnsi="楷体_x0007_" w:eastAsia="楷体_x0007_"/>
                <w:color w:val="000000"/>
                <w:sz w:val="23"/>
                <w:szCs w:val="24"/>
              </w:rPr>
            </w:rPrChange>
          </w:rPr>
          <w:t>沿海城市海风降温效应</w:t>
        </w:r>
      </w:ins>
      <w:ins w:id="2074" w:author="野草" w:date="2023-04-03T09:06:50Z">
        <w:r>
          <w:rPr>
            <w:rFonts w:hint="default" w:ascii="Times New Roman" w:hAnsi="Times New Roman" w:eastAsia="楷体_x0007_" w:cs="Times New Roman"/>
            <w:color w:val="000000"/>
            <w:sz w:val="23"/>
            <w:szCs w:val="24"/>
            <w:rPrChange w:id="2075" w:author="野草" w:date="2023-04-03T09:11:19Z">
              <w:rPr>
                <w:rFonts w:hint="eastAsia" w:ascii="楷体_x0007_" w:hAnsi="楷体_x0007_" w:eastAsia="楷体_x0007_"/>
                <w:color w:val="000000"/>
                <w:sz w:val="23"/>
                <w:szCs w:val="24"/>
              </w:rPr>
            </w:rPrChange>
          </w:rPr>
          <w:t>的</w:t>
        </w:r>
      </w:ins>
      <w:ins w:id="2077" w:author="野草" w:date="2023-04-03T09:06:50Z">
        <w:r>
          <w:rPr>
            <w:rFonts w:hint="default" w:ascii="Times New Roman" w:hAnsi="Times New Roman" w:eastAsia="楷体_x0007_" w:cs="Times New Roman"/>
            <w:color w:val="000000"/>
            <w:sz w:val="23"/>
            <w:szCs w:val="24"/>
            <w:highlight w:val="cyan"/>
            <w:rPrChange w:id="2078" w:author="野草" w:date="2023-04-03T09:59:48Z">
              <w:rPr>
                <w:rFonts w:hint="eastAsia" w:ascii="楷体_x0007_" w:hAnsi="楷体_x0007_" w:eastAsia="楷体_x0007_"/>
                <w:color w:val="000000"/>
                <w:sz w:val="23"/>
                <w:szCs w:val="24"/>
              </w:rPr>
            </w:rPrChange>
          </w:rPr>
          <w:t>量化分析和渗透距离估算</w:t>
        </w:r>
      </w:ins>
      <w:ins w:id="2080" w:author="野草" w:date="2023-04-03T09:06:50Z">
        <w:r>
          <w:rPr>
            <w:rFonts w:hint="default" w:ascii="Times New Roman" w:hAnsi="Times New Roman" w:eastAsia="楷体_x0007_" w:cs="Times New Roman"/>
            <w:color w:val="000000"/>
            <w:sz w:val="23"/>
            <w:szCs w:val="24"/>
            <w:rPrChange w:id="2081" w:author="野草" w:date="2023-04-03T09:11:19Z">
              <w:rPr>
                <w:rFonts w:hint="eastAsia" w:ascii="楷体_x0007_" w:hAnsi="楷体_x0007_" w:eastAsia="楷体_x0007_"/>
                <w:color w:val="000000"/>
                <w:sz w:val="23"/>
                <w:szCs w:val="24"/>
              </w:rPr>
            </w:rPrChange>
          </w:rPr>
          <w:t>方面取得了突破</w:t>
        </w:r>
      </w:ins>
      <w:ins w:id="2083" w:author="野草" w:date="2023-04-03T09:23:20Z">
        <w:r>
          <w:rPr>
            <w:rFonts w:hint="eastAsia" w:ascii="Times New Roman" w:hAnsi="Times New Roman" w:eastAsia="楷体_x0007_" w:cs="Times New Roman"/>
            <w:color w:val="000000"/>
            <w:sz w:val="23"/>
            <w:szCs w:val="24"/>
            <w:lang w:eastAsia="zh-CN"/>
          </w:rPr>
          <w:t>。</w:t>
        </w:r>
      </w:ins>
      <w:ins w:id="2084" w:author="野草" w:date="2023-04-03T09:23:21Z">
        <w:r>
          <w:rPr>
            <w:rFonts w:hint="eastAsia" w:ascii="Times New Roman" w:hAnsi="Times New Roman" w:eastAsia="楷体_x0007_" w:cs="Times New Roman"/>
            <w:color w:val="000000"/>
            <w:sz w:val="23"/>
            <w:szCs w:val="24"/>
            <w:lang w:val="en-US" w:eastAsia="zh-CN"/>
          </w:rPr>
          <w:t>目前，</w:t>
        </w:r>
      </w:ins>
      <w:ins w:id="2085" w:author="野草" w:date="2023-04-03T09:23:24Z">
        <w:r>
          <w:rPr>
            <w:rFonts w:hint="eastAsia" w:ascii="Times New Roman" w:hAnsi="Times New Roman" w:eastAsia="楷体_x0007_" w:cs="Times New Roman"/>
            <w:color w:val="000000"/>
            <w:sz w:val="23"/>
            <w:szCs w:val="24"/>
            <w:lang w:val="en-US" w:eastAsia="zh-CN"/>
          </w:rPr>
          <w:t>申请人</w:t>
        </w:r>
      </w:ins>
      <w:ins w:id="2086" w:author="野草" w:date="2023-04-03T09:06:50Z">
        <w:r>
          <w:rPr>
            <w:rFonts w:hint="default" w:ascii="Times New Roman" w:hAnsi="Times New Roman" w:eastAsia="楷体_x0007_" w:cs="Times New Roman"/>
            <w:color w:val="000000"/>
            <w:sz w:val="23"/>
            <w:szCs w:val="24"/>
            <w:rPrChange w:id="2087" w:author="野草" w:date="2023-04-03T09:11:19Z">
              <w:rPr>
                <w:rFonts w:hint="eastAsia" w:ascii="楷体_x0007_" w:hAnsi="楷体_x0007_" w:eastAsia="楷体_x0007_"/>
                <w:color w:val="000000"/>
                <w:sz w:val="23"/>
                <w:szCs w:val="24"/>
              </w:rPr>
            </w:rPrChange>
          </w:rPr>
          <w:t>已在《Building and Environment》和《Atmospheric Research》发表了两篇论文</w:t>
        </w:r>
      </w:ins>
      <w:ins w:id="2089" w:author="野草" w:date="2023-04-03T10:21:34Z">
        <w:r>
          <w:rPr>
            <w:rFonts w:hint="eastAsia" w:ascii="Times New Roman" w:hAnsi="Times New Roman" w:eastAsia="楷体_x0007_" w:cs="Times New Roman"/>
            <w:color w:val="000000"/>
            <w:sz w:val="23"/>
            <w:szCs w:val="24"/>
            <w:lang w:eastAsia="zh-CN"/>
          </w:rPr>
          <w:t>。</w:t>
        </w:r>
      </w:ins>
      <w:ins w:id="2090" w:author="野草" w:date="2023-04-03T10:21:37Z">
        <w:r>
          <w:rPr>
            <w:rFonts w:hint="eastAsia" w:ascii="Times New Roman" w:hAnsi="Times New Roman" w:eastAsia="楷体_x0007_" w:cs="Times New Roman"/>
            <w:color w:val="000000"/>
            <w:sz w:val="23"/>
            <w:szCs w:val="24"/>
            <w:lang w:val="en-US" w:eastAsia="zh-CN"/>
          </w:rPr>
          <w:t>另有</w:t>
        </w:r>
      </w:ins>
      <w:ins w:id="2091" w:author="野草" w:date="2023-04-03T10:21:41Z">
        <w:r>
          <w:rPr>
            <w:rFonts w:hint="eastAsia" w:ascii="Times New Roman" w:hAnsi="Times New Roman" w:eastAsia="楷体_x0007_" w:cs="Times New Roman"/>
            <w:color w:val="000000"/>
            <w:sz w:val="23"/>
            <w:szCs w:val="24"/>
            <w:lang w:val="en-US" w:eastAsia="zh-CN"/>
          </w:rPr>
          <w:t>一</w:t>
        </w:r>
      </w:ins>
      <w:ins w:id="2092" w:author="野草" w:date="2023-04-03T09:06:50Z">
        <w:r>
          <w:rPr>
            <w:rFonts w:hint="default" w:ascii="Times New Roman" w:hAnsi="Times New Roman" w:eastAsia="楷体_x0007_" w:cs="Times New Roman"/>
            <w:color w:val="000000"/>
            <w:sz w:val="23"/>
            <w:szCs w:val="24"/>
            <w:rPrChange w:id="2093" w:author="野草" w:date="2023-04-03T09:11:19Z">
              <w:rPr>
                <w:rFonts w:hint="eastAsia" w:ascii="楷体_x0007_" w:hAnsi="楷体_x0007_" w:eastAsia="楷体_x0007_"/>
                <w:color w:val="000000"/>
                <w:sz w:val="23"/>
                <w:szCs w:val="24"/>
              </w:rPr>
            </w:rPrChange>
          </w:rPr>
          <w:t>篇论文</w:t>
        </w:r>
      </w:ins>
      <w:ins w:id="2095" w:author="野草" w:date="2023-04-03T10:03:04Z">
        <w:r>
          <w:rPr>
            <w:rFonts w:hint="default" w:ascii="Times New Roman" w:hAnsi="Times New Roman" w:eastAsia="楷体_x0007_" w:cs="Times New Roman"/>
            <w:color w:val="000000"/>
            <w:sz w:val="23"/>
            <w:szCs w:val="24"/>
          </w:rPr>
          <w:t>已投稿至《Sustainable Cities and Society》，正在审稿中</w:t>
        </w:r>
      </w:ins>
      <w:ins w:id="2096" w:author="野草" w:date="2023-04-03T09:06:50Z">
        <w:r>
          <w:rPr>
            <w:rFonts w:hint="default" w:ascii="Times New Roman" w:hAnsi="Times New Roman" w:eastAsia="楷体_x0007_" w:cs="Times New Roman"/>
            <w:color w:val="000000"/>
            <w:sz w:val="23"/>
            <w:szCs w:val="24"/>
            <w:rPrChange w:id="2097" w:author="野草" w:date="2023-04-03T09:11:19Z">
              <w:rPr>
                <w:rFonts w:hint="eastAsia" w:ascii="楷体_x0007_" w:hAnsi="楷体_x0007_" w:eastAsia="楷体_x0007_"/>
                <w:color w:val="000000"/>
                <w:sz w:val="23"/>
                <w:szCs w:val="24"/>
              </w:rPr>
            </w:rPrChange>
          </w:rPr>
          <w:t>。申请人通过多年的科研训练，熟练掌握了</w:t>
        </w:r>
      </w:ins>
      <w:ins w:id="2099" w:author="野草" w:date="2023-04-03T09:06:50Z">
        <w:r>
          <w:rPr>
            <w:rFonts w:hint="default" w:ascii="Times New Roman" w:hAnsi="Times New Roman" w:eastAsia="楷体_x0007_" w:cs="Times New Roman"/>
            <w:color w:val="000000"/>
            <w:sz w:val="23"/>
            <w:szCs w:val="24"/>
            <w:highlight w:val="cyan"/>
            <w:rPrChange w:id="2100" w:author="野草" w:date="2023-04-03T10:00:05Z">
              <w:rPr>
                <w:rFonts w:hint="eastAsia" w:ascii="楷体_x0007_" w:hAnsi="楷体_x0007_" w:eastAsia="楷体_x0007_"/>
                <w:color w:val="000000"/>
                <w:sz w:val="23"/>
                <w:szCs w:val="24"/>
              </w:rPr>
            </w:rPrChange>
          </w:rPr>
          <w:t>实地数据测量、遥感分析和模型模拟等</w:t>
        </w:r>
      </w:ins>
      <w:ins w:id="2102" w:author="野草" w:date="2023-04-03T09:23:59Z">
        <w:r>
          <w:rPr>
            <w:rFonts w:hint="eastAsia" w:ascii="Times New Roman" w:hAnsi="Times New Roman" w:eastAsia="楷体_x0007_" w:cs="Times New Roman"/>
            <w:color w:val="000000"/>
            <w:sz w:val="23"/>
            <w:szCs w:val="24"/>
            <w:lang w:val="en-US" w:eastAsia="zh-CN"/>
          </w:rPr>
          <w:t>研究</w:t>
        </w:r>
      </w:ins>
      <w:ins w:id="2103" w:author="野草" w:date="2023-04-03T09:24:00Z">
        <w:r>
          <w:rPr>
            <w:rFonts w:hint="eastAsia" w:ascii="Times New Roman" w:hAnsi="Times New Roman" w:eastAsia="楷体_x0007_" w:cs="Times New Roman"/>
            <w:color w:val="000000"/>
            <w:sz w:val="23"/>
            <w:szCs w:val="24"/>
            <w:lang w:val="en-US" w:eastAsia="zh-CN"/>
          </w:rPr>
          <w:t>手段</w:t>
        </w:r>
      </w:ins>
      <w:ins w:id="2104" w:author="野草" w:date="2023-04-03T09:06:50Z">
        <w:r>
          <w:rPr>
            <w:rFonts w:hint="eastAsia" w:ascii="楷体_x0007_" w:hAnsi="楷体_x0007_" w:eastAsia="楷体_x0007_"/>
            <w:color w:val="000000"/>
            <w:sz w:val="23"/>
            <w:szCs w:val="24"/>
          </w:rPr>
          <w:t>，具备</w:t>
        </w:r>
      </w:ins>
      <w:ins w:id="2105" w:author="野草" w:date="2023-04-03T09:24:14Z">
        <w:r>
          <w:rPr>
            <w:rFonts w:hint="eastAsia" w:ascii="楷体_x0007_" w:hAnsi="楷体_x0007_" w:eastAsia="楷体_x0007_"/>
            <w:color w:val="000000"/>
            <w:sz w:val="23"/>
            <w:szCs w:val="24"/>
            <w:highlight w:val="cyan"/>
            <w:rPrChange w:id="2106" w:author="野草" w:date="2023-04-03T10:00:23Z">
              <w:rPr>
                <w:rFonts w:hint="eastAsia" w:ascii="楷体_x0007_" w:hAnsi="楷体_x0007_" w:eastAsia="楷体_x0007_"/>
                <w:color w:val="000000"/>
                <w:sz w:val="23"/>
                <w:szCs w:val="24"/>
              </w:rPr>
            </w:rPrChange>
          </w:rPr>
          <w:t>丰富的野外工作经验</w:t>
        </w:r>
      </w:ins>
      <w:ins w:id="2108" w:author="野草" w:date="2023-04-03T09:24:19Z">
        <w:r>
          <w:rPr>
            <w:rFonts w:hint="eastAsia" w:ascii="楷体_x0007_" w:hAnsi="楷体_x0007_" w:eastAsia="楷体_x0007_"/>
            <w:color w:val="000000"/>
            <w:sz w:val="23"/>
            <w:szCs w:val="24"/>
            <w:lang w:val="en-US" w:eastAsia="zh-CN"/>
          </w:rPr>
          <w:t>以及</w:t>
        </w:r>
      </w:ins>
      <w:ins w:id="2109" w:author="野草" w:date="2023-04-03T09:06:50Z">
        <w:r>
          <w:rPr>
            <w:rFonts w:hint="eastAsia" w:ascii="楷体_x0007_" w:hAnsi="楷体_x0007_" w:eastAsia="楷体_x0007_"/>
            <w:color w:val="000000"/>
            <w:sz w:val="23"/>
            <w:szCs w:val="24"/>
            <w:highlight w:val="cyan"/>
            <w:rPrChange w:id="2110" w:author="野草" w:date="2023-04-03T10:00:27Z">
              <w:rPr>
                <w:rFonts w:hint="eastAsia" w:ascii="楷体_x0007_" w:hAnsi="楷体_x0007_" w:eastAsia="楷体_x0007_"/>
                <w:color w:val="000000"/>
                <w:sz w:val="23"/>
                <w:szCs w:val="24"/>
              </w:rPr>
            </w:rPrChange>
          </w:rPr>
          <w:t>生态学、气候学</w:t>
        </w:r>
      </w:ins>
      <w:ins w:id="2112" w:author="野草" w:date="2023-04-03T09:06:50Z">
        <w:r>
          <w:rPr>
            <w:rFonts w:hint="eastAsia" w:ascii="楷体_x0007_" w:hAnsi="楷体_x0007_" w:eastAsia="楷体_x0007_"/>
            <w:color w:val="000000"/>
            <w:sz w:val="23"/>
            <w:szCs w:val="24"/>
          </w:rPr>
          <w:t>等相关学科</w:t>
        </w:r>
      </w:ins>
      <w:ins w:id="2113" w:author="野草" w:date="2023-04-03T09:24:24Z">
        <w:r>
          <w:rPr>
            <w:rFonts w:hint="eastAsia" w:ascii="楷体_x0007_" w:hAnsi="楷体_x0007_" w:eastAsia="楷体_x0007_"/>
            <w:color w:val="000000"/>
            <w:sz w:val="23"/>
            <w:szCs w:val="24"/>
            <w:lang w:val="en-US" w:eastAsia="zh-CN"/>
          </w:rPr>
          <w:t>的</w:t>
        </w:r>
      </w:ins>
      <w:ins w:id="2114" w:author="野草" w:date="2023-04-03T09:24:27Z">
        <w:r>
          <w:rPr>
            <w:rFonts w:hint="eastAsia" w:ascii="楷体_x0007_" w:hAnsi="楷体_x0007_" w:eastAsia="楷体_x0007_"/>
            <w:color w:val="000000"/>
            <w:sz w:val="23"/>
            <w:szCs w:val="24"/>
            <w:highlight w:val="cyan"/>
            <w:lang w:val="en-US" w:eastAsia="zh-CN"/>
            <w:rPrChange w:id="2115" w:author="野草" w:date="2023-04-03T10:00:30Z">
              <w:rPr>
                <w:rFonts w:hint="eastAsia" w:ascii="楷体_x0007_" w:hAnsi="楷体_x0007_" w:eastAsia="楷体_x0007_"/>
                <w:color w:val="000000"/>
                <w:sz w:val="23"/>
                <w:szCs w:val="24"/>
                <w:lang w:val="en-US" w:eastAsia="zh-CN"/>
              </w:rPr>
            </w:rPrChange>
          </w:rPr>
          <w:t>理论</w:t>
        </w:r>
      </w:ins>
      <w:ins w:id="2117" w:author="野草" w:date="2023-04-03T09:06:50Z">
        <w:r>
          <w:rPr>
            <w:rFonts w:hint="eastAsia" w:ascii="楷体_x0007_" w:hAnsi="楷体_x0007_" w:eastAsia="楷体_x0007_"/>
            <w:color w:val="000000"/>
            <w:sz w:val="23"/>
            <w:szCs w:val="24"/>
            <w:highlight w:val="cyan"/>
            <w:rPrChange w:id="2118" w:author="野草" w:date="2023-04-03T10:00:30Z">
              <w:rPr>
                <w:rFonts w:hint="eastAsia" w:ascii="楷体_x0007_" w:hAnsi="楷体_x0007_" w:eastAsia="楷体_x0007_"/>
                <w:color w:val="000000"/>
                <w:sz w:val="23"/>
                <w:szCs w:val="24"/>
              </w:rPr>
            </w:rPrChange>
          </w:rPr>
          <w:t>基础</w:t>
        </w:r>
      </w:ins>
      <w:ins w:id="2120" w:author="野草" w:date="2023-04-03T09:06:50Z">
        <w:r>
          <w:rPr>
            <w:rFonts w:hint="eastAsia" w:ascii="楷体_x0007_" w:hAnsi="楷体_x0007_" w:eastAsia="楷体_x0007_"/>
            <w:color w:val="000000"/>
            <w:sz w:val="23"/>
            <w:szCs w:val="24"/>
          </w:rPr>
          <w:t>。</w:t>
        </w:r>
      </w:ins>
      <w:del w:id="2121" w:author="野草" w:date="2023-04-03T09:06:44Z">
        <w:r>
          <w:rPr>
            <w:rFonts w:hint="eastAsia" w:ascii="楷体_x0007_" w:hAnsi="楷体_x0007_" w:eastAsia="楷体_x0007_"/>
            <w:color w:val="000000"/>
            <w:sz w:val="23"/>
            <w:szCs w:val="24"/>
          </w:rPr>
          <w:delText>项</w:delText>
        </w:r>
      </w:del>
      <w:del w:id="2122" w:author="野草" w:date="2023-04-03T09:06:43Z">
        <w:r>
          <w:rPr>
            <w:rFonts w:hint="eastAsia" w:ascii="楷体_x0007_" w:hAnsi="楷体_x0007_" w:eastAsia="楷体_x0007_"/>
            <w:color w:val="000000"/>
            <w:sz w:val="23"/>
            <w:szCs w:val="24"/>
          </w:rPr>
          <w:delText>目申请人在</w:delText>
        </w:r>
      </w:del>
      <w:del w:id="2123" w:author="野草" w:date="2023-04-03T09:06:43Z">
        <w:r>
          <w:rPr>
            <w:rFonts w:hint="eastAsia" w:ascii="楷体_x0007_" w:hAnsi="楷体_x0007_" w:eastAsia="楷体_x0007_"/>
            <w:color w:val="000000"/>
            <w:sz w:val="23"/>
            <w:szCs w:val="24"/>
            <w:highlight w:val="cyan"/>
          </w:rPr>
          <w:delText>攻读博士学位期间</w:delText>
        </w:r>
      </w:del>
      <w:del w:id="2124" w:author="野草" w:date="2023-04-03T09:06:43Z">
        <w:r>
          <w:rPr>
            <w:rFonts w:hint="eastAsia" w:ascii="楷体_x0007_" w:hAnsi="楷体_x0007_" w:eastAsia="楷体_x0007_"/>
            <w:color w:val="000000"/>
            <w:sz w:val="23"/>
            <w:szCs w:val="24"/>
          </w:rPr>
          <w:delText>专注于</w:delText>
        </w:r>
      </w:del>
      <w:del w:id="2125" w:author="野草" w:date="2023-04-03T09:06:43Z">
        <w:r>
          <w:rPr>
            <w:rFonts w:hint="eastAsia" w:ascii="楷体_x0007_" w:hAnsi="楷体_x0007_" w:eastAsia="楷体_x0007_"/>
            <w:color w:val="000000"/>
            <w:sz w:val="23"/>
            <w:szCs w:val="24"/>
            <w:highlight w:val="cyan"/>
          </w:rPr>
          <w:delText>城市气候研究</w:delText>
        </w:r>
      </w:del>
      <w:del w:id="2126" w:author="野草" w:date="2023-04-03T09:06:43Z">
        <w:r>
          <w:rPr>
            <w:rFonts w:hint="eastAsia" w:ascii="楷体_x0007_" w:hAnsi="楷体_x0007_" w:eastAsia="楷体_x0007_"/>
            <w:color w:val="000000"/>
            <w:sz w:val="23"/>
            <w:szCs w:val="24"/>
          </w:rPr>
          <w:delText>，具体研究对象为</w:delText>
        </w:r>
      </w:del>
      <w:del w:id="2127" w:author="野草" w:date="2023-04-03T09:06:43Z">
        <w:r>
          <w:rPr>
            <w:rFonts w:hint="eastAsia" w:ascii="楷体_x0007_" w:hAnsi="楷体_x0007_" w:eastAsia="楷体_x0007_"/>
            <w:color w:val="000000"/>
            <w:sz w:val="23"/>
            <w:szCs w:val="24"/>
            <w:highlight w:val="cyan"/>
          </w:rPr>
          <w:delText>海风在白天</w:delText>
        </w:r>
      </w:del>
      <w:del w:id="2128" w:author="野草" w:date="2023-04-03T09:06:43Z">
        <w:r>
          <w:rPr>
            <w:rFonts w:hint="eastAsia" w:ascii="楷体_x0007_" w:hAnsi="楷体_x0007_" w:eastAsia="楷体_x0007_"/>
            <w:color w:val="000000"/>
            <w:sz w:val="23"/>
            <w:szCs w:val="24"/>
          </w:rPr>
          <w:delText>对城市的</w:delText>
        </w:r>
      </w:del>
      <w:del w:id="2129" w:author="野草" w:date="2023-04-03T09:06:43Z">
        <w:r>
          <w:rPr>
            <w:rFonts w:hint="eastAsia" w:ascii="楷体_x0007_" w:hAnsi="楷体_x0007_" w:eastAsia="楷体_x0007_"/>
            <w:color w:val="000000"/>
            <w:sz w:val="23"/>
            <w:szCs w:val="24"/>
            <w:highlight w:val="cyan"/>
          </w:rPr>
          <w:delText>降温效应</w:delText>
        </w:r>
      </w:del>
      <w:del w:id="2130" w:author="野草" w:date="2023-04-03T09:06:43Z">
        <w:r>
          <w:rPr>
            <w:rFonts w:hint="eastAsia" w:ascii="楷体_x0007_" w:hAnsi="楷体_x0007_" w:eastAsia="楷体_x0007_"/>
            <w:color w:val="000000"/>
            <w:sz w:val="23"/>
            <w:szCs w:val="24"/>
          </w:rPr>
          <w:delText>。在该研究中，</w:delText>
        </w:r>
      </w:del>
      <w:del w:id="2131" w:author="野草" w:date="2023-04-03T09:06:43Z">
        <w:r>
          <w:rPr>
            <w:rFonts w:hint="eastAsia" w:ascii="楷体_x0007_" w:hAnsi="楷体_x0007_" w:eastAsia="楷体_x0007_"/>
            <w:color w:val="000000"/>
            <w:sz w:val="23"/>
            <w:szCs w:val="24"/>
            <w:highlight w:val="cyan"/>
          </w:rPr>
          <w:delText>申请人</w:delText>
        </w:r>
      </w:del>
      <w:del w:id="2132" w:author="野草" w:date="2023-04-03T09:06:43Z">
        <w:r>
          <w:rPr>
            <w:rFonts w:hint="eastAsia" w:ascii="楷体_x0007_" w:hAnsi="楷体_x0007_" w:eastAsia="楷体_x0007_"/>
            <w:color w:val="000000"/>
            <w:sz w:val="23"/>
            <w:szCs w:val="24"/>
          </w:rPr>
          <w:delText>提出了“海风降温能力”这一指标，基于</w:delText>
        </w:r>
      </w:del>
      <w:del w:id="2133" w:author="野草" w:date="2023-04-03T09:06:43Z">
        <w:r>
          <w:rPr>
            <w:rFonts w:hint="eastAsia" w:ascii="楷体_x0007_" w:hAnsi="楷体_x0007_" w:eastAsia="楷体_x0007_"/>
            <w:color w:val="000000"/>
            <w:sz w:val="23"/>
            <w:szCs w:val="24"/>
            <w:highlight w:val="cyan"/>
          </w:rPr>
          <w:delText>海风日与平均非海风日</w:delText>
        </w:r>
      </w:del>
      <w:del w:id="2134" w:author="野草" w:date="2023-04-03T09:06:43Z">
        <w:r>
          <w:rPr>
            <w:rFonts w:hint="eastAsia" w:ascii="楷体_x0007_" w:hAnsi="楷体_x0007_" w:eastAsia="楷体_x0007_"/>
            <w:color w:val="000000"/>
            <w:sz w:val="23"/>
            <w:szCs w:val="24"/>
          </w:rPr>
          <w:delText>海风发生期间气温的</w:delText>
        </w:r>
      </w:del>
      <w:del w:id="2135" w:author="野草" w:date="2023-04-03T09:06:43Z">
        <w:r>
          <w:rPr>
            <w:rFonts w:hint="eastAsia" w:ascii="楷体_x0007_" w:hAnsi="楷体_x0007_" w:eastAsia="楷体_x0007_"/>
            <w:color w:val="000000"/>
            <w:sz w:val="23"/>
            <w:szCs w:val="24"/>
            <w:highlight w:val="cyan"/>
          </w:rPr>
          <w:delText>累积差值</w:delText>
        </w:r>
      </w:del>
      <w:del w:id="2136" w:author="野草" w:date="2023-04-03T09:06:43Z">
        <w:r>
          <w:rPr>
            <w:rFonts w:hint="eastAsia" w:ascii="楷体_x0007_" w:hAnsi="楷体_x0007_" w:eastAsia="楷体_x0007_"/>
            <w:color w:val="000000"/>
            <w:sz w:val="23"/>
            <w:szCs w:val="24"/>
          </w:rPr>
          <w:delText>来量化海风对</w:delText>
        </w:r>
      </w:del>
      <w:del w:id="2137" w:author="野草" w:date="2023-04-03T09:06:43Z">
        <w:r>
          <w:rPr>
            <w:rFonts w:hint="eastAsia" w:ascii="楷体_x0007_" w:hAnsi="楷体_x0007_" w:eastAsia="楷体_x0007_"/>
            <w:color w:val="000000"/>
            <w:sz w:val="23"/>
            <w:szCs w:val="24"/>
            <w:highlight w:val="cyan"/>
          </w:rPr>
          <w:delText>城市热环境</w:delText>
        </w:r>
      </w:del>
      <w:del w:id="2138" w:author="野草" w:date="2023-04-03T09:06:43Z">
        <w:r>
          <w:rPr>
            <w:rFonts w:hint="eastAsia" w:ascii="楷体_x0007_" w:hAnsi="楷体_x0007_" w:eastAsia="楷体_x0007_"/>
            <w:color w:val="000000"/>
            <w:sz w:val="23"/>
            <w:szCs w:val="24"/>
          </w:rPr>
          <w:delText>的累积降温作用。利用在</w:delText>
        </w:r>
      </w:del>
      <w:del w:id="2139" w:author="野草" w:date="2023-04-03T09:06:43Z">
        <w:r>
          <w:rPr>
            <w:rFonts w:hint="eastAsia" w:ascii="楷体_x0007_" w:hAnsi="楷体_x0007_" w:eastAsia="楷体_x0007_"/>
            <w:color w:val="000000"/>
            <w:sz w:val="23"/>
            <w:szCs w:val="24"/>
            <w:highlight w:val="cyan"/>
          </w:rPr>
          <w:delText>阿德莱德大都市区</w:delText>
        </w:r>
      </w:del>
      <w:del w:id="2140" w:author="野草" w:date="2023-04-03T09:06:43Z">
        <w:r>
          <w:rPr>
            <w:rFonts w:hint="eastAsia" w:ascii="楷体_x0007_" w:hAnsi="楷体_x0007_" w:eastAsia="楷体_x0007_"/>
            <w:color w:val="000000"/>
            <w:sz w:val="23"/>
            <w:szCs w:val="24"/>
          </w:rPr>
          <w:delText>布置的</w:delText>
        </w:r>
      </w:del>
      <w:del w:id="2141" w:author="野草" w:date="2023-04-03T09:06:43Z">
        <w:r>
          <w:rPr>
            <w:rFonts w:hint="eastAsia" w:ascii="楷体_x0007_" w:hAnsi="楷体_x0007_" w:eastAsia="楷体_x0007_"/>
            <w:color w:val="000000"/>
            <w:sz w:val="23"/>
            <w:szCs w:val="24"/>
            <w:highlight w:val="cyan"/>
          </w:rPr>
          <w:delText>固定测量点</w:delText>
        </w:r>
      </w:del>
      <w:del w:id="2142" w:author="野草" w:date="2023-04-03T09:06:43Z">
        <w:r>
          <w:rPr>
            <w:rFonts w:hint="eastAsia" w:ascii="楷体_x0007_" w:hAnsi="楷体_x0007_" w:eastAsia="楷体_x0007_"/>
            <w:color w:val="000000"/>
            <w:sz w:val="23"/>
            <w:szCs w:val="24"/>
          </w:rPr>
          <w:delText>收集的数据，申请人量化了</w:delText>
        </w:r>
      </w:del>
      <w:del w:id="2143" w:author="野草" w:date="2023-04-03T09:06:43Z">
        <w:r>
          <w:rPr>
            <w:rFonts w:hint="eastAsia" w:ascii="楷体_x0007_" w:hAnsi="楷体_x0007_" w:eastAsia="楷体_x0007_"/>
            <w:color w:val="000000"/>
            <w:sz w:val="23"/>
            <w:szCs w:val="24"/>
            <w:highlight w:val="cyan"/>
          </w:rPr>
          <w:delText>海风降温能力</w:delText>
        </w:r>
      </w:del>
      <w:del w:id="2144" w:author="野草" w:date="2023-04-03T09:06:43Z">
        <w:r>
          <w:rPr>
            <w:rFonts w:hint="eastAsia" w:ascii="楷体_x0007_" w:hAnsi="楷体_x0007_" w:eastAsia="楷体_x0007_"/>
            <w:color w:val="000000"/>
            <w:sz w:val="23"/>
            <w:szCs w:val="24"/>
          </w:rPr>
          <w:delText>在</w:delText>
        </w:r>
      </w:del>
      <w:del w:id="2145" w:author="野草" w:date="2023-04-03T09:06:43Z">
        <w:r>
          <w:rPr>
            <w:rFonts w:hint="eastAsia" w:ascii="楷体_x0007_" w:hAnsi="楷体_x0007_" w:eastAsia="楷体_x0007_"/>
            <w:color w:val="000000"/>
            <w:sz w:val="23"/>
            <w:szCs w:val="24"/>
            <w:highlight w:val="cyan"/>
          </w:rPr>
          <w:delText>阿德莱德中央商务区</w:delText>
        </w:r>
      </w:del>
      <w:del w:id="2146" w:author="野草" w:date="2023-04-03T09:06:43Z">
        <w:r>
          <w:rPr>
            <w:rFonts w:hint="eastAsia" w:ascii="楷体_x0007_" w:hAnsi="楷体_x0007_" w:eastAsia="楷体_x0007_"/>
            <w:color w:val="000000"/>
            <w:sz w:val="23"/>
            <w:szCs w:val="24"/>
          </w:rPr>
          <w:delText>和大都市区的时空特征，并探究了其影响因素，阐明了</w:delText>
        </w:r>
      </w:del>
      <w:del w:id="2147" w:author="野草" w:date="2023-04-03T09:06:43Z">
        <w:r>
          <w:rPr>
            <w:rFonts w:hint="eastAsia" w:ascii="楷体_x0007_" w:hAnsi="楷体_x0007_" w:eastAsia="楷体_x0007_"/>
            <w:color w:val="000000"/>
            <w:sz w:val="23"/>
            <w:szCs w:val="24"/>
            <w:highlight w:val="cyan"/>
          </w:rPr>
          <w:delText>海风对城市气候影响</w:delText>
        </w:r>
      </w:del>
      <w:del w:id="2148" w:author="野草" w:date="2023-04-03T09:06:43Z">
        <w:r>
          <w:rPr>
            <w:rFonts w:hint="eastAsia" w:ascii="楷体_x0007_" w:hAnsi="楷体_x0007_" w:eastAsia="楷体_x0007_"/>
            <w:color w:val="000000"/>
            <w:sz w:val="23"/>
            <w:szCs w:val="24"/>
          </w:rPr>
          <w:delText>的机制。该研究在</w:delText>
        </w:r>
      </w:del>
      <w:del w:id="2149" w:author="野草" w:date="2023-04-03T09:06:43Z">
        <w:r>
          <w:rPr>
            <w:rFonts w:hint="eastAsia" w:ascii="楷体_x0007_" w:hAnsi="楷体_x0007_" w:eastAsia="楷体_x0007_"/>
            <w:color w:val="000000"/>
            <w:sz w:val="23"/>
            <w:szCs w:val="24"/>
            <w:highlight w:val="cyan"/>
          </w:rPr>
          <w:delText>沿海城市</w:delText>
        </w:r>
      </w:del>
      <w:del w:id="2150" w:author="野草" w:date="2023-04-03T09:06:43Z">
        <w:r>
          <w:rPr>
            <w:rFonts w:hint="eastAsia" w:ascii="楷体_x0007_" w:hAnsi="楷体_x0007_" w:eastAsia="楷体_x0007_"/>
            <w:color w:val="000000"/>
            <w:sz w:val="23"/>
            <w:szCs w:val="24"/>
          </w:rPr>
          <w:delText>海风降温效应的</w:delText>
        </w:r>
      </w:del>
      <w:del w:id="2151" w:author="野草" w:date="2023-04-03T09:06:43Z">
        <w:r>
          <w:rPr>
            <w:rFonts w:hint="eastAsia" w:ascii="楷体_x0007_" w:hAnsi="楷体_x0007_" w:eastAsia="楷体_x0007_"/>
            <w:color w:val="000000"/>
            <w:sz w:val="23"/>
            <w:szCs w:val="24"/>
            <w:highlight w:val="cyan"/>
          </w:rPr>
          <w:delText>量化分析</w:delText>
        </w:r>
      </w:del>
      <w:del w:id="2152" w:author="野草" w:date="2023-04-03T09:06:43Z">
        <w:r>
          <w:rPr>
            <w:rFonts w:hint="eastAsia" w:ascii="楷体_x0007_" w:hAnsi="楷体_x0007_" w:eastAsia="楷体_x0007_"/>
            <w:color w:val="000000"/>
            <w:sz w:val="23"/>
            <w:szCs w:val="24"/>
          </w:rPr>
          <w:delText>以及</w:delText>
        </w:r>
      </w:del>
      <w:del w:id="2153" w:author="野草" w:date="2023-04-03T09:06:43Z">
        <w:r>
          <w:rPr>
            <w:rFonts w:hint="eastAsia" w:ascii="楷体_x0007_" w:hAnsi="楷体_x0007_" w:eastAsia="楷体_x0007_"/>
            <w:color w:val="000000"/>
            <w:sz w:val="23"/>
            <w:szCs w:val="24"/>
            <w:highlight w:val="cyan"/>
          </w:rPr>
          <w:delText>估算海风降温效应的渗透距离</w:delText>
        </w:r>
      </w:del>
      <w:del w:id="2154" w:author="野草" w:date="2023-04-03T09:06:43Z">
        <w:r>
          <w:rPr>
            <w:rFonts w:hint="eastAsia" w:ascii="楷体_x0007_" w:hAnsi="楷体_x0007_" w:eastAsia="楷体_x0007_"/>
            <w:color w:val="000000"/>
            <w:sz w:val="23"/>
            <w:szCs w:val="24"/>
          </w:rPr>
          <w:delText>等方面取得了突破。基于该研究的内容，申</w:delText>
        </w:r>
      </w:del>
      <w:del w:id="2155" w:author="野草" w:date="2023-04-03T09:06:43Z">
        <w:r>
          <w:rPr>
            <w:rFonts w:hint="eastAsia" w:ascii="Times New Roman" w:hAnsi="Times New Roman" w:eastAsia="楷体_x0007_" w:cs="Times New Roman"/>
            <w:color w:val="000000"/>
            <w:sz w:val="23"/>
            <w:szCs w:val="24"/>
          </w:rPr>
          <w:delText>请人以第一作者的身份在《</w:delText>
        </w:r>
      </w:del>
      <w:del w:id="2156" w:author="野草" w:date="2023-04-03T09:06:43Z">
        <w:r>
          <w:rPr>
            <w:rFonts w:ascii="Times New Roman" w:hAnsi="Times New Roman" w:eastAsia="楷体_x0007_" w:cs="Times New Roman"/>
            <w:color w:val="000000"/>
            <w:sz w:val="23"/>
            <w:szCs w:val="24"/>
          </w:rPr>
          <w:delText>Building and Environment》和《Atmospheric Research》</w:delText>
        </w:r>
      </w:del>
      <w:del w:id="2157" w:author="野草" w:date="2023-04-03T09:06:43Z">
        <w:r>
          <w:rPr>
            <w:rFonts w:hint="eastAsia" w:ascii="Times New Roman" w:hAnsi="Times New Roman" w:eastAsia="楷体_x0007_" w:cs="Times New Roman"/>
            <w:color w:val="000000"/>
            <w:sz w:val="23"/>
            <w:szCs w:val="24"/>
          </w:rPr>
          <w:delText>各发表了一篇论文，同时另有一篇论文已投稿至《</w:delText>
        </w:r>
      </w:del>
      <w:del w:id="2158" w:author="野草" w:date="2023-04-03T09:06:43Z">
        <w:r>
          <w:rPr>
            <w:rFonts w:ascii="Times New Roman" w:hAnsi="Times New Roman" w:eastAsia="楷体_x0007_" w:cs="Times New Roman"/>
            <w:color w:val="000000"/>
            <w:sz w:val="23"/>
            <w:szCs w:val="24"/>
          </w:rPr>
          <w:delText>Sustainable Cities and Society》，正在审稿中。</w:delText>
        </w:r>
      </w:del>
      <w:del w:id="2159" w:author="野草" w:date="2023-04-03T09:06:43Z">
        <w:r>
          <w:rPr>
            <w:rFonts w:hint="eastAsia" w:ascii="Times New Roman" w:hAnsi="Times New Roman" w:eastAsia="楷体_x0007_" w:cs="Times New Roman"/>
            <w:color w:val="000000"/>
            <w:sz w:val="23"/>
            <w:szCs w:val="24"/>
          </w:rPr>
          <w:delText>经过多年的</w:delText>
        </w:r>
      </w:del>
      <w:del w:id="2160" w:author="野草" w:date="2023-04-03T09:06:43Z">
        <w:r>
          <w:rPr>
            <w:rFonts w:hint="eastAsia" w:ascii="Times New Roman" w:hAnsi="Times New Roman" w:eastAsia="楷体_x0007_" w:cs="Times New Roman"/>
            <w:color w:val="000000"/>
            <w:sz w:val="23"/>
            <w:szCs w:val="24"/>
            <w:highlight w:val="cyan"/>
          </w:rPr>
          <w:delText>科研训练</w:delText>
        </w:r>
      </w:del>
      <w:del w:id="2161" w:author="野草" w:date="2023-04-03T09:06:43Z">
        <w:r>
          <w:rPr>
            <w:rFonts w:hint="eastAsia" w:ascii="Times New Roman" w:hAnsi="Times New Roman" w:eastAsia="楷体_x0007_" w:cs="Times New Roman"/>
            <w:color w:val="000000"/>
            <w:sz w:val="23"/>
            <w:szCs w:val="24"/>
          </w:rPr>
          <w:delText>，申请人已熟练掌握</w:delText>
        </w:r>
      </w:del>
      <w:del w:id="2162" w:author="野草" w:date="2023-04-03T09:06:43Z">
        <w:r>
          <w:rPr>
            <w:rFonts w:hint="eastAsia" w:ascii="Times New Roman" w:hAnsi="Times New Roman" w:eastAsia="楷体_x0007_" w:cs="Times New Roman"/>
            <w:color w:val="000000"/>
            <w:sz w:val="23"/>
            <w:szCs w:val="24"/>
            <w:highlight w:val="cyan"/>
          </w:rPr>
          <w:delText>实地数据测量、遥感分析和模型模拟</w:delText>
        </w:r>
      </w:del>
      <w:del w:id="2163" w:author="野草" w:date="2023-04-03T09:06:43Z">
        <w:r>
          <w:rPr>
            <w:rFonts w:hint="eastAsia" w:ascii="Times New Roman" w:hAnsi="Times New Roman" w:eastAsia="楷体_x0007_" w:cs="Times New Roman"/>
            <w:color w:val="000000"/>
            <w:sz w:val="23"/>
            <w:szCs w:val="24"/>
          </w:rPr>
          <w:delText>等方法，</w:delText>
        </w:r>
      </w:del>
      <w:del w:id="2164" w:author="野草" w:date="2023-04-03T09:06:43Z">
        <w:r>
          <w:rPr>
            <w:rFonts w:ascii="Times New Roman" w:hAnsi="Times New Roman" w:eastAsia="楷体_x0007_" w:cs="Times New Roman"/>
            <w:color w:val="000000"/>
            <w:sz w:val="23"/>
            <w:szCs w:val="24"/>
          </w:rPr>
          <w:delText>具</w:delText>
        </w:r>
      </w:del>
      <w:del w:id="2165" w:author="野草" w:date="2023-04-03T09:06:43Z">
        <w:r>
          <w:rPr>
            <w:rFonts w:hint="eastAsia" w:ascii="Times New Roman" w:hAnsi="Times New Roman" w:eastAsia="楷体_x0007_" w:cs="Times New Roman"/>
            <w:color w:val="000000"/>
            <w:sz w:val="23"/>
            <w:szCs w:val="24"/>
          </w:rPr>
          <w:delText>备</w:delText>
        </w:r>
      </w:del>
      <w:del w:id="2166" w:author="野草" w:date="2023-04-03T09:06:43Z">
        <w:r>
          <w:rPr>
            <w:rFonts w:hint="eastAsia" w:ascii="Times New Roman" w:hAnsi="Times New Roman" w:eastAsia="楷体_x0007_" w:cs="Times New Roman"/>
            <w:color w:val="000000"/>
            <w:sz w:val="23"/>
            <w:szCs w:val="24"/>
            <w:highlight w:val="cyan"/>
          </w:rPr>
          <w:delText>生态学、气候学等</w:delText>
        </w:r>
      </w:del>
      <w:del w:id="2167" w:author="野草" w:date="2023-04-03T09:06:43Z">
        <w:r>
          <w:rPr>
            <w:rFonts w:ascii="Times New Roman" w:hAnsi="Times New Roman" w:eastAsia="楷体_x0007_" w:cs="Times New Roman"/>
            <w:color w:val="000000"/>
            <w:sz w:val="23"/>
            <w:szCs w:val="24"/>
          </w:rPr>
          <w:delText>相关学科基础和</w:delText>
        </w:r>
      </w:del>
      <w:del w:id="2168" w:author="野草" w:date="2023-04-03T09:06:43Z">
        <w:r>
          <w:rPr>
            <w:rFonts w:hint="eastAsia" w:ascii="Times New Roman" w:hAnsi="Times New Roman" w:eastAsia="楷体_x0007_" w:cs="Times New Roman"/>
            <w:color w:val="000000"/>
            <w:sz w:val="23"/>
            <w:szCs w:val="24"/>
            <w:highlight w:val="cyan"/>
          </w:rPr>
          <w:delText>丰富的野外工作经验</w:delText>
        </w:r>
        <w:bookmarkEnd w:id="13"/>
      </w:del>
      <w:del w:id="2169" w:author="野草" w:date="2023-04-03T09:06:43Z">
        <w:r>
          <w:rPr>
            <w:rFonts w:hint="eastAsia" w:ascii="Times New Roman" w:hAnsi="Times New Roman" w:eastAsia="楷体_x0007_" w:cs="Times New Roman"/>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r>
        <w:rPr>
          <w:rFonts w:ascii="Times New Roman" w:hAnsi="Times New Roman" w:eastAsia="楷体" w:cs="Times New Roman"/>
          <w:sz w:val="23"/>
          <w:szCs w:val="23"/>
        </w:rPr>
        <w:t>230</w:t>
      </w:r>
      <w:ins w:id="2170" w:author="野草" w:date="2023-04-03T09:24:35Z">
        <w:r>
          <w:rPr>
            <w:rFonts w:hint="eastAsia" w:ascii="Times New Roman" w:hAnsi="Times New Roman" w:eastAsia="楷体" w:cs="Times New Roman"/>
            <w:sz w:val="23"/>
            <w:szCs w:val="23"/>
            <w:lang w:val="en-US" w:eastAsia="zh-CN"/>
          </w:rPr>
          <w:t>403</w:t>
        </w:r>
      </w:ins>
      <w:del w:id="2171" w:author="野草" w:date="2023-04-03T09:24:34Z">
        <w:r>
          <w:rPr>
            <w:rFonts w:hint="eastAsia" w:ascii="Times New Roman" w:hAnsi="Times New Roman" w:eastAsia="楷体" w:cs="Times New Roman"/>
            <w:sz w:val="23"/>
            <w:szCs w:val="23"/>
          </w:rPr>
          <w:delText>3</w:delText>
        </w:r>
      </w:del>
      <w:del w:id="2172" w:author="野草" w:date="2023-04-03T09:24:34Z">
        <w:r>
          <w:rPr>
            <w:rFonts w:ascii="Times New Roman" w:hAnsi="Times New Roman" w:eastAsia="楷体" w:cs="Times New Roman"/>
            <w:sz w:val="23"/>
            <w:szCs w:val="23"/>
          </w:rPr>
          <w:delText>2</w:delText>
        </w:r>
      </w:del>
      <w:del w:id="2173" w:author="野草" w:date="2023-04-03T09:24:34Z">
        <w:r>
          <w:rPr>
            <w:rFonts w:hint="eastAsia" w:ascii="Times New Roman" w:hAnsi="Times New Roman" w:eastAsia="楷体" w:cs="Times New Roman"/>
            <w:sz w:val="23"/>
            <w:szCs w:val="23"/>
          </w:rPr>
          <w:delText>1</w:delText>
        </w:r>
      </w:del>
      <w:r>
        <w:rPr>
          <w:rFonts w:hint="eastAsia" w:ascii="Times New Roman" w:hAnsi="Times New Roman" w:eastAsia="楷体" w:cs="Times New Roman"/>
          <w:sz w:val="23"/>
          <w:szCs w:val="23"/>
        </w:rPr>
        <w:t xml:space="preserve"> </w:t>
      </w:r>
      <w:ins w:id="2174" w:author="野草" w:date="2023-04-03T10:01:59Z">
        <w:r>
          <w:rPr>
            <w:rFonts w:hint="eastAsia" w:ascii="Times New Roman" w:hAnsi="Times New Roman" w:eastAsia="楷体" w:cs="Times New Roman"/>
            <w:sz w:val="23"/>
            <w:szCs w:val="23"/>
            <w:lang w:val="en-US" w:eastAsia="zh-CN"/>
          </w:rPr>
          <w:t>10</w:t>
        </w:r>
      </w:ins>
      <w:del w:id="2175" w:author="野草" w:date="2023-04-03T09:24:38Z">
        <w:r>
          <w:rPr>
            <w:rFonts w:hint="eastAsia" w:ascii="Times New Roman" w:hAnsi="Times New Roman" w:eastAsia="楷体" w:cs="Times New Roman"/>
            <w:sz w:val="23"/>
            <w:szCs w:val="23"/>
          </w:rPr>
          <w:delText>22</w:delText>
        </w:r>
      </w:del>
      <w:r>
        <w:rPr>
          <w:rFonts w:hint="eastAsia" w:ascii="Times New Roman" w:hAnsi="Times New Roman" w:eastAsia="楷体" w:cs="Times New Roman"/>
          <w:sz w:val="23"/>
          <w:szCs w:val="23"/>
        </w:rPr>
        <w:t>:</w:t>
      </w:r>
      <w:ins w:id="2176" w:author="野草" w:date="2023-04-03T10:20:51Z">
        <w:r>
          <w:rPr>
            <w:rFonts w:hint="eastAsia" w:ascii="Times New Roman" w:hAnsi="Times New Roman" w:eastAsia="楷体" w:cs="Times New Roman"/>
            <w:sz w:val="23"/>
            <w:szCs w:val="23"/>
            <w:lang w:val="en-US" w:eastAsia="zh-CN"/>
          </w:rPr>
          <w:t>2</w:t>
        </w:r>
      </w:ins>
      <w:ins w:id="2177" w:author="野草" w:date="2023-04-03T10:23:58Z">
        <w:r>
          <w:rPr>
            <w:rFonts w:hint="eastAsia" w:ascii="Times New Roman" w:hAnsi="Times New Roman" w:eastAsia="楷体" w:cs="Times New Roman"/>
            <w:sz w:val="23"/>
            <w:szCs w:val="23"/>
            <w:lang w:val="en-US" w:eastAsia="zh-CN"/>
          </w:rPr>
          <w:t>3</w:t>
        </w:r>
      </w:ins>
      <w:ins w:id="2178" w:author="野草" w:date="2023-04-03T10:24:55Z">
        <w:r>
          <w:rPr>
            <w:rFonts w:hint="eastAsia" w:ascii="Times New Roman" w:hAnsi="Times New Roman" w:eastAsia="楷体" w:cs="Times New Roman"/>
            <w:sz w:val="23"/>
            <w:szCs w:val="23"/>
            <w:lang w:val="en-US" w:eastAsia="zh-CN"/>
          </w:rPr>
          <w:t>+</w:t>
        </w:r>
      </w:ins>
      <w:del w:id="2179" w:author="野草" w:date="2023-04-03T09:24:40Z">
        <w:r>
          <w:rPr>
            <w:rFonts w:hint="eastAsia" w:ascii="Times New Roman" w:hAnsi="Times New Roman" w:eastAsia="楷体" w:cs="Times New Roman"/>
            <w:sz w:val="23"/>
            <w:szCs w:val="23"/>
          </w:rPr>
          <w:delText>57</w:delText>
        </w:r>
      </w:del>
      <w:r>
        <w:rPr>
          <w:rFonts w:hint="eastAsia" w:ascii="Times New Roman" w:hAnsi="Times New Roman" w:eastAsia="楷体" w:cs="Times New Roman"/>
          <w:sz w:val="23"/>
          <w:szCs w:val="23"/>
        </w:rPr>
        <w:t>】</w:t>
      </w:r>
    </w:p>
    <w:p>
      <w:pPr>
        <w:spacing w:line="360" w:lineRule="auto"/>
        <w:ind w:firstLine="460" w:firstLineChars="200"/>
        <w:rPr>
          <w:rFonts w:ascii="Times New Roman" w:hAnsi="Times New Roman" w:eastAsia="楷体_x0007_" w:cs="Times New Roman"/>
          <w:color w:val="000000"/>
          <w:sz w:val="23"/>
          <w:szCs w:val="24"/>
        </w:rPr>
      </w:pPr>
    </w:p>
    <w:p>
      <w:pPr>
        <w:rPr>
          <w:rFonts w:ascii="Times New Roman" w:hAnsi="Times New Roman" w:eastAsia="楷体_x0007_" w:cs="Times New Roman"/>
          <w:color w:val="000000"/>
          <w:sz w:val="23"/>
          <w:szCs w:val="24"/>
        </w:rPr>
      </w:pPr>
      <w:r>
        <w:rPr>
          <w:rFonts w:ascii="Times New Roman" w:hAnsi="Times New Roman" w:eastAsia="楷体_x0007_" w:cs="Times New Roman"/>
          <w:color w:val="000000"/>
          <w:sz w:val="23"/>
          <w:szCs w:val="24"/>
        </w:rPr>
        <w:t xml:space="preserve">6.2 </w:t>
      </w:r>
      <w:r>
        <w:rPr>
          <w:rFonts w:hint="eastAsia" w:ascii="Times New Roman" w:hAnsi="Times New Roman" w:eastAsia="楷体_x0007_" w:cs="Times New Roman"/>
          <w:color w:val="000000"/>
          <w:sz w:val="23"/>
          <w:szCs w:val="24"/>
        </w:rPr>
        <w:t>工作条件</w:t>
      </w:r>
    </w:p>
    <w:p>
      <w:pPr>
        <w:spacing w:line="360" w:lineRule="auto"/>
        <w:ind w:firstLine="460" w:firstLineChars="200"/>
        <w:rPr>
          <w:rFonts w:ascii="楷体" w:hAnsi="楷体" w:eastAsia="楷体"/>
          <w:color w:val="000000"/>
          <w:sz w:val="23"/>
          <w:szCs w:val="24"/>
        </w:rPr>
      </w:pPr>
      <w:bookmarkStart w:id="14" w:name="OLE_LINK8"/>
      <w:r>
        <w:rPr>
          <w:rFonts w:hint="eastAsia" w:ascii="楷体" w:hAnsi="楷体" w:eastAsia="楷体"/>
          <w:color w:val="000000"/>
          <w:sz w:val="23"/>
          <w:szCs w:val="24"/>
        </w:rPr>
        <w:t>申请</w:t>
      </w:r>
      <w:r>
        <w:rPr>
          <w:rFonts w:hint="eastAsia" w:ascii="Times New Roman" w:hAnsi="Times New Roman" w:eastAsia="楷体" w:cs="Times New Roman"/>
          <w:color w:val="000000"/>
          <w:sz w:val="23"/>
          <w:szCs w:val="24"/>
        </w:rPr>
        <w:t>人</w:t>
      </w:r>
      <w:ins w:id="2180" w:author="野草" w:date="2023-04-03T10:37:09Z">
        <w:r>
          <w:rPr>
            <w:rFonts w:hint="eastAsia" w:ascii="Times New Roman" w:hAnsi="Times New Roman" w:eastAsia="楷体" w:cs="Times New Roman"/>
            <w:color w:val="000000"/>
            <w:sz w:val="23"/>
            <w:szCs w:val="24"/>
            <w:lang w:val="en-US" w:eastAsia="zh-CN"/>
          </w:rPr>
          <w:t>所在</w:t>
        </w:r>
      </w:ins>
      <w:del w:id="2181" w:author="野草" w:date="2023-04-03T10:37:09Z">
        <w:r>
          <w:rPr>
            <w:rFonts w:hint="eastAsia" w:ascii="Times New Roman" w:hAnsi="Times New Roman" w:eastAsia="楷体" w:cs="Times New Roman"/>
            <w:color w:val="000000"/>
            <w:sz w:val="23"/>
            <w:szCs w:val="24"/>
            <w:highlight w:val="cyan"/>
          </w:rPr>
          <w:delText>依</w:delText>
        </w:r>
      </w:del>
      <w:del w:id="2182" w:author="野草" w:date="2023-04-03T10:37:08Z">
        <w:r>
          <w:rPr>
            <w:rFonts w:hint="eastAsia" w:ascii="Times New Roman" w:hAnsi="Times New Roman" w:eastAsia="楷体" w:cs="Times New Roman"/>
            <w:color w:val="000000"/>
            <w:sz w:val="23"/>
            <w:szCs w:val="24"/>
            <w:highlight w:val="cyan"/>
          </w:rPr>
          <w:delText>托</w:delText>
        </w:r>
      </w:del>
      <w:r>
        <w:rPr>
          <w:rFonts w:hint="eastAsia" w:ascii="Times New Roman" w:hAnsi="Times New Roman" w:eastAsia="楷体" w:cs="Times New Roman"/>
          <w:color w:val="000000"/>
          <w:sz w:val="23"/>
          <w:szCs w:val="24"/>
          <w:highlight w:val="cyan"/>
        </w:rPr>
        <w:t>单位</w:t>
      </w:r>
      <w:r>
        <w:rPr>
          <w:rFonts w:hint="eastAsia" w:ascii="Times New Roman" w:hAnsi="Times New Roman" w:eastAsia="楷体" w:cs="Times New Roman"/>
          <w:color w:val="000000"/>
          <w:sz w:val="23"/>
          <w:szCs w:val="24"/>
        </w:rPr>
        <w:t>拥有</w:t>
      </w:r>
      <w:r>
        <w:rPr>
          <w:rFonts w:hint="eastAsia" w:ascii="Times New Roman" w:hAnsi="Times New Roman" w:eastAsia="楷体" w:cs="Times New Roman"/>
          <w:color w:val="000000"/>
          <w:sz w:val="23"/>
          <w:szCs w:val="24"/>
          <w:highlight w:val="cyan"/>
        </w:rPr>
        <w:t>教育部重点实验室</w:t>
      </w:r>
      <w:r>
        <w:rPr>
          <w:rFonts w:hint="eastAsia" w:ascii="Times New Roman" w:hAnsi="Times New Roman" w:eastAsia="楷体" w:cs="Times New Roman"/>
          <w:color w:val="000000"/>
          <w:sz w:val="23"/>
          <w:szCs w:val="24"/>
        </w:rPr>
        <w:t>。该实验室配备了</w:t>
      </w:r>
      <w:r>
        <w:rPr>
          <w:rFonts w:hint="eastAsia" w:ascii="Times New Roman" w:hAnsi="Times New Roman" w:eastAsia="楷体" w:cs="Times New Roman"/>
          <w:color w:val="000000"/>
          <w:sz w:val="23"/>
          <w:szCs w:val="24"/>
          <w:highlight w:val="cyan"/>
        </w:rPr>
        <w:t>用于城市气候研究</w:t>
      </w:r>
      <w:r>
        <w:rPr>
          <w:rFonts w:hint="eastAsia" w:ascii="Times New Roman" w:hAnsi="Times New Roman" w:eastAsia="楷体" w:cs="Times New Roman"/>
          <w:color w:val="000000"/>
          <w:sz w:val="23"/>
          <w:szCs w:val="24"/>
        </w:rPr>
        <w:t>的测量设备，</w:t>
      </w:r>
      <w:ins w:id="2183" w:author="野草" w:date="2023-04-03T10:37:30Z">
        <w:r>
          <w:rPr>
            <w:rFonts w:hint="eastAsia" w:ascii="Times New Roman" w:hAnsi="Times New Roman" w:eastAsia="楷体" w:cs="Times New Roman"/>
            <w:color w:val="000000"/>
            <w:sz w:val="23"/>
            <w:szCs w:val="24"/>
            <w:lang w:val="en-US" w:eastAsia="zh-CN"/>
          </w:rPr>
          <w:t>包括</w:t>
        </w:r>
      </w:ins>
      <w:del w:id="2184" w:author="野草" w:date="2023-04-03T10:37:29Z">
        <w:r>
          <w:rPr>
            <w:rFonts w:hint="eastAsia" w:ascii="Times New Roman" w:hAnsi="Times New Roman" w:eastAsia="楷体" w:cs="Times New Roman"/>
            <w:color w:val="000000"/>
            <w:sz w:val="23"/>
            <w:szCs w:val="24"/>
          </w:rPr>
          <w:delText>例如</w:delText>
        </w:r>
      </w:del>
      <w:r>
        <w:rPr>
          <w:rFonts w:ascii="Times New Roman" w:hAnsi="Times New Roman" w:eastAsia="楷体" w:cs="Times New Roman"/>
          <w:color w:val="000000"/>
          <w:sz w:val="23"/>
          <w:szCs w:val="24"/>
          <w:highlight w:val="cyan"/>
        </w:rPr>
        <w:t>AM 200便携式叶面积仪、数字摄影测量系统、三维激光扫描仪、数字地图扫描仪</w:t>
      </w:r>
      <w:r>
        <w:rPr>
          <w:rFonts w:hint="eastAsia" w:ascii="Times New Roman" w:hAnsi="Times New Roman" w:eastAsia="楷体" w:cs="Times New Roman"/>
          <w:color w:val="000000"/>
          <w:sz w:val="23"/>
          <w:szCs w:val="24"/>
        </w:rPr>
        <w:t>等。这些设备</w:t>
      </w:r>
      <w:r>
        <w:rPr>
          <w:rFonts w:hint="eastAsia" w:ascii="Times New Roman" w:hAnsi="Times New Roman" w:eastAsia="楷体" w:cs="Times New Roman"/>
          <w:color w:val="000000"/>
          <w:sz w:val="23"/>
          <w:szCs w:val="24"/>
          <w:highlight w:val="cyan"/>
        </w:rPr>
        <w:t>可以协助</w:t>
      </w:r>
      <w:r>
        <w:rPr>
          <w:rFonts w:hint="eastAsia" w:ascii="Times New Roman" w:hAnsi="Times New Roman" w:eastAsia="楷体" w:cs="Times New Roman"/>
          <w:color w:val="000000"/>
          <w:sz w:val="23"/>
          <w:szCs w:val="24"/>
        </w:rPr>
        <w:t>本项目获取</w:t>
      </w:r>
      <w:r>
        <w:rPr>
          <w:rFonts w:hint="eastAsia" w:ascii="Times New Roman" w:hAnsi="Times New Roman" w:eastAsia="楷体" w:cs="Times New Roman"/>
          <w:color w:val="000000"/>
          <w:sz w:val="23"/>
          <w:szCs w:val="24"/>
          <w:highlight w:val="cyan"/>
        </w:rPr>
        <w:t>土地覆盖、地表特征、三维形态等</w:t>
      </w:r>
      <w:r>
        <w:rPr>
          <w:rFonts w:hint="eastAsia" w:ascii="Times New Roman" w:hAnsi="Times New Roman" w:eastAsia="楷体" w:cs="Times New Roman"/>
          <w:color w:val="000000"/>
          <w:sz w:val="23"/>
          <w:szCs w:val="24"/>
        </w:rPr>
        <w:t>方面的相关数据。</w:t>
      </w:r>
      <w:r>
        <w:rPr>
          <w:rFonts w:hint="eastAsia" w:ascii="Times New Roman" w:hAnsi="Times New Roman" w:eastAsia="楷体" w:cs="Times New Roman"/>
          <w:color w:val="000000"/>
          <w:sz w:val="23"/>
          <w:szCs w:val="24"/>
          <w:highlight w:val="cyan"/>
        </w:rPr>
        <w:t>申请人所在团队</w:t>
      </w:r>
      <w:r>
        <w:rPr>
          <w:rFonts w:hint="eastAsia" w:ascii="Times New Roman" w:hAnsi="Times New Roman" w:eastAsia="楷体" w:cs="Times New Roman"/>
          <w:color w:val="000000"/>
          <w:sz w:val="23"/>
          <w:szCs w:val="24"/>
          <w:highlight w:val="none"/>
        </w:rPr>
        <w:t>已</w:t>
      </w:r>
      <w:r>
        <w:rPr>
          <w:rFonts w:hint="eastAsia" w:ascii="Times New Roman" w:hAnsi="Times New Roman" w:eastAsia="楷体" w:cs="Times New Roman"/>
          <w:color w:val="000000"/>
          <w:sz w:val="23"/>
          <w:szCs w:val="24"/>
        </w:rPr>
        <w:t>从事多年</w:t>
      </w:r>
      <w:r>
        <w:rPr>
          <w:rFonts w:hint="eastAsia" w:ascii="Times New Roman" w:hAnsi="Times New Roman" w:eastAsia="楷体" w:cs="Times New Roman"/>
          <w:color w:val="000000"/>
          <w:sz w:val="23"/>
          <w:szCs w:val="24"/>
          <w:highlight w:val="cyan"/>
        </w:rPr>
        <w:t>城市</w:t>
      </w:r>
      <w:ins w:id="2185" w:author="野草" w:date="2023-04-03T10:41:08Z">
        <w:r>
          <w:rPr>
            <w:rFonts w:hint="eastAsia" w:ascii="Times New Roman" w:hAnsi="Times New Roman" w:eastAsia="楷体" w:cs="Times New Roman"/>
            <w:color w:val="000000"/>
            <w:sz w:val="23"/>
            <w:szCs w:val="24"/>
            <w:highlight w:val="cyan"/>
            <w:lang w:val="en-US" w:eastAsia="zh-CN"/>
          </w:rPr>
          <w:t>热环境</w:t>
        </w:r>
      </w:ins>
      <w:ins w:id="2186" w:author="野草" w:date="2023-04-03T10:41:13Z">
        <w:r>
          <w:rPr>
            <w:rFonts w:hint="eastAsia" w:ascii="Times New Roman" w:hAnsi="Times New Roman" w:eastAsia="楷体" w:cs="Times New Roman"/>
            <w:color w:val="000000"/>
            <w:sz w:val="23"/>
            <w:szCs w:val="24"/>
            <w:highlight w:val="cyan"/>
          </w:rPr>
          <w:t>、局地通风</w:t>
        </w:r>
      </w:ins>
      <w:del w:id="2187" w:author="野草" w:date="2023-04-03T10:41:07Z">
        <w:r>
          <w:rPr>
            <w:rFonts w:hint="eastAsia" w:ascii="Times New Roman" w:hAnsi="Times New Roman" w:eastAsia="楷体" w:cs="Times New Roman"/>
            <w:color w:val="000000"/>
            <w:sz w:val="23"/>
            <w:szCs w:val="24"/>
            <w:highlight w:val="cyan"/>
          </w:rPr>
          <w:delText>气候</w:delText>
        </w:r>
      </w:del>
      <w:r>
        <w:rPr>
          <w:rFonts w:hint="eastAsia" w:ascii="Times New Roman" w:hAnsi="Times New Roman" w:eastAsia="楷体" w:cs="Times New Roman"/>
          <w:color w:val="000000"/>
          <w:sz w:val="23"/>
          <w:szCs w:val="24"/>
          <w:highlight w:val="cyan"/>
        </w:rPr>
        <w:t>、高温缓解技术策略</w:t>
      </w:r>
      <w:del w:id="2188" w:author="野草" w:date="2023-04-03T10:41:12Z">
        <w:r>
          <w:rPr>
            <w:rFonts w:hint="eastAsia" w:ascii="Times New Roman" w:hAnsi="Times New Roman" w:eastAsia="楷体" w:cs="Times New Roman"/>
            <w:color w:val="000000"/>
            <w:sz w:val="23"/>
            <w:szCs w:val="24"/>
            <w:highlight w:val="cyan"/>
          </w:rPr>
          <w:delText>、局地通风</w:delText>
        </w:r>
      </w:del>
      <w:r>
        <w:rPr>
          <w:rFonts w:hint="eastAsia" w:ascii="Times New Roman" w:hAnsi="Times New Roman" w:eastAsia="楷体" w:cs="Times New Roman"/>
          <w:color w:val="000000"/>
          <w:sz w:val="23"/>
          <w:szCs w:val="24"/>
          <w:highlight w:val="cyan"/>
        </w:rPr>
        <w:t>等</w:t>
      </w:r>
      <w:r>
        <w:rPr>
          <w:rFonts w:hint="eastAsia" w:ascii="Times New Roman" w:hAnsi="Times New Roman" w:eastAsia="楷体" w:cs="Times New Roman"/>
          <w:color w:val="000000"/>
          <w:sz w:val="23"/>
          <w:szCs w:val="24"/>
        </w:rPr>
        <w:t>相关领域的研究。团队配备有</w:t>
      </w:r>
      <w:r>
        <w:rPr>
          <w:rFonts w:hint="eastAsia" w:ascii="Times New Roman" w:hAnsi="Times New Roman" w:eastAsia="楷体" w:cs="Times New Roman"/>
          <w:color w:val="000000"/>
          <w:sz w:val="23"/>
          <w:szCs w:val="24"/>
          <w:highlight w:val="cyan"/>
        </w:rPr>
        <w:t>一台鱼眼镜头相机</w:t>
      </w:r>
      <w:r>
        <w:rPr>
          <w:rFonts w:hint="eastAsia" w:ascii="Times New Roman" w:hAnsi="Times New Roman" w:eastAsia="楷体" w:cs="Times New Roman"/>
          <w:color w:val="000000"/>
          <w:sz w:val="23"/>
          <w:szCs w:val="24"/>
        </w:rPr>
        <w:t>和</w:t>
      </w:r>
      <w:del w:id="2189" w:author="野草" w:date="2023-04-03T10:41:51Z">
        <w:r>
          <w:rPr>
            <w:rFonts w:hint="default" w:ascii="Times New Roman" w:hAnsi="Times New Roman" w:eastAsia="楷体" w:cs="Times New Roman"/>
            <w:color w:val="000000"/>
            <w:sz w:val="23"/>
            <w:szCs w:val="24"/>
            <w:highlight w:val="cyan"/>
            <w:lang w:val="en-US"/>
          </w:rPr>
          <w:delText>一</w:delText>
        </w:r>
      </w:del>
      <w:ins w:id="2190" w:author="野草" w:date="2023-04-03T10:41:52Z">
        <w:r>
          <w:rPr>
            <w:rFonts w:hint="eastAsia" w:ascii="Times New Roman" w:hAnsi="Times New Roman" w:eastAsia="楷体" w:cs="Times New Roman"/>
            <w:color w:val="000000"/>
            <w:sz w:val="23"/>
            <w:szCs w:val="24"/>
            <w:highlight w:val="cyan"/>
            <w:lang w:val="en-US" w:eastAsia="zh-CN"/>
          </w:rPr>
          <w:t>两</w:t>
        </w:r>
      </w:ins>
      <w:r>
        <w:rPr>
          <w:rFonts w:hint="eastAsia" w:ascii="Times New Roman" w:hAnsi="Times New Roman" w:eastAsia="楷体" w:cs="Times New Roman"/>
          <w:color w:val="000000"/>
          <w:sz w:val="23"/>
          <w:szCs w:val="24"/>
          <w:highlight w:val="cyan"/>
        </w:rPr>
        <w:t>套</w:t>
      </w:r>
      <w:r>
        <w:rPr>
          <w:rFonts w:ascii="Times New Roman" w:hAnsi="Times New Roman" w:eastAsia="楷体" w:cs="Times New Roman"/>
          <w:color w:val="000000"/>
          <w:sz w:val="23"/>
          <w:szCs w:val="24"/>
          <w:highlight w:val="cyan"/>
        </w:rPr>
        <w:t>HOBO气象站</w:t>
      </w:r>
      <w:r>
        <w:rPr>
          <w:rFonts w:hint="eastAsia" w:ascii="Times New Roman" w:hAnsi="Times New Roman" w:eastAsia="楷体" w:cs="Times New Roman"/>
          <w:color w:val="000000"/>
          <w:sz w:val="23"/>
          <w:szCs w:val="24"/>
        </w:rPr>
        <w:t>。</w:t>
      </w:r>
      <w:r>
        <w:rPr>
          <w:rFonts w:hint="eastAsia" w:ascii="楷体" w:hAnsi="楷体" w:eastAsia="楷体"/>
          <w:color w:val="000000"/>
          <w:sz w:val="23"/>
          <w:szCs w:val="24"/>
        </w:rPr>
        <w:t>在之前的研究工作中，团队已经积累了</w:t>
      </w:r>
      <w:r>
        <w:rPr>
          <w:rFonts w:hint="eastAsia" w:ascii="楷体" w:hAnsi="楷体" w:eastAsia="楷体"/>
          <w:color w:val="000000"/>
          <w:sz w:val="23"/>
          <w:szCs w:val="24"/>
          <w:highlight w:val="cyan"/>
        </w:rPr>
        <w:t>重庆市的土地覆盖、气象环境、人口密度等数据集</w:t>
      </w:r>
      <w:r>
        <w:rPr>
          <w:rFonts w:hint="eastAsia" w:ascii="楷体" w:hAnsi="楷体" w:eastAsia="楷体"/>
          <w:color w:val="000000"/>
          <w:sz w:val="23"/>
          <w:szCs w:val="24"/>
        </w:rPr>
        <w:t>，为本项目提供了</w:t>
      </w:r>
      <w:ins w:id="2191" w:author="野草" w:date="2023-04-03T10:42:03Z">
        <w:r>
          <w:rPr>
            <w:rFonts w:hint="eastAsia" w:ascii="楷体" w:hAnsi="楷体" w:eastAsia="楷体"/>
            <w:color w:val="000000"/>
            <w:sz w:val="23"/>
            <w:szCs w:val="24"/>
            <w:lang w:val="en-US" w:eastAsia="zh-CN"/>
          </w:rPr>
          <w:t>部分</w:t>
        </w:r>
      </w:ins>
      <w:r>
        <w:rPr>
          <w:rFonts w:hint="eastAsia" w:ascii="楷体" w:hAnsi="楷体" w:eastAsia="楷体"/>
          <w:color w:val="000000"/>
          <w:sz w:val="23"/>
          <w:szCs w:val="24"/>
          <w:highlight w:val="cyan"/>
        </w:rPr>
        <w:t>基础数据</w:t>
      </w:r>
      <w:r>
        <w:rPr>
          <w:rFonts w:hint="eastAsia" w:ascii="楷体" w:hAnsi="楷体" w:eastAsia="楷体"/>
          <w:color w:val="000000"/>
          <w:sz w:val="23"/>
          <w:szCs w:val="24"/>
        </w:rPr>
        <w:t>。团队成员不仅</w:t>
      </w:r>
      <w:ins w:id="2192" w:author="野草" w:date="2023-04-03T10:50:25Z">
        <w:r>
          <w:rPr>
            <w:rFonts w:hint="eastAsia" w:ascii="楷体" w:hAnsi="楷体" w:eastAsia="楷体"/>
            <w:color w:val="000000"/>
            <w:sz w:val="23"/>
            <w:szCs w:val="24"/>
            <w:lang w:val="en-US" w:eastAsia="zh-CN"/>
          </w:rPr>
          <w:t>具备</w:t>
        </w:r>
      </w:ins>
      <w:ins w:id="2193" w:author="野草" w:date="2023-04-03T10:50:21Z">
        <w:r>
          <w:rPr>
            <w:rFonts w:hint="eastAsia" w:ascii="楷体" w:hAnsi="楷体" w:eastAsia="楷体"/>
            <w:color w:val="000000"/>
            <w:sz w:val="23"/>
            <w:szCs w:val="24"/>
          </w:rPr>
          <w:t>扎实的</w:t>
        </w:r>
      </w:ins>
      <w:ins w:id="2194" w:author="野草" w:date="2023-04-03T10:50:21Z">
        <w:r>
          <w:rPr>
            <w:rFonts w:hint="eastAsia" w:ascii="楷体" w:hAnsi="楷体" w:eastAsia="楷体"/>
            <w:color w:val="000000"/>
            <w:sz w:val="23"/>
            <w:szCs w:val="24"/>
            <w:highlight w:val="cyan"/>
          </w:rPr>
          <w:t>城市气候学理论基础</w:t>
        </w:r>
      </w:ins>
      <w:ins w:id="2195" w:author="野草" w:date="2023-04-03T10:50:27Z">
        <w:r>
          <w:rPr>
            <w:rFonts w:hint="eastAsia" w:ascii="楷体" w:hAnsi="楷体" w:eastAsia="楷体"/>
            <w:color w:val="000000"/>
            <w:sz w:val="23"/>
            <w:szCs w:val="24"/>
            <w:highlight w:val="cyan"/>
            <w:lang w:eastAsia="zh-CN"/>
          </w:rPr>
          <w:t>，</w:t>
        </w:r>
      </w:ins>
      <w:ins w:id="2196" w:author="野草" w:date="2023-04-03T10:50:29Z">
        <w:r>
          <w:rPr>
            <w:rFonts w:hint="eastAsia" w:ascii="楷体" w:hAnsi="楷体" w:eastAsia="楷体"/>
            <w:color w:val="000000"/>
            <w:sz w:val="23"/>
            <w:szCs w:val="24"/>
            <w:highlight w:val="cyan"/>
            <w:lang w:val="en-US" w:eastAsia="zh-CN"/>
          </w:rPr>
          <w:t>还</w:t>
        </w:r>
      </w:ins>
      <w:ins w:id="2197" w:author="野草" w:date="2023-04-03T10:51:37Z">
        <w:r>
          <w:rPr>
            <w:rFonts w:hint="eastAsia" w:ascii="楷体" w:hAnsi="楷体" w:eastAsia="楷体"/>
            <w:color w:val="000000"/>
            <w:sz w:val="23"/>
            <w:szCs w:val="24"/>
            <w:highlight w:val="cyan"/>
            <w:lang w:val="en-US" w:eastAsia="zh-CN"/>
          </w:rPr>
          <w:t>拥有</w:t>
        </w:r>
      </w:ins>
      <w:ins w:id="2198" w:author="野草" w:date="2023-04-03T10:50:37Z">
        <w:r>
          <w:rPr>
            <w:rFonts w:hint="eastAsia" w:ascii="楷体" w:hAnsi="楷体" w:eastAsia="楷体"/>
            <w:color w:val="000000"/>
            <w:sz w:val="23"/>
            <w:szCs w:val="24"/>
            <w:highlight w:val="cyan"/>
            <w:lang w:val="en-US" w:eastAsia="zh-CN"/>
          </w:rPr>
          <w:t>丰富的</w:t>
        </w:r>
      </w:ins>
      <w:del w:id="2199" w:author="野草" w:date="2023-04-03T10:50:30Z">
        <w:r>
          <w:rPr>
            <w:rFonts w:hint="eastAsia" w:ascii="楷体" w:hAnsi="楷体" w:eastAsia="楷体"/>
            <w:color w:val="000000"/>
            <w:sz w:val="23"/>
            <w:szCs w:val="24"/>
          </w:rPr>
          <w:delText>具备</w:delText>
        </w:r>
      </w:del>
      <w:r>
        <w:rPr>
          <w:rFonts w:hint="eastAsia" w:ascii="楷体" w:hAnsi="楷体" w:eastAsia="楷体"/>
          <w:color w:val="000000"/>
          <w:sz w:val="23"/>
          <w:szCs w:val="24"/>
          <w:highlight w:val="cyan"/>
        </w:rPr>
        <w:t>城市气候实地测量</w:t>
      </w:r>
      <w:r>
        <w:rPr>
          <w:rFonts w:hint="eastAsia" w:ascii="楷体" w:hAnsi="楷体" w:eastAsia="楷体"/>
          <w:color w:val="000000"/>
          <w:sz w:val="23"/>
          <w:szCs w:val="24"/>
        </w:rPr>
        <w:t>经验，对重庆的</w:t>
      </w:r>
      <w:r>
        <w:rPr>
          <w:rFonts w:hint="eastAsia" w:ascii="楷体" w:hAnsi="楷体" w:eastAsia="楷体"/>
          <w:color w:val="000000"/>
          <w:sz w:val="23"/>
          <w:szCs w:val="24"/>
          <w:highlight w:val="cyan"/>
        </w:rPr>
        <w:t>城市建筑形态、地形状况和气候特征</w:t>
      </w:r>
      <w:r>
        <w:rPr>
          <w:rFonts w:hint="eastAsia" w:ascii="楷体" w:hAnsi="楷体" w:eastAsia="楷体"/>
          <w:color w:val="000000"/>
          <w:sz w:val="23"/>
          <w:szCs w:val="24"/>
        </w:rPr>
        <w:t>非常熟悉</w:t>
      </w:r>
      <w:ins w:id="2200" w:author="野草" w:date="2023-04-03T10:50:42Z">
        <w:r>
          <w:rPr>
            <w:rFonts w:hint="eastAsia" w:ascii="楷体" w:hAnsi="楷体" w:eastAsia="楷体"/>
            <w:color w:val="000000"/>
            <w:sz w:val="23"/>
            <w:szCs w:val="24"/>
            <w:lang w:eastAsia="zh-CN"/>
          </w:rPr>
          <w:t>。</w:t>
        </w:r>
      </w:ins>
      <w:del w:id="2201" w:author="野草" w:date="2023-04-03T10:50:42Z">
        <w:r>
          <w:rPr>
            <w:rFonts w:hint="eastAsia" w:ascii="楷体" w:hAnsi="楷体" w:eastAsia="楷体"/>
            <w:color w:val="000000"/>
            <w:sz w:val="23"/>
            <w:szCs w:val="24"/>
          </w:rPr>
          <w:delText>，</w:delText>
        </w:r>
      </w:del>
      <w:del w:id="2202" w:author="野草" w:date="2023-04-03T10:52:50Z">
        <w:r>
          <w:rPr>
            <w:rFonts w:hint="eastAsia" w:ascii="楷体" w:hAnsi="楷体" w:eastAsia="楷体"/>
            <w:color w:val="000000"/>
            <w:sz w:val="23"/>
            <w:szCs w:val="24"/>
          </w:rPr>
          <w:delText>还</w:delText>
        </w:r>
      </w:del>
      <w:del w:id="2203" w:author="野草" w:date="2023-04-03T10:50:19Z">
        <w:r>
          <w:rPr>
            <w:rFonts w:hint="eastAsia" w:ascii="楷体" w:hAnsi="楷体" w:eastAsia="楷体"/>
            <w:color w:val="000000"/>
            <w:sz w:val="23"/>
            <w:szCs w:val="24"/>
          </w:rPr>
          <w:delText>拥有扎实的</w:delText>
        </w:r>
      </w:del>
      <w:del w:id="2204" w:author="野草" w:date="2023-04-03T10:50:19Z">
        <w:r>
          <w:rPr>
            <w:rFonts w:hint="eastAsia" w:ascii="楷体" w:hAnsi="楷体" w:eastAsia="楷体"/>
            <w:color w:val="000000"/>
            <w:sz w:val="23"/>
            <w:szCs w:val="24"/>
            <w:highlight w:val="cyan"/>
          </w:rPr>
          <w:delText>城市气候学理论基础</w:delText>
        </w:r>
      </w:del>
      <w:del w:id="2205" w:author="野草" w:date="2023-04-03T10:52:49Z">
        <w:r>
          <w:rPr>
            <w:rFonts w:hint="eastAsia" w:ascii="楷体" w:hAnsi="楷体" w:eastAsia="楷体"/>
            <w:color w:val="000000"/>
            <w:sz w:val="23"/>
            <w:szCs w:val="24"/>
          </w:rPr>
          <w:delText>。</w:delText>
        </w:r>
      </w:del>
      <w:r>
        <w:rPr>
          <w:rFonts w:ascii="Times New Roman" w:hAnsi="Times New Roman" w:eastAsia="楷体" w:cs="Times New Roman"/>
          <w:sz w:val="23"/>
          <w:szCs w:val="23"/>
        </w:rPr>
        <w:t>【</w:t>
      </w:r>
      <w:r>
        <w:rPr>
          <w:rFonts w:hint="eastAsia" w:ascii="Times New Roman" w:hAnsi="Times New Roman" w:eastAsia="楷体" w:cs="Times New Roman"/>
          <w:sz w:val="23"/>
          <w:szCs w:val="23"/>
        </w:rPr>
        <w:t>up</w:t>
      </w:r>
      <w:ins w:id="2206" w:author="野草" w:date="2023-04-03T10:30:23Z">
        <w:r>
          <w:rPr>
            <w:rFonts w:ascii="Times New Roman" w:hAnsi="Times New Roman" w:eastAsia="楷体" w:cs="Times New Roman"/>
            <w:sz w:val="23"/>
            <w:szCs w:val="23"/>
          </w:rPr>
          <w:t>230</w:t>
        </w:r>
      </w:ins>
      <w:ins w:id="2207" w:author="野草" w:date="2023-04-03T10:30:23Z">
        <w:r>
          <w:rPr>
            <w:rFonts w:hint="eastAsia" w:ascii="Times New Roman" w:hAnsi="Times New Roman" w:eastAsia="楷体" w:cs="Times New Roman"/>
            <w:sz w:val="23"/>
            <w:szCs w:val="23"/>
            <w:lang w:val="en-US" w:eastAsia="zh-CN"/>
          </w:rPr>
          <w:t>403</w:t>
        </w:r>
      </w:ins>
      <w:ins w:id="2208" w:author="野草" w:date="2023-04-03T10:30:23Z">
        <w:r>
          <w:rPr>
            <w:rFonts w:hint="eastAsia" w:ascii="Times New Roman" w:hAnsi="Times New Roman" w:eastAsia="楷体" w:cs="Times New Roman"/>
            <w:sz w:val="23"/>
            <w:szCs w:val="23"/>
          </w:rPr>
          <w:t xml:space="preserve"> </w:t>
        </w:r>
      </w:ins>
      <w:ins w:id="2209" w:author="野草" w:date="2023-04-03T10:30:23Z">
        <w:r>
          <w:rPr>
            <w:rFonts w:hint="eastAsia" w:ascii="Times New Roman" w:hAnsi="Times New Roman" w:eastAsia="楷体" w:cs="Times New Roman"/>
            <w:sz w:val="23"/>
            <w:szCs w:val="23"/>
            <w:lang w:val="en-US" w:eastAsia="zh-CN"/>
          </w:rPr>
          <w:t>10</w:t>
        </w:r>
      </w:ins>
      <w:ins w:id="2210" w:author="野草" w:date="2023-04-03T10:30:23Z">
        <w:r>
          <w:rPr>
            <w:rFonts w:hint="eastAsia" w:ascii="Times New Roman" w:hAnsi="Times New Roman" w:eastAsia="楷体" w:cs="Times New Roman"/>
            <w:sz w:val="23"/>
            <w:szCs w:val="23"/>
          </w:rPr>
          <w:t>:</w:t>
        </w:r>
      </w:ins>
      <w:ins w:id="2211" w:author="野草" w:date="2023-04-03T10:50:57Z">
        <w:r>
          <w:rPr>
            <w:rFonts w:hint="eastAsia" w:ascii="Times New Roman" w:hAnsi="Times New Roman" w:eastAsia="楷体" w:cs="Times New Roman"/>
            <w:sz w:val="23"/>
            <w:szCs w:val="23"/>
            <w:lang w:val="en-US" w:eastAsia="zh-CN"/>
          </w:rPr>
          <w:t>5</w:t>
        </w:r>
      </w:ins>
      <w:ins w:id="2212" w:author="野草" w:date="2023-04-03T10:53:20Z">
        <w:r>
          <w:rPr>
            <w:rFonts w:hint="eastAsia" w:ascii="Times New Roman" w:hAnsi="Times New Roman" w:eastAsia="楷体" w:cs="Times New Roman"/>
            <w:sz w:val="23"/>
            <w:szCs w:val="23"/>
            <w:lang w:val="en-US" w:eastAsia="zh-CN"/>
          </w:rPr>
          <w:t>3</w:t>
        </w:r>
      </w:ins>
      <w:ins w:id="2213" w:author="野草" w:date="2023-04-03T10:54:13Z">
        <w:r>
          <w:rPr>
            <w:rFonts w:hint="eastAsia" w:ascii="Times New Roman" w:hAnsi="Times New Roman" w:eastAsia="楷体" w:cs="Times New Roman"/>
            <w:sz w:val="23"/>
            <w:szCs w:val="23"/>
            <w:lang w:val="en-US" w:eastAsia="zh-CN"/>
          </w:rPr>
          <w:t>+</w:t>
        </w:r>
      </w:ins>
      <w:del w:id="2214" w:author="野草" w:date="2023-04-03T10:30:23Z">
        <w:r>
          <w:rPr>
            <w:rFonts w:ascii="Times New Roman" w:hAnsi="Times New Roman" w:eastAsia="楷体" w:cs="Times New Roman"/>
            <w:sz w:val="23"/>
            <w:szCs w:val="23"/>
          </w:rPr>
          <w:delText>230</w:delText>
        </w:r>
      </w:del>
      <w:del w:id="2215" w:author="野草" w:date="2023-04-03T10:30:23Z">
        <w:r>
          <w:rPr>
            <w:rFonts w:hint="eastAsia" w:ascii="Times New Roman" w:hAnsi="Times New Roman" w:eastAsia="楷体" w:cs="Times New Roman"/>
            <w:sz w:val="23"/>
            <w:szCs w:val="23"/>
          </w:rPr>
          <w:delText>3</w:delText>
        </w:r>
      </w:del>
      <w:del w:id="2216" w:author="野草" w:date="2023-04-03T10:30:23Z">
        <w:r>
          <w:rPr>
            <w:rFonts w:ascii="Times New Roman" w:hAnsi="Times New Roman" w:eastAsia="楷体" w:cs="Times New Roman"/>
            <w:sz w:val="23"/>
            <w:szCs w:val="23"/>
          </w:rPr>
          <w:delText>2</w:delText>
        </w:r>
      </w:del>
      <w:del w:id="2217" w:author="野草" w:date="2023-04-03T10:30:23Z">
        <w:r>
          <w:rPr>
            <w:rFonts w:hint="eastAsia" w:ascii="Times New Roman" w:hAnsi="Times New Roman" w:eastAsia="楷体" w:cs="Times New Roman"/>
            <w:sz w:val="23"/>
            <w:szCs w:val="23"/>
          </w:rPr>
          <w:delText>1 23:39</w:delText>
        </w:r>
      </w:del>
      <w:r>
        <w:rPr>
          <w:rFonts w:hint="eastAsia" w:ascii="Times New Roman" w:hAnsi="Times New Roman" w:eastAsia="楷体" w:cs="Times New Roman"/>
          <w:sz w:val="23"/>
          <w:szCs w:val="23"/>
        </w:rPr>
        <w:t>】</w:t>
      </w:r>
    </w:p>
    <w:bookmarkEnd w:id="14"/>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w吀">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x0007_">
    <w:altName w:val="楷体"/>
    <w:panose1 w:val="00000000000000000000"/>
    <w:charset w:val="86"/>
    <w:family w:val="swiss"/>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w">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楷体_x0007_">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u..">
    <w:altName w:val="楷体"/>
    <w:panose1 w:val="00000000000000000000"/>
    <w:charset w:val="86"/>
    <w:family w:val="swiss"/>
    <w:pitch w:val="default"/>
    <w:sig w:usb0="00000000" w:usb1="00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5413C"/>
    <w:multiLevelType w:val="singleLevel"/>
    <w:tmpl w:val="89A5413C"/>
    <w:lvl w:ilvl="0" w:tentative="0">
      <w:start w:val="1"/>
      <w:numFmt w:val="decimal"/>
      <w:suff w:val="space"/>
      <w:lvlText w:val="(%1)"/>
      <w:lvlJc w:val="left"/>
    </w:lvl>
  </w:abstractNum>
  <w:abstractNum w:abstractNumId="1">
    <w:nsid w:val="EBA99A40"/>
    <w:multiLevelType w:val="singleLevel"/>
    <w:tmpl w:val="EBA99A40"/>
    <w:lvl w:ilvl="0" w:tentative="0">
      <w:start w:val="2"/>
      <w:numFmt w:val="decimal"/>
      <w:suff w:val="nothing"/>
      <w:lvlText w:val="（%1）"/>
      <w:lvlJc w:val="left"/>
    </w:lvl>
  </w:abstractNum>
  <w:abstractNum w:abstractNumId="2">
    <w:nsid w:val="2EBA53A9"/>
    <w:multiLevelType w:val="multilevel"/>
    <w:tmpl w:val="2EBA53A9"/>
    <w:lvl w:ilvl="0" w:tentative="0">
      <w:start w:val="1"/>
      <w:numFmt w:val="decimal"/>
      <w:lvlText w:val="%1."/>
      <w:lvlJc w:val="left"/>
      <w:pPr>
        <w:ind w:left="720" w:hanging="360"/>
      </w:pPr>
      <w:rPr>
        <w:rFonts w:hint="default" w:ascii="黑体" w:eastAsia="黑体" w:cs="黑体"/>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
    <w:nsid w:val="4269D61F"/>
    <w:multiLevelType w:val="singleLevel"/>
    <w:tmpl w:val="4269D61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revisionView w:markup="0"/>
  <w:trackRevisions w:val="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jZmExYTA5MDk3ZGM4ZDE4NTI2NjU5NGNkOTU1ODQifQ=="/>
  </w:docVars>
  <w:rsids>
    <w:rsidRoot w:val="00172A27"/>
    <w:rsid w:val="00027278"/>
    <w:rsid w:val="00110E21"/>
    <w:rsid w:val="00133154"/>
    <w:rsid w:val="00155452"/>
    <w:rsid w:val="00172A27"/>
    <w:rsid w:val="001A7192"/>
    <w:rsid w:val="002A4DD5"/>
    <w:rsid w:val="002F47DA"/>
    <w:rsid w:val="0035177D"/>
    <w:rsid w:val="003B02F2"/>
    <w:rsid w:val="003D4444"/>
    <w:rsid w:val="00400DD9"/>
    <w:rsid w:val="004168E4"/>
    <w:rsid w:val="0043253C"/>
    <w:rsid w:val="004D57FB"/>
    <w:rsid w:val="004F5D94"/>
    <w:rsid w:val="00533B37"/>
    <w:rsid w:val="005573FF"/>
    <w:rsid w:val="0059665D"/>
    <w:rsid w:val="005F4512"/>
    <w:rsid w:val="00647263"/>
    <w:rsid w:val="00686E28"/>
    <w:rsid w:val="006947F1"/>
    <w:rsid w:val="006D3442"/>
    <w:rsid w:val="007261FA"/>
    <w:rsid w:val="0074089B"/>
    <w:rsid w:val="007D2D47"/>
    <w:rsid w:val="008614E3"/>
    <w:rsid w:val="008644B8"/>
    <w:rsid w:val="00881281"/>
    <w:rsid w:val="008D5635"/>
    <w:rsid w:val="008F1C39"/>
    <w:rsid w:val="00903D6C"/>
    <w:rsid w:val="009913AB"/>
    <w:rsid w:val="00994786"/>
    <w:rsid w:val="009A558D"/>
    <w:rsid w:val="00A02981"/>
    <w:rsid w:val="00A83611"/>
    <w:rsid w:val="00A846A5"/>
    <w:rsid w:val="00B46DBE"/>
    <w:rsid w:val="00B641EF"/>
    <w:rsid w:val="00B856DA"/>
    <w:rsid w:val="00BC351D"/>
    <w:rsid w:val="00C55CFC"/>
    <w:rsid w:val="00CC40CA"/>
    <w:rsid w:val="00D05232"/>
    <w:rsid w:val="00D92A3E"/>
    <w:rsid w:val="00D96746"/>
    <w:rsid w:val="00E465A8"/>
    <w:rsid w:val="00EA2F6F"/>
    <w:rsid w:val="00EB6071"/>
    <w:rsid w:val="00ED53DE"/>
    <w:rsid w:val="00ED5770"/>
    <w:rsid w:val="00ED670F"/>
    <w:rsid w:val="00F508A0"/>
    <w:rsid w:val="00F81E73"/>
    <w:rsid w:val="00FB2A10"/>
    <w:rsid w:val="00FE1832"/>
    <w:rsid w:val="013C58A6"/>
    <w:rsid w:val="018C0765"/>
    <w:rsid w:val="01951290"/>
    <w:rsid w:val="019C4948"/>
    <w:rsid w:val="01A63CD7"/>
    <w:rsid w:val="022371D3"/>
    <w:rsid w:val="023E0D15"/>
    <w:rsid w:val="02A91875"/>
    <w:rsid w:val="02C92423"/>
    <w:rsid w:val="02C962D3"/>
    <w:rsid w:val="02D31644"/>
    <w:rsid w:val="02E64D83"/>
    <w:rsid w:val="0317318F"/>
    <w:rsid w:val="031C2C6B"/>
    <w:rsid w:val="043A2CAA"/>
    <w:rsid w:val="04472C91"/>
    <w:rsid w:val="045847F3"/>
    <w:rsid w:val="046F1643"/>
    <w:rsid w:val="04CD7EC2"/>
    <w:rsid w:val="04D74871"/>
    <w:rsid w:val="05812FF5"/>
    <w:rsid w:val="05863DE1"/>
    <w:rsid w:val="05BA474E"/>
    <w:rsid w:val="0694782D"/>
    <w:rsid w:val="06E51E4D"/>
    <w:rsid w:val="06E521B8"/>
    <w:rsid w:val="077E37DC"/>
    <w:rsid w:val="078441FF"/>
    <w:rsid w:val="07DE24CD"/>
    <w:rsid w:val="08163028"/>
    <w:rsid w:val="082C7BB0"/>
    <w:rsid w:val="091A6AE6"/>
    <w:rsid w:val="09E22B15"/>
    <w:rsid w:val="0A595E3B"/>
    <w:rsid w:val="0B0C10FF"/>
    <w:rsid w:val="0B601682"/>
    <w:rsid w:val="0B7F63DF"/>
    <w:rsid w:val="0CF1018F"/>
    <w:rsid w:val="0D4074FB"/>
    <w:rsid w:val="0DB5797C"/>
    <w:rsid w:val="0E030CCC"/>
    <w:rsid w:val="0E960633"/>
    <w:rsid w:val="0F8E2A2A"/>
    <w:rsid w:val="0FC227FA"/>
    <w:rsid w:val="10B61C33"/>
    <w:rsid w:val="11677D5A"/>
    <w:rsid w:val="13094A05"/>
    <w:rsid w:val="1346667B"/>
    <w:rsid w:val="139C750D"/>
    <w:rsid w:val="13AC347F"/>
    <w:rsid w:val="13CB36F1"/>
    <w:rsid w:val="13E62E35"/>
    <w:rsid w:val="142350FE"/>
    <w:rsid w:val="14676877"/>
    <w:rsid w:val="148C5044"/>
    <w:rsid w:val="160550C9"/>
    <w:rsid w:val="167C0AF5"/>
    <w:rsid w:val="168B576D"/>
    <w:rsid w:val="1B1E3251"/>
    <w:rsid w:val="1B4D72F6"/>
    <w:rsid w:val="1B525F13"/>
    <w:rsid w:val="1D035BF9"/>
    <w:rsid w:val="1D752B34"/>
    <w:rsid w:val="1DE01D73"/>
    <w:rsid w:val="1E437FCE"/>
    <w:rsid w:val="1ECE30C3"/>
    <w:rsid w:val="1F5F4FEB"/>
    <w:rsid w:val="21D462C2"/>
    <w:rsid w:val="226A7B95"/>
    <w:rsid w:val="23A91789"/>
    <w:rsid w:val="23F860E9"/>
    <w:rsid w:val="24182387"/>
    <w:rsid w:val="250B703F"/>
    <w:rsid w:val="257A384C"/>
    <w:rsid w:val="262724B6"/>
    <w:rsid w:val="26C1385C"/>
    <w:rsid w:val="26F86CAF"/>
    <w:rsid w:val="27940A85"/>
    <w:rsid w:val="279908E2"/>
    <w:rsid w:val="27DE7237"/>
    <w:rsid w:val="297F72A3"/>
    <w:rsid w:val="29A719C6"/>
    <w:rsid w:val="2ACA726A"/>
    <w:rsid w:val="2B3272FF"/>
    <w:rsid w:val="2B8925CC"/>
    <w:rsid w:val="2C4D6197"/>
    <w:rsid w:val="2CDE1189"/>
    <w:rsid w:val="2D0B7011"/>
    <w:rsid w:val="2DCE1EBA"/>
    <w:rsid w:val="2E7C28D5"/>
    <w:rsid w:val="2E8543CB"/>
    <w:rsid w:val="2EC211B2"/>
    <w:rsid w:val="2F1531D0"/>
    <w:rsid w:val="2F4F461B"/>
    <w:rsid w:val="2FAB0A48"/>
    <w:rsid w:val="2FB50A1F"/>
    <w:rsid w:val="2FE04785"/>
    <w:rsid w:val="316867E0"/>
    <w:rsid w:val="32C83002"/>
    <w:rsid w:val="32E443ED"/>
    <w:rsid w:val="333B75B5"/>
    <w:rsid w:val="33462B51"/>
    <w:rsid w:val="33EA433A"/>
    <w:rsid w:val="34086E3B"/>
    <w:rsid w:val="348D3D41"/>
    <w:rsid w:val="3550415A"/>
    <w:rsid w:val="35563ECB"/>
    <w:rsid w:val="35942A2A"/>
    <w:rsid w:val="35C0308E"/>
    <w:rsid w:val="36C250BC"/>
    <w:rsid w:val="36D6068F"/>
    <w:rsid w:val="379C0B52"/>
    <w:rsid w:val="37E90DFF"/>
    <w:rsid w:val="385C5D8D"/>
    <w:rsid w:val="395F4958"/>
    <w:rsid w:val="3B0E03F8"/>
    <w:rsid w:val="3BE35255"/>
    <w:rsid w:val="3BEE18DC"/>
    <w:rsid w:val="3BF25615"/>
    <w:rsid w:val="3C0F6045"/>
    <w:rsid w:val="3C3420E0"/>
    <w:rsid w:val="3C7A1ABD"/>
    <w:rsid w:val="3CB12DE7"/>
    <w:rsid w:val="3D5D5666"/>
    <w:rsid w:val="3DAB709B"/>
    <w:rsid w:val="3E627B39"/>
    <w:rsid w:val="3EF956ED"/>
    <w:rsid w:val="3F2D1C74"/>
    <w:rsid w:val="3F9D450B"/>
    <w:rsid w:val="40293080"/>
    <w:rsid w:val="40A95282"/>
    <w:rsid w:val="4121190F"/>
    <w:rsid w:val="41AD347B"/>
    <w:rsid w:val="42006752"/>
    <w:rsid w:val="42131EB4"/>
    <w:rsid w:val="427B21C3"/>
    <w:rsid w:val="42B35F10"/>
    <w:rsid w:val="433A4FFB"/>
    <w:rsid w:val="44A825EB"/>
    <w:rsid w:val="45231CC8"/>
    <w:rsid w:val="45AE28FA"/>
    <w:rsid w:val="46587F31"/>
    <w:rsid w:val="466510E8"/>
    <w:rsid w:val="46B057A6"/>
    <w:rsid w:val="48082673"/>
    <w:rsid w:val="48630B93"/>
    <w:rsid w:val="487B1676"/>
    <w:rsid w:val="491D214E"/>
    <w:rsid w:val="4939265B"/>
    <w:rsid w:val="49563C70"/>
    <w:rsid w:val="49933F80"/>
    <w:rsid w:val="4B3E04D8"/>
    <w:rsid w:val="4B674969"/>
    <w:rsid w:val="4B81595F"/>
    <w:rsid w:val="4BB40B47"/>
    <w:rsid w:val="4C191E53"/>
    <w:rsid w:val="4C252331"/>
    <w:rsid w:val="4C3C1CFE"/>
    <w:rsid w:val="4CAF7561"/>
    <w:rsid w:val="4CFA4C80"/>
    <w:rsid w:val="4E2E1E1E"/>
    <w:rsid w:val="4EA824BA"/>
    <w:rsid w:val="4F1C4C2B"/>
    <w:rsid w:val="4F293FD1"/>
    <w:rsid w:val="50650662"/>
    <w:rsid w:val="518B15F2"/>
    <w:rsid w:val="51DD06CC"/>
    <w:rsid w:val="528263A7"/>
    <w:rsid w:val="531970A4"/>
    <w:rsid w:val="53965BE5"/>
    <w:rsid w:val="541859EC"/>
    <w:rsid w:val="542D76E9"/>
    <w:rsid w:val="548968E9"/>
    <w:rsid w:val="5492579E"/>
    <w:rsid w:val="54BE6B52"/>
    <w:rsid w:val="560132A1"/>
    <w:rsid w:val="56757125"/>
    <w:rsid w:val="56D17126"/>
    <w:rsid w:val="579161E1"/>
    <w:rsid w:val="57E06965"/>
    <w:rsid w:val="58B43CAD"/>
    <w:rsid w:val="58F44C79"/>
    <w:rsid w:val="591536C1"/>
    <w:rsid w:val="5A175510"/>
    <w:rsid w:val="5A1D69CB"/>
    <w:rsid w:val="5AC104C5"/>
    <w:rsid w:val="5B835BCD"/>
    <w:rsid w:val="5C614751"/>
    <w:rsid w:val="5CD172D6"/>
    <w:rsid w:val="5D4C593F"/>
    <w:rsid w:val="5DBC1ADE"/>
    <w:rsid w:val="5F9347C8"/>
    <w:rsid w:val="600357A2"/>
    <w:rsid w:val="60076D0D"/>
    <w:rsid w:val="60364D75"/>
    <w:rsid w:val="60BA216D"/>
    <w:rsid w:val="61731EE4"/>
    <w:rsid w:val="61D564F8"/>
    <w:rsid w:val="61EA2AE9"/>
    <w:rsid w:val="62237A34"/>
    <w:rsid w:val="624F4CCE"/>
    <w:rsid w:val="62F66A3A"/>
    <w:rsid w:val="63EF5E7A"/>
    <w:rsid w:val="64290EE7"/>
    <w:rsid w:val="644840CB"/>
    <w:rsid w:val="64A01811"/>
    <w:rsid w:val="65B03438"/>
    <w:rsid w:val="66504BAE"/>
    <w:rsid w:val="66A97C74"/>
    <w:rsid w:val="670C3929"/>
    <w:rsid w:val="68892422"/>
    <w:rsid w:val="6933534A"/>
    <w:rsid w:val="69B108F4"/>
    <w:rsid w:val="6A486994"/>
    <w:rsid w:val="6A553058"/>
    <w:rsid w:val="6ABE6E95"/>
    <w:rsid w:val="6E881C94"/>
    <w:rsid w:val="6E9F3A22"/>
    <w:rsid w:val="6F657F39"/>
    <w:rsid w:val="70702A66"/>
    <w:rsid w:val="71456FFF"/>
    <w:rsid w:val="726245AA"/>
    <w:rsid w:val="72975FE7"/>
    <w:rsid w:val="72AC7F1B"/>
    <w:rsid w:val="73922EED"/>
    <w:rsid w:val="746B25F3"/>
    <w:rsid w:val="749A211F"/>
    <w:rsid w:val="758748CE"/>
    <w:rsid w:val="75DD5F7C"/>
    <w:rsid w:val="764364A0"/>
    <w:rsid w:val="769431A0"/>
    <w:rsid w:val="76AC4D83"/>
    <w:rsid w:val="76AD4308"/>
    <w:rsid w:val="77426218"/>
    <w:rsid w:val="77B13887"/>
    <w:rsid w:val="77C577DB"/>
    <w:rsid w:val="78401548"/>
    <w:rsid w:val="786A0221"/>
    <w:rsid w:val="790520F8"/>
    <w:rsid w:val="79D7762B"/>
    <w:rsid w:val="7A052DF2"/>
    <w:rsid w:val="7A52270C"/>
    <w:rsid w:val="7A9478C2"/>
    <w:rsid w:val="7B036BC3"/>
    <w:rsid w:val="7BB840B1"/>
    <w:rsid w:val="7BEC3136"/>
    <w:rsid w:val="7C7E0232"/>
    <w:rsid w:val="7C8914DA"/>
    <w:rsid w:val="7C8E382B"/>
    <w:rsid w:val="7CA70377"/>
    <w:rsid w:val="7E91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6"/>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7">
    <w:name w:val="标题 2 字符"/>
    <w:basedOn w:val="5"/>
    <w:link w:val="3"/>
    <w:qFormat/>
    <w:uiPriority w:val="9"/>
    <w:rPr>
      <w:rFonts w:asciiTheme="majorHAnsi" w:hAnsiTheme="majorHAnsi" w:eastAsiaTheme="majorEastAsia" w:cstheme="majorBidi"/>
      <w:color w:val="2F5597" w:themeColor="accent1" w:themeShade="BF"/>
      <w:sz w:val="26"/>
      <w:szCs w:val="26"/>
    </w:rPr>
  </w:style>
  <w:style w:type="paragraph" w:styleId="8">
    <w:name w:val="List Paragraph"/>
    <w:basedOn w:val="1"/>
    <w:qFormat/>
    <w:uiPriority w:val="34"/>
    <w:pPr>
      <w:ind w:left="720"/>
      <w:contextualSpacing/>
    </w:pPr>
  </w:style>
  <w:style w:type="paragraph" w:customStyle="1" w:styleId="9">
    <w:name w:val="Default"/>
    <w:qFormat/>
    <w:uiPriority w:val="0"/>
    <w:pPr>
      <w:autoSpaceDE w:val="0"/>
      <w:autoSpaceDN w:val="0"/>
      <w:adjustRightInd w:val="0"/>
    </w:pPr>
    <w:rPr>
      <w:rFonts w:ascii="楷体w吀" w:eastAsia="楷体w吀" w:cs="楷体w吀" w:hAnsiTheme="minorHAnsi"/>
      <w:color w:val="000000"/>
      <w:sz w:val="24"/>
      <w:szCs w:val="24"/>
      <w:lang w:val="en-US" w:eastAsia="zh-CN" w:bidi="ar-SA"/>
    </w:rPr>
  </w:style>
  <w:style w:type="paragraph" w:customStyle="1" w:styleId="10">
    <w:name w:val="Revision"/>
    <w:hidden/>
    <w:semiHidden/>
    <w:qFormat/>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7371</Words>
  <Characters>9972</Characters>
  <Lines>66</Lines>
  <Paragraphs>18</Paragraphs>
  <TotalTime>7</TotalTime>
  <ScaleCrop>false</ScaleCrop>
  <LinksUpToDate>false</LinksUpToDate>
  <CharactersWithSpaces>10574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2023-03-15T09:20:00Z</dcterms:created>
  <dc:creator>Yifei Zhou</dc:creator>
  <cp:lastModifiedBy>野草</cp:lastModifiedBy>
  <dcterms:modified xsi:type="dcterms:W3CDTF">2023-04-04T02:41:54Z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6B6FB8F78CFB456EB2B769AAA0FF0102_13</vt:lpwstr>
  </property>
</Properties>
</file>