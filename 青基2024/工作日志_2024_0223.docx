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B5D06" w14:textId="459807B4" w:rsidR="000D122A" w:rsidRPr="007C152C" w:rsidRDefault="000D122A" w:rsidP="0069080C">
      <w:pPr>
        <w:pStyle w:val="2"/>
      </w:pPr>
      <w:r>
        <w:rPr>
          <w:rFonts w:hint="eastAsia"/>
        </w:rPr>
        <w:t>T</w:t>
      </w:r>
      <w:r>
        <w:t>2401-</w:t>
      </w:r>
      <w:r w:rsidRPr="00013277">
        <w:rPr>
          <w:rFonts w:hint="eastAsia"/>
        </w:rPr>
        <w:t>U</w:t>
      </w:r>
      <w:r w:rsidRPr="00013277">
        <w:t>HI</w:t>
      </w:r>
      <w:r w:rsidRPr="00013277">
        <w:rPr>
          <w:rFonts w:hint="eastAsia"/>
        </w:rPr>
        <w:t>综合</w:t>
      </w:r>
    </w:p>
    <w:p w14:paraId="2C7CB1C8" w14:textId="13A50653" w:rsidR="000D122A" w:rsidRDefault="000D122A" w:rsidP="0069080C">
      <w:pPr>
        <w:pStyle w:val="a9"/>
        <w:numPr>
          <w:ilvl w:val="0"/>
          <w:numId w:val="17"/>
        </w:numPr>
      </w:pPr>
      <w:r w:rsidRPr="00936CDF">
        <w:t>Exploring the spatial heterogeneity of urban heat island effect and its relationship to block morphology with the geographically weighted regression model</w:t>
      </w:r>
    </w:p>
    <w:p w14:paraId="215A89EB" w14:textId="42E07AD2" w:rsidR="00D17DC7" w:rsidRDefault="00D17DC7" w:rsidP="0069080C">
      <w:pPr>
        <w:pStyle w:val="a9"/>
        <w:numPr>
          <w:ilvl w:val="0"/>
          <w:numId w:val="17"/>
        </w:numPr>
      </w:pPr>
      <w:r w:rsidRPr="00D17DC7">
        <w:t>Contrasting moist heat across local climate zones in heat and non-heat waves: Insights from 29 Chinese metropolises</w:t>
      </w:r>
    </w:p>
    <w:p w14:paraId="2F462D36" w14:textId="16AC2D18" w:rsidR="00686D87" w:rsidRDefault="00686D87" w:rsidP="0069080C">
      <w:pPr>
        <w:pStyle w:val="a9"/>
        <w:numPr>
          <w:ilvl w:val="0"/>
          <w:numId w:val="17"/>
        </w:numPr>
      </w:pPr>
      <w:r w:rsidRPr="00686D87">
        <w:t>Modelling the diurnal variations of urban heat islands with multi-source satellite data</w:t>
      </w:r>
    </w:p>
    <w:p w14:paraId="78863FB7" w14:textId="5981A2EC" w:rsidR="008A4A0B" w:rsidRDefault="008A4A0B" w:rsidP="00AD0D30">
      <w:pPr>
        <w:pStyle w:val="a9"/>
        <w:numPr>
          <w:ilvl w:val="0"/>
          <w:numId w:val="17"/>
        </w:numPr>
        <w:rPr>
          <w:rFonts w:hint="eastAsia"/>
        </w:rPr>
      </w:pPr>
      <w:r w:rsidRPr="008A4A0B">
        <w:t>Do industrial parks generate intra-heat island effects in cities? New evidence, quantitative methods, and contributing factors from a spatiotemporal analysis of top steel plants in China</w:t>
      </w:r>
      <w:r>
        <w:rPr>
          <w:rFonts w:hint="eastAsia"/>
        </w:rPr>
        <w:t>【工业用地与</w:t>
      </w:r>
      <w:r>
        <w:rPr>
          <w:rFonts w:hint="eastAsia"/>
        </w:rPr>
        <w:t>U</w:t>
      </w:r>
      <w:r>
        <w:t>HI</w:t>
      </w:r>
      <w:r>
        <w:rPr>
          <w:rFonts w:hint="eastAsia"/>
        </w:rPr>
        <w:t>】</w:t>
      </w:r>
      <w:ins w:id="0" w:author="Fred Zhou" w:date="2024-03-03T15:04:00Z">
        <w:r w:rsidR="00AD0D30">
          <w:rPr>
            <w:rFonts w:hint="eastAsia"/>
          </w:rPr>
          <w:t>【</w:t>
        </w:r>
        <w:r w:rsidR="00AD0D30">
          <w:rPr>
            <w:rFonts w:hint="eastAsia"/>
          </w:rPr>
          <w:t>up2403</w:t>
        </w:r>
        <w:r w:rsidR="00AD0D30">
          <w:t>03</w:t>
        </w:r>
        <w:r w:rsidR="00AD0D30">
          <w:rPr>
            <w:rFonts w:hint="eastAsia"/>
          </w:rPr>
          <w:t>】</w:t>
        </w:r>
      </w:ins>
    </w:p>
    <w:p w14:paraId="4394A4F8" w14:textId="463C3F63" w:rsidR="009F7AB7" w:rsidRDefault="009F7AB7" w:rsidP="0069080C">
      <w:pPr>
        <w:pStyle w:val="a9"/>
        <w:numPr>
          <w:ilvl w:val="0"/>
          <w:numId w:val="17"/>
        </w:numPr>
        <w:rPr>
          <w:ins w:id="1" w:author="Fred Zhou" w:date="2024-03-03T15:04:00Z"/>
        </w:rPr>
      </w:pPr>
      <w:r w:rsidRPr="009F7AB7">
        <w:t>Seasonal analysis of land surface temperature using local climate zones in peak forest basin topography: A case study of Guilin</w:t>
      </w:r>
      <w:r w:rsidR="00340437">
        <w:rPr>
          <w:rFonts w:hint="eastAsia"/>
        </w:rPr>
        <w:t>【</w:t>
      </w:r>
      <w:r w:rsidR="00FE73A4">
        <w:rPr>
          <w:rFonts w:hint="eastAsia"/>
        </w:rPr>
        <w:t>up2403</w:t>
      </w:r>
      <w:r w:rsidR="00340437">
        <w:t>03</w:t>
      </w:r>
      <w:r w:rsidR="00340437">
        <w:rPr>
          <w:rFonts w:hint="eastAsia"/>
        </w:rPr>
        <w:t>】</w:t>
      </w:r>
    </w:p>
    <w:p w14:paraId="2AD6C7E0" w14:textId="3381A569" w:rsidR="00AD0D30" w:rsidRDefault="00AD0D30" w:rsidP="00AD0D30">
      <w:pPr>
        <w:pStyle w:val="a9"/>
        <w:numPr>
          <w:ilvl w:val="0"/>
          <w:numId w:val="17"/>
        </w:numPr>
        <w:rPr>
          <w:ins w:id="2" w:author="Fred Zhou" w:date="2024-03-03T15:34:00Z"/>
        </w:rPr>
      </w:pPr>
      <w:ins w:id="3" w:author="Fred Zhou" w:date="2024-03-03T15:04:00Z">
        <w:r w:rsidRPr="00AD0D30">
          <w:t>Effectiveness of urban surface characteristics as mitigation strategies for the excessive summer heat in cities</w:t>
        </w:r>
      </w:ins>
      <w:ins w:id="4" w:author="Fred Zhou" w:date="2024-03-03T15:34:00Z">
        <w:r w:rsidR="008C13FC">
          <w:rPr>
            <w:rFonts w:hint="eastAsia"/>
          </w:rPr>
          <w:t>【</w:t>
        </w:r>
        <w:r w:rsidR="008C13FC">
          <w:rPr>
            <w:rFonts w:hint="eastAsia"/>
          </w:rPr>
          <w:t>up2403</w:t>
        </w:r>
        <w:r w:rsidR="008C13FC">
          <w:t>03</w:t>
        </w:r>
        <w:r w:rsidR="008C13FC">
          <w:rPr>
            <w:rFonts w:hint="eastAsia"/>
          </w:rPr>
          <w:t>】</w:t>
        </w:r>
      </w:ins>
    </w:p>
    <w:p w14:paraId="11C2F4ED" w14:textId="156109A8" w:rsidR="008C13FC" w:rsidRDefault="008C13FC" w:rsidP="00AD0D30">
      <w:pPr>
        <w:pStyle w:val="a9"/>
        <w:numPr>
          <w:ilvl w:val="0"/>
          <w:numId w:val="17"/>
        </w:numPr>
        <w:rPr>
          <w:ins w:id="5" w:author="Fred Zhou" w:date="2024-03-07T14:44:00Z"/>
        </w:rPr>
      </w:pPr>
      <w:ins w:id="6" w:author="Fred Zhou" w:date="2024-03-03T15:34:00Z">
        <w:r w:rsidRPr="008C13FC">
          <w:t>Influence of underlying surface change caused by urban renewal on land surface temperatures in Central Guangzhou</w:t>
        </w:r>
        <w:r>
          <w:rPr>
            <w:rFonts w:hint="eastAsia"/>
          </w:rPr>
          <w:t>【</w:t>
        </w:r>
        <w:r>
          <w:rPr>
            <w:rFonts w:hint="eastAsia"/>
          </w:rPr>
          <w:t>up2403</w:t>
        </w:r>
        <w:r>
          <w:t>03</w:t>
        </w:r>
        <w:r>
          <w:rPr>
            <w:rFonts w:hint="eastAsia"/>
          </w:rPr>
          <w:t>】</w:t>
        </w:r>
      </w:ins>
    </w:p>
    <w:p w14:paraId="24A9DE73" w14:textId="50A1D3E8" w:rsidR="00DA195B" w:rsidRDefault="00DA195B" w:rsidP="00AD0D30">
      <w:pPr>
        <w:pStyle w:val="a9"/>
        <w:numPr>
          <w:ilvl w:val="0"/>
          <w:numId w:val="17"/>
        </w:numPr>
        <w:rPr>
          <w:ins w:id="7" w:author="Fred Zhou" w:date="2024-03-08T23:39:00Z"/>
        </w:rPr>
      </w:pPr>
      <w:ins w:id="8" w:author="Fred Zhou" w:date="2024-03-07T14:44:00Z">
        <w:r w:rsidRPr="00DA195B">
          <w:t>Quantifying urban heat exposure at fine scale - modeling outdoor and indoor temperatures using citizen science and VHR remote sensing</w:t>
        </w:r>
        <w:r>
          <w:rPr>
            <w:rFonts w:hint="eastAsia"/>
          </w:rPr>
          <w:t>【城市气温建模】</w:t>
        </w:r>
      </w:ins>
    </w:p>
    <w:p w14:paraId="18868887" w14:textId="171639F4" w:rsidR="00273098" w:rsidRDefault="00273098" w:rsidP="00AD0D30">
      <w:pPr>
        <w:pStyle w:val="a9"/>
        <w:numPr>
          <w:ilvl w:val="0"/>
          <w:numId w:val="17"/>
        </w:numPr>
        <w:rPr>
          <w:ins w:id="9" w:author="Fred Zhou" w:date="2024-03-03T15:04:00Z"/>
        </w:rPr>
      </w:pPr>
      <w:ins w:id="10" w:author="Fred Zhou" w:date="2024-03-08T23:39:00Z">
        <w:r w:rsidRPr="00273098">
          <w:t>Large humidity effects on urban heat exposure and cooling challenges under climate change</w:t>
        </w:r>
        <w:r w:rsidRPr="00273098">
          <w:cr/>
        </w:r>
      </w:ins>
    </w:p>
    <w:p w14:paraId="1AEF5E74" w14:textId="0CBEB385" w:rsidR="00AD0D30" w:rsidRDefault="00AD0D30" w:rsidP="00AD0D30">
      <w:pPr>
        <w:pStyle w:val="a9"/>
        <w:ind w:left="440"/>
        <w:pPrChange w:id="11" w:author="Fred Zhou" w:date="2024-03-03T15:04:00Z">
          <w:pPr>
            <w:pStyle w:val="a9"/>
            <w:numPr>
              <w:numId w:val="17"/>
            </w:numPr>
            <w:ind w:left="440" w:hanging="440"/>
          </w:pPr>
        </w:pPrChange>
      </w:pPr>
    </w:p>
    <w:p w14:paraId="6E93D30F" w14:textId="746C5935" w:rsidR="007040C1" w:rsidRDefault="007040C1" w:rsidP="0069080C">
      <w:pPr>
        <w:pStyle w:val="2"/>
      </w:pPr>
      <w:r>
        <w:rPr>
          <w:rFonts w:hint="eastAsia"/>
        </w:rPr>
        <w:t>T</w:t>
      </w:r>
      <w:r>
        <w:t>2402-</w:t>
      </w:r>
      <w:r w:rsidRPr="00013277">
        <w:rPr>
          <w:rFonts w:hint="eastAsia"/>
        </w:rPr>
        <w:t>气候变化对</w:t>
      </w:r>
      <w:r w:rsidRPr="00013277">
        <w:rPr>
          <w:rFonts w:hint="eastAsia"/>
        </w:rPr>
        <w:t>U</w:t>
      </w:r>
      <w:r w:rsidRPr="00013277">
        <w:t>HI</w:t>
      </w:r>
      <w:r w:rsidRPr="00013277">
        <w:rPr>
          <w:rFonts w:hint="eastAsia"/>
        </w:rPr>
        <w:t>的影响</w:t>
      </w:r>
    </w:p>
    <w:p w14:paraId="6C2F87D7" w14:textId="76964A1D" w:rsidR="00981294" w:rsidRPr="00981294" w:rsidRDefault="00981294" w:rsidP="0069080C">
      <w:pPr>
        <w:pStyle w:val="a9"/>
        <w:numPr>
          <w:ilvl w:val="0"/>
          <w:numId w:val="28"/>
        </w:numPr>
      </w:pPr>
      <w:r w:rsidRPr="00981294">
        <w:t>Heat stress increase under climate change twice as large in cities as in rural areas: A study for a densely populated midlatitude maritime region</w:t>
      </w:r>
      <w:r w:rsidRPr="00981294">
        <w:cr/>
      </w:r>
    </w:p>
    <w:p w14:paraId="6F838A62" w14:textId="7BA737C4" w:rsidR="00C333E2" w:rsidRPr="007C152C" w:rsidRDefault="000D122A" w:rsidP="0069080C">
      <w:pPr>
        <w:pStyle w:val="2"/>
      </w:pPr>
      <w:r>
        <w:rPr>
          <w:rFonts w:hint="eastAsia"/>
        </w:rPr>
        <w:t>T</w:t>
      </w:r>
      <w:r>
        <w:t>240</w:t>
      </w:r>
      <w:r w:rsidR="00E859CA">
        <w:t>3</w:t>
      </w:r>
      <w:r>
        <w:t>-</w:t>
      </w:r>
      <w:r w:rsidR="00C333E2" w:rsidRPr="003D3DA2">
        <w:rPr>
          <w:rFonts w:hint="eastAsia"/>
        </w:rPr>
        <w:t>热暴露</w:t>
      </w:r>
      <w:r w:rsidR="00E859CA">
        <w:rPr>
          <w:rFonts w:hint="eastAsia"/>
        </w:rPr>
        <w:t>相关</w:t>
      </w:r>
    </w:p>
    <w:p w14:paraId="19965EED" w14:textId="343BFFB9" w:rsidR="00E859CA" w:rsidRPr="007C152C" w:rsidRDefault="00E859CA" w:rsidP="0069080C">
      <w:pPr>
        <w:pStyle w:val="3"/>
      </w:pPr>
      <w:r>
        <w:t>S01-</w:t>
      </w:r>
      <w:r>
        <w:rPr>
          <w:rFonts w:hint="eastAsia"/>
        </w:rPr>
        <w:t>热暴露</w:t>
      </w:r>
    </w:p>
    <w:p w14:paraId="0BC74DE2" w14:textId="7CEA9D36" w:rsidR="00C333E2" w:rsidRDefault="00CB62D8" w:rsidP="0069080C">
      <w:pPr>
        <w:pStyle w:val="a9"/>
        <w:numPr>
          <w:ilvl w:val="0"/>
          <w:numId w:val="16"/>
        </w:numPr>
        <w:rPr>
          <w:ins w:id="12" w:author="Fred Zhou" w:date="2024-03-05T20:52:00Z"/>
        </w:rPr>
      </w:pPr>
      <w:r>
        <w:rPr>
          <w:rFonts w:hint="eastAsia"/>
        </w:rPr>
        <w:t>【</w:t>
      </w:r>
      <w:r w:rsidR="00C333E2">
        <w:rPr>
          <w:rFonts w:hint="eastAsia"/>
        </w:rPr>
        <w:t>不</w:t>
      </w:r>
      <w:r>
        <w:rPr>
          <w:rFonts w:hint="eastAsia"/>
        </w:rPr>
        <w:t>重要】</w:t>
      </w:r>
      <w:r w:rsidR="00C333E2" w:rsidRPr="00C333E2">
        <w:t>Multi-city assessments of human exposure to extreme heat during heat waves in the United States</w:t>
      </w:r>
    </w:p>
    <w:p w14:paraId="15EDF445" w14:textId="5FC02A2C" w:rsidR="00986F6B" w:rsidDel="00986F6B" w:rsidRDefault="00986F6B" w:rsidP="0069080C">
      <w:pPr>
        <w:pStyle w:val="a9"/>
        <w:numPr>
          <w:ilvl w:val="0"/>
          <w:numId w:val="16"/>
        </w:numPr>
        <w:rPr>
          <w:del w:id="13" w:author="Fred Zhou" w:date="2024-03-05T20:52:00Z"/>
        </w:rPr>
      </w:pPr>
    </w:p>
    <w:p w14:paraId="3B77FBAD" w14:textId="5FB1F130" w:rsidR="00D43D85" w:rsidRDefault="00D43D85" w:rsidP="0069080C">
      <w:pPr>
        <w:pStyle w:val="a9"/>
        <w:numPr>
          <w:ilvl w:val="0"/>
          <w:numId w:val="16"/>
        </w:numPr>
      </w:pPr>
      <w:r w:rsidRPr="00D43D85">
        <w:t>Assessment of heat exposure in cities: Combining the dynamics of temperature and population</w:t>
      </w:r>
      <w:r>
        <w:rPr>
          <w:rFonts w:hint="eastAsia"/>
        </w:rPr>
        <w:t>【基于</w:t>
      </w:r>
      <w:r>
        <w:rPr>
          <w:rFonts w:hint="eastAsia"/>
        </w:rPr>
        <w:t>M</w:t>
      </w:r>
      <w:r>
        <w:t>ODIS</w:t>
      </w:r>
      <w:r>
        <w:rPr>
          <w:rFonts w:hint="eastAsia"/>
        </w:rPr>
        <w:t>计算气温】</w:t>
      </w:r>
    </w:p>
    <w:p w14:paraId="0EC49DFF" w14:textId="3B5AC27D" w:rsidR="00D1292B" w:rsidRDefault="00D1292B" w:rsidP="0069080C">
      <w:pPr>
        <w:pStyle w:val="a9"/>
        <w:numPr>
          <w:ilvl w:val="0"/>
          <w:numId w:val="16"/>
        </w:numPr>
      </w:pPr>
      <w:r w:rsidRPr="00D1292B">
        <w:t xml:space="preserve">Heat exposure assessment based on high-resolution </w:t>
      </w:r>
      <w:proofErr w:type="spellStart"/>
      <w:r w:rsidRPr="00D1292B">
        <w:t>spatio</w:t>
      </w:r>
      <w:proofErr w:type="spellEnd"/>
      <w:r w:rsidRPr="00D1292B">
        <w:t>-temporal data of population dynamics and temperature variations</w:t>
      </w:r>
      <w:r>
        <w:rPr>
          <w:rFonts w:hint="eastAsia"/>
        </w:rPr>
        <w:t>【动态人口，滞后效应】</w:t>
      </w:r>
    </w:p>
    <w:p w14:paraId="52D44CBE" w14:textId="77777777" w:rsidR="00CB62D8" w:rsidRDefault="00A27351" w:rsidP="0069080C">
      <w:pPr>
        <w:pStyle w:val="a9"/>
        <w:numPr>
          <w:ilvl w:val="0"/>
          <w:numId w:val="16"/>
        </w:numPr>
      </w:pPr>
      <w:r w:rsidRPr="00A27351">
        <w:t>Diurnal heat exposure risk mapping and related governance zoning: A case study of Beijing, China</w:t>
      </w:r>
    </w:p>
    <w:p w14:paraId="64134724" w14:textId="0CDFCE10" w:rsidR="00A27351" w:rsidDel="00E84F04" w:rsidRDefault="00CB62D8" w:rsidP="0069080C">
      <w:pPr>
        <w:pStyle w:val="a9"/>
        <w:numPr>
          <w:ilvl w:val="0"/>
          <w:numId w:val="16"/>
        </w:numPr>
        <w:rPr>
          <w:del w:id="14" w:author="Fred Zhou" w:date="2024-03-04T10:17:00Z"/>
        </w:rPr>
      </w:pPr>
      <w:del w:id="15" w:author="Fred Zhou" w:date="2024-03-04T10:17:00Z">
        <w:r w:rsidRPr="00CB62D8" w:rsidDel="00E84F04">
          <w:delText>Personal assessment of urban heat exposure: a systematic review</w:delText>
        </w:r>
      </w:del>
    </w:p>
    <w:p w14:paraId="4B4D8449" w14:textId="3C148805" w:rsidR="00783C36" w:rsidRDefault="00783C36" w:rsidP="0069080C">
      <w:pPr>
        <w:pStyle w:val="a9"/>
        <w:numPr>
          <w:ilvl w:val="0"/>
          <w:numId w:val="16"/>
        </w:numPr>
      </w:pPr>
      <w:r w:rsidRPr="00783C36">
        <w:t>Population exposure to concurrent daytime and nighttime heatwaves in Huai River Basin, China</w:t>
      </w:r>
      <w:r>
        <w:rPr>
          <w:rFonts w:hint="eastAsia"/>
        </w:rPr>
        <w:t>【温度超过阈值的累积值】</w:t>
      </w:r>
    </w:p>
    <w:p w14:paraId="2548885B" w14:textId="7192BEE2" w:rsidR="00412506" w:rsidRDefault="00644F5F" w:rsidP="00412506">
      <w:pPr>
        <w:pStyle w:val="a9"/>
        <w:numPr>
          <w:ilvl w:val="0"/>
          <w:numId w:val="16"/>
        </w:numPr>
        <w:rPr>
          <w:ins w:id="16" w:author="Fred Zhou" w:date="2024-03-04T10:16:00Z"/>
          <w:rFonts w:hint="eastAsia"/>
        </w:rPr>
      </w:pPr>
      <w:r>
        <w:rPr>
          <w:rFonts w:hint="eastAsia"/>
        </w:rPr>
        <w:t>【重要】</w:t>
      </w:r>
      <w:r w:rsidRPr="00644F5F">
        <w:t>Heat vulnerability caused by physical and social conditions in a mountainous megacity of Chongqing, China</w:t>
      </w:r>
      <w:del w:id="17" w:author="Fred Zhou" w:date="2024-03-04T10:16:00Z">
        <w:r w:rsidRPr="00644F5F" w:rsidDel="00412506">
          <w:cr/>
        </w:r>
      </w:del>
    </w:p>
    <w:p w14:paraId="6AA3CDE4" w14:textId="13B2FA0A" w:rsidR="00412506" w:rsidRDefault="00412506" w:rsidP="00412506">
      <w:pPr>
        <w:pStyle w:val="a9"/>
        <w:numPr>
          <w:ilvl w:val="0"/>
          <w:numId w:val="16"/>
        </w:numPr>
        <w:rPr>
          <w:ins w:id="18" w:author="Fred Zhou" w:date="2024-03-04T10:16:00Z"/>
        </w:rPr>
      </w:pPr>
      <w:ins w:id="19" w:author="Fred Zhou" w:date="2024-03-04T10:16:00Z">
        <w:r>
          <w:lastRenderedPageBreak/>
          <w:t>How urban ecological land affects resident heat exposure: Evidence from the mega-urban agglomeration in China</w:t>
        </w:r>
        <w:r>
          <w:rPr>
            <w:rFonts w:hint="eastAsia"/>
          </w:rPr>
          <w:t>【</w:t>
        </w:r>
        <w:r>
          <w:rPr>
            <w:rFonts w:hint="eastAsia"/>
          </w:rPr>
          <w:t>u</w:t>
        </w:r>
        <w:r>
          <w:t>p240304</w:t>
        </w:r>
        <w:r>
          <w:rPr>
            <w:rFonts w:hint="eastAsia"/>
          </w:rPr>
          <w:t>】</w:t>
        </w:r>
      </w:ins>
      <w:ins w:id="20" w:author="Fred Zhou" w:date="2024-03-07T20:25:00Z">
        <w:r w:rsidR="00661F9D">
          <w:rPr>
            <w:rFonts w:hint="eastAsia"/>
          </w:rPr>
          <w:t>【重要】</w:t>
        </w:r>
      </w:ins>
    </w:p>
    <w:p w14:paraId="291EA4EE" w14:textId="57DFD5AE" w:rsidR="00412506" w:rsidRDefault="00412506" w:rsidP="00412506">
      <w:pPr>
        <w:pStyle w:val="a9"/>
        <w:numPr>
          <w:ilvl w:val="0"/>
          <w:numId w:val="16"/>
        </w:numPr>
        <w:rPr>
          <w:ins w:id="21" w:author="Fred Zhou" w:date="2024-03-04T10:16:00Z"/>
        </w:rPr>
      </w:pPr>
      <w:ins w:id="22" w:author="Fred Zhou" w:date="2024-03-04T10:16:00Z">
        <w:r>
          <w:t>Diurnal dynamics of heat exposure in Xi'an: A perspective from local climate zone</w:t>
        </w:r>
        <w:r>
          <w:rPr>
            <w:rFonts w:hint="eastAsia"/>
          </w:rPr>
          <w:t>【</w:t>
        </w:r>
        <w:r>
          <w:rPr>
            <w:rFonts w:hint="eastAsia"/>
          </w:rPr>
          <w:t>u</w:t>
        </w:r>
        <w:r>
          <w:t>p240304</w:t>
        </w:r>
        <w:r>
          <w:rPr>
            <w:rFonts w:hint="eastAsia"/>
          </w:rPr>
          <w:t>】</w:t>
        </w:r>
      </w:ins>
    </w:p>
    <w:p w14:paraId="17AA1707" w14:textId="462D20FD" w:rsidR="00412506" w:rsidRDefault="00412506" w:rsidP="00412506">
      <w:pPr>
        <w:pStyle w:val="a9"/>
        <w:numPr>
          <w:ilvl w:val="0"/>
          <w:numId w:val="16"/>
        </w:numPr>
        <w:rPr>
          <w:ins w:id="23" w:author="Fred Zhou" w:date="2024-03-04T10:16:00Z"/>
        </w:rPr>
      </w:pPr>
      <w:ins w:id="24" w:author="Fred Zhou" w:date="2024-03-04T10:16:00Z">
        <w:r>
          <w:t>Methods to assess heat exposure: A comparison of fine-scale approaches within the German city of Karlsruhe</w:t>
        </w:r>
        <w:r>
          <w:rPr>
            <w:rFonts w:hint="eastAsia"/>
          </w:rPr>
          <w:t>【</w:t>
        </w:r>
        <w:r>
          <w:rPr>
            <w:rFonts w:hint="eastAsia"/>
          </w:rPr>
          <w:t>u</w:t>
        </w:r>
        <w:r>
          <w:t>p240304</w:t>
        </w:r>
        <w:r>
          <w:rPr>
            <w:rFonts w:hint="eastAsia"/>
          </w:rPr>
          <w:t>】</w:t>
        </w:r>
      </w:ins>
    </w:p>
    <w:p w14:paraId="734235D7" w14:textId="1DDE3FBF" w:rsidR="00412506" w:rsidRDefault="00412506" w:rsidP="00412506">
      <w:pPr>
        <w:pStyle w:val="a9"/>
        <w:numPr>
          <w:ilvl w:val="0"/>
          <w:numId w:val="16"/>
        </w:numPr>
        <w:rPr>
          <w:ins w:id="25" w:author="Fred Zhou" w:date="2024-03-04T10:16:00Z"/>
        </w:rPr>
      </w:pPr>
      <w:ins w:id="26" w:author="Fred Zhou" w:date="2024-03-04T10:16:00Z">
        <w:r>
          <w:t>Key areas and measures to mitigate heat exposure risk in highly urbanized city: A case study of Beijing, China</w:t>
        </w:r>
        <w:r>
          <w:rPr>
            <w:rFonts w:hint="eastAsia"/>
          </w:rPr>
          <w:t>【</w:t>
        </w:r>
        <w:r>
          <w:rPr>
            <w:rFonts w:hint="eastAsia"/>
          </w:rPr>
          <w:t>u</w:t>
        </w:r>
        <w:r>
          <w:t>p240304</w:t>
        </w:r>
        <w:r>
          <w:rPr>
            <w:rFonts w:hint="eastAsia"/>
          </w:rPr>
          <w:t>】</w:t>
        </w:r>
      </w:ins>
    </w:p>
    <w:p w14:paraId="4E187230" w14:textId="4A952CD8" w:rsidR="00412506" w:rsidRDefault="00412506" w:rsidP="00412506">
      <w:pPr>
        <w:pStyle w:val="a9"/>
        <w:numPr>
          <w:ilvl w:val="0"/>
          <w:numId w:val="16"/>
        </w:numPr>
        <w:rPr>
          <w:ins w:id="27" w:author="Fred Zhou" w:date="2024-03-04T10:16:00Z"/>
        </w:rPr>
      </w:pPr>
      <w:ins w:id="28" w:author="Fred Zhou" w:date="2024-03-04T10:16:00Z">
        <w:r>
          <w:t>Assessment of heat exposure in cities: Combining the dynamics of temperature and population</w:t>
        </w:r>
        <w:r>
          <w:rPr>
            <w:rFonts w:hint="eastAsia"/>
          </w:rPr>
          <w:t>【</w:t>
        </w:r>
        <w:r>
          <w:rPr>
            <w:rFonts w:hint="eastAsia"/>
          </w:rPr>
          <w:t>u</w:t>
        </w:r>
        <w:r>
          <w:t>p240304</w:t>
        </w:r>
        <w:r>
          <w:rPr>
            <w:rFonts w:hint="eastAsia"/>
          </w:rPr>
          <w:t>】</w:t>
        </w:r>
      </w:ins>
    </w:p>
    <w:p w14:paraId="1AE189A9" w14:textId="62220E30" w:rsidR="00412506" w:rsidRDefault="00412506" w:rsidP="00412506">
      <w:pPr>
        <w:pStyle w:val="a9"/>
        <w:numPr>
          <w:ilvl w:val="0"/>
          <w:numId w:val="16"/>
        </w:numPr>
        <w:rPr>
          <w:ins w:id="29" w:author="Fred Zhou" w:date="2024-03-04T10:16:00Z"/>
        </w:rPr>
      </w:pPr>
      <w:ins w:id="30" w:author="Fred Zhou" w:date="2024-03-04T10:16:00Z">
        <w:r>
          <w:t>Diurnal heat exposure risk mapping and related governance zoning: A case study of Beijing, China</w:t>
        </w:r>
        <w:r>
          <w:rPr>
            <w:rFonts w:hint="eastAsia"/>
          </w:rPr>
          <w:t>【</w:t>
        </w:r>
        <w:r>
          <w:rPr>
            <w:rFonts w:hint="eastAsia"/>
          </w:rPr>
          <w:t>u</w:t>
        </w:r>
        <w:r>
          <w:t>p240304</w:t>
        </w:r>
        <w:r>
          <w:rPr>
            <w:rFonts w:hint="eastAsia"/>
          </w:rPr>
          <w:t>】</w:t>
        </w:r>
      </w:ins>
    </w:p>
    <w:p w14:paraId="7F5E6437" w14:textId="3FD88B01" w:rsidR="00412506" w:rsidRDefault="00412506" w:rsidP="00412506">
      <w:pPr>
        <w:pStyle w:val="a9"/>
        <w:numPr>
          <w:ilvl w:val="0"/>
          <w:numId w:val="16"/>
        </w:numPr>
        <w:rPr>
          <w:ins w:id="31" w:author="Fred Zhou" w:date="2024-03-05T20:51:00Z"/>
        </w:rPr>
      </w:pPr>
      <w:ins w:id="32" w:author="Fred Zhou" w:date="2024-03-04T10:16:00Z">
        <w:r>
          <w:t>Personal assessment of urban heat exposure: a systematic review</w:t>
        </w:r>
        <w:r>
          <w:rPr>
            <w:rFonts w:hint="eastAsia"/>
          </w:rPr>
          <w:t>【</w:t>
        </w:r>
        <w:r>
          <w:rPr>
            <w:rFonts w:hint="eastAsia"/>
          </w:rPr>
          <w:t>u</w:t>
        </w:r>
        <w:r>
          <w:t>p240304</w:t>
        </w:r>
        <w:r>
          <w:rPr>
            <w:rFonts w:hint="eastAsia"/>
          </w:rPr>
          <w:t>】</w:t>
        </w:r>
      </w:ins>
      <w:ins w:id="33" w:author="Fred Zhou" w:date="2024-03-04T10:17:00Z">
        <w:r w:rsidR="00E84F04">
          <w:rPr>
            <w:rFonts w:hint="eastAsia"/>
          </w:rPr>
          <w:t>【综述】</w:t>
        </w:r>
      </w:ins>
    </w:p>
    <w:p w14:paraId="75EF6334" w14:textId="24C3D39A" w:rsidR="00702997" w:rsidRDefault="00702997" w:rsidP="00702997">
      <w:pPr>
        <w:pStyle w:val="a9"/>
        <w:numPr>
          <w:ilvl w:val="0"/>
          <w:numId w:val="16"/>
        </w:numPr>
        <w:rPr>
          <w:ins w:id="34" w:author="Fred Zhou" w:date="2024-03-06T20:30:00Z"/>
        </w:rPr>
      </w:pPr>
      <w:ins w:id="35" w:author="Fred Zhou" w:date="2024-03-05T20:51:00Z">
        <w:r w:rsidRPr="00FD0FBB">
          <w:t>Population exposure to concurrent daytime and nighttime heatwaves in Huai River Basin, China</w:t>
        </w:r>
        <w:r>
          <w:rPr>
            <w:rFonts w:hint="eastAsia"/>
          </w:rPr>
          <w:t>【昼夜】</w:t>
        </w:r>
      </w:ins>
    </w:p>
    <w:p w14:paraId="366C80ED" w14:textId="0F298F88" w:rsidR="006100F5" w:rsidRDefault="006100F5" w:rsidP="00702997">
      <w:pPr>
        <w:pStyle w:val="a9"/>
        <w:numPr>
          <w:ilvl w:val="0"/>
          <w:numId w:val="16"/>
        </w:numPr>
        <w:rPr>
          <w:ins w:id="36" w:author="Fred Zhou" w:date="2024-03-07T20:26:00Z"/>
        </w:rPr>
      </w:pPr>
      <w:ins w:id="37" w:author="Fred Zhou" w:date="2024-03-06T20:30:00Z">
        <w:r w:rsidRPr="006100F5">
          <w:t>Spatial contrasts and temporal changes in fine-scale heat exposure and vulnerability in the Paris region</w:t>
        </w:r>
        <w:r>
          <w:rPr>
            <w:rFonts w:hint="eastAsia"/>
          </w:rPr>
          <w:t>【死亡率】</w:t>
        </w:r>
      </w:ins>
    </w:p>
    <w:p w14:paraId="04E9D73E" w14:textId="26FD9310" w:rsidR="00B966F1" w:rsidRDefault="00B966F1" w:rsidP="00702997">
      <w:pPr>
        <w:pStyle w:val="a9"/>
        <w:numPr>
          <w:ilvl w:val="0"/>
          <w:numId w:val="16"/>
        </w:numPr>
        <w:rPr>
          <w:rFonts w:hint="eastAsia"/>
        </w:rPr>
      </w:pPr>
      <w:ins w:id="38" w:author="Fred Zhou" w:date="2024-03-07T20:26:00Z">
        <w:r w:rsidRPr="00B966F1">
          <w:t>Spatiotemporal analysis of regional socio-economic vulnerability change associated with heat risks in Canada</w:t>
        </w:r>
      </w:ins>
    </w:p>
    <w:p w14:paraId="1E416F88" w14:textId="1F519290" w:rsidR="00E859CA" w:rsidRPr="007C152C" w:rsidRDefault="00E859CA" w:rsidP="0069080C">
      <w:pPr>
        <w:pStyle w:val="3"/>
      </w:pPr>
      <w:r w:rsidRPr="007C152C">
        <w:t>S02- Cooling degree days</w:t>
      </w:r>
    </w:p>
    <w:p w14:paraId="52C9CA28" w14:textId="77777777" w:rsidR="00E859CA" w:rsidRDefault="00E859CA" w:rsidP="0069080C">
      <w:pPr>
        <w:pStyle w:val="a9"/>
        <w:numPr>
          <w:ilvl w:val="0"/>
          <w:numId w:val="15"/>
        </w:numPr>
      </w:pPr>
      <w:r w:rsidRPr="00515C80">
        <w:t>Temporal characteristics of urban heat island and its response to heat waves and energy consumption in the mountainous Chongqing, China</w:t>
      </w:r>
    </w:p>
    <w:p w14:paraId="225D52B9" w14:textId="77777777" w:rsidR="00E859CA" w:rsidRDefault="00E859CA" w:rsidP="0069080C">
      <w:pPr>
        <w:pStyle w:val="a9"/>
        <w:numPr>
          <w:ilvl w:val="0"/>
          <w:numId w:val="15"/>
        </w:numPr>
      </w:pPr>
      <w:r w:rsidRPr="00433D95">
        <w:t>Hourly air temperature projection in future urban area by coupling climate change and urban heat island effect</w:t>
      </w:r>
      <w:r>
        <w:rPr>
          <w:rFonts w:hint="eastAsia"/>
        </w:rPr>
        <w:t>【基于气候变化预测模型】</w:t>
      </w:r>
    </w:p>
    <w:p w14:paraId="0EC1232D" w14:textId="713B5626" w:rsidR="00E859CA" w:rsidRDefault="00E859CA" w:rsidP="0069080C">
      <w:pPr>
        <w:pStyle w:val="a9"/>
        <w:numPr>
          <w:ilvl w:val="0"/>
          <w:numId w:val="15"/>
        </w:numPr>
        <w:rPr>
          <w:ins w:id="39" w:author="Fred Zhou" w:date="2024-03-05T21:11:00Z"/>
        </w:rPr>
      </w:pPr>
      <w:r w:rsidRPr="00BB2167">
        <w:t>Future heating and cooling degree days for Belgium under a high-end climate change scenario</w:t>
      </w:r>
      <w:r>
        <w:rPr>
          <w:rFonts w:hint="eastAsia"/>
        </w:rPr>
        <w:t>【考虑气候变化】</w:t>
      </w:r>
    </w:p>
    <w:p w14:paraId="3890D1DB" w14:textId="77777777" w:rsidR="009A6BB3" w:rsidRDefault="009A6BB3" w:rsidP="009A6BB3">
      <w:pPr>
        <w:rPr>
          <w:ins w:id="40" w:author="Fred Zhou" w:date="2024-03-05T21:11:00Z"/>
        </w:rPr>
      </w:pPr>
    </w:p>
    <w:p w14:paraId="7217C14B" w14:textId="08423CF2" w:rsidR="009A6BB3" w:rsidRDefault="009A6BB3" w:rsidP="009A6BB3">
      <w:pPr>
        <w:pStyle w:val="3"/>
        <w:rPr>
          <w:ins w:id="41" w:author="Fred Zhou" w:date="2024-03-05T21:11:00Z"/>
          <w:rFonts w:hint="eastAsia"/>
        </w:rPr>
        <w:pPrChange w:id="42" w:author="Fred Zhou" w:date="2024-03-05T21:11:00Z">
          <w:pPr>
            <w:pStyle w:val="a9"/>
            <w:numPr>
              <w:numId w:val="15"/>
            </w:numPr>
            <w:ind w:left="440" w:hanging="440"/>
          </w:pPr>
        </w:pPrChange>
      </w:pPr>
      <w:ins w:id="43" w:author="Fred Zhou" w:date="2024-03-05T21:11:00Z">
        <w:r>
          <w:rPr>
            <w:rFonts w:hint="eastAsia"/>
          </w:rPr>
          <w:t>S</w:t>
        </w:r>
        <w:r>
          <w:t>03-</w:t>
        </w:r>
        <w:r>
          <w:rPr>
            <w:rFonts w:hint="eastAsia"/>
          </w:rPr>
          <w:t>路线热暴露</w:t>
        </w:r>
      </w:ins>
    </w:p>
    <w:p w14:paraId="27B27DA5" w14:textId="447A7349" w:rsidR="009A6BB3" w:rsidRDefault="009A6BB3" w:rsidP="0069080C">
      <w:pPr>
        <w:pStyle w:val="a9"/>
        <w:numPr>
          <w:ilvl w:val="0"/>
          <w:numId w:val="15"/>
        </w:numPr>
      </w:pPr>
      <w:ins w:id="44" w:author="Fred Zhou" w:date="2024-03-05T21:11:00Z">
        <w:r w:rsidRPr="009A6BB3">
          <w:t>Heat exposure variations and mitigation in a densely populated neighborhood during a hot day: Towards a people-oriented approach to urban climate management</w:t>
        </w:r>
        <w:r w:rsidRPr="009A6BB3">
          <w:cr/>
        </w:r>
      </w:ins>
    </w:p>
    <w:p w14:paraId="6C226977" w14:textId="77777777" w:rsidR="003D3DA2" w:rsidRDefault="003D3DA2" w:rsidP="0069080C">
      <w:pPr>
        <w:pStyle w:val="a9"/>
        <w:ind w:left="880"/>
      </w:pPr>
    </w:p>
    <w:p w14:paraId="3F431642" w14:textId="59136199" w:rsidR="00CB62D8" w:rsidRDefault="000D122A" w:rsidP="0069080C">
      <w:pPr>
        <w:pStyle w:val="2"/>
      </w:pPr>
      <w:r>
        <w:rPr>
          <w:rFonts w:hint="eastAsia"/>
        </w:rPr>
        <w:t>T</w:t>
      </w:r>
      <w:r>
        <w:t>240</w:t>
      </w:r>
      <w:r w:rsidR="00E859CA">
        <w:t>4</w:t>
      </w:r>
      <w:r>
        <w:t>-</w:t>
      </w:r>
      <w:r w:rsidR="00CB62D8" w:rsidRPr="003D3DA2">
        <w:rPr>
          <w:rFonts w:hint="eastAsia"/>
        </w:rPr>
        <w:t>供需关系</w:t>
      </w:r>
    </w:p>
    <w:p w14:paraId="5D20AA6F" w14:textId="15CCB103" w:rsidR="00E859CA" w:rsidRPr="003D3DA2" w:rsidRDefault="00E859CA" w:rsidP="0069080C">
      <w:pPr>
        <w:pStyle w:val="3"/>
      </w:pPr>
      <w:r>
        <w:rPr>
          <w:rFonts w:hint="eastAsia"/>
        </w:rPr>
        <w:t>S</w:t>
      </w:r>
      <w:r>
        <w:t>01-</w:t>
      </w:r>
      <w:r>
        <w:rPr>
          <w:rFonts w:hint="eastAsia"/>
        </w:rPr>
        <w:t>热缓解的供需关系</w:t>
      </w:r>
    </w:p>
    <w:p w14:paraId="61F331B4" w14:textId="54E35726" w:rsidR="00CB62D8" w:rsidRDefault="00CB62D8" w:rsidP="0069080C">
      <w:pPr>
        <w:pStyle w:val="a9"/>
        <w:numPr>
          <w:ilvl w:val="0"/>
          <w:numId w:val="14"/>
        </w:numPr>
      </w:pPr>
      <w:r w:rsidRPr="00CB62D8">
        <w:t>A supply-demand model of vegetation cooling for urban heatwave mitigation</w:t>
      </w:r>
      <w:r w:rsidR="00322CE1">
        <w:rPr>
          <w:rFonts w:hint="eastAsia"/>
        </w:rPr>
        <w:t>【基于遥感</w:t>
      </w:r>
      <w:r w:rsidR="00322CE1">
        <w:rPr>
          <w:rFonts w:hint="eastAsia"/>
        </w:rPr>
        <w:t>L</w:t>
      </w:r>
      <w:r w:rsidR="00322CE1">
        <w:t>ST</w:t>
      </w:r>
      <w:r w:rsidR="00322CE1">
        <w:rPr>
          <w:rFonts w:hint="eastAsia"/>
        </w:rPr>
        <w:t>】</w:t>
      </w:r>
    </w:p>
    <w:p w14:paraId="20D4865A" w14:textId="7C0AD555" w:rsidR="00CB62D8" w:rsidRDefault="00CB62D8" w:rsidP="0069080C">
      <w:pPr>
        <w:pStyle w:val="a9"/>
        <w:numPr>
          <w:ilvl w:val="0"/>
          <w:numId w:val="14"/>
        </w:numPr>
      </w:pPr>
      <w:r w:rsidRPr="00CB62D8">
        <w:t>Analysis of Supply-Demand Relationship of Cooling Capacity of Blue-Green Landscape under the Direction of Mitigating Urban Heat Island</w:t>
      </w:r>
      <w:r w:rsidR="00322CE1">
        <w:rPr>
          <w:rFonts w:hint="eastAsia"/>
        </w:rPr>
        <w:t>【基于遥感</w:t>
      </w:r>
      <w:r w:rsidR="00322CE1">
        <w:rPr>
          <w:rFonts w:hint="eastAsia"/>
        </w:rPr>
        <w:t>L</w:t>
      </w:r>
      <w:r w:rsidR="00322CE1">
        <w:t>ST</w:t>
      </w:r>
      <w:r w:rsidR="00322CE1">
        <w:rPr>
          <w:rFonts w:hint="eastAsia"/>
        </w:rPr>
        <w:t>】</w:t>
      </w:r>
    </w:p>
    <w:p w14:paraId="0B3192EE" w14:textId="0F517A68" w:rsidR="00FD3678" w:rsidRDefault="00FD3678" w:rsidP="0069080C">
      <w:pPr>
        <w:pStyle w:val="a9"/>
        <w:numPr>
          <w:ilvl w:val="0"/>
          <w:numId w:val="14"/>
        </w:numPr>
        <w:rPr>
          <w:ins w:id="45" w:author="Fred Zhou" w:date="2024-03-08T08:50:00Z"/>
        </w:rPr>
      </w:pPr>
      <w:r w:rsidRPr="00FD3678">
        <w:t>Mapping the gaps between cooling benefits of urban greenspace and population heat vulnerability</w:t>
      </w:r>
    </w:p>
    <w:p w14:paraId="462F8275" w14:textId="70B8D4C2" w:rsidR="007342F4" w:rsidRDefault="007342F4" w:rsidP="0069080C">
      <w:pPr>
        <w:pStyle w:val="a9"/>
        <w:numPr>
          <w:ilvl w:val="0"/>
          <w:numId w:val="14"/>
        </w:numPr>
      </w:pPr>
      <w:ins w:id="46" w:author="Fred Zhou" w:date="2024-03-08T08:50:00Z">
        <w:r w:rsidRPr="007342F4">
          <w:lastRenderedPageBreak/>
          <w:t>Differing spatial patterns of the urban heat exposure of elderly populations in two megacities identifies alternate adaptation strategies</w:t>
        </w:r>
        <w:r>
          <w:rPr>
            <w:rFonts w:hint="eastAsia"/>
          </w:rPr>
          <w:t>【</w:t>
        </w:r>
        <w:r>
          <w:rPr>
            <w:rFonts w:hint="eastAsia"/>
          </w:rPr>
          <w:t>u</w:t>
        </w:r>
        <w:r>
          <w:t>p240308</w:t>
        </w:r>
        <w:r>
          <w:rPr>
            <w:rFonts w:hint="eastAsia"/>
          </w:rPr>
          <w:t>】</w:t>
        </w:r>
      </w:ins>
    </w:p>
    <w:p w14:paraId="105F0DB5" w14:textId="62ED75C7" w:rsidR="007474B0" w:rsidRPr="003D3DA2" w:rsidRDefault="00E859CA" w:rsidP="0069080C">
      <w:pPr>
        <w:pStyle w:val="3"/>
      </w:pPr>
      <w:r>
        <w:t>S02</w:t>
      </w:r>
      <w:r w:rsidR="000D122A">
        <w:t>-</w:t>
      </w:r>
      <w:r w:rsidR="007474B0" w:rsidRPr="003D3DA2">
        <w:rPr>
          <w:rFonts w:hint="eastAsia"/>
        </w:rPr>
        <w:t>生态系统服务的供需关系</w:t>
      </w:r>
    </w:p>
    <w:p w14:paraId="4DBC7B75" w14:textId="61818AB7" w:rsidR="00CB62D8" w:rsidRDefault="00CB62D8" w:rsidP="0069080C">
      <w:pPr>
        <w:pStyle w:val="a9"/>
        <w:numPr>
          <w:ilvl w:val="0"/>
          <w:numId w:val="13"/>
        </w:numPr>
      </w:pPr>
      <w:r w:rsidRPr="00CB62D8">
        <w:t>Balancing demand and supply of multiple urban ecosystem services on different spatial scales</w:t>
      </w:r>
    </w:p>
    <w:p w14:paraId="1E9B7AA3" w14:textId="41EF621B" w:rsidR="00CB62D8" w:rsidRDefault="00CB62D8" w:rsidP="0069080C">
      <w:pPr>
        <w:pStyle w:val="a9"/>
        <w:numPr>
          <w:ilvl w:val="0"/>
          <w:numId w:val="13"/>
        </w:numPr>
      </w:pPr>
      <w:r>
        <w:rPr>
          <w:rFonts w:hint="eastAsia"/>
        </w:rPr>
        <w:t>【重要】</w:t>
      </w:r>
      <w:r w:rsidRPr="00CB62D8">
        <w:t>Fine-scale mapping of urban ecosystem service demand in a metropolitan context: A population-income-environmental perspective</w:t>
      </w:r>
      <w:r w:rsidR="00033AB0">
        <w:rPr>
          <w:rFonts w:hint="eastAsia"/>
        </w:rPr>
        <w:t>【</w:t>
      </w:r>
      <w:r w:rsidR="00033AB0">
        <w:rPr>
          <w:rFonts w:hint="eastAsia"/>
        </w:rPr>
        <w:t>K</w:t>
      </w:r>
      <w:r w:rsidR="00033AB0">
        <w:t>-</w:t>
      </w:r>
      <w:r w:rsidR="00033AB0">
        <w:rPr>
          <w:rFonts w:hint="eastAsia"/>
        </w:rPr>
        <w:t>means</w:t>
      </w:r>
      <w:r w:rsidR="00033AB0">
        <w:rPr>
          <w:rFonts w:hint="eastAsia"/>
        </w:rPr>
        <w:t>聚类】</w:t>
      </w:r>
      <w:r w:rsidR="000914AE">
        <w:rPr>
          <w:rFonts w:hint="eastAsia"/>
        </w:rPr>
        <w:t>【</w:t>
      </w:r>
      <w:del w:id="47" w:author="Fred Zhou" w:date="2024-03-08T08:45:00Z">
        <w:r w:rsidR="00FE73A4" w:rsidDel="002147B3">
          <w:rPr>
            <w:rFonts w:hint="eastAsia"/>
          </w:rPr>
          <w:delText>up2403</w:delText>
        </w:r>
        <w:r w:rsidR="000914AE" w:rsidDel="002147B3">
          <w:delText>02</w:delText>
        </w:r>
      </w:del>
      <w:ins w:id="48" w:author="Fred Zhou" w:date="2024-03-08T08:45:00Z">
        <w:r w:rsidR="002147B3">
          <w:rPr>
            <w:rFonts w:hint="eastAsia"/>
          </w:rPr>
          <w:t>up2403</w:t>
        </w:r>
        <w:r w:rsidR="002147B3">
          <w:t>0</w:t>
        </w:r>
        <w:r w:rsidR="002147B3">
          <w:t>8</w:t>
        </w:r>
      </w:ins>
      <w:r w:rsidR="000914AE">
        <w:rPr>
          <w:rFonts w:hint="eastAsia"/>
        </w:rPr>
        <w:t>】</w:t>
      </w:r>
    </w:p>
    <w:p w14:paraId="20F54DD1" w14:textId="7DB713E7" w:rsidR="00322CE1" w:rsidRDefault="00322CE1" w:rsidP="0069080C">
      <w:pPr>
        <w:pStyle w:val="a9"/>
        <w:numPr>
          <w:ilvl w:val="0"/>
          <w:numId w:val="13"/>
        </w:numPr>
      </w:pPr>
      <w:r w:rsidRPr="00CB62D8">
        <w:t>Mapping demand and supply of functional niches of urban green space</w:t>
      </w:r>
    </w:p>
    <w:p w14:paraId="16330BF0" w14:textId="637ED54A" w:rsidR="002D6097" w:rsidRDefault="002D6097" w:rsidP="0069080C">
      <w:pPr>
        <w:pStyle w:val="a9"/>
        <w:numPr>
          <w:ilvl w:val="0"/>
          <w:numId w:val="13"/>
        </w:numPr>
      </w:pPr>
      <w:r w:rsidRPr="002D6097">
        <w:t>Understanding supply-demand mismatches in ecosystem services and interactive effects of drivers to support spatial planning in Tianjin metropolis, China</w:t>
      </w:r>
      <w:r>
        <w:rPr>
          <w:rFonts w:hint="eastAsia"/>
        </w:rPr>
        <w:t>【驱动因素的交互作用】</w:t>
      </w:r>
    </w:p>
    <w:p w14:paraId="7FA43850" w14:textId="5CEAE9BD" w:rsidR="003C59C1" w:rsidRDefault="003C59C1" w:rsidP="0069080C">
      <w:pPr>
        <w:pStyle w:val="a9"/>
        <w:numPr>
          <w:ilvl w:val="0"/>
          <w:numId w:val="13"/>
        </w:numPr>
      </w:pPr>
      <w:r w:rsidRPr="003C59C1">
        <w:t xml:space="preserve">Did improvements of ecosystem services supply-demand imbalance change environmental spatial </w:t>
      </w:r>
      <w:proofErr w:type="gramStart"/>
      <w:r w:rsidRPr="003C59C1">
        <w:t>injustices?</w:t>
      </w:r>
      <w:r>
        <w:rPr>
          <w:rFonts w:hint="eastAsia"/>
        </w:rPr>
        <w:t>【</w:t>
      </w:r>
      <w:proofErr w:type="gramEnd"/>
      <w:r>
        <w:rPr>
          <w:rFonts w:hint="eastAsia"/>
        </w:rPr>
        <w:t>公平性】</w:t>
      </w:r>
    </w:p>
    <w:p w14:paraId="1F418840" w14:textId="225FD786" w:rsidR="00441982" w:rsidRDefault="00441982" w:rsidP="0069080C">
      <w:pPr>
        <w:pStyle w:val="a9"/>
        <w:numPr>
          <w:ilvl w:val="0"/>
          <w:numId w:val="13"/>
        </w:numPr>
      </w:pPr>
      <w:r w:rsidRPr="00441982">
        <w:t>Assessment of ecosystem service flow and optimization of spatial pattern of supply and demand matching in Pearl River Delta, China</w:t>
      </w:r>
      <w:r>
        <w:rPr>
          <w:rFonts w:hint="eastAsia"/>
        </w:rPr>
        <w:t>【生态系统服务流】</w:t>
      </w:r>
    </w:p>
    <w:p w14:paraId="1834BDC6" w14:textId="3781A799" w:rsidR="008351A4" w:rsidRDefault="008351A4" w:rsidP="0069080C">
      <w:pPr>
        <w:pStyle w:val="a9"/>
        <w:numPr>
          <w:ilvl w:val="0"/>
          <w:numId w:val="13"/>
        </w:numPr>
      </w:pPr>
      <w:r w:rsidRPr="008351A4">
        <w:t>Urbanization impact on the supply-demand budget of ecosystem services: Decoupling analysis</w:t>
      </w:r>
    </w:p>
    <w:p w14:paraId="1C4C55BB" w14:textId="0407690F" w:rsidR="00B74A7E" w:rsidRDefault="00B74A7E" w:rsidP="0069080C">
      <w:pPr>
        <w:pStyle w:val="a9"/>
        <w:numPr>
          <w:ilvl w:val="0"/>
          <w:numId w:val="13"/>
        </w:numPr>
      </w:pPr>
      <w:r w:rsidRPr="00B74A7E">
        <w:t>Spatially heterogeneity response of ecosystem services supply and demand to urbanization in China</w:t>
      </w:r>
    </w:p>
    <w:p w14:paraId="0E2702A1" w14:textId="33296D6C" w:rsidR="00AA27D9" w:rsidRDefault="00AA27D9" w:rsidP="0069080C">
      <w:pPr>
        <w:pStyle w:val="a9"/>
        <w:numPr>
          <w:ilvl w:val="0"/>
          <w:numId w:val="13"/>
        </w:numPr>
      </w:pPr>
      <w:r w:rsidRPr="00AA27D9">
        <w:t>Identification of ecosystem services supply and demand areas and simulation of ecosystem service flows in Shanghai</w:t>
      </w:r>
    </w:p>
    <w:p w14:paraId="2F0E377E" w14:textId="20057D99" w:rsidR="004E7CC1" w:rsidRDefault="004E7CC1" w:rsidP="0069080C">
      <w:pPr>
        <w:pStyle w:val="a9"/>
        <w:numPr>
          <w:ilvl w:val="0"/>
          <w:numId w:val="13"/>
        </w:numPr>
      </w:pPr>
      <w:r w:rsidRPr="004E7CC1">
        <w:t>Defining and classifying ecosystem services for decision making</w:t>
      </w:r>
      <w:r>
        <w:rPr>
          <w:rFonts w:hint="eastAsia"/>
        </w:rPr>
        <w:t>【生态系统</w:t>
      </w:r>
      <w:r w:rsidR="00C817C2">
        <w:rPr>
          <w:rFonts w:hint="eastAsia"/>
        </w:rPr>
        <w:t>服务</w:t>
      </w:r>
      <w:r>
        <w:rPr>
          <w:rFonts w:hint="eastAsia"/>
        </w:rPr>
        <w:t>定义】</w:t>
      </w:r>
    </w:p>
    <w:p w14:paraId="38FCAAE7" w14:textId="43F68E01" w:rsidR="00C817C2" w:rsidRDefault="00C817C2" w:rsidP="0069080C">
      <w:pPr>
        <w:pStyle w:val="a9"/>
        <w:numPr>
          <w:ilvl w:val="0"/>
          <w:numId w:val="13"/>
        </w:numPr>
      </w:pPr>
      <w:r w:rsidRPr="00C817C2">
        <w:t>A social-ecological network approach to quantify the supply-demand-flow of grain ecosystem service</w:t>
      </w:r>
      <w:r>
        <w:rPr>
          <w:rFonts w:hint="eastAsia"/>
        </w:rPr>
        <w:t>【生态系统服务流】</w:t>
      </w:r>
    </w:p>
    <w:p w14:paraId="5A9583F6" w14:textId="3E39FEDE" w:rsidR="00ED6C0D" w:rsidRDefault="00ED6C0D" w:rsidP="0069080C">
      <w:pPr>
        <w:pStyle w:val="a9"/>
        <w:numPr>
          <w:ilvl w:val="0"/>
          <w:numId w:val="13"/>
        </w:numPr>
      </w:pPr>
      <w:r w:rsidRPr="00ED6C0D">
        <w:t>Distributional environmental justice of residential walking space: The lens of urban ecosystem services supply and demand</w:t>
      </w:r>
    </w:p>
    <w:p w14:paraId="09CF1A59" w14:textId="29BC57EE" w:rsidR="000C37C0" w:rsidRDefault="000C37C0" w:rsidP="0069080C">
      <w:pPr>
        <w:pStyle w:val="a9"/>
        <w:numPr>
          <w:ilvl w:val="0"/>
          <w:numId w:val="13"/>
        </w:numPr>
        <w:rPr>
          <w:ins w:id="49" w:author="Fred Zhou" w:date="2024-03-03T15:23:00Z"/>
        </w:rPr>
      </w:pPr>
      <w:r w:rsidRPr="000C37C0">
        <w:t>Mapping the gaps between cooling benefits of urban greenspace and population heat vulnerability</w:t>
      </w:r>
      <w:r>
        <w:rPr>
          <w:rFonts w:hint="eastAsia"/>
        </w:rPr>
        <w:t>【重要】</w:t>
      </w:r>
    </w:p>
    <w:p w14:paraId="700BE591" w14:textId="30F07B72" w:rsidR="008461E0" w:rsidRDefault="008461E0" w:rsidP="0069080C">
      <w:pPr>
        <w:pStyle w:val="a9"/>
        <w:numPr>
          <w:ilvl w:val="0"/>
          <w:numId w:val="13"/>
        </w:numPr>
        <w:rPr>
          <w:ins w:id="50" w:author="Fred Zhou" w:date="2024-03-03T15:30:00Z"/>
        </w:rPr>
      </w:pPr>
      <w:ins w:id="51" w:author="Fred Zhou" w:date="2024-03-03T15:23:00Z">
        <w:r w:rsidRPr="008461E0">
          <w:t>Mapping the gaps between cooling benefits of urban greenspace and population heat vulnerability</w:t>
        </w:r>
        <w:r>
          <w:rPr>
            <w:rFonts w:hint="eastAsia"/>
          </w:rPr>
          <w:t>【</w:t>
        </w:r>
        <w:r>
          <w:rPr>
            <w:rFonts w:hint="eastAsia"/>
          </w:rPr>
          <w:t>u</w:t>
        </w:r>
        <w:r>
          <w:t>p240303</w:t>
        </w:r>
        <w:r>
          <w:rPr>
            <w:rFonts w:hint="eastAsia"/>
          </w:rPr>
          <w:t>】</w:t>
        </w:r>
      </w:ins>
    </w:p>
    <w:p w14:paraId="2D9A8B28" w14:textId="497D3AAF" w:rsidR="00876A96" w:rsidRDefault="00876A96" w:rsidP="0069080C">
      <w:pPr>
        <w:pStyle w:val="a9"/>
        <w:numPr>
          <w:ilvl w:val="0"/>
          <w:numId w:val="13"/>
        </w:numPr>
        <w:rPr>
          <w:ins w:id="52" w:author="Fred Zhou" w:date="2024-03-08T08:48:00Z"/>
        </w:rPr>
      </w:pPr>
      <w:ins w:id="53" w:author="Fred Zhou" w:date="2024-03-03T15:30:00Z">
        <w:r w:rsidRPr="00876A96">
          <w:t>The influence of local background climate on the dominant factors and threshold-size of the cooling effect of urban parks</w:t>
        </w:r>
        <w:r>
          <w:rPr>
            <w:rFonts w:hint="eastAsia"/>
          </w:rPr>
          <w:t>【</w:t>
        </w:r>
        <w:r>
          <w:rPr>
            <w:rFonts w:hint="eastAsia"/>
          </w:rPr>
          <w:t>u</w:t>
        </w:r>
        <w:r>
          <w:t>p240303</w:t>
        </w:r>
        <w:r>
          <w:rPr>
            <w:rFonts w:hint="eastAsia"/>
          </w:rPr>
          <w:t>】</w:t>
        </w:r>
        <w:r>
          <w:rPr>
            <w:rFonts w:hint="eastAsia"/>
          </w:rPr>
          <w:t>【背景气候】</w:t>
        </w:r>
      </w:ins>
    </w:p>
    <w:p w14:paraId="0C69AEDE" w14:textId="4141720E" w:rsidR="002147B3" w:rsidRDefault="002147B3" w:rsidP="0069080C">
      <w:pPr>
        <w:pStyle w:val="a9"/>
        <w:numPr>
          <w:ilvl w:val="0"/>
          <w:numId w:val="13"/>
        </w:numPr>
        <w:rPr>
          <w:ins w:id="54" w:author="Fred Zhou" w:date="2024-03-08T08:48:00Z"/>
        </w:rPr>
      </w:pPr>
      <w:ins w:id="55" w:author="Fred Zhou" w:date="2024-03-08T08:48:00Z">
        <w:r w:rsidRPr="002147B3">
          <w:t>Monitoring ecosystem services in the Guangdong-Hong Kong-Macao Greater Bay Area based on multi-temporal deep learning</w:t>
        </w:r>
        <w:r>
          <w:rPr>
            <w:rFonts w:hint="eastAsia"/>
          </w:rPr>
          <w:t>【</w:t>
        </w:r>
        <w:r>
          <w:rPr>
            <w:rFonts w:hint="eastAsia"/>
          </w:rPr>
          <w:t>u</w:t>
        </w:r>
        <w:r>
          <w:t>p24030</w:t>
        </w:r>
        <w:r>
          <w:t>8</w:t>
        </w:r>
        <w:r>
          <w:rPr>
            <w:rFonts w:hint="eastAsia"/>
          </w:rPr>
          <w:t>】</w:t>
        </w:r>
      </w:ins>
    </w:p>
    <w:p w14:paraId="16A56218" w14:textId="26D911F5" w:rsidR="007342F4" w:rsidRDefault="007342F4" w:rsidP="0069080C">
      <w:pPr>
        <w:pStyle w:val="a9"/>
        <w:numPr>
          <w:ilvl w:val="0"/>
          <w:numId w:val="13"/>
        </w:numPr>
        <w:rPr>
          <w:ins w:id="56" w:author="Fred Zhou" w:date="2024-03-08T08:49:00Z"/>
        </w:rPr>
      </w:pPr>
      <w:ins w:id="57" w:author="Fred Zhou" w:date="2024-03-08T08:48:00Z">
        <w:r w:rsidRPr="007342F4">
          <w:rPr>
            <w:rFonts w:hint="eastAsia"/>
          </w:rPr>
          <w:t>成渝地区双城经济圈生态系统服务时空演变及生态网络格局研究</w:t>
        </w:r>
        <w:r>
          <w:rPr>
            <w:rFonts w:hint="eastAsia"/>
          </w:rPr>
          <w:t>【</w:t>
        </w:r>
        <w:r>
          <w:rPr>
            <w:rFonts w:hint="eastAsia"/>
          </w:rPr>
          <w:t>u</w:t>
        </w:r>
        <w:r>
          <w:t>p240308</w:t>
        </w:r>
        <w:r>
          <w:rPr>
            <w:rFonts w:hint="eastAsia"/>
          </w:rPr>
          <w:t>】</w:t>
        </w:r>
      </w:ins>
    </w:p>
    <w:p w14:paraId="286D9724" w14:textId="661B4160" w:rsidR="007342F4" w:rsidRDefault="007342F4" w:rsidP="0069080C">
      <w:pPr>
        <w:pStyle w:val="a9"/>
        <w:numPr>
          <w:ilvl w:val="0"/>
          <w:numId w:val="13"/>
        </w:numPr>
        <w:rPr>
          <w:ins w:id="58" w:author="Fred Zhou" w:date="2024-03-08T08:49:00Z"/>
        </w:rPr>
      </w:pPr>
      <w:ins w:id="59" w:author="Fred Zhou" w:date="2024-03-08T08:49:00Z">
        <w:r w:rsidRPr="007342F4">
          <w:t>Mapping supply of and demand for ecosystem services to assess environmental justice in New York City</w:t>
        </w:r>
        <w:r>
          <w:rPr>
            <w:rFonts w:hint="eastAsia"/>
          </w:rPr>
          <w:t>【</w:t>
        </w:r>
        <w:r>
          <w:rPr>
            <w:rFonts w:hint="eastAsia"/>
          </w:rPr>
          <w:t>u</w:t>
        </w:r>
        <w:r>
          <w:t>p240308</w:t>
        </w:r>
        <w:r>
          <w:rPr>
            <w:rFonts w:hint="eastAsia"/>
          </w:rPr>
          <w:t>】</w:t>
        </w:r>
      </w:ins>
    </w:p>
    <w:p w14:paraId="7499D8B9" w14:textId="49AC416E" w:rsidR="007342F4" w:rsidRDefault="007342F4" w:rsidP="0069080C">
      <w:pPr>
        <w:pStyle w:val="a9"/>
        <w:numPr>
          <w:ilvl w:val="0"/>
          <w:numId w:val="13"/>
        </w:numPr>
      </w:pPr>
      <w:ins w:id="60" w:author="Fred Zhou" w:date="2024-03-08T08:49:00Z">
        <w:r w:rsidRPr="007342F4">
          <w:t>Identifying Urban Flood Regulation Priority Areas in Beijing Based on an Ecosystem Services Approach</w:t>
        </w:r>
        <w:r>
          <w:rPr>
            <w:rFonts w:hint="eastAsia"/>
          </w:rPr>
          <w:t>【</w:t>
        </w:r>
        <w:r>
          <w:rPr>
            <w:rFonts w:hint="eastAsia"/>
          </w:rPr>
          <w:t>u</w:t>
        </w:r>
        <w:r>
          <w:t>p240308</w:t>
        </w:r>
        <w:r>
          <w:rPr>
            <w:rFonts w:hint="eastAsia"/>
          </w:rPr>
          <w:t>】</w:t>
        </w:r>
      </w:ins>
    </w:p>
    <w:p w14:paraId="634A189C" w14:textId="1AEC5D54" w:rsidR="008C5AA1" w:rsidRDefault="008C5AA1" w:rsidP="008C5AA1">
      <w:pPr>
        <w:pStyle w:val="3"/>
      </w:pPr>
      <w:r>
        <w:rPr>
          <w:rFonts w:hint="eastAsia"/>
        </w:rPr>
        <w:t>S</w:t>
      </w:r>
      <w:r>
        <w:t>03-</w:t>
      </w:r>
      <w:r>
        <w:rPr>
          <w:rFonts w:hint="eastAsia"/>
        </w:rPr>
        <w:t>供需关系流</w:t>
      </w:r>
      <w:r w:rsidR="00320EA3">
        <w:rPr>
          <w:rFonts w:hint="eastAsia"/>
        </w:rPr>
        <w:t>O</w:t>
      </w:r>
      <w:r w:rsidR="00320EA3">
        <w:t>R</w:t>
      </w:r>
      <w:r w:rsidR="00320EA3">
        <w:rPr>
          <w:rFonts w:hint="eastAsia"/>
        </w:rPr>
        <w:t>生态服务流</w:t>
      </w:r>
    </w:p>
    <w:p w14:paraId="182FE3EE" w14:textId="77777777" w:rsidR="008C5AA1" w:rsidRDefault="008C5AA1" w:rsidP="008C5AA1">
      <w:pPr>
        <w:pStyle w:val="a9"/>
        <w:numPr>
          <w:ilvl w:val="0"/>
          <w:numId w:val="13"/>
        </w:numPr>
        <w:spacing w:before="120" w:after="120"/>
      </w:pPr>
      <w:r w:rsidRPr="008C5AA1">
        <w:t>Identification of ecosystem services supply and demand areas and simulation of ecosystem service flows in Shanghai</w:t>
      </w:r>
      <w:r w:rsidRPr="008C5AA1">
        <w:cr/>
      </w:r>
    </w:p>
    <w:p w14:paraId="789F73F1" w14:textId="77777777" w:rsidR="008C5AA1" w:rsidRDefault="008C5AA1" w:rsidP="0069080C">
      <w:pPr>
        <w:pStyle w:val="a9"/>
        <w:numPr>
          <w:ilvl w:val="0"/>
          <w:numId w:val="13"/>
        </w:numPr>
      </w:pPr>
    </w:p>
    <w:p w14:paraId="20E8C14C" w14:textId="77777777" w:rsidR="00B74A7E" w:rsidRDefault="00B74A7E" w:rsidP="0069080C">
      <w:pPr>
        <w:pStyle w:val="a9"/>
        <w:ind w:left="1320"/>
      </w:pPr>
    </w:p>
    <w:p w14:paraId="196AA2C7" w14:textId="0910684A" w:rsidR="007040C1" w:rsidRPr="003D3DA2" w:rsidRDefault="007040C1" w:rsidP="0069080C">
      <w:pPr>
        <w:pStyle w:val="2"/>
      </w:pPr>
      <w:r>
        <w:rPr>
          <w:rFonts w:hint="eastAsia"/>
        </w:rPr>
        <w:t>T</w:t>
      </w:r>
      <w:r>
        <w:t>240</w:t>
      </w:r>
      <w:r w:rsidR="00E859CA">
        <w:t>5</w:t>
      </w:r>
      <w:r>
        <w:t>-</w:t>
      </w:r>
      <w:r w:rsidRPr="003D3DA2">
        <w:t>冷源</w:t>
      </w:r>
      <w:r w:rsidRPr="003D3DA2">
        <w:t>/</w:t>
      </w:r>
      <w:r w:rsidRPr="003D3DA2">
        <w:t>汇</w:t>
      </w:r>
    </w:p>
    <w:p w14:paraId="2AF36E75" w14:textId="486D0E9B" w:rsidR="007040C1" w:rsidRDefault="00075530" w:rsidP="0069080C">
      <w:pPr>
        <w:pStyle w:val="a9"/>
        <w:numPr>
          <w:ilvl w:val="0"/>
          <w:numId w:val="12"/>
        </w:numPr>
      </w:pPr>
      <w:r>
        <w:rPr>
          <w:rFonts w:hint="eastAsia"/>
        </w:rPr>
        <w:t>【重要】</w:t>
      </w:r>
      <w:r w:rsidR="007040C1" w:rsidRPr="00140E4B">
        <w:t>Socioeconomic disparities in cooling and warming efficiencies of urban vegetation and impervious surfaces</w:t>
      </w:r>
    </w:p>
    <w:p w14:paraId="57E140E4" w14:textId="27719A49" w:rsidR="007040C1" w:rsidRDefault="007040C1" w:rsidP="0069080C">
      <w:pPr>
        <w:pStyle w:val="a9"/>
        <w:numPr>
          <w:ilvl w:val="0"/>
          <w:numId w:val="12"/>
        </w:numPr>
      </w:pPr>
      <w:r>
        <w:rPr>
          <w:rFonts w:hint="eastAsia"/>
        </w:rPr>
        <w:t>【重要】</w:t>
      </w:r>
      <w:r w:rsidRPr="00A8655E">
        <w:t>Linking potential heat source and sink to urban heat island: Heterogeneous effects of landscape pattern on land surface temperature</w:t>
      </w:r>
    </w:p>
    <w:p w14:paraId="7783421E" w14:textId="77777777" w:rsidR="007040C1" w:rsidRDefault="007040C1" w:rsidP="0069080C">
      <w:pPr>
        <w:pStyle w:val="a9"/>
        <w:numPr>
          <w:ilvl w:val="0"/>
          <w:numId w:val="12"/>
        </w:numPr>
      </w:pPr>
      <w:r w:rsidRPr="00241E79">
        <w:t>Response of summer Land surface temperature of small and medium-sized cities to their neighboring urban spatial morphology</w:t>
      </w:r>
    </w:p>
    <w:p w14:paraId="3959FFEA" w14:textId="0D064564" w:rsidR="002D6097" w:rsidRDefault="00B45CBA" w:rsidP="0069080C">
      <w:pPr>
        <w:pStyle w:val="a9"/>
        <w:numPr>
          <w:ilvl w:val="0"/>
          <w:numId w:val="12"/>
        </w:numPr>
      </w:pPr>
      <w:r>
        <w:rPr>
          <w:rFonts w:hint="eastAsia"/>
        </w:rPr>
        <w:t>【重要】</w:t>
      </w:r>
      <w:r w:rsidR="003A714D" w:rsidRPr="003A714D">
        <w:t>Optimizing the spatial pattern of the cold island to mitigate the urban heat island effect</w:t>
      </w:r>
    </w:p>
    <w:p w14:paraId="185949EF" w14:textId="4B7E1F09" w:rsidR="00D22F2A" w:rsidRDefault="00D22F2A" w:rsidP="0069080C">
      <w:pPr>
        <w:pStyle w:val="a9"/>
        <w:numPr>
          <w:ilvl w:val="0"/>
          <w:numId w:val="12"/>
        </w:numPr>
      </w:pPr>
      <w:r w:rsidRPr="00D22F2A">
        <w:t>Surface urban heat island mitigation network construction utilizing source-sink theory and local climate zones</w:t>
      </w:r>
    </w:p>
    <w:p w14:paraId="51286219" w14:textId="77777777" w:rsidR="00ED4741" w:rsidRDefault="00ED4741" w:rsidP="0069080C">
      <w:pPr>
        <w:pStyle w:val="a9"/>
        <w:numPr>
          <w:ilvl w:val="0"/>
          <w:numId w:val="12"/>
        </w:numPr>
      </w:pPr>
      <w:r w:rsidRPr="00BC0309">
        <w:t>Detecting the tipping point between heat source and sink landscapes to mitigate urban heat island effects</w:t>
      </w:r>
    </w:p>
    <w:p w14:paraId="580EF70C" w14:textId="77777777" w:rsidR="00ED4741" w:rsidRDefault="00ED4741" w:rsidP="0069080C">
      <w:pPr>
        <w:pStyle w:val="a9"/>
        <w:ind w:left="440"/>
      </w:pPr>
    </w:p>
    <w:p w14:paraId="0C508592" w14:textId="77777777" w:rsidR="007040C1" w:rsidRPr="007040C1" w:rsidRDefault="007040C1" w:rsidP="0069080C"/>
    <w:p w14:paraId="3767D73B" w14:textId="65034067" w:rsidR="00C639B8" w:rsidRDefault="000D122A" w:rsidP="0069080C">
      <w:pPr>
        <w:pStyle w:val="2"/>
      </w:pPr>
      <w:r>
        <w:rPr>
          <w:rFonts w:hint="eastAsia"/>
        </w:rPr>
        <w:t>T</w:t>
      </w:r>
      <w:r>
        <w:t>240</w:t>
      </w:r>
      <w:r w:rsidR="00E859CA">
        <w:t>6</w:t>
      </w:r>
      <w:r>
        <w:t>-</w:t>
      </w:r>
      <w:r w:rsidR="00C639B8" w:rsidRPr="003D3DA2">
        <w:rPr>
          <w:rFonts w:hint="eastAsia"/>
        </w:rPr>
        <w:t>蓝</w:t>
      </w:r>
      <w:proofErr w:type="gramStart"/>
      <w:r w:rsidR="00C639B8" w:rsidRPr="003D3DA2">
        <w:rPr>
          <w:rFonts w:hint="eastAsia"/>
        </w:rPr>
        <w:t>绿空间</w:t>
      </w:r>
      <w:proofErr w:type="gramEnd"/>
      <w:r w:rsidR="00AC322F">
        <w:rPr>
          <w:rFonts w:hint="eastAsia"/>
        </w:rPr>
        <w:t>热效应</w:t>
      </w:r>
    </w:p>
    <w:p w14:paraId="616A058F" w14:textId="2E82642E" w:rsidR="00E859CA" w:rsidRPr="003D3DA2" w:rsidRDefault="00E859CA" w:rsidP="0069080C">
      <w:pPr>
        <w:pStyle w:val="3"/>
      </w:pPr>
      <w:r>
        <w:rPr>
          <w:rFonts w:hint="eastAsia"/>
        </w:rPr>
        <w:t>S</w:t>
      </w:r>
      <w:r>
        <w:t>01-</w:t>
      </w:r>
      <w:r>
        <w:rPr>
          <w:rFonts w:hint="eastAsia"/>
        </w:rPr>
        <w:t>综合</w:t>
      </w:r>
    </w:p>
    <w:p w14:paraId="25B8B7F8" w14:textId="77777777" w:rsidR="00C639B8" w:rsidRDefault="00C639B8" w:rsidP="0069080C">
      <w:pPr>
        <w:pStyle w:val="a9"/>
        <w:numPr>
          <w:ilvl w:val="0"/>
          <w:numId w:val="11"/>
        </w:numPr>
        <w:rPr>
          <w:ins w:id="61" w:author="Fred Zhou" w:date="2024-03-05T20:47:00Z"/>
        </w:rPr>
      </w:pPr>
      <w:r>
        <w:rPr>
          <w:rFonts w:hint="eastAsia"/>
        </w:rPr>
        <w:t>【不重要】</w:t>
      </w:r>
      <w:r w:rsidRPr="00253D06">
        <w:t>Configuration characteristics of green-blue spaces for efficient cooling in urban environments</w:t>
      </w:r>
    </w:p>
    <w:p w14:paraId="2891385B" w14:textId="586B3F95" w:rsidR="00FC3E36" w:rsidRDefault="00FC3E36" w:rsidP="0069080C">
      <w:pPr>
        <w:pStyle w:val="a9"/>
        <w:numPr>
          <w:ilvl w:val="0"/>
          <w:numId w:val="11"/>
        </w:numPr>
        <w:rPr>
          <w:ins w:id="62" w:author="Fred Zhou" w:date="2024-03-05T20:50:00Z"/>
        </w:rPr>
      </w:pPr>
      <w:ins w:id="63" w:author="Fred Zhou" w:date="2024-03-05T20:47:00Z">
        <w:r w:rsidRPr="00FC3E36">
          <w:t>A study of physical factors influencing park cooling intensities and their effects in different time of the da</w:t>
        </w:r>
      </w:ins>
      <w:ins w:id="64" w:author="Fred Zhou" w:date="2024-03-05T20:48:00Z">
        <w:r>
          <w:rPr>
            <w:rFonts w:hint="eastAsia"/>
          </w:rPr>
          <w:t>y</w:t>
        </w:r>
      </w:ins>
    </w:p>
    <w:p w14:paraId="555DCD52" w14:textId="77C31106" w:rsidR="00FD0FBB" w:rsidDel="00702997" w:rsidRDefault="00FD0FBB" w:rsidP="0069080C">
      <w:pPr>
        <w:pStyle w:val="a9"/>
        <w:numPr>
          <w:ilvl w:val="0"/>
          <w:numId w:val="11"/>
        </w:numPr>
        <w:rPr>
          <w:del w:id="65" w:author="Fred Zhou" w:date="2024-03-05T20:50:00Z"/>
        </w:rPr>
      </w:pPr>
    </w:p>
    <w:p w14:paraId="3A766E26" w14:textId="77777777" w:rsidR="00C639B8" w:rsidRDefault="00C639B8" w:rsidP="0069080C">
      <w:pPr>
        <w:pStyle w:val="a9"/>
        <w:numPr>
          <w:ilvl w:val="0"/>
          <w:numId w:val="11"/>
        </w:numPr>
      </w:pPr>
      <w:r w:rsidRPr="00CA47FC">
        <w:t>Quantification and mapping of the cooling effect of urban parks on the temperate monsoon climate zone</w:t>
      </w:r>
    </w:p>
    <w:p w14:paraId="6727919A" w14:textId="0DA05B6A" w:rsidR="00C639B8" w:rsidRDefault="00C639B8" w:rsidP="0069080C">
      <w:pPr>
        <w:pStyle w:val="a9"/>
        <w:numPr>
          <w:ilvl w:val="0"/>
          <w:numId w:val="11"/>
        </w:numPr>
      </w:pPr>
      <w:r w:rsidRPr="00D567DF">
        <w:t>Cool island effects of urban remnant natural mountains for cooling communities: A case study of Guiyang, China</w:t>
      </w:r>
    </w:p>
    <w:p w14:paraId="4C2FC29C" w14:textId="4D0494B8" w:rsidR="00AC322F" w:rsidRDefault="00AC322F" w:rsidP="0069080C">
      <w:pPr>
        <w:pStyle w:val="a9"/>
        <w:numPr>
          <w:ilvl w:val="0"/>
          <w:numId w:val="11"/>
        </w:numPr>
      </w:pPr>
      <w:r w:rsidRPr="00AC322F">
        <w:t>Optimizing urban greenspace spatial pattern to mitigate urban heat island effects: Extending understanding from local to the city scal</w:t>
      </w:r>
      <w:r w:rsidR="00E859CA">
        <w:rPr>
          <w:rFonts w:hint="eastAsia"/>
        </w:rPr>
        <w:t>e</w:t>
      </w:r>
    </w:p>
    <w:p w14:paraId="31C7AB40" w14:textId="6D6BE2FE" w:rsidR="008351A4" w:rsidRDefault="008351A4" w:rsidP="0069080C">
      <w:pPr>
        <w:pStyle w:val="a9"/>
        <w:numPr>
          <w:ilvl w:val="0"/>
          <w:numId w:val="11"/>
        </w:numPr>
      </w:pPr>
      <w:r w:rsidRPr="008351A4">
        <w:t>Estimating the cooling effect magnitude of urban vegetation in different climate zones using multi-source remote sensing</w:t>
      </w:r>
      <w:r w:rsidR="00CF6B4B">
        <w:rPr>
          <w:rFonts w:hint="eastAsia"/>
        </w:rPr>
        <w:t>【遥感，跨气候区】</w:t>
      </w:r>
    </w:p>
    <w:p w14:paraId="25A47921" w14:textId="54B5D846" w:rsidR="008351A4" w:rsidRDefault="007C152C" w:rsidP="0069080C">
      <w:pPr>
        <w:pStyle w:val="a9"/>
        <w:numPr>
          <w:ilvl w:val="0"/>
          <w:numId w:val="11"/>
        </w:numPr>
      </w:pPr>
      <w:r>
        <w:rPr>
          <w:rFonts w:hint="eastAsia"/>
        </w:rPr>
        <w:t>【综述】</w:t>
      </w:r>
      <w:r w:rsidRPr="007C152C">
        <w:t>Landscape metrics in assessing how the configuration of urban green spaces affects their cooling effect: A systematic review of empirical studies</w:t>
      </w:r>
    </w:p>
    <w:p w14:paraId="565E08DB" w14:textId="2454AD92" w:rsidR="00DA5E63" w:rsidRDefault="009F732B" w:rsidP="0069080C">
      <w:pPr>
        <w:pStyle w:val="a9"/>
        <w:numPr>
          <w:ilvl w:val="0"/>
          <w:numId w:val="11"/>
        </w:numPr>
      </w:pPr>
      <w:r>
        <w:rPr>
          <w:rFonts w:hint="eastAsia"/>
        </w:rPr>
        <w:t>【综述】</w:t>
      </w:r>
      <w:r w:rsidR="00DA5E63" w:rsidRPr="00DA5E63">
        <w:t>Quantifying tree canopy coverage threshold of typical residential quarters considering human thermal comfort and heat dynamics under extreme heat</w:t>
      </w:r>
    </w:p>
    <w:p w14:paraId="157D626D" w14:textId="127E2840" w:rsidR="007601FC" w:rsidRDefault="007601FC" w:rsidP="0069080C">
      <w:pPr>
        <w:pStyle w:val="a9"/>
        <w:numPr>
          <w:ilvl w:val="0"/>
          <w:numId w:val="11"/>
        </w:numPr>
      </w:pPr>
      <w:r w:rsidRPr="007601FC">
        <w:t>Configuration characteristics of green-blue spaces for efficient cooling in urban environments</w:t>
      </w:r>
    </w:p>
    <w:p w14:paraId="43F522AC" w14:textId="396306A9" w:rsidR="007601FC" w:rsidRDefault="007601FC" w:rsidP="0069080C">
      <w:pPr>
        <w:pStyle w:val="a9"/>
        <w:numPr>
          <w:ilvl w:val="0"/>
          <w:numId w:val="11"/>
        </w:numPr>
      </w:pPr>
      <w:r w:rsidRPr="007601FC">
        <w:t>A novel approach to examining the optimal use of the cooling effect of water bodies in urban planning</w:t>
      </w:r>
    </w:p>
    <w:p w14:paraId="761D2BAF" w14:textId="5F1C4489" w:rsidR="00611AAB" w:rsidRDefault="00611AAB" w:rsidP="0069080C">
      <w:pPr>
        <w:pStyle w:val="a9"/>
        <w:numPr>
          <w:ilvl w:val="0"/>
          <w:numId w:val="11"/>
        </w:numPr>
      </w:pPr>
      <w:r w:rsidRPr="00611AAB">
        <w:t>A new method for evaluating the synergistic effect of urban water body and vegetation in the summer outdoor thermal environment</w:t>
      </w:r>
    </w:p>
    <w:p w14:paraId="1866CECE" w14:textId="438F4DA3" w:rsidR="00C26E94" w:rsidRDefault="00C26E94" w:rsidP="0069080C">
      <w:pPr>
        <w:pStyle w:val="a9"/>
        <w:numPr>
          <w:ilvl w:val="0"/>
          <w:numId w:val="11"/>
        </w:numPr>
      </w:pPr>
      <w:r w:rsidRPr="00C26E94">
        <w:lastRenderedPageBreak/>
        <w:t>Quantifying the cooling effect of urban heat stress interventions</w:t>
      </w:r>
    </w:p>
    <w:p w14:paraId="4CDEAF78" w14:textId="052828E1" w:rsidR="00981294" w:rsidRDefault="00981294" w:rsidP="0069080C">
      <w:pPr>
        <w:pStyle w:val="a9"/>
        <w:numPr>
          <w:ilvl w:val="0"/>
          <w:numId w:val="11"/>
        </w:numPr>
      </w:pPr>
      <w:r w:rsidRPr="00981294">
        <w:t>Evaluation of energy saving potential of an urban green space and its water bodies</w:t>
      </w:r>
    </w:p>
    <w:p w14:paraId="7590988D" w14:textId="5C563791" w:rsidR="008A3B26" w:rsidRDefault="008A3B26" w:rsidP="0069080C">
      <w:pPr>
        <w:pStyle w:val="a9"/>
        <w:numPr>
          <w:ilvl w:val="0"/>
          <w:numId w:val="11"/>
        </w:numPr>
      </w:pPr>
      <w:r w:rsidRPr="008A3B26">
        <w:t>Urban green infrastructures to improve pedestrian thermal comfort: A systematic review</w:t>
      </w:r>
    </w:p>
    <w:p w14:paraId="4C7DD860" w14:textId="64664A51" w:rsidR="008A3B26" w:rsidRDefault="008A3B26" w:rsidP="0069080C">
      <w:pPr>
        <w:pStyle w:val="a9"/>
        <w:numPr>
          <w:ilvl w:val="0"/>
          <w:numId w:val="11"/>
        </w:numPr>
      </w:pPr>
      <w:r w:rsidRPr="008A3B26">
        <w:t>A clustering review of vegetation-indicating parameters in urban thermal environment studies towards various factors</w:t>
      </w:r>
    </w:p>
    <w:p w14:paraId="3B7F3947" w14:textId="296AD20B" w:rsidR="008A3B26" w:rsidRDefault="008A3B26" w:rsidP="0069080C">
      <w:pPr>
        <w:pStyle w:val="a9"/>
        <w:numPr>
          <w:ilvl w:val="0"/>
          <w:numId w:val="11"/>
        </w:numPr>
      </w:pPr>
      <w:r w:rsidRPr="008A3B26">
        <w:t>A review of the impact of the green landscape interventions on the urban microclimate of tropical areas</w:t>
      </w:r>
    </w:p>
    <w:p w14:paraId="5C0B3958" w14:textId="57614F74" w:rsidR="00FB081E" w:rsidRDefault="00FB081E" w:rsidP="0069080C">
      <w:pPr>
        <w:pStyle w:val="a9"/>
        <w:numPr>
          <w:ilvl w:val="0"/>
          <w:numId w:val="11"/>
        </w:numPr>
      </w:pPr>
      <w:r w:rsidRPr="00FB081E">
        <w:t>Review on the impact of urban geometry and pedestrian level greening on outdoor thermal comfort</w:t>
      </w:r>
    </w:p>
    <w:p w14:paraId="7DC3EC1C" w14:textId="2D482BFE" w:rsidR="00A7053A" w:rsidRDefault="00A7053A" w:rsidP="0069080C">
      <w:pPr>
        <w:pStyle w:val="a9"/>
        <w:numPr>
          <w:ilvl w:val="0"/>
          <w:numId w:val="11"/>
        </w:numPr>
      </w:pPr>
      <w:r w:rsidRPr="00A7053A">
        <w:t>Revisiting the cooling effects of urban greening: Planning implications of vegetation types and spatial configuration</w:t>
      </w:r>
    </w:p>
    <w:p w14:paraId="3BE11236" w14:textId="63C5A8F6" w:rsidR="005711C5" w:rsidRDefault="005711C5" w:rsidP="0069080C">
      <w:pPr>
        <w:pStyle w:val="a9"/>
        <w:numPr>
          <w:ilvl w:val="0"/>
          <w:numId w:val="11"/>
        </w:numPr>
      </w:pPr>
      <w:r w:rsidRPr="005711C5">
        <w:t>Critical review on the cooling effect of urban blue-green space: A threshold-size perspective</w:t>
      </w:r>
    </w:p>
    <w:p w14:paraId="795DD4C7" w14:textId="6926AF66" w:rsidR="00A10147" w:rsidRDefault="00A10147" w:rsidP="0069080C">
      <w:pPr>
        <w:pStyle w:val="a9"/>
        <w:numPr>
          <w:ilvl w:val="0"/>
          <w:numId w:val="11"/>
        </w:numPr>
      </w:pPr>
      <w:r w:rsidRPr="00A10147">
        <w:t>A review of the impact of the green landscape interventions on the urban microclimate of tropical areas</w:t>
      </w:r>
      <w:r>
        <w:rPr>
          <w:rFonts w:hint="eastAsia"/>
        </w:rPr>
        <w:t>【不重要，偏微观】</w:t>
      </w:r>
    </w:p>
    <w:p w14:paraId="16E1BE29" w14:textId="247556D5" w:rsidR="00E54028" w:rsidRDefault="00E54028" w:rsidP="0069080C">
      <w:pPr>
        <w:pStyle w:val="a9"/>
        <w:numPr>
          <w:ilvl w:val="0"/>
          <w:numId w:val="11"/>
        </w:numPr>
      </w:pPr>
      <w:r w:rsidRPr="00E54028">
        <w:t>Optimized greenery configuration to mitigate urban heat: A decade systematic review</w:t>
      </w:r>
    </w:p>
    <w:p w14:paraId="05F0FE2A" w14:textId="1A18AB97" w:rsidR="008F30BE" w:rsidRDefault="008F30BE" w:rsidP="0069080C">
      <w:pPr>
        <w:pStyle w:val="a9"/>
        <w:numPr>
          <w:ilvl w:val="0"/>
          <w:numId w:val="11"/>
        </w:numPr>
      </w:pPr>
      <w:r w:rsidRPr="008F30BE">
        <w:t>Assessing the thermal comfort effects of green spaces: A systematic review of methods, parameters, and plants’ attributes</w:t>
      </w:r>
    </w:p>
    <w:p w14:paraId="7D497DF4" w14:textId="5E77B080" w:rsidR="00FD1B75" w:rsidRDefault="00FD1B75" w:rsidP="0069080C">
      <w:pPr>
        <w:pStyle w:val="a9"/>
        <w:numPr>
          <w:ilvl w:val="0"/>
          <w:numId w:val="11"/>
        </w:numPr>
      </w:pPr>
      <w:r w:rsidRPr="00FD1B75">
        <w:t xml:space="preserve">Assessment of heat mitigation capacity of urban greenspaces with the use of </w:t>
      </w:r>
      <w:proofErr w:type="spellStart"/>
      <w:r w:rsidRPr="00FD1B75">
        <w:t>InVEST</w:t>
      </w:r>
      <w:proofErr w:type="spellEnd"/>
      <w:r w:rsidRPr="00FD1B75">
        <w:t xml:space="preserve"> urban cooling model, verified with day-time land surface temperature data</w:t>
      </w:r>
    </w:p>
    <w:p w14:paraId="0415B5A7" w14:textId="6E992868" w:rsidR="00AF7E27" w:rsidRDefault="00AF7E27" w:rsidP="0069080C">
      <w:pPr>
        <w:pStyle w:val="a9"/>
        <w:numPr>
          <w:ilvl w:val="0"/>
          <w:numId w:val="11"/>
        </w:numPr>
      </w:pPr>
      <w:r w:rsidRPr="00AF7E27">
        <w:t>A uniform methodology of local cooling and warming effects for different urban site types: multi-perspective assessment based on four northern Chinese cities</w:t>
      </w:r>
      <w:r>
        <w:rPr>
          <w:rFonts w:hint="eastAsia"/>
        </w:rPr>
        <w:t>【</w:t>
      </w:r>
      <w:r w:rsidR="00FE73A4">
        <w:rPr>
          <w:rFonts w:hint="eastAsia"/>
        </w:rPr>
        <w:t>up2403</w:t>
      </w:r>
      <w:r>
        <w:t>03</w:t>
      </w:r>
      <w:r>
        <w:rPr>
          <w:rFonts w:hint="eastAsia"/>
        </w:rPr>
        <w:t>】</w:t>
      </w:r>
    </w:p>
    <w:p w14:paraId="2A1DDAC6" w14:textId="6EC99459" w:rsidR="003E0F60" w:rsidRDefault="003E0F60" w:rsidP="0069080C">
      <w:pPr>
        <w:pStyle w:val="a9"/>
        <w:numPr>
          <w:ilvl w:val="0"/>
          <w:numId w:val="11"/>
        </w:numPr>
      </w:pPr>
      <w:r w:rsidRPr="003E0F60">
        <w:t>How can urban parks be planned to maximize cooling effect in hot extremes? Linking maximum and accumulative perspectives</w:t>
      </w:r>
      <w:r w:rsidR="00EF1B30">
        <w:rPr>
          <w:rFonts w:hint="eastAsia"/>
        </w:rPr>
        <w:t>【</w:t>
      </w:r>
      <w:r w:rsidR="00FE73A4">
        <w:rPr>
          <w:rFonts w:hint="eastAsia"/>
        </w:rPr>
        <w:t>up2403</w:t>
      </w:r>
      <w:r w:rsidR="00EF1B30">
        <w:t>03</w:t>
      </w:r>
      <w:r w:rsidR="00EF1B30">
        <w:rPr>
          <w:rFonts w:hint="eastAsia"/>
        </w:rPr>
        <w:t>】</w:t>
      </w:r>
    </w:p>
    <w:p w14:paraId="68D28CEE" w14:textId="176A26A9" w:rsidR="00EF1B30" w:rsidRDefault="00EF1B30" w:rsidP="0069080C">
      <w:pPr>
        <w:pStyle w:val="a9"/>
        <w:numPr>
          <w:ilvl w:val="0"/>
          <w:numId w:val="11"/>
        </w:numPr>
      </w:pPr>
      <w:r w:rsidRPr="00EF1B30">
        <w:t>Quantification and mapping cooling effect and its accessibility of urban parks in an extreme heat event in a megacity</w:t>
      </w:r>
      <w:r w:rsidR="00FE73A4">
        <w:rPr>
          <w:rFonts w:hint="eastAsia"/>
        </w:rPr>
        <w:t>【</w:t>
      </w:r>
      <w:r w:rsidR="00FE73A4">
        <w:rPr>
          <w:rFonts w:hint="eastAsia"/>
        </w:rPr>
        <w:t>up2403</w:t>
      </w:r>
      <w:r w:rsidR="00FE73A4">
        <w:t>03</w:t>
      </w:r>
      <w:r w:rsidR="00FE73A4">
        <w:rPr>
          <w:rFonts w:hint="eastAsia"/>
        </w:rPr>
        <w:t>】</w:t>
      </w:r>
      <w:r>
        <w:rPr>
          <w:rFonts w:hint="eastAsia"/>
        </w:rPr>
        <w:t>【重要】</w:t>
      </w:r>
    </w:p>
    <w:p w14:paraId="1AF8DDD2" w14:textId="301240E6" w:rsidR="00FE73A4" w:rsidRDefault="00FE73A4" w:rsidP="0069080C">
      <w:pPr>
        <w:pStyle w:val="a9"/>
        <w:numPr>
          <w:ilvl w:val="0"/>
          <w:numId w:val="11"/>
        </w:numPr>
      </w:pPr>
      <w:r w:rsidRPr="00FE73A4">
        <w:t>Quantifying the cooling effect of urban green space: A case from urban parks in a tropical mega metropolitan area (India)</w:t>
      </w:r>
      <w:r>
        <w:rPr>
          <w:rFonts w:hint="eastAsia"/>
        </w:rPr>
        <w:t>【</w:t>
      </w:r>
      <w:r>
        <w:rPr>
          <w:rFonts w:hint="eastAsia"/>
        </w:rPr>
        <w:t>up2403</w:t>
      </w:r>
      <w:r>
        <w:t>03</w:t>
      </w:r>
      <w:r>
        <w:rPr>
          <w:rFonts w:hint="eastAsia"/>
        </w:rPr>
        <w:t>】</w:t>
      </w:r>
    </w:p>
    <w:p w14:paraId="51AAB679" w14:textId="747EA5B8" w:rsidR="00BE20F1" w:rsidRDefault="00BE20F1" w:rsidP="0069080C">
      <w:pPr>
        <w:pStyle w:val="a9"/>
        <w:numPr>
          <w:ilvl w:val="0"/>
          <w:numId w:val="11"/>
        </w:numPr>
      </w:pPr>
      <w:r w:rsidRPr="00BE20F1">
        <w:t>A simple and easy method to quantify the cool island intensity of urban greenspace</w:t>
      </w:r>
      <w:r w:rsidRPr="00BE20F1">
        <w:cr/>
      </w:r>
      <w:r>
        <w:rPr>
          <w:rFonts w:hint="eastAsia"/>
        </w:rPr>
        <w:t>【</w:t>
      </w:r>
      <w:r>
        <w:rPr>
          <w:rFonts w:hint="eastAsia"/>
        </w:rPr>
        <w:t>up2403</w:t>
      </w:r>
      <w:r>
        <w:t>03</w:t>
      </w:r>
      <w:r>
        <w:rPr>
          <w:rFonts w:hint="eastAsia"/>
        </w:rPr>
        <w:t>】</w:t>
      </w:r>
      <w:r>
        <w:rPr>
          <w:rFonts w:hint="eastAsia"/>
        </w:rPr>
        <w:t>【缓冲区设置】</w:t>
      </w:r>
    </w:p>
    <w:p w14:paraId="39B42772" w14:textId="72593E70" w:rsidR="00AE78E7" w:rsidRDefault="00AE78E7" w:rsidP="0069080C">
      <w:pPr>
        <w:pStyle w:val="a9"/>
        <w:numPr>
          <w:ilvl w:val="0"/>
          <w:numId w:val="11"/>
        </w:numPr>
      </w:pPr>
      <w:r w:rsidRPr="00AE78E7">
        <w:t>Using buffer analysis to determine urban park cooling intensity: Five estimation methods for Nanjing, China</w:t>
      </w:r>
      <w:r>
        <w:rPr>
          <w:rFonts w:hint="eastAsia"/>
        </w:rPr>
        <w:t>【</w:t>
      </w:r>
      <w:del w:id="66" w:author="Fred Zhou" w:date="2024-03-05T10:04:00Z">
        <w:r w:rsidDel="007C0320">
          <w:rPr>
            <w:rFonts w:hint="eastAsia"/>
          </w:rPr>
          <w:delText>up2403</w:delText>
        </w:r>
        <w:r w:rsidDel="007C0320">
          <w:delText>03</w:delText>
        </w:r>
      </w:del>
      <w:ins w:id="67" w:author="Fred Zhou" w:date="2024-03-05T10:04:00Z">
        <w:r w:rsidR="007C0320">
          <w:rPr>
            <w:rFonts w:hint="eastAsia"/>
          </w:rPr>
          <w:t>up2403</w:t>
        </w:r>
        <w:r w:rsidR="007C0320">
          <w:t>0</w:t>
        </w:r>
        <w:r w:rsidR="007C0320">
          <w:t>5</w:t>
        </w:r>
      </w:ins>
      <w:r>
        <w:rPr>
          <w:rFonts w:hint="eastAsia"/>
        </w:rPr>
        <w:t>】【缓冲区设置】</w:t>
      </w:r>
      <w:ins w:id="68" w:author="Fred Zhou" w:date="2024-03-05T10:04:00Z">
        <w:r w:rsidR="00BE4E4E">
          <w:rPr>
            <w:rFonts w:hint="eastAsia"/>
          </w:rPr>
          <w:t>【公园】</w:t>
        </w:r>
      </w:ins>
    </w:p>
    <w:p w14:paraId="33581D2A" w14:textId="32250B3D" w:rsidR="0001556F" w:rsidRDefault="0001556F" w:rsidP="0069080C">
      <w:pPr>
        <w:pStyle w:val="a9"/>
        <w:numPr>
          <w:ilvl w:val="0"/>
          <w:numId w:val="11"/>
        </w:numPr>
      </w:pPr>
      <w:r w:rsidRPr="0001556F">
        <w:t>Effects of climates and physical variables of parks on the radius and intensity of cooling of the surrounding settlements</w:t>
      </w:r>
      <w:r w:rsidR="00AE78E7">
        <w:rPr>
          <w:rFonts w:hint="eastAsia"/>
        </w:rPr>
        <w:t>【</w:t>
      </w:r>
      <w:r w:rsidR="00AE78E7">
        <w:rPr>
          <w:rFonts w:hint="eastAsia"/>
        </w:rPr>
        <w:t>up2403</w:t>
      </w:r>
      <w:r w:rsidR="00AE78E7">
        <w:t>03</w:t>
      </w:r>
      <w:r w:rsidR="00AE78E7">
        <w:rPr>
          <w:rFonts w:hint="eastAsia"/>
        </w:rPr>
        <w:t>】</w:t>
      </w:r>
    </w:p>
    <w:p w14:paraId="0663DAAB" w14:textId="6682A9F6" w:rsidR="00F41A09" w:rsidRDefault="00F41A09" w:rsidP="0069080C">
      <w:pPr>
        <w:pStyle w:val="a9"/>
        <w:numPr>
          <w:ilvl w:val="0"/>
          <w:numId w:val="11"/>
        </w:numPr>
      </w:pPr>
      <w:r w:rsidRPr="00F41A09">
        <w:t>How urban parks and their surrounding buildings affect seasonal land surface temperature: A case study in Beijing, China</w:t>
      </w:r>
      <w:r>
        <w:rPr>
          <w:rFonts w:hint="eastAsia"/>
        </w:rPr>
        <w:t>【普通】</w:t>
      </w:r>
      <w:r w:rsidR="00CD5339">
        <w:rPr>
          <w:rFonts w:hint="eastAsia"/>
        </w:rPr>
        <w:t>【</w:t>
      </w:r>
      <w:r w:rsidR="00CD5339">
        <w:rPr>
          <w:rFonts w:hint="eastAsia"/>
        </w:rPr>
        <w:t>up2403</w:t>
      </w:r>
      <w:r w:rsidR="00CD5339">
        <w:t>03</w:t>
      </w:r>
      <w:r w:rsidR="00CD5339">
        <w:rPr>
          <w:rFonts w:hint="eastAsia"/>
        </w:rPr>
        <w:t>】</w:t>
      </w:r>
    </w:p>
    <w:p w14:paraId="63B59770" w14:textId="2A33520D" w:rsidR="00CD5339" w:rsidRDefault="00CD5339" w:rsidP="0069080C">
      <w:pPr>
        <w:pStyle w:val="a9"/>
        <w:numPr>
          <w:ilvl w:val="0"/>
          <w:numId w:val="11"/>
        </w:numPr>
      </w:pPr>
      <w:r w:rsidRPr="00CD5339">
        <w:t>Cooling effects of wetland parks in hot and humid areas based on remote sensing images and local climate zone scheme</w:t>
      </w:r>
      <w:r>
        <w:rPr>
          <w:rFonts w:hint="eastAsia"/>
        </w:rPr>
        <w:t>【</w:t>
      </w:r>
      <w:r>
        <w:rPr>
          <w:rFonts w:hint="eastAsia"/>
        </w:rPr>
        <w:t>up2403</w:t>
      </w:r>
      <w:r>
        <w:t>03</w:t>
      </w:r>
      <w:r>
        <w:rPr>
          <w:rFonts w:hint="eastAsia"/>
        </w:rPr>
        <w:t>】</w:t>
      </w:r>
      <w:r>
        <w:rPr>
          <w:rFonts w:hint="eastAsia"/>
        </w:rPr>
        <w:t>【</w:t>
      </w:r>
      <w:r>
        <w:rPr>
          <w:rFonts w:hint="eastAsia"/>
        </w:rPr>
        <w:t>L</w:t>
      </w:r>
      <w:r>
        <w:t>CZ</w:t>
      </w:r>
      <w:r>
        <w:rPr>
          <w:rFonts w:hint="eastAsia"/>
        </w:rPr>
        <w:t>】</w:t>
      </w:r>
    </w:p>
    <w:p w14:paraId="5392AAC6" w14:textId="17DD522E" w:rsidR="003E2C47" w:rsidRDefault="003E2C47" w:rsidP="0069080C">
      <w:pPr>
        <w:pStyle w:val="a9"/>
        <w:numPr>
          <w:ilvl w:val="0"/>
          <w:numId w:val="11"/>
        </w:numPr>
      </w:pPr>
      <w:r w:rsidRPr="003E2C47">
        <w:t>Spatialized importance of key factors affecting park cooling intensity based on the park scale</w:t>
      </w:r>
      <w:r w:rsidRPr="003E2C47">
        <w:cr/>
      </w:r>
      <w:r>
        <w:rPr>
          <w:rFonts w:hint="eastAsia"/>
        </w:rPr>
        <w:t>【</w:t>
      </w:r>
      <w:r>
        <w:rPr>
          <w:rFonts w:hint="eastAsia"/>
        </w:rPr>
        <w:t>up2403</w:t>
      </w:r>
      <w:r>
        <w:t>03</w:t>
      </w:r>
      <w:r>
        <w:rPr>
          <w:rFonts w:hint="eastAsia"/>
        </w:rPr>
        <w:t>】</w:t>
      </w:r>
      <w:r>
        <w:rPr>
          <w:rFonts w:hint="eastAsia"/>
        </w:rPr>
        <w:t>【全省尺度】</w:t>
      </w:r>
    </w:p>
    <w:p w14:paraId="5AA54577" w14:textId="3FB27C80" w:rsidR="00DE559B" w:rsidRDefault="00DE559B" w:rsidP="0069080C">
      <w:pPr>
        <w:pStyle w:val="a9"/>
        <w:numPr>
          <w:ilvl w:val="0"/>
          <w:numId w:val="11"/>
        </w:numPr>
      </w:pPr>
      <w:r w:rsidRPr="00DE559B">
        <w:t>Sensing-based park cooling performance observation and assessment: A review</w:t>
      </w:r>
      <w:r w:rsidR="00F72047">
        <w:rPr>
          <w:rFonts w:hint="eastAsia"/>
        </w:rPr>
        <w:t>【综述】【重点】</w:t>
      </w:r>
      <w:r w:rsidR="00D204EF">
        <w:rPr>
          <w:rFonts w:hint="eastAsia"/>
        </w:rPr>
        <w:t>【</w:t>
      </w:r>
      <w:r w:rsidR="00D204EF">
        <w:rPr>
          <w:rFonts w:hint="eastAsia"/>
        </w:rPr>
        <w:t>up2403</w:t>
      </w:r>
      <w:r w:rsidR="00D204EF">
        <w:t>03</w:t>
      </w:r>
      <w:r w:rsidR="00D204EF">
        <w:rPr>
          <w:rFonts w:hint="eastAsia"/>
        </w:rPr>
        <w:t>】</w:t>
      </w:r>
    </w:p>
    <w:p w14:paraId="2DC7D2D7" w14:textId="7579B0ED" w:rsidR="00CC651F" w:rsidRDefault="00CC651F" w:rsidP="0069080C">
      <w:pPr>
        <w:pStyle w:val="a9"/>
        <w:numPr>
          <w:ilvl w:val="0"/>
          <w:numId w:val="11"/>
        </w:numPr>
      </w:pPr>
      <w:r w:rsidRPr="00CC651F">
        <w:t>Tree species richness and diversity predicts the magnitude of urban heat island mitigation effects of greenspaces</w:t>
      </w:r>
      <w:r>
        <w:rPr>
          <w:rFonts w:hint="eastAsia"/>
        </w:rPr>
        <w:t>【物种相关指标的影响】</w:t>
      </w:r>
      <w:r w:rsidR="00D204EF">
        <w:rPr>
          <w:rFonts w:hint="eastAsia"/>
        </w:rPr>
        <w:t>【</w:t>
      </w:r>
      <w:r w:rsidR="00D204EF">
        <w:rPr>
          <w:rFonts w:hint="eastAsia"/>
        </w:rPr>
        <w:t>up2403</w:t>
      </w:r>
      <w:r w:rsidR="00D204EF">
        <w:t>03</w:t>
      </w:r>
      <w:r w:rsidR="00D204EF">
        <w:rPr>
          <w:rFonts w:hint="eastAsia"/>
        </w:rPr>
        <w:t>】</w:t>
      </w:r>
    </w:p>
    <w:p w14:paraId="5BF6EFC6" w14:textId="6083C801" w:rsidR="00556CE2" w:rsidRDefault="00556CE2" w:rsidP="0069080C">
      <w:pPr>
        <w:pStyle w:val="a9"/>
        <w:numPr>
          <w:ilvl w:val="0"/>
          <w:numId w:val="11"/>
        </w:numPr>
      </w:pPr>
      <w:r w:rsidRPr="00556CE2">
        <w:t xml:space="preserve">Studies on urban park cooling effects and their driving factors in China: Considering 276 cities </w:t>
      </w:r>
      <w:r w:rsidRPr="00556CE2">
        <w:lastRenderedPageBreak/>
        <w:t>under different climate zones</w:t>
      </w:r>
      <w:r>
        <w:rPr>
          <w:rFonts w:hint="eastAsia"/>
        </w:rPr>
        <w:t>【不同气候区】</w:t>
      </w:r>
      <w:r w:rsidR="00D204EF">
        <w:rPr>
          <w:rFonts w:hint="eastAsia"/>
        </w:rPr>
        <w:t>【</w:t>
      </w:r>
      <w:r w:rsidR="00D204EF">
        <w:rPr>
          <w:rFonts w:hint="eastAsia"/>
        </w:rPr>
        <w:t>up2403</w:t>
      </w:r>
      <w:r w:rsidR="00D204EF">
        <w:t>03</w:t>
      </w:r>
      <w:r w:rsidR="00D204EF">
        <w:rPr>
          <w:rFonts w:hint="eastAsia"/>
        </w:rPr>
        <w:t>】</w:t>
      </w:r>
    </w:p>
    <w:p w14:paraId="7EFE1809" w14:textId="70F44CCC" w:rsidR="00556CE2" w:rsidRDefault="00556CE2" w:rsidP="0069080C">
      <w:pPr>
        <w:pStyle w:val="a9"/>
        <w:numPr>
          <w:ilvl w:val="0"/>
          <w:numId w:val="11"/>
        </w:numPr>
        <w:rPr>
          <w:ins w:id="69" w:author="Fred Zhou" w:date="2024-03-03T14:41:00Z"/>
        </w:rPr>
      </w:pPr>
      <w:r w:rsidRPr="00556CE2">
        <w:t>Park cool island and built environment. A ten-year evaluation in Parque Central, Mendoza-Argentin</w:t>
      </w:r>
      <w:r w:rsidR="00D204EF">
        <w:rPr>
          <w:rFonts w:hint="eastAsia"/>
        </w:rPr>
        <w:t>a</w:t>
      </w:r>
      <w:ins w:id="70" w:author="Fred Zhou" w:date="2024-03-03T14:41:00Z">
        <w:r w:rsidR="001C123B">
          <w:rPr>
            <w:rFonts w:hint="eastAsia"/>
          </w:rPr>
          <w:t>【</w:t>
        </w:r>
        <w:r w:rsidR="001C123B">
          <w:rPr>
            <w:rFonts w:hint="eastAsia"/>
          </w:rPr>
          <w:t>up2403</w:t>
        </w:r>
        <w:r w:rsidR="001C123B">
          <w:t>03</w:t>
        </w:r>
        <w:r w:rsidR="001C123B">
          <w:rPr>
            <w:rFonts w:hint="eastAsia"/>
          </w:rPr>
          <w:t>】</w:t>
        </w:r>
      </w:ins>
      <w:del w:id="71" w:author="Fred Zhou" w:date="2024-03-03T14:41:00Z">
        <w:r w:rsidR="00D204EF" w:rsidDel="001C123B">
          <w:rPr>
            <w:rFonts w:hint="eastAsia"/>
          </w:rPr>
          <w:delText>【</w:delText>
        </w:r>
        <w:r w:rsidR="00D204EF" w:rsidDel="001C123B">
          <w:rPr>
            <w:rFonts w:hint="eastAsia"/>
          </w:rPr>
          <w:delText>up2403</w:delText>
        </w:r>
        <w:r w:rsidR="00D204EF" w:rsidDel="001C123B">
          <w:delText>03</w:delText>
        </w:r>
        <w:r w:rsidR="00D204EF" w:rsidDel="001C123B">
          <w:rPr>
            <w:rFonts w:hint="eastAsia"/>
          </w:rPr>
          <w:delText>】</w:delText>
        </w:r>
      </w:del>
    </w:p>
    <w:p w14:paraId="7C6323D1" w14:textId="2E957226" w:rsidR="00A74B2D" w:rsidRDefault="00A74B2D" w:rsidP="0069080C">
      <w:pPr>
        <w:pStyle w:val="a9"/>
        <w:numPr>
          <w:ilvl w:val="0"/>
          <w:numId w:val="11"/>
        </w:numPr>
        <w:rPr>
          <w:ins w:id="72" w:author="Fred Zhou" w:date="2024-03-03T14:58:00Z"/>
        </w:rPr>
      </w:pPr>
      <w:ins w:id="73" w:author="Fred Zhou" w:date="2024-03-03T14:42:00Z">
        <w:r w:rsidRPr="00A74B2D">
          <w:t>Climate gentrification along with parks</w:t>
        </w:r>
        <w:proofErr w:type="gramStart"/>
        <w:r w:rsidRPr="00A74B2D">
          <w:t>’</w:t>
        </w:r>
        <w:proofErr w:type="gramEnd"/>
        <w:r w:rsidRPr="00A74B2D">
          <w:t xml:space="preserve"> cooling performance in one of China</w:t>
        </w:r>
        <w:proofErr w:type="gramStart"/>
        <w:r w:rsidRPr="00A74B2D">
          <w:t>’</w:t>
        </w:r>
        <w:proofErr w:type="gramEnd"/>
        <w:r w:rsidRPr="00A74B2D">
          <w:t>s tropical industrial cities</w:t>
        </w:r>
        <w:r>
          <w:rPr>
            <w:rFonts w:hint="eastAsia"/>
          </w:rPr>
          <w:t>【</w:t>
        </w:r>
        <w:r>
          <w:rPr>
            <w:rFonts w:hint="eastAsia"/>
          </w:rPr>
          <w:t>u</w:t>
        </w:r>
        <w:r>
          <w:t>p240303</w:t>
        </w:r>
        <w:r>
          <w:rPr>
            <w:rFonts w:hint="eastAsia"/>
          </w:rPr>
          <w:t>】【气候高档化】</w:t>
        </w:r>
      </w:ins>
    </w:p>
    <w:p w14:paraId="2E134568" w14:textId="46AA135B" w:rsidR="000A2E2E" w:rsidRDefault="000A2E2E" w:rsidP="0069080C">
      <w:pPr>
        <w:pStyle w:val="a9"/>
        <w:numPr>
          <w:ilvl w:val="0"/>
          <w:numId w:val="11"/>
        </w:numPr>
        <w:rPr>
          <w:ins w:id="74" w:author="Fred Zhou" w:date="2024-03-03T14:59:00Z"/>
        </w:rPr>
      </w:pPr>
      <w:proofErr w:type="spellStart"/>
      <w:ins w:id="75" w:author="Fred Zhou" w:date="2024-03-03T14:58:00Z">
        <w:r w:rsidRPr="000A2E2E">
          <w:t>Spatio</w:t>
        </w:r>
        <w:proofErr w:type="spellEnd"/>
        <w:r w:rsidRPr="000A2E2E">
          <w:t>-temporal analysis of the urban green infrastructure of the city of Granada (Spain) as a heat mitigation measure using high-resolution images Sentinel 3</w:t>
        </w:r>
        <w:r>
          <w:rPr>
            <w:rFonts w:hint="eastAsia"/>
          </w:rPr>
          <w:t>【</w:t>
        </w:r>
        <w:proofErr w:type="spellStart"/>
        <w:r w:rsidRPr="000A2E2E">
          <w:t>TsHARP</w:t>
        </w:r>
        <w:proofErr w:type="spellEnd"/>
        <w:r>
          <w:rPr>
            <w:rFonts w:hint="eastAsia"/>
          </w:rPr>
          <w:t>算法计算</w:t>
        </w:r>
        <w:r>
          <w:rPr>
            <w:rFonts w:hint="eastAsia"/>
          </w:rPr>
          <w:t>L</w:t>
        </w:r>
        <w:r>
          <w:t>ST</w:t>
        </w:r>
        <w:r>
          <w:rPr>
            <w:rFonts w:hint="eastAsia"/>
          </w:rPr>
          <w:t>】</w:t>
        </w:r>
        <w:r w:rsidR="00FB3206">
          <w:rPr>
            <w:rFonts w:hint="eastAsia"/>
          </w:rPr>
          <w:t>【</w:t>
        </w:r>
        <w:r w:rsidR="00FB3206">
          <w:rPr>
            <w:rFonts w:hint="eastAsia"/>
          </w:rPr>
          <w:t>u</w:t>
        </w:r>
        <w:r w:rsidR="00FB3206">
          <w:t>p240303</w:t>
        </w:r>
        <w:r w:rsidR="00FB3206">
          <w:rPr>
            <w:rFonts w:hint="eastAsia"/>
          </w:rPr>
          <w:t>】</w:t>
        </w:r>
      </w:ins>
    </w:p>
    <w:p w14:paraId="0A763598" w14:textId="168EF44C" w:rsidR="00D56494" w:rsidRDefault="00D56494" w:rsidP="0069080C">
      <w:pPr>
        <w:pStyle w:val="a9"/>
        <w:numPr>
          <w:ilvl w:val="0"/>
          <w:numId w:val="11"/>
        </w:numPr>
        <w:rPr>
          <w:ins w:id="76" w:author="Fred Zhou" w:date="2024-03-03T15:07:00Z"/>
        </w:rPr>
      </w:pPr>
      <w:ins w:id="77" w:author="Fred Zhou" w:date="2024-03-03T14:59:00Z">
        <w:r w:rsidRPr="00D56494">
          <w:t>Exploring the impacts of greenspace spatial patterns on land surface temperature across different urban functional zones: A case study in Wuhan metropolitan area, China</w:t>
        </w:r>
        <w:r>
          <w:t xml:space="preserve"> </w:t>
        </w:r>
        <w:r>
          <w:rPr>
            <w:rFonts w:hint="eastAsia"/>
          </w:rPr>
          <w:t>【</w:t>
        </w:r>
        <w:r>
          <w:rPr>
            <w:rFonts w:hint="eastAsia"/>
          </w:rPr>
          <w:t>u</w:t>
        </w:r>
        <w:r>
          <w:t>p240303</w:t>
        </w:r>
        <w:r>
          <w:rPr>
            <w:rFonts w:hint="eastAsia"/>
          </w:rPr>
          <w:t>】</w:t>
        </w:r>
        <w:r>
          <w:rPr>
            <w:rFonts w:hint="eastAsia"/>
          </w:rPr>
          <w:t>【</w:t>
        </w:r>
        <w:r>
          <w:rPr>
            <w:rFonts w:hint="eastAsia"/>
          </w:rPr>
          <w:t>U</w:t>
        </w:r>
        <w:r>
          <w:t>FZ</w:t>
        </w:r>
        <w:r>
          <w:rPr>
            <w:rFonts w:hint="eastAsia"/>
          </w:rPr>
          <w:t>】</w:t>
        </w:r>
      </w:ins>
    </w:p>
    <w:p w14:paraId="2EDC526F" w14:textId="2C67B9A4" w:rsidR="00C1026F" w:rsidRDefault="00C1026F" w:rsidP="0069080C">
      <w:pPr>
        <w:pStyle w:val="a9"/>
        <w:numPr>
          <w:ilvl w:val="0"/>
          <w:numId w:val="11"/>
        </w:numPr>
        <w:rPr>
          <w:ins w:id="78" w:author="Fred Zhou" w:date="2024-03-03T15:17:00Z"/>
        </w:rPr>
      </w:pPr>
      <w:ins w:id="79" w:author="Fred Zhou" w:date="2024-03-03T15:07:00Z">
        <w:r w:rsidRPr="00C1026F">
          <w:t>Influences of wind direction on the cooling effects of mountain vegetation in urban area</w:t>
        </w:r>
        <w:r>
          <w:t xml:space="preserve"> </w:t>
        </w:r>
        <w:r>
          <w:rPr>
            <w:rFonts w:hint="eastAsia"/>
          </w:rPr>
          <w:t>【</w:t>
        </w:r>
        <w:r>
          <w:rPr>
            <w:rFonts w:hint="eastAsia"/>
          </w:rPr>
          <w:t>u</w:t>
        </w:r>
        <w:r>
          <w:t>p240303</w:t>
        </w:r>
        <w:r>
          <w:rPr>
            <w:rFonts w:hint="eastAsia"/>
          </w:rPr>
          <w:t>】</w:t>
        </w:r>
        <w:r>
          <w:rPr>
            <w:rFonts w:hint="eastAsia"/>
          </w:rPr>
          <w:t>【风况影响】</w:t>
        </w:r>
      </w:ins>
    </w:p>
    <w:p w14:paraId="5A690776" w14:textId="77777777" w:rsidR="007015B0" w:rsidRDefault="00BC4D3A" w:rsidP="0069080C">
      <w:pPr>
        <w:pStyle w:val="a9"/>
        <w:numPr>
          <w:ilvl w:val="0"/>
          <w:numId w:val="11"/>
        </w:numPr>
        <w:rPr>
          <w:ins w:id="80" w:author="Fred Zhou" w:date="2024-03-03T15:18:00Z"/>
        </w:rPr>
      </w:pPr>
      <w:ins w:id="81" w:author="Fred Zhou" w:date="2024-03-03T15:17:00Z">
        <w:r w:rsidRPr="00BC4D3A">
          <w:t>Cooling and humidification effects of coniferous and broad-leaved plant communities in urban park</w:t>
        </w:r>
      </w:ins>
      <w:ins w:id="82" w:author="Fred Zhou" w:date="2024-03-03T15:18:00Z">
        <w:r w:rsidR="007015B0">
          <w:rPr>
            <w:rFonts w:hint="eastAsia"/>
          </w:rPr>
          <w:t>【</w:t>
        </w:r>
        <w:r w:rsidR="007015B0">
          <w:rPr>
            <w:rFonts w:hint="eastAsia"/>
          </w:rPr>
          <w:t>u</w:t>
        </w:r>
        <w:r w:rsidR="007015B0">
          <w:t>p240303</w:t>
        </w:r>
        <w:r w:rsidR="007015B0">
          <w:rPr>
            <w:rFonts w:hint="eastAsia"/>
          </w:rPr>
          <w:t>】</w:t>
        </w:r>
      </w:ins>
    </w:p>
    <w:p w14:paraId="04561B0D" w14:textId="273DC58A" w:rsidR="00BC4D3A" w:rsidRDefault="007015B0" w:rsidP="0069080C">
      <w:pPr>
        <w:pStyle w:val="a9"/>
        <w:numPr>
          <w:ilvl w:val="0"/>
          <w:numId w:val="11"/>
        </w:numPr>
        <w:rPr>
          <w:ins w:id="83" w:author="Fred Zhou" w:date="2024-03-03T15:19:00Z"/>
        </w:rPr>
      </w:pPr>
      <w:ins w:id="84" w:author="Fred Zhou" w:date="2024-03-03T15:18:00Z">
        <w:r w:rsidRPr="007015B0">
          <w:t xml:space="preserve">Urban cooling factors: Do small greenspaces outperform building shade in mitigating urban heat island </w:t>
        </w:r>
        <w:proofErr w:type="gramStart"/>
        <w:r w:rsidRPr="007015B0">
          <w:t>intensity?</w:t>
        </w:r>
        <w:r>
          <w:rPr>
            <w:rFonts w:hint="eastAsia"/>
          </w:rPr>
          <w:t>【</w:t>
        </w:r>
        <w:proofErr w:type="gramEnd"/>
        <w:r>
          <w:rPr>
            <w:rFonts w:hint="eastAsia"/>
          </w:rPr>
          <w:t>u</w:t>
        </w:r>
        <w:r>
          <w:t>p240303</w:t>
        </w:r>
        <w:r>
          <w:rPr>
            <w:rFonts w:hint="eastAsia"/>
          </w:rPr>
          <w:t>】</w:t>
        </w:r>
        <w:r>
          <w:rPr>
            <w:rFonts w:hint="eastAsia"/>
          </w:rPr>
          <w:t>【植被与阴影】</w:t>
        </w:r>
      </w:ins>
    </w:p>
    <w:p w14:paraId="36B0C0A2" w14:textId="3395D334" w:rsidR="001A7EFE" w:rsidRDefault="001A7EFE" w:rsidP="0069080C">
      <w:pPr>
        <w:pStyle w:val="a9"/>
        <w:numPr>
          <w:ilvl w:val="0"/>
          <w:numId w:val="11"/>
        </w:numPr>
        <w:rPr>
          <w:ins w:id="85" w:author="Fred Zhou" w:date="2024-03-03T15:35:00Z"/>
        </w:rPr>
      </w:pPr>
      <w:ins w:id="86" w:author="Fred Zhou" w:date="2024-03-03T15:19:00Z">
        <w:r w:rsidRPr="001A7EFE">
          <w:t xml:space="preserve">The relationship between spatial configuration of urban parks and </w:t>
        </w:r>
        <w:proofErr w:type="spellStart"/>
        <w:r w:rsidRPr="001A7EFE">
          <w:t>neighbourhood</w:t>
        </w:r>
        <w:proofErr w:type="spellEnd"/>
        <w:r w:rsidRPr="001A7EFE">
          <w:t xml:space="preserve"> cooling in a humid subtropical city</w:t>
        </w:r>
      </w:ins>
      <w:ins w:id="87" w:author="Fred Zhou" w:date="2024-03-03T15:35:00Z">
        <w:r w:rsidR="00D002D6">
          <w:rPr>
            <w:rFonts w:hint="eastAsia"/>
          </w:rPr>
          <w:t>【</w:t>
        </w:r>
        <w:r w:rsidR="00D002D6">
          <w:rPr>
            <w:rFonts w:hint="eastAsia"/>
          </w:rPr>
          <w:t>u</w:t>
        </w:r>
        <w:r w:rsidR="00D002D6">
          <w:t>p240303</w:t>
        </w:r>
        <w:r w:rsidR="00D002D6">
          <w:rPr>
            <w:rFonts w:hint="eastAsia"/>
          </w:rPr>
          <w:t>】</w:t>
        </w:r>
      </w:ins>
    </w:p>
    <w:p w14:paraId="3F8E0C30" w14:textId="56439000" w:rsidR="00D002D6" w:rsidRDefault="00D002D6" w:rsidP="0069080C">
      <w:pPr>
        <w:pStyle w:val="a9"/>
        <w:numPr>
          <w:ilvl w:val="0"/>
          <w:numId w:val="11"/>
        </w:numPr>
        <w:rPr>
          <w:ins w:id="88" w:author="Fred Zhou" w:date="2024-03-06T21:59:00Z"/>
        </w:rPr>
      </w:pPr>
      <w:ins w:id="89" w:author="Fred Zhou" w:date="2024-03-03T15:35:00Z">
        <w:r w:rsidRPr="00D002D6">
          <w:t>Effects of local background climate on urban vegetation cooling and humidification: Variations and thresholds</w:t>
        </w:r>
        <w:r>
          <w:rPr>
            <w:rFonts w:hint="eastAsia"/>
          </w:rPr>
          <w:t>【</w:t>
        </w:r>
        <w:r>
          <w:rPr>
            <w:rFonts w:hint="eastAsia"/>
          </w:rPr>
          <w:t>u</w:t>
        </w:r>
        <w:r>
          <w:t>p240303</w:t>
        </w:r>
        <w:r>
          <w:rPr>
            <w:rFonts w:hint="eastAsia"/>
          </w:rPr>
          <w:t>】</w:t>
        </w:r>
        <w:r>
          <w:rPr>
            <w:rFonts w:hint="eastAsia"/>
          </w:rPr>
          <w:t>【背景气候】</w:t>
        </w:r>
      </w:ins>
    </w:p>
    <w:p w14:paraId="693997B0" w14:textId="5DA80E01" w:rsidR="0090418E" w:rsidRDefault="0090418E" w:rsidP="0069080C">
      <w:pPr>
        <w:pStyle w:val="a9"/>
        <w:numPr>
          <w:ilvl w:val="0"/>
          <w:numId w:val="11"/>
        </w:numPr>
        <w:rPr>
          <w:ins w:id="90" w:author="Fred Zhou" w:date="2024-03-08T08:46:00Z"/>
        </w:rPr>
      </w:pPr>
      <w:ins w:id="91" w:author="Fred Zhou" w:date="2024-03-06T21:59:00Z">
        <w:r w:rsidRPr="0090418E">
          <w:t>Factors Affecting the High-Intensity Cooling Distance of Urban Green Spaces: A Case Study of Xi</w:t>
        </w:r>
        <w:proofErr w:type="gramStart"/>
        <w:r w:rsidRPr="0090418E">
          <w:t>’</w:t>
        </w:r>
        <w:proofErr w:type="gramEnd"/>
        <w:r w:rsidRPr="0090418E">
          <w:t>an, China</w:t>
        </w:r>
        <w:bookmarkStart w:id="92" w:name="_Hlk160780001"/>
        <w:r>
          <w:rPr>
            <w:rFonts w:hint="eastAsia"/>
          </w:rPr>
          <w:t>【</w:t>
        </w:r>
        <w:r>
          <w:rPr>
            <w:rFonts w:hint="eastAsia"/>
          </w:rPr>
          <w:t>u</w:t>
        </w:r>
        <w:r>
          <w:t>p24030</w:t>
        </w:r>
        <w:r>
          <w:t>6</w:t>
        </w:r>
        <w:r>
          <w:rPr>
            <w:rFonts w:hint="eastAsia"/>
          </w:rPr>
          <w:t>】</w:t>
        </w:r>
      </w:ins>
      <w:bookmarkEnd w:id="92"/>
    </w:p>
    <w:p w14:paraId="6E048913" w14:textId="2044663F" w:rsidR="002147B3" w:rsidRDefault="002147B3" w:rsidP="0069080C">
      <w:pPr>
        <w:pStyle w:val="a9"/>
        <w:numPr>
          <w:ilvl w:val="0"/>
          <w:numId w:val="11"/>
        </w:numPr>
        <w:rPr>
          <w:ins w:id="93" w:author="Fred Zhou" w:date="2024-03-09T09:12:00Z"/>
        </w:rPr>
      </w:pPr>
      <w:ins w:id="94" w:author="Fred Zhou" w:date="2024-03-08T08:46:00Z">
        <w:r w:rsidRPr="002147B3">
          <w:t>Assessing the cold island effect of urban parks in metropolitan cores: a case study of Hangzhou, China</w:t>
        </w:r>
        <w:r>
          <w:rPr>
            <w:rFonts w:hint="eastAsia"/>
          </w:rPr>
          <w:t>【</w:t>
        </w:r>
        <w:r>
          <w:rPr>
            <w:rFonts w:hint="eastAsia"/>
          </w:rPr>
          <w:t>u</w:t>
        </w:r>
        <w:r>
          <w:t>p24030</w:t>
        </w:r>
        <w:r>
          <w:t>8</w:t>
        </w:r>
        <w:r>
          <w:rPr>
            <w:rFonts w:hint="eastAsia"/>
          </w:rPr>
          <w:t>】</w:t>
        </w:r>
      </w:ins>
    </w:p>
    <w:p w14:paraId="608E6D37" w14:textId="28ADADDB" w:rsidR="00614F12" w:rsidRDefault="00614F12" w:rsidP="0069080C">
      <w:pPr>
        <w:pStyle w:val="a9"/>
        <w:numPr>
          <w:ilvl w:val="0"/>
          <w:numId w:val="11"/>
        </w:numPr>
      </w:pPr>
      <w:ins w:id="95" w:author="Fred Zhou" w:date="2024-03-09T09:12:00Z">
        <w:r w:rsidRPr="00614F12">
          <w:t>Landscape metrics in assessing how the configuration of urban green spaces affects their cooling effect: A systematic review of empirical studies</w:t>
        </w:r>
        <w:r w:rsidRPr="00614F12">
          <w:cr/>
        </w:r>
      </w:ins>
    </w:p>
    <w:p w14:paraId="433FA3C0" w14:textId="77777777" w:rsidR="00FB081E" w:rsidRDefault="00FB081E" w:rsidP="0069080C">
      <w:pPr>
        <w:pStyle w:val="a9"/>
        <w:ind w:left="440"/>
      </w:pPr>
    </w:p>
    <w:p w14:paraId="157F0A7C" w14:textId="50A7C251" w:rsidR="00E859CA" w:rsidRPr="00E859CA" w:rsidRDefault="00E859CA" w:rsidP="0069080C">
      <w:pPr>
        <w:pStyle w:val="3"/>
      </w:pPr>
      <w:r w:rsidRPr="00E859CA">
        <w:rPr>
          <w:rFonts w:hint="eastAsia"/>
        </w:rPr>
        <w:t>S</w:t>
      </w:r>
      <w:r w:rsidRPr="00E859CA">
        <w:t>02-</w:t>
      </w:r>
      <w:r w:rsidRPr="00E859CA">
        <w:rPr>
          <w:rFonts w:hint="eastAsia"/>
        </w:rPr>
        <w:t>气象监测</w:t>
      </w:r>
    </w:p>
    <w:p w14:paraId="54B5E19D" w14:textId="7E9C9859" w:rsidR="00E859CA" w:rsidRDefault="00E859CA" w:rsidP="0069080C">
      <w:pPr>
        <w:pStyle w:val="a9"/>
        <w:numPr>
          <w:ilvl w:val="0"/>
          <w:numId w:val="10"/>
        </w:numPr>
      </w:pPr>
      <w:r w:rsidRPr="00140E4B">
        <w:t>Large urban parks summertime cool and wet island intensity and its influencing factors in Beijing, China</w:t>
      </w:r>
      <w:r w:rsidR="00426EBD">
        <w:rPr>
          <w:rFonts w:hint="eastAsia"/>
        </w:rPr>
        <w:t>【重要】</w:t>
      </w:r>
    </w:p>
    <w:p w14:paraId="3F3CE278" w14:textId="589CA456" w:rsidR="00CB62D8" w:rsidRPr="00DE5A48" w:rsidRDefault="00E859CA" w:rsidP="0069080C">
      <w:pPr>
        <w:pStyle w:val="a9"/>
        <w:numPr>
          <w:ilvl w:val="0"/>
          <w:numId w:val="10"/>
        </w:numPr>
      </w:pPr>
      <w:r w:rsidRPr="00DE5A48">
        <w:t>Cooling effect of the pocket park in the built-up block of a city: a case study in Xi’an, China</w:t>
      </w:r>
    </w:p>
    <w:p w14:paraId="0A257B7D" w14:textId="3AA6FBA1" w:rsidR="00B14CF2" w:rsidRDefault="00B14CF2" w:rsidP="0069080C">
      <w:pPr>
        <w:pStyle w:val="a9"/>
        <w:numPr>
          <w:ilvl w:val="0"/>
          <w:numId w:val="10"/>
        </w:numPr>
      </w:pPr>
      <w:r w:rsidRPr="00B14CF2">
        <w:t>Diurnal pattern and driving mechanisms of the thermal effects of an urban pond</w:t>
      </w:r>
    </w:p>
    <w:p w14:paraId="0D2C584F" w14:textId="7EA258B9" w:rsidR="00611AAB" w:rsidRDefault="00611AAB" w:rsidP="0069080C">
      <w:pPr>
        <w:pStyle w:val="a9"/>
        <w:numPr>
          <w:ilvl w:val="0"/>
          <w:numId w:val="10"/>
        </w:numPr>
      </w:pPr>
      <w:r w:rsidRPr="00611AAB">
        <w:t>A study of physical factors influencing park cooling intensities and their effects in different time of the day</w:t>
      </w:r>
      <w:r>
        <w:rPr>
          <w:rFonts w:hint="eastAsia"/>
        </w:rPr>
        <w:t>【一天内时间变化】</w:t>
      </w:r>
    </w:p>
    <w:p w14:paraId="233D0A8F" w14:textId="01DFC29D" w:rsidR="008A3B26" w:rsidRDefault="008A3B26" w:rsidP="0069080C">
      <w:pPr>
        <w:pStyle w:val="a9"/>
        <w:numPr>
          <w:ilvl w:val="0"/>
          <w:numId w:val="10"/>
        </w:numPr>
      </w:pPr>
      <w:r w:rsidRPr="008A3B26">
        <w:t>Applicability of mobile-measurement strategies to different periods: A field campaign in a precinct with a block park</w:t>
      </w:r>
      <w:r>
        <w:rPr>
          <w:rFonts w:hint="eastAsia"/>
        </w:rPr>
        <w:t>【西安】</w:t>
      </w:r>
    </w:p>
    <w:p w14:paraId="69453731" w14:textId="79623BCD" w:rsidR="00CF04DB" w:rsidRDefault="00CF04DB" w:rsidP="00CF04DB">
      <w:pPr>
        <w:pStyle w:val="a9"/>
        <w:numPr>
          <w:ilvl w:val="0"/>
          <w:numId w:val="10"/>
        </w:numPr>
      </w:pPr>
      <w:r w:rsidRPr="00CF04DB">
        <w:t>Street-level urban heat island mitigation: Assessing the cooling effect of green infrastructure using urban IoT sensor big data</w:t>
      </w:r>
      <w:r>
        <w:rPr>
          <w:rFonts w:hint="eastAsia"/>
        </w:rPr>
        <w:t>【重要】</w:t>
      </w:r>
      <w:r w:rsidR="00846BA7">
        <w:rPr>
          <w:rFonts w:hint="eastAsia"/>
        </w:rPr>
        <w:t>【</w:t>
      </w:r>
      <w:r w:rsidR="00FE73A4">
        <w:rPr>
          <w:rFonts w:hint="eastAsia"/>
        </w:rPr>
        <w:t>up2403</w:t>
      </w:r>
      <w:r w:rsidR="00846BA7">
        <w:t>03</w:t>
      </w:r>
      <w:r w:rsidR="00846BA7">
        <w:rPr>
          <w:rFonts w:hint="eastAsia"/>
        </w:rPr>
        <w:t>】</w:t>
      </w:r>
    </w:p>
    <w:p w14:paraId="58B58753" w14:textId="32C7220D" w:rsidR="00F72ABB" w:rsidRDefault="00F72ABB" w:rsidP="00CF04DB">
      <w:pPr>
        <w:pStyle w:val="a9"/>
        <w:numPr>
          <w:ilvl w:val="0"/>
          <w:numId w:val="10"/>
        </w:numPr>
      </w:pPr>
      <w:r w:rsidRPr="00F72ABB">
        <w:t>Cooling ranges for urban heat mitigation: continuous cooling effects along the edges of small greenspace</w:t>
      </w:r>
    </w:p>
    <w:p w14:paraId="0FCBF869" w14:textId="45E1631B" w:rsidR="0021549A" w:rsidRDefault="0021549A" w:rsidP="00CF04DB">
      <w:pPr>
        <w:pStyle w:val="a9"/>
        <w:numPr>
          <w:ilvl w:val="0"/>
          <w:numId w:val="10"/>
        </w:numPr>
      </w:pPr>
      <w:r w:rsidRPr="0021549A">
        <w:t>Spatial-temporal pattern in the cooling effect of a large urban forest and the factors driving it</w:t>
      </w:r>
      <w:r w:rsidRPr="0021549A">
        <w:cr/>
      </w:r>
      <w:r>
        <w:rPr>
          <w:rFonts w:hint="eastAsia"/>
        </w:rPr>
        <w:lastRenderedPageBreak/>
        <w:t>【重要】</w:t>
      </w:r>
      <w:r w:rsidR="00951C9A">
        <w:rPr>
          <w:rFonts w:hint="eastAsia"/>
        </w:rPr>
        <w:t>【</w:t>
      </w:r>
      <w:r w:rsidR="00951C9A">
        <w:rPr>
          <w:rFonts w:hint="eastAsia"/>
        </w:rPr>
        <w:t>up2403</w:t>
      </w:r>
      <w:r w:rsidR="00951C9A">
        <w:t>03</w:t>
      </w:r>
      <w:r w:rsidR="00951C9A">
        <w:rPr>
          <w:rFonts w:hint="eastAsia"/>
        </w:rPr>
        <w:t>】</w:t>
      </w:r>
    </w:p>
    <w:p w14:paraId="5F6C1FF0" w14:textId="70C80256" w:rsidR="00FE73A4" w:rsidRDefault="00951C9A" w:rsidP="00CF04DB">
      <w:pPr>
        <w:pStyle w:val="a9"/>
        <w:numPr>
          <w:ilvl w:val="0"/>
          <w:numId w:val="10"/>
        </w:numPr>
      </w:pPr>
      <w:r w:rsidRPr="00951C9A">
        <w:t>How can urban parks be planned to mitigate urban heat island effect in “Furnace cities</w:t>
      </w:r>
      <w:proofErr w:type="gramStart"/>
      <w:r w:rsidRPr="00951C9A">
        <w:t>” ?</w:t>
      </w:r>
      <w:proofErr w:type="gramEnd"/>
      <w:r w:rsidRPr="00951C9A">
        <w:t xml:space="preserve"> An accumulation perspective</w:t>
      </w:r>
      <w:r>
        <w:rPr>
          <w:rFonts w:hint="eastAsia"/>
        </w:rPr>
        <w:t>【</w:t>
      </w:r>
      <w:r>
        <w:rPr>
          <w:rFonts w:hint="eastAsia"/>
        </w:rPr>
        <w:t>up2403</w:t>
      </w:r>
      <w:r>
        <w:t>03</w:t>
      </w:r>
      <w:r>
        <w:rPr>
          <w:rFonts w:hint="eastAsia"/>
        </w:rPr>
        <w:t>】</w:t>
      </w:r>
      <w:r>
        <w:rPr>
          <w:rFonts w:hint="eastAsia"/>
        </w:rPr>
        <w:t>【基于公园类型的聚类效应】</w:t>
      </w:r>
    </w:p>
    <w:p w14:paraId="2C2034BB" w14:textId="4E601518" w:rsidR="00BA57CB" w:rsidRDefault="00BA57CB" w:rsidP="00CF04DB">
      <w:pPr>
        <w:pStyle w:val="a9"/>
        <w:numPr>
          <w:ilvl w:val="0"/>
          <w:numId w:val="10"/>
        </w:numPr>
        <w:rPr>
          <w:ins w:id="96" w:author="Fred Zhou" w:date="2024-03-03T15:06:00Z"/>
        </w:rPr>
      </w:pPr>
      <w:r w:rsidRPr="00BA57CB">
        <w:t>Seasonal impacts of built environment and its interactions on urban park cooling effects in Nanjing, China</w:t>
      </w:r>
      <w:r>
        <w:rPr>
          <w:rFonts w:hint="eastAsia"/>
        </w:rPr>
        <w:t>【</w:t>
      </w:r>
      <w:r>
        <w:rPr>
          <w:rFonts w:hint="eastAsia"/>
        </w:rPr>
        <w:t>up2403</w:t>
      </w:r>
      <w:r>
        <w:t>03</w:t>
      </w:r>
      <w:r>
        <w:rPr>
          <w:rFonts w:hint="eastAsia"/>
        </w:rPr>
        <w:t>】【</w:t>
      </w:r>
      <w:r>
        <w:rPr>
          <w:rFonts w:hint="eastAsia"/>
        </w:rPr>
        <w:t>综合多个指标</w:t>
      </w:r>
      <w:r>
        <w:rPr>
          <w:rFonts w:hint="eastAsia"/>
        </w:rPr>
        <w:t>】</w:t>
      </w:r>
      <w:r>
        <w:rPr>
          <w:rFonts w:hint="eastAsia"/>
        </w:rPr>
        <w:t>【</w:t>
      </w:r>
      <w:r w:rsidRPr="00BA57CB">
        <w:t>Geographical detector</w:t>
      </w:r>
      <w:r>
        <w:rPr>
          <w:rFonts w:hint="eastAsia"/>
        </w:rPr>
        <w:t>】</w:t>
      </w:r>
    </w:p>
    <w:p w14:paraId="55E25CB3" w14:textId="361F705C" w:rsidR="0028790A" w:rsidRDefault="0028790A" w:rsidP="00CF04DB">
      <w:pPr>
        <w:pStyle w:val="a9"/>
        <w:numPr>
          <w:ilvl w:val="0"/>
          <w:numId w:val="10"/>
        </w:numPr>
        <w:rPr>
          <w:rFonts w:hint="eastAsia"/>
        </w:rPr>
      </w:pPr>
      <w:ins w:id="97" w:author="Fred Zhou" w:date="2024-03-03T15:06:00Z">
        <w:r w:rsidRPr="0028790A">
          <w:t>Applicability of mobile-measurement strategies to different periods: A field campaign in a precinct with a block park</w:t>
        </w:r>
        <w:r>
          <w:rPr>
            <w:rFonts w:hint="eastAsia"/>
          </w:rPr>
          <w:t>【</w:t>
        </w:r>
        <w:r>
          <w:rPr>
            <w:rFonts w:hint="eastAsia"/>
          </w:rPr>
          <w:t>up2403</w:t>
        </w:r>
        <w:r>
          <w:t>03</w:t>
        </w:r>
        <w:r>
          <w:rPr>
            <w:rFonts w:hint="eastAsia"/>
          </w:rPr>
          <w:t>】</w:t>
        </w:r>
      </w:ins>
    </w:p>
    <w:p w14:paraId="1872F1CB" w14:textId="2AC4F1D2" w:rsidR="00E859CA" w:rsidRPr="00E859CA" w:rsidRDefault="00E859CA" w:rsidP="0069080C">
      <w:pPr>
        <w:pStyle w:val="3"/>
      </w:pPr>
      <w:r w:rsidRPr="00E859CA">
        <w:rPr>
          <w:rFonts w:hint="eastAsia"/>
        </w:rPr>
        <w:t>S</w:t>
      </w:r>
      <w:r w:rsidRPr="00E859CA">
        <w:t>03-</w:t>
      </w:r>
      <w:r w:rsidRPr="00E859CA">
        <w:rPr>
          <w:rFonts w:hint="eastAsia"/>
        </w:rPr>
        <w:t>建模</w:t>
      </w:r>
    </w:p>
    <w:p w14:paraId="07552FF9" w14:textId="0ACC7590" w:rsidR="00C97E5C" w:rsidRDefault="00C97E5C" w:rsidP="0069080C">
      <w:pPr>
        <w:pStyle w:val="a9"/>
        <w:numPr>
          <w:ilvl w:val="0"/>
          <w:numId w:val="9"/>
        </w:numPr>
      </w:pPr>
      <w:r w:rsidRPr="00C97E5C">
        <w:t>Does size matter? Modelling the cooling effect of green infrastructures in a megacity during a heat wave</w:t>
      </w:r>
      <w:r>
        <w:rPr>
          <w:rFonts w:hint="eastAsia"/>
        </w:rPr>
        <w:t>【基于数值模型，中尺度】</w:t>
      </w:r>
    </w:p>
    <w:p w14:paraId="51D2FF5F" w14:textId="12DBF76D" w:rsidR="00C97E5C" w:rsidRDefault="00C97E5C" w:rsidP="0069080C">
      <w:pPr>
        <w:pStyle w:val="a9"/>
        <w:numPr>
          <w:ilvl w:val="0"/>
          <w:numId w:val="9"/>
        </w:numPr>
      </w:pPr>
      <w:r w:rsidRPr="00C97E5C">
        <w:t>Numerical simulation of cooling effect of vegetation enhancement in a subtropical urban park</w:t>
      </w:r>
      <w:r>
        <w:rPr>
          <w:rFonts w:hint="eastAsia"/>
        </w:rPr>
        <w:t>【基于数值模型，微尺度】</w:t>
      </w:r>
    </w:p>
    <w:p w14:paraId="429EDCE3" w14:textId="4A06EF08" w:rsidR="00C97E5C" w:rsidRDefault="00C97E5C" w:rsidP="0069080C">
      <w:pPr>
        <w:pStyle w:val="a9"/>
        <w:numPr>
          <w:ilvl w:val="0"/>
          <w:numId w:val="9"/>
        </w:numPr>
      </w:pPr>
      <w:r w:rsidRPr="00C97E5C">
        <w:t>Linking urban park cool island effects to the landscape patterns inside and outside the park: A simultaneous equation modeling approach</w:t>
      </w:r>
      <w:r>
        <w:rPr>
          <w:rFonts w:hint="eastAsia"/>
        </w:rPr>
        <w:t>【基于遥感数据，传统统计方法】</w:t>
      </w:r>
    </w:p>
    <w:p w14:paraId="239FDB78" w14:textId="439B43E2" w:rsidR="00936CDF" w:rsidRDefault="0006793F" w:rsidP="0069080C">
      <w:pPr>
        <w:pStyle w:val="a9"/>
        <w:numPr>
          <w:ilvl w:val="0"/>
          <w:numId w:val="9"/>
        </w:numPr>
      </w:pPr>
      <w:r>
        <w:rPr>
          <w:rFonts w:hint="eastAsia"/>
        </w:rPr>
        <w:t>【重要】</w:t>
      </w:r>
      <w:r w:rsidR="00936CDF" w:rsidRPr="00936CDF">
        <w:t>Using green to cool the grey: Modelling the cooling effect of green spaces with a high spatial resolution</w:t>
      </w:r>
      <w:r w:rsidR="00936CDF">
        <w:rPr>
          <w:rFonts w:hint="eastAsia"/>
        </w:rPr>
        <w:t>【</w:t>
      </w:r>
      <w:r>
        <w:rPr>
          <w:rFonts w:hint="eastAsia"/>
        </w:rPr>
        <w:t>基于实测对气温建模</w:t>
      </w:r>
      <w:r w:rsidR="00936CDF">
        <w:rPr>
          <w:rFonts w:hint="eastAsia"/>
        </w:rPr>
        <w:t>】</w:t>
      </w:r>
    </w:p>
    <w:p w14:paraId="34C36FDF" w14:textId="129E65C9" w:rsidR="00936CDF" w:rsidRDefault="0006793F" w:rsidP="0069080C">
      <w:pPr>
        <w:pStyle w:val="a9"/>
        <w:numPr>
          <w:ilvl w:val="0"/>
          <w:numId w:val="9"/>
        </w:numPr>
      </w:pPr>
      <w:r>
        <w:rPr>
          <w:rFonts w:hint="eastAsia"/>
        </w:rPr>
        <w:t>【重要】</w:t>
      </w:r>
      <w:r w:rsidR="00936CDF" w:rsidRPr="007F6861">
        <w:t>Influence of urban form on the cooling effect of a small urban rive</w:t>
      </w:r>
      <w:r>
        <w:rPr>
          <w:rFonts w:hint="eastAsia"/>
        </w:rPr>
        <w:t>r</w:t>
      </w:r>
      <w:r>
        <w:rPr>
          <w:rFonts w:hint="eastAsia"/>
        </w:rPr>
        <w:t>【基于实测对降温指标建模】</w:t>
      </w:r>
    </w:p>
    <w:p w14:paraId="35A056AB" w14:textId="2E8BF87D" w:rsidR="00F3637C" w:rsidRDefault="00F3637C" w:rsidP="0069080C">
      <w:pPr>
        <w:pStyle w:val="a9"/>
        <w:numPr>
          <w:ilvl w:val="0"/>
          <w:numId w:val="9"/>
        </w:numPr>
      </w:pPr>
      <w:r w:rsidRPr="00F3637C">
        <w:t xml:space="preserve">Assessment of heat mitigation capacity of urban greenspaces with the use of </w:t>
      </w:r>
      <w:proofErr w:type="spellStart"/>
      <w:r w:rsidRPr="00F3637C">
        <w:t>InVEST</w:t>
      </w:r>
      <w:proofErr w:type="spellEnd"/>
      <w:r w:rsidRPr="00F3637C">
        <w:t xml:space="preserve"> urban cooling model, verified with day-time land surface temperature data</w:t>
      </w:r>
      <w:r>
        <w:rPr>
          <w:rFonts w:hint="eastAsia"/>
        </w:rPr>
        <w:t>【基于数值模型，微尺度】</w:t>
      </w:r>
      <w:r w:rsidR="00D15083">
        <w:rPr>
          <w:rFonts w:hint="eastAsia"/>
        </w:rPr>
        <w:t>【</w:t>
      </w:r>
      <w:r w:rsidR="00FE73A4">
        <w:rPr>
          <w:rFonts w:hint="eastAsia"/>
        </w:rPr>
        <w:t>up2403</w:t>
      </w:r>
      <w:r w:rsidR="00D15083">
        <w:t>03</w:t>
      </w:r>
      <w:r w:rsidR="00D15083">
        <w:rPr>
          <w:rFonts w:hint="eastAsia"/>
        </w:rPr>
        <w:t>】</w:t>
      </w:r>
    </w:p>
    <w:p w14:paraId="7DDB91EB" w14:textId="0A517AAE" w:rsidR="00C2423D" w:rsidRDefault="00C2423D" w:rsidP="0069080C">
      <w:pPr>
        <w:pStyle w:val="a9"/>
        <w:numPr>
          <w:ilvl w:val="0"/>
          <w:numId w:val="9"/>
        </w:numPr>
      </w:pPr>
      <w:r w:rsidRPr="00C2423D">
        <w:t>Quantification and mapping of the cooling effect of urban parks on the temperate monsoon climate zone</w:t>
      </w:r>
      <w:r w:rsidR="00591597">
        <w:rPr>
          <w:rFonts w:hint="eastAsia"/>
        </w:rPr>
        <w:t>【</w:t>
      </w:r>
      <w:r w:rsidR="00591597">
        <w:rPr>
          <w:rFonts w:hint="eastAsia"/>
        </w:rPr>
        <w:t>mapping</w:t>
      </w:r>
      <w:r w:rsidR="00591597">
        <w:rPr>
          <w:rFonts w:hint="eastAsia"/>
        </w:rPr>
        <w:t>】</w:t>
      </w:r>
    </w:p>
    <w:p w14:paraId="217ABCEC" w14:textId="6860943D" w:rsidR="003F3557" w:rsidRDefault="003F3557" w:rsidP="0069080C">
      <w:pPr>
        <w:pStyle w:val="a9"/>
        <w:numPr>
          <w:ilvl w:val="0"/>
          <w:numId w:val="9"/>
        </w:numPr>
        <w:rPr>
          <w:ins w:id="98" w:author="Fred Zhou" w:date="2024-03-03T15:33:00Z"/>
        </w:rPr>
      </w:pPr>
      <w:r w:rsidRPr="003F3557">
        <w:t>Toward park design optimization to mitigate the urban heat Island: Assessment of the cooling effect in five U.S. cities</w:t>
      </w:r>
      <w:r>
        <w:rPr>
          <w:rFonts w:hint="eastAsia"/>
        </w:rPr>
        <w:t>【拟合到高斯表面】</w:t>
      </w:r>
    </w:p>
    <w:p w14:paraId="17E31A68" w14:textId="524FFDED" w:rsidR="00B2712C" w:rsidDel="00821C89" w:rsidRDefault="00B2712C" w:rsidP="0069080C">
      <w:pPr>
        <w:pStyle w:val="a9"/>
        <w:numPr>
          <w:ilvl w:val="0"/>
          <w:numId w:val="9"/>
        </w:numPr>
        <w:rPr>
          <w:del w:id="99" w:author="Fred Zhou" w:date="2024-03-03T20:36:00Z"/>
        </w:rPr>
      </w:pPr>
    </w:p>
    <w:p w14:paraId="6700ED64" w14:textId="66A6A51B" w:rsidR="00FB081E" w:rsidRDefault="00FB081E" w:rsidP="0069080C">
      <w:pPr>
        <w:pStyle w:val="3"/>
      </w:pPr>
      <w:r>
        <w:rPr>
          <w:rFonts w:hint="eastAsia"/>
        </w:rPr>
        <w:t>S</w:t>
      </w:r>
      <w:r>
        <w:t>04-</w:t>
      </w:r>
      <w:r>
        <w:rPr>
          <w:rFonts w:hint="eastAsia"/>
        </w:rPr>
        <w:t>热舒适</w:t>
      </w:r>
    </w:p>
    <w:p w14:paraId="7B83E0F8" w14:textId="3D59DCDB" w:rsidR="00FB081E" w:rsidRDefault="00FB081E" w:rsidP="0069080C">
      <w:pPr>
        <w:pStyle w:val="a9"/>
        <w:numPr>
          <w:ilvl w:val="0"/>
          <w:numId w:val="29"/>
        </w:numPr>
      </w:pPr>
      <w:r w:rsidRPr="00FB081E">
        <w:t>Planning method of centralized greening in high-rise residential blocks based on improvement of thermal comfort in summer</w:t>
      </w:r>
      <w:r w:rsidRPr="00FB081E">
        <w:cr/>
      </w:r>
    </w:p>
    <w:p w14:paraId="6B3E2EAF" w14:textId="0E32526A" w:rsidR="0051442F" w:rsidRDefault="0051442F" w:rsidP="0069080C">
      <w:pPr>
        <w:pStyle w:val="3"/>
      </w:pPr>
      <w:r>
        <w:rPr>
          <w:rFonts w:hint="eastAsia"/>
        </w:rPr>
        <w:t>S</w:t>
      </w:r>
      <w:r>
        <w:t>05-</w:t>
      </w:r>
      <w:r>
        <w:rPr>
          <w:rFonts w:hint="eastAsia"/>
        </w:rPr>
        <w:t>绿地降温与</w:t>
      </w:r>
      <w:r>
        <w:rPr>
          <w:rFonts w:hint="eastAsia"/>
        </w:rPr>
        <w:t>L</w:t>
      </w:r>
      <w:r>
        <w:t>CZ</w:t>
      </w:r>
    </w:p>
    <w:p w14:paraId="462502D7" w14:textId="77777777" w:rsidR="0051442F" w:rsidRDefault="0051442F" w:rsidP="0069080C">
      <w:pPr>
        <w:pStyle w:val="a9"/>
        <w:numPr>
          <w:ilvl w:val="0"/>
          <w:numId w:val="37"/>
        </w:numPr>
      </w:pPr>
      <w:r w:rsidRPr="00812762">
        <w:t>Seasonal Cooling Effect of Vegetation and Albedo Applied to the LCZ Classification of Three Chinese Megacities</w:t>
      </w:r>
    </w:p>
    <w:p w14:paraId="3691CF18" w14:textId="08D74955" w:rsidR="0051442F" w:rsidRDefault="0051442F" w:rsidP="0069080C">
      <w:pPr>
        <w:pStyle w:val="a9"/>
        <w:numPr>
          <w:ilvl w:val="0"/>
          <w:numId w:val="37"/>
        </w:numPr>
      </w:pPr>
      <w:r w:rsidRPr="005711C5">
        <w:t>Cooling effects of wetland parks in hot and humid areas based on remote sensing images and local climate zone scheme</w:t>
      </w:r>
      <w:r w:rsidRPr="005711C5">
        <w:cr/>
      </w:r>
    </w:p>
    <w:p w14:paraId="7C3E0DE9" w14:textId="41DA57C6" w:rsidR="00EE68B3" w:rsidRDefault="00EE68B3" w:rsidP="00765791">
      <w:pPr>
        <w:pStyle w:val="3"/>
      </w:pPr>
      <w:r>
        <w:rPr>
          <w:rFonts w:hint="eastAsia"/>
        </w:rPr>
        <w:t>S</w:t>
      </w:r>
      <w:r>
        <w:t>06-</w:t>
      </w:r>
      <w:r>
        <w:rPr>
          <w:rFonts w:hint="eastAsia"/>
        </w:rPr>
        <w:t>降温距离</w:t>
      </w:r>
    </w:p>
    <w:p w14:paraId="2A87572C" w14:textId="03B467F1" w:rsidR="00EE68B3" w:rsidRDefault="00EE68B3" w:rsidP="0069080C">
      <w:pPr>
        <w:pStyle w:val="a9"/>
        <w:numPr>
          <w:ilvl w:val="0"/>
          <w:numId w:val="38"/>
        </w:numPr>
      </w:pPr>
      <w:r w:rsidRPr="00EE68B3">
        <w:t xml:space="preserve">The effect of graduated urban park size on park cooling island and distance relative to land </w:t>
      </w:r>
      <w:r w:rsidRPr="00EE68B3">
        <w:lastRenderedPageBreak/>
        <w:t>surface temperature (LST)</w:t>
      </w:r>
      <w:r w:rsidRPr="00EE68B3">
        <w:cr/>
      </w:r>
    </w:p>
    <w:p w14:paraId="06BD79C2" w14:textId="3F792CFD" w:rsidR="00636545" w:rsidRDefault="00636545" w:rsidP="00636545">
      <w:pPr>
        <w:pStyle w:val="3"/>
        <w:rPr>
          <w:rFonts w:hint="eastAsia"/>
        </w:rPr>
      </w:pPr>
      <w:r>
        <w:rPr>
          <w:rFonts w:hint="eastAsia"/>
        </w:rPr>
        <w:t>S</w:t>
      </w:r>
      <w:r>
        <w:t>0</w:t>
      </w:r>
      <w:r>
        <w:t>7</w:t>
      </w:r>
      <w:r>
        <w:t>-</w:t>
      </w:r>
      <w:r>
        <w:rPr>
          <w:rFonts w:hint="eastAsia"/>
        </w:rPr>
        <w:t>溢出效应</w:t>
      </w:r>
    </w:p>
    <w:p w14:paraId="473BC918" w14:textId="3C8152F6" w:rsidR="00636545" w:rsidRDefault="00636545" w:rsidP="00636545">
      <w:pPr>
        <w:pStyle w:val="a9"/>
        <w:numPr>
          <w:ilvl w:val="0"/>
          <w:numId w:val="42"/>
        </w:numPr>
      </w:pPr>
      <w:r w:rsidRPr="00636545">
        <w:t>Factors Affecting the High-Intensity Cooling Distance of Urban Green Spaces: A Case Study of Xi’an, China</w:t>
      </w:r>
    </w:p>
    <w:p w14:paraId="7D101339" w14:textId="6959CCD9" w:rsidR="00636545" w:rsidRDefault="00636545" w:rsidP="00636545">
      <w:pPr>
        <w:pStyle w:val="a9"/>
        <w:numPr>
          <w:ilvl w:val="0"/>
          <w:numId w:val="42"/>
        </w:numPr>
      </w:pPr>
      <w:r w:rsidRPr="00636545">
        <w:t>The effect of graduated urban park size on park cooling island and distance relative to land surface temperature (LST)</w:t>
      </w:r>
      <w:r w:rsidRPr="00636545">
        <w:cr/>
      </w:r>
    </w:p>
    <w:p w14:paraId="7312340B" w14:textId="054BC102" w:rsidR="00456FF2" w:rsidRDefault="00456FF2" w:rsidP="00456FF2">
      <w:pPr>
        <w:pStyle w:val="3"/>
        <w:rPr>
          <w:rFonts w:hint="eastAsia"/>
        </w:rPr>
      </w:pPr>
      <w:r>
        <w:rPr>
          <w:rFonts w:hint="eastAsia"/>
        </w:rPr>
        <w:t>S</w:t>
      </w:r>
      <w:r>
        <w:t>0</w:t>
      </w:r>
      <w:r>
        <w:t>8</w:t>
      </w:r>
      <w:r>
        <w:t>-</w:t>
      </w:r>
      <w:r>
        <w:rPr>
          <w:rFonts w:hint="eastAsia"/>
        </w:rPr>
        <w:t>降温效率</w:t>
      </w:r>
    </w:p>
    <w:p w14:paraId="079F9BDC" w14:textId="77777777" w:rsidR="00456FF2" w:rsidRDefault="00456FF2" w:rsidP="00456FF2">
      <w:pPr>
        <w:pStyle w:val="a9"/>
        <w:numPr>
          <w:ilvl w:val="0"/>
          <w:numId w:val="43"/>
        </w:numPr>
      </w:pPr>
      <w:r w:rsidRPr="00456FF2">
        <w:t>How to cool hot-humid (Asian) cities with urban trees? An optimal landscape size perspective</w:t>
      </w:r>
    </w:p>
    <w:p w14:paraId="719A1FF4" w14:textId="404E6A88" w:rsidR="0069080C" w:rsidRDefault="00456FF2" w:rsidP="00456FF2">
      <w:pPr>
        <w:pStyle w:val="a9"/>
        <w:numPr>
          <w:ilvl w:val="0"/>
          <w:numId w:val="43"/>
        </w:numPr>
      </w:pPr>
      <w:r w:rsidRPr="00456FF2">
        <w:t>Critical review on the cooling effect of urban blue-green space: A threshold-size perspective</w:t>
      </w:r>
    </w:p>
    <w:p w14:paraId="7152269A" w14:textId="77777777" w:rsidR="00CF04DB" w:rsidRDefault="00456FF2" w:rsidP="00456FF2">
      <w:pPr>
        <w:pStyle w:val="a9"/>
        <w:numPr>
          <w:ilvl w:val="0"/>
          <w:numId w:val="43"/>
        </w:numPr>
      </w:pPr>
      <w:r w:rsidRPr="00456FF2">
        <w:t>How can urban green spaces be planned for climate adaptation in subtropical cities?</w:t>
      </w:r>
    </w:p>
    <w:p w14:paraId="5C732EEB" w14:textId="1A4D1607" w:rsidR="00456FF2" w:rsidRDefault="00CF04DB" w:rsidP="00456FF2">
      <w:pPr>
        <w:pStyle w:val="a9"/>
        <w:numPr>
          <w:ilvl w:val="0"/>
          <w:numId w:val="43"/>
        </w:numPr>
      </w:pPr>
      <w:r w:rsidRPr="00CF04DB">
        <w:t>The influence of local background climate on the dominant factors and threshold-size of the cooling effect of urban parks</w:t>
      </w:r>
      <w:r w:rsidRPr="00CF04DB">
        <w:cr/>
      </w:r>
    </w:p>
    <w:p w14:paraId="63962000" w14:textId="271B3D97" w:rsidR="006D52D0" w:rsidRDefault="006D52D0" w:rsidP="006D52D0">
      <w:pPr>
        <w:pStyle w:val="3"/>
        <w:rPr>
          <w:rFonts w:hint="eastAsia"/>
        </w:rPr>
      </w:pPr>
      <w:r>
        <w:rPr>
          <w:rFonts w:hint="eastAsia"/>
        </w:rPr>
        <w:t>S</w:t>
      </w:r>
      <w:r>
        <w:t>0</w:t>
      </w:r>
      <w:r>
        <w:t>9</w:t>
      </w:r>
      <w:r>
        <w:t>-</w:t>
      </w:r>
      <w:r>
        <w:rPr>
          <w:rFonts w:hint="eastAsia"/>
        </w:rPr>
        <w:t>湿地公园</w:t>
      </w:r>
    </w:p>
    <w:p w14:paraId="31536BAF" w14:textId="13A53B69" w:rsidR="006D52D0" w:rsidRDefault="006D52D0" w:rsidP="006D52D0">
      <w:pPr>
        <w:pStyle w:val="a9"/>
        <w:numPr>
          <w:ilvl w:val="0"/>
          <w:numId w:val="44"/>
        </w:numPr>
        <w:rPr>
          <w:ins w:id="100" w:author="Fred Zhou" w:date="2024-03-03T21:20:00Z"/>
        </w:rPr>
      </w:pPr>
      <w:r w:rsidRPr="006D52D0">
        <w:t>Analysis of urban wetland park cooling effects and their potential influence factors: Evidence from 477 urban wetland parks in China</w:t>
      </w:r>
      <w:r w:rsidRPr="006D52D0">
        <w:cr/>
      </w:r>
    </w:p>
    <w:p w14:paraId="3B76C9A9" w14:textId="50698EC7" w:rsidR="00682E8F" w:rsidRDefault="00682E8F" w:rsidP="00682E8F">
      <w:pPr>
        <w:pStyle w:val="3"/>
        <w:rPr>
          <w:ins w:id="101" w:author="Fred Zhou" w:date="2024-03-03T21:20:00Z"/>
          <w:rFonts w:hint="eastAsia"/>
        </w:rPr>
        <w:pPrChange w:id="102" w:author="Fred Zhou" w:date="2024-03-03T21:20:00Z">
          <w:pPr>
            <w:pStyle w:val="a9"/>
            <w:numPr>
              <w:numId w:val="44"/>
            </w:numPr>
            <w:ind w:left="440" w:hanging="440"/>
          </w:pPr>
        </w:pPrChange>
      </w:pPr>
      <w:ins w:id="103" w:author="Fred Zhou" w:date="2024-03-03T21:20:00Z">
        <w:r>
          <w:rPr>
            <w:rFonts w:hint="eastAsia"/>
          </w:rPr>
          <w:t>S</w:t>
        </w:r>
        <w:r>
          <w:t>10</w:t>
        </w:r>
        <w:r>
          <w:t>-</w:t>
        </w:r>
        <w:r>
          <w:rPr>
            <w:rFonts w:hint="eastAsia"/>
          </w:rPr>
          <w:t>降温指标</w:t>
        </w:r>
        <w:r w:rsidR="00056C80">
          <w:rPr>
            <w:rFonts w:hint="eastAsia"/>
          </w:rPr>
          <w:t>的</w:t>
        </w:r>
        <w:r w:rsidR="003943E8">
          <w:rPr>
            <w:rFonts w:hint="eastAsia"/>
          </w:rPr>
          <w:t>比较</w:t>
        </w:r>
      </w:ins>
    </w:p>
    <w:p w14:paraId="2A2EA5B2" w14:textId="5D2BCD26" w:rsidR="007348FF" w:rsidRDefault="00682E8F" w:rsidP="007348FF">
      <w:pPr>
        <w:pStyle w:val="a9"/>
        <w:numPr>
          <w:ilvl w:val="0"/>
          <w:numId w:val="44"/>
        </w:numPr>
        <w:rPr>
          <w:ins w:id="104" w:author="Fred Zhou" w:date="2024-03-03T21:20:00Z"/>
        </w:rPr>
      </w:pPr>
      <w:ins w:id="105" w:author="Fred Zhou" w:date="2024-03-03T21:20:00Z">
        <w:r w:rsidRPr="00682E8F">
          <w:t>How to quantify the cooling effect of urban parks? Linking maximum and accumulation perspectives</w:t>
        </w:r>
      </w:ins>
    </w:p>
    <w:p w14:paraId="08548DF0" w14:textId="4F8C9ECF" w:rsidR="007348FF" w:rsidRDefault="007348FF" w:rsidP="007348FF">
      <w:pPr>
        <w:pStyle w:val="3"/>
        <w:rPr>
          <w:ins w:id="106" w:author="Fred Zhou" w:date="2024-03-03T21:20:00Z"/>
          <w:rFonts w:hint="eastAsia"/>
        </w:rPr>
        <w:pPrChange w:id="107" w:author="Fred Zhou" w:date="2024-03-03T21:21:00Z">
          <w:pPr>
            <w:pStyle w:val="a9"/>
            <w:numPr>
              <w:numId w:val="44"/>
            </w:numPr>
            <w:ind w:left="440" w:hanging="440"/>
          </w:pPr>
        </w:pPrChange>
      </w:pPr>
      <w:ins w:id="108" w:author="Fred Zhou" w:date="2024-03-03T21:20:00Z">
        <w:r>
          <w:rPr>
            <w:rFonts w:hint="eastAsia"/>
          </w:rPr>
          <w:t>S</w:t>
        </w:r>
        <w:r>
          <w:t>1</w:t>
        </w:r>
        <w:r>
          <w:t>1</w:t>
        </w:r>
        <w:r>
          <w:t>-</w:t>
        </w:r>
      </w:ins>
      <w:ins w:id="109" w:author="Fred Zhou" w:date="2024-03-03T21:21:00Z">
        <w:r>
          <w:rPr>
            <w:rFonts w:hint="eastAsia"/>
          </w:rPr>
          <w:t>湿度影响</w:t>
        </w:r>
      </w:ins>
    </w:p>
    <w:p w14:paraId="27C08273" w14:textId="605235FB" w:rsidR="007348FF" w:rsidRPr="0069080C" w:rsidRDefault="007348FF" w:rsidP="007348FF">
      <w:pPr>
        <w:pStyle w:val="a9"/>
        <w:numPr>
          <w:ilvl w:val="0"/>
          <w:numId w:val="44"/>
        </w:numPr>
        <w:rPr>
          <w:rFonts w:hint="eastAsia"/>
        </w:rPr>
      </w:pPr>
      <w:ins w:id="110" w:author="Fred Zhou" w:date="2024-03-03T21:20:00Z">
        <w:r w:rsidRPr="007348FF">
          <w:t>Effects of local background climate on urban vegetation cooling and humidification: Variations and thresholds</w:t>
        </w:r>
        <w:r w:rsidRPr="007348FF">
          <w:cr/>
        </w:r>
      </w:ins>
    </w:p>
    <w:p w14:paraId="2497D5AD" w14:textId="752C9C3A" w:rsidR="000D122A" w:rsidRDefault="00FA1906" w:rsidP="0069080C">
      <w:pPr>
        <w:pStyle w:val="2"/>
      </w:pPr>
      <w:r>
        <w:rPr>
          <w:rFonts w:hint="eastAsia"/>
        </w:rPr>
        <w:t>T</w:t>
      </w:r>
      <w:r>
        <w:t>24</w:t>
      </w:r>
      <w:r w:rsidR="00E859CA">
        <w:t>07</w:t>
      </w:r>
      <w:r>
        <w:t>-</w:t>
      </w:r>
      <w:r w:rsidR="00C35D3B">
        <w:rPr>
          <w:rFonts w:hint="eastAsia"/>
        </w:rPr>
        <w:t>温度与景观指标的关系：</w:t>
      </w:r>
    </w:p>
    <w:p w14:paraId="511B44B4" w14:textId="0DD335E6" w:rsidR="00CF6B4B" w:rsidRPr="00CF6B4B" w:rsidRDefault="00CF6B4B" w:rsidP="0069080C">
      <w:pPr>
        <w:pStyle w:val="3"/>
      </w:pPr>
      <w:r w:rsidRPr="00CF6B4B">
        <w:rPr>
          <w:rFonts w:hint="eastAsia"/>
        </w:rPr>
        <w:t>S</w:t>
      </w:r>
      <w:r w:rsidRPr="00CF6B4B">
        <w:t>01-</w:t>
      </w:r>
      <w:r w:rsidRPr="00CF6B4B">
        <w:rPr>
          <w:rFonts w:hint="eastAsia"/>
        </w:rPr>
        <w:t>综合</w:t>
      </w:r>
    </w:p>
    <w:p w14:paraId="6492BD81" w14:textId="5BA5D572" w:rsidR="00CF6B4B" w:rsidRPr="00DE5A48" w:rsidRDefault="004B2BF2" w:rsidP="0069080C">
      <w:pPr>
        <w:pStyle w:val="a9"/>
        <w:numPr>
          <w:ilvl w:val="0"/>
          <w:numId w:val="18"/>
        </w:numPr>
      </w:pPr>
      <w:r w:rsidRPr="00DE5A48">
        <w:rPr>
          <w:rFonts w:hint="eastAsia"/>
        </w:rPr>
        <w:t>【综述】</w:t>
      </w:r>
      <w:r w:rsidR="00CF6B4B" w:rsidRPr="00DE5A48">
        <w:t xml:space="preserve">Landscape metrics in assessing how the configuration of urban green spaces affects their cooling effect: A systematic review of empirical studies </w:t>
      </w:r>
    </w:p>
    <w:p w14:paraId="53EBA797" w14:textId="40B4D39B" w:rsidR="004B2BF2" w:rsidRPr="00DE5A48" w:rsidRDefault="004B2BF2" w:rsidP="0069080C">
      <w:pPr>
        <w:pStyle w:val="a9"/>
        <w:numPr>
          <w:ilvl w:val="0"/>
          <w:numId w:val="18"/>
        </w:numPr>
      </w:pPr>
      <w:r w:rsidRPr="00DE5A48">
        <w:t>The cooling and energy saving effect of landscape design parameters of urban park in summer: A case of Beijing, China</w:t>
      </w:r>
    </w:p>
    <w:p w14:paraId="6A74A00D" w14:textId="52C41B55" w:rsidR="00E859CA" w:rsidRDefault="00E859CA" w:rsidP="0069080C">
      <w:pPr>
        <w:pStyle w:val="3"/>
      </w:pPr>
      <w:r>
        <w:lastRenderedPageBreak/>
        <w:t>S0</w:t>
      </w:r>
      <w:r w:rsidR="00CF6B4B">
        <w:t>2</w:t>
      </w:r>
      <w:r>
        <w:t>-</w:t>
      </w:r>
      <w:r>
        <w:rPr>
          <w:rFonts w:hint="eastAsia"/>
        </w:rPr>
        <w:t>基于气温</w:t>
      </w:r>
    </w:p>
    <w:p w14:paraId="739D07A3" w14:textId="77777777" w:rsidR="00E859CA" w:rsidRDefault="00E859CA" w:rsidP="0069080C">
      <w:pPr>
        <w:pStyle w:val="a9"/>
        <w:numPr>
          <w:ilvl w:val="0"/>
          <w:numId w:val="8"/>
        </w:numPr>
      </w:pPr>
      <w:r w:rsidRPr="007F6861">
        <w:t>Influence of a large urban park on the local urban thermal environment</w:t>
      </w:r>
    </w:p>
    <w:p w14:paraId="6A3AF737" w14:textId="77777777" w:rsidR="00E859CA" w:rsidRDefault="00E859CA" w:rsidP="0069080C">
      <w:pPr>
        <w:pStyle w:val="a9"/>
        <w:numPr>
          <w:ilvl w:val="0"/>
          <w:numId w:val="8"/>
        </w:numPr>
      </w:pPr>
      <w:r w:rsidRPr="007F6861">
        <w:t>Effects of urban planning indicators on urban heat island: a case study of pocket parks in high-rise high-density environment</w:t>
      </w:r>
    </w:p>
    <w:p w14:paraId="732AF4AF" w14:textId="0B8C5163" w:rsidR="00E859CA" w:rsidRDefault="00E859CA" w:rsidP="0069080C">
      <w:pPr>
        <w:pStyle w:val="a9"/>
        <w:numPr>
          <w:ilvl w:val="0"/>
          <w:numId w:val="8"/>
        </w:numPr>
      </w:pPr>
      <w:r w:rsidRPr="007F6861">
        <w:t>Large urban parks summertime cool and wet island intensity and its influencing factors in Beijing, China</w:t>
      </w:r>
      <w:r w:rsidR="003B0532">
        <w:rPr>
          <w:rFonts w:hint="eastAsia"/>
        </w:rPr>
        <w:t>【重要】</w:t>
      </w:r>
      <w:r w:rsidR="006476D2">
        <w:rPr>
          <w:rFonts w:hint="eastAsia"/>
        </w:rPr>
        <w:t>【</w:t>
      </w:r>
      <w:r w:rsidR="00FE73A4">
        <w:rPr>
          <w:rFonts w:hint="eastAsia"/>
        </w:rPr>
        <w:t>up2403</w:t>
      </w:r>
      <w:r w:rsidR="006476D2">
        <w:t>03</w:t>
      </w:r>
      <w:r w:rsidR="006476D2">
        <w:rPr>
          <w:rFonts w:hint="eastAsia"/>
        </w:rPr>
        <w:t>】</w:t>
      </w:r>
    </w:p>
    <w:p w14:paraId="51F9D981" w14:textId="77777777" w:rsidR="00E859CA" w:rsidRDefault="00E859CA" w:rsidP="0069080C">
      <w:pPr>
        <w:pStyle w:val="a9"/>
        <w:numPr>
          <w:ilvl w:val="0"/>
          <w:numId w:val="8"/>
        </w:numPr>
      </w:pPr>
      <w:r w:rsidRPr="00F31B1B">
        <w:t>Assessing the effects of landscape design parameters on intra-urban air temperature variability: The case of Beijing, China</w:t>
      </w:r>
    </w:p>
    <w:p w14:paraId="791A147C" w14:textId="7A25D8EE" w:rsidR="00E859CA" w:rsidRDefault="00E859CA" w:rsidP="0069080C">
      <w:pPr>
        <w:pStyle w:val="a9"/>
        <w:numPr>
          <w:ilvl w:val="0"/>
          <w:numId w:val="8"/>
        </w:numPr>
      </w:pPr>
      <w:r w:rsidRPr="00E32A85">
        <w:t>Differential cooling effects of landscape parameters in humid-subtropical urban parks</w:t>
      </w:r>
    </w:p>
    <w:p w14:paraId="4BD402A3" w14:textId="77777777" w:rsidR="0021549A" w:rsidRDefault="0021549A" w:rsidP="0069080C">
      <w:pPr>
        <w:pStyle w:val="a9"/>
        <w:numPr>
          <w:ilvl w:val="0"/>
          <w:numId w:val="8"/>
        </w:numPr>
      </w:pPr>
    </w:p>
    <w:p w14:paraId="4FDAE6F5" w14:textId="28F091E5" w:rsidR="00E859CA" w:rsidRDefault="00E859CA" w:rsidP="0069080C">
      <w:pPr>
        <w:pStyle w:val="3"/>
      </w:pPr>
      <w:r>
        <w:t>S0</w:t>
      </w:r>
      <w:r w:rsidR="00CF6B4B">
        <w:t>3</w:t>
      </w:r>
      <w:r>
        <w:t>-</w:t>
      </w:r>
      <w:r>
        <w:rPr>
          <w:rFonts w:hint="eastAsia"/>
        </w:rPr>
        <w:t>基于遥感</w:t>
      </w:r>
    </w:p>
    <w:p w14:paraId="687AD5C2" w14:textId="14A0AD9C" w:rsidR="00CF6B4B" w:rsidRDefault="00E859CA" w:rsidP="0069080C">
      <w:pPr>
        <w:pStyle w:val="a9"/>
        <w:numPr>
          <w:ilvl w:val="0"/>
          <w:numId w:val="19"/>
        </w:numPr>
      </w:pPr>
      <w:r w:rsidRPr="00C35D3B">
        <w:t>Ordinary least squares modelling of urban heat island intensity based on landscape composition and configuration: A comparative study among three megacities along the Yangtze River</w:t>
      </w:r>
      <w:r>
        <w:rPr>
          <w:rFonts w:hint="eastAsia"/>
        </w:rPr>
        <w:t>【基于遥感数据，建模】</w:t>
      </w:r>
    </w:p>
    <w:p w14:paraId="0F919488" w14:textId="7627BBDE" w:rsidR="00CC4A17" w:rsidRDefault="00CC4A17" w:rsidP="00CC4A17">
      <w:pPr>
        <w:pStyle w:val="3"/>
        <w:rPr>
          <w:rFonts w:hint="eastAsia"/>
        </w:rPr>
      </w:pPr>
      <w:r>
        <w:t>S0</w:t>
      </w:r>
      <w:r>
        <w:t>4</w:t>
      </w:r>
      <w:r>
        <w:t>-</w:t>
      </w:r>
      <w:r>
        <w:rPr>
          <w:rFonts w:hint="eastAsia"/>
        </w:rPr>
        <w:t>非线性</w:t>
      </w:r>
    </w:p>
    <w:p w14:paraId="418569BD" w14:textId="516A45C2" w:rsidR="00CC4A17" w:rsidRDefault="00CC4A17" w:rsidP="0069080C">
      <w:pPr>
        <w:pStyle w:val="a9"/>
        <w:numPr>
          <w:ilvl w:val="0"/>
          <w:numId w:val="19"/>
        </w:numPr>
      </w:pPr>
      <w:r w:rsidRPr="00CC4A17">
        <w:t>Quantifying the nonlinear relationship between block morphology and the surrounding thermal environment using random forest method</w:t>
      </w:r>
      <w:r w:rsidRPr="00CC4A17">
        <w:cr/>
      </w:r>
    </w:p>
    <w:p w14:paraId="719B7323" w14:textId="77777777" w:rsidR="00E859CA" w:rsidRDefault="00E859CA" w:rsidP="0069080C"/>
    <w:p w14:paraId="0D61706F" w14:textId="00C2B538" w:rsidR="00AF5D1F" w:rsidRPr="00C117A7" w:rsidRDefault="00AF5D1F" w:rsidP="0069080C">
      <w:pPr>
        <w:pStyle w:val="2"/>
      </w:pPr>
      <w:r>
        <w:rPr>
          <w:rFonts w:hint="eastAsia"/>
        </w:rPr>
        <w:t>T</w:t>
      </w:r>
      <w:r>
        <w:t>24</w:t>
      </w:r>
      <w:r w:rsidR="00B5138A">
        <w:t>08</w:t>
      </w:r>
      <w:r>
        <w:t>-</w:t>
      </w:r>
      <w:r w:rsidR="00C117A7">
        <w:rPr>
          <w:rFonts w:hint="eastAsia"/>
        </w:rPr>
        <w:t>温度</w:t>
      </w:r>
      <w:r w:rsidR="00C117A7">
        <w:rPr>
          <w:rFonts w:hint="eastAsia"/>
        </w:rPr>
        <w:t>/</w:t>
      </w:r>
      <w:proofErr w:type="gramStart"/>
      <w:r w:rsidR="00C117A7">
        <w:rPr>
          <w:rFonts w:hint="eastAsia"/>
        </w:rPr>
        <w:t>热指标</w:t>
      </w:r>
      <w:proofErr w:type="gramEnd"/>
      <w:r>
        <w:rPr>
          <w:rFonts w:hint="eastAsia"/>
        </w:rPr>
        <w:t>mapping</w:t>
      </w:r>
    </w:p>
    <w:p w14:paraId="0C56DD43" w14:textId="64DA2ECA" w:rsidR="00C117A7" w:rsidRPr="00AF5D1F" w:rsidRDefault="00C117A7" w:rsidP="0069080C">
      <w:pPr>
        <w:pStyle w:val="3"/>
      </w:pPr>
      <w:r>
        <w:t>S01-</w:t>
      </w:r>
      <w:r>
        <w:rPr>
          <w:rFonts w:hint="eastAsia"/>
        </w:rPr>
        <w:t>基于气温</w:t>
      </w:r>
    </w:p>
    <w:p w14:paraId="5E82615E" w14:textId="5DAAC83A" w:rsidR="00AF5D1F" w:rsidRDefault="00AF5D1F" w:rsidP="0069080C">
      <w:pPr>
        <w:pStyle w:val="a9"/>
        <w:numPr>
          <w:ilvl w:val="0"/>
          <w:numId w:val="7"/>
        </w:numPr>
      </w:pPr>
      <w:r w:rsidRPr="00AF5D1F">
        <w:t>Modelling the spatial pattern of heatwaves in the city of Bern using a land use regression approach</w:t>
      </w:r>
      <w:r w:rsidR="00B064AF">
        <w:rPr>
          <w:rFonts w:hint="eastAsia"/>
        </w:rPr>
        <w:t>【基于气温测量和</w:t>
      </w:r>
      <w:r w:rsidR="00B064AF" w:rsidRPr="00B064AF">
        <w:t>Multilinear regression LUR modelling</w:t>
      </w:r>
      <w:r w:rsidR="00B064AF">
        <w:rPr>
          <w:rFonts w:hint="eastAsia"/>
        </w:rPr>
        <w:t>】</w:t>
      </w:r>
    </w:p>
    <w:p w14:paraId="12D27787" w14:textId="77777777" w:rsidR="00C1792E" w:rsidRDefault="00453A2E" w:rsidP="0069080C">
      <w:pPr>
        <w:pStyle w:val="a9"/>
        <w:numPr>
          <w:ilvl w:val="0"/>
          <w:numId w:val="7"/>
        </w:numPr>
      </w:pPr>
      <w:r w:rsidRPr="00453A2E">
        <w:t>Mapping the time-varying spatial heterogeneity of temperature processes over the urban landscape of Augsburg, Germany</w:t>
      </w:r>
    </w:p>
    <w:p w14:paraId="2F381FB5" w14:textId="08503ABA" w:rsidR="00453A2E" w:rsidRDefault="00C1792E" w:rsidP="0069080C">
      <w:pPr>
        <w:pStyle w:val="a9"/>
        <w:numPr>
          <w:ilvl w:val="0"/>
          <w:numId w:val="7"/>
        </w:numPr>
      </w:pPr>
      <w:r w:rsidRPr="00C1792E">
        <w:t>Land cover aware temperature correction of bicycle transects: A case study of mapping the air temperature in two Belgian cities</w:t>
      </w:r>
    </w:p>
    <w:p w14:paraId="3D3EFB59" w14:textId="733D0E08" w:rsidR="00C117A7" w:rsidRDefault="00C117A7" w:rsidP="0069080C">
      <w:pPr>
        <w:pStyle w:val="a9"/>
        <w:numPr>
          <w:ilvl w:val="0"/>
          <w:numId w:val="7"/>
        </w:numPr>
      </w:pPr>
      <w:r w:rsidRPr="00C117A7">
        <w:t>Mapping maximum urban air temperature on hot summer days</w:t>
      </w:r>
    </w:p>
    <w:p w14:paraId="107F39ED" w14:textId="7EBB36D9" w:rsidR="00C117A7" w:rsidRPr="00E859CA" w:rsidRDefault="00C117A7" w:rsidP="0069080C">
      <w:pPr>
        <w:pStyle w:val="3"/>
      </w:pPr>
      <w:r w:rsidRPr="00E859CA">
        <w:t>S02-</w:t>
      </w:r>
      <w:r w:rsidRPr="00E859CA">
        <w:rPr>
          <w:rFonts w:hint="eastAsia"/>
        </w:rPr>
        <w:t>基于遥感</w:t>
      </w:r>
    </w:p>
    <w:p w14:paraId="5668E90F" w14:textId="5D1AC5F7" w:rsidR="00C117A7" w:rsidRDefault="00C117A7" w:rsidP="0069080C">
      <w:pPr>
        <w:pStyle w:val="a9"/>
        <w:numPr>
          <w:ilvl w:val="0"/>
          <w:numId w:val="20"/>
        </w:numPr>
      </w:pPr>
      <w:r w:rsidRPr="00C117A7">
        <w:t>Satellite-based mapping of the Universal Thermal Climate Index over the Yangtze River Delta urban agglomeration</w:t>
      </w:r>
    </w:p>
    <w:p w14:paraId="4CBBCE6A" w14:textId="2E599318" w:rsidR="0010303B" w:rsidRDefault="0010303B" w:rsidP="0069080C">
      <w:pPr>
        <w:pStyle w:val="a9"/>
        <w:numPr>
          <w:ilvl w:val="0"/>
          <w:numId w:val="20"/>
        </w:numPr>
      </w:pPr>
      <w:r w:rsidRPr="0010303B">
        <w:t>A satellite-based approach for thermal comfort simulation: A case study in the GBA</w:t>
      </w:r>
    </w:p>
    <w:p w14:paraId="5D3C023D" w14:textId="370340F5" w:rsidR="007C6E82" w:rsidRDefault="007C6E82" w:rsidP="0069080C">
      <w:pPr>
        <w:pStyle w:val="3"/>
      </w:pPr>
      <w:r w:rsidRPr="00E859CA">
        <w:lastRenderedPageBreak/>
        <w:t>S0</w:t>
      </w:r>
      <w:r>
        <w:t>3</w:t>
      </w:r>
      <w:r w:rsidRPr="00E859CA">
        <w:t>-</w:t>
      </w:r>
      <w:r w:rsidRPr="00E859CA">
        <w:rPr>
          <w:rFonts w:hint="eastAsia"/>
        </w:rPr>
        <w:t>基于</w:t>
      </w:r>
      <w:r>
        <w:rPr>
          <w:rFonts w:hint="eastAsia"/>
        </w:rPr>
        <w:t>模型</w:t>
      </w:r>
    </w:p>
    <w:p w14:paraId="76E84002" w14:textId="7B0672C7" w:rsidR="007C6E82" w:rsidRDefault="007C6E82" w:rsidP="0069080C">
      <w:pPr>
        <w:pStyle w:val="a9"/>
        <w:numPr>
          <w:ilvl w:val="0"/>
          <w:numId w:val="35"/>
        </w:numPr>
      </w:pPr>
      <w:r w:rsidRPr="007C6E82">
        <w:t>Modeling intra-urban differences in thermal environments and heat stress based on local climate zones in central Wuhan</w:t>
      </w:r>
    </w:p>
    <w:p w14:paraId="67A593E4" w14:textId="177F7E0E" w:rsidR="0005626A" w:rsidRPr="0020350E" w:rsidRDefault="0005626A" w:rsidP="0069080C">
      <w:pPr>
        <w:pStyle w:val="2"/>
      </w:pPr>
      <w:r w:rsidRPr="0020350E">
        <w:rPr>
          <w:rFonts w:hint="eastAsia"/>
        </w:rPr>
        <w:t>T</w:t>
      </w:r>
      <w:r w:rsidRPr="0020350E">
        <w:t>2409-</w:t>
      </w:r>
      <w:r w:rsidR="00254980">
        <w:rPr>
          <w:rFonts w:hint="eastAsia"/>
        </w:rPr>
        <w:t>绿地供应</w:t>
      </w:r>
    </w:p>
    <w:p w14:paraId="33D85BDD" w14:textId="37FDBD76" w:rsidR="0005626A" w:rsidRDefault="0005626A" w:rsidP="0069080C">
      <w:pPr>
        <w:pStyle w:val="a9"/>
        <w:numPr>
          <w:ilvl w:val="0"/>
          <w:numId w:val="21"/>
        </w:numPr>
      </w:pPr>
      <w:r w:rsidRPr="0005626A">
        <w:t>A simple but actionable metric for assessing inequity in resident greenspace exposure</w:t>
      </w:r>
      <w:r>
        <w:rPr>
          <w:rFonts w:hint="eastAsia"/>
        </w:rPr>
        <w:t>【基尼指数】</w:t>
      </w:r>
    </w:p>
    <w:p w14:paraId="15E5239D" w14:textId="3D6CBBD0" w:rsidR="00254980" w:rsidRDefault="00254980" w:rsidP="0069080C">
      <w:pPr>
        <w:pStyle w:val="a9"/>
        <w:numPr>
          <w:ilvl w:val="0"/>
          <w:numId w:val="21"/>
        </w:numPr>
      </w:pPr>
      <w:r w:rsidRPr="00254980">
        <w:t>Evaluating the disparities in urban green space provision in communities with diverse built environments: The case of a rapidly urbanizing Chinese city</w:t>
      </w:r>
    </w:p>
    <w:p w14:paraId="3AEF67C6" w14:textId="77777777" w:rsidR="007C6E82" w:rsidRDefault="007C6E82" w:rsidP="0069080C">
      <w:pPr>
        <w:pStyle w:val="a9"/>
        <w:ind w:left="440"/>
      </w:pPr>
    </w:p>
    <w:p w14:paraId="2593D86D" w14:textId="25F26E69" w:rsidR="00607837" w:rsidRPr="00607837" w:rsidRDefault="00607837" w:rsidP="0069080C">
      <w:pPr>
        <w:pStyle w:val="2"/>
      </w:pPr>
      <w:r w:rsidRPr="00607837">
        <w:rPr>
          <w:rFonts w:hint="eastAsia"/>
        </w:rPr>
        <w:t>T</w:t>
      </w:r>
      <w:r w:rsidRPr="00607837">
        <w:t>2410-LCZ</w:t>
      </w:r>
    </w:p>
    <w:p w14:paraId="49878902" w14:textId="77777777" w:rsidR="00607837" w:rsidRDefault="00607837" w:rsidP="0069080C">
      <w:pPr>
        <w:pStyle w:val="a9"/>
        <w:numPr>
          <w:ilvl w:val="0"/>
          <w:numId w:val="22"/>
        </w:numPr>
      </w:pPr>
      <w:r w:rsidRPr="00607837">
        <w:t>Contrasting moist heat across local climate zones in heat and non-heat waves: Insights from 29 Chinese metropolises</w:t>
      </w:r>
    </w:p>
    <w:p w14:paraId="6001F6EC" w14:textId="43C57724" w:rsidR="00607837" w:rsidRPr="00607837" w:rsidRDefault="00607837" w:rsidP="0069080C">
      <w:pPr>
        <w:pStyle w:val="2"/>
      </w:pPr>
      <w:r w:rsidRPr="00607837">
        <w:rPr>
          <w:rFonts w:hint="eastAsia"/>
        </w:rPr>
        <w:t>T</w:t>
      </w:r>
      <w:r w:rsidRPr="00607837">
        <w:t>2411-</w:t>
      </w:r>
      <w:r w:rsidRPr="00607837">
        <w:rPr>
          <w:rFonts w:hint="eastAsia"/>
        </w:rPr>
        <w:t>热舒适</w:t>
      </w:r>
    </w:p>
    <w:p w14:paraId="3FF77149" w14:textId="25F7F734" w:rsidR="00776164" w:rsidRDefault="00776164" w:rsidP="0069080C">
      <w:pPr>
        <w:pStyle w:val="3"/>
      </w:pPr>
      <w:r>
        <w:rPr>
          <w:rFonts w:hint="eastAsia"/>
        </w:rPr>
        <w:t>S</w:t>
      </w:r>
      <w:r>
        <w:t>01-</w:t>
      </w:r>
      <w:r>
        <w:rPr>
          <w:rFonts w:hint="eastAsia"/>
        </w:rPr>
        <w:t>综合</w:t>
      </w:r>
    </w:p>
    <w:p w14:paraId="66421E28" w14:textId="054B9749" w:rsidR="00607837" w:rsidRDefault="00607837" w:rsidP="0069080C">
      <w:pPr>
        <w:pStyle w:val="a9"/>
        <w:numPr>
          <w:ilvl w:val="0"/>
          <w:numId w:val="6"/>
        </w:numPr>
      </w:pPr>
      <w:r w:rsidRPr="00607837">
        <w:t>Contrasting moist heat across local climate zones in heat and non-heat waves: Insights from 29 Chinese metropolises</w:t>
      </w:r>
      <w:r>
        <w:rPr>
          <w:rFonts w:hint="eastAsia"/>
        </w:rPr>
        <w:t>【不同</w:t>
      </w:r>
      <w:r>
        <w:rPr>
          <w:rFonts w:hint="eastAsia"/>
        </w:rPr>
        <w:t>L</w:t>
      </w:r>
      <w:r>
        <w:t>CZ</w:t>
      </w:r>
      <w:r>
        <w:rPr>
          <w:rFonts w:hint="eastAsia"/>
        </w:rPr>
        <w:t>的湿热效应比较】</w:t>
      </w:r>
    </w:p>
    <w:p w14:paraId="6B68FAE1" w14:textId="093AB70D" w:rsidR="00607837" w:rsidRDefault="0061719F" w:rsidP="0069080C">
      <w:pPr>
        <w:pStyle w:val="a9"/>
        <w:numPr>
          <w:ilvl w:val="0"/>
          <w:numId w:val="6"/>
        </w:numPr>
      </w:pPr>
      <w:r w:rsidRPr="0061719F">
        <w:t>Identifying sensitive population associated with summer extreme heat in Beijing</w:t>
      </w:r>
    </w:p>
    <w:p w14:paraId="3CC3D8C3" w14:textId="67976F95" w:rsidR="00611AAB" w:rsidRDefault="00611AAB" w:rsidP="0069080C">
      <w:pPr>
        <w:pStyle w:val="a9"/>
        <w:numPr>
          <w:ilvl w:val="0"/>
          <w:numId w:val="6"/>
        </w:numPr>
      </w:pPr>
      <w:r>
        <w:rPr>
          <w:rFonts w:hint="eastAsia"/>
        </w:rPr>
        <w:t>【综述】</w:t>
      </w:r>
      <w:r w:rsidRPr="00611AAB">
        <w:t>The perception, optimization strategies and prospects of outdoor thermal comfort in China: A review</w:t>
      </w:r>
    </w:p>
    <w:p w14:paraId="1A0ED000" w14:textId="04305CCA" w:rsidR="00776164" w:rsidRDefault="00776164" w:rsidP="0069080C">
      <w:pPr>
        <w:pStyle w:val="a9"/>
        <w:numPr>
          <w:ilvl w:val="0"/>
          <w:numId w:val="6"/>
        </w:numPr>
      </w:pPr>
      <w:r>
        <w:rPr>
          <w:rFonts w:hint="eastAsia"/>
        </w:rPr>
        <w:t>【综述】</w:t>
      </w:r>
      <w:r w:rsidRPr="00776164">
        <w:t>A comprehensive review of thermal comfort studies in urban open spaces</w:t>
      </w:r>
    </w:p>
    <w:p w14:paraId="7D783257" w14:textId="5A9C5516" w:rsidR="00776164" w:rsidRDefault="00776164" w:rsidP="0069080C">
      <w:pPr>
        <w:pStyle w:val="a9"/>
        <w:numPr>
          <w:ilvl w:val="0"/>
          <w:numId w:val="6"/>
        </w:numPr>
      </w:pPr>
      <w:r>
        <w:rPr>
          <w:rFonts w:hint="eastAsia"/>
        </w:rPr>
        <w:t>【综述】</w:t>
      </w:r>
      <w:r w:rsidRPr="00776164">
        <w:t>A comprehensive review of outdoor thermal comfort in urban areas: Effective parameters and approache</w:t>
      </w:r>
      <w:r>
        <w:rPr>
          <w:rFonts w:hint="eastAsia"/>
        </w:rPr>
        <w:t>s</w:t>
      </w:r>
    </w:p>
    <w:p w14:paraId="533ACB0D" w14:textId="4E3B1AC4" w:rsidR="00981294" w:rsidRDefault="00981294" w:rsidP="0069080C">
      <w:pPr>
        <w:pStyle w:val="a9"/>
        <w:numPr>
          <w:ilvl w:val="0"/>
          <w:numId w:val="6"/>
        </w:numPr>
      </w:pPr>
      <w:r>
        <w:rPr>
          <w:rFonts w:hint="eastAsia"/>
        </w:rPr>
        <w:t>【综述】</w:t>
      </w:r>
      <w:r w:rsidRPr="00981294">
        <w:t>A review of mitigating strategies to improve the thermal environment and thermal comfort in urban outdoor spaces</w:t>
      </w:r>
    </w:p>
    <w:p w14:paraId="326B1316" w14:textId="36B5792D" w:rsidR="00981294" w:rsidRDefault="00981294" w:rsidP="0069080C">
      <w:pPr>
        <w:pStyle w:val="a9"/>
        <w:numPr>
          <w:ilvl w:val="0"/>
          <w:numId w:val="6"/>
        </w:numPr>
      </w:pPr>
      <w:r w:rsidRPr="00981294">
        <w:t>Outdoor thermal comfort by different heat mitigation strategies- A review</w:t>
      </w:r>
    </w:p>
    <w:p w14:paraId="0CBBFCD5" w14:textId="072FB4EB" w:rsidR="00061E0C" w:rsidRDefault="00061E0C" w:rsidP="0069080C">
      <w:pPr>
        <w:pStyle w:val="a9"/>
        <w:numPr>
          <w:ilvl w:val="0"/>
          <w:numId w:val="6"/>
        </w:numPr>
      </w:pPr>
      <w:r w:rsidRPr="00061E0C">
        <w:t>Satellite image analysis of thermal comfort for a sustainable urban ecology of Winneba, Ghana</w:t>
      </w:r>
      <w:r>
        <w:rPr>
          <w:rFonts w:hint="eastAsia"/>
        </w:rPr>
        <w:t>【遥感】</w:t>
      </w:r>
    </w:p>
    <w:p w14:paraId="76D72574" w14:textId="50C73510" w:rsidR="00776164" w:rsidRDefault="00776164" w:rsidP="0069080C">
      <w:pPr>
        <w:pStyle w:val="3"/>
      </w:pPr>
      <w:r>
        <w:rPr>
          <w:rFonts w:hint="eastAsia"/>
        </w:rPr>
        <w:t>S</w:t>
      </w:r>
      <w:r>
        <w:t>02-</w:t>
      </w:r>
      <w:r>
        <w:rPr>
          <w:rFonts w:hint="eastAsia"/>
        </w:rPr>
        <w:t>影响因子</w:t>
      </w:r>
    </w:p>
    <w:p w14:paraId="4F4473D8" w14:textId="33B499C4" w:rsidR="00776164" w:rsidRDefault="00776164" w:rsidP="0069080C">
      <w:pPr>
        <w:pStyle w:val="a9"/>
        <w:numPr>
          <w:ilvl w:val="0"/>
          <w:numId w:val="23"/>
        </w:numPr>
      </w:pPr>
      <w:r w:rsidRPr="00776164">
        <w:t>Coupling relationships between urban form and performance of outdoor environment at the pedestrian level</w:t>
      </w:r>
    </w:p>
    <w:p w14:paraId="05DB1BD3" w14:textId="168A285D" w:rsidR="00DE75DB" w:rsidRPr="00DE75DB" w:rsidRDefault="00DE75DB" w:rsidP="0069080C">
      <w:pPr>
        <w:pStyle w:val="2"/>
      </w:pPr>
      <w:r w:rsidRPr="00DE75DB">
        <w:rPr>
          <w:rFonts w:hint="eastAsia"/>
        </w:rPr>
        <w:t>T</w:t>
      </w:r>
      <w:r w:rsidRPr="00DE75DB">
        <w:t>2412-</w:t>
      </w:r>
      <w:r w:rsidRPr="00DE75DB">
        <w:rPr>
          <w:rFonts w:hint="eastAsia"/>
        </w:rPr>
        <w:t>空间连接度</w:t>
      </w:r>
    </w:p>
    <w:p w14:paraId="71004622" w14:textId="13E51B89" w:rsidR="00DE75DB" w:rsidRDefault="00DE75DB" w:rsidP="0069080C">
      <w:pPr>
        <w:pStyle w:val="a9"/>
        <w:numPr>
          <w:ilvl w:val="0"/>
          <w:numId w:val="24"/>
        </w:numPr>
      </w:pPr>
      <w:r w:rsidRPr="00DE75DB">
        <w:t>A cold island connectivity and network perspective to mitigate the urban heat island effect</w:t>
      </w:r>
    </w:p>
    <w:p w14:paraId="09D20C3C" w14:textId="6A3F02FC" w:rsidR="006E36B3" w:rsidRDefault="006E36B3" w:rsidP="0069080C">
      <w:pPr>
        <w:pStyle w:val="a9"/>
        <w:numPr>
          <w:ilvl w:val="0"/>
          <w:numId w:val="24"/>
        </w:numPr>
      </w:pPr>
      <w:r w:rsidRPr="006E36B3">
        <w:t xml:space="preserve">Measuring Spatial Connectivity between patches of the heat source and sink (SCSS): A new </w:t>
      </w:r>
      <w:r w:rsidRPr="006E36B3">
        <w:lastRenderedPageBreak/>
        <w:t>index to quantify the heterogeneity impacts of landscape patterns on land surface temperature</w:t>
      </w:r>
    </w:p>
    <w:p w14:paraId="3E759795" w14:textId="482E73D1" w:rsidR="008B5424" w:rsidRDefault="008B5424" w:rsidP="0069080C">
      <w:pPr>
        <w:pStyle w:val="a9"/>
        <w:numPr>
          <w:ilvl w:val="0"/>
          <w:numId w:val="24"/>
        </w:numPr>
      </w:pPr>
      <w:r w:rsidRPr="008B5424">
        <w:t>A landscape connectivity model to quantify contributions of heat sources and sinks in urban regions</w:t>
      </w:r>
      <w:r w:rsidRPr="008B5424">
        <w:cr/>
      </w:r>
    </w:p>
    <w:p w14:paraId="3C38DB76" w14:textId="17AE56A9" w:rsidR="00CF6B4B" w:rsidRPr="00CF6B4B" w:rsidRDefault="00CF6B4B" w:rsidP="0069080C">
      <w:pPr>
        <w:pStyle w:val="2"/>
      </w:pPr>
      <w:r w:rsidRPr="00CF6B4B">
        <w:rPr>
          <w:rFonts w:hint="eastAsia"/>
        </w:rPr>
        <w:t>T</w:t>
      </w:r>
      <w:r w:rsidRPr="00CF6B4B">
        <w:t>2413-</w:t>
      </w:r>
      <w:r w:rsidRPr="00CF6B4B">
        <w:rPr>
          <w:rFonts w:hint="eastAsia"/>
        </w:rPr>
        <w:t>主观热感知</w:t>
      </w:r>
    </w:p>
    <w:p w14:paraId="176F1197" w14:textId="762DABF3" w:rsidR="00F01E8E" w:rsidRDefault="00CF6B4B" w:rsidP="0069080C">
      <w:pPr>
        <w:pStyle w:val="a9"/>
        <w:numPr>
          <w:ilvl w:val="0"/>
          <w:numId w:val="25"/>
        </w:numPr>
      </w:pPr>
      <w:r w:rsidRPr="00CF6B4B">
        <w:t>Climatic and Economic Background Determine the Disparities in Urbanites’ Expressed Happiness during the Summer Heat</w:t>
      </w:r>
    </w:p>
    <w:p w14:paraId="0F3E4173" w14:textId="534E6B49" w:rsidR="00E41623" w:rsidRDefault="00E41623" w:rsidP="0069080C">
      <w:pPr>
        <w:pStyle w:val="a9"/>
        <w:numPr>
          <w:ilvl w:val="0"/>
          <w:numId w:val="25"/>
        </w:numPr>
      </w:pPr>
      <w:r w:rsidRPr="00E41623">
        <w:t>How parks provide thermal comfort perception in the metropolitan cores; a case study in Madrid Mediterranean climatic zone</w:t>
      </w:r>
    </w:p>
    <w:p w14:paraId="1B027ABD" w14:textId="4F471CEE" w:rsidR="00F01E8E" w:rsidRPr="00CF6B4B" w:rsidRDefault="00F01E8E" w:rsidP="0069080C">
      <w:pPr>
        <w:pStyle w:val="2"/>
      </w:pPr>
      <w:r w:rsidRPr="00CF6B4B">
        <w:rPr>
          <w:rFonts w:hint="eastAsia"/>
        </w:rPr>
        <w:t>T</w:t>
      </w:r>
      <w:r w:rsidRPr="00CF6B4B">
        <w:t>241</w:t>
      </w:r>
      <w:r>
        <w:t>4</w:t>
      </w:r>
      <w:r w:rsidRPr="00CF6B4B">
        <w:t>-</w:t>
      </w:r>
      <w:r>
        <w:rPr>
          <w:rFonts w:hint="eastAsia"/>
        </w:rPr>
        <w:t>能耗</w:t>
      </w:r>
    </w:p>
    <w:p w14:paraId="63465421" w14:textId="2502926E" w:rsidR="00CF6B4B" w:rsidRDefault="00F01E8E" w:rsidP="0069080C">
      <w:pPr>
        <w:pStyle w:val="a9"/>
        <w:numPr>
          <w:ilvl w:val="0"/>
          <w:numId w:val="26"/>
        </w:numPr>
      </w:pPr>
      <w:r w:rsidRPr="00F01E8E">
        <w:t>Incorporating residual temperature and specific humidity in predicting weather-dependent warm-season electricity consumption</w:t>
      </w:r>
    </w:p>
    <w:p w14:paraId="2F7FCCD5" w14:textId="0F6DE7F7" w:rsidR="004B2BF2" w:rsidRDefault="004B2BF2" w:rsidP="0069080C">
      <w:pPr>
        <w:pStyle w:val="a9"/>
        <w:numPr>
          <w:ilvl w:val="0"/>
          <w:numId w:val="26"/>
        </w:numPr>
      </w:pPr>
      <w:r w:rsidRPr="004B2BF2">
        <w:t>The cooling and energy saving effect of landscape design parameters of urban park in summer: A case of Beijing, China</w:t>
      </w:r>
    </w:p>
    <w:p w14:paraId="016C5904" w14:textId="75E04C58" w:rsidR="004D0C5B" w:rsidRDefault="004D0C5B" w:rsidP="0069080C">
      <w:pPr>
        <w:pStyle w:val="2"/>
      </w:pPr>
      <w:r w:rsidRPr="00CF6B4B">
        <w:rPr>
          <w:rFonts w:hint="eastAsia"/>
        </w:rPr>
        <w:t>T</w:t>
      </w:r>
      <w:r w:rsidRPr="00CF6B4B">
        <w:t>241</w:t>
      </w:r>
      <w:r>
        <w:t>5</w:t>
      </w:r>
      <w:r w:rsidRPr="00CF6B4B">
        <w:t>-</w:t>
      </w:r>
      <w:r w:rsidR="00981294">
        <w:rPr>
          <w:rFonts w:hint="eastAsia"/>
        </w:rPr>
        <w:t>健康</w:t>
      </w:r>
    </w:p>
    <w:p w14:paraId="20884218" w14:textId="5C4D7A6A" w:rsidR="004D0C5B" w:rsidRDefault="004D0C5B" w:rsidP="0069080C">
      <w:pPr>
        <w:pStyle w:val="a9"/>
        <w:numPr>
          <w:ilvl w:val="0"/>
          <w:numId w:val="33"/>
        </w:numPr>
      </w:pPr>
      <w:r w:rsidRPr="004D0C5B">
        <w:t>Links between green space and public health: a bibliometric review of global research trends and future prospects from 1901 to 2019</w:t>
      </w:r>
    </w:p>
    <w:p w14:paraId="2C8D4CBC" w14:textId="418918F5" w:rsidR="00981294" w:rsidRDefault="00981294" w:rsidP="0069080C">
      <w:pPr>
        <w:pStyle w:val="a9"/>
        <w:numPr>
          <w:ilvl w:val="0"/>
          <w:numId w:val="33"/>
        </w:numPr>
      </w:pPr>
      <w:r w:rsidRPr="00981294">
        <w:t>Evaluation of energy saving potential of an urban green space and its water bodies</w:t>
      </w:r>
    </w:p>
    <w:p w14:paraId="1D018F80" w14:textId="77777777" w:rsidR="00D67958" w:rsidRDefault="00981294" w:rsidP="0069080C">
      <w:pPr>
        <w:pStyle w:val="a9"/>
        <w:numPr>
          <w:ilvl w:val="0"/>
          <w:numId w:val="33"/>
        </w:numPr>
      </w:pPr>
      <w:r w:rsidRPr="00981294">
        <w:t>Urban green space and health: The role of thermal comfort on the health benefits from the urban green space; a review study</w:t>
      </w:r>
    </w:p>
    <w:p w14:paraId="4EFC2C5D" w14:textId="59310901" w:rsidR="00D67958" w:rsidRDefault="00D67958" w:rsidP="0069080C">
      <w:pPr>
        <w:pStyle w:val="2"/>
      </w:pPr>
      <w:r>
        <w:rPr>
          <w:rFonts w:hint="eastAsia"/>
        </w:rPr>
        <w:t>T</w:t>
      </w:r>
      <w:r>
        <w:t>2416-</w:t>
      </w:r>
      <w:r>
        <w:rPr>
          <w:rFonts w:hint="eastAsia"/>
        </w:rPr>
        <w:t>热浪与极端热胁迫</w:t>
      </w:r>
    </w:p>
    <w:p w14:paraId="5B771F0C" w14:textId="4F8262B8" w:rsidR="00981294" w:rsidRDefault="00D67958" w:rsidP="0069080C">
      <w:pPr>
        <w:pStyle w:val="a9"/>
        <w:numPr>
          <w:ilvl w:val="0"/>
          <w:numId w:val="30"/>
        </w:numPr>
      </w:pPr>
      <w:r w:rsidRPr="00D67958">
        <w:t>Estimating summertime heat stress in a tropical Indian city using Local Climate Zone (LCZ) framework</w:t>
      </w:r>
    </w:p>
    <w:p w14:paraId="5D3FE3E5" w14:textId="086DBE23" w:rsidR="00061E0C" w:rsidRDefault="00061E0C" w:rsidP="0069080C">
      <w:pPr>
        <w:pStyle w:val="2"/>
      </w:pPr>
      <w:r w:rsidRPr="00061E0C">
        <w:rPr>
          <w:rFonts w:hint="eastAsia"/>
        </w:rPr>
        <w:t>T</w:t>
      </w:r>
      <w:r w:rsidRPr="00061E0C">
        <w:t>2417-</w:t>
      </w:r>
      <w:r w:rsidRPr="00061E0C">
        <w:t>城市热的源汇理论</w:t>
      </w:r>
    </w:p>
    <w:p w14:paraId="3706F1C3" w14:textId="2C898606" w:rsidR="00061E0C" w:rsidRDefault="00061E0C" w:rsidP="0069080C">
      <w:pPr>
        <w:pStyle w:val="a9"/>
        <w:numPr>
          <w:ilvl w:val="0"/>
          <w:numId w:val="34"/>
        </w:numPr>
      </w:pPr>
      <w:r>
        <w:rPr>
          <w:rFonts w:hint="eastAsia"/>
        </w:rPr>
        <w:t>【重要】</w:t>
      </w:r>
      <w:r w:rsidRPr="00061E0C">
        <w:t>Liu, T., Ouyang, S., Gou, M., Tang, H., Liu, Y., Chen, L., ... &amp; Xiang, W. (2023). Detecting the tipping point between heat source and sink landscapes to mitigate urban heat island effects. Urban Ecosystems, 26(1), 89-100.</w:t>
      </w:r>
    </w:p>
    <w:p w14:paraId="37D5A80A" w14:textId="50E30F8B" w:rsidR="00061E0C" w:rsidRPr="00061E0C" w:rsidRDefault="00061E0C" w:rsidP="0069080C">
      <w:pPr>
        <w:pStyle w:val="a9"/>
        <w:numPr>
          <w:ilvl w:val="0"/>
          <w:numId w:val="34"/>
        </w:numPr>
      </w:pPr>
      <w:r>
        <w:rPr>
          <w:rFonts w:hint="eastAsia"/>
        </w:rPr>
        <w:t>【重要】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Zhao, H., Zhang, H., Miao, C., Ye, X., &amp; Min, M. (2018). Linking heat source–sink landscape patterns with analysis of urban heat islands: Study on the fast-growing Zhengzhou City in Central China.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Remote Sensing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(8), 1268.</w:t>
      </w:r>
    </w:p>
    <w:p w14:paraId="62AA6CF6" w14:textId="050B3C7F" w:rsidR="00061E0C" w:rsidRDefault="00061E0C" w:rsidP="0069080C">
      <w:pPr>
        <w:pStyle w:val="a9"/>
        <w:numPr>
          <w:ilvl w:val="0"/>
          <w:numId w:val="34"/>
        </w:numPr>
      </w:pPr>
      <w:r w:rsidRPr="00061E0C">
        <w:t>Linking potential heat source and sink to urban heat island: Heterogeneous effects of landscape pattern on land surface temperature</w:t>
      </w:r>
    </w:p>
    <w:p w14:paraId="2F01956D" w14:textId="338F42FF" w:rsidR="00061E0C" w:rsidRDefault="00061E0C" w:rsidP="0069080C">
      <w:pPr>
        <w:pStyle w:val="a9"/>
        <w:numPr>
          <w:ilvl w:val="0"/>
          <w:numId w:val="34"/>
        </w:numPr>
      </w:pPr>
      <w:r>
        <w:rPr>
          <w:rFonts w:hint="eastAsia"/>
        </w:rPr>
        <w:t>【重要】</w:t>
      </w:r>
      <w:r w:rsidRPr="00061E0C">
        <w:t>What controls the magnitude of the daytime heat sink in a desert city?</w:t>
      </w:r>
    </w:p>
    <w:p w14:paraId="0F2F5143" w14:textId="70AC194D" w:rsidR="00061E0C" w:rsidRDefault="00061E0C" w:rsidP="0069080C">
      <w:pPr>
        <w:pStyle w:val="a9"/>
        <w:numPr>
          <w:ilvl w:val="0"/>
          <w:numId w:val="34"/>
        </w:numPr>
      </w:pPr>
      <w:r w:rsidRPr="00061E0C">
        <w:t>Surface urban heat island mitigation network construction utilizing source-sink theory and local climate zones</w:t>
      </w:r>
    </w:p>
    <w:p w14:paraId="40A75A35" w14:textId="016CFE9B" w:rsidR="00061E0C" w:rsidRDefault="00061E0C" w:rsidP="0069080C">
      <w:pPr>
        <w:pStyle w:val="a9"/>
        <w:numPr>
          <w:ilvl w:val="0"/>
          <w:numId w:val="34"/>
        </w:numPr>
      </w:pPr>
      <w:r w:rsidRPr="00061E0C">
        <w:t xml:space="preserve">Dynamics and controls of urban heat sink and island phenomena in a desert city: Development </w:t>
      </w:r>
      <w:r w:rsidRPr="00061E0C">
        <w:lastRenderedPageBreak/>
        <w:t>of a local climate zone scheme using remotely-sensed inputs</w:t>
      </w:r>
    </w:p>
    <w:p w14:paraId="638E028E" w14:textId="245FC857" w:rsidR="00061E0C" w:rsidRPr="00061E0C" w:rsidRDefault="00061E0C" w:rsidP="0069080C">
      <w:pPr>
        <w:pStyle w:val="a9"/>
        <w:numPr>
          <w:ilvl w:val="0"/>
          <w:numId w:val="34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Mokhtari, Z.,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Barghjelveh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Sayahnia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R., Karami, P., Qureshi, S., &amp; Russo, A. (2022). Spatial pattern of the green heat sink using patch-and network-based analysis: Implication for urban temperature alleviation.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Sustainable Cities and Society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83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103964.</w:t>
      </w:r>
    </w:p>
    <w:p w14:paraId="312D42D4" w14:textId="0CA5EE49" w:rsidR="00061E0C" w:rsidRPr="00061E0C" w:rsidRDefault="00061E0C" w:rsidP="0069080C">
      <w:pPr>
        <w:pStyle w:val="a9"/>
        <w:numPr>
          <w:ilvl w:val="0"/>
          <w:numId w:val="34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Coseo, P., &amp; Larsen, L. (2014). How factors of land use/land cover, building configuration, and adjacent heat sources and sinks explain Urban Heat Islands in Chicago.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Landscape and Urban Planning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125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117-129.</w:t>
      </w:r>
    </w:p>
    <w:p w14:paraId="71BB907D" w14:textId="4AA64321" w:rsidR="00061E0C" w:rsidRPr="00061E0C" w:rsidRDefault="00061E0C" w:rsidP="0069080C">
      <w:pPr>
        <w:pStyle w:val="a9"/>
        <w:numPr>
          <w:ilvl w:val="0"/>
          <w:numId w:val="34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Liu, F., Zhang, X., Murayama, Y., &amp; Morimoto, T. (2020). Impacts of land cover/use on the urban thermal environment: a comparative study of 10 megacities in China.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Remote Sensing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307.</w:t>
      </w:r>
    </w:p>
    <w:p w14:paraId="22D2F4E0" w14:textId="1B23746F" w:rsidR="00061E0C" w:rsidRPr="00061E0C" w:rsidRDefault="00061E0C" w:rsidP="0069080C">
      <w:pPr>
        <w:pStyle w:val="a9"/>
        <w:numPr>
          <w:ilvl w:val="0"/>
          <w:numId w:val="34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Alghamdi, A. S.,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Alzhrani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A. I., &amp; Alanazi, H. H. (2021). Local climate zones and thermal characteristics in Riyadh City, Saudi Arabia.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Remote Sensing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(22), 4526.</w:t>
      </w:r>
    </w:p>
    <w:p w14:paraId="6018EB47" w14:textId="76F6BAE9" w:rsidR="00061E0C" w:rsidRDefault="00061E0C" w:rsidP="0069080C">
      <w:pPr>
        <w:pStyle w:val="a9"/>
        <w:numPr>
          <w:ilvl w:val="0"/>
          <w:numId w:val="34"/>
        </w:numPr>
      </w:pPr>
      <w:r w:rsidRPr="00061E0C">
        <w:t>Urban heat islands and landscape heterogeneity: linking spatiotemporal variations in surface temperatures to land-cover and socioeconomic patterns</w:t>
      </w:r>
    </w:p>
    <w:p w14:paraId="28A58095" w14:textId="111CEFEA" w:rsidR="00765791" w:rsidRDefault="00765791" w:rsidP="00765791">
      <w:pPr>
        <w:pStyle w:val="2"/>
      </w:pPr>
      <w:r>
        <w:t>T2418</w:t>
      </w:r>
      <w:r>
        <w:t>-</w:t>
      </w:r>
      <w:r w:rsidR="00B34F97">
        <w:rPr>
          <w:rFonts w:hint="eastAsia"/>
        </w:rPr>
        <w:t>生态系统服务相关</w:t>
      </w:r>
    </w:p>
    <w:p w14:paraId="330F1B70" w14:textId="3CC3569D" w:rsidR="00B34F97" w:rsidRPr="00B34F97" w:rsidRDefault="00B34F97" w:rsidP="00B34F97">
      <w:pPr>
        <w:pStyle w:val="3"/>
        <w:rPr>
          <w:rFonts w:hint="eastAsia"/>
        </w:rPr>
      </w:pPr>
      <w:r>
        <w:rPr>
          <w:rFonts w:hint="eastAsia"/>
        </w:rPr>
        <w:t>S</w:t>
      </w:r>
      <w:r>
        <w:t>01-</w:t>
      </w:r>
      <w:r>
        <w:rPr>
          <w:rFonts w:hint="eastAsia"/>
        </w:rPr>
        <w:t>可达性</w:t>
      </w:r>
    </w:p>
    <w:p w14:paraId="704296E3" w14:textId="24CBA370" w:rsidR="00765791" w:rsidRDefault="00765791" w:rsidP="00765791">
      <w:pPr>
        <w:pStyle w:val="a9"/>
        <w:numPr>
          <w:ilvl w:val="0"/>
          <w:numId w:val="40"/>
        </w:numPr>
        <w:spacing w:before="120" w:after="120"/>
      </w:pPr>
      <w:r>
        <w:rPr>
          <w:rFonts w:hint="eastAsia"/>
        </w:rPr>
        <w:t>Supply-demand relationship and spatial flow of urban cultural ecosystem services: The case of Shenzhen, China</w:t>
      </w:r>
      <w:r>
        <w:rPr>
          <w:rFonts w:hint="eastAsia"/>
        </w:rPr>
        <w:t>【</w:t>
      </w:r>
      <w:r w:rsidR="00FE73A4">
        <w:rPr>
          <w:rFonts w:hint="eastAsia"/>
        </w:rPr>
        <w:t>up2403</w:t>
      </w:r>
      <w:r>
        <w:t>02</w:t>
      </w:r>
      <w:r>
        <w:rPr>
          <w:rFonts w:hint="eastAsia"/>
        </w:rPr>
        <w:t>】</w:t>
      </w:r>
    </w:p>
    <w:p w14:paraId="45A37C99" w14:textId="2F456E98" w:rsidR="00765791" w:rsidRDefault="00765791" w:rsidP="00765791">
      <w:pPr>
        <w:pStyle w:val="a9"/>
        <w:numPr>
          <w:ilvl w:val="0"/>
          <w:numId w:val="40"/>
        </w:numPr>
        <w:spacing w:before="120" w:after="120"/>
      </w:pPr>
      <w:r>
        <w:t>Taking one step further – Advancing the measurement of green and blue area accessibility using spatial network analysis</w:t>
      </w:r>
      <w:r w:rsidRPr="0069080C">
        <w:rPr>
          <w:rFonts w:ascii="楷体" w:hAnsi="楷体" w:hint="eastAsia"/>
        </w:rPr>
        <w:t>【绕行分析】</w:t>
      </w:r>
      <w:r>
        <w:rPr>
          <w:rFonts w:hint="eastAsia"/>
        </w:rPr>
        <w:t>【</w:t>
      </w:r>
      <w:r w:rsidR="00FE73A4">
        <w:rPr>
          <w:rFonts w:hint="eastAsia"/>
        </w:rPr>
        <w:t>up2403</w:t>
      </w:r>
      <w:r>
        <w:t>02</w:t>
      </w:r>
      <w:r>
        <w:rPr>
          <w:rFonts w:hint="eastAsia"/>
        </w:rPr>
        <w:t>】</w:t>
      </w:r>
    </w:p>
    <w:p w14:paraId="2BEFD66B" w14:textId="2E643CE1" w:rsidR="00765791" w:rsidRDefault="00765791" w:rsidP="00765791">
      <w:pPr>
        <w:pStyle w:val="a9"/>
        <w:numPr>
          <w:ilvl w:val="0"/>
          <w:numId w:val="40"/>
        </w:numPr>
        <w:spacing w:before="120" w:after="120"/>
      </w:pPr>
      <w:r>
        <w:t>Quantification and mapping cooling effect and its accessibility of urban parks in an extreme heat event in a megacity</w:t>
      </w:r>
      <w:r>
        <w:rPr>
          <w:rFonts w:hint="eastAsia"/>
        </w:rPr>
        <w:t>【</w:t>
      </w:r>
      <w:r w:rsidR="00FE73A4">
        <w:rPr>
          <w:rFonts w:hint="eastAsia"/>
        </w:rPr>
        <w:t>up2403</w:t>
      </w:r>
      <w:r>
        <w:t>02</w:t>
      </w:r>
      <w:r>
        <w:rPr>
          <w:rFonts w:hint="eastAsia"/>
        </w:rPr>
        <w:t>】</w:t>
      </w:r>
    </w:p>
    <w:p w14:paraId="2B01A2BC" w14:textId="129ECA74" w:rsidR="00765791" w:rsidRDefault="00765791" w:rsidP="00765791">
      <w:pPr>
        <w:pStyle w:val="a9"/>
        <w:numPr>
          <w:ilvl w:val="0"/>
          <w:numId w:val="40"/>
        </w:numPr>
        <w:spacing w:before="120" w:after="120"/>
      </w:pPr>
      <w:r>
        <w:t>Cooling effect and cooling accessibility of urban parks during hot summers in China's largest sustainability experiment</w:t>
      </w:r>
      <w:r>
        <w:rPr>
          <w:rFonts w:hint="eastAsia"/>
        </w:rPr>
        <w:t>【</w:t>
      </w:r>
      <w:r w:rsidR="00FE73A4">
        <w:rPr>
          <w:rFonts w:hint="eastAsia"/>
        </w:rPr>
        <w:t>up2403</w:t>
      </w:r>
      <w:r>
        <w:t>02</w:t>
      </w:r>
      <w:r>
        <w:rPr>
          <w:rFonts w:hint="eastAsia"/>
        </w:rPr>
        <w:t>】</w:t>
      </w:r>
    </w:p>
    <w:p w14:paraId="78CCD44B" w14:textId="7D604A29" w:rsidR="00765791" w:rsidRDefault="00765791" w:rsidP="00765791">
      <w:pPr>
        <w:pStyle w:val="a9"/>
        <w:numPr>
          <w:ilvl w:val="0"/>
          <w:numId w:val="40"/>
        </w:numPr>
        <w:spacing w:before="120" w:after="120"/>
      </w:pPr>
      <w:r>
        <w:t>A comprehensive framework of cooling effect-accessibility-urban development to assessing and planning park cooling services</w:t>
      </w:r>
      <w:r w:rsidRPr="0069080C">
        <w:rPr>
          <w:rFonts w:ascii="楷体" w:hAnsi="楷体" w:hint="eastAsia"/>
        </w:rPr>
        <w:t>【降温效果，可达性等的综合】</w:t>
      </w:r>
      <w:r>
        <w:rPr>
          <w:rFonts w:hint="eastAsia"/>
        </w:rPr>
        <w:t>【</w:t>
      </w:r>
      <w:r w:rsidR="00FE73A4">
        <w:rPr>
          <w:rFonts w:hint="eastAsia"/>
        </w:rPr>
        <w:t>up2403</w:t>
      </w:r>
      <w:r>
        <w:t>02</w:t>
      </w:r>
      <w:r>
        <w:rPr>
          <w:rFonts w:hint="eastAsia"/>
        </w:rPr>
        <w:t>】</w:t>
      </w:r>
    </w:p>
    <w:p w14:paraId="64F944D1" w14:textId="04776A93" w:rsidR="00765791" w:rsidRDefault="00765791" w:rsidP="00765791">
      <w:pPr>
        <w:pStyle w:val="a9"/>
        <w:numPr>
          <w:ilvl w:val="0"/>
          <w:numId w:val="40"/>
        </w:numPr>
        <w:spacing w:before="120" w:after="120"/>
      </w:pPr>
      <w:r>
        <w:t>Assessing heat risk for residents of complex urban areas from an accessibility-based perspective</w:t>
      </w:r>
      <w:r w:rsidRPr="0069080C">
        <w:rPr>
          <w:rFonts w:ascii="楷体" w:hAnsi="楷体" w:hint="eastAsia"/>
        </w:rPr>
        <w:t>【重要】</w:t>
      </w:r>
      <w:r>
        <w:rPr>
          <w:rFonts w:hint="eastAsia"/>
        </w:rPr>
        <w:t>【</w:t>
      </w:r>
      <w:r w:rsidR="00FE73A4">
        <w:rPr>
          <w:rFonts w:hint="eastAsia"/>
        </w:rPr>
        <w:t>up2403</w:t>
      </w:r>
      <w:r>
        <w:t>02</w:t>
      </w:r>
      <w:r>
        <w:rPr>
          <w:rFonts w:hint="eastAsia"/>
        </w:rPr>
        <w:t>】</w:t>
      </w:r>
    </w:p>
    <w:p w14:paraId="49D204A1" w14:textId="61D379BC" w:rsidR="00765791" w:rsidRDefault="00765791" w:rsidP="00765791">
      <w:pPr>
        <w:pStyle w:val="a9"/>
        <w:numPr>
          <w:ilvl w:val="0"/>
          <w:numId w:val="40"/>
        </w:numPr>
        <w:spacing w:before="120" w:after="120"/>
      </w:pPr>
      <w:r w:rsidRPr="00765791">
        <w:t>Decrease in the residents</w:t>
      </w:r>
      <w:proofErr w:type="gramStart"/>
      <w:r w:rsidRPr="00765791">
        <w:t>’</w:t>
      </w:r>
      <w:proofErr w:type="gramEnd"/>
      <w:r w:rsidRPr="00765791">
        <w:t xml:space="preserve"> accessibility of summer cooling services due to green space loss in Chinese cities</w:t>
      </w:r>
      <w:r>
        <w:rPr>
          <w:rFonts w:hint="eastAsia"/>
        </w:rPr>
        <w:t>【</w:t>
      </w:r>
      <w:r w:rsidR="00FE73A4">
        <w:rPr>
          <w:rFonts w:hint="eastAsia"/>
        </w:rPr>
        <w:t>up2403</w:t>
      </w:r>
      <w:r>
        <w:t>02</w:t>
      </w:r>
      <w:r>
        <w:rPr>
          <w:rFonts w:hint="eastAsia"/>
        </w:rPr>
        <w:t>】</w:t>
      </w:r>
    </w:p>
    <w:p w14:paraId="690D1D1B" w14:textId="67E0BF3F" w:rsidR="00CE6D12" w:rsidRDefault="00CE6D12" w:rsidP="00765791">
      <w:pPr>
        <w:pStyle w:val="a9"/>
        <w:numPr>
          <w:ilvl w:val="0"/>
          <w:numId w:val="40"/>
        </w:numPr>
        <w:spacing w:before="120" w:after="120"/>
        <w:rPr>
          <w:ins w:id="111" w:author="Fred Zhou" w:date="2024-03-03T15:18:00Z"/>
        </w:rPr>
      </w:pPr>
      <w:r w:rsidRPr="00CE6D12">
        <w:t>Cooling effect and cooling accessibility of urban parks during hot summers in China's largest sustainability experiment</w:t>
      </w:r>
      <w:r>
        <w:rPr>
          <w:rFonts w:hint="eastAsia"/>
        </w:rPr>
        <w:t>【</w:t>
      </w:r>
      <w:r>
        <w:rPr>
          <w:rFonts w:hint="eastAsia"/>
        </w:rPr>
        <w:t>u</w:t>
      </w:r>
      <w:r>
        <w:t>p240303</w:t>
      </w:r>
      <w:r>
        <w:rPr>
          <w:rFonts w:hint="eastAsia"/>
        </w:rPr>
        <w:t>】【绿地降温】</w:t>
      </w:r>
    </w:p>
    <w:p w14:paraId="448D3EC0" w14:textId="2D5E5E0A" w:rsidR="007015B0" w:rsidRDefault="007015B0" w:rsidP="00765791">
      <w:pPr>
        <w:pStyle w:val="a9"/>
        <w:numPr>
          <w:ilvl w:val="0"/>
          <w:numId w:val="40"/>
        </w:numPr>
        <w:spacing w:before="120" w:after="120"/>
      </w:pPr>
      <w:ins w:id="112" w:author="Fred Zhou" w:date="2024-03-03T15:18:00Z">
        <w:r w:rsidRPr="007015B0">
          <w:t>Space poverty driving heat stress vulnerability and the adaptive strategy of visiting urban parks</w:t>
        </w:r>
      </w:ins>
    </w:p>
    <w:p w14:paraId="0C120EC9" w14:textId="60D422AD" w:rsidR="00DE559B" w:rsidRDefault="00B75E92" w:rsidP="00765791">
      <w:pPr>
        <w:pStyle w:val="a9"/>
        <w:numPr>
          <w:ilvl w:val="0"/>
          <w:numId w:val="40"/>
        </w:numPr>
        <w:spacing w:before="120" w:after="120"/>
      </w:pPr>
      <w:ins w:id="113" w:author="Fred Zhou" w:date="2024-03-03T15:31:00Z">
        <w:r w:rsidRPr="00B75E92">
          <w:t>Valuing carbon saving potential of urban parks in thermal mitigation: Linking accumulative and accessibility perspectives</w:t>
        </w:r>
        <w:r>
          <w:rPr>
            <w:rFonts w:hint="eastAsia"/>
          </w:rPr>
          <w:t>【累积】【</w:t>
        </w:r>
        <w:r>
          <w:t>up240303</w:t>
        </w:r>
        <w:r>
          <w:rPr>
            <w:rFonts w:hint="eastAsia"/>
          </w:rPr>
          <w:t>】</w:t>
        </w:r>
      </w:ins>
    </w:p>
    <w:p w14:paraId="6279FD16" w14:textId="501B3B81" w:rsidR="00B34F97" w:rsidRDefault="00B34F97" w:rsidP="00B34F97">
      <w:pPr>
        <w:pStyle w:val="3"/>
        <w:rPr>
          <w:rFonts w:hint="eastAsia"/>
        </w:rPr>
      </w:pPr>
      <w:r>
        <w:t>S02-</w:t>
      </w:r>
      <w:r>
        <w:rPr>
          <w:rFonts w:hint="eastAsia"/>
        </w:rPr>
        <w:t>公平性</w:t>
      </w:r>
    </w:p>
    <w:p w14:paraId="2EEE0573" w14:textId="3FC6A44C" w:rsidR="00765791" w:rsidRDefault="00B34F97" w:rsidP="00B34F97">
      <w:pPr>
        <w:pStyle w:val="a9"/>
        <w:numPr>
          <w:ilvl w:val="0"/>
          <w:numId w:val="41"/>
        </w:numPr>
      </w:pPr>
      <w:r w:rsidRPr="00B34F97">
        <w:t>Allocation equity of regulating ecosystem services from blue-green infrastructures: A case study of street blocks in Wuhan central city</w:t>
      </w:r>
    </w:p>
    <w:p w14:paraId="65F18675" w14:textId="77777777" w:rsidR="008D3967" w:rsidRDefault="008D3967" w:rsidP="008D3967"/>
    <w:p w14:paraId="7FB25FAF" w14:textId="0D1FD742" w:rsidR="008D3967" w:rsidRDefault="008D3967" w:rsidP="008D3967">
      <w:pPr>
        <w:pStyle w:val="2"/>
      </w:pPr>
      <w:r>
        <w:lastRenderedPageBreak/>
        <w:t>T241</w:t>
      </w:r>
      <w:r>
        <w:t>9</w:t>
      </w:r>
      <w:r>
        <w:t>-</w:t>
      </w:r>
      <w:r>
        <w:rPr>
          <w:rFonts w:hint="eastAsia"/>
        </w:rPr>
        <w:t>高温</w:t>
      </w:r>
    </w:p>
    <w:p w14:paraId="162270B7" w14:textId="4A4F9F86" w:rsidR="008D3967" w:rsidRPr="008D3967" w:rsidRDefault="008D3967" w:rsidP="008D3967">
      <w:pPr>
        <w:pStyle w:val="3"/>
        <w:rPr>
          <w:rFonts w:hint="eastAsia"/>
        </w:rPr>
      </w:pPr>
      <w:r>
        <w:rPr>
          <w:rFonts w:hint="eastAsia"/>
        </w:rPr>
        <w:t>S</w:t>
      </w:r>
      <w:r>
        <w:t>01-</w:t>
      </w:r>
      <w:r>
        <w:rPr>
          <w:rFonts w:hint="eastAsia"/>
        </w:rPr>
        <w:t>绿地降温</w:t>
      </w:r>
    </w:p>
    <w:p w14:paraId="1D01E7A2" w14:textId="41CF4AFF" w:rsidR="008D3967" w:rsidRDefault="008D3967" w:rsidP="008D3967">
      <w:pPr>
        <w:pStyle w:val="a9"/>
        <w:numPr>
          <w:ilvl w:val="0"/>
          <w:numId w:val="45"/>
        </w:numPr>
        <w:rPr>
          <w:ins w:id="114" w:author="Fred Zhou" w:date="2024-03-06T20:30:00Z"/>
        </w:rPr>
      </w:pPr>
      <w:r w:rsidRPr="008D3967">
        <w:t>The roles of surrounding 2D/3D landscapes in park cooling effect: Analysis from extreme hot and normal weather perspectives</w:t>
      </w:r>
      <w:r w:rsidR="007D5AFD">
        <w:rPr>
          <w:rFonts w:hint="eastAsia"/>
        </w:rPr>
        <w:t>【</w:t>
      </w:r>
      <w:r w:rsidR="007D5AFD">
        <w:rPr>
          <w:rFonts w:hint="eastAsia"/>
        </w:rPr>
        <w:t>u</w:t>
      </w:r>
      <w:r w:rsidR="007D5AFD">
        <w:t>p240303</w:t>
      </w:r>
      <w:r w:rsidR="007D5AFD">
        <w:rPr>
          <w:rFonts w:hint="eastAsia"/>
        </w:rPr>
        <w:t>】【机器学习】</w:t>
      </w:r>
    </w:p>
    <w:p w14:paraId="6413A801" w14:textId="77777777" w:rsidR="009842D8" w:rsidRPr="00765791" w:rsidRDefault="009842D8" w:rsidP="008D3967">
      <w:pPr>
        <w:pStyle w:val="a9"/>
        <w:numPr>
          <w:ilvl w:val="0"/>
          <w:numId w:val="45"/>
        </w:numPr>
        <w:rPr>
          <w:rFonts w:hint="eastAsia"/>
        </w:rPr>
      </w:pPr>
    </w:p>
    <w:sectPr w:rsidR="009842D8" w:rsidRPr="007657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DB0B1" w14:textId="77777777" w:rsidR="001E7CDF" w:rsidRDefault="001E7CDF" w:rsidP="00883449">
      <w:r>
        <w:separator/>
      </w:r>
    </w:p>
  </w:endnote>
  <w:endnote w:type="continuationSeparator" w:id="0">
    <w:p w14:paraId="6E5FAE52" w14:textId="77777777" w:rsidR="001E7CDF" w:rsidRDefault="001E7CDF" w:rsidP="00883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9D6EE" w14:textId="77777777" w:rsidR="001E7CDF" w:rsidRDefault="001E7CDF" w:rsidP="00883449">
      <w:r>
        <w:separator/>
      </w:r>
    </w:p>
  </w:footnote>
  <w:footnote w:type="continuationSeparator" w:id="0">
    <w:p w14:paraId="2D08290B" w14:textId="77777777" w:rsidR="001E7CDF" w:rsidRDefault="001E7CDF" w:rsidP="00883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1AF7"/>
    <w:multiLevelType w:val="hybridMultilevel"/>
    <w:tmpl w:val="3188A290"/>
    <w:lvl w:ilvl="0" w:tplc="1D8A798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41260B3"/>
    <w:multiLevelType w:val="hybridMultilevel"/>
    <w:tmpl w:val="9F109C14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CC64918"/>
    <w:multiLevelType w:val="hybridMultilevel"/>
    <w:tmpl w:val="D9EE3A24"/>
    <w:lvl w:ilvl="0" w:tplc="FFFFFFFF">
      <w:start w:val="1"/>
      <w:numFmt w:val="decimal"/>
      <w:lvlText w:val="%1)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0485E9A"/>
    <w:multiLevelType w:val="hybridMultilevel"/>
    <w:tmpl w:val="0D2CD484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7C934E1"/>
    <w:multiLevelType w:val="hybridMultilevel"/>
    <w:tmpl w:val="B640691A"/>
    <w:lvl w:ilvl="0" w:tplc="04090011">
      <w:start w:val="1"/>
      <w:numFmt w:val="decimal"/>
      <w:lvlText w:val="%1)"/>
      <w:lvlJc w:val="left"/>
      <w:pPr>
        <w:ind w:left="44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97C57EB"/>
    <w:multiLevelType w:val="hybridMultilevel"/>
    <w:tmpl w:val="FE4E90AC"/>
    <w:lvl w:ilvl="0" w:tplc="04090011">
      <w:start w:val="1"/>
      <w:numFmt w:val="decimal"/>
      <w:lvlText w:val="%1)"/>
      <w:lvlJc w:val="left"/>
      <w:pPr>
        <w:ind w:left="44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CB16533"/>
    <w:multiLevelType w:val="hybridMultilevel"/>
    <w:tmpl w:val="72769558"/>
    <w:lvl w:ilvl="0" w:tplc="04090011">
      <w:start w:val="1"/>
      <w:numFmt w:val="decimal"/>
      <w:lvlText w:val="%1)"/>
      <w:lvlJc w:val="left"/>
      <w:pPr>
        <w:ind w:left="44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0B738A6"/>
    <w:multiLevelType w:val="hybridMultilevel"/>
    <w:tmpl w:val="996A070E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7D84272"/>
    <w:multiLevelType w:val="hybridMultilevel"/>
    <w:tmpl w:val="32264910"/>
    <w:lvl w:ilvl="0" w:tplc="04090011">
      <w:start w:val="1"/>
      <w:numFmt w:val="decimal"/>
      <w:lvlText w:val="%1)"/>
      <w:lvlJc w:val="left"/>
      <w:pPr>
        <w:ind w:left="44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8FB5637"/>
    <w:multiLevelType w:val="hybridMultilevel"/>
    <w:tmpl w:val="15B2B9C4"/>
    <w:lvl w:ilvl="0" w:tplc="04090011">
      <w:start w:val="1"/>
      <w:numFmt w:val="decimal"/>
      <w:lvlText w:val="%1)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02A79B0"/>
    <w:multiLevelType w:val="hybridMultilevel"/>
    <w:tmpl w:val="867EEF28"/>
    <w:lvl w:ilvl="0" w:tplc="04090011">
      <w:start w:val="1"/>
      <w:numFmt w:val="decimal"/>
      <w:lvlText w:val="%1)"/>
      <w:lvlJc w:val="left"/>
      <w:pPr>
        <w:ind w:left="44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32AA6084"/>
    <w:multiLevelType w:val="multilevel"/>
    <w:tmpl w:val="C840E9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2C97E24"/>
    <w:multiLevelType w:val="hybridMultilevel"/>
    <w:tmpl w:val="D93A360A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323147D"/>
    <w:multiLevelType w:val="hybridMultilevel"/>
    <w:tmpl w:val="1E4EFB8C"/>
    <w:lvl w:ilvl="0" w:tplc="04090011">
      <w:start w:val="1"/>
      <w:numFmt w:val="decimal"/>
      <w:lvlText w:val="%1)"/>
      <w:lvlJc w:val="left"/>
      <w:pPr>
        <w:ind w:left="44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34B71286"/>
    <w:multiLevelType w:val="hybridMultilevel"/>
    <w:tmpl w:val="19460530"/>
    <w:lvl w:ilvl="0" w:tplc="04090011">
      <w:start w:val="1"/>
      <w:numFmt w:val="decimal"/>
      <w:lvlText w:val="%1)"/>
      <w:lvlJc w:val="left"/>
      <w:pPr>
        <w:ind w:left="44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359A0A49"/>
    <w:multiLevelType w:val="hybridMultilevel"/>
    <w:tmpl w:val="76F2815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3ABE5C2E"/>
    <w:multiLevelType w:val="hybridMultilevel"/>
    <w:tmpl w:val="1E04F04E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3C1E09D4"/>
    <w:multiLevelType w:val="hybridMultilevel"/>
    <w:tmpl w:val="15B2B9C4"/>
    <w:lvl w:ilvl="0" w:tplc="FFFFFFFF">
      <w:start w:val="1"/>
      <w:numFmt w:val="decimal"/>
      <w:lvlText w:val="%1)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3EDC35F1"/>
    <w:multiLevelType w:val="hybridMultilevel"/>
    <w:tmpl w:val="9F109C14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409E1E77"/>
    <w:multiLevelType w:val="hybridMultilevel"/>
    <w:tmpl w:val="5E660140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45F75DCD"/>
    <w:multiLevelType w:val="hybridMultilevel"/>
    <w:tmpl w:val="72B038D6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494E6E25"/>
    <w:multiLevelType w:val="hybridMultilevel"/>
    <w:tmpl w:val="BECC1888"/>
    <w:lvl w:ilvl="0" w:tplc="04090011">
      <w:start w:val="1"/>
      <w:numFmt w:val="decimal"/>
      <w:lvlText w:val="%1)"/>
      <w:lvlJc w:val="left"/>
      <w:pPr>
        <w:ind w:left="44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4B471EE6"/>
    <w:multiLevelType w:val="hybridMultilevel"/>
    <w:tmpl w:val="0A524792"/>
    <w:lvl w:ilvl="0" w:tplc="04090011">
      <w:start w:val="1"/>
      <w:numFmt w:val="decimal"/>
      <w:lvlText w:val="%1)"/>
      <w:lvlJc w:val="left"/>
      <w:pPr>
        <w:ind w:left="44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503A166B"/>
    <w:multiLevelType w:val="hybridMultilevel"/>
    <w:tmpl w:val="F4AE3ABE"/>
    <w:lvl w:ilvl="0" w:tplc="04090011">
      <w:start w:val="1"/>
      <w:numFmt w:val="decimal"/>
      <w:lvlText w:val="%1)"/>
      <w:lvlJc w:val="left"/>
      <w:pPr>
        <w:ind w:left="44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517D7F81"/>
    <w:multiLevelType w:val="hybridMultilevel"/>
    <w:tmpl w:val="E0E68A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58212CF9"/>
    <w:multiLevelType w:val="hybridMultilevel"/>
    <w:tmpl w:val="18A24164"/>
    <w:lvl w:ilvl="0" w:tplc="04090011">
      <w:start w:val="1"/>
      <w:numFmt w:val="decimal"/>
      <w:lvlText w:val="%1)"/>
      <w:lvlJc w:val="left"/>
      <w:pPr>
        <w:ind w:left="44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5B977369"/>
    <w:multiLevelType w:val="hybridMultilevel"/>
    <w:tmpl w:val="B53C6BB8"/>
    <w:lvl w:ilvl="0" w:tplc="1D8A798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5D431BEF"/>
    <w:multiLevelType w:val="hybridMultilevel"/>
    <w:tmpl w:val="9F109C14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5E024E49"/>
    <w:multiLevelType w:val="hybridMultilevel"/>
    <w:tmpl w:val="119CE4E4"/>
    <w:lvl w:ilvl="0" w:tplc="04090011">
      <w:start w:val="1"/>
      <w:numFmt w:val="decimal"/>
      <w:lvlText w:val="%1)"/>
      <w:lvlJc w:val="left"/>
      <w:pPr>
        <w:ind w:left="44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64166436"/>
    <w:multiLevelType w:val="hybridMultilevel"/>
    <w:tmpl w:val="69B25A64"/>
    <w:lvl w:ilvl="0" w:tplc="04090011">
      <w:start w:val="1"/>
      <w:numFmt w:val="decimal"/>
      <w:lvlText w:val="%1)"/>
      <w:lvlJc w:val="left"/>
      <w:pPr>
        <w:ind w:left="44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65FB14D1"/>
    <w:multiLevelType w:val="hybridMultilevel"/>
    <w:tmpl w:val="9F109C14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69F10251"/>
    <w:multiLevelType w:val="hybridMultilevel"/>
    <w:tmpl w:val="0712B6C6"/>
    <w:lvl w:ilvl="0" w:tplc="04090011">
      <w:start w:val="1"/>
      <w:numFmt w:val="decimal"/>
      <w:lvlText w:val="%1)"/>
      <w:lvlJc w:val="left"/>
      <w:pPr>
        <w:ind w:left="44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2" w15:restartNumberingAfterBreak="0">
    <w:nsid w:val="6A13369C"/>
    <w:multiLevelType w:val="hybridMultilevel"/>
    <w:tmpl w:val="9DDA573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6A7A10E6"/>
    <w:multiLevelType w:val="hybridMultilevel"/>
    <w:tmpl w:val="5388DEC4"/>
    <w:lvl w:ilvl="0" w:tplc="04090011">
      <w:start w:val="1"/>
      <w:numFmt w:val="decimal"/>
      <w:lvlText w:val="%1)"/>
      <w:lvlJc w:val="left"/>
      <w:pPr>
        <w:ind w:left="44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4" w15:restartNumberingAfterBreak="0">
    <w:nsid w:val="6BF44AF2"/>
    <w:multiLevelType w:val="hybridMultilevel"/>
    <w:tmpl w:val="C486DAA8"/>
    <w:lvl w:ilvl="0" w:tplc="04090011">
      <w:start w:val="1"/>
      <w:numFmt w:val="decimal"/>
      <w:lvlText w:val="%1)"/>
      <w:lvlJc w:val="left"/>
      <w:pPr>
        <w:ind w:left="44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5" w15:restartNumberingAfterBreak="0">
    <w:nsid w:val="74AA75A1"/>
    <w:multiLevelType w:val="hybridMultilevel"/>
    <w:tmpl w:val="9CF277F0"/>
    <w:lvl w:ilvl="0" w:tplc="04090011">
      <w:start w:val="1"/>
      <w:numFmt w:val="decimal"/>
      <w:lvlText w:val="%1)"/>
      <w:lvlJc w:val="left"/>
      <w:pPr>
        <w:ind w:left="44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6" w15:restartNumberingAfterBreak="0">
    <w:nsid w:val="778735A0"/>
    <w:multiLevelType w:val="hybridMultilevel"/>
    <w:tmpl w:val="E6A4E146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7" w15:restartNumberingAfterBreak="0">
    <w:nsid w:val="786E6961"/>
    <w:multiLevelType w:val="hybridMultilevel"/>
    <w:tmpl w:val="E640B440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8" w15:restartNumberingAfterBreak="0">
    <w:nsid w:val="79057D3E"/>
    <w:multiLevelType w:val="hybridMultilevel"/>
    <w:tmpl w:val="ED5C60F8"/>
    <w:lvl w:ilvl="0" w:tplc="04090011">
      <w:start w:val="1"/>
      <w:numFmt w:val="decimal"/>
      <w:lvlText w:val="%1)"/>
      <w:lvlJc w:val="left"/>
      <w:pPr>
        <w:ind w:left="44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796D2350"/>
    <w:multiLevelType w:val="hybridMultilevel"/>
    <w:tmpl w:val="55F4C63E"/>
    <w:lvl w:ilvl="0" w:tplc="04090011">
      <w:start w:val="1"/>
      <w:numFmt w:val="decimal"/>
      <w:lvlText w:val="%1)"/>
      <w:lvlJc w:val="left"/>
      <w:pPr>
        <w:ind w:left="44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0" w15:restartNumberingAfterBreak="0">
    <w:nsid w:val="79AB57EC"/>
    <w:multiLevelType w:val="hybridMultilevel"/>
    <w:tmpl w:val="1F5A15DC"/>
    <w:lvl w:ilvl="0" w:tplc="04090011">
      <w:start w:val="1"/>
      <w:numFmt w:val="decimal"/>
      <w:lvlText w:val="%1)"/>
      <w:lvlJc w:val="left"/>
      <w:pPr>
        <w:ind w:left="44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1" w15:restartNumberingAfterBreak="0">
    <w:nsid w:val="7A415036"/>
    <w:multiLevelType w:val="hybridMultilevel"/>
    <w:tmpl w:val="F45AE49E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2" w15:restartNumberingAfterBreak="0">
    <w:nsid w:val="7A457F0C"/>
    <w:multiLevelType w:val="hybridMultilevel"/>
    <w:tmpl w:val="94F6095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3" w15:restartNumberingAfterBreak="0">
    <w:nsid w:val="7AC351C1"/>
    <w:multiLevelType w:val="hybridMultilevel"/>
    <w:tmpl w:val="D86A0A08"/>
    <w:lvl w:ilvl="0" w:tplc="04090011">
      <w:start w:val="1"/>
      <w:numFmt w:val="decimal"/>
      <w:lvlText w:val="%1)"/>
      <w:lvlJc w:val="left"/>
      <w:pPr>
        <w:ind w:left="44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4" w15:restartNumberingAfterBreak="0">
    <w:nsid w:val="7ADF7EC9"/>
    <w:multiLevelType w:val="hybridMultilevel"/>
    <w:tmpl w:val="6C60349E"/>
    <w:lvl w:ilvl="0" w:tplc="04090011">
      <w:start w:val="1"/>
      <w:numFmt w:val="decimal"/>
      <w:lvlText w:val="%1)"/>
      <w:lvlJc w:val="left"/>
      <w:pPr>
        <w:ind w:left="44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54747727">
    <w:abstractNumId w:val="15"/>
  </w:num>
  <w:num w:numId="2" w16cid:durableId="767778255">
    <w:abstractNumId w:val="0"/>
  </w:num>
  <w:num w:numId="3" w16cid:durableId="1021930778">
    <w:abstractNumId w:val="26"/>
  </w:num>
  <w:num w:numId="4" w16cid:durableId="1306084077">
    <w:abstractNumId w:val="24"/>
  </w:num>
  <w:num w:numId="5" w16cid:durableId="143160356">
    <w:abstractNumId w:val="7"/>
  </w:num>
  <w:num w:numId="6" w16cid:durableId="441000417">
    <w:abstractNumId w:val="43"/>
  </w:num>
  <w:num w:numId="7" w16cid:durableId="723218577">
    <w:abstractNumId w:val="10"/>
  </w:num>
  <w:num w:numId="8" w16cid:durableId="1695107073">
    <w:abstractNumId w:val="14"/>
  </w:num>
  <w:num w:numId="9" w16cid:durableId="1334407305">
    <w:abstractNumId w:val="40"/>
  </w:num>
  <w:num w:numId="10" w16cid:durableId="1230338095">
    <w:abstractNumId w:val="23"/>
  </w:num>
  <w:num w:numId="11" w16cid:durableId="168058512">
    <w:abstractNumId w:val="25"/>
  </w:num>
  <w:num w:numId="12" w16cid:durableId="787236922">
    <w:abstractNumId w:val="13"/>
  </w:num>
  <w:num w:numId="13" w16cid:durableId="1053428676">
    <w:abstractNumId w:val="8"/>
  </w:num>
  <w:num w:numId="14" w16cid:durableId="74472645">
    <w:abstractNumId w:val="35"/>
  </w:num>
  <w:num w:numId="15" w16cid:durableId="954601864">
    <w:abstractNumId w:val="44"/>
  </w:num>
  <w:num w:numId="16" w16cid:durableId="179318109">
    <w:abstractNumId w:val="22"/>
  </w:num>
  <w:num w:numId="17" w16cid:durableId="420182454">
    <w:abstractNumId w:val="5"/>
  </w:num>
  <w:num w:numId="18" w16cid:durableId="1158232900">
    <w:abstractNumId w:val="21"/>
  </w:num>
  <w:num w:numId="19" w16cid:durableId="293871739">
    <w:abstractNumId w:val="6"/>
  </w:num>
  <w:num w:numId="20" w16cid:durableId="1655648204">
    <w:abstractNumId w:val="34"/>
  </w:num>
  <w:num w:numId="21" w16cid:durableId="306514863">
    <w:abstractNumId w:val="38"/>
  </w:num>
  <w:num w:numId="22" w16cid:durableId="1683969420">
    <w:abstractNumId w:val="39"/>
  </w:num>
  <w:num w:numId="23" w16cid:durableId="815534231">
    <w:abstractNumId w:val="29"/>
  </w:num>
  <w:num w:numId="24" w16cid:durableId="284972327">
    <w:abstractNumId w:val="31"/>
  </w:num>
  <w:num w:numId="25" w16cid:durableId="1586765928">
    <w:abstractNumId w:val="4"/>
  </w:num>
  <w:num w:numId="26" w16cid:durableId="292829300">
    <w:abstractNumId w:val="28"/>
  </w:num>
  <w:num w:numId="27" w16cid:durableId="1613826752">
    <w:abstractNumId w:val="19"/>
  </w:num>
  <w:num w:numId="28" w16cid:durableId="1000817374">
    <w:abstractNumId w:val="3"/>
  </w:num>
  <w:num w:numId="29" w16cid:durableId="1893734767">
    <w:abstractNumId w:val="30"/>
  </w:num>
  <w:num w:numId="30" w16cid:durableId="2077625925">
    <w:abstractNumId w:val="9"/>
  </w:num>
  <w:num w:numId="31" w16cid:durableId="368144631">
    <w:abstractNumId w:val="41"/>
  </w:num>
  <w:num w:numId="32" w16cid:durableId="1084230701">
    <w:abstractNumId w:val="42"/>
  </w:num>
  <w:num w:numId="33" w16cid:durableId="1947030968">
    <w:abstractNumId w:val="33"/>
  </w:num>
  <w:num w:numId="34" w16cid:durableId="753432533">
    <w:abstractNumId w:val="17"/>
  </w:num>
  <w:num w:numId="35" w16cid:durableId="1285385917">
    <w:abstractNumId w:val="2"/>
  </w:num>
  <w:num w:numId="36" w16cid:durableId="1320504140">
    <w:abstractNumId w:val="32"/>
  </w:num>
  <w:num w:numId="37" w16cid:durableId="1640843615">
    <w:abstractNumId w:val="27"/>
  </w:num>
  <w:num w:numId="38" w16cid:durableId="255871706">
    <w:abstractNumId w:val="1"/>
  </w:num>
  <w:num w:numId="39" w16cid:durableId="98411707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 w16cid:durableId="36591469">
    <w:abstractNumId w:val="16"/>
  </w:num>
  <w:num w:numId="41" w16cid:durableId="1863741009">
    <w:abstractNumId w:val="36"/>
  </w:num>
  <w:num w:numId="42" w16cid:durableId="500656789">
    <w:abstractNumId w:val="18"/>
  </w:num>
  <w:num w:numId="43" w16cid:durableId="1270621931">
    <w:abstractNumId w:val="20"/>
  </w:num>
  <w:num w:numId="44" w16cid:durableId="1579515389">
    <w:abstractNumId w:val="12"/>
  </w:num>
  <w:num w:numId="45" w16cid:durableId="107168298">
    <w:abstractNumId w:val="3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ed Zhou">
    <w15:presenceInfo w15:providerId="Windows Live" w15:userId="484439d31feae4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21"/>
    <w:rsid w:val="00013277"/>
    <w:rsid w:val="0001556F"/>
    <w:rsid w:val="00033AB0"/>
    <w:rsid w:val="0005626A"/>
    <w:rsid w:val="00056C80"/>
    <w:rsid w:val="00061E0C"/>
    <w:rsid w:val="0006793F"/>
    <w:rsid w:val="00067C99"/>
    <w:rsid w:val="00075530"/>
    <w:rsid w:val="000914AE"/>
    <w:rsid w:val="000A2E2E"/>
    <w:rsid w:val="000B4D99"/>
    <w:rsid w:val="000C37C0"/>
    <w:rsid w:val="000D122A"/>
    <w:rsid w:val="0010303B"/>
    <w:rsid w:val="00133D7B"/>
    <w:rsid w:val="00140E4B"/>
    <w:rsid w:val="00191E77"/>
    <w:rsid w:val="001A7EFE"/>
    <w:rsid w:val="001C123B"/>
    <w:rsid w:val="001C79D0"/>
    <w:rsid w:val="001D4575"/>
    <w:rsid w:val="001D6808"/>
    <w:rsid w:val="001E7CDF"/>
    <w:rsid w:val="0020350E"/>
    <w:rsid w:val="002147B3"/>
    <w:rsid w:val="0021549A"/>
    <w:rsid w:val="00241E79"/>
    <w:rsid w:val="00252FD7"/>
    <w:rsid w:val="00253D06"/>
    <w:rsid w:val="00254980"/>
    <w:rsid w:val="00273098"/>
    <w:rsid w:val="00275654"/>
    <w:rsid w:val="0028790A"/>
    <w:rsid w:val="002A2690"/>
    <w:rsid w:val="002B4AF2"/>
    <w:rsid w:val="002C7E2F"/>
    <w:rsid w:val="002D6097"/>
    <w:rsid w:val="00320EA3"/>
    <w:rsid w:val="00322CE1"/>
    <w:rsid w:val="00340437"/>
    <w:rsid w:val="003943E8"/>
    <w:rsid w:val="003961E4"/>
    <w:rsid w:val="003A714D"/>
    <w:rsid w:val="003B0532"/>
    <w:rsid w:val="003B703D"/>
    <w:rsid w:val="003C59C1"/>
    <w:rsid w:val="003D3DA2"/>
    <w:rsid w:val="003E0F60"/>
    <w:rsid w:val="003E2C47"/>
    <w:rsid w:val="003F3557"/>
    <w:rsid w:val="00412506"/>
    <w:rsid w:val="00421D9E"/>
    <w:rsid w:val="00426EBD"/>
    <w:rsid w:val="00433D95"/>
    <w:rsid w:val="00441982"/>
    <w:rsid w:val="00453A2E"/>
    <w:rsid w:val="00456FF2"/>
    <w:rsid w:val="004B2BF2"/>
    <w:rsid w:val="004C2441"/>
    <w:rsid w:val="004D0C5B"/>
    <w:rsid w:val="004E7CC1"/>
    <w:rsid w:val="004F2E52"/>
    <w:rsid w:val="00504C7B"/>
    <w:rsid w:val="0051442F"/>
    <w:rsid w:val="0051487E"/>
    <w:rsid w:val="00515C80"/>
    <w:rsid w:val="00556CE2"/>
    <w:rsid w:val="005711C5"/>
    <w:rsid w:val="00591597"/>
    <w:rsid w:val="005938BC"/>
    <w:rsid w:val="00607837"/>
    <w:rsid w:val="006100F5"/>
    <w:rsid w:val="00611AAB"/>
    <w:rsid w:val="00614F12"/>
    <w:rsid w:val="0061719F"/>
    <w:rsid w:val="00623347"/>
    <w:rsid w:val="00626E37"/>
    <w:rsid w:val="00636545"/>
    <w:rsid w:val="00641331"/>
    <w:rsid w:val="00644F5F"/>
    <w:rsid w:val="006476D2"/>
    <w:rsid w:val="00661F9D"/>
    <w:rsid w:val="006666F7"/>
    <w:rsid w:val="00676DE0"/>
    <w:rsid w:val="00682E8F"/>
    <w:rsid w:val="00686D87"/>
    <w:rsid w:val="0069080C"/>
    <w:rsid w:val="0069375A"/>
    <w:rsid w:val="006B7E31"/>
    <w:rsid w:val="006C2721"/>
    <w:rsid w:val="006D52D0"/>
    <w:rsid w:val="006E36B3"/>
    <w:rsid w:val="007015B0"/>
    <w:rsid w:val="00702997"/>
    <w:rsid w:val="007038E8"/>
    <w:rsid w:val="007040C1"/>
    <w:rsid w:val="007342F4"/>
    <w:rsid w:val="007348FF"/>
    <w:rsid w:val="007474B0"/>
    <w:rsid w:val="007601FC"/>
    <w:rsid w:val="00765791"/>
    <w:rsid w:val="00776164"/>
    <w:rsid w:val="00783C36"/>
    <w:rsid w:val="007B3685"/>
    <w:rsid w:val="007C0320"/>
    <w:rsid w:val="007C152C"/>
    <w:rsid w:val="007C6E82"/>
    <w:rsid w:val="007D5AFD"/>
    <w:rsid w:val="007F3978"/>
    <w:rsid w:val="007F6861"/>
    <w:rsid w:val="00812762"/>
    <w:rsid w:val="008175EF"/>
    <w:rsid w:val="00821C89"/>
    <w:rsid w:val="008351A4"/>
    <w:rsid w:val="008461E0"/>
    <w:rsid w:val="00846BA7"/>
    <w:rsid w:val="00876A96"/>
    <w:rsid w:val="00883449"/>
    <w:rsid w:val="008A3B26"/>
    <w:rsid w:val="008A4A0B"/>
    <w:rsid w:val="008B5424"/>
    <w:rsid w:val="008B6C8F"/>
    <w:rsid w:val="008C13FC"/>
    <w:rsid w:val="008C5AA1"/>
    <w:rsid w:val="008C5FF6"/>
    <w:rsid w:val="008D3967"/>
    <w:rsid w:val="008F30BE"/>
    <w:rsid w:val="009015D2"/>
    <w:rsid w:val="0090418E"/>
    <w:rsid w:val="00926182"/>
    <w:rsid w:val="00936CDF"/>
    <w:rsid w:val="00941293"/>
    <w:rsid w:val="00950E8D"/>
    <w:rsid w:val="00951C9A"/>
    <w:rsid w:val="0097539E"/>
    <w:rsid w:val="00981294"/>
    <w:rsid w:val="009842D8"/>
    <w:rsid w:val="00986F6B"/>
    <w:rsid w:val="009A6BB3"/>
    <w:rsid w:val="009F732B"/>
    <w:rsid w:val="009F7AB7"/>
    <w:rsid w:val="00A035B2"/>
    <w:rsid w:val="00A05E7F"/>
    <w:rsid w:val="00A10147"/>
    <w:rsid w:val="00A27351"/>
    <w:rsid w:val="00A34A81"/>
    <w:rsid w:val="00A52D50"/>
    <w:rsid w:val="00A7053A"/>
    <w:rsid w:val="00A74B2D"/>
    <w:rsid w:val="00A80449"/>
    <w:rsid w:val="00A80989"/>
    <w:rsid w:val="00A8655E"/>
    <w:rsid w:val="00AA27D9"/>
    <w:rsid w:val="00AB26DE"/>
    <w:rsid w:val="00AC322F"/>
    <w:rsid w:val="00AD0D30"/>
    <w:rsid w:val="00AE78E7"/>
    <w:rsid w:val="00AF5D1F"/>
    <w:rsid w:val="00AF7E27"/>
    <w:rsid w:val="00B064AF"/>
    <w:rsid w:val="00B14CF2"/>
    <w:rsid w:val="00B2712C"/>
    <w:rsid w:val="00B34F97"/>
    <w:rsid w:val="00B45CBA"/>
    <w:rsid w:val="00B5138A"/>
    <w:rsid w:val="00B74A7E"/>
    <w:rsid w:val="00B75E92"/>
    <w:rsid w:val="00B92EE3"/>
    <w:rsid w:val="00B966F1"/>
    <w:rsid w:val="00BA57CB"/>
    <w:rsid w:val="00BB2167"/>
    <w:rsid w:val="00BC0309"/>
    <w:rsid w:val="00BC4D3A"/>
    <w:rsid w:val="00BD35E4"/>
    <w:rsid w:val="00BE20F1"/>
    <w:rsid w:val="00BE4E4E"/>
    <w:rsid w:val="00C1026F"/>
    <w:rsid w:val="00C117A7"/>
    <w:rsid w:val="00C12246"/>
    <w:rsid w:val="00C1792E"/>
    <w:rsid w:val="00C2423D"/>
    <w:rsid w:val="00C26E94"/>
    <w:rsid w:val="00C333E2"/>
    <w:rsid w:val="00C35D3B"/>
    <w:rsid w:val="00C47E12"/>
    <w:rsid w:val="00C639B8"/>
    <w:rsid w:val="00C817C2"/>
    <w:rsid w:val="00C97E5C"/>
    <w:rsid w:val="00CA47FC"/>
    <w:rsid w:val="00CB62D8"/>
    <w:rsid w:val="00CC4A17"/>
    <w:rsid w:val="00CC651F"/>
    <w:rsid w:val="00CD3532"/>
    <w:rsid w:val="00CD5339"/>
    <w:rsid w:val="00CE6D12"/>
    <w:rsid w:val="00CF04DB"/>
    <w:rsid w:val="00CF6B4B"/>
    <w:rsid w:val="00D002D6"/>
    <w:rsid w:val="00D02C03"/>
    <w:rsid w:val="00D1292B"/>
    <w:rsid w:val="00D15083"/>
    <w:rsid w:val="00D17DC7"/>
    <w:rsid w:val="00D204EF"/>
    <w:rsid w:val="00D22F2A"/>
    <w:rsid w:val="00D23D4E"/>
    <w:rsid w:val="00D34299"/>
    <w:rsid w:val="00D43D85"/>
    <w:rsid w:val="00D56494"/>
    <w:rsid w:val="00D567DF"/>
    <w:rsid w:val="00D67958"/>
    <w:rsid w:val="00DA195B"/>
    <w:rsid w:val="00DA5E63"/>
    <w:rsid w:val="00DC4403"/>
    <w:rsid w:val="00DE559B"/>
    <w:rsid w:val="00DE5A48"/>
    <w:rsid w:val="00DE75DB"/>
    <w:rsid w:val="00E32A85"/>
    <w:rsid w:val="00E41623"/>
    <w:rsid w:val="00E54028"/>
    <w:rsid w:val="00E60B57"/>
    <w:rsid w:val="00E84F04"/>
    <w:rsid w:val="00E859CA"/>
    <w:rsid w:val="00E93C49"/>
    <w:rsid w:val="00ED4741"/>
    <w:rsid w:val="00ED6C0D"/>
    <w:rsid w:val="00EE68B3"/>
    <w:rsid w:val="00EF1B30"/>
    <w:rsid w:val="00F01E8E"/>
    <w:rsid w:val="00F03CDC"/>
    <w:rsid w:val="00F31B1B"/>
    <w:rsid w:val="00F3637C"/>
    <w:rsid w:val="00F41A09"/>
    <w:rsid w:val="00F61A05"/>
    <w:rsid w:val="00F6306D"/>
    <w:rsid w:val="00F72047"/>
    <w:rsid w:val="00F72ABB"/>
    <w:rsid w:val="00F81191"/>
    <w:rsid w:val="00FA036A"/>
    <w:rsid w:val="00FA1906"/>
    <w:rsid w:val="00FB081E"/>
    <w:rsid w:val="00FB3206"/>
    <w:rsid w:val="00FC3E36"/>
    <w:rsid w:val="00FD0FBB"/>
    <w:rsid w:val="00FD1B75"/>
    <w:rsid w:val="00FD3678"/>
    <w:rsid w:val="00FE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D4C88D"/>
  <w15:chartTrackingRefBased/>
  <w15:docId w15:val="{9C879638-158B-44C2-9840-9CF3DECD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080C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6C272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C152C"/>
    <w:pPr>
      <w:keepNext/>
      <w:keepLines/>
      <w:spacing w:before="160" w:after="80"/>
      <w:outlineLvl w:val="1"/>
    </w:pPr>
    <w:rPr>
      <w:rFonts w:asciiTheme="majorHAnsi" w:eastAsia="黑体" w:hAnsiTheme="majorHAnsi" w:cstheme="majorBidi"/>
      <w:b/>
      <w:color w:val="000000" w:themeColor="text1"/>
      <w:sz w:val="32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7C152C"/>
    <w:pPr>
      <w:keepNext/>
      <w:keepLines/>
      <w:spacing w:before="160" w:after="80"/>
      <w:outlineLvl w:val="2"/>
    </w:pPr>
    <w:rPr>
      <w:rFonts w:asciiTheme="majorHAnsi" w:eastAsia="黑体" w:hAnsiTheme="majorHAnsi" w:cstheme="majorBidi"/>
      <w:b/>
      <w:color w:val="000000" w:themeColor="text1"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053A"/>
    <w:pPr>
      <w:keepNext/>
      <w:keepLines/>
      <w:spacing w:before="80" w:after="40"/>
      <w:outlineLvl w:val="3"/>
    </w:pPr>
    <w:rPr>
      <w:rFonts w:cstheme="majorBidi"/>
      <w:b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272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272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272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272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272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272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C152C"/>
    <w:rPr>
      <w:rFonts w:asciiTheme="majorHAnsi" w:eastAsia="黑体" w:hAnsiTheme="majorHAnsi" w:cstheme="majorBidi"/>
      <w:b/>
      <w:color w:val="000000" w:themeColor="text1"/>
      <w:sz w:val="32"/>
      <w:szCs w:val="40"/>
    </w:rPr>
  </w:style>
  <w:style w:type="character" w:customStyle="1" w:styleId="30">
    <w:name w:val="标题 3 字符"/>
    <w:basedOn w:val="a0"/>
    <w:link w:val="3"/>
    <w:uiPriority w:val="9"/>
    <w:rsid w:val="007C152C"/>
    <w:rPr>
      <w:rFonts w:asciiTheme="majorHAnsi" w:eastAsia="黑体" w:hAnsiTheme="majorHAnsi" w:cstheme="majorBidi"/>
      <w:b/>
      <w:color w:val="000000" w:themeColor="text1"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A7053A"/>
    <w:rPr>
      <w:rFonts w:cstheme="majorBidi"/>
      <w:b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C272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C272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C272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C272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C272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C272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C2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272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C27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27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C27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272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272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27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C272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C2721"/>
    <w:rPr>
      <w:b/>
      <w:bCs/>
      <w:smallCaps/>
      <w:color w:val="0F4761" w:themeColor="accent1" w:themeShade="BF"/>
      <w:spacing w:val="5"/>
    </w:rPr>
  </w:style>
  <w:style w:type="character" w:customStyle="1" w:styleId="title-text">
    <w:name w:val="title-text"/>
    <w:basedOn w:val="a0"/>
    <w:rsid w:val="00CA47FC"/>
  </w:style>
  <w:style w:type="paragraph" w:styleId="ae">
    <w:name w:val="header"/>
    <w:basedOn w:val="a"/>
    <w:link w:val="af"/>
    <w:uiPriority w:val="99"/>
    <w:unhideWhenUsed/>
    <w:rsid w:val="0088344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8344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834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83449"/>
    <w:rPr>
      <w:sz w:val="18"/>
      <w:szCs w:val="18"/>
    </w:rPr>
  </w:style>
  <w:style w:type="paragraph" w:styleId="af2">
    <w:name w:val="Revision"/>
    <w:hidden/>
    <w:uiPriority w:val="99"/>
    <w:semiHidden/>
    <w:rsid w:val="00D204E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8119</TotalTime>
  <Pages>13</Pages>
  <Words>4595</Words>
  <Characters>21897</Characters>
  <Application>Microsoft Office Word</Application>
  <DocSecurity>0</DocSecurity>
  <Lines>456</Lines>
  <Paragraphs>255</Paragraphs>
  <ScaleCrop>false</ScaleCrop>
  <Company/>
  <LinksUpToDate>false</LinksUpToDate>
  <CharactersWithSpaces>25258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Zhou</dc:creator>
  <cp:keywords/>
  <dc:description/>
  <cp:lastModifiedBy>Fred Zhou</cp:lastModifiedBy>
  <cp:revision>211</cp:revision>
  <dcterms:created xsi:type="dcterms:W3CDTF">2024-02-23T03:20:00Z</dcterms:created>
  <dcterms:modified xsi:type="dcterms:W3CDTF">2024-03-10T07:23:00Z</dcterms:modified>
</cp:coreProperties>
</file>